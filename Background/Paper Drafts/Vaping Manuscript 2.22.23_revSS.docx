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15D" w14:textId="74C1375A" w:rsidR="00FA41A4" w:rsidRPr="00FA41A4" w:rsidRDefault="00FA41A4" w:rsidP="00FA41A4">
      <w:pPr>
        <w:pStyle w:val="Default"/>
        <w:numPr>
          <w:ilvl w:val="0"/>
          <w:numId w:val="1"/>
        </w:numPr>
        <w:spacing w:line="276" w:lineRule="auto"/>
        <w:jc w:val="both"/>
        <w:rPr>
          <w:b/>
          <w:bCs/>
          <w:sz w:val="22"/>
          <w:szCs w:val="22"/>
        </w:rPr>
      </w:pPr>
      <w:bookmarkStart w:id="0" w:name="_Hlk69994676"/>
      <w:r w:rsidRPr="00FA41A4">
        <w:rPr>
          <w:b/>
          <w:bCs/>
        </w:rPr>
        <w:t>The impact of vaping on adolescent lung function and nasal epithelium gene expression.</w:t>
      </w:r>
    </w:p>
    <w:p w14:paraId="5D57D298" w14:textId="77777777" w:rsidR="00FA41A4" w:rsidRDefault="00FA41A4" w:rsidP="00D31EA1">
      <w:pPr>
        <w:pStyle w:val="ListParagraph"/>
        <w:numPr>
          <w:ilvl w:val="0"/>
          <w:numId w:val="1"/>
        </w:numPr>
        <w:spacing w:line="276" w:lineRule="auto"/>
        <w:jc w:val="both"/>
        <w:rPr>
          <w:rFonts w:ascii="Arial" w:hAnsi="Arial" w:cs="Arial"/>
          <w:lang w:val="es-ES_tradnl"/>
        </w:rPr>
      </w:pPr>
    </w:p>
    <w:p w14:paraId="4DC67E34" w14:textId="53E64308"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xml:space="preserve">, </w:t>
      </w:r>
      <w:r w:rsidR="00E5028D">
        <w:rPr>
          <w:rFonts w:ascii="Arial" w:hAnsi="Arial" w:cs="Arial"/>
          <w:lang w:val="es-ES_tradnl"/>
        </w:rPr>
        <w:t>Cuining Liu</w:t>
      </w:r>
      <w:r w:rsidR="00E5028D">
        <w:rPr>
          <w:rFonts w:ascii="Arial" w:hAnsi="Arial" w:cs="Arial"/>
          <w:vertAlign w:val="superscript"/>
          <w:lang w:val="es-ES_tradnl"/>
        </w:rPr>
        <w:t>3</w:t>
      </w:r>
      <w:r w:rsidR="00E5028D">
        <w:rPr>
          <w:rFonts w:ascii="Arial" w:hAnsi="Arial" w:cs="Arial"/>
          <w:lang w:val="es-ES_tradnl"/>
        </w:rPr>
        <w:t xml:space="preserve">, </w:t>
      </w:r>
      <w:r w:rsidRPr="005C77DA">
        <w:rPr>
          <w:rFonts w:ascii="Arial" w:hAnsi="Arial" w:cs="Arial"/>
          <w:lang w:val="es-ES_tradnl"/>
        </w:rPr>
        <w:t>Nancy Perez</w:t>
      </w:r>
      <w:r w:rsidR="00E5028D">
        <w:rPr>
          <w:rFonts w:ascii="Arial" w:hAnsi="Arial" w:cs="Arial"/>
          <w:vertAlign w:val="superscript"/>
          <w:lang w:val="es-ES_tradnl"/>
        </w:rPr>
        <w:t>4</w:t>
      </w:r>
      <w:r w:rsidRPr="005C77DA">
        <w:rPr>
          <w:rFonts w:ascii="Arial" w:hAnsi="Arial" w:cs="Arial"/>
          <w:lang w:val="es-ES_tradnl"/>
        </w:rPr>
        <w:t>, Margaret Cruse</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Pr="005C77DA">
        <w:rPr>
          <w:rFonts w:ascii="Arial" w:hAnsi="Arial" w:cs="Arial"/>
          <w:lang w:val="es-ES_tradnl"/>
        </w:rPr>
        <w:t>Vong</w:t>
      </w:r>
      <w:proofErr w:type="spellEnd"/>
      <w:r w:rsidRPr="005C77DA">
        <w:rPr>
          <w:rFonts w:ascii="Arial" w:hAnsi="Arial" w:cs="Arial"/>
          <w:lang w:val="es-ES_tradnl"/>
        </w:rPr>
        <w:t xml:space="preserve"> Smith</w:t>
      </w:r>
      <w:r w:rsidR="00E5028D">
        <w:rPr>
          <w:rFonts w:ascii="Arial" w:hAnsi="Arial" w:cs="Arial"/>
          <w:vertAlign w:val="superscript"/>
          <w:lang w:val="es-ES_tradnl"/>
        </w:rPr>
        <w:t>5</w:t>
      </w:r>
      <w:r w:rsidRPr="005C77DA">
        <w:rPr>
          <w:rFonts w:ascii="Arial" w:hAnsi="Arial" w:cs="Arial"/>
          <w:lang w:val="es-ES_tradnl"/>
        </w:rPr>
        <w:t xml:space="preserve">, </w:t>
      </w:r>
      <w:proofErr w:type="spellStart"/>
      <w:r w:rsidR="00E5028D">
        <w:rPr>
          <w:rFonts w:ascii="Arial" w:hAnsi="Arial" w:cs="Arial"/>
          <w:lang w:val="es-ES_tradnl"/>
        </w:rPr>
        <w:t>Russ</w:t>
      </w:r>
      <w:proofErr w:type="spellEnd"/>
      <w:r w:rsidR="00E5028D">
        <w:rPr>
          <w:rFonts w:ascii="Arial" w:hAnsi="Arial" w:cs="Arial"/>
          <w:lang w:val="es-ES_tradnl"/>
        </w:rPr>
        <w:t xml:space="preserve"> Bowler</w:t>
      </w:r>
      <w:r w:rsidR="00E5028D">
        <w:rPr>
          <w:rFonts w:ascii="Arial" w:hAnsi="Arial" w:cs="Arial"/>
          <w:vertAlign w:val="superscript"/>
          <w:lang w:val="es-ES_tradnl"/>
        </w:rPr>
        <w:t>6</w:t>
      </w:r>
      <w:r w:rsidR="00E5028D">
        <w:rPr>
          <w:rFonts w:ascii="Arial" w:hAnsi="Arial" w:cs="Arial"/>
          <w:lang w:val="es-ES_tradnl"/>
        </w:rPr>
        <w:t>,</w:t>
      </w:r>
      <w:r w:rsidR="00DE56C6">
        <w:rPr>
          <w:rFonts w:ascii="Arial" w:hAnsi="Arial" w:cs="Arial"/>
          <w:lang w:val="es-ES_tradnl"/>
        </w:rPr>
        <w:t xml:space="preserve"> </w:t>
      </w:r>
      <w:r w:rsidR="00E5028D">
        <w:rPr>
          <w:rFonts w:ascii="Arial" w:hAnsi="Arial" w:cs="Arial"/>
          <w:lang w:val="es-ES_tradnl"/>
        </w:rPr>
        <w:t xml:space="preserve">Laura </w:t>
      </w:r>
      <w:proofErr w:type="spellStart"/>
      <w:r w:rsidR="00E5028D">
        <w:rPr>
          <w:rFonts w:ascii="Arial" w:hAnsi="Arial" w:cs="Arial"/>
          <w:lang w:val="es-ES_tradnl"/>
        </w:rPr>
        <w:t>Crotty</w:t>
      </w:r>
      <w:proofErr w:type="spellEnd"/>
      <w:r w:rsidR="00E5028D">
        <w:rPr>
          <w:rFonts w:ascii="Arial" w:hAnsi="Arial" w:cs="Arial"/>
          <w:lang w:val="es-ES_tradnl"/>
        </w:rPr>
        <w:t xml:space="preserve"> Alexander</w:t>
      </w:r>
      <w:r w:rsidR="00E5028D">
        <w:rPr>
          <w:rFonts w:ascii="Arial" w:hAnsi="Arial" w:cs="Arial"/>
          <w:vertAlign w:val="superscript"/>
          <w:lang w:val="es-ES_tradnl"/>
        </w:rPr>
        <w:t>7</w:t>
      </w:r>
      <w:r w:rsidR="00E5028D">
        <w:rPr>
          <w:rFonts w:ascii="Arial" w:hAnsi="Arial" w:cs="Arial"/>
          <w:lang w:val="es-ES_tradnl"/>
        </w:rPr>
        <w:t>, Peter Castaldi</w:t>
      </w:r>
      <w:r w:rsidR="00E5028D">
        <w:rPr>
          <w:rFonts w:ascii="Arial" w:hAnsi="Arial" w:cs="Arial"/>
          <w:vertAlign w:val="superscript"/>
          <w:lang w:val="es-ES_tradnl"/>
        </w:rPr>
        <w:t>8</w:t>
      </w:r>
      <w:r w:rsidR="00E5028D">
        <w:rPr>
          <w:rFonts w:ascii="Arial" w:hAnsi="Arial" w:cs="Arial"/>
          <w:lang w:val="es-ES_tradnl"/>
        </w:rPr>
        <w:t xml:space="preserve">, </w:t>
      </w:r>
      <w:r w:rsidR="00E5028D" w:rsidRPr="005C77DA">
        <w:rPr>
          <w:rFonts w:ascii="Arial" w:hAnsi="Arial" w:cs="Arial"/>
          <w:lang w:val="es-ES_tradnl"/>
        </w:rPr>
        <w:t xml:space="preserve">Patricia </w:t>
      </w:r>
      <w:r w:rsidR="00E5028D" w:rsidRPr="00E5028D">
        <w:rPr>
          <w:rFonts w:ascii="Arial" w:hAnsi="Arial" w:cs="Arial"/>
          <w:lang w:val="es-ES_tradnl"/>
        </w:rPr>
        <w:t>Valverde</w:t>
      </w:r>
      <w:r w:rsidR="00E5028D">
        <w:rPr>
          <w:rFonts w:ascii="Arial" w:hAnsi="Arial" w:cs="Arial"/>
          <w:vertAlign w:val="superscript"/>
          <w:lang w:val="es-ES_tradnl"/>
        </w:rPr>
        <w:t>9</w:t>
      </w:r>
      <w:r w:rsidR="00E5028D">
        <w:rPr>
          <w:rFonts w:ascii="Arial" w:hAnsi="Arial" w:cs="Arial"/>
          <w:lang w:val="es-ES_tradnl"/>
        </w:rPr>
        <w:t>,</w:t>
      </w:r>
      <w:r w:rsidR="005B023F">
        <w:rPr>
          <w:rFonts w:ascii="Arial" w:hAnsi="Arial" w:cs="Arial"/>
          <w:lang w:val="es-ES_tradnl"/>
        </w:rPr>
        <w:t xml:space="preserve"> </w:t>
      </w:r>
      <w:r w:rsidRPr="00E5028D">
        <w:rPr>
          <w:rFonts w:ascii="Arial" w:eastAsia="Times New Roman" w:hAnsi="Arial" w:cs="Arial"/>
          <w:color w:val="000000"/>
        </w:rPr>
        <w:t>Fernando</w:t>
      </w:r>
      <w:r w:rsidRPr="005C77DA">
        <w:rPr>
          <w:rFonts w:ascii="Arial" w:eastAsia="Times New Roman" w:hAnsi="Arial" w:cs="Arial"/>
          <w:color w:val="000000"/>
        </w:rPr>
        <w:t xml:space="preserve"> Holguin</w:t>
      </w:r>
      <w:r w:rsidR="00E5028D">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00E5028D">
        <w:rPr>
          <w:rFonts w:ascii="Arial" w:hAnsi="Arial" w:cs="Arial"/>
          <w:vertAlign w:val="superscript"/>
          <w:lang w:val="es-ES_tradnl"/>
        </w:rPr>
        <w:t>5</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060A65B4" w:rsidR="00163438"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57EC6894" w14:textId="7D106316"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3.U</w:t>
      </w:r>
      <w:r w:rsidR="002651E7">
        <w:rPr>
          <w:rFonts w:ascii="Arial" w:hAnsi="Arial" w:cs="Arial"/>
        </w:rPr>
        <w:t xml:space="preserve">niversity of </w:t>
      </w:r>
      <w:r>
        <w:rPr>
          <w:rFonts w:ascii="Arial" w:hAnsi="Arial" w:cs="Arial"/>
        </w:rPr>
        <w:t>C</w:t>
      </w:r>
      <w:r w:rsidR="002651E7">
        <w:rPr>
          <w:rFonts w:ascii="Arial" w:hAnsi="Arial" w:cs="Arial"/>
        </w:rPr>
        <w:t xml:space="preserve">alifornia </w:t>
      </w:r>
      <w:r>
        <w:rPr>
          <w:rFonts w:ascii="Arial" w:hAnsi="Arial" w:cs="Arial"/>
        </w:rPr>
        <w:t>L</w:t>
      </w:r>
      <w:r w:rsidR="002651E7">
        <w:rPr>
          <w:rFonts w:ascii="Arial" w:hAnsi="Arial" w:cs="Arial"/>
        </w:rPr>
        <w:t xml:space="preserve">os </w:t>
      </w:r>
      <w:r>
        <w:rPr>
          <w:rFonts w:ascii="Arial" w:hAnsi="Arial" w:cs="Arial"/>
        </w:rPr>
        <w:t>A</w:t>
      </w:r>
      <w:r w:rsidR="002651E7">
        <w:rPr>
          <w:rFonts w:ascii="Arial" w:hAnsi="Arial" w:cs="Arial"/>
        </w:rPr>
        <w:t>ngeles, Los Angeles, CA</w:t>
      </w:r>
    </w:p>
    <w:p w14:paraId="4C5F62D8" w14:textId="6B57AE21"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4</w:t>
      </w:r>
      <w:r w:rsidR="00163438" w:rsidRPr="005C77DA">
        <w:rPr>
          <w:rFonts w:ascii="Arial" w:hAnsi="Arial" w:cs="Arial"/>
        </w:rPr>
        <w:t>. Rocky Mountain Regional VA Medical Center, Aurora, CO</w:t>
      </w:r>
    </w:p>
    <w:p w14:paraId="025FD6A8" w14:textId="6CD8F3E4" w:rsidR="00163438" w:rsidRDefault="00E5028D" w:rsidP="00D31EA1">
      <w:pPr>
        <w:pStyle w:val="ListParagraph"/>
        <w:numPr>
          <w:ilvl w:val="0"/>
          <w:numId w:val="1"/>
        </w:numPr>
        <w:spacing w:after="0" w:line="276" w:lineRule="auto"/>
        <w:jc w:val="both"/>
        <w:rPr>
          <w:rFonts w:ascii="Arial" w:hAnsi="Arial" w:cs="Arial"/>
        </w:rPr>
      </w:pPr>
      <w:r>
        <w:rPr>
          <w:rFonts w:ascii="Arial" w:hAnsi="Arial" w:cs="Arial"/>
        </w:rPr>
        <w:t>5</w:t>
      </w:r>
      <w:r w:rsidR="00163438" w:rsidRPr="005C77DA">
        <w:rPr>
          <w:rFonts w:ascii="Arial" w:hAnsi="Arial" w:cs="Arial"/>
        </w:rPr>
        <w:t>. Division of Pulmonary Sciences and Critical Care Medicine, University of Colorado</w:t>
      </w:r>
      <w:r>
        <w:rPr>
          <w:rFonts w:ascii="Arial" w:hAnsi="Arial" w:cs="Arial"/>
        </w:rPr>
        <w:t xml:space="preserve"> Anschutz Medical Campus, Aurora, CO</w:t>
      </w:r>
    </w:p>
    <w:p w14:paraId="5E088366" w14:textId="4E0B1170"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6.National Jewish Health, Denver, CO</w:t>
      </w:r>
    </w:p>
    <w:p w14:paraId="19A8CDCE" w14:textId="019A3B64" w:rsidR="00E5028D" w:rsidRDefault="00E5028D" w:rsidP="00D31EA1">
      <w:pPr>
        <w:pStyle w:val="ListParagraph"/>
        <w:numPr>
          <w:ilvl w:val="0"/>
          <w:numId w:val="1"/>
        </w:numPr>
        <w:spacing w:after="0" w:line="276" w:lineRule="auto"/>
        <w:jc w:val="both"/>
        <w:rPr>
          <w:rFonts w:ascii="Arial" w:hAnsi="Arial" w:cs="Arial"/>
        </w:rPr>
      </w:pPr>
      <w:r>
        <w:rPr>
          <w:rFonts w:ascii="Arial" w:hAnsi="Arial" w:cs="Arial"/>
        </w:rPr>
        <w:t>7.University of California San Diego, San Diego, CA</w:t>
      </w:r>
    </w:p>
    <w:p w14:paraId="14E50C99" w14:textId="6DF209E8" w:rsidR="00E5028D"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8.Channing Division of Network Medicine, Brigham and Women’s Hospital, Boston, MA</w:t>
      </w:r>
    </w:p>
    <w:p w14:paraId="31BAAADF" w14:textId="5A116B10" w:rsidR="00163438" w:rsidRPr="005C77DA" w:rsidRDefault="00E5028D" w:rsidP="00D31EA1">
      <w:pPr>
        <w:pStyle w:val="ListParagraph"/>
        <w:numPr>
          <w:ilvl w:val="0"/>
          <w:numId w:val="1"/>
        </w:numPr>
        <w:spacing w:after="0" w:line="276" w:lineRule="auto"/>
        <w:jc w:val="both"/>
        <w:rPr>
          <w:rFonts w:ascii="Arial" w:hAnsi="Arial" w:cs="Arial"/>
        </w:rPr>
      </w:pPr>
      <w:r>
        <w:rPr>
          <w:rFonts w:ascii="Arial" w:hAnsi="Arial" w:cs="Arial"/>
        </w:rPr>
        <w:t>9</w:t>
      </w:r>
      <w:r w:rsidR="00163438" w:rsidRPr="005C77DA">
        <w:rPr>
          <w:rFonts w:ascii="Arial" w:hAnsi="Arial" w:cs="Arial"/>
        </w:rPr>
        <w:t>.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1"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B204511"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2" w:name="_Hlk86242646"/>
      <w:r w:rsidRPr="005C77DA">
        <w:rPr>
          <w:rFonts w:ascii="Arial" w:eastAsia="Times New Roman" w:hAnsi="Arial" w:cs="Arial"/>
        </w:rPr>
        <w:t>Vaping among</w:t>
      </w:r>
      <w:r w:rsidR="00E5028D">
        <w:rPr>
          <w:rFonts w:ascii="Arial" w:eastAsia="Times New Roman" w:hAnsi="Arial" w:cs="Arial"/>
        </w:rPr>
        <w:t xml:space="preserve"> adolescents</w:t>
      </w:r>
      <w:r w:rsidRPr="005C77DA">
        <w:rPr>
          <w:rFonts w:ascii="Arial" w:eastAsia="Times New Roman" w:hAnsi="Arial" w:cs="Arial"/>
        </w:rPr>
        <w:t xml:space="preserve"> is a pressing public health problem and is a risk factor for negative health effects. </w:t>
      </w:r>
      <w:bookmarkEnd w:id="2"/>
      <w:r w:rsidRPr="005C77DA">
        <w:rPr>
          <w:rFonts w:ascii="Arial" w:eastAsia="Times New Roman" w:hAnsi="Arial" w:cs="Arial"/>
        </w:rPr>
        <w:t>We aimed to investigate the impact of vape exposure on lung function</w:t>
      </w:r>
      <w:r w:rsidR="00E5028D">
        <w:rPr>
          <w:rFonts w:ascii="Arial" w:eastAsia="Times New Roman" w:hAnsi="Arial" w:cs="Arial"/>
        </w:rPr>
        <w:t xml:space="preserve"> and</w:t>
      </w:r>
      <w:r w:rsidRPr="005C77DA">
        <w:rPr>
          <w:rFonts w:ascii="Arial" w:eastAsia="Times New Roman" w:hAnsi="Arial" w:cs="Arial"/>
        </w:rPr>
        <w:t xml:space="preserve"> nasal epithelial gene expression in adolescents. </w:t>
      </w:r>
      <w:r w:rsidR="00E5028D">
        <w:rPr>
          <w:rFonts w:ascii="Arial" w:eastAsia="Times New Roman" w:hAnsi="Arial" w:cs="Arial"/>
        </w:rPr>
        <w:t>We hypothesized that vape exposure results in abnormal lung function and differential expression of inflammatory genes in the nasal epithelium of vape users in adolescence.</w:t>
      </w:r>
    </w:p>
    <w:p w14:paraId="3DA8613B" w14:textId="669350EF"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w:t>
      </w:r>
      <w:proofErr w:type="spellStart"/>
      <w:r w:rsidRPr="005C77DA">
        <w:rPr>
          <w:rFonts w:eastAsia="Times New Roman"/>
          <w:sz w:val="22"/>
          <w:szCs w:val="22"/>
        </w:rPr>
        <w:t>oscillometry</w:t>
      </w:r>
      <w:proofErr w:type="spellEnd"/>
      <w:r w:rsidRPr="005C77DA">
        <w:rPr>
          <w:rFonts w:eastAsia="Times New Roman"/>
          <w:sz w:val="22"/>
          <w:szCs w:val="22"/>
        </w:rPr>
        <w:t xml:space="preserve"> (IOS). </w:t>
      </w:r>
      <w:ins w:id="3" w:author="Sharma, Sunita" w:date="2023-03-29T22:02:00Z">
        <w:r w:rsidR="00A6641E" w:rsidRPr="005C77DA">
          <w:rPr>
            <w:rFonts w:eastAsia="Calibri"/>
            <w:sz w:val="22"/>
            <w:szCs w:val="22"/>
          </w:rPr>
          <w:t xml:space="preserve">We compared IOS measures between vaping and non-vaping groups using </w:t>
        </w:r>
        <w:r w:rsidR="00A6641E">
          <w:rPr>
            <w:rFonts w:eastAsia="Calibri"/>
            <w:sz w:val="22"/>
            <w:szCs w:val="22"/>
          </w:rPr>
          <w:t>T-</w:t>
        </w:r>
        <w:proofErr w:type="spellStart"/>
        <w:proofErr w:type="gramStart"/>
        <w:r w:rsidR="00A6641E" w:rsidRPr="005C77DA">
          <w:rPr>
            <w:rFonts w:eastAsia="Calibri"/>
            <w:sz w:val="22"/>
            <w:szCs w:val="22"/>
          </w:rPr>
          <w:t>tests.</w:t>
        </w:r>
      </w:ins>
      <w:r w:rsidRPr="005C77DA">
        <w:rPr>
          <w:rFonts w:eastAsia="Times New Roman"/>
          <w:sz w:val="22"/>
          <w:szCs w:val="22"/>
        </w:rPr>
        <w:t>Nasal</w:t>
      </w:r>
      <w:proofErr w:type="spellEnd"/>
      <w:proofErr w:type="gramEnd"/>
      <w:r w:rsidRPr="005C77DA">
        <w:rPr>
          <w:rFonts w:eastAsia="Times New Roman"/>
          <w:sz w:val="22"/>
          <w:szCs w:val="22"/>
        </w:rPr>
        <w:t xml:space="preserve"> epithelial brushing was collected for</w:t>
      </w:r>
      <w:r w:rsidR="009A20F8">
        <w:rPr>
          <w:rFonts w:eastAsia="Times New Roman"/>
          <w:sz w:val="22"/>
          <w:szCs w:val="22"/>
        </w:rPr>
        <w:t xml:space="preserve"> genome-wide</w:t>
      </w:r>
      <w:r w:rsidRPr="005C77DA">
        <w:rPr>
          <w:rFonts w:eastAsia="Times New Roman"/>
          <w:sz w:val="22"/>
          <w:szCs w:val="22"/>
        </w:rPr>
        <w:t xml:space="preserve"> gene expression</w:t>
      </w:r>
      <w:r w:rsidR="009A20F8">
        <w:rPr>
          <w:rFonts w:eastAsia="Times New Roman"/>
          <w:sz w:val="22"/>
          <w:szCs w:val="22"/>
        </w:rPr>
        <w:t xml:space="preserve"> and targeted methylation</w:t>
      </w:r>
      <w:r w:rsidRPr="005C77DA">
        <w:rPr>
          <w:rFonts w:eastAsia="Times New Roman"/>
          <w:sz w:val="22"/>
          <w:szCs w:val="22"/>
        </w:rPr>
        <w:t xml:space="preserve">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 xml:space="preserve">the Illumina </w:t>
      </w:r>
      <w:proofErr w:type="spellStart"/>
      <w:r w:rsidR="00AD113F" w:rsidRPr="005C77DA">
        <w:rPr>
          <w:sz w:val="22"/>
          <w:szCs w:val="22"/>
        </w:rPr>
        <w:t>HiSeq</w:t>
      </w:r>
      <w:proofErr w:type="spellEnd"/>
      <w:r w:rsidR="00AD113F" w:rsidRPr="005C77DA">
        <w:rPr>
          <w:sz w:val="22"/>
          <w:szCs w:val="22"/>
        </w:rPr>
        <w:t xml:space="preserve"> platform</w:t>
      </w:r>
      <w:r w:rsidR="009A20F8">
        <w:rPr>
          <w:sz w:val="22"/>
          <w:szCs w:val="22"/>
        </w:rPr>
        <w:t xml:space="preserve"> and DNA methylation was performed using</w:t>
      </w:r>
      <w:r w:rsidR="0011214D">
        <w:t xml:space="preserve"> </w:t>
      </w:r>
      <w:r w:rsidR="0011214D" w:rsidRPr="009A20F8">
        <w:rPr>
          <w:sz w:val="22"/>
          <w:szCs w:val="22"/>
        </w:rPr>
        <w:t>Illumina’s methylation platform</w:t>
      </w:r>
      <w:r w:rsidR="009A20F8">
        <w:rPr>
          <w:sz w:val="22"/>
          <w:szCs w:val="22"/>
        </w:rPr>
        <w:t xml:space="preserve">. </w:t>
      </w:r>
      <w:del w:id="4" w:author="Sharma, Sunita" w:date="2023-03-29T22:02:00Z">
        <w:r w:rsidRPr="005C77DA" w:rsidDel="00A6641E">
          <w:rPr>
            <w:rFonts w:eastAsia="Calibri"/>
            <w:sz w:val="22"/>
            <w:szCs w:val="22"/>
          </w:rPr>
          <w:delText xml:space="preserve">We compared IOS measures between vaping and non-vaping groups using Mann-Whitney U tests. </w:delText>
        </w:r>
      </w:del>
      <w:r w:rsidRPr="005C77DA">
        <w:rPr>
          <w:rFonts w:eastAsia="Calibri"/>
          <w:sz w:val="22"/>
          <w:szCs w:val="22"/>
        </w:rPr>
        <w:t xml:space="preserve">Differential expression testing was </w:t>
      </w:r>
      <w:r w:rsidRPr="005C77DA">
        <w:rPr>
          <w:sz w:val="22"/>
          <w:szCs w:val="22"/>
        </w:rPr>
        <w:t xml:space="preserve">performed in </w:t>
      </w:r>
      <w:proofErr w:type="gramStart"/>
      <w:r w:rsidRPr="005C77DA">
        <w:rPr>
          <w:sz w:val="22"/>
          <w:szCs w:val="22"/>
        </w:rPr>
        <w:t>DESeq2</w:t>
      </w:r>
      <w:proofErr w:type="gramEnd"/>
      <w:r w:rsidRPr="005C77DA">
        <w:rPr>
          <w:sz w:val="22"/>
          <w:szCs w:val="22"/>
        </w:rPr>
        <w:t xml:space="preserve"> and enrichment was performed using </w:t>
      </w:r>
      <w:r w:rsidR="00C03263" w:rsidRPr="005C77DA">
        <w:rPr>
          <w:sz w:val="22"/>
          <w:szCs w:val="22"/>
        </w:rPr>
        <w:t>Gene Set Enrichment Analysis (GSEA)</w:t>
      </w:r>
      <w:r w:rsidRPr="005C77DA">
        <w:rPr>
          <w:sz w:val="22"/>
          <w:szCs w:val="22"/>
        </w:rPr>
        <w:t xml:space="preserve">. </w:t>
      </w:r>
      <w:r w:rsidR="009A20F8">
        <w:rPr>
          <w:sz w:val="22"/>
          <w:szCs w:val="22"/>
        </w:rPr>
        <w:t xml:space="preserve">Targeted methylation analysis was performed using </w:t>
      </w:r>
      <w:ins w:id="5" w:author="Sharma, Sunita" w:date="2023-03-29T22:01:00Z">
        <w:r w:rsidR="00A6641E">
          <w:rPr>
            <w:sz w:val="22"/>
            <w:szCs w:val="22"/>
          </w:rPr>
          <w:t xml:space="preserve">the Illumina EPIC Array. </w:t>
        </w:r>
      </w:ins>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4073B701"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r w:rsidRPr="005C77DA">
        <w:rPr>
          <w:sz w:val="22"/>
          <w:szCs w:val="22"/>
        </w:rPr>
        <w:t>Fifty</w:t>
      </w:r>
      <w:r w:rsidR="00E638C7">
        <w:rPr>
          <w:sz w:val="22"/>
          <w:szCs w:val="22"/>
        </w:rPr>
        <w:t>-</w:t>
      </w:r>
      <w:r w:rsidR="00980E8B">
        <w:rPr>
          <w:sz w:val="22"/>
          <w:szCs w:val="22"/>
        </w:rPr>
        <w:t>one</w:t>
      </w:r>
      <w:r w:rsidRPr="005C77DA">
        <w:rPr>
          <w:sz w:val="22"/>
          <w:szCs w:val="22"/>
        </w:rPr>
        <w:t xml:space="preserve"> participants were recruited. Vaping subjects were defined as those who reported vaping within the past 6 </w:t>
      </w:r>
      <w:proofErr w:type="gramStart"/>
      <w:r w:rsidRPr="005C77DA">
        <w:rPr>
          <w:sz w:val="22"/>
          <w:szCs w:val="22"/>
        </w:rPr>
        <w:t>month</w:t>
      </w:r>
      <w:r w:rsidR="00E5028D">
        <w:rPr>
          <w:sz w:val="22"/>
          <w:szCs w:val="22"/>
        </w:rPr>
        <w:t>s</w:t>
      </w:r>
      <w:r w:rsidR="006A1B6E">
        <w:rPr>
          <w:sz w:val="22"/>
          <w:szCs w:val="22"/>
        </w:rPr>
        <w:t xml:space="preserve"> </w:t>
      </w:r>
      <w:r w:rsidRPr="005C77DA">
        <w:rPr>
          <w:sz w:val="22"/>
          <w:szCs w:val="22"/>
        </w:rPr>
        <w:t xml:space="preserve"> while</w:t>
      </w:r>
      <w:proofErr w:type="gramEnd"/>
      <w:r w:rsidRPr="005C77DA">
        <w:rPr>
          <w:sz w:val="22"/>
          <w:szCs w:val="22"/>
        </w:rPr>
        <w:t xml:space="preserve"> non-vaping</w:t>
      </w:r>
      <w:r w:rsidR="00E5028D">
        <w:rPr>
          <w:sz w:val="22"/>
          <w:szCs w:val="22"/>
        </w:rPr>
        <w:t xml:space="preserve"> control</w:t>
      </w:r>
      <w:r w:rsidRPr="005C77DA">
        <w:rPr>
          <w:sz w:val="22"/>
          <w:szCs w:val="22"/>
        </w:rPr>
        <w:t xml:space="preserve"> subjects did not report any vape exposure in the past 6 months. </w:t>
      </w:r>
      <w:r w:rsidR="00980E8B">
        <w:rPr>
          <w:sz w:val="22"/>
          <w:szCs w:val="22"/>
        </w:rPr>
        <w:t xml:space="preserve">One subject did not report vape status. </w:t>
      </w:r>
      <w:r w:rsidRPr="005C77DA">
        <w:rPr>
          <w:sz w:val="22"/>
          <w:szCs w:val="22"/>
        </w:rPr>
        <w:t xml:space="preserve">The mean (standard deviation) age was 15.1 (1.5) years for </w:t>
      </w:r>
      <w:r w:rsidR="00D5592A">
        <w:rPr>
          <w:sz w:val="22"/>
          <w:szCs w:val="22"/>
        </w:rPr>
        <w:t>vape users</w:t>
      </w:r>
      <w:r w:rsidRPr="005C77DA">
        <w:rPr>
          <w:sz w:val="22"/>
          <w:szCs w:val="22"/>
        </w:rPr>
        <w:t xml:space="preserve"> and 14.</w:t>
      </w:r>
      <w:ins w:id="6" w:author="Sharma, Sunita" w:date="2023-03-29T22:02:00Z">
        <w:r w:rsidR="00A6641E">
          <w:rPr>
            <w:sz w:val="22"/>
            <w:szCs w:val="22"/>
          </w:rPr>
          <w:t>8</w:t>
        </w:r>
      </w:ins>
      <w:del w:id="7" w:author="Sharma, Sunita" w:date="2023-03-29T22:02:00Z">
        <w:r w:rsidRPr="005C77DA" w:rsidDel="00A6641E">
          <w:rPr>
            <w:sz w:val="22"/>
            <w:szCs w:val="22"/>
          </w:rPr>
          <w:delText>5</w:delText>
        </w:r>
      </w:del>
      <w:r w:rsidRPr="005C77DA">
        <w:rPr>
          <w:sz w:val="22"/>
          <w:szCs w:val="22"/>
        </w:rPr>
        <w:t xml:space="preserve"> (1.4) years for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 xml:space="preserve">.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w:t>
      </w:r>
      <w:r w:rsidR="00D5592A">
        <w:rPr>
          <w:sz w:val="22"/>
          <w:szCs w:val="22"/>
        </w:rPr>
        <w:t xml:space="preserve"> users</w:t>
      </w:r>
      <w:r w:rsidRPr="005C77DA">
        <w:rPr>
          <w:sz w:val="22"/>
          <w:szCs w:val="22"/>
        </w:rPr>
        <w:t xml:space="preserve"> (n=</w:t>
      </w:r>
      <w:r w:rsidR="00F7209E">
        <w:rPr>
          <w:sz w:val="22"/>
          <w:szCs w:val="22"/>
        </w:rPr>
        <w:t>13</w:t>
      </w:r>
      <w:r w:rsidRPr="005C77DA">
        <w:rPr>
          <w:sz w:val="22"/>
          <w:szCs w:val="22"/>
        </w:rPr>
        <w:t xml:space="preserve">) had higher values than </w:t>
      </w:r>
      <w:r w:rsidR="00D5592A">
        <w:rPr>
          <w:sz w:val="22"/>
          <w:szCs w:val="22"/>
        </w:rPr>
        <w:t>non-vape</w:t>
      </w:r>
      <w:r w:rsidR="00D5592A" w:rsidRPr="005C77DA">
        <w:rPr>
          <w:sz w:val="22"/>
          <w:szCs w:val="22"/>
        </w:rPr>
        <w:t xml:space="preserve"> </w:t>
      </w:r>
      <w:r w:rsidR="00D5592A">
        <w:rPr>
          <w:sz w:val="22"/>
          <w:szCs w:val="22"/>
        </w:rPr>
        <w:t>users</w:t>
      </w:r>
      <w:r w:rsidR="00D5592A" w:rsidRPr="005C77DA" w:rsidDel="00D5592A">
        <w:rPr>
          <w:sz w:val="22"/>
          <w:szCs w:val="22"/>
        </w:rPr>
        <w:t xml:space="preserve"> </w:t>
      </w:r>
      <w:r w:rsidRPr="005C77DA">
        <w:rPr>
          <w:sz w:val="22"/>
          <w:szCs w:val="22"/>
        </w:rPr>
        <w:t>(n=3</w:t>
      </w:r>
      <w:r w:rsidR="00F7209E">
        <w:rPr>
          <w:sz w:val="22"/>
          <w:szCs w:val="22"/>
        </w:rPr>
        <w:t>7</w:t>
      </w:r>
      <w:r w:rsidRPr="005C77DA">
        <w:rPr>
          <w:sz w:val="22"/>
          <w:szCs w:val="22"/>
        </w:rPr>
        <w:t>) [p=0.0</w:t>
      </w:r>
      <w:ins w:id="8" w:author="Sharma, Sunita" w:date="2023-03-29T22:03:00Z">
        <w:r w:rsidR="00A6641E">
          <w:rPr>
            <w:sz w:val="22"/>
            <w:szCs w:val="22"/>
          </w:rPr>
          <w:t>2</w:t>
        </w:r>
      </w:ins>
      <w:del w:id="9" w:author="Sharma, Sunita" w:date="2023-03-29T22:03:00Z">
        <w:r w:rsidRPr="005C77DA" w:rsidDel="00A6641E">
          <w:rPr>
            <w:sz w:val="22"/>
            <w:szCs w:val="22"/>
          </w:rPr>
          <w:delText>16</w:delText>
        </w:r>
      </w:del>
      <w:r w:rsidRPr="005C77DA">
        <w:rPr>
          <w:sz w:val="22"/>
          <w:szCs w:val="22"/>
        </w:rPr>
        <w:t xml:space="preserve">], an early indication of increased airflow obstruction. Of </w:t>
      </w:r>
      <w:r w:rsidRPr="006D354A">
        <w:rPr>
          <w:sz w:val="22"/>
          <w:szCs w:val="22"/>
        </w:rPr>
        <w:t>16</w:t>
      </w:r>
      <w:r w:rsidR="00E638C7">
        <w:rPr>
          <w:sz w:val="22"/>
          <w:szCs w:val="22"/>
        </w:rPr>
        <w:t>,</w:t>
      </w:r>
      <w:r w:rsidRPr="006D354A">
        <w:rPr>
          <w:sz w:val="22"/>
          <w:szCs w:val="22"/>
        </w:rPr>
        <w:t>860</w:t>
      </w:r>
      <w:r w:rsidRPr="005C77DA">
        <w:rPr>
          <w:sz w:val="22"/>
          <w:szCs w:val="22"/>
        </w:rPr>
        <w:t xml:space="preserve"> nasal epithelial genes tested, </w:t>
      </w:r>
      <w:r w:rsidR="008E0ABA">
        <w:rPr>
          <w:sz w:val="22"/>
          <w:szCs w:val="22"/>
        </w:rPr>
        <w:t>7</w:t>
      </w:r>
      <w:r w:rsidR="00E638C7">
        <w:rPr>
          <w:sz w:val="22"/>
          <w:szCs w:val="22"/>
        </w:rPr>
        <w:t>,</w:t>
      </w:r>
      <w:r w:rsidR="008E0ABA">
        <w:rPr>
          <w:sz w:val="22"/>
          <w:szCs w:val="22"/>
        </w:rPr>
        <w:t>136</w:t>
      </w:r>
      <w:r w:rsidRPr="005C77DA">
        <w:rPr>
          <w:sz w:val="22"/>
          <w:szCs w:val="22"/>
        </w:rPr>
        <w:t xml:space="preserve"> were significantly differentially expressed between </w:t>
      </w:r>
      <w:r w:rsidR="00D5592A">
        <w:rPr>
          <w:sz w:val="22"/>
          <w:szCs w:val="22"/>
        </w:rPr>
        <w:t>vape and non-vape users</w:t>
      </w:r>
      <w:r w:rsidRPr="005C77DA">
        <w:rPr>
          <w:sz w:val="22"/>
          <w:szCs w:val="22"/>
        </w:rPr>
        <w:t xml:space="preserve"> (false discovery rate FDR &lt; 0.05), after covariate</w:t>
      </w:r>
      <w:r w:rsidR="00E5028D">
        <w:rPr>
          <w:sz w:val="22"/>
          <w:szCs w:val="22"/>
        </w:rPr>
        <w:t xml:space="preserve"> adjustment</w:t>
      </w:r>
      <w:r w:rsidRPr="005C77DA">
        <w:rPr>
          <w:sz w:val="22"/>
          <w:szCs w:val="22"/>
        </w:rPr>
        <w:t xml:space="preserve">. </w:t>
      </w:r>
      <w:r w:rsidR="0068788E">
        <w:rPr>
          <w:sz w:val="22"/>
          <w:szCs w:val="22"/>
        </w:rPr>
        <w:t>E</w:t>
      </w:r>
      <w:r w:rsidRPr="005C77DA">
        <w:rPr>
          <w:sz w:val="22"/>
          <w:szCs w:val="22"/>
        </w:rPr>
        <w:t>nrichment analyses identified overexpression of</w:t>
      </w:r>
      <w:r w:rsidR="00A62292">
        <w:rPr>
          <w:sz w:val="22"/>
          <w:szCs w:val="22"/>
        </w:rPr>
        <w:t xml:space="preserve"> inflammatory response genes</w:t>
      </w:r>
      <w:r w:rsidRPr="005C77DA">
        <w:rPr>
          <w:sz w:val="22"/>
          <w:szCs w:val="22"/>
        </w:rPr>
        <w:t xml:space="preserve"> and </w:t>
      </w:r>
      <w:proofErr w:type="spellStart"/>
      <w:r w:rsidRPr="005C77DA">
        <w:rPr>
          <w:sz w:val="22"/>
          <w:szCs w:val="22"/>
        </w:rPr>
        <w:t>underexpression</w:t>
      </w:r>
      <w:proofErr w:type="spellEnd"/>
      <w:r w:rsidRPr="005C77DA">
        <w:rPr>
          <w:sz w:val="22"/>
          <w:szCs w:val="22"/>
        </w:rPr>
        <w:t xml:space="preserve"> of </w:t>
      </w:r>
      <w:r w:rsidR="006D354A">
        <w:rPr>
          <w:sz w:val="22"/>
          <w:szCs w:val="22"/>
        </w:rPr>
        <w:t xml:space="preserve">genes associated with </w:t>
      </w:r>
      <w:proofErr w:type="spellStart"/>
      <w:r w:rsidR="006D354A" w:rsidRPr="006D354A">
        <w:rPr>
          <w:sz w:val="22"/>
          <w:szCs w:val="22"/>
        </w:rPr>
        <w:t>ciliogenesis</w:t>
      </w:r>
      <w:proofErr w:type="spellEnd"/>
      <w:r w:rsidRPr="005C77DA">
        <w:rPr>
          <w:sz w:val="22"/>
          <w:szCs w:val="22"/>
        </w:rPr>
        <w:t xml:space="preserve"> in the </w:t>
      </w:r>
      <w:r w:rsidR="00D5592A">
        <w:rPr>
          <w:sz w:val="22"/>
          <w:szCs w:val="22"/>
        </w:rPr>
        <w:t>vape users</w:t>
      </w:r>
      <w:r w:rsidRPr="005C77DA">
        <w:rPr>
          <w:sz w:val="22"/>
          <w:szCs w:val="22"/>
        </w:rPr>
        <w:t xml:space="preserve"> compared to </w:t>
      </w:r>
      <w:r w:rsidR="00D5592A">
        <w:rPr>
          <w:sz w:val="22"/>
          <w:szCs w:val="22"/>
        </w:rPr>
        <w:t>non-vape</w:t>
      </w:r>
      <w:r w:rsidR="00D5592A" w:rsidRPr="005C77DA">
        <w:rPr>
          <w:sz w:val="22"/>
          <w:szCs w:val="22"/>
        </w:rPr>
        <w:t xml:space="preserve"> </w:t>
      </w:r>
      <w:r w:rsidR="00D5592A">
        <w:rPr>
          <w:sz w:val="22"/>
          <w:szCs w:val="22"/>
        </w:rPr>
        <w:t>users</w:t>
      </w:r>
      <w:r w:rsidRPr="005C77DA">
        <w:rPr>
          <w:sz w:val="22"/>
          <w:szCs w:val="22"/>
        </w:rPr>
        <w:t>.</w:t>
      </w:r>
      <w:r w:rsidR="00716E27">
        <w:rPr>
          <w:sz w:val="22"/>
          <w:szCs w:val="22"/>
        </w:rPr>
        <w:t xml:space="preserve"> </w:t>
      </w:r>
      <w:r w:rsidR="00204E0E">
        <w:rPr>
          <w:sz w:val="22"/>
          <w:szCs w:val="22"/>
        </w:rPr>
        <w:t xml:space="preserve">DNA methylation analysis revealed that </w:t>
      </w:r>
      <w:r w:rsidR="00204E0E" w:rsidRPr="003E6C8E">
        <w:rPr>
          <w:rStyle w:val="Emphasis"/>
          <w:sz w:val="22"/>
          <w:szCs w:val="22"/>
          <w:shd w:val="clear" w:color="auto" w:fill="FFFFFF"/>
        </w:rPr>
        <w:t>REXO1</w:t>
      </w:r>
      <w:r w:rsidR="00204E0E">
        <w:rPr>
          <w:rStyle w:val="Emphasis"/>
          <w:sz w:val="22"/>
          <w:szCs w:val="22"/>
          <w:shd w:val="clear" w:color="auto" w:fill="FFFFFF"/>
        </w:rPr>
        <w:t xml:space="preserve"> </w:t>
      </w:r>
      <w:r w:rsidR="00204E0E" w:rsidRPr="009A20F8">
        <w:rPr>
          <w:rStyle w:val="Emphasis"/>
          <w:i w:val="0"/>
          <w:iCs w:val="0"/>
          <w:sz w:val="22"/>
          <w:szCs w:val="22"/>
          <w:shd w:val="clear" w:color="auto" w:fill="FFFFFF"/>
        </w:rPr>
        <w:t>(FDR=0.01)</w:t>
      </w:r>
      <w:r w:rsidR="00204E0E">
        <w:rPr>
          <w:rStyle w:val="Emphasis"/>
          <w:sz w:val="22"/>
          <w:szCs w:val="22"/>
          <w:shd w:val="clear" w:color="auto" w:fill="FFFFFF"/>
        </w:rPr>
        <w:t xml:space="preserve"> and CERK </w:t>
      </w:r>
      <w:r w:rsidR="00204E0E" w:rsidRPr="009A20F8">
        <w:rPr>
          <w:rStyle w:val="Emphasis"/>
          <w:i w:val="0"/>
          <w:iCs w:val="0"/>
          <w:sz w:val="22"/>
          <w:szCs w:val="22"/>
          <w:shd w:val="clear" w:color="auto" w:fill="FFFFFF"/>
        </w:rPr>
        <w:t>(F</w:t>
      </w:r>
      <w:ins w:id="10" w:author="Sharma, Sunita" w:date="2023-03-29T22:05:00Z">
        <w:r w:rsidR="00A6641E">
          <w:rPr>
            <w:rStyle w:val="Emphasis"/>
            <w:i w:val="0"/>
            <w:iCs w:val="0"/>
            <w:sz w:val="22"/>
            <w:szCs w:val="22"/>
            <w:shd w:val="clear" w:color="auto" w:fill="FFFFFF"/>
          </w:rPr>
          <w:t>DR=</w:t>
        </w:r>
      </w:ins>
      <w:del w:id="11" w:author="Sharma, Sunita" w:date="2023-03-29T22:05:00Z">
        <w:r w:rsidR="00204E0E" w:rsidRPr="009A20F8" w:rsidDel="00A6641E">
          <w:rPr>
            <w:rStyle w:val="Emphasis"/>
            <w:i w:val="0"/>
            <w:iCs w:val="0"/>
            <w:sz w:val="22"/>
            <w:szCs w:val="22"/>
            <w:shd w:val="clear" w:color="auto" w:fill="FFFFFF"/>
          </w:rPr>
          <w:delText>RD-</w:delText>
        </w:r>
      </w:del>
      <w:r w:rsidR="00204E0E" w:rsidRPr="009A20F8">
        <w:rPr>
          <w:rStyle w:val="Emphasis"/>
          <w:i w:val="0"/>
          <w:iCs w:val="0"/>
          <w:sz w:val="22"/>
          <w:szCs w:val="22"/>
          <w:shd w:val="clear" w:color="auto" w:fill="FFFFFF"/>
        </w:rPr>
        <w:t>0.06)</w:t>
      </w:r>
      <w:r w:rsidR="00204E0E">
        <w:rPr>
          <w:rStyle w:val="Emphasis"/>
          <w:sz w:val="22"/>
          <w:szCs w:val="22"/>
          <w:shd w:val="clear" w:color="auto" w:fill="FFFFFF"/>
        </w:rPr>
        <w:t xml:space="preserve"> </w:t>
      </w:r>
      <w:r w:rsidR="00204E0E">
        <w:rPr>
          <w:rStyle w:val="Emphasis"/>
          <w:i w:val="0"/>
          <w:iCs w:val="0"/>
          <w:sz w:val="22"/>
          <w:szCs w:val="22"/>
          <w:shd w:val="clear" w:color="auto" w:fill="FFFFFF"/>
        </w:rPr>
        <w:t>were differentially methylated among vape users compa</w:t>
      </w:r>
      <w:r w:rsidR="0011214D">
        <w:rPr>
          <w:rStyle w:val="Emphasis"/>
          <w:i w:val="0"/>
          <w:iCs w:val="0"/>
          <w:sz w:val="22"/>
          <w:szCs w:val="22"/>
          <w:shd w:val="clear" w:color="auto" w:fill="FFFFFF"/>
        </w:rPr>
        <w:t>red to non-vape users</w:t>
      </w:r>
      <w:ins w:id="12" w:author="Sharma, Sunita" w:date="2023-03-29T22:05:00Z">
        <w:r w:rsidR="00A6641E">
          <w:rPr>
            <w:rStyle w:val="Emphasis"/>
            <w:i w:val="0"/>
            <w:iCs w:val="0"/>
            <w:sz w:val="22"/>
            <w:szCs w:val="22"/>
            <w:shd w:val="clear" w:color="auto" w:fill="FFFFFF"/>
          </w:rPr>
          <w:t xml:space="preserve"> at a type-1 error rate of 0.1</w:t>
        </w:r>
      </w:ins>
      <w:del w:id="13" w:author="Sharma, Sunita" w:date="2023-03-29T22:05:00Z">
        <w:r w:rsidR="0011214D" w:rsidDel="00A6641E">
          <w:rPr>
            <w:rStyle w:val="Emphasis"/>
            <w:i w:val="0"/>
            <w:iCs w:val="0"/>
            <w:sz w:val="22"/>
            <w:szCs w:val="22"/>
            <w:shd w:val="clear" w:color="auto" w:fill="FFFFFF"/>
          </w:rPr>
          <w:delText>.</w:delText>
        </w:r>
      </w:del>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3BA002CF"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increase</w:t>
      </w:r>
      <w:r w:rsidR="00E5028D">
        <w:rPr>
          <w:bCs/>
          <w:noProof/>
          <w:sz w:val="22"/>
          <w:szCs w:val="22"/>
        </w:rPr>
        <w:t>s</w:t>
      </w:r>
      <w:r w:rsidRPr="005C77DA">
        <w:rPr>
          <w:bCs/>
          <w:noProof/>
          <w:sz w:val="22"/>
          <w:szCs w:val="22"/>
        </w:rPr>
        <w:t xml:space="preserve"> airway resistance and dysresgulation of nasal epitheli</w:t>
      </w:r>
      <w:r w:rsidR="00E5028D">
        <w:rPr>
          <w:bCs/>
          <w:noProof/>
          <w:sz w:val="22"/>
          <w:szCs w:val="22"/>
        </w:rPr>
        <w:t>al</w:t>
      </w:r>
      <w:r w:rsidRPr="005C77DA">
        <w:rPr>
          <w:bCs/>
          <w:noProof/>
          <w:sz w:val="22"/>
          <w:szCs w:val="22"/>
        </w:rPr>
        <w:t xml:space="preserve"> genes, including genes involved in airway inflammation and ciliary function</w:t>
      </w:r>
      <w:r w:rsidRPr="005C77DA">
        <w:rPr>
          <w:noProof/>
          <w:sz w:val="22"/>
          <w:szCs w:val="22"/>
        </w:rPr>
        <w:t xml:space="preserve">. </w:t>
      </w:r>
      <w:r w:rsidR="009A20F8">
        <w:rPr>
          <w:noProof/>
          <w:sz w:val="22"/>
          <w:szCs w:val="22"/>
        </w:rPr>
        <w:t>Dysregulation of nasal epithelial gene expression in vape useres results from differences in DNA methylation. D</w:t>
      </w:r>
      <w:r w:rsidRPr="005C77DA">
        <w:rPr>
          <w:noProof/>
          <w:sz w:val="22"/>
          <w:szCs w:val="22"/>
        </w:rPr>
        <w:t>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1"/>
    <w:p w14:paraId="4633C0D7" w14:textId="4880825D" w:rsidR="00163438"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05160534" w14:textId="77777777" w:rsidR="00E61BC6" w:rsidRPr="00EE08DD" w:rsidRDefault="00E61BC6" w:rsidP="00846E55">
      <w:pPr>
        <w:pStyle w:val="xdefault"/>
        <w:numPr>
          <w:ilvl w:val="0"/>
          <w:numId w:val="1"/>
        </w:numPr>
        <w:shd w:val="clear" w:color="auto" w:fill="FFFFFF"/>
        <w:spacing w:line="276" w:lineRule="auto"/>
        <w:jc w:val="both"/>
        <w:rPr>
          <w:rFonts w:ascii="Arial" w:hAnsi="Arial" w:cs="Arial"/>
          <w:b/>
          <w:bCs/>
        </w:rPr>
      </w:pPr>
    </w:p>
    <w:p w14:paraId="167247CF" w14:textId="1DF322EF"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5B023F">
        <w:rPr>
          <w:rFonts w:ascii="Arial" w:hAnsi="Arial" w:cs="Arial"/>
          <w:shd w:val="clear" w:color="auto" w:fill="FFFFFF"/>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5B023F">
        <w:rPr>
          <w:rFonts w:ascii="Arial" w:hAnsi="Arial" w:cs="Arial"/>
        </w:rPr>
        <w:instrText xml:space="preserve"> ADDIN EN.CITE &lt;EndNote&gt;&lt;Cite&gt;&lt;Author&gt;National Academies of Sciences&lt;/Author&gt;&lt;Year&gt;2018&lt;/Year&gt;&lt;RecNum&gt;2&lt;/RecNum&gt;&lt;DisplayText&gt;[2]&lt;/DisplayText&gt;&lt;record&gt;&lt;rec-number&gt;2&lt;/rec-number&gt;&lt;foreign-keys&gt;&lt;key app="EN" db-id="f9tp0zfpp9ztsmerf04pd2zqxxwza995dwdf" timestamp="1675977297"&gt;2&lt;/key&gt;&lt;/foreign-keys&gt;&lt;ref-type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465A91">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db-id="f9tp0zfpp9ztsmerf04pd2zqxxwza995dwdf" timestamp="1675977297"&gt;4&lt;/key&gt;&lt;/foreign-keys&gt;&lt;ref-type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The solutions in e-ci</w:t>
      </w:r>
      <w:r w:rsidR="00DE56C6">
        <w:rPr>
          <w:rFonts w:ascii="Arial" w:hAnsi="Arial" w:cs="Arial"/>
          <w:bCs/>
        </w:rPr>
        <w:t>g</w:t>
      </w:r>
      <w:r w:rsidR="00F53B68" w:rsidRPr="005C77DA">
        <w:rPr>
          <w:rFonts w:ascii="Arial" w:hAnsi="Arial" w:cs="Arial"/>
          <w:bCs/>
        </w:rPr>
        <w:t xml:space="preserv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5B023F">
        <w:rPr>
          <w:rFonts w:ascii="Arial" w:hAnsi="Arial" w:cs="Arial"/>
          <w:bCs/>
        </w:rPr>
        <w:instrText xml:space="preserve"> ADDIN EN.CITE &lt;EndNote&gt;&lt;Cite&gt;&lt;Author&gt;Walley&lt;/Author&gt;&lt;Year&gt;2015&lt;/Year&gt;&lt;RecNum&gt;3&lt;/RecNum&gt;&lt;DisplayText&gt;[3]&lt;/DisplayText&gt;&lt;record&gt;&lt;rec-number&gt;3&lt;/rec-number&gt;&lt;foreign-keys&gt;&lt;key app="EN" db-id="f9tp0zfpp9ztsmerf04pd2zqxxwza995dwdf" timestamp="1675977297"&gt;3&lt;/key&gt;&lt;/foreign-keys&gt;&lt;ref-type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A20F8">
        <w:rPr>
          <w:rFonts w:ascii="Arial" w:hAnsi="Arial" w:cs="Arial"/>
          <w:bCs/>
        </w:rPr>
        <w:t>Adolescents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465A91">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db-id="f9tp0zfpp9ztsmerf04pd2zqxxwza995dwdf" timestamp="1675977297"&gt;5&lt;/key&gt;&lt;/foreign-keys&gt;&lt;ref-type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xml:space="preserve">. Given the attractive flavors, marketing and design, and its appeal to youth, e-cigs </w:t>
      </w:r>
      <w:r w:rsidR="004905E0">
        <w:rPr>
          <w:rFonts w:ascii="Arial" w:hAnsi="Arial" w:cs="Arial"/>
          <w:bCs/>
        </w:rPr>
        <w:t>have</w:t>
      </w:r>
      <w:r w:rsidR="00F53B68" w:rsidRPr="005C77DA">
        <w:rPr>
          <w:rFonts w:ascii="Arial" w:hAnsi="Arial" w:cs="Arial"/>
          <w:bCs/>
        </w:rPr>
        <w:t xml:space="preserve"> the potential to reverse decades of progress achieved in </w:t>
      </w:r>
      <w:r w:rsidR="009A20F8">
        <w:rPr>
          <w:rFonts w:ascii="Arial" w:hAnsi="Arial" w:cs="Arial"/>
          <w:bCs/>
        </w:rPr>
        <w:t xml:space="preserve">the reduction of </w:t>
      </w:r>
      <w:r w:rsidR="00F53B68" w:rsidRPr="005C77DA">
        <w:rPr>
          <w:rFonts w:ascii="Arial" w:hAnsi="Arial" w:cs="Arial"/>
          <w:bCs/>
        </w:rPr>
        <w:t xml:space="preserve">nicotine and tobacco product use </w:t>
      </w:r>
      <w:r w:rsidR="00F53B68" w:rsidRPr="005C77DA">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 </w:instrText>
      </w:r>
      <w:r w:rsidR="005B023F">
        <w:rPr>
          <w:rFonts w:ascii="Arial" w:hAnsi="Arial" w:cs="Arial"/>
          <w:bCs/>
        </w:rPr>
        <w:fldChar w:fldCharType="begin">
          <w:fldData xml:space="preserve">PEVuZE5vdGU+PENpdGU+PEF1dGhvcj5XYWxsZXk8L0F1dGhvcj48WWVhcj4yMDE5PC9ZZWFyPjxS
ZWNOdW0+NjwvUmVjTnVtPjxEaXNwbGF5VGV4dD5bNl08L0Rpc3BsYXlUZXh0PjxyZWNvcmQ+PHJl
Yy1udW1iZXI+NjwvcmVjLW51bWJlcj48Zm9yZWlnbi1rZXlzPjxrZXkgYXBwPSJFTiIgZGItaWQ9
ImY5dHAwemZwcDl6dHNtZXJmMDRwZDJ6cXh4d3phOTk1ZHdkZiIgdGltZXN0YW1wPSIxNjc1OTc3
Mjk3Ij42PC9rZXk+PC9mb3JlaWduLWtleXM+PHJlZi10eXBlIG5hbWU9IkpvdXJuYWwgQXJ0aWNs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5B023F">
        <w:rPr>
          <w:rFonts w:ascii="Arial" w:hAnsi="Arial" w:cs="Arial"/>
          <w:bCs/>
        </w:rPr>
        <w:instrText xml:space="preserve"> ADDIN EN.CITE.DATA </w:instrText>
      </w:r>
      <w:r w:rsidR="005B023F">
        <w:rPr>
          <w:rFonts w:ascii="Arial" w:hAnsi="Arial" w:cs="Arial"/>
          <w:bCs/>
        </w:rPr>
      </w:r>
      <w:r w:rsidR="005B023F">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6E5AD712" w14:textId="3B8089EB"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w:t>
      </w:r>
      <w:r w:rsidR="00DE56C6">
        <w:rPr>
          <w:rFonts w:ascii="Arial" w:hAnsi="Arial" w:cs="Arial"/>
          <w:kern w:val="24"/>
        </w:rPr>
        <w:t xml:space="preserve"> (or vape use)</w:t>
      </w:r>
      <w:r w:rsidR="00F53B68" w:rsidRPr="005C77DA">
        <w:rPr>
          <w:rFonts w:ascii="Arial" w:hAnsi="Arial" w:cs="Arial"/>
          <w:kern w:val="24"/>
        </w:rPr>
        <w:t xml:space="preserve"> has increased, attracting both former, </w:t>
      </w:r>
      <w:proofErr w:type="gramStart"/>
      <w:r w:rsidR="00F53B68" w:rsidRPr="005C77DA">
        <w:rPr>
          <w:rFonts w:ascii="Arial" w:hAnsi="Arial" w:cs="Arial"/>
          <w:kern w:val="24"/>
        </w:rPr>
        <w:t>current</w:t>
      </w:r>
      <w:proofErr w:type="gramEnd"/>
      <w:r w:rsidR="00F53B68" w:rsidRPr="005C77DA">
        <w:rPr>
          <w:rFonts w:ascii="Arial" w:hAnsi="Arial" w:cs="Arial"/>
          <w:kern w:val="24"/>
        </w:rPr>
        <w:t xml:space="preserve"> and never tobacco smokers </w:t>
      </w:r>
      <w:r w:rsidR="00F53B68" w:rsidRPr="005C77DA">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PEVuZE5vdGU+PENpdGU+PEF1dGhvcj5IYW1taWc8L0F1dGhvcj48WWVhcj4yMDE3PC9ZZWFyPjxS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w:t>
      </w:r>
      <w:r w:rsidR="00E638C7">
        <w:rPr>
          <w:rFonts w:ascii="Arial" w:hAnsi="Arial" w:cs="Arial"/>
          <w:kern w:val="24"/>
        </w:rPr>
        <w:t xml:space="preserve">a </w:t>
      </w:r>
      <w:r w:rsidR="00F53B68" w:rsidRPr="005C77DA">
        <w:rPr>
          <w:rFonts w:ascii="Arial" w:hAnsi="Arial" w:cs="Arial"/>
          <w:kern w:val="24"/>
        </w:rPr>
        <w:t xml:space="preserve">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&lt;EndNote&gt;&lt;Cite&gt;&lt;Author&gt;Cullen  KA&lt;/Author&gt;&lt;Year&gt;2018&lt;/Year&gt;&lt;RecNum&gt;8&lt;/RecNum&gt;&lt;DisplayText&gt;[8]&lt;/DisplayText&gt;&lt;record&gt;&lt;rec-number&gt;8&lt;/rec-number&gt;&lt;foreign-keys&gt;&lt;key app="EN" db-id="f9tp0zfpp9ztsmerf04pd2zqxxwza995dwdf" timestamp="1675977297"&gt;8&lt;/key&gt;&lt;/foreign-keys&gt;&lt;ref-type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&lt;EndNote&gt;&lt;Cite&gt;&lt;Author&gt;Miech&lt;/Author&gt;&lt;Year&gt;2019&lt;/Year&gt;&lt;RecNum&gt;9&lt;/RecNum&gt;&lt;DisplayText&gt;[9]&lt;/DisplayText&gt;&lt;record&gt;&lt;rec-number&gt;9&lt;/rec-number&gt;&lt;foreign-keys&gt;&lt;key app="EN" db-id="f9tp0zfpp9ztsmerf04pd2zqxxwza995dwdf" timestamp="1675977297"&gt;9&lt;/key&gt;&lt;/foreign-keys&gt;&lt;ref-type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 xml:space="preserve">e-cig and traditional </w:t>
      </w:r>
      <w:r w:rsidR="00E638C7" w:rsidRPr="005C77DA">
        <w:rPr>
          <w:rFonts w:ascii="Arial" w:hAnsi="Arial" w:cs="Arial"/>
          <w:kern w:val="24"/>
        </w:rPr>
        <w:t>cig</w:t>
      </w:r>
      <w:r w:rsidR="00E638C7">
        <w:rPr>
          <w:rFonts w:ascii="Arial" w:hAnsi="Arial" w:cs="Arial"/>
          <w:kern w:val="24"/>
        </w:rPr>
        <w:t>arette</w:t>
      </w:r>
      <w:r w:rsidR="00D435F1" w:rsidRPr="005C77DA">
        <w:rPr>
          <w:rFonts w:ascii="Arial" w:hAnsi="Arial" w:cs="Arial"/>
          <w:kern w:val="24"/>
        </w:rPr>
        <w:t xml:space="preserve">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5B023F">
        <w:rPr>
          <w:rFonts w:ascii="Arial" w:hAnsi="Arial" w:cs="Arial"/>
          <w:kern w:val="24"/>
        </w:rPr>
        <w:instrText xml:space="preserve"> ADDIN EN.CITE &lt;EndNote&gt;&lt;Cite&gt;&lt;Author&gt;Miech&lt;/Author&gt;&lt;Year&gt;2022&lt;/Year&gt;&lt;RecNum&gt;10&lt;/RecNum&gt;&lt;DisplayText&gt;[10]&lt;/DisplayText&gt;&lt;record&gt;&lt;rec-number&gt;10&lt;/rec-number&gt;&lt;foreign-keys&gt;&lt;key app="EN" db-id="f9tp0zfpp9ztsmerf04pd2zqxxwza995dwdf" timestamp="1675977297"&gt;10&lt;/key&gt;&lt;/foreign-keys&gt;&lt;ref-type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2DF9B205" w14:textId="42DF992E" w:rsidR="00F53B68" w:rsidRPr="005C77DA" w:rsidRDefault="00E5028D" w:rsidP="00D31EA1">
      <w:pPr>
        <w:autoSpaceDE w:val="0"/>
        <w:autoSpaceDN w:val="0"/>
        <w:adjustRightInd w:val="0"/>
        <w:spacing w:after="200" w:line="276" w:lineRule="auto"/>
        <w:jc w:val="both"/>
        <w:rPr>
          <w:rFonts w:ascii="Arial" w:hAnsi="Arial" w:cs="Arial"/>
          <w:lang w:val="en"/>
        </w:rPr>
      </w:pPr>
      <w:r>
        <w:rPr>
          <w:rFonts w:ascii="Arial" w:hAnsi="Arial" w:cs="Arial"/>
          <w:lang w:val="en"/>
        </w:rPr>
        <w:t>The p</w:t>
      </w:r>
      <w:r w:rsidR="00040EF1" w:rsidRPr="005C77DA">
        <w:rPr>
          <w:rFonts w:ascii="Arial" w:hAnsi="Arial" w:cs="Arial"/>
          <w:lang w:val="en"/>
        </w:rPr>
        <w:t xml:space="preserve">athophysiologic impacts </w:t>
      </w:r>
      <w:r>
        <w:rPr>
          <w:rFonts w:ascii="Arial" w:hAnsi="Arial" w:cs="Arial"/>
          <w:lang w:val="en"/>
        </w:rPr>
        <w:t xml:space="preserve">of </w:t>
      </w:r>
      <w:r w:rsidR="00DE56C6">
        <w:rPr>
          <w:rFonts w:ascii="Arial" w:hAnsi="Arial" w:cs="Arial"/>
          <w:lang w:val="en"/>
        </w:rPr>
        <w:t>e-cig</w:t>
      </w:r>
      <w:r>
        <w:rPr>
          <w:rFonts w:ascii="Arial" w:hAnsi="Arial" w:cs="Arial"/>
          <w:lang w:val="en"/>
        </w:rPr>
        <w:t xml:space="preserve"> exposure </w:t>
      </w:r>
      <w:r w:rsidR="00040EF1" w:rsidRPr="005C77DA">
        <w:rPr>
          <w:rFonts w:ascii="Arial" w:hAnsi="Arial" w:cs="Arial"/>
          <w:lang w:val="en"/>
        </w:rPr>
        <w:t>on the human pulmonary system</w:t>
      </w:r>
      <w:r>
        <w:rPr>
          <w:rFonts w:ascii="Arial" w:hAnsi="Arial" w:cs="Arial"/>
          <w:lang w:val="en"/>
        </w:rPr>
        <w:t xml:space="preserve"> are being elucidated</w:t>
      </w:r>
      <w:r w:rsidR="00040EF1" w:rsidRPr="005C77DA">
        <w:rPr>
          <w:rFonts w:ascii="Arial" w:hAnsi="Arial" w:cs="Arial"/>
          <w:lang w:val="en"/>
        </w:rPr>
        <w:t>.</w:t>
      </w:r>
      <w:r w:rsidR="00040EF1" w:rsidRPr="005C77DA">
        <w:rPr>
          <w:rFonts w:ascii="Arial" w:hAnsi="Arial" w:cs="Arial"/>
          <w:b/>
          <w:bCs/>
          <w:lang w:val="en"/>
        </w:rPr>
        <w:t xml:space="preserve"> </w:t>
      </w:r>
      <w:r w:rsidR="00040EF1" w:rsidRPr="005C77DA">
        <w:rPr>
          <w:rFonts w:ascii="Arial" w:hAnsi="Arial" w:cs="Arial"/>
          <w:lang w:val="en"/>
        </w:rPr>
        <w:t>T</w:t>
      </w:r>
      <w:r w:rsidR="00F53B68" w:rsidRPr="005C77DA">
        <w:rPr>
          <w:rFonts w:ascii="Arial" w:hAnsi="Arial" w:cs="Arial"/>
          <w:lang w:val="en"/>
        </w:rPr>
        <w:t>obacco smoke is</w:t>
      </w:r>
      <w:r w:rsidR="00040EF1"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PEVuZE5vdGU+PENpdGU+PEF1dGhvcj5MZWU8L0F1dGhvcj48WWVhcj4yMDEyPC9ZZWFyPjxSZWNO
dW0+MTE8L1JlY051bT48RGlzcGxheVRleHQ+WzExXTwvRGlzcGxheVRleHQ+PHJlY29yZD48cmVj
LW51bWJlcj4xMTwvcmVjLW51bWJlcj48Zm9yZWlnbi1rZXlzPjxrZXkgYXBwPSJFTiIgZGItaWQ9
ImY5dHAwemZwcDl6dHNtZXJmMDRwZDJ6cXh4d3phOTk1ZHdkZiIgdGltZXN0YW1wPSIxNjc1OTc3
Mjk3Ij4xMTwva2V5PjwvZm9yZWlnbi1rZXlzPjxyZWYtdHlwZSBuYW1lPSJKb3VybmFsIEFydGlj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5B023F">
        <w:rPr>
          <w:rFonts w:ascii="Arial" w:hAnsi="Arial" w:cs="Arial"/>
          <w:noProof/>
          <w:lang w:val="en"/>
        </w:rPr>
        <w:t>[11]</w:t>
      </w:r>
      <w:r w:rsidR="00F53B68" w:rsidRPr="005C77DA">
        <w:rPr>
          <w:rFonts w:ascii="Arial" w:hAnsi="Arial" w:cs="Arial"/>
          <w:lang w:val="en"/>
        </w:rPr>
        <w:fldChar w:fldCharType="end"/>
      </w:r>
      <w:r w:rsidR="00040EF1" w:rsidRPr="005C77DA">
        <w:rPr>
          <w:rFonts w:ascii="Arial" w:hAnsi="Arial" w:cs="Arial"/>
          <w:lang w:val="en"/>
        </w:rPr>
        <w:t xml:space="preserve">, however the impact of e-cig aerosols </w:t>
      </w:r>
      <w:r w:rsidR="009A20F8">
        <w:rPr>
          <w:rFonts w:ascii="Arial" w:hAnsi="Arial" w:cs="Arial"/>
          <w:lang w:val="en"/>
        </w:rPr>
        <w:t>on respiratory outcomes</w:t>
      </w:r>
      <w:r w:rsidR="006A1B6E">
        <w:rPr>
          <w:rFonts w:ascii="Arial" w:hAnsi="Arial" w:cs="Arial"/>
          <w:lang w:val="en"/>
        </w:rPr>
        <w:t xml:space="preserve"> </w:t>
      </w:r>
      <w:r w:rsidR="00040EF1" w:rsidRPr="005C77DA">
        <w:rPr>
          <w:rFonts w:ascii="Arial" w:hAnsi="Arial" w:cs="Arial"/>
          <w:lang w:val="en"/>
        </w:rPr>
        <w:t>is not clear</w:t>
      </w:r>
      <w:r w:rsidR="00F53B68" w:rsidRPr="005C77DA">
        <w:rPr>
          <w:rFonts w:ascii="Arial" w:hAnsi="Arial" w:cs="Arial"/>
          <w:lang w:val="en"/>
        </w:rPr>
        <w:t xml:space="preserve">. </w:t>
      </w:r>
      <w:r w:rsidR="00040EF1" w:rsidRPr="005C77DA">
        <w:rPr>
          <w:rFonts w:ascii="Arial" w:hAnsi="Arial" w:cs="Arial"/>
          <w:lang w:val="en"/>
        </w:rPr>
        <w:t>The solutions found in e-cigarettes present a novel mixture of chemicals, including flavors and sweeteners designed to mask nicotine</w:t>
      </w:r>
      <w:r w:rsidR="00E638C7">
        <w:rPr>
          <w:rFonts w:ascii="Arial" w:hAnsi="Arial" w:cs="Arial"/>
          <w:lang w:val="en"/>
        </w:rPr>
        <w:t>’</w:t>
      </w:r>
      <w:r w:rsidR="00040EF1" w:rsidRPr="005C77DA">
        <w:rPr>
          <w:rFonts w:ascii="Arial" w:hAnsi="Arial" w:cs="Arial"/>
          <w:lang w:val="en"/>
        </w:rPr>
        <w:t xml:space="preserve">s bitter taste </w:t>
      </w:r>
      <w:r w:rsidR="00040EF1" w:rsidRPr="005C77DA">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 </w:instrText>
      </w:r>
      <w:r w:rsidR="005B023F">
        <w:rPr>
          <w:rFonts w:ascii="Arial" w:hAnsi="Arial" w:cs="Arial"/>
          <w:lang w:val="en"/>
        </w:rPr>
        <w:fldChar w:fldCharType="begin">
          <w:fldData xml:space="preserve">PEVuZE5vdGU+PENpdGU+PEF1dGhvcj5Sb3dlbGw8L0F1dGhvcj48WWVhcj4yMDE1PC9ZZWFyPjxS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</w:fldData>
        </w:fldChar>
      </w:r>
      <w:r w:rsidR="005B023F">
        <w:rPr>
          <w:rFonts w:ascii="Arial" w:hAnsi="Arial" w:cs="Arial"/>
          <w:lang w:val="en"/>
        </w:rPr>
        <w:instrText xml:space="preserve"> ADDIN EN.CITE.DATA </w:instrText>
      </w:r>
      <w:r w:rsidR="005B023F">
        <w:rPr>
          <w:rFonts w:ascii="Arial" w:hAnsi="Arial" w:cs="Arial"/>
          <w:lang w:val="en"/>
        </w:rPr>
      </w:r>
      <w:r w:rsidR="005B023F">
        <w:rPr>
          <w:rFonts w:ascii="Arial" w:hAnsi="Arial" w:cs="Arial"/>
          <w:lang w:val="en"/>
        </w:rPr>
        <w:fldChar w:fldCharType="end"/>
      </w:r>
      <w:r w:rsidR="00040EF1" w:rsidRPr="005C77DA">
        <w:rPr>
          <w:rFonts w:ascii="Arial" w:hAnsi="Arial" w:cs="Arial"/>
          <w:lang w:val="en"/>
        </w:rPr>
      </w:r>
      <w:r w:rsidR="00040EF1" w:rsidRPr="005C77DA">
        <w:rPr>
          <w:rFonts w:ascii="Arial" w:hAnsi="Arial" w:cs="Arial"/>
          <w:lang w:val="en"/>
        </w:rPr>
        <w:fldChar w:fldCharType="separate"/>
      </w:r>
      <w:r w:rsidR="00040EF1" w:rsidRPr="005C77DA">
        <w:rPr>
          <w:rFonts w:ascii="Arial" w:hAnsi="Arial" w:cs="Arial"/>
          <w:noProof/>
          <w:lang w:val="en"/>
        </w:rPr>
        <w:t>[1]</w:t>
      </w:r>
      <w:r w:rsidR="00040EF1" w:rsidRPr="005C77DA">
        <w:rPr>
          <w:rFonts w:ascii="Arial" w:hAnsi="Arial" w:cs="Arial"/>
          <w:lang w:val="en"/>
        </w:rPr>
        <w:fldChar w:fldCharType="end"/>
      </w:r>
      <w:r w:rsidR="00040EF1"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function after exposure </w:t>
      </w:r>
      <w:r w:rsidR="00F53B68" w:rsidRPr="005C77DA">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5B023F">
        <w:rPr>
          <w:rFonts w:ascii="Arial" w:hAnsi="Arial" w:cs="Arial"/>
          <w:noProof/>
          <w:kern w:val="24"/>
        </w:rPr>
        <w:t>[12]</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 xml:space="preserve">However, </w:t>
      </w:r>
      <w:proofErr w:type="gramStart"/>
      <w:r w:rsidR="006A1B6E">
        <w:rPr>
          <w:rFonts w:ascii="Arial" w:hAnsi="Arial" w:cs="Arial"/>
          <w:kern w:val="24"/>
        </w:rPr>
        <w:t>physiologic</w:t>
      </w:r>
      <w:proofErr w:type="gramEnd"/>
      <w:r w:rsidR="006A1B6E">
        <w:rPr>
          <w:rFonts w:ascii="Arial" w:hAnsi="Arial" w:cs="Arial"/>
          <w:kern w:val="24"/>
        </w:rPr>
        <w:t xml:space="preserve"> and biologic impacts of vape exposure </w:t>
      </w:r>
      <w:r w:rsidR="00D435F1" w:rsidRPr="005C77DA">
        <w:rPr>
          <w:rFonts w:ascii="Arial" w:hAnsi="Arial" w:cs="Arial"/>
          <w:kern w:val="24"/>
        </w:rPr>
        <w:t xml:space="preserve">during </w:t>
      </w:r>
      <w:r w:rsidR="006A1B6E">
        <w:rPr>
          <w:rFonts w:ascii="Arial" w:hAnsi="Arial" w:cs="Arial"/>
          <w:kern w:val="24"/>
        </w:rPr>
        <w:t>the</w:t>
      </w:r>
      <w:r w:rsidR="00D435F1" w:rsidRPr="005C77DA">
        <w:rPr>
          <w:rFonts w:ascii="Arial" w:hAnsi="Arial" w:cs="Arial"/>
          <w:kern w:val="24"/>
        </w:rPr>
        <w:t xml:space="preserve"> critical development</w:t>
      </w:r>
      <w:r w:rsidR="006A1B6E">
        <w:rPr>
          <w:rFonts w:ascii="Arial" w:hAnsi="Arial" w:cs="Arial"/>
          <w:kern w:val="24"/>
        </w:rPr>
        <w:t>al</w:t>
      </w:r>
      <w:r w:rsidR="00D435F1" w:rsidRPr="005C77DA">
        <w:rPr>
          <w:rFonts w:ascii="Arial" w:hAnsi="Arial" w:cs="Arial"/>
          <w:kern w:val="24"/>
        </w:rPr>
        <w:t xml:space="preserve"> window </w:t>
      </w:r>
      <w:r w:rsidR="006A1B6E">
        <w:rPr>
          <w:rFonts w:ascii="Arial" w:hAnsi="Arial" w:cs="Arial"/>
          <w:kern w:val="24"/>
        </w:rPr>
        <w:t>of</w:t>
      </w:r>
      <w:r w:rsidR="00D435F1" w:rsidRPr="005C77DA">
        <w:rPr>
          <w:rFonts w:ascii="Arial" w:hAnsi="Arial" w:cs="Arial"/>
          <w:kern w:val="24"/>
        </w:rPr>
        <w:t xml:space="preserve"> adolescence, is unknown.</w:t>
      </w:r>
    </w:p>
    <w:p w14:paraId="1BDB5153" w14:textId="580B39BB"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 xml:space="preserve">Given the paucity of information on the effects of vaping on the </w:t>
      </w:r>
      <w:r w:rsidR="006A1B6E">
        <w:rPr>
          <w:rFonts w:ascii="Arial" w:hAnsi="Arial" w:cs="Arial"/>
          <w:lang w:val="en"/>
        </w:rPr>
        <w:t>adolescent lung</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 xml:space="preserve">we </w:t>
      </w:r>
      <w:r w:rsidR="00E5028D">
        <w:rPr>
          <w:rFonts w:ascii="Arial" w:hAnsi="Arial" w:cs="Arial"/>
          <w:lang w:val="en"/>
        </w:rPr>
        <w:t xml:space="preserve">recruited adolescents who vape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6A1B6E">
        <w:rPr>
          <w:rFonts w:ascii="Arial" w:hAnsi="Arial" w:cs="Arial"/>
        </w:rPr>
        <w:t>We</w:t>
      </w:r>
      <w:r w:rsidR="00296A58" w:rsidRPr="005C77DA">
        <w:rPr>
          <w:rFonts w:ascii="Arial" w:hAnsi="Arial" w:cs="Arial"/>
        </w:rPr>
        <w:t xml:space="preserve"> aimed to investigate the impact of vape exposure on measures of lung function in adolescents and to compare nasal </w:t>
      </w:r>
      <w:r w:rsidR="00296A58" w:rsidRPr="005C77DA">
        <w:rPr>
          <w:rFonts w:ascii="Arial" w:hAnsi="Arial" w:cs="Arial"/>
        </w:rPr>
        <w:lastRenderedPageBreak/>
        <w:t xml:space="preserve">epithelial gene expression </w:t>
      </w:r>
      <w:r w:rsidR="00163438" w:rsidRPr="005C77DA">
        <w:rPr>
          <w:rFonts w:ascii="Arial" w:hAnsi="Arial" w:cs="Arial"/>
        </w:rPr>
        <w:t xml:space="preserve">and DNA methylation </w:t>
      </w:r>
      <w:r w:rsidR="00296A58" w:rsidRPr="005C77DA">
        <w:rPr>
          <w:rFonts w:ascii="Arial" w:hAnsi="Arial" w:cs="Arial"/>
        </w:rPr>
        <w:t xml:space="preserve">in those who vape to non-vaping controls to determine the </w:t>
      </w:r>
      <w:r w:rsidR="006A1B6E">
        <w:rPr>
          <w:rFonts w:ascii="Arial" w:hAnsi="Arial" w:cs="Arial"/>
        </w:rPr>
        <w:t xml:space="preserve">respiratory outcomes and </w:t>
      </w:r>
      <w:r w:rsidR="00296A58" w:rsidRPr="005C77DA">
        <w:rPr>
          <w:rFonts w:ascii="Arial" w:hAnsi="Arial" w:cs="Arial"/>
        </w:rPr>
        <w:t>biological impact of vape exposure</w:t>
      </w:r>
      <w:r w:rsidR="004901DD" w:rsidRPr="005C77DA">
        <w:rPr>
          <w:rFonts w:ascii="Arial" w:hAnsi="Arial" w:cs="Arial"/>
        </w:rPr>
        <w:t xml:space="preserve">. </w:t>
      </w:r>
      <w:r w:rsidR="00296A58" w:rsidRPr="005C77DA">
        <w:rPr>
          <w:rFonts w:ascii="Arial" w:hAnsi="Arial" w:cs="Arial"/>
        </w:rPr>
        <w:t xml:space="preserve">The motivating hypothesis for this work is that vape exposure is associated with abnormal lung function measures and that nasal epithelial gene expression would be modified by vape exposure. To address this hypothesis, we sought to </w:t>
      </w:r>
      <w:r w:rsidR="00E5028D">
        <w:rPr>
          <w:rFonts w:ascii="Arial" w:hAnsi="Arial" w:cs="Arial"/>
        </w:rPr>
        <w:t>determine</w:t>
      </w:r>
      <w:r w:rsidR="00296A58" w:rsidRPr="005C77DA">
        <w:rPr>
          <w:rFonts w:ascii="Arial" w:hAnsi="Arial" w:cs="Arial"/>
        </w:rPr>
        <w:t xml:space="preserve"> the impact of vape exposure on measures of lung function a</w:t>
      </w:r>
      <w:r w:rsidR="00E5028D">
        <w:rPr>
          <w:rFonts w:ascii="Arial" w:hAnsi="Arial" w:cs="Arial"/>
        </w:rPr>
        <w:t>nd its impact on nasal</w:t>
      </w:r>
      <w:r w:rsidR="00296A58" w:rsidRPr="005C77DA">
        <w:rPr>
          <w:rFonts w:ascii="Arial" w:hAnsi="Arial" w:cs="Arial"/>
        </w:rPr>
        <w:t xml:space="preserve"> epithelial </w:t>
      </w:r>
      <w:r w:rsidR="00E5028D">
        <w:rPr>
          <w:rFonts w:ascii="Arial" w:hAnsi="Arial" w:cs="Arial"/>
        </w:rPr>
        <w:t>gene expression</w:t>
      </w:r>
      <w:r w:rsidR="006A1B6E">
        <w:rPr>
          <w:rFonts w:ascii="Arial" w:hAnsi="Arial" w:cs="Arial"/>
        </w:rPr>
        <w:t xml:space="preserve"> and DNA </w:t>
      </w:r>
      <w:proofErr w:type="spellStart"/>
      <w:r w:rsidR="006A1B6E">
        <w:rPr>
          <w:rFonts w:ascii="Arial" w:hAnsi="Arial" w:cs="Arial"/>
        </w:rPr>
        <w:t>methyation</w:t>
      </w:r>
      <w:proofErr w:type="spellEnd"/>
      <w:r w:rsidR="00E5028D">
        <w:rPr>
          <w:rFonts w:ascii="Arial" w:hAnsi="Arial" w:cs="Arial"/>
        </w:rPr>
        <w:t xml:space="preserve"> in adolescents who vape.</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233EBF9B"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w:t>
      </w:r>
      <w:r w:rsidR="00E638C7">
        <w:rPr>
          <w:rFonts w:ascii="Arial" w:hAnsi="Arial" w:cs="Arial"/>
        </w:rPr>
        <w:t xml:space="preserve"> years</w:t>
      </w:r>
      <w:r w:rsidR="008C7B7C" w:rsidRPr="005C77DA">
        <w:rPr>
          <w:rFonts w:ascii="Arial" w:hAnsi="Arial" w:cs="Arial"/>
        </w:rPr>
        <w:t xml:space="preserve"> were eligible as participants.</w:t>
      </w:r>
      <w:r w:rsidR="0025382D" w:rsidRPr="005C77DA">
        <w:rPr>
          <w:rFonts w:ascii="Arial" w:hAnsi="Arial" w:cs="Arial"/>
        </w:rPr>
        <w:t xml:space="preserve"> Written informed consent was obtained fro</w:t>
      </w:r>
      <w:r w:rsidR="00594315">
        <w:rPr>
          <w:rFonts w:ascii="Arial" w:hAnsi="Arial" w:cs="Arial"/>
        </w:rPr>
        <w:t>m each of the</w:t>
      </w:r>
      <w:r w:rsidR="0025382D" w:rsidRPr="005C77DA">
        <w:rPr>
          <w:rFonts w:ascii="Arial" w:hAnsi="Arial" w:cs="Arial"/>
        </w:rPr>
        <w:t xml:space="preserve"> participants. We used Research Electronic Data Capture (</w:t>
      </w:r>
      <w:proofErr w:type="spellStart"/>
      <w:r w:rsidR="0025382D" w:rsidRPr="005C77DA">
        <w:rPr>
          <w:rFonts w:ascii="Arial" w:hAnsi="Arial" w:cs="Arial"/>
        </w:rPr>
        <w:t>REDCap</w:t>
      </w:r>
      <w:proofErr w:type="spellEnd"/>
      <w:r w:rsidR="0025382D" w:rsidRPr="005C77DA">
        <w:rPr>
          <w:rFonts w:ascii="Arial" w:hAnsi="Arial" w:cs="Arial"/>
        </w:rPr>
        <w:t>) to securely store</w:t>
      </w:r>
      <w:r w:rsidR="006A1B6E">
        <w:rPr>
          <w:rFonts w:ascii="Arial" w:hAnsi="Arial" w:cs="Arial"/>
        </w:rPr>
        <w:t xml:space="preserve"> de-identified</w:t>
      </w:r>
      <w:r w:rsidR="0025382D" w:rsidRPr="005C77DA">
        <w:rPr>
          <w:rFonts w:ascii="Arial" w:hAnsi="Arial" w:cs="Arial"/>
        </w:rPr>
        <w:t xml:space="preserve"> data. </w:t>
      </w:r>
      <w:r w:rsidR="006A1B6E">
        <w:rPr>
          <w:rFonts w:ascii="Arial" w:hAnsi="Arial" w:cs="Arial"/>
        </w:rPr>
        <w:t xml:space="preserve">Participants &gt;18 years of age provided consent, those under the age of 18 provided assent and parental consent was obtained from these subjects. </w:t>
      </w:r>
      <w:r w:rsidR="006A1B6E" w:rsidRPr="005C77DA">
        <w:rPr>
          <w:rFonts w:ascii="Arial" w:hAnsi="Arial" w:cs="Arial"/>
        </w:rPr>
        <w:t>The Institutional Review Board at the University of Colorado Anschutz Medical Campus approved the current study.</w:t>
      </w:r>
    </w:p>
    <w:p w14:paraId="2A396385" w14:textId="7FFFA029"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r w:rsidR="00FF0516">
        <w:rPr>
          <w:rFonts w:ascii="Arial" w:hAnsi="Arial" w:cs="Arial"/>
          <w:b/>
          <w:bCs/>
        </w:rPr>
        <w:t>.</w:t>
      </w:r>
    </w:p>
    <w:p w14:paraId="674F48F2" w14:textId="5DE973D5" w:rsidR="00594315" w:rsidRPr="005C77DA" w:rsidRDefault="00594315" w:rsidP="00594315">
      <w:pPr>
        <w:spacing w:line="276" w:lineRule="auto"/>
        <w:jc w:val="both"/>
        <w:rPr>
          <w:rFonts w:ascii="Arial" w:hAnsi="Arial" w:cs="Arial"/>
        </w:rPr>
      </w:pPr>
      <w:r>
        <w:rPr>
          <w:rFonts w:ascii="Arial" w:hAnsi="Arial" w:cs="Arial"/>
        </w:rPr>
        <w:t xml:space="preserve">Subjects who reported vape use in the last six months </w:t>
      </w:r>
      <w:proofErr w:type="gramStart"/>
      <w:r>
        <w:rPr>
          <w:rFonts w:ascii="Arial" w:hAnsi="Arial" w:cs="Arial"/>
        </w:rPr>
        <w:t>were considered to be</w:t>
      </w:r>
      <w:proofErr w:type="gramEnd"/>
      <w:r>
        <w:rPr>
          <w:rFonts w:ascii="Arial" w:hAnsi="Arial" w:cs="Arial"/>
        </w:rPr>
        <w:t xml:space="preserve"> vapers</w:t>
      </w:r>
      <w:r w:rsidR="00AB7F0E">
        <w:rPr>
          <w:rFonts w:ascii="Arial" w:hAnsi="Arial" w:cs="Arial"/>
        </w:rPr>
        <w:t xml:space="preserve"> (</w:t>
      </w:r>
      <w:r w:rsidR="00D875F6">
        <w:rPr>
          <w:rFonts w:ascii="Arial" w:hAnsi="Arial" w:cs="Arial"/>
        </w:rPr>
        <w:t>hereafter vape users</w:t>
      </w:r>
      <w:r w:rsidR="00AB7F0E">
        <w:rPr>
          <w:rFonts w:ascii="Arial" w:hAnsi="Arial" w:cs="Arial"/>
        </w:rPr>
        <w:t>)</w:t>
      </w:r>
      <w:r>
        <w:rPr>
          <w:rFonts w:ascii="Arial" w:hAnsi="Arial" w:cs="Arial"/>
        </w:rPr>
        <w:t xml:space="preserve">, while those who did not report vape use in the last six months were considered </w:t>
      </w:r>
      <w:r w:rsidR="00AB7F0E">
        <w:rPr>
          <w:rFonts w:ascii="Arial" w:hAnsi="Arial" w:cs="Arial"/>
        </w:rPr>
        <w:t>as</w:t>
      </w:r>
      <w:r>
        <w:rPr>
          <w:rFonts w:ascii="Arial" w:hAnsi="Arial" w:cs="Arial"/>
        </w:rPr>
        <w:t xml:space="preserve"> control subjects</w:t>
      </w:r>
      <w:r w:rsidR="00AB7F0E">
        <w:rPr>
          <w:rFonts w:ascii="Arial" w:hAnsi="Arial" w:cs="Arial"/>
        </w:rPr>
        <w:t xml:space="preserve"> (</w:t>
      </w:r>
      <w:r w:rsidR="00D875F6">
        <w:rPr>
          <w:rFonts w:ascii="Arial" w:hAnsi="Arial" w:cs="Arial"/>
        </w:rPr>
        <w:t>hereafter non-vape users</w:t>
      </w:r>
      <w:r w:rsidR="00AB7F0E">
        <w:rPr>
          <w:rFonts w:ascii="Arial" w:hAnsi="Arial" w:cs="Arial"/>
        </w:rPr>
        <w:t>)</w:t>
      </w:r>
      <w:r>
        <w:rPr>
          <w:rFonts w:ascii="Arial" w:hAnsi="Arial" w:cs="Arial"/>
        </w:rPr>
        <w:t xml:space="preserve">. </w:t>
      </w:r>
    </w:p>
    <w:p w14:paraId="4AC14DF8" w14:textId="2E8D0C7A" w:rsidR="008721DA" w:rsidRPr="005C77DA" w:rsidRDefault="00594315" w:rsidP="00594315">
      <w:pPr>
        <w:spacing w:line="276" w:lineRule="auto"/>
        <w:jc w:val="both"/>
        <w:rPr>
          <w:rFonts w:ascii="Arial" w:hAnsi="Arial" w:cs="Arial"/>
          <w:b/>
          <w:bCs/>
        </w:rPr>
      </w:pPr>
      <w:r>
        <w:rPr>
          <w:rFonts w:ascii="Arial" w:hAnsi="Arial" w:cs="Arial"/>
          <w:b/>
          <w:bCs/>
        </w:rPr>
        <w:t xml:space="preserve">Impulse </w:t>
      </w:r>
      <w:proofErr w:type="spellStart"/>
      <w:r>
        <w:rPr>
          <w:rFonts w:ascii="Arial" w:hAnsi="Arial" w:cs="Arial"/>
          <w:b/>
          <w:bCs/>
        </w:rPr>
        <w:t>Oscillometry</w:t>
      </w:r>
      <w:proofErr w:type="spellEnd"/>
    </w:p>
    <w:p w14:paraId="7C093D2A" w14:textId="5ADF8F20" w:rsidR="008721DA" w:rsidRPr="005C77DA" w:rsidRDefault="00864CB6" w:rsidP="00D31EA1">
      <w:pPr>
        <w:spacing w:line="276" w:lineRule="auto"/>
        <w:jc w:val="both"/>
        <w:rPr>
          <w:rFonts w:ascii="Arial" w:hAnsi="Arial" w:cs="Arial"/>
        </w:rPr>
      </w:pPr>
      <w:r w:rsidRPr="005C77DA">
        <w:rPr>
          <w:rFonts w:ascii="Arial" w:hAnsi="Arial" w:cs="Arial"/>
        </w:rPr>
        <w:t>Impulse</w:t>
      </w:r>
      <w:r w:rsidR="00296A58" w:rsidRPr="005C77DA">
        <w:rPr>
          <w:rFonts w:ascii="Arial" w:hAnsi="Arial" w:cs="Arial"/>
        </w:rPr>
        <w:t xml:space="preserve"> </w:t>
      </w:r>
      <w:proofErr w:type="spellStart"/>
      <w:r w:rsidR="00296A58" w:rsidRPr="005C77DA">
        <w:rPr>
          <w:rFonts w:ascii="Arial" w:hAnsi="Arial" w:cs="Arial"/>
        </w:rPr>
        <w:t>oscillometry</w:t>
      </w:r>
      <w:proofErr w:type="spellEnd"/>
      <w:r w:rsidR="00296A58" w:rsidRPr="005C77DA">
        <w:rPr>
          <w:rFonts w:ascii="Arial" w:hAnsi="Arial" w:cs="Arial"/>
        </w:rPr>
        <w:t xml:space="preserve"> (IOS) </w:t>
      </w:r>
      <w:r w:rsidR="00F56DDC" w:rsidRPr="005C77DA">
        <w:rPr>
          <w:rFonts w:ascii="Arial" w:hAnsi="Arial" w:cs="Arial"/>
        </w:rPr>
        <w:t>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PEVuZE5vdGU+PENpdGU+PEF1dGhvcj5TdXp1a2k8L0F1dGhvcj48WWVhcj4yMDE1PC9ZZWFyPjxS
ZWNOdW0+MTM8L1JlY051bT48RGlzcGxheVRleHQ+WzEzLCAxNF08L0Rpc3BsYXlUZXh0PjxyZWNv
cmQ+PHJlYy1udW1iZXI+MTM8L3JlYy1udW1iZXI+PGZvcmVpZ24ta2V5cz48a2V5IGFwcD0iRU4i
IGRiLWlkPSJmOXRwMHpmcHA5enRzbWVyZjA0cGQyenF4eHd6YTk5NWR3ZGYiIHRpbWVzdGFtcD0i
MTY3NTk3NzI5OCI+MTM8L2tleT48L2ZvcmVpZ24ta2V5cz48cmVmLXR5cGUgbmFtZT0iSm91cm5h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dGhvcj5NaWxsZXI8L0F1dGhvcj48WWVhcj4yMDA1PC9ZZWFyPjxSZWNOdW0+MTQ8L1JlY051bT48
cmVjb3JkPjxyZWMtbnVtYmVyPjE0PC9yZWMtbnVtYmVyPjxmb3JlaWduLWtleXM+PGtleSBhcHA9
IkVOIiBkYi1pZD0iZjl0cDB6ZnBwOXp0c21lcmYwNHBkMnpxeHh3emE5OTVkd2RmIiB0aW1lc3Rh
bXA9IjE2NzU5NzcyOTgiPjE0PC9rZXk+PC9mb3JlaWduLWtleXM+PHJlZi10eXBlIG5hbWU9Ikpv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RXVyIFJlc3BpciBKPC9mdWxsLXRpdGxlPjwvcGVyaW9kaWNhbD48cGFnZXM+MTUzLTYxPC9wYWdl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5B023F">
        <w:rPr>
          <w:rFonts w:ascii="Arial" w:hAnsi="Arial" w:cs="Arial"/>
          <w:noProof/>
        </w:rPr>
        <w:t>[13, 14]</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 xml:space="preserve">Using </w:t>
      </w:r>
      <w:proofErr w:type="spellStart"/>
      <w:r w:rsidR="00EE2174" w:rsidRPr="005C77DA">
        <w:rPr>
          <w:rFonts w:ascii="Arial" w:hAnsi="Arial" w:cs="Arial"/>
        </w:rPr>
        <w:t>tremoflo</w:t>
      </w:r>
      <w:proofErr w:type="spellEnd"/>
      <w:r w:rsidR="00EE2174" w:rsidRPr="005C77DA">
        <w:rPr>
          <w:rFonts w:ascii="Arial" w:hAnsi="Arial" w:cs="Arial"/>
        </w:rPr>
        <w:t>, a portable IOS analyzer (</w:t>
      </w:r>
      <w:proofErr w:type="spellStart"/>
      <w:r w:rsidR="00EE2174" w:rsidRPr="005C77DA">
        <w:rPr>
          <w:rFonts w:ascii="Arial" w:hAnsi="Arial" w:cs="Arial"/>
        </w:rPr>
        <w:t>Thorasys</w:t>
      </w:r>
      <w:proofErr w:type="spellEnd"/>
      <w:r w:rsidR="00EE2174" w:rsidRPr="005C77DA">
        <w:rPr>
          <w:rFonts w:ascii="Arial" w:hAnsi="Arial" w:cs="Arial"/>
        </w:rPr>
        <w:t xml:space="preserve">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5B023F">
        <w:rPr>
          <w:rFonts w:ascii="Arial" w:hAnsi="Arial" w:cs="Arial"/>
        </w:rPr>
        <w:instrText xml:space="preserve"> ADDIN EN.CITE &lt;EndNote&gt;&lt;Cite&gt;&lt;Author&gt;Wong&lt;/Author&gt;&lt;Year&gt;2019&lt;/Year&gt;&lt;RecNum&gt;15&lt;/RecNum&gt;&lt;DisplayText&gt;[15]&lt;/DisplayText&gt;&lt;record&gt;&lt;rec-number&gt;15&lt;/rec-number&gt;&lt;foreign-keys&gt;&lt;key app="EN" db-id="f9tp0zfpp9ztsmerf04pd2zqxxwza995dwdf" timestamp="1675977298"&gt;15&lt;/key&gt;&lt;/foreign-keys&gt;&lt;ref-type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5B023F">
        <w:rPr>
          <w:rFonts w:ascii="Arial" w:hAnsi="Arial" w:cs="Arial"/>
          <w:noProof/>
        </w:rPr>
        <w:t>[15]</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PEVuZE5vdGU+PENpdGU+PEF1dGhvcj5DdWx2ZXI8L0F1dGhvcj48WWVhcj4yMDE3PC9ZZWFyPjxS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5B023F">
        <w:rPr>
          <w:rFonts w:ascii="Arial" w:hAnsi="Arial" w:cs="Arial"/>
          <w:noProof/>
        </w:rPr>
        <w:t>[16, 17]</w:t>
      </w:r>
      <w:r w:rsidR="00EE2174" w:rsidRPr="005C77DA">
        <w:rPr>
          <w:rFonts w:ascii="Arial" w:hAnsi="Arial" w:cs="Arial"/>
        </w:rPr>
        <w:fldChar w:fldCharType="end"/>
      </w:r>
      <w:r w:rsidR="00C959E3" w:rsidRPr="005C77DA">
        <w:rPr>
          <w:rFonts w:ascii="Arial" w:hAnsi="Arial" w:cs="Arial"/>
        </w:rPr>
        <w:t>.</w:t>
      </w:r>
    </w:p>
    <w:p w14:paraId="1D37540A" w14:textId="5356C7DB"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00594315">
        <w:rPr>
          <w:rFonts w:ascii="Arial" w:hAnsi="Arial" w:cs="Arial"/>
          <w:b/>
          <w:bCs/>
        </w:rPr>
        <w:t>gene expression</w:t>
      </w:r>
    </w:p>
    <w:p w14:paraId="256E9821" w14:textId="0AD8A570" w:rsidR="0074113A" w:rsidRPr="005C77DA" w:rsidRDefault="00594315" w:rsidP="00D31EA1">
      <w:pPr>
        <w:spacing w:line="276" w:lineRule="auto"/>
        <w:jc w:val="both"/>
        <w:rPr>
          <w:rFonts w:ascii="Arial" w:hAnsi="Arial" w:cs="Arial"/>
        </w:rPr>
      </w:pPr>
      <w:r>
        <w:rPr>
          <w:rFonts w:ascii="Arial" w:hAnsi="Arial" w:cs="Arial"/>
        </w:rPr>
        <w:lastRenderedPageBreak/>
        <w:t>RNA was isolated from na</w:t>
      </w:r>
      <w:r w:rsidR="00C12396" w:rsidRPr="005C77DA">
        <w:rPr>
          <w:rFonts w:ascii="Arial" w:hAnsi="Arial" w:cs="Arial"/>
        </w:rPr>
        <w:t>sal epithelial brush specimens</w:t>
      </w:r>
      <w:r w:rsidR="00D271F7" w:rsidRPr="005C77DA">
        <w:rPr>
          <w:rFonts w:ascii="Arial" w:hAnsi="Arial" w:cs="Arial"/>
        </w:rPr>
        <w:t xml:space="preserve"> </w:t>
      </w:r>
      <w:r>
        <w:rPr>
          <w:rFonts w:ascii="Arial" w:hAnsi="Arial" w:cs="Arial"/>
        </w:rPr>
        <w:t xml:space="preserve">obtained from our </w:t>
      </w:r>
      <w:r w:rsidR="00D271F7" w:rsidRPr="005C77DA">
        <w:rPr>
          <w:rFonts w:ascii="Arial" w:hAnsi="Arial" w:cs="Arial"/>
        </w:rPr>
        <w:t>study participants</w:t>
      </w:r>
      <w:r>
        <w:rPr>
          <w:rFonts w:ascii="Arial" w:hAnsi="Arial" w:cs="Arial"/>
        </w:rPr>
        <w:t>.</w:t>
      </w:r>
      <w:r>
        <w:rPr>
          <w:rFonts w:ascii="Arial" w:hAnsi="Arial" w:cs="Arial"/>
          <w:b/>
          <w:bCs/>
        </w:rPr>
        <w:t xml:space="preserve"> </w:t>
      </w:r>
      <w:ins w:id="14" w:author="Sharma, Sunita" w:date="2023-03-29T22:07:00Z">
        <w:r w:rsidR="00A6641E">
          <w:rPr>
            <w:rFonts w:ascii="Arial" w:hAnsi="Arial" w:cs="Arial"/>
          </w:rPr>
          <w:t xml:space="preserve">Samples were sequenced </w:t>
        </w:r>
      </w:ins>
      <w:del w:id="15" w:author="Sharma, Sunita" w:date="2023-03-29T22:07:00Z">
        <w:r w:rsidR="00D271F7" w:rsidRPr="005C77DA" w:rsidDel="00A6641E">
          <w:rPr>
            <w:rFonts w:ascii="Arial" w:hAnsi="Arial" w:cs="Arial"/>
          </w:rPr>
          <w:delText xml:space="preserve">RNA sequencing (RNA-seq) was conducted using the Illumina HiSeq platform </w:delText>
        </w:r>
      </w:del>
      <w:bookmarkStart w:id="16" w:name="_Hlk126931060"/>
      <w:r w:rsidR="00D271F7" w:rsidRPr="005C77DA">
        <w:rPr>
          <w:rFonts w:ascii="Arial" w:hAnsi="Arial" w:cs="Arial"/>
        </w:rPr>
        <w:t>at the Genomics Core at the University of Colorado.</w:t>
      </w:r>
      <w:r w:rsidR="00B67B73" w:rsidRPr="005C77DA">
        <w:rPr>
          <w:rFonts w:ascii="Arial" w:hAnsi="Arial" w:cs="Arial"/>
        </w:rPr>
        <w:t xml:space="preserve"> </w:t>
      </w:r>
      <w:bookmarkEnd w:id="16"/>
      <w:r w:rsidR="00C12396" w:rsidRPr="005C77DA">
        <w:rPr>
          <w:rFonts w:ascii="Arial" w:hAnsi="Arial" w:cs="Arial"/>
        </w:rPr>
        <w:t xml:space="preserve">To minimize potential batch effects, all samples were submitted together for RNA-seq. We </w:t>
      </w:r>
      <w:r w:rsidR="00D271F7" w:rsidRPr="005C77DA">
        <w:rPr>
          <w:rFonts w:ascii="Arial" w:hAnsi="Arial" w:cs="Arial"/>
        </w:rPr>
        <w:t>examined</w:t>
      </w:r>
      <w:r w:rsidR="00C12396" w:rsidRPr="005C77DA">
        <w:rPr>
          <w:rFonts w:ascii="Arial" w:hAnsi="Arial" w:cs="Arial"/>
        </w:rPr>
        <w:t xml:space="preserve"> the quality of the sequencing reads (</w:t>
      </w:r>
      <w:proofErr w:type="spellStart"/>
      <w:r w:rsidR="00C12396" w:rsidRPr="005C77DA">
        <w:rPr>
          <w:rFonts w:ascii="Arial" w:hAnsi="Arial" w:cs="Arial"/>
        </w:rPr>
        <w:t>FastQC</w:t>
      </w:r>
      <w:proofErr w:type="spellEnd"/>
      <w:r w:rsidR="00C12396" w:rsidRPr="005C77DA">
        <w:rPr>
          <w:rFonts w:ascii="Arial" w:hAnsi="Arial" w:cs="Arial"/>
        </w:rPr>
        <w:fldChar w:fldCharType="begin"/>
      </w:r>
      <w:r w:rsidR="005B023F">
        <w:rPr>
          <w:rFonts w:ascii="Arial" w:hAnsi="Arial" w:cs="Arial"/>
        </w:rPr>
        <w:instrText xml:space="preserve"> ADDIN EN.CITE &lt;EndNote&gt;&lt;Cite&gt;&lt;Author&gt;Ward&lt;/Author&gt;&lt;Year&gt;2020&lt;/Year&gt;&lt;RecNum&gt;18&lt;/RecNum&gt;&lt;DisplayText&gt;[18]&lt;/DisplayText&gt;&lt;record&gt;&lt;rec-number&gt;18&lt;/rec-number&gt;&lt;foreign-keys&gt;&lt;key app="EN" db-id="f9tp0zfpp9ztsmerf04pd2zqxxwza995dwdf" timestamp="1675977298"&gt;18&lt;/key&gt;&lt;/foreign-keys&gt;&lt;ref-type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00C12396" w:rsidRPr="005C77DA">
        <w:rPr>
          <w:rFonts w:ascii="Arial" w:hAnsi="Arial" w:cs="Arial"/>
        </w:rPr>
        <w:fldChar w:fldCharType="separate"/>
      </w:r>
      <w:r w:rsidR="005B023F">
        <w:rPr>
          <w:rFonts w:ascii="Arial" w:hAnsi="Arial" w:cs="Arial"/>
          <w:noProof/>
        </w:rPr>
        <w:t>[18]</w:t>
      </w:r>
      <w:r w:rsidR="00C12396" w:rsidRPr="005C77DA">
        <w:rPr>
          <w:rFonts w:ascii="Arial" w:hAnsi="Arial" w:cs="Arial"/>
        </w:rPr>
        <w:fldChar w:fldCharType="end"/>
      </w:r>
      <w:r w:rsidR="00C12396" w:rsidRPr="005C77DA">
        <w:rPr>
          <w:rFonts w:ascii="Arial" w:hAnsi="Arial" w:cs="Arial"/>
        </w:rPr>
        <w:t>) and remove</w:t>
      </w:r>
      <w:r w:rsidR="00BF5781" w:rsidRPr="005C77DA">
        <w:rPr>
          <w:rFonts w:ascii="Arial" w:hAnsi="Arial" w:cs="Arial"/>
        </w:rPr>
        <w:t>d</w:t>
      </w:r>
      <w:r w:rsidR="00C12396" w:rsidRPr="005C77DA">
        <w:rPr>
          <w:rFonts w:ascii="Arial" w:hAnsi="Arial" w:cs="Arial"/>
        </w:rPr>
        <w:t xml:space="preserve"> adaptors and low quality base calls (</w:t>
      </w:r>
      <w:proofErr w:type="spellStart"/>
      <w:r w:rsidR="00C12396" w:rsidRPr="005C77DA">
        <w:rPr>
          <w:rFonts w:ascii="Arial" w:hAnsi="Arial" w:cs="Arial"/>
        </w:rPr>
        <w:t>Cutadapt</w:t>
      </w:r>
      <w:proofErr w:type="spellEnd"/>
      <w:r w:rsidR="00C959E3"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&lt;EndNote&gt;&lt;Cite&gt;&lt;Author&gt;He&lt;/Author&gt;&lt;Year&gt;2020&lt;/Year&gt;&lt;RecNum&gt;19&lt;/RecNum&gt;&lt;DisplayText&gt;[19]&lt;/DisplayText&gt;&lt;record&gt;&lt;rec-number&gt;19&lt;/rec-number&gt;&lt;foreign-keys&gt;&lt;key app="EN" db-id="f9tp0zfpp9ztsmerf04pd2zqxxwza995dwdf" timestamp="1675977298"&gt;19&lt;/key&gt;&lt;/foreign-keys&gt;&lt;ref-type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00C12396" w:rsidRPr="005C77DA">
        <w:rPr>
          <w:rFonts w:ascii="Arial" w:hAnsi="Arial" w:cs="Arial"/>
        </w:rPr>
        <w:fldChar w:fldCharType="separate"/>
      </w:r>
      <w:r w:rsidR="005B023F">
        <w:rPr>
          <w:rFonts w:ascii="Arial" w:hAnsi="Arial" w:cs="Arial"/>
          <w:noProof/>
        </w:rPr>
        <w:t>[19]</w:t>
      </w:r>
      <w:r w:rsidR="00C12396" w:rsidRPr="005C77DA">
        <w:rPr>
          <w:rFonts w:ascii="Arial" w:hAnsi="Arial" w:cs="Arial"/>
        </w:rPr>
        <w:fldChar w:fldCharType="end"/>
      </w:r>
      <w:r w:rsidR="00C12396" w:rsidRPr="005C77DA">
        <w:rPr>
          <w:rFonts w:ascii="Arial" w:hAnsi="Arial" w:cs="Arial"/>
        </w:rPr>
        <w:t>). Sequences were aligned to the human genome (GENCODE GRCh38)</w:t>
      </w:r>
      <w:r w:rsidR="00B67B73" w:rsidRPr="005C77DA">
        <w:rPr>
          <w:rFonts w:ascii="Arial" w:hAnsi="Arial" w:cs="Arial"/>
        </w:rPr>
        <w:t xml:space="preserve"> </w:t>
      </w:r>
      <w:r w:rsidR="00C12396" w:rsidRPr="005C77DA">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 </w:instrText>
      </w:r>
      <w:r w:rsidR="005B023F">
        <w:rPr>
          <w:rFonts w:ascii="Arial" w:hAnsi="Arial" w:cs="Arial"/>
        </w:rPr>
        <w:fldChar w:fldCharType="begin">
          <w:fldData xml:space="preserve">PEVuZE5vdGU+PENpdGU+PEF1dGhvcj5GcmFua2lzaDwvQXV0aG9yPjxZZWFyPjIwMTk8L1llYXI+
PFJlY051bT4yMDwvUmVjTnVtPjxEaXNwbGF5VGV4dD5bMjBdPC9EaXNwbGF5VGV4dD48cmVjb3Jk
PjxyZWMtbnVtYmVyPjIwPC9yZWMtbnVtYmVyPjxmb3JlaWduLWtleXM+PGtleSBhcHA9IkVOIiBk
Yi1pZD0iZjl0cDB6ZnBwOXp0c21lcmYwNHBkMnpxeHh3emE5OTVkd2RmIiB0aW1lc3RhbXA9IjE2
NzU5NzcyOTgiPjIwPC9rZXk+PC9mb3JlaWduLWtleXM+PHJlZi10eXBlIG5hbWU9IkpvdXJuYWwg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5B023F">
        <w:rPr>
          <w:rFonts w:ascii="Arial" w:hAnsi="Arial" w:cs="Arial"/>
        </w:rPr>
        <w:instrText xml:space="preserve"> ADDIN EN.CITE.DATA </w:instrText>
      </w:r>
      <w:r w:rsidR="005B023F">
        <w:rPr>
          <w:rFonts w:ascii="Arial" w:hAnsi="Arial" w:cs="Arial"/>
        </w:rPr>
      </w:r>
      <w:r w:rsidR="005B023F">
        <w:rPr>
          <w:rFonts w:ascii="Arial" w:hAnsi="Arial" w:cs="Arial"/>
        </w:rPr>
        <w:fldChar w:fldCharType="end"/>
      </w:r>
      <w:r w:rsidR="00C12396" w:rsidRPr="005C77DA">
        <w:rPr>
          <w:rFonts w:ascii="Arial" w:hAnsi="Arial" w:cs="Arial"/>
        </w:rPr>
      </w:r>
      <w:r w:rsidR="00C12396" w:rsidRPr="005C77DA">
        <w:rPr>
          <w:rFonts w:ascii="Arial" w:hAnsi="Arial" w:cs="Arial"/>
        </w:rPr>
        <w:fldChar w:fldCharType="separate"/>
      </w:r>
      <w:r w:rsidR="005B023F">
        <w:rPr>
          <w:rFonts w:ascii="Arial" w:hAnsi="Arial" w:cs="Arial"/>
          <w:noProof/>
        </w:rPr>
        <w:t>[20]</w:t>
      </w:r>
      <w:r w:rsidR="00C12396" w:rsidRPr="005C77DA">
        <w:rPr>
          <w:rFonts w:ascii="Arial" w:hAnsi="Arial" w:cs="Arial"/>
        </w:rPr>
        <w:fldChar w:fldCharType="end"/>
      </w:r>
      <w:r w:rsidR="00C12396" w:rsidRPr="005C77DA">
        <w:rPr>
          <w:rFonts w:ascii="Arial" w:hAnsi="Arial" w:cs="Arial"/>
        </w:rPr>
        <w:t xml:space="preserve"> and </w:t>
      </w:r>
      <w:r w:rsidR="00DE67A6">
        <w:rPr>
          <w:rFonts w:ascii="Arial" w:hAnsi="Arial" w:cs="Arial"/>
        </w:rPr>
        <w:t xml:space="preserve">read counts </w:t>
      </w:r>
      <w:r w:rsidR="00C12396" w:rsidRPr="005C77DA">
        <w:rPr>
          <w:rFonts w:ascii="Arial" w:hAnsi="Arial" w:cs="Arial"/>
        </w:rPr>
        <w:t xml:space="preserve">overlapping each gene </w:t>
      </w:r>
      <w:r w:rsidR="00DE67A6">
        <w:rPr>
          <w:rFonts w:ascii="Arial" w:hAnsi="Arial" w:cs="Arial"/>
        </w:rPr>
        <w:t xml:space="preserve">were reported </w:t>
      </w:r>
      <w:r w:rsidR="00C12396" w:rsidRPr="005C77DA">
        <w:rPr>
          <w:rFonts w:ascii="Arial" w:hAnsi="Arial" w:cs="Arial"/>
        </w:rPr>
        <w:t>using STAR</w:t>
      </w:r>
      <w:r w:rsidR="00BF5781" w:rsidRPr="005C77DA">
        <w:rPr>
          <w:rFonts w:ascii="Arial" w:hAnsi="Arial" w:cs="Arial"/>
        </w:rPr>
        <w:t xml:space="preserve"> </w:t>
      </w:r>
      <w:r w:rsidR="00C12396" w:rsidRPr="005C77DA">
        <w:rPr>
          <w:rFonts w:ascii="Arial" w:hAnsi="Arial" w:cs="Arial"/>
        </w:rPr>
        <w:fldChar w:fldCharType="begin"/>
      </w:r>
      <w:r w:rsidR="005B023F">
        <w:rPr>
          <w:rFonts w:ascii="Arial" w:hAnsi="Arial" w:cs="Arial"/>
        </w:rPr>
        <w:instrText xml:space="preserve"> ADDIN EN.CITE &lt;EndNote&gt;&lt;Cite&gt;&lt;Author&gt;Dobin&lt;/Author&gt;&lt;Year&gt;2013&lt;/Year&gt;&lt;RecNum&gt;21&lt;/RecNum&gt;&lt;DisplayText&gt;[21]&lt;/DisplayText&gt;&lt;record&gt;&lt;rec-number&gt;21&lt;/rec-number&gt;&lt;foreign-keys&gt;&lt;key app="EN" db-id="f9tp0zfpp9ztsmerf04pd2zqxxwza995dwdf" timestamp="1675977298"&gt;21&lt;/key&gt;&lt;/foreign-keys&gt;&lt;ref-type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00C12396" w:rsidRPr="005C77DA">
        <w:rPr>
          <w:rFonts w:ascii="Arial" w:hAnsi="Arial" w:cs="Arial"/>
        </w:rPr>
        <w:fldChar w:fldCharType="separate"/>
      </w:r>
      <w:r w:rsidR="005B023F">
        <w:rPr>
          <w:rFonts w:ascii="Arial" w:hAnsi="Arial" w:cs="Arial"/>
          <w:noProof/>
        </w:rPr>
        <w:t>[21]</w:t>
      </w:r>
      <w:r w:rsidR="00C12396" w:rsidRPr="005C77DA">
        <w:rPr>
          <w:rFonts w:ascii="Arial" w:hAnsi="Arial" w:cs="Arial"/>
        </w:rPr>
        <w:fldChar w:fldCharType="end"/>
      </w:r>
      <w:r w:rsidR="00BF5781" w:rsidRPr="005C77DA">
        <w:rPr>
          <w:rFonts w:ascii="Arial" w:hAnsi="Arial" w:cs="Arial"/>
        </w:rPr>
        <w:t>.</w:t>
      </w:r>
      <w:r w:rsidR="00C12396" w:rsidRPr="005C77DA">
        <w:rPr>
          <w:rFonts w:ascii="Arial" w:hAnsi="Arial" w:cs="Arial"/>
        </w:rPr>
        <w:t xml:space="preserve"> We perform</w:t>
      </w:r>
      <w:r w:rsidR="0074113A" w:rsidRPr="005C77DA">
        <w:rPr>
          <w:rFonts w:ascii="Arial" w:hAnsi="Arial" w:cs="Arial"/>
        </w:rPr>
        <w:t>ed</w:t>
      </w:r>
      <w:r w:rsidR="00C12396" w:rsidRPr="005C77DA">
        <w:rPr>
          <w:rFonts w:ascii="Arial" w:hAnsi="Arial" w:cs="Arial"/>
        </w:rPr>
        <w:t xml:space="preserve"> quality control at the sample and gene-level,</w:t>
      </w:r>
      <w:r w:rsidR="00CC0E4F">
        <w:rPr>
          <w:rFonts w:ascii="Arial" w:hAnsi="Arial" w:cs="Arial"/>
        </w:rPr>
        <w:t xml:space="preserve"> removing genes detected with 0 reads in </w:t>
      </w:r>
      <w:r w:rsidR="00CC0E4F">
        <w:rPr>
          <w:rFonts w:ascii="Arial" w:hAnsi="Arial" w:cs="Arial"/>
        </w:rPr>
        <w:sym w:font="Symbol" w:char="F0B3"/>
      </w:r>
      <w:r w:rsidR="00CC0E4F">
        <w:rPr>
          <w:rFonts w:ascii="Arial" w:hAnsi="Arial" w:cs="Arial"/>
        </w:rPr>
        <w:t xml:space="preserve"> 75% of samples or with a range of reads </w:t>
      </w:r>
      <w:r w:rsidR="00CC0E4F">
        <w:rPr>
          <w:rFonts w:ascii="Arial" w:hAnsi="Arial" w:cs="Arial"/>
        </w:rPr>
        <w:sym w:font="Symbol" w:char="F0A3"/>
      </w:r>
      <w:r w:rsidR="00CC0E4F">
        <w:rPr>
          <w:rFonts w:ascii="Arial" w:hAnsi="Arial" w:cs="Arial"/>
        </w:rPr>
        <w:t xml:space="preserve"> 100</w:t>
      </w:r>
      <w:r w:rsidR="00C12396" w:rsidRPr="005C77DA">
        <w:rPr>
          <w:rFonts w:ascii="Arial" w:hAnsi="Arial" w:cs="Arial"/>
        </w:rPr>
        <w:t xml:space="preserve">. </w:t>
      </w:r>
    </w:p>
    <w:p w14:paraId="3B68031F" w14:textId="66D8DA32" w:rsidR="00D16060" w:rsidRPr="007F77B7" w:rsidRDefault="00D16060" w:rsidP="00D31EA1">
      <w:pPr>
        <w:spacing w:line="276" w:lineRule="auto"/>
        <w:jc w:val="both"/>
        <w:rPr>
          <w:rFonts w:ascii="Arial" w:hAnsi="Arial" w:cs="Arial"/>
          <w:b/>
          <w:bCs/>
        </w:rPr>
      </w:pPr>
      <w:r w:rsidRPr="007F77B7">
        <w:rPr>
          <w:rFonts w:ascii="Arial" w:hAnsi="Arial" w:cs="Arial"/>
          <w:b/>
          <w:bCs/>
        </w:rPr>
        <w:t>DNA methylation</w:t>
      </w:r>
    </w:p>
    <w:p w14:paraId="11A384D4" w14:textId="716B23C4" w:rsidR="00D16060" w:rsidRPr="005C77DA" w:rsidRDefault="001D7568" w:rsidP="007F77B7">
      <w:pPr>
        <w:jc w:val="both"/>
        <w:rPr>
          <w:rFonts w:ascii="Arial" w:hAnsi="Arial" w:cs="Arial"/>
        </w:rPr>
      </w:pPr>
      <w:r w:rsidRPr="0099556E">
        <w:rPr>
          <w:rFonts w:ascii="Arial" w:hAnsi="Arial" w:cs="Arial"/>
        </w:rPr>
        <w:t xml:space="preserve">DNA </w:t>
      </w:r>
      <w:r>
        <w:rPr>
          <w:rFonts w:ascii="Arial" w:hAnsi="Arial" w:cs="Arial"/>
        </w:rPr>
        <w:t xml:space="preserve">was isolated and </w:t>
      </w:r>
      <w:r w:rsidRPr="0099556E">
        <w:rPr>
          <w:rFonts w:ascii="Arial" w:hAnsi="Arial" w:cs="Arial"/>
        </w:rPr>
        <w:t>purifi</w:t>
      </w:r>
      <w:r>
        <w:rPr>
          <w:rFonts w:ascii="Arial" w:hAnsi="Arial" w:cs="Arial"/>
        </w:rPr>
        <w:t>ed from participants nasal samples</w:t>
      </w:r>
      <w:r w:rsidRPr="0099556E">
        <w:rPr>
          <w:rFonts w:ascii="Arial" w:hAnsi="Arial" w:cs="Arial"/>
        </w:rPr>
        <w:t xml:space="preserve"> </w:t>
      </w:r>
      <w:r>
        <w:rPr>
          <w:rFonts w:ascii="Arial" w:hAnsi="Arial" w:cs="Arial"/>
        </w:rPr>
        <w:t>using</w:t>
      </w:r>
      <w:r w:rsidRPr="0099556E">
        <w:rPr>
          <w:rFonts w:ascii="Arial" w:hAnsi="Arial" w:cs="Arial"/>
        </w:rPr>
        <w:t xml:space="preserve"> the Maxwell® 16 Integrated System (Promega Corp, Madison, WI)</w:t>
      </w:r>
      <w:r w:rsidR="005955DC">
        <w:rPr>
          <w:rFonts w:ascii="Arial" w:hAnsi="Arial" w:cs="Arial"/>
        </w:rPr>
        <w:t xml:space="preserve"> </w:t>
      </w:r>
      <w:r w:rsidRPr="0099556E">
        <w:rPr>
          <w:rFonts w:ascii="Arial" w:hAnsi="Arial" w:cs="Arial"/>
        </w:rPr>
        <w:fldChar w:fldCharType="begin"/>
      </w:r>
      <w:r w:rsidR="002A2E3D">
        <w:rPr>
          <w:rFonts w:ascii="Arial" w:hAnsi="Arial" w:cs="Arial"/>
        </w:rPr>
        <w:instrText xml:space="preserve"> ADDIN EN.CITE &lt;EndNote&gt;&lt;Cite&gt;&lt;Author&gt;Wieczorek D&lt;/Author&gt;&lt;Year&gt;2008&lt;/Year&gt;&lt;RecNum&gt;110&lt;/RecNum&gt;&lt;DisplayText&gt;[22]&lt;/DisplayText&gt;&lt;record&gt;&lt;rec-number&gt;110&lt;/rec-number&gt;&lt;foreign-keys&gt;&lt;key app="EN" db-id="rav5r9zprzatd5es0ea5fs9ddvr0tvswsstv" timestamp="1572900779"&gt;110&lt;/key&gt;&lt;/foreign-keys&gt;&lt;ref-type name="Journal Article"&gt;17&lt;/ref-type&gt;&lt;contributors&gt;&lt;authors&gt;&lt;author&gt;Wieczorek D,&lt;/author&gt;&lt;author&gt;Stayer C,&lt;/author&gt;&lt;author&gt;Schagat T,&lt;/author&gt;&lt;/authors&gt;&lt;/contributors&gt;&lt;titles&gt;&lt;title&gt;Automated DNA Purification from Oragene•DNA/Saliva Samples Using the Maxwell® 16 System. Promega Corporation Web site. http://www.promega.com/resources/pubhub/enotes/automated-dna-purification-from-oragene-dna-saliva-samples-using-the-maxwell-16-system/ Updated 2008. Accessed September 5 2017 &lt;/title&gt;&lt;/titles&gt;&lt;dates&gt;&lt;year&gt;2008&lt;/year&gt;&lt;/dates&gt;&lt;urls&gt;&lt;/urls&gt;&lt;/record&gt;&lt;/Cite&gt;&lt;/EndNote&gt;</w:instrText>
      </w:r>
      <w:r w:rsidRPr="0099556E">
        <w:rPr>
          <w:rFonts w:ascii="Arial" w:hAnsi="Arial" w:cs="Arial"/>
        </w:rPr>
        <w:fldChar w:fldCharType="separate"/>
      </w:r>
      <w:r w:rsidR="002A2E3D">
        <w:rPr>
          <w:rFonts w:ascii="Arial" w:hAnsi="Arial" w:cs="Arial"/>
          <w:noProof/>
        </w:rPr>
        <w:t>[22]</w:t>
      </w:r>
      <w:r w:rsidRPr="0099556E">
        <w:rPr>
          <w:rFonts w:ascii="Arial" w:hAnsi="Arial" w:cs="Arial"/>
        </w:rPr>
        <w:fldChar w:fldCharType="end"/>
      </w:r>
      <w:r w:rsidR="005955DC">
        <w:rPr>
          <w:rFonts w:ascii="Arial" w:hAnsi="Arial" w:cs="Arial"/>
        </w:rPr>
        <w:t>.</w:t>
      </w:r>
      <w:r w:rsidRPr="0099556E">
        <w:rPr>
          <w:rFonts w:ascii="Arial" w:hAnsi="Arial" w:cs="Arial"/>
        </w:rPr>
        <w:t xml:space="preserve"> We assess</w:t>
      </w:r>
      <w:r>
        <w:rPr>
          <w:rFonts w:ascii="Arial" w:hAnsi="Arial" w:cs="Arial"/>
        </w:rPr>
        <w:t>ed</w:t>
      </w:r>
      <w:r w:rsidRPr="0099556E">
        <w:rPr>
          <w:rFonts w:ascii="Arial" w:hAnsi="Arial" w:cs="Arial"/>
        </w:rPr>
        <w:t xml:space="preserve"> genome-wide DNA methylation using the Illumina Infinium Human Methylation 850</w:t>
      </w:r>
      <w:r w:rsidR="00E638C7">
        <w:rPr>
          <w:rFonts w:ascii="Arial" w:hAnsi="Arial" w:cs="Arial"/>
        </w:rPr>
        <w:t>K</w:t>
      </w:r>
      <w:r w:rsidRPr="0099556E">
        <w:rPr>
          <w:rFonts w:ascii="Arial" w:hAnsi="Arial" w:cs="Arial"/>
        </w:rPr>
        <w:t xml:space="preserve"> </w:t>
      </w:r>
      <w:proofErr w:type="spellStart"/>
      <w:r w:rsidRPr="0099556E">
        <w:rPr>
          <w:rFonts w:ascii="Arial" w:hAnsi="Arial" w:cs="Arial"/>
        </w:rPr>
        <w:t>beadchip</w:t>
      </w:r>
      <w:proofErr w:type="spellEnd"/>
      <w:r w:rsidRPr="0099556E">
        <w:rPr>
          <w:rFonts w:ascii="Arial" w:hAnsi="Arial" w:cs="Arial"/>
        </w:rPr>
        <w:t xml:space="preserve"> profiling microarray (Illumina Inc, San Diego, CA)</w:t>
      </w:r>
      <w:r>
        <w:rPr>
          <w:rFonts w:ascii="Arial" w:hAnsi="Arial" w:cs="Arial"/>
        </w:rPr>
        <w:t xml:space="preserve">. </w:t>
      </w:r>
      <w:r w:rsidRPr="0099556E">
        <w:rPr>
          <w:rFonts w:ascii="Arial" w:hAnsi="Arial" w:cs="Arial"/>
        </w:rPr>
        <w:t xml:space="preserve">Samples </w:t>
      </w:r>
      <w:r>
        <w:rPr>
          <w:rFonts w:ascii="Arial" w:hAnsi="Arial" w:cs="Arial"/>
        </w:rPr>
        <w:t>were</w:t>
      </w:r>
      <w:r w:rsidRPr="0099556E">
        <w:rPr>
          <w:rFonts w:ascii="Arial" w:hAnsi="Arial" w:cs="Arial"/>
        </w:rPr>
        <w:t xml:space="preserve"> analyzed at</w:t>
      </w:r>
      <w:r w:rsidRPr="005C77DA">
        <w:rPr>
          <w:rFonts w:ascii="Arial" w:hAnsi="Arial" w:cs="Arial"/>
        </w:rPr>
        <w:t xml:space="preserve"> the Genomics Core at the University of </w:t>
      </w:r>
      <w:r w:rsidR="00024426" w:rsidRPr="005C77DA">
        <w:rPr>
          <w:rFonts w:ascii="Arial" w:hAnsi="Arial" w:cs="Arial"/>
        </w:rPr>
        <w:t>Colorado</w:t>
      </w:r>
      <w:r w:rsidR="00024426" w:rsidRPr="0099556E">
        <w:rPr>
          <w:rFonts w:ascii="Arial" w:hAnsi="Arial" w:cs="Arial"/>
        </w:rPr>
        <w:t xml:space="preserve"> and</w:t>
      </w:r>
      <w:r>
        <w:rPr>
          <w:rFonts w:ascii="Arial" w:hAnsi="Arial" w:cs="Arial"/>
        </w:rPr>
        <w:t xml:space="preserve"> </w:t>
      </w:r>
      <w:r w:rsidR="00607B66">
        <w:rPr>
          <w:rFonts w:ascii="Arial" w:hAnsi="Arial" w:cs="Arial"/>
        </w:rPr>
        <w:t>were</w:t>
      </w:r>
      <w:r>
        <w:rPr>
          <w:rFonts w:ascii="Arial" w:hAnsi="Arial" w:cs="Arial"/>
        </w:rPr>
        <w:t xml:space="preserve"> </w:t>
      </w:r>
      <w:r w:rsidRPr="0099556E">
        <w:rPr>
          <w:rFonts w:ascii="Arial" w:hAnsi="Arial" w:cs="Arial"/>
        </w:rPr>
        <w:t xml:space="preserve">processed under standardized conditions and </w:t>
      </w:r>
      <w:del w:id="17" w:author="Sharma, Sunita" w:date="2023-03-29T22:08:00Z">
        <w:r w:rsidR="00204E0E" w:rsidDel="00A6641E">
          <w:rPr>
            <w:rFonts w:ascii="Arial" w:hAnsi="Arial" w:cs="Arial"/>
          </w:rPr>
          <w:delText xml:space="preserve">processed </w:delText>
        </w:r>
      </w:del>
      <w:r w:rsidR="00204E0E">
        <w:rPr>
          <w:rFonts w:ascii="Arial" w:hAnsi="Arial" w:cs="Arial"/>
        </w:rPr>
        <w:t>in the same batch</w:t>
      </w:r>
      <w:r w:rsidRPr="0099556E">
        <w:rPr>
          <w:rFonts w:ascii="Arial" w:hAnsi="Arial" w:cs="Arial"/>
        </w:rPr>
        <w:t xml:space="preserve">. Illumina results </w:t>
      </w:r>
      <w:r>
        <w:rPr>
          <w:rFonts w:ascii="Arial" w:hAnsi="Arial" w:cs="Arial"/>
        </w:rPr>
        <w:t>were</w:t>
      </w:r>
      <w:r w:rsidRPr="0099556E">
        <w:rPr>
          <w:rFonts w:ascii="Arial" w:hAnsi="Arial" w:cs="Arial"/>
        </w:rPr>
        <w:t xml:space="preserve"> represented as average β values</w:t>
      </w:r>
      <w:r w:rsidR="009011A8">
        <w:rPr>
          <w:rFonts w:ascii="Arial" w:hAnsi="Arial" w:cs="Arial"/>
        </w:rPr>
        <w:t xml:space="preserve"> (methylated probe intensity over sum of methylated and unmethylated probe intensities)</w:t>
      </w:r>
      <w:r w:rsidR="00DE150B">
        <w:rPr>
          <w:rFonts w:ascii="Arial" w:hAnsi="Arial" w:cs="Arial"/>
        </w:rPr>
        <w:t>.</w:t>
      </w:r>
      <w:r w:rsidR="009011A8">
        <w:rPr>
          <w:rFonts w:ascii="Arial" w:hAnsi="Arial" w:cs="Arial"/>
        </w:rPr>
        <w:t xml:space="preserve"> </w:t>
      </w:r>
      <w:r w:rsidRPr="0099556E">
        <w:rPr>
          <w:rFonts w:ascii="Arial" w:hAnsi="Arial" w:cs="Arial"/>
        </w:rPr>
        <w:t xml:space="preserve"> M-values </w:t>
      </w:r>
      <w:r>
        <w:rPr>
          <w:rFonts w:ascii="Arial" w:hAnsi="Arial" w:cs="Arial"/>
        </w:rPr>
        <w:t>were</w:t>
      </w:r>
      <w:r w:rsidRPr="0099556E">
        <w:rPr>
          <w:rFonts w:ascii="Arial" w:hAnsi="Arial" w:cs="Arial"/>
        </w:rPr>
        <w:t xml:space="preserve"> calculated as the log2 ratio of the intensities of methylated probe versus unmethylated </w:t>
      </w:r>
      <w:r w:rsidR="00204E0E" w:rsidRPr="0099556E">
        <w:rPr>
          <w:rFonts w:ascii="Arial" w:hAnsi="Arial" w:cs="Arial"/>
        </w:rPr>
        <w:t>probe and</w:t>
      </w:r>
      <w:r w:rsidRPr="0099556E">
        <w:rPr>
          <w:rFonts w:ascii="Arial" w:hAnsi="Arial" w:cs="Arial"/>
        </w:rPr>
        <w:t xml:space="preserve"> used in subsequent analysis</w:t>
      </w:r>
      <w:r w:rsidR="00901A05">
        <w:rPr>
          <w:rFonts w:ascii="Arial" w:hAnsi="Arial" w:cs="Arial"/>
        </w:rPr>
        <w:t>.</w:t>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70CD7AB9"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w:t>
      </w:r>
      <w:r w:rsidR="009011A8">
        <w:rPr>
          <w:rStyle w:val="Emphasis"/>
          <w:rFonts w:ascii="Arial" w:hAnsi="Arial" w:cs="Arial"/>
          <w:b w:val="0"/>
          <w:bCs w:val="0"/>
          <w:i w:val="0"/>
          <w:iCs w:val="0"/>
          <w:color w:val="222222"/>
          <w:sz w:val="22"/>
          <w:szCs w:val="22"/>
        </w:rPr>
        <w:t>Recruiting center (Pueblo</w:t>
      </w:r>
      <w:r w:rsidR="00D43609">
        <w:rPr>
          <w:rStyle w:val="Emphasis"/>
          <w:rFonts w:ascii="Arial" w:hAnsi="Arial" w:cs="Arial"/>
          <w:b w:val="0"/>
          <w:bCs w:val="0"/>
          <w:i w:val="0"/>
          <w:iCs w:val="0"/>
          <w:color w:val="222222"/>
          <w:sz w:val="22"/>
          <w:szCs w:val="22"/>
        </w:rPr>
        <w:t>, Denver/Commerce City, Aurora</w:t>
      </w:r>
      <w:r w:rsidR="009011A8">
        <w:rPr>
          <w:rStyle w:val="Emphasis"/>
          <w:rFonts w:ascii="Arial" w:hAnsi="Arial" w:cs="Arial"/>
          <w:b w:val="0"/>
          <w:bCs w:val="0"/>
          <w:i w:val="0"/>
          <w:iCs w:val="0"/>
          <w:color w:val="222222"/>
          <w:sz w:val="22"/>
          <w:szCs w:val="22"/>
        </w:rPr>
        <w:t xml:space="preserve">), which encompasses a broader geographic region where the participant lives, </w:t>
      </w:r>
      <w:r w:rsidRPr="005C77DA">
        <w:rPr>
          <w:rFonts w:ascii="Arial" w:hAnsi="Arial" w:cs="Arial"/>
          <w:b w:val="0"/>
          <w:bCs w:val="0"/>
          <w:color w:val="222222"/>
          <w:sz w:val="22"/>
          <w:szCs w:val="22"/>
        </w:rPr>
        <w:t>2)</w:t>
      </w:r>
      <w:r w:rsidR="00AB7F0E">
        <w:rPr>
          <w:rFonts w:ascii="Arial" w:hAnsi="Arial" w:cs="Arial"/>
          <w:b w:val="0"/>
          <w:bCs w:val="0"/>
          <w:color w:val="222222"/>
          <w:sz w:val="22"/>
          <w:szCs w:val="22"/>
        </w:rPr>
        <w:t xml:space="preserve"> </w:t>
      </w:r>
      <w:r w:rsidRPr="005C77DA">
        <w:rPr>
          <w:rFonts w:ascii="Arial" w:hAnsi="Arial" w:cs="Arial"/>
          <w:b w:val="0"/>
          <w:bCs w:val="0"/>
          <w:color w:val="222222"/>
          <w:sz w:val="22"/>
          <w:szCs w:val="22"/>
        </w:rPr>
        <w:t>Age</w:t>
      </w:r>
      <w:r w:rsidR="00AB7F0E">
        <w:rPr>
          <w:rFonts w:ascii="Arial" w:hAnsi="Arial" w:cs="Arial"/>
          <w:b w:val="0"/>
          <w:bCs w:val="0"/>
          <w:color w:val="222222"/>
          <w:sz w:val="22"/>
          <w:szCs w:val="22"/>
        </w:rPr>
        <w:t>, 3) Sex</w:t>
      </w:r>
      <w:del w:id="18" w:author="Hawkins, Jonathan" w:date="2023-03-30T08:56:00Z">
        <w:r w:rsidR="006A1B6E" w:rsidDel="00035288">
          <w:rPr>
            <w:rFonts w:ascii="Arial" w:hAnsi="Arial" w:cs="Arial"/>
            <w:b w:val="0"/>
            <w:bCs w:val="0"/>
            <w:color w:val="222222"/>
            <w:sz w:val="22"/>
            <w:szCs w:val="22"/>
          </w:rPr>
          <w:delText xml:space="preserve"> </w:delText>
        </w:r>
      </w:del>
      <w:ins w:id="19" w:author="Hawkins, Jonathan" w:date="2023-03-30T08:56:00Z">
        <w:r w:rsidR="00035288">
          <w:rPr>
            <w:rFonts w:ascii="Arial" w:hAnsi="Arial" w:cs="Arial"/>
            <w:b w:val="0"/>
            <w:bCs w:val="0"/>
            <w:color w:val="222222"/>
            <w:sz w:val="22"/>
            <w:szCs w:val="22"/>
          </w:rPr>
          <w:t xml:space="preserve"> </w:t>
        </w:r>
      </w:ins>
      <w:del w:id="20" w:author="Hawkins, Jonathan" w:date="2023-03-30T08:54:00Z">
        <w:r w:rsidR="006A1B6E" w:rsidDel="00035288">
          <w:rPr>
            <w:rFonts w:ascii="Arial" w:hAnsi="Arial" w:cs="Arial"/>
            <w:b w:val="0"/>
            <w:bCs w:val="0"/>
            <w:color w:val="222222"/>
            <w:sz w:val="22"/>
            <w:szCs w:val="22"/>
          </w:rPr>
          <w:delText>:</w:delText>
        </w:r>
      </w:del>
      <w:commentRangeStart w:id="21"/>
      <w:commentRangeStart w:id="22"/>
      <w:r w:rsidR="00AB7F0E" w:rsidRPr="00AB7F0E">
        <w:rPr>
          <w:rFonts w:ascii="Arial" w:hAnsi="Arial" w:cs="Arial"/>
          <w:b w:val="0"/>
          <w:bCs w:val="0"/>
          <w:color w:val="222222"/>
          <w:sz w:val="22"/>
          <w:szCs w:val="22"/>
        </w:rPr>
        <w:t>we used methylation data to identify</w:t>
      </w:r>
      <w:r w:rsidR="005955DC">
        <w:rPr>
          <w:rFonts w:ascii="Arial" w:hAnsi="Arial" w:cs="Arial"/>
          <w:b w:val="0"/>
          <w:bCs w:val="0"/>
          <w:color w:val="222222"/>
          <w:sz w:val="22"/>
          <w:szCs w:val="22"/>
        </w:rPr>
        <w:t xml:space="preserve"> and confirm</w:t>
      </w:r>
      <w:r w:rsidR="00AB7F0E" w:rsidRPr="00AB7F0E">
        <w:rPr>
          <w:rFonts w:ascii="Arial" w:hAnsi="Arial" w:cs="Arial"/>
          <w:b w:val="0"/>
          <w:bCs w:val="0"/>
          <w:color w:val="222222"/>
          <w:sz w:val="22"/>
          <w:szCs w:val="22"/>
        </w:rPr>
        <w:t xml:space="preserve"> </w:t>
      </w:r>
      <w:r w:rsidR="00AB7F0E">
        <w:rPr>
          <w:rFonts w:ascii="Arial" w:hAnsi="Arial" w:cs="Arial"/>
          <w:b w:val="0"/>
          <w:bCs w:val="0"/>
          <w:color w:val="222222"/>
          <w:sz w:val="22"/>
          <w:szCs w:val="22"/>
        </w:rPr>
        <w:t xml:space="preserve">the biological </w:t>
      </w:r>
      <w:r w:rsidR="00AB7F0E" w:rsidRPr="00AB7F0E">
        <w:rPr>
          <w:rFonts w:ascii="Arial" w:hAnsi="Arial" w:cs="Arial"/>
          <w:b w:val="0"/>
          <w:bCs w:val="0"/>
          <w:color w:val="222222"/>
          <w:sz w:val="22"/>
          <w:szCs w:val="22"/>
        </w:rPr>
        <w:t>sex</w:t>
      </w:r>
      <w:r w:rsidR="00AB7F0E">
        <w:rPr>
          <w:rFonts w:ascii="Arial" w:hAnsi="Arial" w:cs="Arial"/>
          <w:b w:val="0"/>
          <w:bCs w:val="0"/>
          <w:color w:val="222222"/>
          <w:sz w:val="22"/>
          <w:szCs w:val="22"/>
        </w:rPr>
        <w:t xml:space="preserve"> of all individuals</w:t>
      </w:r>
      <w:ins w:id="23" w:author="Hawkins, Jonathan" w:date="2023-03-30T08:57:00Z">
        <w:r w:rsidR="00035288">
          <w:rPr>
            <w:rFonts w:ascii="Arial" w:hAnsi="Arial" w:cs="Arial"/>
            <w:b w:val="0"/>
            <w:bCs w:val="0"/>
            <w:color w:val="222222"/>
            <w:sz w:val="22"/>
            <w:szCs w:val="22"/>
          </w:rPr>
          <w:t xml:space="preserve"> (</w:t>
        </w:r>
        <w:proofErr w:type="spellStart"/>
        <w:r w:rsidR="00035288">
          <w:rPr>
            <w:rFonts w:ascii="Arial" w:hAnsi="Arial" w:cs="Arial"/>
            <w:b w:val="0"/>
            <w:bCs w:val="0"/>
            <w:i/>
            <w:iCs/>
            <w:color w:val="222222"/>
            <w:sz w:val="22"/>
            <w:szCs w:val="22"/>
          </w:rPr>
          <w:t>minfi</w:t>
        </w:r>
        <w:proofErr w:type="spellEnd"/>
        <w:r w:rsidR="00035288">
          <w:rPr>
            <w:rFonts w:ascii="Arial" w:hAnsi="Arial" w:cs="Arial"/>
            <w:b w:val="0"/>
            <w:bCs w:val="0"/>
            <w:i/>
            <w:iCs/>
            <w:color w:val="222222"/>
            <w:sz w:val="22"/>
            <w:szCs w:val="22"/>
          </w:rPr>
          <w:t xml:space="preserve"> 1.44.0</w:t>
        </w:r>
        <w:r w:rsidR="00035288">
          <w:rPr>
            <w:rFonts w:ascii="Arial" w:hAnsi="Arial" w:cs="Arial"/>
            <w:b w:val="0"/>
            <w:bCs w:val="0"/>
            <w:color w:val="222222"/>
            <w:sz w:val="22"/>
            <w:szCs w:val="22"/>
          </w:rPr>
          <w:t>)</w:t>
        </w:r>
      </w:ins>
      <w:r w:rsidR="00AB7F0E" w:rsidRPr="00AB7F0E">
        <w:rPr>
          <w:rFonts w:ascii="Arial" w:hAnsi="Arial" w:cs="Arial"/>
          <w:b w:val="0"/>
          <w:bCs w:val="0"/>
          <w:color w:val="222222"/>
          <w:sz w:val="22"/>
          <w:szCs w:val="22"/>
        </w:rPr>
        <w:t>.</w:t>
      </w:r>
      <w:commentRangeEnd w:id="21"/>
      <w:r w:rsidR="00025CCD">
        <w:rPr>
          <w:rStyle w:val="CommentReference"/>
          <w:rFonts w:asciiTheme="minorHAnsi" w:eastAsiaTheme="minorHAnsi" w:hAnsiTheme="minorHAnsi" w:cstheme="minorBidi"/>
          <w:b w:val="0"/>
          <w:bCs w:val="0"/>
        </w:rPr>
        <w:commentReference w:id="21"/>
      </w:r>
      <w:commentRangeEnd w:id="22"/>
      <w:r w:rsidR="00EB5814">
        <w:rPr>
          <w:rStyle w:val="CommentReference"/>
          <w:rFonts w:asciiTheme="minorHAnsi" w:eastAsiaTheme="minorHAnsi" w:hAnsiTheme="minorHAnsi" w:cstheme="minorBidi"/>
          <w:b w:val="0"/>
          <w:bCs w:val="0"/>
        </w:rPr>
        <w:commentReference w:id="22"/>
      </w:r>
    </w:p>
    <w:p w14:paraId="7FF117BA" w14:textId="77777777" w:rsidR="00EF2CFF" w:rsidRPr="005C77DA" w:rsidRDefault="00EF2CFF" w:rsidP="00EF2CFF">
      <w:pPr>
        <w:spacing w:line="276" w:lineRule="auto"/>
        <w:jc w:val="both"/>
        <w:rPr>
          <w:rFonts w:ascii="Arial" w:hAnsi="Arial" w:cs="Arial"/>
          <w:b/>
          <w:bCs/>
        </w:rPr>
      </w:pPr>
      <w:r w:rsidRPr="005C77DA">
        <w:rPr>
          <w:rFonts w:ascii="Arial" w:hAnsi="Arial" w:cs="Arial"/>
          <w:b/>
          <w:bCs/>
        </w:rPr>
        <w:t>Statistical Analysis</w:t>
      </w:r>
    </w:p>
    <w:p w14:paraId="5F2847BC" w14:textId="7E88B2D2" w:rsidR="00EF2CFF" w:rsidRPr="005C77DA" w:rsidRDefault="00E638C7" w:rsidP="00EF2CFF">
      <w:pPr>
        <w:pStyle w:val="MDPI31text"/>
        <w:spacing w:line="276" w:lineRule="auto"/>
        <w:rPr>
          <w:rStyle w:val="Emphasis"/>
          <w:rFonts w:ascii="Arial" w:eastAsiaTheme="minorHAnsi" w:hAnsi="Arial" w:cs="Arial"/>
          <w:color w:val="222222"/>
          <w:sz w:val="22"/>
        </w:rPr>
      </w:pPr>
      <w:r w:rsidRPr="00980E8B">
        <w:rPr>
          <w:rFonts w:ascii="Arial" w:hAnsi="Arial" w:cs="Arial"/>
          <w:color w:val="222222"/>
          <w:sz w:val="22"/>
        </w:rPr>
        <w:t>All analyses were performed using R version 4.2.1.</w:t>
      </w:r>
      <w:r w:rsidR="00AF4167">
        <w:rPr>
          <w:rFonts w:ascii="Arial" w:hAnsi="Arial" w:cs="Arial"/>
          <w:color w:val="222222"/>
          <w:sz w:val="22"/>
        </w:rPr>
        <w:t xml:space="preserve"> </w:t>
      </w:r>
      <w:r w:rsidR="00EF2CFF" w:rsidRPr="005C77DA">
        <w:rPr>
          <w:rFonts w:ascii="Arial" w:hAnsi="Arial" w:cs="Arial"/>
          <w:sz w:val="22"/>
        </w:rPr>
        <w:t xml:space="preserve">We examined differences in demographic measures among </w:t>
      </w:r>
      <w:r w:rsidR="00D875F6">
        <w:rPr>
          <w:rFonts w:ascii="Arial" w:hAnsi="Arial" w:cs="Arial"/>
          <w:sz w:val="22"/>
        </w:rPr>
        <w:t>vape and non-vape users</w:t>
      </w:r>
      <w:r w:rsidR="00EF2CFF" w:rsidRPr="005C77DA">
        <w:rPr>
          <w:rFonts w:ascii="Arial" w:hAnsi="Arial" w:cs="Arial"/>
          <w:sz w:val="22"/>
        </w:rPr>
        <w:t xml:space="preserve"> using </w:t>
      </w:r>
      <w:r w:rsidR="00980E8B" w:rsidRPr="007F77B7">
        <w:rPr>
          <w:rFonts w:ascii="Arial" w:hAnsi="Arial" w:cs="Arial"/>
          <w:sz w:val="22"/>
        </w:rPr>
        <w:t>Fisher’s Exact</w:t>
      </w:r>
      <w:r w:rsidR="00EF2CFF" w:rsidRPr="005C77DA">
        <w:rPr>
          <w:rFonts w:ascii="Arial" w:hAnsi="Arial" w:cs="Arial"/>
          <w:b/>
          <w:sz w:val="22"/>
        </w:rPr>
        <w:t xml:space="preserve"> </w:t>
      </w:r>
      <w:r w:rsidR="00EF2CFF" w:rsidRPr="005C77DA">
        <w:rPr>
          <w:rFonts w:ascii="Arial" w:hAnsi="Arial" w:cs="Arial"/>
          <w:sz w:val="22"/>
        </w:rPr>
        <w:t>tests for categorical variables and two-sample t-tests for continuous variables. Next, we conducted a series of bio</w:t>
      </w:r>
      <w:r w:rsidR="00EF2CFF">
        <w:rPr>
          <w:rFonts w:ascii="Arial" w:hAnsi="Arial" w:cs="Arial"/>
          <w:sz w:val="22"/>
        </w:rPr>
        <w:t>in</w:t>
      </w:r>
      <w:r w:rsidR="00EF2CFF" w:rsidRPr="005C77DA">
        <w:rPr>
          <w:rFonts w:ascii="Arial" w:hAnsi="Arial" w:cs="Arial"/>
          <w:sz w:val="22"/>
        </w:rPr>
        <w:t>formatic analys</w:t>
      </w:r>
      <w:r w:rsidR="001470DA">
        <w:rPr>
          <w:rFonts w:ascii="Arial" w:hAnsi="Arial" w:cs="Arial"/>
          <w:sz w:val="22"/>
        </w:rPr>
        <w:t>e</w:t>
      </w:r>
      <w:r w:rsidR="00EF2CFF" w:rsidRPr="005C77DA">
        <w:rPr>
          <w:rFonts w:ascii="Arial" w:hAnsi="Arial" w:cs="Arial"/>
          <w:sz w:val="22"/>
        </w:rPr>
        <w:t>s to evaluate associations between vape status and lung function and gene expression among study participants.</w:t>
      </w:r>
      <w:r w:rsidR="00EF2CFF">
        <w:rPr>
          <w:rFonts w:ascii="Arial" w:hAnsi="Arial" w:cs="Arial"/>
          <w:color w:val="222222"/>
          <w:sz w:val="22"/>
        </w:rPr>
        <w:t xml:space="preserve"> </w:t>
      </w:r>
      <w:r w:rsidR="00EF2CFF" w:rsidRPr="005C77DA">
        <w:rPr>
          <w:rFonts w:ascii="Arial" w:hAnsi="Arial" w:cs="Arial"/>
          <w:color w:val="222222"/>
          <w:sz w:val="22"/>
        </w:rPr>
        <w:t>For the lung function data, IOS measures were visually inspected for normality using histograms before conducting association studies with vaping status.</w:t>
      </w:r>
      <w:r w:rsidR="00980E8B" w:rsidRPr="00980E8B">
        <w:t xml:space="preserve"> </w:t>
      </w:r>
    </w:p>
    <w:p w14:paraId="329213E6" w14:textId="686347D9" w:rsidR="00980E8B" w:rsidRDefault="00980E8B" w:rsidP="00EF2CFF">
      <w:pPr>
        <w:pStyle w:val="NormalWeb"/>
        <w:shd w:val="clear" w:color="auto" w:fill="FFFFFF"/>
        <w:spacing w:before="0" w:beforeAutospacing="0" w:after="158" w:afterAutospacing="0" w:line="276" w:lineRule="auto"/>
        <w:rPr>
          <w:rStyle w:val="Emphasis"/>
          <w:rFonts w:ascii="Arial" w:hAnsi="Arial" w:cs="Arial"/>
          <w:color w:val="222222"/>
          <w:sz w:val="22"/>
          <w:szCs w:val="22"/>
        </w:rPr>
      </w:pPr>
    </w:p>
    <w:p w14:paraId="1987B225" w14:textId="535606F2" w:rsidR="002C347F" w:rsidRDefault="00513670" w:rsidP="00EF2CFF">
      <w:pPr>
        <w:pStyle w:val="NormalWeb"/>
        <w:shd w:val="clear" w:color="auto" w:fill="FFFFFF"/>
        <w:spacing w:before="0" w:beforeAutospacing="0" w:after="158" w:afterAutospacing="0" w:line="276" w:lineRule="auto"/>
        <w:rPr>
          <w:rFonts w:ascii="Arial" w:hAnsi="Arial" w:cs="Arial"/>
          <w:color w:val="222222"/>
          <w:sz w:val="22"/>
          <w:szCs w:val="22"/>
        </w:rPr>
      </w:pPr>
      <w:r>
        <w:rPr>
          <w:rStyle w:val="Emphasis"/>
          <w:rFonts w:ascii="Arial" w:hAnsi="Arial" w:cs="Arial"/>
          <w:color w:val="222222"/>
          <w:sz w:val="22"/>
          <w:szCs w:val="22"/>
        </w:rPr>
        <w:t>Gene expression data n</w:t>
      </w:r>
      <w:r w:rsidR="00EF2CFF" w:rsidRPr="005C77DA">
        <w:rPr>
          <w:rStyle w:val="Emphasis"/>
          <w:rFonts w:ascii="Arial" w:hAnsi="Arial" w:cs="Arial"/>
          <w:color w:val="222222"/>
          <w:sz w:val="22"/>
          <w:szCs w:val="22"/>
        </w:rPr>
        <w:t>ormalization</w:t>
      </w:r>
      <w:r w:rsidR="00EF2CFF" w:rsidRPr="005C77DA">
        <w:rPr>
          <w:rFonts w:ascii="Arial" w:hAnsi="Arial" w:cs="Arial"/>
          <w:color w:val="222222"/>
          <w:sz w:val="22"/>
          <w:szCs w:val="22"/>
        </w:rPr>
        <w:br/>
        <w:t>To</w:t>
      </w:r>
      <w:r w:rsidR="00EF2CFF">
        <w:rPr>
          <w:rFonts w:ascii="Arial" w:hAnsi="Arial" w:cs="Arial"/>
          <w:color w:val="222222"/>
          <w:sz w:val="22"/>
          <w:szCs w:val="22"/>
        </w:rPr>
        <w:t xml:space="preserve"> correct for unwanted technical effects</w:t>
      </w:r>
      <w:r w:rsidR="00EF2CFF" w:rsidRPr="005C77DA">
        <w:rPr>
          <w:rFonts w:ascii="Arial" w:hAnsi="Arial" w:cs="Arial"/>
          <w:color w:val="222222"/>
          <w:sz w:val="22"/>
          <w:szCs w:val="22"/>
        </w:rPr>
        <w:t xml:space="preserve">, we used </w:t>
      </w:r>
      <w:r w:rsidR="00AF4167">
        <w:rPr>
          <w:rFonts w:ascii="Arial" w:hAnsi="Arial" w:cs="Arial"/>
          <w:color w:val="222222"/>
          <w:sz w:val="22"/>
          <w:szCs w:val="22"/>
        </w:rPr>
        <w:t>the between-sample normalization of Removal of Unwanted Variance using residuals (</w:t>
      </w:r>
      <w:proofErr w:type="spellStart"/>
      <w:r w:rsidR="00AF4167">
        <w:rPr>
          <w:rFonts w:ascii="Arial" w:hAnsi="Arial" w:cs="Arial"/>
          <w:color w:val="222222"/>
          <w:sz w:val="22"/>
          <w:szCs w:val="22"/>
        </w:rPr>
        <w:t>RUVr</w:t>
      </w:r>
      <w:proofErr w:type="spellEnd"/>
      <w:r w:rsidR="00AF4167">
        <w:rPr>
          <w:rFonts w:ascii="Arial" w:hAnsi="Arial" w:cs="Arial"/>
          <w:color w:val="222222"/>
          <w:sz w:val="22"/>
          <w:szCs w:val="22"/>
        </w:rPr>
        <w:t xml:space="preserve">) from a first pass </w:t>
      </w:r>
      <w:r>
        <w:rPr>
          <w:rFonts w:ascii="Arial" w:hAnsi="Arial" w:cs="Arial"/>
          <w:color w:val="222222"/>
          <w:sz w:val="22"/>
          <w:szCs w:val="22"/>
        </w:rPr>
        <w:t xml:space="preserve">generalized linear model (GLM) including vape status, sex, and age </w:t>
      </w:r>
      <w:r w:rsidR="005B023F">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PEVuZE5vdGU+PENpdGU+PEF1dGhvcj5SaXNzbzwvQXV0aG9yPjxZZWFyPjIwMTQ8L1llYXI+PFJl
Y051bT42NTwvUmVjTnVtPjxEaXNwbGF5VGV4dD5bMjNdPC9EaXNwbGF5VGV4dD48cmVjb3JkPjxy
ZWMtbnVtYmVyPjY1PC9yZWMtbnVtYmVyPjxmb3JlaWduLWtleXM+PGtleSBhcHA9IkVOIiBkYi1p
ZD0iZjl0cDB6ZnBwOXp0c21lcmYwNHBkMnpxeHh3emE5OTVkd2RmIiB0aW1lc3RhbXA9IjE2NzYw
NjEyNTQiPjY1PC9rZXk+PC9mb3JlaWduLWtleXM+PHJlZi10eXBlIG5hbWU9IkpvdXJuYWwgQXJ0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cmlvZGljYWw+PGZ1bGwtdGl0bGU+TmF0dXJlIGJpb3RlY2hub2xvZ3k8L2Z1bGwtdGl0bGU+PGFi
YnItMT5OYXQgQmlvdGVjaG5vbDwvYWJici0xPjwvcGVyaW9kaWNhbD48YWx0LXBlcmlvZGljYWw+
PGZ1bGwtdGl0bGU+TmF0dXJlIGJpb3RlY2hub2xvZ3k8L2Z1bGwtdGl0bGU+PGFiYnItMT5OYXQg
QmlvdGVjaG5vbDwvYWJici0xPjwvYWx0LXBlcmlvZGljYWw+PHBhZ2VzPjg5Ni05MDI8L3BhZ2Vz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PGlzYm4+MTA4Ny0wMTU2IChQcmludCkmI3hEOzEwODctMDE1NjwvaXNibj48YWNjZXNzaW9uLW51
bT4yNTE1MDgzNjwvYWNjZXNzaW9uLW51bT48dXJscz48L3VybHM+PGN1c3RvbTI+UE1DNDQwNDMw
ODwvY3VzdG9tMj48Y3VzdG9tNj5OSUhNUzY3OTQ2NjwvY3VzdG9tNj48ZWxlY3Ryb25pYy1yZXNv
dXJjZS1udW0+MTAuMTAzOC9uYnQuMjkzMTwvZWxlY3Ryb25pYy1yZXNvdXJjZS1udW0+PHJlbW90
ZS1kYXRhYmFzZS1wcm92aWRlcj5OTE08L3JlbW90ZS1kYXRhYmFzZS1wcm92aWRlcj48bGFuZ3Vh
Z2U+ZW5nPC9sYW5ndWFnZT48L3JlY29yZD48L0NpdGU+PC9FbmROb3RlPgB=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[23]</w:t>
      </w:r>
      <w:r w:rsidR="005B023F">
        <w:rPr>
          <w:rFonts w:ascii="Arial" w:hAnsi="Arial" w:cs="Arial"/>
          <w:color w:val="222222"/>
          <w:sz w:val="22"/>
          <w:szCs w:val="22"/>
        </w:rPr>
        <w:fldChar w:fldCharType="end"/>
      </w:r>
      <w:r>
        <w:rPr>
          <w:rFonts w:ascii="Arial" w:hAnsi="Arial" w:cs="Arial"/>
          <w:color w:val="222222"/>
          <w:sz w:val="22"/>
          <w:szCs w:val="22"/>
        </w:rPr>
        <w:t>.</w:t>
      </w:r>
      <w:r w:rsidR="00EF2CFF" w:rsidRPr="005C77DA">
        <w:rPr>
          <w:rFonts w:ascii="Arial" w:hAnsi="Arial" w:cs="Arial"/>
          <w:color w:val="222222"/>
          <w:sz w:val="22"/>
          <w:szCs w:val="22"/>
        </w:rPr>
        <w:t xml:space="preserve"> </w:t>
      </w:r>
      <w:r>
        <w:rPr>
          <w:rFonts w:ascii="Arial" w:hAnsi="Arial" w:cs="Arial"/>
          <w:color w:val="222222"/>
          <w:sz w:val="22"/>
          <w:szCs w:val="22"/>
        </w:rPr>
        <w:t xml:space="preserve"> Two</w:t>
      </w:r>
      <w:r w:rsidR="00E638C7">
        <w:rPr>
          <w:rFonts w:ascii="Arial" w:hAnsi="Arial" w:cs="Arial"/>
          <w:color w:val="222222"/>
          <w:sz w:val="22"/>
          <w:szCs w:val="22"/>
        </w:rPr>
        <w:t xml:space="preserve"> normalization </w:t>
      </w:r>
      <w:r w:rsidR="00E638C7">
        <w:rPr>
          <w:rFonts w:ascii="Arial" w:hAnsi="Arial" w:cs="Arial"/>
          <w:color w:val="222222"/>
          <w:sz w:val="22"/>
          <w:szCs w:val="22"/>
        </w:rPr>
        <w:lastRenderedPageBreak/>
        <w:t>factors were included</w:t>
      </w:r>
      <w:r>
        <w:rPr>
          <w:rFonts w:ascii="Arial" w:hAnsi="Arial" w:cs="Arial"/>
          <w:color w:val="222222"/>
          <w:sz w:val="22"/>
          <w:szCs w:val="22"/>
        </w:rPr>
        <w:t xml:space="preserve"> for </w:t>
      </w:r>
      <w:proofErr w:type="spellStart"/>
      <w:r>
        <w:rPr>
          <w:rFonts w:ascii="Arial" w:hAnsi="Arial" w:cs="Arial"/>
          <w:color w:val="222222"/>
          <w:sz w:val="22"/>
          <w:szCs w:val="22"/>
        </w:rPr>
        <w:t>RUVr</w:t>
      </w:r>
      <w:proofErr w:type="spellEnd"/>
      <w:r w:rsidR="00E638C7">
        <w:rPr>
          <w:rFonts w:ascii="Arial" w:hAnsi="Arial" w:cs="Arial"/>
          <w:color w:val="222222"/>
          <w:sz w:val="22"/>
          <w:szCs w:val="22"/>
        </w:rPr>
        <w:t xml:space="preserve"> after</w:t>
      </w:r>
      <w:r w:rsidR="002C347F" w:rsidRPr="002C347F">
        <w:rPr>
          <w:rFonts w:ascii="Arial" w:hAnsi="Arial" w:cs="Arial"/>
          <w:color w:val="222222"/>
          <w:sz w:val="22"/>
          <w:szCs w:val="22"/>
        </w:rPr>
        <w:t xml:space="preserve"> visual</w:t>
      </w:r>
      <w:r w:rsidR="00E638C7">
        <w:rPr>
          <w:rFonts w:ascii="Arial" w:hAnsi="Arial" w:cs="Arial"/>
          <w:color w:val="222222"/>
          <w:sz w:val="22"/>
          <w:szCs w:val="22"/>
        </w:rPr>
        <w:t xml:space="preserve"> inspection of</w:t>
      </w:r>
      <w:r w:rsidR="002C347F" w:rsidRPr="002C347F">
        <w:rPr>
          <w:rFonts w:ascii="Arial" w:hAnsi="Arial" w:cs="Arial"/>
          <w:color w:val="222222"/>
          <w:sz w:val="22"/>
          <w:szCs w:val="22"/>
        </w:rPr>
        <w:t xml:space="preserve"> an elbow plot, </w:t>
      </w:r>
      <w:r>
        <w:rPr>
          <w:rFonts w:ascii="Arial" w:hAnsi="Arial" w:cs="Arial"/>
          <w:color w:val="222222"/>
          <w:sz w:val="22"/>
          <w:szCs w:val="22"/>
        </w:rPr>
        <w:t xml:space="preserve">relative log expression </w:t>
      </w:r>
      <w:r w:rsidR="002C347F" w:rsidRPr="002C347F">
        <w:rPr>
          <w:rFonts w:ascii="Arial" w:hAnsi="Arial" w:cs="Arial"/>
          <w:color w:val="222222"/>
          <w:sz w:val="22"/>
          <w:szCs w:val="22"/>
        </w:rPr>
        <w:t xml:space="preserve">plots, and dendrograms. This analysis used </w:t>
      </w:r>
      <w:proofErr w:type="spellStart"/>
      <w:r w:rsidR="002C347F" w:rsidRPr="002C347F">
        <w:rPr>
          <w:rFonts w:ascii="Arial" w:hAnsi="Arial" w:cs="Arial"/>
          <w:color w:val="222222"/>
          <w:sz w:val="22"/>
          <w:szCs w:val="22"/>
        </w:rPr>
        <w:t>edgeR</w:t>
      </w:r>
      <w:proofErr w:type="spellEnd"/>
      <w:r w:rsidR="002C347F" w:rsidRPr="002C347F">
        <w:rPr>
          <w:rFonts w:ascii="Arial" w:hAnsi="Arial" w:cs="Arial"/>
          <w:color w:val="222222"/>
          <w:sz w:val="22"/>
          <w:szCs w:val="22"/>
        </w:rPr>
        <w:t xml:space="preserve"> to fit the first pass GLM </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&lt;EndNote&gt;&lt;Cite&gt;&lt;Author&gt;Robinson&lt;/Author&gt;&lt;Year&gt;2010&lt;/Year&gt;&lt;RecNum&gt;71&lt;/RecNum&gt;&lt;DisplayText&gt;[24]&lt;/DisplayText&gt;&lt;record&gt;&lt;rec-number&gt;71&lt;/rec-number&gt;&lt;foreign-keys&gt;&lt;key app="EN" db-id="f9tp0zfpp9ztsmerf04pd2zqxxwza995dwdf" timestamp="1676064090"&gt;71&lt;/key&gt;&lt;/foreign-keys&gt;&lt;ref-type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data&lt;/title&gt;&lt;secondary-title&gt;Bioinformatics&lt;/secondary-title&gt;&lt;alt-title&gt;Bioinformatics (Oxford, England)&lt;/alt-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Computer-Assisted&lt;/keyword&gt;&lt;keyword&gt;*Software&lt;/keyword&gt;&lt;/keywords&gt;&lt;dates&gt;&lt;year&gt;2010&lt;/year&gt;&lt;pub-dates&gt;&lt;date&gt;Jan 1&lt;/date&gt;&lt;/pub-dates&gt;&lt;/dates&gt;&lt;isbn&gt;1367-4803 (Print)&amp;#xD;1367-4803&lt;/isbn&gt;&lt;accession-num&gt;19910308&lt;/accession-num&gt;&lt;urls&gt;&lt;/urls&gt;&lt;custom2&gt;PMC2796818&lt;/custom2&gt;&lt;electronic-resource-num&gt;10.1093/bioinformatics/btp616&lt;/electronic-resource-num&gt;&lt;remote-database-provider&gt;NLM&lt;/remote-database-provider&gt;&lt;language&gt;eng&lt;/language&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[24]</w:t>
      </w:r>
      <w:r w:rsidR="005B023F">
        <w:rPr>
          <w:rFonts w:ascii="Arial" w:hAnsi="Arial" w:cs="Arial"/>
          <w:color w:val="222222"/>
          <w:sz w:val="22"/>
          <w:szCs w:val="22"/>
        </w:rPr>
        <w:fldChar w:fldCharType="end"/>
      </w:r>
      <w:r w:rsidR="00901A05">
        <w:rPr>
          <w:rFonts w:ascii="Arial" w:hAnsi="Arial" w:cs="Arial"/>
          <w:color w:val="222222"/>
          <w:sz w:val="22"/>
          <w:szCs w:val="22"/>
        </w:rPr>
        <w:t>.</w:t>
      </w:r>
    </w:p>
    <w:p w14:paraId="7D1E6F6B" w14:textId="730D3733" w:rsidR="00EF2CFF" w:rsidRPr="005C77DA" w:rsidRDefault="00EF2CFF" w:rsidP="00EF2CFF">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color w:val="222222"/>
          <w:sz w:val="22"/>
          <w:szCs w:val="22"/>
        </w:rPr>
        <w:t>Gene</w:t>
      </w:r>
      <w:r w:rsidRPr="005C77DA">
        <w:rPr>
          <w:rFonts w:ascii="Arial" w:hAnsi="Arial" w:cs="Arial"/>
          <w:color w:val="222222"/>
          <w:sz w:val="22"/>
          <w:szCs w:val="22"/>
        </w:rPr>
        <w:t xml:space="preserve"> counts were </w:t>
      </w:r>
      <w:r>
        <w:rPr>
          <w:rFonts w:ascii="Arial" w:hAnsi="Arial" w:cs="Arial"/>
          <w:color w:val="222222"/>
          <w:sz w:val="22"/>
          <w:szCs w:val="22"/>
        </w:rPr>
        <w:t>then modeled</w:t>
      </w:r>
      <w:r w:rsidRPr="005C77DA">
        <w:rPr>
          <w:rFonts w:ascii="Arial" w:hAnsi="Arial" w:cs="Arial"/>
          <w:color w:val="222222"/>
          <w:sz w:val="22"/>
          <w:szCs w:val="22"/>
        </w:rPr>
        <w:t xml:space="preserve"> using </w:t>
      </w:r>
      <w:r>
        <w:rPr>
          <w:rFonts w:ascii="Arial" w:hAnsi="Arial" w:cs="Arial"/>
          <w:color w:val="222222"/>
          <w:sz w:val="22"/>
          <w:szCs w:val="22"/>
        </w:rPr>
        <w:t xml:space="preserve">a series of </w:t>
      </w:r>
      <w:r w:rsidRPr="005C77DA">
        <w:rPr>
          <w:rFonts w:ascii="Arial" w:hAnsi="Arial" w:cs="Arial"/>
          <w:color w:val="222222"/>
          <w:sz w:val="22"/>
          <w:szCs w:val="22"/>
        </w:rPr>
        <w:t>negative binomial model</w:t>
      </w:r>
      <w:r>
        <w:rPr>
          <w:rFonts w:ascii="Arial" w:hAnsi="Arial" w:cs="Arial"/>
          <w:color w:val="222222"/>
          <w:sz w:val="22"/>
          <w:szCs w:val="22"/>
        </w:rPr>
        <w:t>s</w:t>
      </w:r>
      <w:r w:rsidRPr="005C77DA">
        <w:rPr>
          <w:rFonts w:ascii="Arial" w:hAnsi="Arial" w:cs="Arial"/>
          <w:color w:val="222222"/>
          <w:sz w:val="22"/>
          <w:szCs w:val="22"/>
        </w:rPr>
        <w:t xml:space="preserve"> from the R package </w:t>
      </w:r>
      <w:r w:rsidRPr="005C77DA">
        <w:rPr>
          <w:rFonts w:ascii="Arial" w:hAnsi="Arial" w:cs="Arial"/>
          <w:i/>
          <w:iCs/>
          <w:color w:val="222222"/>
          <w:sz w:val="22"/>
          <w:szCs w:val="22"/>
        </w:rPr>
        <w:t>DESeq2</w:t>
      </w:r>
      <w:r w:rsidR="00513670">
        <w:rPr>
          <w:rFonts w:ascii="Arial" w:hAnsi="Arial" w:cs="Arial"/>
          <w:color w:val="222222"/>
          <w:sz w:val="22"/>
          <w:szCs w:val="22"/>
        </w:rPr>
        <w:t xml:space="preserve"> </w:t>
      </w:r>
      <w:r w:rsidR="00E638C7">
        <w:rPr>
          <w:rFonts w:ascii="Arial" w:hAnsi="Arial" w:cs="Arial"/>
          <w:color w:val="222222"/>
          <w:sz w:val="22"/>
          <w:szCs w:val="22"/>
        </w:rPr>
        <w:t>to preform</w:t>
      </w:r>
      <w:r w:rsidR="00513670">
        <w:rPr>
          <w:rFonts w:ascii="Arial" w:hAnsi="Arial" w:cs="Arial"/>
          <w:color w:val="222222"/>
          <w:sz w:val="22"/>
          <w:szCs w:val="22"/>
        </w:rPr>
        <w:t xml:space="preserve"> </w:t>
      </w:r>
      <w:r w:rsidR="00E638C7">
        <w:rPr>
          <w:rFonts w:ascii="Arial" w:hAnsi="Arial" w:cs="Arial"/>
          <w:color w:val="222222"/>
          <w:sz w:val="22"/>
          <w:szCs w:val="22"/>
        </w:rPr>
        <w:t>Likelihood Ratio Tests (LRT)</w:t>
      </w:r>
      <w:r w:rsidR="00513670">
        <w:rPr>
          <w:rFonts w:ascii="Arial" w:hAnsi="Arial" w:cs="Arial"/>
          <w:color w:val="222222"/>
          <w:sz w:val="22"/>
          <w:szCs w:val="22"/>
        </w:rPr>
        <w:t xml:space="preserve"> </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&lt;EndNote&gt;&lt;Cite&gt;&lt;Author&gt;Love&lt;/Author&gt;&lt;Year&gt;2014&lt;/Year&gt;&lt;RecNum&gt;72&lt;/RecNum&gt;&lt;DisplayText&gt;[25]&lt;/DisplayText&gt;&lt;record&gt;&lt;rec-number&gt;72&lt;/rec-number&gt;&lt;foreign-keys&gt;&lt;key app="EN" db-id="f9tp0zfpp9ztsmerf04pd2zqxxwza995dwdf" timestamp="1676064159"&gt;72&lt;/key&gt;&lt;/foreign-keys&gt;&lt;ref-type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RNA&lt;/keyword&gt;&lt;keyword&gt;*Software&lt;/keyword&gt;&lt;/keywords&gt;&lt;dates&gt;&lt;year&gt;2014&lt;/year&gt;&lt;/dates&gt;&lt;isbn&gt;1465-6906 (Print)&amp;#xD;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[25]</w:t>
      </w:r>
      <w:r w:rsidR="005B023F">
        <w:rPr>
          <w:rFonts w:ascii="Arial" w:hAnsi="Arial" w:cs="Arial"/>
          <w:color w:val="222222"/>
        </w:rPr>
        <w:fldChar w:fldCharType="end"/>
      </w:r>
      <w:r w:rsidR="00513670">
        <w:rPr>
          <w:rFonts w:ascii="Arial" w:hAnsi="Arial" w:cs="Arial"/>
          <w:color w:val="222222"/>
          <w:sz w:val="22"/>
          <w:szCs w:val="22"/>
        </w:rPr>
        <w:t>.</w:t>
      </w:r>
      <w:r w:rsidRPr="005C77DA">
        <w:rPr>
          <w:rFonts w:ascii="Arial" w:hAnsi="Arial" w:cs="Arial"/>
          <w:color w:val="222222"/>
          <w:sz w:val="22"/>
          <w:szCs w:val="22"/>
        </w:rPr>
        <w:t xml:space="preserve"> </w:t>
      </w:r>
      <w:r w:rsidR="00513670">
        <w:rPr>
          <w:rFonts w:ascii="Arial" w:hAnsi="Arial" w:cs="Arial"/>
          <w:color w:val="222222"/>
          <w:sz w:val="22"/>
          <w:szCs w:val="22"/>
        </w:rPr>
        <w:t>All models adjusted for sex, age,</w:t>
      </w:r>
      <w:r w:rsidR="00BC1C98">
        <w:rPr>
          <w:rFonts w:ascii="Arial" w:hAnsi="Arial" w:cs="Arial"/>
          <w:color w:val="222222"/>
          <w:sz w:val="22"/>
          <w:szCs w:val="22"/>
        </w:rPr>
        <w:t xml:space="preserve"> recruitment center,</w:t>
      </w:r>
      <w:r w:rsidR="00513670">
        <w:rPr>
          <w:rFonts w:ascii="Arial" w:hAnsi="Arial" w:cs="Arial"/>
          <w:color w:val="222222"/>
          <w:sz w:val="22"/>
          <w:szCs w:val="22"/>
        </w:rPr>
        <w:t xml:space="preserve"> and the normalization factors. </w:t>
      </w:r>
      <w:r>
        <w:rPr>
          <w:rFonts w:ascii="Arial" w:hAnsi="Arial" w:cs="Arial"/>
          <w:color w:val="222222"/>
          <w:sz w:val="22"/>
          <w:szCs w:val="22"/>
        </w:rPr>
        <w:t xml:space="preserve">The main test of interest </w:t>
      </w:r>
      <w:r w:rsidR="00AE4823">
        <w:rPr>
          <w:rFonts w:ascii="Arial" w:hAnsi="Arial" w:cs="Arial"/>
          <w:color w:val="222222"/>
          <w:sz w:val="22"/>
          <w:szCs w:val="22"/>
        </w:rPr>
        <w:t>for each gene evaluated whether</w:t>
      </w:r>
      <w:r>
        <w:rPr>
          <w:rFonts w:ascii="Arial" w:hAnsi="Arial" w:cs="Arial"/>
          <w:color w:val="222222"/>
          <w:sz w:val="22"/>
          <w:szCs w:val="22"/>
        </w:rPr>
        <w:t xml:space="preserve"> including vape status significantly increased model fit while</w:t>
      </w:r>
      <w:r w:rsidR="00513670">
        <w:rPr>
          <w:rFonts w:ascii="Arial" w:hAnsi="Arial" w:cs="Arial"/>
          <w:color w:val="222222"/>
          <w:sz w:val="22"/>
          <w:szCs w:val="22"/>
        </w:rPr>
        <w:t xml:space="preserve"> also</w:t>
      </w:r>
      <w:r>
        <w:rPr>
          <w:rFonts w:ascii="Arial" w:hAnsi="Arial" w:cs="Arial"/>
          <w:color w:val="222222"/>
          <w:sz w:val="22"/>
          <w:szCs w:val="22"/>
        </w:rPr>
        <w:t xml:space="preserve"> adjusting for recruitment center</w:t>
      </w:r>
      <w:r w:rsidR="00BC1C98">
        <w:rPr>
          <w:rFonts w:ascii="Arial" w:hAnsi="Arial" w:cs="Arial"/>
          <w:color w:val="222222"/>
          <w:sz w:val="22"/>
          <w:szCs w:val="22"/>
        </w:rPr>
        <w:t>, age, and sex</w:t>
      </w:r>
      <w:r>
        <w:rPr>
          <w:rFonts w:ascii="Arial" w:hAnsi="Arial" w:cs="Arial"/>
          <w:color w:val="222222"/>
          <w:sz w:val="22"/>
          <w:szCs w:val="22"/>
        </w:rPr>
        <w:t xml:space="preserve">. </w:t>
      </w:r>
      <w:r w:rsidR="00E638C7">
        <w:rPr>
          <w:rFonts w:ascii="Arial" w:hAnsi="Arial" w:cs="Arial"/>
          <w:color w:val="222222"/>
          <w:sz w:val="22"/>
          <w:szCs w:val="22"/>
        </w:rPr>
        <w:t>The other resulting LRTs</w:t>
      </w:r>
      <w:r w:rsidRPr="005C77DA">
        <w:rPr>
          <w:rFonts w:ascii="Arial" w:hAnsi="Arial" w:cs="Arial"/>
          <w:color w:val="222222"/>
          <w:sz w:val="22"/>
          <w:szCs w:val="22"/>
        </w:rPr>
        <w:t xml:space="preserve"> investigate the presence of recruitment center bias in the data.</w:t>
      </w:r>
      <w:r>
        <w:rPr>
          <w:rFonts w:ascii="Arial" w:hAnsi="Arial" w:cs="Arial"/>
          <w:color w:val="222222"/>
          <w:sz w:val="22"/>
          <w:szCs w:val="22"/>
        </w:rPr>
        <w:t xml:space="preserve"> To correct for multiple testing the </w:t>
      </w:r>
      <w:proofErr w:type="spellStart"/>
      <w:r>
        <w:rPr>
          <w:rFonts w:ascii="Arial" w:hAnsi="Arial" w:cs="Arial"/>
          <w:color w:val="222222"/>
          <w:sz w:val="22"/>
          <w:szCs w:val="22"/>
        </w:rPr>
        <w:t>Benjamini</w:t>
      </w:r>
      <w:proofErr w:type="spellEnd"/>
      <w:r>
        <w:rPr>
          <w:rFonts w:ascii="Arial" w:hAnsi="Arial" w:cs="Arial"/>
          <w:color w:val="222222"/>
          <w:sz w:val="22"/>
          <w:szCs w:val="22"/>
        </w:rPr>
        <w:t xml:space="preserve"> and Hochberg </w:t>
      </w:r>
      <w:r w:rsidRPr="005C77DA">
        <w:rPr>
          <w:rFonts w:ascii="Arial" w:hAnsi="Arial" w:cs="Arial"/>
          <w:color w:val="222222"/>
          <w:sz w:val="22"/>
          <w:szCs w:val="22"/>
        </w:rPr>
        <w:t>False Discovery Rate (FDR)</w:t>
      </w:r>
      <w:r>
        <w:rPr>
          <w:rFonts w:ascii="Arial" w:hAnsi="Arial" w:cs="Arial"/>
          <w:color w:val="222222"/>
          <w:sz w:val="22"/>
          <w:szCs w:val="22"/>
        </w:rPr>
        <w:t xml:space="preserve"> </w:t>
      </w:r>
      <w:r w:rsidR="00B35DB5">
        <w:rPr>
          <w:rFonts w:ascii="Arial" w:hAnsi="Arial" w:cs="Arial"/>
          <w:color w:val="222222"/>
          <w:sz w:val="22"/>
          <w:szCs w:val="22"/>
        </w:rPr>
        <w:t xml:space="preserve">adjustment </w:t>
      </w:r>
      <w:r>
        <w:rPr>
          <w:rFonts w:ascii="Arial" w:hAnsi="Arial" w:cs="Arial"/>
          <w:color w:val="222222"/>
          <w:sz w:val="22"/>
          <w:szCs w:val="22"/>
        </w:rPr>
        <w:t>was used. S</w:t>
      </w:r>
      <w:r w:rsidRPr="005C77DA">
        <w:rPr>
          <w:rFonts w:ascii="Arial" w:hAnsi="Arial" w:cs="Arial"/>
          <w:color w:val="222222"/>
          <w:sz w:val="22"/>
          <w:szCs w:val="22"/>
        </w:rPr>
        <w:t xml:space="preserve">ignificance </w:t>
      </w:r>
      <w:r>
        <w:rPr>
          <w:rFonts w:ascii="Arial" w:hAnsi="Arial" w:cs="Arial"/>
          <w:color w:val="222222"/>
          <w:sz w:val="22"/>
          <w:szCs w:val="22"/>
        </w:rPr>
        <w:t xml:space="preserve">was then </w:t>
      </w:r>
      <w:r w:rsidRPr="005C77DA">
        <w:rPr>
          <w:rFonts w:ascii="Arial" w:hAnsi="Arial" w:cs="Arial"/>
          <w:color w:val="222222"/>
          <w:sz w:val="22"/>
          <w:szCs w:val="22"/>
        </w:rPr>
        <w:t>set at FDR &lt; 0.05.</w:t>
      </w:r>
      <w:r>
        <w:rPr>
          <w:rFonts w:ascii="Arial" w:hAnsi="Arial" w:cs="Arial"/>
          <w:color w:val="222222"/>
          <w:sz w:val="22"/>
          <w:szCs w:val="22"/>
        </w:rPr>
        <w:t xml:space="preserve"> In addition, </w:t>
      </w:r>
      <w:r w:rsidR="00AE4823">
        <w:rPr>
          <w:rFonts w:ascii="Arial" w:hAnsi="Arial" w:cs="Arial"/>
          <w:color w:val="222222"/>
          <w:sz w:val="22"/>
          <w:szCs w:val="22"/>
        </w:rPr>
        <w:t>we</w:t>
      </w:r>
      <w:r w:rsidR="00E638C7">
        <w:rPr>
          <w:rFonts w:ascii="Arial" w:hAnsi="Arial" w:cs="Arial"/>
          <w:color w:val="222222"/>
          <w:sz w:val="22"/>
          <w:szCs w:val="22"/>
        </w:rPr>
        <w:t xml:space="preserve"> </w:t>
      </w:r>
      <w:r w:rsidR="00513670">
        <w:rPr>
          <w:rFonts w:ascii="Arial" w:hAnsi="Arial" w:cs="Arial"/>
          <w:color w:val="222222"/>
          <w:sz w:val="22"/>
          <w:szCs w:val="22"/>
        </w:rPr>
        <w:t>focus</w:t>
      </w:r>
      <w:r w:rsidR="00AE4823">
        <w:rPr>
          <w:rFonts w:ascii="Arial" w:hAnsi="Arial" w:cs="Arial"/>
          <w:color w:val="222222"/>
          <w:sz w:val="22"/>
          <w:szCs w:val="22"/>
        </w:rPr>
        <w:t>ed</w:t>
      </w:r>
      <w:r w:rsidR="00E638C7">
        <w:rPr>
          <w:rFonts w:ascii="Arial" w:hAnsi="Arial" w:cs="Arial"/>
          <w:color w:val="222222"/>
          <w:sz w:val="22"/>
          <w:szCs w:val="22"/>
        </w:rPr>
        <w:t xml:space="preserve"> on genes with </w:t>
      </w:r>
      <w:proofErr w:type="gramStart"/>
      <w:r w:rsidR="006376BB">
        <w:rPr>
          <w:rFonts w:ascii="Arial" w:hAnsi="Arial" w:cs="Arial"/>
          <w:color w:val="222222"/>
          <w:sz w:val="22"/>
          <w:szCs w:val="22"/>
        </w:rPr>
        <w:t>an</w:t>
      </w:r>
      <w:proofErr w:type="gramEnd"/>
      <w:r w:rsidR="00E638C7">
        <w:rPr>
          <w:rFonts w:ascii="Arial" w:hAnsi="Arial" w:cs="Arial"/>
          <w:color w:val="222222"/>
          <w:sz w:val="22"/>
          <w:szCs w:val="22"/>
        </w:rPr>
        <w:t xml:space="preserve"> </w:t>
      </w:r>
      <w:r w:rsidR="00025CCD">
        <w:rPr>
          <w:rFonts w:ascii="Arial" w:hAnsi="Arial" w:cs="Arial"/>
          <w:color w:val="222222"/>
          <w:sz w:val="22"/>
          <w:szCs w:val="22"/>
        </w:rPr>
        <w:t xml:space="preserve">fold change (FC) </w:t>
      </w:r>
      <w:r w:rsidR="00E638C7">
        <w:rPr>
          <w:rFonts w:ascii="Arial" w:hAnsi="Arial" w:cs="Arial"/>
          <w:color w:val="222222"/>
          <w:sz w:val="22"/>
          <w:szCs w:val="22"/>
        </w:rPr>
        <w:t>effect</w:t>
      </w:r>
      <w:r w:rsidR="00AE4823">
        <w:rPr>
          <w:rFonts w:ascii="Arial" w:hAnsi="Arial" w:cs="Arial"/>
          <w:color w:val="222222"/>
          <w:sz w:val="22"/>
          <w:szCs w:val="22"/>
        </w:rPr>
        <w:t xml:space="preserve"> </w:t>
      </w:r>
      <w:r w:rsidR="004F4C99">
        <w:rPr>
          <w:rFonts w:ascii="Arial" w:hAnsi="Arial" w:cs="Arial"/>
          <w:color w:val="222222"/>
          <w:sz w:val="22"/>
          <w:szCs w:val="22"/>
        </w:rPr>
        <w:t>cutoff of</w:t>
      </w:r>
      <w:r w:rsidR="00E638C7">
        <w:rPr>
          <w:rFonts w:ascii="Arial" w:hAnsi="Arial" w:cs="Arial"/>
          <w:color w:val="222222"/>
          <w:sz w:val="22"/>
          <w:szCs w:val="22"/>
        </w:rPr>
        <w:t xml:space="preserve"> </w:t>
      </w:r>
      <w:r w:rsidR="00513670">
        <w:rPr>
          <w:rFonts w:ascii="Arial" w:hAnsi="Arial" w:cs="Arial"/>
          <w:color w:val="222222"/>
          <w:sz w:val="22"/>
          <w:szCs w:val="22"/>
        </w:rPr>
        <w:t>|</w:t>
      </w:r>
      <w:r w:rsidRPr="00C9116C">
        <w:rPr>
          <w:rFonts w:ascii="Arial" w:hAnsi="Arial" w:cs="Arial"/>
          <w:color w:val="222222"/>
          <w:sz w:val="22"/>
          <w:szCs w:val="22"/>
        </w:rPr>
        <w:t>Log2(</w:t>
      </w:r>
      <w:r w:rsidR="00025CCD">
        <w:rPr>
          <w:rFonts w:ascii="Arial" w:hAnsi="Arial" w:cs="Arial"/>
          <w:color w:val="222222"/>
          <w:sz w:val="22"/>
          <w:szCs w:val="22"/>
        </w:rPr>
        <w:t>FC</w:t>
      </w:r>
      <w:r w:rsidRPr="00C9116C">
        <w:rPr>
          <w:rFonts w:ascii="Arial" w:hAnsi="Arial" w:cs="Arial"/>
          <w:color w:val="222222"/>
          <w:sz w:val="22"/>
          <w:szCs w:val="22"/>
        </w:rPr>
        <w:t>)| &gt; 2</w:t>
      </w:r>
      <w:r>
        <w:rPr>
          <w:rFonts w:ascii="Arial" w:hAnsi="Arial" w:cs="Arial"/>
          <w:color w:val="222222"/>
          <w:sz w:val="22"/>
          <w:szCs w:val="22"/>
        </w:rPr>
        <w:t>.</w:t>
      </w:r>
    </w:p>
    <w:p w14:paraId="13A5448D"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2675DCFF" w14:textId="45791AC0" w:rsidR="00EF2CFF" w:rsidRDefault="00EF2CFF" w:rsidP="003E6C8E">
      <w:pPr>
        <w:pStyle w:val="NormalWeb"/>
        <w:rPr>
          <w:rFonts w:ascii="Arial" w:hAnsi="Arial" w:cs="Arial"/>
          <w:color w:val="222222"/>
        </w:rPr>
      </w:pPr>
      <w:r w:rsidRPr="00CD1E7E">
        <w:rPr>
          <w:rFonts w:ascii="Arial" w:hAnsi="Arial" w:cs="Arial"/>
          <w:sz w:val="22"/>
          <w:szCs w:val="22"/>
        </w:rPr>
        <w:t xml:space="preserve">To </w:t>
      </w:r>
      <w:r w:rsidRPr="007F77B7">
        <w:rPr>
          <w:rFonts w:ascii="Arial" w:hAnsi="Arial" w:cs="Arial"/>
          <w:sz w:val="22"/>
          <w:szCs w:val="22"/>
        </w:rPr>
        <w:t xml:space="preserve">check the robustness of our results, we conducted a sensitivity analysis </w:t>
      </w:r>
      <w:r w:rsidR="00F107DC">
        <w:rPr>
          <w:rFonts w:ascii="Arial" w:hAnsi="Arial" w:cs="Arial"/>
          <w:sz w:val="22"/>
          <w:szCs w:val="22"/>
        </w:rPr>
        <w:t>of</w:t>
      </w:r>
      <w:r w:rsidR="00513670">
        <w:rPr>
          <w:rFonts w:ascii="Arial" w:hAnsi="Arial" w:cs="Arial"/>
          <w:sz w:val="22"/>
          <w:szCs w:val="22"/>
        </w:rPr>
        <w:t xml:space="preserve"> only </w:t>
      </w:r>
      <w:r w:rsidR="00F107DC">
        <w:rPr>
          <w:rFonts w:ascii="Arial" w:hAnsi="Arial" w:cs="Arial"/>
          <w:sz w:val="22"/>
          <w:szCs w:val="22"/>
        </w:rPr>
        <w:t>subjects</w:t>
      </w:r>
      <w:r w:rsidR="00513670">
        <w:rPr>
          <w:rFonts w:ascii="Arial" w:hAnsi="Arial" w:cs="Arial"/>
          <w:sz w:val="22"/>
          <w:szCs w:val="22"/>
        </w:rPr>
        <w:t xml:space="preserve"> from the</w:t>
      </w:r>
      <w:r w:rsidRPr="007F77B7">
        <w:rPr>
          <w:rFonts w:ascii="Arial" w:hAnsi="Arial" w:cs="Arial"/>
          <w:sz w:val="22"/>
          <w:szCs w:val="22"/>
        </w:rPr>
        <w:t xml:space="preserve"> </w:t>
      </w:r>
      <w:r w:rsidR="00F107DC">
        <w:rPr>
          <w:rFonts w:ascii="Arial" w:hAnsi="Arial" w:cs="Arial"/>
          <w:sz w:val="22"/>
          <w:szCs w:val="22"/>
        </w:rPr>
        <w:t xml:space="preserve">Pueblo </w:t>
      </w:r>
      <w:r w:rsidRPr="007F77B7">
        <w:rPr>
          <w:rFonts w:ascii="Arial" w:hAnsi="Arial" w:cs="Arial"/>
          <w:sz w:val="22"/>
          <w:szCs w:val="22"/>
        </w:rPr>
        <w:t>recruitment center (where 12/13 vape</w:t>
      </w:r>
      <w:r w:rsidR="0005083A">
        <w:rPr>
          <w:rFonts w:ascii="Arial" w:hAnsi="Arial" w:cs="Arial"/>
          <w:sz w:val="22"/>
          <w:szCs w:val="22"/>
        </w:rPr>
        <w:t xml:space="preserve"> use</w:t>
      </w:r>
      <w:r w:rsidRPr="007F77B7">
        <w:rPr>
          <w:rFonts w:ascii="Arial" w:hAnsi="Arial" w:cs="Arial"/>
          <w:sz w:val="22"/>
          <w:szCs w:val="22"/>
        </w:rPr>
        <w:t>rs were recruited).  A</w:t>
      </w:r>
      <w:r w:rsidR="00F107DC">
        <w:rPr>
          <w:rFonts w:ascii="Arial" w:hAnsi="Arial" w:cs="Arial"/>
          <w:sz w:val="22"/>
          <w:szCs w:val="22"/>
        </w:rPr>
        <w:t>n</w:t>
      </w:r>
      <w:r w:rsidRPr="007F77B7">
        <w:rPr>
          <w:rFonts w:ascii="Arial" w:hAnsi="Arial" w:cs="Arial"/>
          <w:sz w:val="22"/>
          <w:szCs w:val="22"/>
        </w:rPr>
        <w:t xml:space="preserve"> LRT was fit to determine </w:t>
      </w:r>
      <w:r w:rsidRPr="007F77B7">
        <w:rPr>
          <w:rFonts w:ascii="Arial" w:hAnsi="Arial" w:cs="Arial"/>
          <w:color w:val="222222"/>
          <w:sz w:val="22"/>
          <w:szCs w:val="22"/>
        </w:rPr>
        <w:t>if </w:t>
      </w:r>
      <w:r w:rsidRPr="007F77B7">
        <w:rPr>
          <w:rFonts w:ascii="Arial" w:hAnsi="Arial" w:cs="Arial"/>
          <w:i/>
          <w:iCs/>
          <w:color w:val="222222"/>
          <w:sz w:val="22"/>
          <w:szCs w:val="22"/>
        </w:rPr>
        <w:t>vape status</w:t>
      </w:r>
      <w:r w:rsidRPr="007F77B7">
        <w:rPr>
          <w:rFonts w:ascii="Arial" w:hAnsi="Arial" w:cs="Arial"/>
          <w:color w:val="222222"/>
          <w:sz w:val="22"/>
          <w:szCs w:val="22"/>
        </w:rPr>
        <w:t xml:space="preserve"> contributes significantly to gene expression differences with </w:t>
      </w:r>
      <w:r w:rsidRPr="007F77B7">
        <w:rPr>
          <w:rFonts w:ascii="Arial" w:hAnsi="Arial" w:cs="Arial"/>
          <w:color w:val="222222"/>
          <w:sz w:val="22"/>
          <w:szCs w:val="22"/>
          <w:u w:val="single"/>
        </w:rPr>
        <w:t>only</w:t>
      </w:r>
      <w:r w:rsidRPr="007F77B7">
        <w:rPr>
          <w:rFonts w:ascii="Arial" w:hAnsi="Arial" w:cs="Arial"/>
          <w:color w:val="222222"/>
          <w:sz w:val="22"/>
          <w:szCs w:val="22"/>
        </w:rPr>
        <w:t xml:space="preserve"> the subjects from the Pueblo recruitment center while adjusting for age, sex, and the 2 normalization factors.</w:t>
      </w:r>
      <w:r w:rsidRPr="00CD1E7E">
        <w:rPr>
          <w:rFonts w:ascii="Arial" w:hAnsi="Arial" w:cs="Arial"/>
          <w:color w:val="222222"/>
          <w:sz w:val="22"/>
          <w:szCs w:val="22"/>
        </w:rPr>
        <w:t xml:space="preserve"> FDR was used to correct for multiple testing and significance was set at FDR </w:t>
      </w:r>
      <w:r w:rsidRPr="00CD1E7E">
        <w:rPr>
          <w:rFonts w:ascii="Arial" w:hAnsi="Arial" w:cs="Arial"/>
          <w:color w:val="222222"/>
          <w:sz w:val="22"/>
          <w:szCs w:val="22"/>
          <w:bdr w:val="none" w:sz="0" w:space="0" w:color="auto" w:frame="1"/>
        </w:rPr>
        <w:t xml:space="preserve">≤ </w:t>
      </w:r>
      <w:r w:rsidRPr="00CD1E7E">
        <w:rPr>
          <w:rFonts w:ascii="Arial" w:hAnsi="Arial" w:cs="Arial"/>
          <w:color w:val="222222"/>
          <w:sz w:val="22"/>
          <w:szCs w:val="22"/>
        </w:rPr>
        <w:t>0.05</w:t>
      </w:r>
      <w:r w:rsidR="005A23FE">
        <w:rPr>
          <w:rFonts w:ascii="Arial" w:hAnsi="Arial" w:cs="Arial"/>
          <w:color w:val="222222"/>
          <w:sz w:val="22"/>
          <w:szCs w:val="22"/>
        </w:rPr>
        <w:t xml:space="preserve"> and </w:t>
      </w:r>
      <w:r w:rsidR="00192C25">
        <w:rPr>
          <w:rFonts w:ascii="Arial" w:hAnsi="Arial" w:cs="Arial"/>
          <w:color w:val="222222"/>
          <w:sz w:val="22"/>
          <w:szCs w:val="22"/>
        </w:rPr>
        <w:t xml:space="preserve">a magnitude of effect cutoff of </w:t>
      </w:r>
      <w:r w:rsidRPr="004A7335">
        <w:rPr>
          <w:rFonts w:ascii="Arial" w:hAnsi="Arial" w:cs="Arial"/>
          <w:color w:val="222222"/>
        </w:rPr>
        <w:t>|Log</w:t>
      </w:r>
      <w:r w:rsidRPr="004A7335">
        <w:rPr>
          <w:rFonts w:ascii="Arial" w:hAnsi="Arial" w:cs="Arial"/>
          <w:color w:val="222222"/>
          <w:vertAlign w:val="subscript"/>
        </w:rPr>
        <w:t>2</w:t>
      </w:r>
      <w:r w:rsidRPr="004A7335">
        <w:rPr>
          <w:rFonts w:ascii="Arial" w:hAnsi="Arial" w:cs="Arial"/>
          <w:color w:val="222222"/>
        </w:rPr>
        <w:t>(</w:t>
      </w:r>
      <w:r w:rsidR="00D779B2">
        <w:rPr>
          <w:rFonts w:ascii="Arial" w:hAnsi="Arial" w:cs="Arial"/>
          <w:color w:val="222222"/>
        </w:rPr>
        <w:t>FC</w:t>
      </w:r>
      <w:r w:rsidRPr="004A7335">
        <w:rPr>
          <w:rFonts w:ascii="Arial" w:hAnsi="Arial" w:cs="Arial"/>
          <w:color w:val="222222"/>
        </w:rPr>
        <w:t xml:space="preserve">)| &gt; </w:t>
      </w:r>
      <w:r w:rsidR="00192C25">
        <w:rPr>
          <w:rFonts w:ascii="Arial" w:hAnsi="Arial" w:cs="Arial"/>
          <w:color w:val="222222"/>
        </w:rPr>
        <w:t xml:space="preserve">2. </w:t>
      </w:r>
    </w:p>
    <w:p w14:paraId="12ABEA32" w14:textId="77777777" w:rsidR="00EF2CFF" w:rsidRPr="005C77DA" w:rsidRDefault="00EF2CFF" w:rsidP="00EF2CFF">
      <w:pPr>
        <w:pStyle w:val="NormalWeb"/>
        <w:shd w:val="clear" w:color="auto" w:fill="FFFFFF"/>
        <w:spacing w:before="0" w:beforeAutospacing="0" w:after="158" w:afterAutospacing="0" w:line="276" w:lineRule="auto"/>
        <w:rPr>
          <w:rFonts w:ascii="Arial" w:hAnsi="Arial" w:cs="Arial"/>
          <w:b/>
          <w:bCs/>
          <w:sz w:val="22"/>
          <w:szCs w:val="22"/>
        </w:rPr>
      </w:pPr>
      <w:r>
        <w:rPr>
          <w:rFonts w:ascii="Arial" w:hAnsi="Arial" w:cs="Arial"/>
          <w:b/>
          <w:bCs/>
        </w:rPr>
        <w:t>E</w:t>
      </w:r>
      <w:r w:rsidRPr="005C77DA">
        <w:rPr>
          <w:rFonts w:ascii="Arial" w:hAnsi="Arial" w:cs="Arial"/>
          <w:b/>
          <w:bCs/>
          <w:sz w:val="22"/>
          <w:szCs w:val="22"/>
        </w:rPr>
        <w:t>nrichment analysis</w:t>
      </w:r>
    </w:p>
    <w:p w14:paraId="1E2CED58" w14:textId="11ECF0C9" w:rsidR="00EF2CFF" w:rsidRPr="005C77DA" w:rsidRDefault="00EF2CFF" w:rsidP="003E6C8E">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shd w:val="clear" w:color="auto" w:fill="FFFFFF"/>
        </w:rPr>
        <w:t>To identify differentially enriched biological pathways</w:t>
      </w:r>
      <w:r>
        <w:rPr>
          <w:rFonts w:ascii="Arial" w:hAnsi="Arial" w:cs="Arial"/>
          <w:color w:val="222222"/>
          <w:sz w:val="22"/>
          <w:szCs w:val="22"/>
          <w:shd w:val="clear" w:color="auto" w:fill="FFFFFF"/>
        </w:rPr>
        <w:t xml:space="preserve"> or ontologies</w:t>
      </w:r>
      <w:r w:rsidRPr="005C77DA">
        <w:rPr>
          <w:rFonts w:ascii="Arial" w:hAnsi="Arial" w:cs="Arial"/>
          <w:color w:val="222222"/>
          <w:sz w:val="22"/>
          <w:szCs w:val="22"/>
          <w:shd w:val="clear" w:color="auto" w:fill="FFFFFF"/>
        </w:rPr>
        <w:t>, Gene Set Enrichment Analysis (GSEA) was conducted after obtaining differential gene expression results</w:t>
      </w:r>
      <w:r>
        <w:rPr>
          <w:rFonts w:ascii="Arial" w:hAnsi="Arial" w:cs="Arial"/>
          <w:color w:val="222222"/>
          <w:sz w:val="22"/>
          <w:szCs w:val="22"/>
          <w:shd w:val="clear" w:color="auto" w:fill="FFFFFF"/>
        </w:rPr>
        <w:t xml:space="preserve"> </w:t>
      </w:r>
      <w:r w:rsidRPr="005C77DA">
        <w:rPr>
          <w:rFonts w:ascii="Arial" w:hAnsi="Arial" w:cs="Arial"/>
          <w:color w:val="222222"/>
          <w:sz w:val="22"/>
          <w:szCs w:val="22"/>
        </w:rPr>
        <w:t>using the R package </w:t>
      </w:r>
      <w:proofErr w:type="spellStart"/>
      <w:r w:rsidR="00CD1E7E" w:rsidRPr="005C77DA">
        <w:rPr>
          <w:rStyle w:val="HTMLCode"/>
          <w:rFonts w:ascii="Arial" w:hAnsi="Arial" w:cs="Arial"/>
          <w:i/>
          <w:iCs/>
          <w:color w:val="222222"/>
          <w:sz w:val="22"/>
          <w:szCs w:val="22"/>
        </w:rPr>
        <w:t>fGSEA</w:t>
      </w:r>
      <w:proofErr w:type="spellEnd"/>
      <w:r w:rsidR="00CD1E7E" w:rsidRPr="005C77DA">
        <w:rPr>
          <w:rFonts w:ascii="Arial" w:hAnsi="Arial" w:cs="Arial"/>
          <w:color w:val="222222"/>
          <w:sz w:val="22"/>
          <w:szCs w:val="22"/>
        </w:rPr>
        <w:t> ver. 1.23.0</w:t>
      </w:r>
      <w:r w:rsidRPr="005C77DA">
        <w:rPr>
          <w:rFonts w:ascii="Arial" w:hAnsi="Arial" w:cs="Arial"/>
          <w:color w:val="222222"/>
          <w:sz w:val="22"/>
          <w:szCs w:val="22"/>
        </w:rPr>
        <w:t>.</w:t>
      </w:r>
      <w:r w:rsidR="005B023F">
        <w:rPr>
          <w:rFonts w:ascii="Arial" w:hAnsi="Arial" w:cs="Arial"/>
          <w:color w:val="222222"/>
        </w:rPr>
        <w:fldChar w:fldCharType="begin"/>
      </w:r>
      <w:r w:rsidR="002A2E3D">
        <w:rPr>
          <w:rFonts w:ascii="Arial" w:hAnsi="Arial" w:cs="Arial"/>
          <w:color w:val="222222"/>
        </w:rPr>
        <w:instrText xml:space="preserve"> ADDIN EN.CITE &lt;EndNote&gt;&lt;Cite&gt;&lt;Author&gt;Korotkevich&lt;/Author&gt;&lt;Year&gt;2021&lt;/Year&gt;&lt;RecNum&gt;69&lt;/RecNum&gt;&lt;DisplayText&gt;[26]&lt;/DisplayText&gt;&lt;record&gt;&lt;rec-number&gt;69&lt;/rec-number&gt;&lt;foreign-keys&gt;&lt;key app="EN" db-id="f9tp0zfpp9ztsmerf04pd2zqxxwza995dwdf" timestamp="1676063493"&gt;69&lt;/key&gt;&lt;/foreign-keys&gt;&lt;ref-type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Alexey&lt;/author&gt;&lt;/authors&gt;&lt;/contributors&gt;&lt;titles&gt;&lt;title&gt;Fast gene set enrichment analysis&lt;/title&gt;&lt;secondary-title&gt;bioRxiv&lt;/secondary-title&gt;&lt;/titles&gt;&lt;periodical&gt;&lt;full-title&gt;bioRxiv&lt;/full-title&gt;&lt;/periodical&gt;&lt;pages&gt;060012&lt;/pages&gt;&lt;dates&gt;&lt;year&gt;2021&lt;/year&gt;&lt;/dates&gt;&lt;urls&gt;&lt;related-urls&gt;&lt;url&gt;http://biorxiv.org/content/early/2021/02/01/060012.abstract&lt;/url&gt;&lt;/related-urls&gt;&lt;/urls&gt;&lt;electronic-resource-num&gt;10.1101/060012&lt;/electronic-resource-num&gt;&lt;/record&gt;&lt;/Cite&gt;&lt;/EndNote&gt;</w:instrText>
      </w:r>
      <w:r w:rsidR="005B023F">
        <w:rPr>
          <w:rFonts w:ascii="Arial" w:hAnsi="Arial" w:cs="Arial"/>
          <w:color w:val="222222"/>
        </w:rPr>
        <w:fldChar w:fldCharType="separate"/>
      </w:r>
      <w:r w:rsidR="002A2E3D" w:rsidRPr="002A2E3D">
        <w:rPr>
          <w:rFonts w:ascii="Arial" w:hAnsi="Arial" w:cs="Arial"/>
          <w:noProof/>
          <w:color w:val="222222"/>
          <w:sz w:val="22"/>
          <w:szCs w:val="22"/>
        </w:rPr>
        <w:t>[26]</w:t>
      </w:r>
      <w:r w:rsidR="005B023F">
        <w:rPr>
          <w:rFonts w:ascii="Arial" w:hAnsi="Arial" w:cs="Arial"/>
          <w:color w:val="222222"/>
        </w:rPr>
        <w:fldChar w:fldCharType="end"/>
      </w:r>
      <w:r>
        <w:rPr>
          <w:rFonts w:ascii="Arial" w:hAnsi="Arial" w:cs="Arial"/>
          <w:color w:val="222222"/>
          <w:sz w:val="22"/>
          <w:szCs w:val="22"/>
        </w:rPr>
        <w:t xml:space="preserve"> To compare across the pathway or ontology data base</w:t>
      </w:r>
      <w:r w:rsidRPr="005C77DA">
        <w:rPr>
          <w:rFonts w:ascii="Arial" w:hAnsi="Arial" w:cs="Arial"/>
          <w:color w:val="222222"/>
          <w:sz w:val="22"/>
          <w:szCs w:val="22"/>
        </w:rPr>
        <w:t xml:space="preserve"> genes were mapped to E</w:t>
      </w:r>
      <w:r>
        <w:rPr>
          <w:rFonts w:ascii="Arial" w:hAnsi="Arial" w:cs="Arial"/>
          <w:color w:val="222222"/>
          <w:sz w:val="22"/>
          <w:szCs w:val="22"/>
        </w:rPr>
        <w:t>ntrez</w:t>
      </w:r>
      <w:r w:rsidRPr="005C77DA">
        <w:rPr>
          <w:rFonts w:ascii="Arial" w:hAnsi="Arial" w:cs="Arial"/>
          <w:color w:val="222222"/>
          <w:sz w:val="22"/>
          <w:szCs w:val="22"/>
        </w:rPr>
        <w:t xml:space="preserve"> (NCBI) IDs. </w:t>
      </w:r>
      <w:r>
        <w:rPr>
          <w:rFonts w:ascii="Arial" w:hAnsi="Arial" w:cs="Arial"/>
          <w:color w:val="222222"/>
          <w:sz w:val="22"/>
          <w:szCs w:val="22"/>
        </w:rPr>
        <w:t>Gene</w:t>
      </w:r>
      <w:r w:rsidR="00E419DD">
        <w:rPr>
          <w:rFonts w:ascii="Arial" w:hAnsi="Arial" w:cs="Arial"/>
          <w:color w:val="222222"/>
          <w:sz w:val="22"/>
          <w:szCs w:val="22"/>
        </w:rPr>
        <w:t xml:space="preserve"> </w:t>
      </w:r>
      <w:r>
        <w:rPr>
          <w:rFonts w:ascii="Arial" w:hAnsi="Arial" w:cs="Arial"/>
          <w:color w:val="222222"/>
          <w:sz w:val="22"/>
          <w:szCs w:val="22"/>
        </w:rPr>
        <w:t>rank</w:t>
      </w:r>
      <w:r w:rsidR="00E419DD">
        <w:rPr>
          <w:rFonts w:ascii="Arial" w:hAnsi="Arial" w:cs="Arial"/>
          <w:color w:val="222222"/>
          <w:sz w:val="22"/>
          <w:szCs w:val="22"/>
        </w:rPr>
        <w:t>s</w:t>
      </w:r>
      <w:r>
        <w:rPr>
          <w:rFonts w:ascii="Arial" w:hAnsi="Arial" w:cs="Arial"/>
          <w:color w:val="222222"/>
          <w:sz w:val="22"/>
          <w:szCs w:val="22"/>
        </w:rPr>
        <w:t xml:space="preserve"> </w:t>
      </w:r>
      <w:r w:rsidR="00E419DD">
        <w:rPr>
          <w:rFonts w:ascii="Arial" w:hAnsi="Arial" w:cs="Arial"/>
          <w:color w:val="222222"/>
          <w:sz w:val="22"/>
          <w:szCs w:val="22"/>
        </w:rPr>
        <w:t xml:space="preserve">were </w:t>
      </w:r>
      <w:r>
        <w:rPr>
          <w:rFonts w:ascii="Arial" w:hAnsi="Arial" w:cs="Arial"/>
          <w:color w:val="222222"/>
          <w:sz w:val="22"/>
          <w:szCs w:val="22"/>
        </w:rPr>
        <w:t xml:space="preserve">based on the </w:t>
      </w:r>
      <w:r w:rsidR="00E419DD">
        <w:rPr>
          <w:rFonts w:ascii="Arial" w:hAnsi="Arial" w:cs="Arial"/>
          <w:color w:val="222222"/>
          <w:sz w:val="22"/>
          <w:szCs w:val="22"/>
        </w:rPr>
        <w:t>direction of the FC</w:t>
      </w:r>
      <w:r>
        <w:rPr>
          <w:rFonts w:ascii="Arial" w:hAnsi="Arial" w:cs="Arial"/>
          <w:color w:val="222222"/>
          <w:sz w:val="22"/>
          <w:szCs w:val="22"/>
        </w:rPr>
        <w:t xml:space="preserve"> times -log</w:t>
      </w:r>
      <w:r w:rsidRPr="00886236">
        <w:rPr>
          <w:rFonts w:ascii="Arial" w:hAnsi="Arial" w:cs="Arial"/>
          <w:color w:val="222222"/>
          <w:vertAlign w:val="subscript"/>
        </w:rPr>
        <w:t>10</w:t>
      </w:r>
      <w:r>
        <w:rPr>
          <w:rFonts w:ascii="Arial" w:hAnsi="Arial" w:cs="Arial"/>
          <w:color w:val="222222"/>
          <w:sz w:val="22"/>
          <w:szCs w:val="22"/>
        </w:rPr>
        <w:t xml:space="preserve"> of the </w:t>
      </w:r>
      <w:ins w:id="24" w:author="Sharma, Sunita" w:date="2023-03-29T22:10:00Z">
        <w:r w:rsidR="00376081">
          <w:rPr>
            <w:rFonts w:ascii="Arial" w:hAnsi="Arial" w:cs="Arial"/>
            <w:color w:val="222222"/>
            <w:sz w:val="22"/>
            <w:szCs w:val="22"/>
          </w:rPr>
          <w:t xml:space="preserve">nominal </w:t>
        </w:r>
      </w:ins>
      <w:r>
        <w:rPr>
          <w:rFonts w:ascii="Arial" w:hAnsi="Arial" w:cs="Arial"/>
          <w:color w:val="222222"/>
          <w:sz w:val="22"/>
          <w:szCs w:val="22"/>
        </w:rPr>
        <w:t>p-value from the LR</w:t>
      </w:r>
      <w:r w:rsidR="00CD1E7E">
        <w:rPr>
          <w:rFonts w:ascii="Arial" w:hAnsi="Arial" w:cs="Arial"/>
          <w:color w:val="222222"/>
          <w:sz w:val="22"/>
          <w:szCs w:val="22"/>
        </w:rPr>
        <w:t>T</w:t>
      </w:r>
      <w:r w:rsidR="00192C25">
        <w:rPr>
          <w:rFonts w:ascii="Arial" w:hAnsi="Arial" w:cs="Arial"/>
          <w:color w:val="222222"/>
          <w:sz w:val="22"/>
          <w:szCs w:val="22"/>
        </w:rPr>
        <w:t xml:space="preserve"> </w:t>
      </w:r>
      <w:r w:rsidR="005B023F">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PEVuZE5vdGU+PENpdGU+PEF1dGhvcj5YaWFvPC9BdXRob3I+PFllYXI+MjAxNDwvWWVhcj48UmVj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[27]</w:t>
      </w:r>
      <w:r w:rsidR="005B023F">
        <w:rPr>
          <w:rFonts w:ascii="Arial" w:hAnsi="Arial" w:cs="Arial"/>
          <w:color w:val="222222"/>
          <w:sz w:val="22"/>
          <w:szCs w:val="22"/>
        </w:rPr>
        <w:fldChar w:fldCharType="end"/>
      </w:r>
      <w:r w:rsidR="00192C25">
        <w:rPr>
          <w:rFonts w:ascii="Arial" w:hAnsi="Arial" w:cs="Arial"/>
          <w:color w:val="222222"/>
          <w:sz w:val="22"/>
          <w:szCs w:val="22"/>
        </w:rPr>
        <w:t xml:space="preserve">. </w:t>
      </w:r>
    </w:p>
    <w:p w14:paraId="461FA70D" w14:textId="77777777" w:rsidR="005955DC" w:rsidRDefault="00EF2CFF">
      <w:pPr>
        <w:pStyle w:val="NormalWeb"/>
        <w:shd w:val="clear" w:color="auto" w:fill="FFFFFF"/>
        <w:spacing w:before="240" w:beforeAutospacing="0" w:after="158" w:afterAutospacing="0" w:line="276" w:lineRule="auto"/>
        <w:rPr>
          <w:rStyle w:val="Strong"/>
          <w:rFonts w:ascii="Arial" w:hAnsi="Arial" w:cs="Arial"/>
          <w:color w:val="222222"/>
          <w:sz w:val="22"/>
          <w:szCs w:val="22"/>
        </w:rPr>
      </w:pPr>
      <w:r>
        <w:rPr>
          <w:rStyle w:val="Strong"/>
          <w:rFonts w:ascii="Arial" w:hAnsi="Arial" w:cs="Arial"/>
          <w:color w:val="222222"/>
          <w:sz w:val="22"/>
          <w:szCs w:val="22"/>
        </w:rPr>
        <w:t>Databases</w:t>
      </w:r>
    </w:p>
    <w:p w14:paraId="673962AB" w14:textId="159F70F3" w:rsidR="00C03263" w:rsidRPr="005C77DA" w:rsidRDefault="00EF2CFF" w:rsidP="005955DC">
      <w:pPr>
        <w:pStyle w:val="NormalWeb"/>
        <w:shd w:val="clear" w:color="auto" w:fill="FFFFFF"/>
        <w:spacing w:before="240" w:beforeAutospacing="0" w:after="158" w:afterAutospacing="0" w:line="276" w:lineRule="auto"/>
        <w:rPr>
          <w:rFonts w:ascii="Arial" w:hAnsi="Arial" w:cs="Arial"/>
          <w:color w:val="222222"/>
          <w:sz w:val="22"/>
          <w:szCs w:val="22"/>
        </w:rPr>
      </w:pPr>
      <w:r w:rsidRPr="00594B6C">
        <w:rPr>
          <w:rFonts w:ascii="Arial" w:hAnsi="Arial" w:cs="Arial"/>
          <w:color w:val="222222"/>
        </w:rPr>
        <w:t xml:space="preserve">We implemented GSEA for </w:t>
      </w:r>
      <w:proofErr w:type="spellStart"/>
      <w:r w:rsidRPr="00594B6C">
        <w:rPr>
          <w:rFonts w:ascii="Arial" w:hAnsi="Arial" w:cs="Arial"/>
          <w:color w:val="222222"/>
        </w:rPr>
        <w:t>Reactome</w:t>
      </w:r>
      <w:proofErr w:type="spellEnd"/>
      <w:r w:rsidRPr="00594B6C">
        <w:rPr>
          <w:rFonts w:ascii="Arial" w:hAnsi="Arial" w:cs="Arial"/>
          <w:color w:val="222222"/>
        </w:rPr>
        <w:t xml:space="preserve">, Gene Ontology (GO), and </w:t>
      </w:r>
      <w:proofErr w:type="spellStart"/>
      <w:r w:rsidRPr="00886236">
        <w:rPr>
          <w:rFonts w:ascii="Arial" w:hAnsi="Arial" w:cs="Arial"/>
          <w:sz w:val="22"/>
          <w:szCs w:val="22"/>
        </w:rPr>
        <w:t>Koyoto</w:t>
      </w:r>
      <w:proofErr w:type="spellEnd"/>
      <w:r w:rsidRPr="00886236">
        <w:rPr>
          <w:rFonts w:ascii="Arial" w:hAnsi="Arial" w:cs="Arial"/>
          <w:sz w:val="22"/>
          <w:szCs w:val="22"/>
        </w:rPr>
        <w:t xml:space="preserve"> Encyclopedia of Genes and Genomes (KEGG)</w:t>
      </w:r>
      <w:r>
        <w:rPr>
          <w:rFonts w:ascii="Arial" w:hAnsi="Arial" w:cs="Arial"/>
          <w:sz w:val="22"/>
          <w:szCs w:val="22"/>
        </w:rPr>
        <w:t xml:space="preserve">. </w:t>
      </w:r>
      <w:r w:rsidRPr="005C77DA">
        <w:rPr>
          <w:rFonts w:ascii="Arial" w:hAnsi="Arial" w:cs="Arial"/>
          <w:color w:val="222222"/>
          <w:sz w:val="22"/>
          <w:szCs w:val="22"/>
        </w:rPr>
        <w:t>Only pathways</w:t>
      </w:r>
      <w:r w:rsidR="00192C25">
        <w:rPr>
          <w:rFonts w:ascii="Arial" w:hAnsi="Arial" w:cs="Arial"/>
          <w:color w:val="222222"/>
          <w:sz w:val="22"/>
          <w:szCs w:val="22"/>
        </w:rPr>
        <w:t xml:space="preserve"> or </w:t>
      </w:r>
      <w:r>
        <w:rPr>
          <w:rFonts w:ascii="Arial" w:hAnsi="Arial" w:cs="Arial"/>
          <w:color w:val="222222"/>
          <w:sz w:val="22"/>
          <w:szCs w:val="22"/>
        </w:rPr>
        <w:t>ontologies</w:t>
      </w:r>
      <w:r w:rsidRPr="005C77DA">
        <w:rPr>
          <w:rFonts w:ascii="Arial" w:hAnsi="Arial" w:cs="Arial"/>
          <w:color w:val="222222"/>
          <w:sz w:val="22"/>
          <w:szCs w:val="22"/>
        </w:rPr>
        <w:t xml:space="preserve"> with 2 or more</w:t>
      </w:r>
      <w:r w:rsidR="002C6797">
        <w:rPr>
          <w:rFonts w:ascii="Arial" w:hAnsi="Arial" w:cs="Arial"/>
          <w:color w:val="222222"/>
          <w:sz w:val="22"/>
          <w:szCs w:val="22"/>
        </w:rPr>
        <w:t xml:space="preserve"> unique</w:t>
      </w:r>
      <w:r w:rsidRPr="005C77DA">
        <w:rPr>
          <w:rFonts w:ascii="Arial" w:hAnsi="Arial" w:cs="Arial"/>
          <w:color w:val="222222"/>
          <w:sz w:val="22"/>
          <w:szCs w:val="22"/>
        </w:rPr>
        <w:t xml:space="preserve"> E</w:t>
      </w:r>
      <w:r>
        <w:rPr>
          <w:rFonts w:ascii="Arial" w:hAnsi="Arial" w:cs="Arial"/>
          <w:color w:val="222222"/>
          <w:sz w:val="22"/>
          <w:szCs w:val="22"/>
        </w:rPr>
        <w:t>ntrez</w:t>
      </w:r>
      <w:r w:rsidRPr="005C77DA">
        <w:rPr>
          <w:rFonts w:ascii="Arial" w:hAnsi="Arial" w:cs="Arial"/>
          <w:color w:val="222222"/>
          <w:sz w:val="22"/>
          <w:szCs w:val="22"/>
        </w:rPr>
        <w:t xml:space="preserve"> genes were considered for</w:t>
      </w:r>
      <w:r w:rsidR="00192C25">
        <w:rPr>
          <w:rFonts w:ascii="Arial" w:hAnsi="Arial" w:cs="Arial"/>
          <w:color w:val="222222"/>
          <w:sz w:val="22"/>
          <w:szCs w:val="22"/>
        </w:rPr>
        <w:t xml:space="preserve"> inclusion in</w:t>
      </w:r>
      <w:r w:rsidRPr="005C77DA">
        <w:rPr>
          <w:rFonts w:ascii="Arial" w:hAnsi="Arial" w:cs="Arial"/>
          <w:color w:val="222222"/>
          <w:sz w:val="22"/>
          <w:szCs w:val="22"/>
        </w:rPr>
        <w:t xml:space="preserve"> GSEA. After the initial analysis, we </w:t>
      </w:r>
      <w:r w:rsidR="005D362E">
        <w:rPr>
          <w:rFonts w:ascii="Arial" w:hAnsi="Arial" w:cs="Arial"/>
          <w:color w:val="222222"/>
          <w:sz w:val="22"/>
          <w:szCs w:val="22"/>
        </w:rPr>
        <w:t>filtered</w:t>
      </w:r>
      <w:r w:rsidRPr="005C77DA">
        <w:rPr>
          <w:rFonts w:ascii="Arial" w:hAnsi="Arial" w:cs="Arial"/>
          <w:color w:val="222222"/>
          <w:sz w:val="22"/>
          <w:szCs w:val="22"/>
        </w:rPr>
        <w:t xml:space="preserve"> redundant pathways using the</w:t>
      </w:r>
      <w:r>
        <w:rPr>
          <w:rFonts w:ascii="Arial" w:hAnsi="Arial" w:cs="Arial"/>
          <w:color w:val="222222"/>
          <w:sz w:val="22"/>
          <w:szCs w:val="22"/>
        </w:rPr>
        <w:t xml:space="preserve"> f</w:t>
      </w:r>
      <w:r w:rsidRPr="005C77DA">
        <w:rPr>
          <w:rFonts w:ascii="Arial" w:hAnsi="Arial" w:cs="Arial"/>
          <w:color w:val="222222"/>
          <w:sz w:val="22"/>
          <w:szCs w:val="22"/>
        </w:rPr>
        <w:t>unction</w:t>
      </w:r>
      <w:r>
        <w:rPr>
          <w:rFonts w:ascii="Arial" w:hAnsi="Arial" w:cs="Arial"/>
          <w:color w:val="222222"/>
          <w:sz w:val="22"/>
          <w:szCs w:val="22"/>
        </w:rPr>
        <w:t xml:space="preserve"> </w:t>
      </w:r>
      <w:proofErr w:type="spellStart"/>
      <w:r w:rsidRPr="005C77DA">
        <w:rPr>
          <w:rStyle w:val="HTMLCode"/>
          <w:rFonts w:ascii="Arial" w:hAnsi="Arial" w:cs="Arial"/>
          <w:i/>
          <w:iCs/>
          <w:color w:val="222222"/>
          <w:sz w:val="22"/>
          <w:szCs w:val="22"/>
        </w:rPr>
        <w:t>collapsePathways</w:t>
      </w:r>
      <w:proofErr w:type="spellEnd"/>
      <w:r w:rsidRPr="005C77DA">
        <w:rPr>
          <w:rFonts w:ascii="Arial" w:hAnsi="Arial" w:cs="Arial"/>
          <w:color w:val="222222"/>
          <w:sz w:val="22"/>
          <w:szCs w:val="22"/>
        </w:rPr>
        <w:t> from </w:t>
      </w:r>
      <w:proofErr w:type="spellStart"/>
      <w:r w:rsidRPr="005C77DA">
        <w:rPr>
          <w:rStyle w:val="HTMLCode"/>
          <w:rFonts w:ascii="Arial" w:hAnsi="Arial" w:cs="Arial"/>
          <w:color w:val="222222"/>
          <w:sz w:val="22"/>
          <w:szCs w:val="22"/>
        </w:rPr>
        <w:t>fGSEA</w:t>
      </w:r>
      <w:proofErr w:type="spellEnd"/>
      <w:r w:rsidRPr="005C77DA">
        <w:rPr>
          <w:rFonts w:ascii="Arial" w:hAnsi="Arial" w:cs="Arial"/>
          <w:color w:val="222222"/>
          <w:sz w:val="22"/>
          <w:szCs w:val="22"/>
        </w:rPr>
        <w:t>.</w:t>
      </w:r>
      <w:r w:rsidR="005B023F">
        <w:rPr>
          <w:rFonts w:ascii="Arial" w:hAnsi="Arial" w:cs="Arial"/>
          <w:color w:val="222222"/>
          <w:sz w:val="22"/>
          <w:szCs w:val="22"/>
        </w:rPr>
        <w:fldChar w:fldCharType="begin"/>
      </w:r>
      <w:r w:rsidR="002A2E3D">
        <w:rPr>
          <w:rFonts w:ascii="Arial" w:hAnsi="Arial" w:cs="Arial"/>
          <w:color w:val="222222"/>
          <w:sz w:val="22"/>
          <w:szCs w:val="22"/>
        </w:rPr>
        <w:instrText xml:space="preserve"> ADDIN EN.CITE &lt;EndNote&gt;&lt;Cite&gt;&lt;Author&gt;Korotkevich&lt;/Author&gt;&lt;Year&gt;2016&lt;/Year&gt;&lt;RecNum&gt;66&lt;/RecNum&gt;&lt;DisplayText&gt;[28]&lt;/DisplayText&gt;&lt;record&gt;&lt;rec-number&gt;66&lt;/rec-number&gt;&lt;foreign-keys&gt;&lt;key app="EN" db-id="f9tp0zfpp9ztsmerf04pd2zqxxwza995dwdf" timestamp="1676063225"&gt;66&lt;/key&gt;&lt;/foreign-keys&gt;&lt;ref-type name="Journal Article"&gt;17&lt;/ref-type&gt;&lt;contributors&gt;&lt;authors&gt;&lt;author&gt;Korotkevich, Gennady&lt;/author&gt;&lt;author&gt;Sukhov, Vladimir&lt;/author&gt;&lt;author&gt;Budin, Nikolay&lt;/author&gt;&lt;author&gt;Shpak, Boris&lt;/author&gt;&lt;author&gt;Artyomov, Maxim N&lt;/author&gt;&lt;author&gt;Sergushichev, Alexey %J BioRxiv&lt;/author&gt;&lt;/authors&gt;&lt;/contributors&gt;&lt;titles&gt;&lt;title&gt;Fast gene set enrichment analysis&lt;/title&gt;&lt;/titles&gt;&lt;pages&gt;060012&lt;/pages&gt;&lt;dates&gt;&lt;year&gt;2016&lt;/year&gt;&lt;/dates&gt;&lt;urls&gt;&lt;/urls&gt;&lt;/record&gt;&lt;/Cite&gt;&lt;/EndNote&gt;</w:instrText>
      </w:r>
      <w:r w:rsidR="005B023F">
        <w:rPr>
          <w:rFonts w:ascii="Arial" w:hAnsi="Arial" w:cs="Arial"/>
          <w:color w:val="222222"/>
          <w:sz w:val="22"/>
          <w:szCs w:val="22"/>
        </w:rPr>
        <w:fldChar w:fldCharType="separate"/>
      </w:r>
      <w:r w:rsidR="002A2E3D">
        <w:rPr>
          <w:rFonts w:ascii="Arial" w:hAnsi="Arial" w:cs="Arial"/>
          <w:noProof/>
          <w:color w:val="222222"/>
          <w:sz w:val="22"/>
          <w:szCs w:val="22"/>
        </w:rPr>
        <w:t>[28]</w:t>
      </w:r>
      <w:r w:rsidR="005B023F">
        <w:rPr>
          <w:rFonts w:ascii="Arial" w:hAnsi="Arial" w:cs="Arial"/>
          <w:color w:val="222222"/>
          <w:sz w:val="22"/>
          <w:szCs w:val="22"/>
        </w:rPr>
        <w:fldChar w:fldCharType="end"/>
      </w:r>
      <w:r w:rsidRPr="005C77DA">
        <w:rPr>
          <w:rFonts w:ascii="Arial" w:hAnsi="Arial" w:cs="Arial"/>
          <w:color w:val="222222"/>
          <w:sz w:val="22"/>
          <w:szCs w:val="22"/>
        </w:rPr>
        <w:t xml:space="preserve"> </w:t>
      </w:r>
      <w:r>
        <w:rPr>
          <w:rFonts w:ascii="Arial" w:hAnsi="Arial" w:cs="Arial"/>
          <w:color w:val="222222"/>
          <w:sz w:val="22"/>
          <w:szCs w:val="22"/>
        </w:rPr>
        <w:t xml:space="preserve">Pathways or ontologies that are </w:t>
      </w:r>
      <w:r w:rsidR="005D362E">
        <w:rPr>
          <w:rFonts w:ascii="Arial" w:hAnsi="Arial" w:cs="Arial"/>
          <w:color w:val="222222"/>
          <w:sz w:val="22"/>
          <w:szCs w:val="22"/>
        </w:rPr>
        <w:t>remaining after filtering other</w:t>
      </w:r>
      <w:r>
        <w:rPr>
          <w:rFonts w:ascii="Arial" w:hAnsi="Arial" w:cs="Arial"/>
          <w:color w:val="222222"/>
          <w:sz w:val="22"/>
          <w:szCs w:val="22"/>
        </w:rPr>
        <w:t xml:space="preserve"> pathways or ontologies are referred to as </w:t>
      </w:r>
      <w:r w:rsidR="001975A3">
        <w:rPr>
          <w:rFonts w:ascii="Arial" w:hAnsi="Arial" w:cs="Arial"/>
          <w:color w:val="222222"/>
          <w:sz w:val="22"/>
          <w:szCs w:val="22"/>
        </w:rPr>
        <w:t>non-redundant</w:t>
      </w:r>
      <w:r>
        <w:rPr>
          <w:rFonts w:ascii="Arial" w:hAnsi="Arial" w:cs="Arial"/>
          <w:color w:val="222222"/>
          <w:sz w:val="22"/>
          <w:szCs w:val="22"/>
        </w:rPr>
        <w:t xml:space="preserve">. </w:t>
      </w:r>
      <w:r w:rsidR="00CD1E7E" w:rsidRPr="005C77DA">
        <w:rPr>
          <w:rFonts w:ascii="Arial" w:hAnsi="Arial" w:cs="Arial"/>
          <w:color w:val="222222"/>
          <w:sz w:val="22"/>
          <w:szCs w:val="22"/>
        </w:rPr>
        <w:t xml:space="preserve">All pathways were retrieved from </w:t>
      </w:r>
      <w:proofErr w:type="spellStart"/>
      <w:r w:rsidR="00CD1E7E" w:rsidRPr="005C77DA">
        <w:rPr>
          <w:rFonts w:ascii="Arial" w:hAnsi="Arial" w:cs="Arial"/>
          <w:color w:val="222222"/>
          <w:sz w:val="22"/>
          <w:szCs w:val="22"/>
        </w:rPr>
        <w:t>Ensembl</w:t>
      </w:r>
      <w:proofErr w:type="spellEnd"/>
      <w:r w:rsidR="00CD1E7E" w:rsidRPr="005C77DA">
        <w:rPr>
          <w:rFonts w:ascii="Arial" w:hAnsi="Arial" w:cs="Arial"/>
          <w:color w:val="222222"/>
          <w:sz w:val="22"/>
          <w:szCs w:val="22"/>
        </w:rPr>
        <w:t xml:space="preserve"> (ver. 106) using </w:t>
      </w:r>
      <w:proofErr w:type="spellStart"/>
      <w:r w:rsidR="00CD1E7E" w:rsidRPr="005C77DA">
        <w:rPr>
          <w:rStyle w:val="HTMLCode"/>
          <w:rFonts w:ascii="Arial" w:hAnsi="Arial" w:cs="Arial"/>
          <w:color w:val="222222"/>
          <w:sz w:val="22"/>
          <w:szCs w:val="22"/>
        </w:rPr>
        <w:t>biomaRt</w:t>
      </w:r>
      <w:proofErr w:type="spellEnd"/>
      <w:r w:rsidR="00CD1E7E" w:rsidRPr="005C77DA">
        <w:rPr>
          <w:rFonts w:ascii="Arial" w:hAnsi="Arial" w:cs="Arial"/>
          <w:color w:val="222222"/>
          <w:sz w:val="22"/>
          <w:szCs w:val="22"/>
        </w:rPr>
        <w:t> ver. 2.53.2</w:t>
      </w:r>
      <w:r w:rsidR="00CD1E7E">
        <w:rPr>
          <w:rFonts w:ascii="Arial" w:hAnsi="Arial" w:cs="Arial"/>
          <w:color w:val="222222"/>
          <w:sz w:val="22"/>
          <w:szCs w:val="22"/>
        </w:rPr>
        <w:t>.</w:t>
      </w:r>
      <w:r w:rsidR="005B023F">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 </w:instrText>
      </w:r>
      <w:r w:rsidR="002A2E3D">
        <w:rPr>
          <w:rFonts w:ascii="Arial" w:hAnsi="Arial" w:cs="Arial"/>
          <w:color w:val="222222"/>
          <w:sz w:val="22"/>
          <w:szCs w:val="22"/>
        </w:rPr>
        <w:fldChar w:fldCharType="begin">
          <w:fldData xml:space="preserve">PEVuZE5vdGU+PENpdGU+PEF1dGhvcj5EdXJpbmNrPC9BdXRob3I+PFllYXI+MjAwOTwvWWVhcj48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</w:fldData>
        </w:fldChar>
      </w:r>
      <w:r w:rsidR="002A2E3D">
        <w:rPr>
          <w:rFonts w:ascii="Arial" w:hAnsi="Arial" w:cs="Arial"/>
          <w:color w:val="222222"/>
          <w:sz w:val="22"/>
          <w:szCs w:val="22"/>
        </w:rPr>
        <w:instrText xml:space="preserve"> ADDIN EN.CITE.DATA </w:instrText>
      </w:r>
      <w:r w:rsidR="002A2E3D">
        <w:rPr>
          <w:rFonts w:ascii="Arial" w:hAnsi="Arial" w:cs="Arial"/>
          <w:color w:val="222222"/>
          <w:sz w:val="22"/>
          <w:szCs w:val="22"/>
        </w:rPr>
      </w:r>
      <w:r w:rsidR="002A2E3D">
        <w:rPr>
          <w:rFonts w:ascii="Arial" w:hAnsi="Arial" w:cs="Arial"/>
          <w:color w:val="222222"/>
          <w:sz w:val="22"/>
          <w:szCs w:val="22"/>
        </w:rPr>
        <w:fldChar w:fldCharType="end"/>
      </w:r>
      <w:r w:rsidR="005B023F">
        <w:rPr>
          <w:rFonts w:ascii="Arial" w:hAnsi="Arial" w:cs="Arial"/>
          <w:color w:val="222222"/>
          <w:sz w:val="22"/>
          <w:szCs w:val="22"/>
        </w:rPr>
      </w:r>
      <w:r w:rsidR="005B023F">
        <w:rPr>
          <w:rFonts w:ascii="Arial" w:hAnsi="Arial" w:cs="Arial"/>
          <w:color w:val="222222"/>
          <w:sz w:val="22"/>
          <w:szCs w:val="22"/>
        </w:rPr>
        <w:fldChar w:fldCharType="separate"/>
      </w:r>
      <w:r w:rsidR="002A2E3D">
        <w:rPr>
          <w:rFonts w:ascii="Arial" w:hAnsi="Arial" w:cs="Arial"/>
          <w:noProof/>
          <w:color w:val="222222"/>
          <w:sz w:val="22"/>
          <w:szCs w:val="22"/>
        </w:rPr>
        <w:t>[29, 30]</w:t>
      </w:r>
      <w:r w:rsidR="005B023F">
        <w:rPr>
          <w:rFonts w:ascii="Arial" w:hAnsi="Arial" w:cs="Arial"/>
          <w:color w:val="222222"/>
          <w:sz w:val="22"/>
          <w:szCs w:val="22"/>
        </w:rPr>
        <w:fldChar w:fldCharType="end"/>
      </w:r>
      <w:r w:rsidR="005955DC">
        <w:rPr>
          <w:rFonts w:ascii="Arial" w:hAnsi="Arial" w:cs="Arial"/>
          <w:color w:val="222222"/>
          <w:sz w:val="22"/>
          <w:szCs w:val="22"/>
        </w:rPr>
        <w:t>.</w:t>
      </w:r>
    </w:p>
    <w:p w14:paraId="6658CC34" w14:textId="34AD4E1F" w:rsidR="007E0330" w:rsidRDefault="00F857CD" w:rsidP="00D31EA1">
      <w:pPr>
        <w:pStyle w:val="xdefault"/>
        <w:shd w:val="clear" w:color="auto" w:fill="FFFFFF"/>
        <w:spacing w:line="276" w:lineRule="auto"/>
        <w:jc w:val="both"/>
        <w:rPr>
          <w:rFonts w:ascii="Arial" w:hAnsi="Arial" w:cs="Arial"/>
          <w:b/>
          <w:bCs/>
        </w:rPr>
      </w:pPr>
      <w:r>
        <w:rPr>
          <w:rFonts w:ascii="Arial" w:hAnsi="Arial" w:cs="Arial"/>
          <w:b/>
          <w:bCs/>
        </w:rPr>
        <w:t>DNA methylation analysis</w:t>
      </w:r>
    </w:p>
    <w:p w14:paraId="4ADD0C18" w14:textId="77777777" w:rsidR="005955DC" w:rsidRDefault="005955DC" w:rsidP="003E6C8E">
      <w:pPr>
        <w:spacing w:after="0"/>
        <w:rPr>
          <w:rFonts w:ascii="Arial" w:hAnsi="Arial" w:cs="Arial"/>
        </w:rPr>
      </w:pPr>
    </w:p>
    <w:p w14:paraId="614366A0" w14:textId="671D4155" w:rsidR="002A2E3D" w:rsidRDefault="00F857CD" w:rsidP="00F857CD">
      <w:pPr>
        <w:rPr>
          <w:rFonts w:ascii="Arial" w:hAnsi="Arial" w:cs="Arial"/>
        </w:rPr>
      </w:pPr>
      <w:r w:rsidRPr="007F77B7">
        <w:rPr>
          <w:rFonts w:ascii="Arial" w:hAnsi="Arial" w:cs="Arial"/>
        </w:rPr>
        <w:t xml:space="preserve">We mapped CpG sites to their respective genes using annotation for Illumina’s </w:t>
      </w:r>
      <w:r w:rsidR="00192C25">
        <w:rPr>
          <w:rFonts w:ascii="Arial" w:hAnsi="Arial" w:cs="Arial"/>
        </w:rPr>
        <w:t xml:space="preserve">850K </w:t>
      </w:r>
      <w:r w:rsidRPr="007F77B7">
        <w:rPr>
          <w:rFonts w:ascii="Arial" w:hAnsi="Arial" w:cs="Arial"/>
        </w:rPr>
        <w:t>methylation arrays</w:t>
      </w:r>
      <w:r w:rsidR="0011214D">
        <w:rPr>
          <w:rFonts w:ascii="Arial" w:hAnsi="Arial" w:cs="Arial"/>
        </w:rPr>
        <w:t xml:space="preserve"> </w:t>
      </w:r>
      <w:r w:rsidRPr="007F77B7">
        <w:rPr>
          <w:rFonts w:ascii="Arial" w:hAnsi="Arial" w:cs="Arial"/>
        </w:rPr>
        <w:fldChar w:fldCharType="begin"/>
      </w:r>
      <w:r w:rsidR="002A2E3D">
        <w:rPr>
          <w:rFonts w:ascii="Arial" w:hAnsi="Arial" w:cs="Arial"/>
        </w:rPr>
        <w:instrText xml:space="preserve"> ADDIN EN.CITE &lt;EndNote&gt;&lt;Cite&gt;&lt;Author&gt;Hansen KD. IlluminaHumanMethylationEPICanno.ilm10b4.hg19: Annotation for Illumina’s EPIC Methylation Arrays.; 2017. https://bitbucket.com/kasperdanielhansen/Illumina_EPIC.&lt;/Author&gt;&lt;RecNum&gt;63&lt;/RecNum&gt;&lt;DisplayText&gt;[31]&lt;/DisplayText&gt;&lt;record&gt;&lt;rec-number&gt;63&lt;/rec-number&gt;&lt;foreign-keys&gt;&lt;key app="EN" db-id="f9tp0zfpp9ztsmerf04pd2zqxxwza995dwdf" timestamp="1676054361"&gt;63&lt;/key&gt;&lt;/foreign-keys&gt;&lt;ref-type name="Journal Article"&gt;17&lt;/ref-type&gt;&lt;contributors&gt;&lt;authors&gt;&lt;author&gt;Hansen KD. IlluminaHumanMethylationEPICanno.ilm10b4.hg19: Annotation for Illumina’s EPIC Methylation Arrays.; 2017. https://bitbucket.com/kasperdanielhansen/Illumina_EPIC.,,&lt;/author&gt;&lt;/authors&gt;&lt;/contributors&gt;&lt;titles&gt;&lt;/titles&gt;&lt;dates&gt;&lt;/dates&gt;&lt;urls&gt;&lt;/urls&gt;&lt;/record&gt;&lt;/Cite&gt;&lt;/EndNote&gt;</w:instrText>
      </w:r>
      <w:r w:rsidRPr="007F77B7">
        <w:rPr>
          <w:rFonts w:ascii="Arial" w:hAnsi="Arial" w:cs="Arial"/>
        </w:rPr>
        <w:fldChar w:fldCharType="separate"/>
      </w:r>
      <w:r w:rsidR="002A2E3D">
        <w:rPr>
          <w:rFonts w:ascii="Arial" w:hAnsi="Arial" w:cs="Arial"/>
          <w:noProof/>
        </w:rPr>
        <w:t>[31]</w:t>
      </w:r>
      <w:r w:rsidRPr="007F77B7">
        <w:rPr>
          <w:rFonts w:ascii="Arial" w:hAnsi="Arial" w:cs="Arial"/>
        </w:rPr>
        <w:fldChar w:fldCharType="end"/>
      </w:r>
      <w:r w:rsidRPr="007F77B7">
        <w:rPr>
          <w:rFonts w:ascii="Arial" w:hAnsi="Arial" w:cs="Arial"/>
        </w:rPr>
        <w:t xml:space="preserve"> to generate a list of </w:t>
      </w:r>
      <w:proofErr w:type="spellStart"/>
      <w:r w:rsidRPr="007F77B7">
        <w:rPr>
          <w:rFonts w:ascii="Arial" w:hAnsi="Arial" w:cs="Arial"/>
        </w:rPr>
        <w:t>CpGs</w:t>
      </w:r>
      <w:proofErr w:type="spellEnd"/>
      <w:r w:rsidRPr="007F77B7">
        <w:rPr>
          <w:rFonts w:ascii="Arial" w:hAnsi="Arial" w:cs="Arial"/>
        </w:rPr>
        <w:t xml:space="preserve"> for targeted methylation analysis. Then, a subset of CpG sites was selected based upon the 7,136 genes found to be differentially expressed when vap</w:t>
      </w:r>
      <w:r w:rsidR="00D875F6">
        <w:rPr>
          <w:rFonts w:ascii="Arial" w:hAnsi="Arial" w:cs="Arial"/>
        </w:rPr>
        <w:t>e us</w:t>
      </w:r>
      <w:r w:rsidRPr="007F77B7">
        <w:rPr>
          <w:rFonts w:ascii="Arial" w:hAnsi="Arial" w:cs="Arial"/>
        </w:rPr>
        <w:t xml:space="preserve">ers are compared to </w:t>
      </w:r>
      <w:r w:rsidR="00D875F6">
        <w:rPr>
          <w:rFonts w:ascii="Arial" w:hAnsi="Arial" w:cs="Arial"/>
        </w:rPr>
        <w:t>none vape users</w:t>
      </w:r>
      <w:r w:rsidR="00D875F6" w:rsidRPr="007F77B7">
        <w:rPr>
          <w:rFonts w:ascii="Arial" w:hAnsi="Arial" w:cs="Arial"/>
        </w:rPr>
        <w:t xml:space="preserve"> </w:t>
      </w:r>
      <w:r w:rsidRPr="007F77B7">
        <w:rPr>
          <w:rFonts w:ascii="Arial" w:hAnsi="Arial" w:cs="Arial"/>
        </w:rPr>
        <w:t xml:space="preserve">in the RNA-seq data. Finally, we </w:t>
      </w:r>
      <w:r w:rsidR="00D779B2">
        <w:rPr>
          <w:rFonts w:ascii="Arial" w:hAnsi="Arial" w:cs="Arial"/>
        </w:rPr>
        <w:t xml:space="preserve">corrected for </w:t>
      </w:r>
      <w:ins w:id="25" w:author="Sharma, Sunita" w:date="2023-03-29T22:11:00Z">
        <w:r w:rsidR="00376081">
          <w:rPr>
            <w:rFonts w:ascii="Arial" w:hAnsi="Arial" w:cs="Arial"/>
          </w:rPr>
          <w:t>epi</w:t>
        </w:r>
      </w:ins>
      <w:r w:rsidR="00D779B2">
        <w:rPr>
          <w:rFonts w:ascii="Arial" w:hAnsi="Arial" w:cs="Arial"/>
        </w:rPr>
        <w:t>genomic inflation using</w:t>
      </w:r>
      <w:r w:rsidRPr="007F77B7">
        <w:rPr>
          <w:rFonts w:ascii="Arial" w:hAnsi="Arial" w:cs="Arial"/>
        </w:rPr>
        <w:t xml:space="preserve"> </w:t>
      </w:r>
      <w:r w:rsidRPr="007F77B7">
        <w:rPr>
          <w:rFonts w:ascii="Arial" w:hAnsi="Arial" w:cs="Arial"/>
          <w:i/>
          <w:iCs/>
        </w:rPr>
        <w:t>bacon</w:t>
      </w:r>
      <w:r w:rsidR="00D875F6">
        <w:rPr>
          <w:rFonts w:ascii="Arial" w:hAnsi="Arial" w:cs="Arial"/>
        </w:rPr>
        <w:t xml:space="preserve"> </w:t>
      </w:r>
      <w:r w:rsidR="00D875F6" w:rsidRPr="007F77B7">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Pr>
          <w:rFonts w:ascii="Arial" w:hAnsi="Arial" w:cs="Arial"/>
        </w:rPr>
        <w:instrText xml:space="preserve"> ADDIN EN.CITE </w:instrText>
      </w:r>
      <w:r w:rsidR="00D875F6">
        <w:rPr>
          <w:rFonts w:ascii="Arial" w:hAnsi="Arial" w:cs="Arial"/>
        </w:rPr>
        <w:fldChar w:fldCharType="begin">
          <w:fldData xml:space="preserve">PEVuZE5vdGU+PENpdGU+PEF1dGhvcj52YW4gSXRlcnNvbjwvQXV0aG9yPjxZZWFyPjIwMTc8L1ll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</w:fldData>
        </w:fldChar>
      </w:r>
      <w:r w:rsidR="00D875F6">
        <w:rPr>
          <w:rFonts w:ascii="Arial" w:hAnsi="Arial" w:cs="Arial"/>
        </w:rPr>
        <w:instrText xml:space="preserve"> ADDIN EN.CITE.DATA </w:instrText>
      </w:r>
      <w:r w:rsidR="00D875F6">
        <w:rPr>
          <w:rFonts w:ascii="Arial" w:hAnsi="Arial" w:cs="Arial"/>
        </w:rPr>
      </w:r>
      <w:r w:rsidR="00D875F6">
        <w:rPr>
          <w:rFonts w:ascii="Arial" w:hAnsi="Arial" w:cs="Arial"/>
        </w:rPr>
        <w:fldChar w:fldCharType="end"/>
      </w:r>
      <w:r w:rsidR="00D875F6" w:rsidRPr="007F77B7">
        <w:rPr>
          <w:rFonts w:ascii="Arial" w:hAnsi="Arial" w:cs="Arial"/>
        </w:rPr>
      </w:r>
      <w:r w:rsidR="00D875F6" w:rsidRPr="007F77B7">
        <w:rPr>
          <w:rFonts w:ascii="Arial" w:hAnsi="Arial" w:cs="Arial"/>
        </w:rPr>
        <w:fldChar w:fldCharType="separate"/>
      </w:r>
      <w:r w:rsidR="00D875F6">
        <w:rPr>
          <w:rFonts w:ascii="Arial" w:hAnsi="Arial" w:cs="Arial"/>
          <w:noProof/>
        </w:rPr>
        <w:t>[32]</w:t>
      </w:r>
      <w:r w:rsidR="00D875F6" w:rsidRPr="007F77B7">
        <w:rPr>
          <w:rFonts w:ascii="Arial" w:hAnsi="Arial" w:cs="Arial"/>
        </w:rPr>
        <w:fldChar w:fldCharType="end"/>
      </w:r>
      <w:r w:rsidR="00D779B2">
        <w:rPr>
          <w:rFonts w:ascii="Arial" w:hAnsi="Arial" w:cs="Arial"/>
        </w:rPr>
        <w:t xml:space="preserve"> and corrected for multiple comparisons using</w:t>
      </w:r>
      <w:r w:rsidR="00D779B2" w:rsidRPr="007F77B7">
        <w:rPr>
          <w:rFonts w:ascii="Arial" w:hAnsi="Arial" w:cs="Arial"/>
        </w:rPr>
        <w:t xml:space="preserve"> FDR adjustment</w:t>
      </w:r>
      <w:r w:rsidR="00654D6F">
        <w:rPr>
          <w:rFonts w:ascii="Arial" w:hAnsi="Arial" w:cs="Arial"/>
        </w:rPr>
        <w:t xml:space="preserve">. </w:t>
      </w:r>
      <w:r w:rsidRPr="007F77B7">
        <w:rPr>
          <w:rFonts w:ascii="Arial" w:hAnsi="Arial" w:cs="Arial"/>
        </w:rPr>
        <w:t>Secondly, we conducted another targeted analysis which included only the CpG sites which were annotated to the genes found in the Gene Ontologies</w:t>
      </w:r>
      <w:r w:rsidRPr="007F77B7">
        <w:rPr>
          <w:rFonts w:ascii="Arial" w:hAnsi="Arial" w:cs="Arial"/>
        </w:rPr>
        <w:fldChar w:fldCharType="begin"/>
      </w:r>
      <w:r w:rsidR="002A2E3D">
        <w:rPr>
          <w:rFonts w:ascii="Arial" w:hAnsi="Arial" w:cs="Arial"/>
        </w:rPr>
        <w:instrText xml:space="preserve"> ADDIN EN.CITE &lt;EndNote&gt;&lt;Cite&gt;&lt;Year&gt;2021&lt;/Year&gt;&lt;RecNum&gt;62&lt;/RecNum&gt;&lt;DisplayText&gt;[33]&lt;/DisplayText&gt;&lt;record&gt;&lt;rec-number&gt;62&lt;/rec-number&gt;&lt;foreign-keys&gt;&lt;key app="EN" db-id="f9tp0zfpp9ztsmerf04pd2zqxxwza995dwdf" timestamp="1676053938"&gt;62&lt;/key&gt;&lt;/foreign-keys&gt;&lt;ref-type name="Journal Article"&gt;17&lt;/ref-type&gt;&lt;contributors&gt;&lt;/contributors&gt;&lt;titles&gt;&lt;title&gt;The Gene Ontology resource: enriching a GOld mine&lt;/title&gt;&lt;secondary-title&gt;Nucleic Acids Res&lt;/secondary-title&gt;&lt;alt-title&gt;Nucleic acids research&lt;/alt-title&gt;&lt;/titles&gt;&lt;periodical&gt;&lt;full-title&gt;Nucleic Acids Res&lt;/full-title&gt;&lt;/periodical&gt;&lt;pages&gt;D325-d334&lt;/pages&gt;&lt;volume&gt;49&lt;/volume&gt;&lt;number&gt;D1&lt;/number&gt;&lt;edition&gt;2020/12/09&lt;/edition&gt;&lt;keywords&gt;&lt;keyword&gt;Animals&lt;/keyword&gt;&lt;keyword&gt;Arabidopsis/genetics/metabolism&lt;/keyword&gt;&lt;keyword&gt;Caenorhabditis elegans/genetics/metabolism&lt;/keyword&gt;&lt;keyword&gt;Dictyostelium/genetics/metabolism&lt;/keyword&gt;&lt;keyword&gt;Drosophila melanogaster/genetics/metabolism&lt;/keyword&gt;&lt;keyword&gt;Escherichia coli/genetics/metabolism&lt;/keyword&gt;&lt;keyword&gt;*Gene Ontology&lt;/keyword&gt;&lt;keyword&gt;Humans&lt;/keyword&gt;&lt;keyword&gt;Internet&lt;/keyword&gt;&lt;keyword&gt;Mice&lt;/keyword&gt;&lt;keyword&gt;Molecular Sequence Annotation/*statistics &amp;amp; numerical data&lt;/keyword&gt;&lt;keyword&gt;Rats&lt;/keyword&gt;&lt;keyword&gt;Saccharomyces cerevisiae/genetics/metabolism&lt;/keyword&gt;&lt;keyword&gt;Schizosaccharomyces/genetics/metabolism&lt;/keyword&gt;&lt;keyword&gt;*User-Computer Interface&lt;/keyword&gt;&lt;keyword&gt;Zebrafish/genetics/metabolism&lt;/keyword&gt;&lt;/keywords&gt;&lt;dates&gt;&lt;year&gt;2021&lt;/year&gt;&lt;pub-dates&gt;&lt;date&gt;Jan 8&lt;/date&gt;&lt;/pub-dates&gt;&lt;/dates&gt;&lt;isbn&gt;0305-1048 (Print)&amp;#xD;0305-1048&lt;/isbn&gt;&lt;accession-num&gt;33290552&lt;/accession-num&gt;&lt;urls&gt;&lt;/urls&gt;&lt;custom2&gt;PMC7779012&lt;/custom2&gt;&lt;electronic-resource-num&gt;10.1093/nar/gkaa1113&lt;/electronic-resource-num&gt;&lt;remote-database-provider&gt;NLM&lt;/remote-database-provider&gt;&lt;language&gt;eng&lt;/language&gt;&lt;/record&gt;&lt;/Cite&gt;&lt;/EndNote&gt;</w:instrText>
      </w:r>
      <w:r w:rsidRPr="007F77B7">
        <w:rPr>
          <w:rFonts w:ascii="Arial" w:hAnsi="Arial" w:cs="Arial"/>
        </w:rPr>
        <w:fldChar w:fldCharType="separate"/>
      </w:r>
      <w:r w:rsidR="002A2E3D">
        <w:rPr>
          <w:rFonts w:ascii="Arial" w:hAnsi="Arial" w:cs="Arial"/>
          <w:noProof/>
        </w:rPr>
        <w:t>[33]</w:t>
      </w:r>
      <w:r w:rsidRPr="007F77B7">
        <w:rPr>
          <w:rFonts w:ascii="Arial" w:hAnsi="Arial" w:cs="Arial"/>
        </w:rPr>
        <w:fldChar w:fldCharType="end"/>
      </w:r>
      <w:r w:rsidRPr="007F77B7">
        <w:rPr>
          <w:rFonts w:ascii="Arial" w:hAnsi="Arial" w:cs="Arial"/>
        </w:rPr>
        <w:t xml:space="preserve"> for “</w:t>
      </w:r>
      <w:commentRangeStart w:id="26"/>
      <w:r w:rsidRPr="007F77B7">
        <w:rPr>
          <w:rFonts w:ascii="Arial" w:hAnsi="Arial" w:cs="Arial"/>
        </w:rPr>
        <w:t>inflammatory</w:t>
      </w:r>
      <w:commentRangeEnd w:id="26"/>
      <w:r w:rsidR="00CE0A7A">
        <w:rPr>
          <w:rStyle w:val="CommentReference"/>
        </w:rPr>
        <w:commentReference w:id="26"/>
      </w:r>
      <w:r w:rsidRPr="007F77B7">
        <w:rPr>
          <w:rFonts w:ascii="Arial" w:hAnsi="Arial" w:cs="Arial"/>
        </w:rPr>
        <w:t xml:space="preserve"> response”, “immune system process”, “immune response”, and “cilium”. This search also included CpG sites annotated to the </w:t>
      </w:r>
      <w:r w:rsidRPr="007F77B7">
        <w:rPr>
          <w:rFonts w:ascii="Arial" w:hAnsi="Arial" w:cs="Arial"/>
          <w:i/>
          <w:iCs/>
        </w:rPr>
        <w:t>AHRR</w:t>
      </w:r>
      <w:r w:rsidRPr="007F77B7">
        <w:rPr>
          <w:rFonts w:ascii="Arial" w:hAnsi="Arial" w:cs="Arial"/>
        </w:rPr>
        <w:t xml:space="preserve"> gene, which has been the subject of tobacco-related research.</w:t>
      </w:r>
      <w:r w:rsidRPr="007F77B7">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 </w:instrText>
      </w:r>
      <w:r w:rsidR="002A2E3D">
        <w:rPr>
          <w:rFonts w:ascii="Arial" w:hAnsi="Arial" w:cs="Arial"/>
        </w:rPr>
        <w:fldChar w:fldCharType="begin">
          <w:fldData xml:space="preserve">PEVuZE5vdGU+PENpdGU+PEF1dGhvcj5SaWNobW9uZDwvQXV0aG9yPjxZZWFyPjIwMjE8L1llYXI+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</w:fldData>
        </w:fldChar>
      </w:r>
      <w:r w:rsidR="002A2E3D">
        <w:rPr>
          <w:rFonts w:ascii="Arial" w:hAnsi="Arial" w:cs="Arial"/>
        </w:rPr>
        <w:instrText xml:space="preserve"> ADDIN EN.CITE.DATA </w:instrText>
      </w:r>
      <w:r w:rsidR="002A2E3D">
        <w:rPr>
          <w:rFonts w:ascii="Arial" w:hAnsi="Arial" w:cs="Arial"/>
        </w:rPr>
      </w:r>
      <w:r w:rsidR="002A2E3D">
        <w:rPr>
          <w:rFonts w:ascii="Arial" w:hAnsi="Arial" w:cs="Arial"/>
        </w:rPr>
        <w:fldChar w:fldCharType="end"/>
      </w:r>
      <w:r w:rsidRPr="007F77B7">
        <w:rPr>
          <w:rFonts w:ascii="Arial" w:hAnsi="Arial" w:cs="Arial"/>
        </w:rPr>
      </w:r>
      <w:r w:rsidRPr="007F77B7">
        <w:rPr>
          <w:rFonts w:ascii="Arial" w:hAnsi="Arial" w:cs="Arial"/>
        </w:rPr>
        <w:fldChar w:fldCharType="separate"/>
      </w:r>
      <w:r w:rsidR="002A2E3D">
        <w:rPr>
          <w:rFonts w:ascii="Arial" w:hAnsi="Arial" w:cs="Arial"/>
          <w:noProof/>
        </w:rPr>
        <w:t>[34]</w:t>
      </w:r>
      <w:r w:rsidRPr="007F77B7">
        <w:rPr>
          <w:rFonts w:ascii="Arial" w:hAnsi="Arial" w:cs="Arial"/>
        </w:rPr>
        <w:fldChar w:fldCharType="end"/>
      </w:r>
      <w:r w:rsidRPr="007F77B7">
        <w:rPr>
          <w:rFonts w:ascii="Arial" w:hAnsi="Arial" w:cs="Arial"/>
        </w:rPr>
        <w:t xml:space="preserve"> We again repeated the FDR p-value adjustment for only the CpG sites associated with these genes</w:t>
      </w:r>
      <w:r w:rsidR="00A556B0">
        <w:rPr>
          <w:rFonts w:ascii="Arial" w:hAnsi="Arial" w:cs="Arial"/>
        </w:rPr>
        <w:t xml:space="preserve"> (FDR &lt; </w:t>
      </w:r>
      <w:r w:rsidR="005D362E">
        <w:rPr>
          <w:rFonts w:ascii="Arial" w:hAnsi="Arial" w:cs="Arial"/>
        </w:rPr>
        <w:t>0.2</w:t>
      </w:r>
      <w:r w:rsidR="00A556B0">
        <w:rPr>
          <w:rFonts w:ascii="Arial" w:hAnsi="Arial" w:cs="Arial"/>
        </w:rPr>
        <w:t>)</w:t>
      </w:r>
      <w:r w:rsidR="00A556B0" w:rsidRPr="007F77B7">
        <w:rPr>
          <w:rFonts w:ascii="Arial" w:hAnsi="Arial" w:cs="Arial"/>
        </w:rPr>
        <w:t>.</w:t>
      </w:r>
    </w:p>
    <w:p w14:paraId="3B71F401" w14:textId="3AB1B3FC" w:rsidR="002A2E3D" w:rsidRDefault="002A2E3D" w:rsidP="002A2E3D">
      <w:pPr>
        <w:pStyle w:val="xdefault"/>
        <w:shd w:val="clear" w:color="auto" w:fill="FFFFFF"/>
        <w:spacing w:line="276" w:lineRule="auto"/>
        <w:jc w:val="both"/>
        <w:rPr>
          <w:rFonts w:ascii="Arial" w:hAnsi="Arial" w:cs="Arial"/>
          <w:b/>
          <w:bCs/>
        </w:rPr>
      </w:pPr>
      <w:r>
        <w:rPr>
          <w:rFonts w:ascii="Arial" w:hAnsi="Arial" w:cs="Arial"/>
          <w:b/>
          <w:bCs/>
        </w:rPr>
        <w:t>Assessment of differentially methylated regions (DMRs)</w:t>
      </w:r>
    </w:p>
    <w:p w14:paraId="4E528D75" w14:textId="77777777" w:rsidR="005955DC" w:rsidRPr="003E6C8E" w:rsidRDefault="005955DC" w:rsidP="003E6C8E">
      <w:pPr>
        <w:pStyle w:val="xdefault"/>
        <w:shd w:val="clear" w:color="auto" w:fill="FFFFFF"/>
        <w:spacing w:line="276" w:lineRule="auto"/>
        <w:jc w:val="both"/>
        <w:rPr>
          <w:rFonts w:ascii="Arial" w:hAnsi="Arial" w:cs="Arial"/>
          <w:b/>
          <w:bCs/>
        </w:rPr>
      </w:pPr>
    </w:p>
    <w:p w14:paraId="33E5A25A" w14:textId="1CB13338" w:rsidR="002A2E3D" w:rsidRPr="00DA1AB4" w:rsidRDefault="002A2E3D" w:rsidP="002A2E3D">
      <w:pPr>
        <w:jc w:val="both"/>
        <w:rPr>
          <w:rFonts w:ascii="Arial" w:hAnsi="Arial" w:cs="Arial"/>
          <w:color w:val="222222"/>
          <w:shd w:val="clear" w:color="auto" w:fill="FFFFFF"/>
        </w:rPr>
      </w:pPr>
      <w:r w:rsidRPr="00DA1AB4">
        <w:rPr>
          <w:rFonts w:ascii="Arial" w:hAnsi="Arial" w:cs="Arial"/>
          <w:color w:val="222222"/>
          <w:shd w:val="clear" w:color="auto" w:fill="FFFFFF"/>
        </w:rPr>
        <w:t xml:space="preserve">The comb-p (combining p-values) method </w:t>
      </w:r>
      <w:r w:rsidRPr="00DA1AB4">
        <w:rPr>
          <w:rFonts w:ascii="Arial" w:hAnsi="Arial" w:cs="Arial"/>
          <w:color w:val="222222"/>
          <w:shd w:val="clear" w:color="auto" w:fill="FFFFFF"/>
        </w:rPr>
        <w:fldChar w:fldCharType="begin"/>
      </w:r>
      <w:r>
        <w:rPr>
          <w:rFonts w:ascii="Arial" w:hAnsi="Arial" w:cs="Arial"/>
          <w:color w:val="222222"/>
          <w:shd w:val="clear" w:color="auto" w:fill="FFFFFF"/>
        </w:rPr>
        <w:instrText xml:space="preserve"> ADDIN EN.CITE &lt;EndNote&gt;&lt;Cite&gt;&lt;Author&gt;Kechris&lt;/Author&gt;&lt;Year&gt;2010&lt;/Year&gt;&lt;RecNum&gt;79&lt;/RecNum&gt;&lt;DisplayText&gt;[35]&lt;/DisplayText&gt;&lt;record&gt;&lt;rec-number&gt;79&lt;/rec-number&gt;&lt;foreign-keys&gt;&lt;key app="EN" db-id="f9tp0zfpp9ztsmerf04pd2zqxxwza995dwdf" timestamp="1679044235"&gt;79&lt;/key&gt;&lt;/foreign-keys&gt;&lt;ref-type name="Journal Article"&gt;17&lt;/ref-type&gt;&lt;contributors&gt;&lt;authors&gt;&lt;author&gt;Kechris, K. J.&lt;/author&gt;&lt;author&gt;Biehs, B.&lt;/author&gt;&lt;author&gt;Kornberg, T. B.&lt;/author&gt;&lt;/authors&gt;&lt;/contributors&gt;&lt;auth-address&gt;University of Colorado Denver, CO, USA. katerina.kechris@ucdenver.edu&lt;/auth-address&gt;&lt;titles&gt;&lt;title&gt;Generalizing moving averages for tiling arrays using combined p-value statistics&lt;/title&gt;&lt;secondary-title&gt;Stat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biology&lt;/abbr-1&gt;&lt;/alt-periodical&gt;&lt;pages&gt;Article29&lt;/pages&gt;&lt;volume&gt;9&lt;/volume&gt;&lt;number&gt;1&lt;/number&gt;&lt;edition&gt;2010/09/04&lt;/edition&gt;&lt;keywords&gt;&lt;keyword&gt;Animals&lt;/keyword&gt;&lt;keyword&gt;Binding Sites&lt;/keyword&gt;&lt;keyword&gt;Data Interpretation, Statistical&lt;/keyword&gt;&lt;keyword&gt;Drosophila/*genetics&lt;/keyword&gt;&lt;keyword&gt;Gene Expression Profiling/*methods&lt;/keyword&gt;&lt;keyword&gt;Oligonucleotide Array Sequence Analysis/*methods&lt;/keyword&gt;&lt;keyword&gt;Transcription Factors/genetics&lt;/keyword&gt;&lt;/keywords&gt;&lt;dates&gt;&lt;year&gt;2010&lt;/year&gt;&lt;/dates&gt;&lt;isbn&gt;1544-6115&lt;/isbn&gt;&lt;accession-num&gt;20812907&lt;/accession-num&gt;&lt;urls&gt;&lt;/urls&gt;&lt;custom2&gt;PMC2942027&lt;/custom2&gt;&lt;electronic-resource-num&gt;10.2202/1544-6115.1434&lt;/electronic-resource-num&gt;&lt;remote-database-provider&gt;NLM&lt;/remote-database-provider&gt;&lt;language&gt;eng&lt;/language&gt;&lt;/record&gt;&lt;/Cite&gt;&lt;/EndNote&gt;</w:instrText>
      </w:r>
      <w:r w:rsidRPr="00DA1AB4">
        <w:rPr>
          <w:rFonts w:ascii="Arial" w:hAnsi="Arial" w:cs="Arial"/>
          <w:color w:val="222222"/>
          <w:shd w:val="clear" w:color="auto" w:fill="FFFFFF"/>
        </w:rPr>
        <w:fldChar w:fldCharType="separate"/>
      </w:r>
      <w:r>
        <w:rPr>
          <w:rFonts w:ascii="Arial" w:hAnsi="Arial" w:cs="Arial"/>
          <w:noProof/>
          <w:color w:val="222222"/>
          <w:shd w:val="clear" w:color="auto" w:fill="FFFFFF"/>
        </w:rPr>
        <w:t>[35]</w:t>
      </w:r>
      <w:r w:rsidRPr="00DA1AB4">
        <w:rPr>
          <w:rFonts w:ascii="Arial" w:hAnsi="Arial" w:cs="Arial"/>
          <w:color w:val="222222"/>
          <w:shd w:val="clear" w:color="auto" w:fill="FFFFFF"/>
        </w:rPr>
        <w:fldChar w:fldCharType="end"/>
      </w:r>
      <w:r w:rsidRPr="00DA1AB4">
        <w:rPr>
          <w:rStyle w:val="citation"/>
          <w:rFonts w:ascii="Arial" w:hAnsi="Arial" w:cs="Arial"/>
          <w:color w:val="222222"/>
          <w:shd w:val="clear" w:color="auto" w:fill="FFFFFF"/>
          <w:vertAlign w:val="superscript"/>
        </w:rPr>
        <w:t xml:space="preserve"> </w:t>
      </w:r>
      <w:r w:rsidRPr="00DA1AB4">
        <w:rPr>
          <w:rFonts w:ascii="Arial" w:hAnsi="Arial" w:cs="Arial"/>
          <w:color w:val="222222"/>
          <w:shd w:val="clear" w:color="auto" w:fill="FFFFFF"/>
        </w:rPr>
        <w:t>was used and implemented in the python package </w:t>
      </w:r>
      <w:r w:rsidRPr="00DA1AB4">
        <w:rPr>
          <w:rStyle w:val="Emphasis"/>
          <w:rFonts w:ascii="Arial" w:hAnsi="Arial" w:cs="Arial"/>
          <w:color w:val="222222"/>
          <w:shd w:val="clear" w:color="auto" w:fill="FFFFFF"/>
        </w:rPr>
        <w:t>comb</w:t>
      </w:r>
      <w:ins w:id="27" w:author="Sharma, Sunita" w:date="2023-03-29T22:19:00Z">
        <w:r w:rsidR="00376081">
          <w:rPr>
            <w:rStyle w:val="Emphasis"/>
            <w:rFonts w:ascii="Arial" w:hAnsi="Arial" w:cs="Arial"/>
            <w:color w:val="222222"/>
            <w:shd w:val="clear" w:color="auto" w:fill="FFFFFF"/>
          </w:rPr>
          <w:t>ined</w:t>
        </w:r>
      </w:ins>
      <w:r w:rsidRPr="00DA1AB4">
        <w:rPr>
          <w:rStyle w:val="Emphasis"/>
          <w:rFonts w:ascii="Arial" w:hAnsi="Arial" w:cs="Arial"/>
          <w:color w:val="222222"/>
          <w:shd w:val="clear" w:color="auto" w:fill="FFFFFF"/>
        </w:rPr>
        <w:t>-</w:t>
      </w:r>
      <w:ins w:id="28" w:author="Sharma, Sunita" w:date="2023-03-29T22:19:00Z">
        <w:r w:rsidR="00376081">
          <w:rPr>
            <w:rStyle w:val="citation"/>
            <w:rFonts w:ascii="Arial" w:hAnsi="Arial" w:cs="Arial"/>
            <w:color w:val="222222"/>
            <w:shd w:val="clear" w:color="auto" w:fill="FFFFFF"/>
          </w:rPr>
          <w:t>p-values=0.51</w:t>
        </w:r>
      </w:ins>
      <w:del w:id="29" w:author="Sharma, Sunita" w:date="2023-03-29T22:19:00Z">
        <w:r w:rsidRPr="00DA1AB4" w:rsidDel="00376081">
          <w:rPr>
            <w:rStyle w:val="Emphasis"/>
            <w:rFonts w:ascii="Arial" w:hAnsi="Arial" w:cs="Arial"/>
            <w:color w:val="222222"/>
            <w:shd w:val="clear" w:color="auto" w:fill="FFFFFF"/>
          </w:rPr>
          <w:delText>p</w:delText>
        </w:r>
        <w:r w:rsidRPr="00DA1AB4" w:rsidDel="00376081">
          <w:rPr>
            <w:rStyle w:val="citation"/>
            <w:rFonts w:ascii="Arial" w:hAnsi="Arial" w:cs="Arial"/>
            <w:color w:val="222222"/>
            <w:shd w:val="clear" w:color="auto" w:fill="FFFFFF"/>
          </w:rPr>
          <w:delText>v</w:delText>
        </w:r>
      </w:del>
      <w:r w:rsidRPr="00DA1AB4">
        <w:rPr>
          <w:rStyle w:val="citation"/>
          <w:rFonts w:ascii="Arial" w:hAnsi="Arial" w:cs="Arial"/>
          <w:color w:val="222222"/>
          <w:shd w:val="clear" w:color="auto" w:fill="FFFFFF"/>
        </w:rPr>
        <w:t xml:space="preserve"> </w:t>
      </w:r>
      <w:r w:rsidRPr="00DA1AB4">
        <w:rPr>
          <w:rStyle w:val="citation"/>
          <w:rFonts w:ascii="Arial" w:hAnsi="Arial" w:cs="Arial"/>
          <w:color w:val="222222"/>
          <w:shd w:val="clear" w:color="auto" w:fill="FFFFFF"/>
        </w:rPr>
        <w:fldChar w:fldCharType="begin"/>
      </w:r>
      <w:r>
        <w:rPr>
          <w:rStyle w:val="citation"/>
          <w:rFonts w:ascii="Arial" w:hAnsi="Arial" w:cs="Arial"/>
          <w:color w:val="222222"/>
          <w:shd w:val="clear" w:color="auto" w:fill="FFFFFF"/>
        </w:rPr>
        <w:instrText xml:space="preserve"> ADDIN EN.CITE &lt;EndNote&gt;&lt;Cite&gt;&lt;Author&gt;Pedersen&lt;/Author&gt;&lt;Year&gt;2012&lt;/Year&gt;&lt;RecNum&gt;80&lt;/RecNum&gt;&lt;DisplayText&gt;[36]&lt;/DisplayText&gt;&lt;record&gt;&lt;rec-number&gt;80&lt;/rec-number&gt;&lt;foreign-keys&gt;&lt;key app="EN" db-id="f9tp0zfpp9ztsmerf04pd2zqxxwza995dwdf" timestamp="1679044299"&gt;80&lt;/key&gt;&lt;/foreign-keys&gt;&lt;ref-type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P-values&lt;/title&gt;&lt;secondary-title&gt;Bioinformatics&lt;/secondary-title&gt;&lt;alt-title&gt;Bioinformatics (Oxford, England)&lt;/alt-title&gt;&lt;/titles&gt;&lt;periodical&gt;&lt;full-title&gt;Bioinformatics&lt;/full-title&gt;&lt;/periodical&gt;&lt;pages&gt;2986-8&lt;/pages&gt;&lt;volume&gt;28&lt;/volume&gt;&lt;number&gt;22&lt;/number&gt;&lt;edition&gt;2012/09/08&lt;/edition&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15&lt;/date&gt;&lt;/pub-dates&gt;&lt;/dates&gt;&lt;isbn&gt;1367-4803 (Print)&amp;#xD;1367-4803&lt;/isbn&gt;&lt;accession-num&gt;22954632&lt;/accession-num&gt;&lt;urls&gt;&lt;/urls&gt;&lt;custom2&gt;PMC3496335&lt;/custom2&gt;&lt;electronic-resource-num&gt;10.1093/bioinformatics/bts545&lt;/electronic-resource-num&gt;&lt;remote-database-provider&gt;NLM&lt;/remote-database-provider&gt;&lt;language&gt;eng&lt;/language&gt;&lt;/record&gt;&lt;/Cite&gt;&lt;/EndNote&gt;</w:instrText>
      </w:r>
      <w:r w:rsidRPr="00DA1AB4">
        <w:rPr>
          <w:rStyle w:val="citation"/>
          <w:rFonts w:ascii="Arial" w:hAnsi="Arial" w:cs="Arial"/>
          <w:color w:val="222222"/>
          <w:shd w:val="clear" w:color="auto" w:fill="FFFFFF"/>
        </w:rPr>
        <w:fldChar w:fldCharType="separate"/>
      </w:r>
      <w:r>
        <w:rPr>
          <w:rStyle w:val="citation"/>
          <w:rFonts w:ascii="Arial" w:hAnsi="Arial" w:cs="Arial"/>
          <w:noProof/>
          <w:color w:val="222222"/>
          <w:shd w:val="clear" w:color="auto" w:fill="FFFFFF"/>
        </w:rPr>
        <w:t>[36]</w:t>
      </w:r>
      <w:r w:rsidRPr="00DA1AB4">
        <w:rPr>
          <w:rStyle w:val="citation"/>
          <w:rFonts w:ascii="Arial" w:hAnsi="Arial" w:cs="Arial"/>
          <w:color w:val="222222"/>
          <w:shd w:val="clear" w:color="auto" w:fill="FFFFFF"/>
        </w:rPr>
        <w:fldChar w:fldCharType="end"/>
      </w:r>
      <w:r w:rsidRPr="00DA1AB4">
        <w:rPr>
          <w:rFonts w:ascii="Arial" w:hAnsi="Arial" w:cs="Arial"/>
          <w:color w:val="222222"/>
          <w:shd w:val="clear" w:color="auto" w:fill="FFFFFF"/>
        </w:rPr>
        <w:t xml:space="preserve">. This method results in the identification of differentially methylated regions along with the CpG probes and genes which those regions overlap. Corrections for multiple testing in comb-p are made using the </w:t>
      </w:r>
      <w:proofErr w:type="spellStart"/>
      <w:r w:rsidRPr="00DA1AB4">
        <w:rPr>
          <w:rFonts w:ascii="Arial" w:hAnsi="Arial" w:cs="Arial"/>
          <w:color w:val="222222"/>
          <w:shd w:val="clear" w:color="auto" w:fill="FFFFFF"/>
        </w:rPr>
        <w:t>Sidak</w:t>
      </w:r>
      <w:proofErr w:type="spellEnd"/>
      <w:r w:rsidRPr="00DA1AB4">
        <w:rPr>
          <w:rFonts w:ascii="Arial" w:hAnsi="Arial" w:cs="Arial"/>
          <w:color w:val="222222"/>
          <w:shd w:val="clear" w:color="auto" w:fill="FFFFFF"/>
        </w:rPr>
        <w:t xml:space="preserve"> correction and all </w:t>
      </w:r>
      <w:proofErr w:type="spellStart"/>
      <w:r w:rsidR="00204E0E">
        <w:rPr>
          <w:rFonts w:ascii="Arial" w:hAnsi="Arial" w:cs="Arial"/>
          <w:color w:val="222222"/>
          <w:shd w:val="clear" w:color="auto" w:fill="FFFFFF"/>
        </w:rPr>
        <w:t>S</w:t>
      </w:r>
      <w:r w:rsidRPr="00DA1AB4">
        <w:rPr>
          <w:rFonts w:ascii="Arial" w:hAnsi="Arial" w:cs="Arial"/>
          <w:color w:val="222222"/>
          <w:shd w:val="clear" w:color="auto" w:fill="FFFFFF"/>
        </w:rPr>
        <w:t>idak</w:t>
      </w:r>
      <w:proofErr w:type="spellEnd"/>
      <w:r w:rsidRPr="00DA1AB4">
        <w:rPr>
          <w:rFonts w:ascii="Arial" w:hAnsi="Arial" w:cs="Arial"/>
          <w:color w:val="222222"/>
          <w:shd w:val="clear" w:color="auto" w:fill="FFFFFF"/>
        </w:rPr>
        <w:t>-corrected p-values up to a type-I error rate of 0.2 are reported.</w:t>
      </w:r>
    </w:p>
    <w:p w14:paraId="779ADD44" w14:textId="77777777" w:rsidR="00F857CD" w:rsidRDefault="00F857CD" w:rsidP="003E6C8E"/>
    <w:p w14:paraId="0435324A" w14:textId="7244664C" w:rsidR="00076D2D"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4515673F" w14:textId="77777777" w:rsidR="005955DC" w:rsidRPr="005C77DA" w:rsidRDefault="005955DC" w:rsidP="00D31EA1">
      <w:pPr>
        <w:pStyle w:val="xdefault"/>
        <w:numPr>
          <w:ilvl w:val="3"/>
          <w:numId w:val="1"/>
        </w:numPr>
        <w:shd w:val="clear" w:color="auto" w:fill="FFFFFF"/>
        <w:spacing w:line="276" w:lineRule="auto"/>
        <w:jc w:val="both"/>
        <w:rPr>
          <w:rFonts w:ascii="Arial" w:hAnsi="Arial" w:cs="Arial"/>
          <w:b/>
          <w:bCs/>
        </w:rPr>
      </w:pPr>
    </w:p>
    <w:p w14:paraId="07ECFF94" w14:textId="7A79D6D4" w:rsidR="00D31EA1" w:rsidRPr="003E6C8E" w:rsidRDefault="00CE0A7A" w:rsidP="00CE0A7A">
      <w:pPr>
        <w:pStyle w:val="xdefault"/>
        <w:shd w:val="clear" w:color="auto" w:fill="FFFFFF"/>
        <w:spacing w:line="276" w:lineRule="auto"/>
        <w:jc w:val="both"/>
        <w:rPr>
          <w:rFonts w:ascii="Arial" w:hAnsi="Arial" w:cs="Arial"/>
          <w:b/>
          <w:bCs/>
          <w:i/>
          <w:iCs/>
        </w:rPr>
      </w:pPr>
      <w:r>
        <w:rPr>
          <w:rFonts w:ascii="Arial" w:hAnsi="Arial" w:cs="Arial"/>
          <w:b/>
          <w:bCs/>
          <w:i/>
          <w:iCs/>
        </w:rPr>
        <w:t>Study Participants</w:t>
      </w:r>
    </w:p>
    <w:p w14:paraId="329E4B0C" w14:textId="4A1C3349"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A total of 5</w:t>
      </w:r>
      <w:r w:rsidR="002C6797">
        <w:rPr>
          <w:rFonts w:ascii="Arial" w:hAnsi="Arial" w:cs="Arial"/>
        </w:rPr>
        <w:t>1</w:t>
      </w:r>
      <w:r w:rsidRPr="005C77DA">
        <w:rPr>
          <w:rFonts w:ascii="Arial" w:hAnsi="Arial" w:cs="Arial"/>
        </w:rPr>
        <w:t xml:space="preserve"> subjects participated in the study.  </w:t>
      </w:r>
      <w:r w:rsidR="00D875F6">
        <w:rPr>
          <w:rFonts w:ascii="Arial" w:hAnsi="Arial" w:cs="Arial"/>
        </w:rPr>
        <w:t>Vape users</w:t>
      </w:r>
      <w:r w:rsidRPr="005C77DA">
        <w:rPr>
          <w:rFonts w:ascii="Arial" w:hAnsi="Arial" w:cs="Arial"/>
        </w:rPr>
        <w:t xml:space="preserve">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w:t>
      </w:r>
      <w:r w:rsidR="00D875F6">
        <w:rPr>
          <w:rFonts w:ascii="Arial" w:hAnsi="Arial" w:cs="Arial"/>
        </w:rPr>
        <w:t>non-vape users</w:t>
      </w:r>
      <w:r w:rsidRPr="005C77DA">
        <w:rPr>
          <w:rFonts w:ascii="Arial" w:hAnsi="Arial" w:cs="Arial"/>
        </w:rPr>
        <w:t xml:space="preserve"> were adolescents who did not have any vape exposure in the past 6 months</w:t>
      </w:r>
      <w:r w:rsidR="00143E9E" w:rsidRPr="005C77DA">
        <w:rPr>
          <w:rFonts w:ascii="Arial" w:hAnsi="Arial" w:cs="Arial"/>
        </w:rPr>
        <w:t xml:space="preserve"> (n=37)</w:t>
      </w:r>
      <w:r w:rsidRPr="005C77DA">
        <w:rPr>
          <w:rFonts w:ascii="Arial" w:hAnsi="Arial" w:cs="Arial"/>
        </w:rPr>
        <w:t xml:space="preserve">. </w:t>
      </w:r>
      <w:r w:rsidR="002C6797">
        <w:rPr>
          <w:rFonts w:ascii="Arial" w:hAnsi="Arial" w:cs="Arial"/>
        </w:rPr>
        <w:t>One subject did not report vape status and was therefore excluded from the study.</w:t>
      </w:r>
      <w:r w:rsidR="002C6797" w:rsidRPr="005C77DA">
        <w:rPr>
          <w:rFonts w:ascii="Arial" w:hAnsi="Arial" w:cs="Arial"/>
        </w:rPr>
        <w:t xml:space="preserve"> </w:t>
      </w:r>
      <w:r w:rsidRPr="005C77DA">
        <w:rPr>
          <w:rFonts w:ascii="Arial" w:hAnsi="Arial" w:cs="Arial"/>
        </w:rPr>
        <w:t xml:space="preserve">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xml:space="preserve">) years for </w:t>
      </w:r>
      <w:r w:rsidR="00997E05">
        <w:rPr>
          <w:rFonts w:ascii="Arial" w:hAnsi="Arial" w:cs="Arial"/>
        </w:rPr>
        <w:t>vape users</w:t>
      </w:r>
      <w:r w:rsidRPr="005C77DA">
        <w:rPr>
          <w:rFonts w:ascii="Arial" w:hAnsi="Arial" w:cs="Arial"/>
        </w:rPr>
        <w:t xml:space="preserve"> and 14.</w:t>
      </w:r>
      <w:r w:rsidR="00143E9E" w:rsidRPr="005C77DA">
        <w:rPr>
          <w:rFonts w:ascii="Arial" w:hAnsi="Arial" w:cs="Arial"/>
        </w:rPr>
        <w:t>6</w:t>
      </w:r>
      <w:r w:rsidRPr="005C77DA">
        <w:rPr>
          <w:rFonts w:ascii="Arial" w:hAnsi="Arial" w:cs="Arial"/>
        </w:rPr>
        <w:t xml:space="preserve"> (1.4) years for </w:t>
      </w:r>
      <w:r w:rsidR="00997E05">
        <w:rPr>
          <w:rFonts w:ascii="Arial" w:hAnsi="Arial" w:cs="Arial"/>
        </w:rPr>
        <w:t>non-vape users</w:t>
      </w:r>
      <w:r w:rsidRPr="005C77DA">
        <w:rPr>
          <w:rFonts w:ascii="Arial" w:hAnsi="Arial" w:cs="Arial"/>
        </w:rPr>
        <w:t xml:space="preserve">. We observed some demographic differences by vaping status. </w:t>
      </w:r>
      <w:r w:rsidR="006628AB" w:rsidRPr="006628AB">
        <w:rPr>
          <w:rFonts w:ascii="Arial" w:hAnsi="Arial" w:cs="Arial"/>
        </w:rPr>
        <w:t>Most vap</w:t>
      </w:r>
      <w:r w:rsidR="000D0D8A">
        <w:rPr>
          <w:rFonts w:ascii="Arial" w:hAnsi="Arial" w:cs="Arial"/>
        </w:rPr>
        <w:t>e users</w:t>
      </w:r>
      <w:r w:rsidR="006628AB" w:rsidRPr="006628AB">
        <w:rPr>
          <w:rFonts w:ascii="Arial" w:hAnsi="Arial" w:cs="Arial"/>
        </w:rPr>
        <w:t xml:space="preserve"> were recruited in Pueblo (91%) and identified as </w:t>
      </w:r>
      <w:proofErr w:type="spellStart"/>
      <w:r w:rsidR="006628AB" w:rsidRPr="006628AB">
        <w:rPr>
          <w:rFonts w:ascii="Arial" w:hAnsi="Arial" w:cs="Arial"/>
        </w:rPr>
        <w:t>LatinX</w:t>
      </w:r>
      <w:proofErr w:type="spellEnd"/>
      <w:r w:rsidR="006628AB" w:rsidRPr="006628AB">
        <w:rPr>
          <w:rFonts w:ascii="Arial" w:hAnsi="Arial" w:cs="Arial"/>
        </w:rPr>
        <w:t xml:space="preserve"> (85%). 53% of subjects were female</w:t>
      </w:r>
      <w:del w:id="30" w:author="Sharma, Sunita [2]" w:date="2023-03-29T14:06:00Z">
        <w:r w:rsidR="006628AB" w:rsidDel="00CE0A7A">
          <w:rPr>
            <w:rFonts w:ascii="Arial" w:hAnsi="Arial" w:cs="Arial"/>
          </w:rPr>
          <w:delText>.</w:delText>
        </w:r>
        <w:r w:rsidRPr="005C77DA" w:rsidDel="00CE0A7A">
          <w:rPr>
            <w:rFonts w:ascii="Arial" w:hAnsi="Arial" w:cs="Arial"/>
          </w:rPr>
          <w:delText xml:space="preserve"> </w:delText>
        </w:r>
        <w:r w:rsidR="00143E9E" w:rsidRPr="005C77DA" w:rsidDel="00CE0A7A">
          <w:rPr>
            <w:rFonts w:ascii="Arial" w:hAnsi="Arial" w:cs="Arial"/>
          </w:rPr>
          <w:delText>Spirometry measurements were missing for all but one of the v</w:delText>
        </w:r>
        <w:r w:rsidR="000D0D8A" w:rsidDel="00CE0A7A">
          <w:rPr>
            <w:rFonts w:ascii="Arial" w:hAnsi="Arial" w:cs="Arial"/>
          </w:rPr>
          <w:delText>ape users</w:delText>
        </w:r>
        <w:r w:rsidR="00143E9E" w:rsidRPr="005C77DA" w:rsidDel="00CE0A7A">
          <w:rPr>
            <w:rFonts w:ascii="Arial" w:hAnsi="Arial" w:cs="Arial"/>
          </w:rPr>
          <w:delText xml:space="preserve"> and IOS data was available for most subjects</w:delText>
        </w:r>
        <w:r w:rsidR="00163438" w:rsidRPr="005C77DA" w:rsidDel="00CE0A7A">
          <w:rPr>
            <w:rFonts w:ascii="Arial" w:hAnsi="Arial" w:cs="Arial"/>
          </w:rPr>
          <w:delText xml:space="preserve"> </w:delText>
        </w:r>
      </w:del>
      <w:r w:rsidR="00163438" w:rsidRPr="005C77DA">
        <w:rPr>
          <w:rFonts w:ascii="Arial" w:hAnsi="Arial" w:cs="Arial"/>
        </w:rPr>
        <w:t>(Table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041707D6"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r w:rsidR="00192C25">
        <w:rPr>
          <w:rFonts w:ascii="Arial" w:hAnsi="Arial" w:cs="Arial"/>
          <w:b/>
          <w:bCs/>
        </w:rPr>
        <w:t xml:space="preserve">. </w:t>
      </w:r>
      <w:r w:rsidR="00192C25">
        <w:rPr>
          <w:rFonts w:ascii="Arial" w:hAnsi="Arial" w:cs="Arial"/>
        </w:rPr>
        <w:t xml:space="preserve">SD: standard deviation </w:t>
      </w:r>
    </w:p>
    <w:tbl>
      <w:tblPr>
        <w:tblW w:w="9810" w:type="dxa"/>
        <w:tblLook w:val="04A0" w:firstRow="1" w:lastRow="0" w:firstColumn="1" w:lastColumn="0" w:noHBand="0" w:noVBand="1"/>
      </w:tblPr>
      <w:tblGrid>
        <w:gridCol w:w="2790"/>
        <w:gridCol w:w="2340"/>
        <w:gridCol w:w="2340"/>
        <w:gridCol w:w="2340"/>
      </w:tblGrid>
      <w:tr w:rsidR="00143E9E" w:rsidRPr="005C77DA" w14:paraId="1F0F4D15" w14:textId="77777777" w:rsidTr="003E6C8E">
        <w:trPr>
          <w:trHeight w:val="420"/>
        </w:trPr>
        <w:tc>
          <w:tcPr>
            <w:tcW w:w="2790"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2340" w:type="dxa"/>
            <w:tcBorders>
              <w:top w:val="single" w:sz="4" w:space="0" w:color="auto"/>
              <w:left w:val="nil"/>
              <w:bottom w:val="single" w:sz="4" w:space="0" w:color="auto"/>
              <w:right w:val="nil"/>
            </w:tcBorders>
            <w:shd w:val="clear" w:color="000000" w:fill="FFFFFF"/>
            <w:vAlign w:val="center"/>
            <w:hideMark/>
          </w:tcPr>
          <w:p w14:paraId="6292586F" w14:textId="1C5BDDC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w:t>
            </w:r>
            <w:r w:rsidR="000D0D8A">
              <w:rPr>
                <w:rFonts w:ascii="Arial" w:eastAsia="Times New Roman" w:hAnsi="Arial" w:cs="Arial"/>
                <w:b/>
                <w:bCs/>
                <w:color w:val="222222"/>
              </w:rPr>
              <w:t xml:space="preserve"> (non-vape users)</w:t>
            </w:r>
            <w:r w:rsidRPr="005C77DA">
              <w:rPr>
                <w:rFonts w:ascii="Arial" w:eastAsia="Times New Roman" w:hAnsi="Arial" w:cs="Arial"/>
                <w:b/>
                <w:bCs/>
                <w:color w:val="222222"/>
              </w:rPr>
              <w:t xml:space="preserve"> (N=37)</w:t>
            </w:r>
          </w:p>
        </w:tc>
        <w:tc>
          <w:tcPr>
            <w:tcW w:w="2340" w:type="dxa"/>
            <w:tcBorders>
              <w:top w:val="single" w:sz="4" w:space="0" w:color="auto"/>
              <w:left w:val="nil"/>
              <w:bottom w:val="single" w:sz="4" w:space="0" w:color="auto"/>
              <w:right w:val="nil"/>
            </w:tcBorders>
            <w:shd w:val="clear" w:color="000000" w:fill="FFFFFF"/>
            <w:vAlign w:val="center"/>
            <w:hideMark/>
          </w:tcPr>
          <w:p w14:paraId="23578BFE" w14:textId="7582D994"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r w:rsidR="000D0D8A">
              <w:rPr>
                <w:rFonts w:ascii="Arial" w:eastAsia="Times New Roman" w:hAnsi="Arial" w:cs="Arial"/>
                <w:b/>
                <w:bCs/>
                <w:color w:val="222222"/>
              </w:rPr>
              <w:t xml:space="preserve"> (vape users)</w:t>
            </w:r>
          </w:p>
        </w:tc>
        <w:tc>
          <w:tcPr>
            <w:tcW w:w="2340"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192C25">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3E6C8E">
        <w:trPr>
          <w:trHeight w:val="210"/>
        </w:trPr>
        <w:tc>
          <w:tcPr>
            <w:tcW w:w="2790"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2340" w:type="dxa"/>
            <w:tcBorders>
              <w:top w:val="nil"/>
              <w:left w:val="nil"/>
              <w:bottom w:val="nil"/>
              <w:right w:val="nil"/>
            </w:tcBorders>
            <w:shd w:val="clear" w:color="000000" w:fill="FFFFFF"/>
            <w:vAlign w:val="center"/>
            <w:hideMark/>
          </w:tcPr>
          <w:p w14:paraId="70857232" w14:textId="2712CD2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A7ADE07" w14:textId="1755E9C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6A481BD" w14:textId="55F63422" w:rsidR="00143E9E" w:rsidRPr="005C77DA" w:rsidRDefault="00143E9E" w:rsidP="003E6C8E">
            <w:pPr>
              <w:spacing w:after="0" w:line="276" w:lineRule="auto"/>
              <w:jc w:val="center"/>
              <w:rPr>
                <w:rFonts w:ascii="Arial" w:eastAsia="Times New Roman" w:hAnsi="Arial" w:cs="Arial"/>
                <w:color w:val="222222"/>
              </w:rPr>
            </w:pPr>
          </w:p>
        </w:tc>
      </w:tr>
      <w:tr w:rsidR="00F12801" w:rsidRPr="005C77DA" w14:paraId="255BC7E3" w14:textId="77777777" w:rsidTr="003E6C8E">
        <w:trPr>
          <w:trHeight w:val="200"/>
        </w:trPr>
        <w:tc>
          <w:tcPr>
            <w:tcW w:w="2790"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2340" w:type="dxa"/>
            <w:tcBorders>
              <w:top w:val="nil"/>
              <w:left w:val="nil"/>
              <w:bottom w:val="nil"/>
              <w:right w:val="nil"/>
            </w:tcBorders>
            <w:shd w:val="clear" w:color="000000" w:fill="FFFFFF"/>
            <w:vAlign w:val="center"/>
            <w:hideMark/>
          </w:tcPr>
          <w:p w14:paraId="5D820CB8" w14:textId="599ECF9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17 (45.9%)</w:t>
            </w:r>
          </w:p>
        </w:tc>
        <w:tc>
          <w:tcPr>
            <w:tcW w:w="2340" w:type="dxa"/>
            <w:tcBorders>
              <w:top w:val="nil"/>
              <w:left w:val="nil"/>
              <w:bottom w:val="nil"/>
              <w:right w:val="nil"/>
            </w:tcBorders>
            <w:shd w:val="clear" w:color="000000" w:fill="FFFFFF"/>
            <w:vAlign w:val="center"/>
            <w:hideMark/>
          </w:tcPr>
          <w:p w14:paraId="612EE24E" w14:textId="382E953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8 (61.5%)</w:t>
            </w:r>
          </w:p>
        </w:tc>
        <w:tc>
          <w:tcPr>
            <w:tcW w:w="2340" w:type="dxa"/>
            <w:tcBorders>
              <w:top w:val="nil"/>
              <w:left w:val="nil"/>
              <w:bottom w:val="nil"/>
              <w:right w:val="nil"/>
            </w:tcBorders>
            <w:shd w:val="clear" w:color="000000" w:fill="FFFFFF"/>
            <w:vAlign w:val="center"/>
            <w:hideMark/>
          </w:tcPr>
          <w:p w14:paraId="5EACC704" w14:textId="14C3C66B"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F12801" w:rsidRPr="005C77DA" w14:paraId="6825A876" w14:textId="77777777" w:rsidTr="003E6C8E">
        <w:trPr>
          <w:trHeight w:val="200"/>
        </w:trPr>
        <w:tc>
          <w:tcPr>
            <w:tcW w:w="2790"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lastRenderedPageBreak/>
              <w:t>   Male</w:t>
            </w:r>
          </w:p>
        </w:tc>
        <w:tc>
          <w:tcPr>
            <w:tcW w:w="2340" w:type="dxa"/>
            <w:tcBorders>
              <w:top w:val="nil"/>
              <w:left w:val="nil"/>
              <w:bottom w:val="nil"/>
              <w:right w:val="nil"/>
            </w:tcBorders>
            <w:shd w:val="clear" w:color="000000" w:fill="FFFFFF"/>
            <w:vAlign w:val="center"/>
            <w:hideMark/>
          </w:tcPr>
          <w:p w14:paraId="7A8446C3" w14:textId="465ABFE4"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20 (54.1%)</w:t>
            </w:r>
          </w:p>
        </w:tc>
        <w:tc>
          <w:tcPr>
            <w:tcW w:w="2340" w:type="dxa"/>
            <w:tcBorders>
              <w:top w:val="nil"/>
              <w:left w:val="nil"/>
              <w:bottom w:val="nil"/>
              <w:right w:val="nil"/>
            </w:tcBorders>
            <w:shd w:val="clear" w:color="000000" w:fill="FFFFFF"/>
            <w:vAlign w:val="center"/>
            <w:hideMark/>
          </w:tcPr>
          <w:p w14:paraId="3F9BA505" w14:textId="34A84AB0"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5 (38.5%)</w:t>
            </w:r>
          </w:p>
        </w:tc>
        <w:tc>
          <w:tcPr>
            <w:tcW w:w="2340" w:type="dxa"/>
            <w:tcBorders>
              <w:top w:val="nil"/>
              <w:left w:val="nil"/>
              <w:bottom w:val="nil"/>
              <w:right w:val="nil"/>
            </w:tcBorders>
            <w:shd w:val="clear" w:color="000000" w:fill="FFFFFF"/>
            <w:vAlign w:val="center"/>
            <w:hideMark/>
          </w:tcPr>
          <w:p w14:paraId="51168629" w14:textId="1759B655" w:rsidR="00F12801" w:rsidRPr="005C77DA" w:rsidRDefault="00F12801" w:rsidP="003E6C8E">
            <w:pPr>
              <w:spacing w:after="0" w:line="276" w:lineRule="auto"/>
              <w:jc w:val="center"/>
              <w:rPr>
                <w:rFonts w:ascii="Arial" w:eastAsia="Times New Roman" w:hAnsi="Arial" w:cs="Arial"/>
                <w:color w:val="222222"/>
              </w:rPr>
            </w:pPr>
            <w:r w:rsidRPr="005C77DA">
              <w:rPr>
                <w:rFonts w:ascii="Arial" w:hAnsi="Arial" w:cs="Arial"/>
              </w:rPr>
              <w:t>25 (50.0%)</w:t>
            </w:r>
          </w:p>
        </w:tc>
      </w:tr>
      <w:tr w:rsidR="00143E9E" w:rsidRPr="005C77DA" w14:paraId="781A0962" w14:textId="77777777" w:rsidTr="003E6C8E">
        <w:trPr>
          <w:trHeight w:val="210"/>
        </w:trPr>
        <w:tc>
          <w:tcPr>
            <w:tcW w:w="2790" w:type="dxa"/>
            <w:tcBorders>
              <w:top w:val="nil"/>
              <w:left w:val="nil"/>
              <w:bottom w:val="nil"/>
              <w:right w:val="nil"/>
            </w:tcBorders>
            <w:shd w:val="clear" w:color="000000" w:fill="FFFFFF"/>
            <w:hideMark/>
          </w:tcPr>
          <w:p w14:paraId="07BCA158" w14:textId="56851308"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w:t>
            </w:r>
            <w:r w:rsidR="00192C25">
              <w:rPr>
                <w:rFonts w:ascii="Arial" w:eastAsia="Times New Roman" w:hAnsi="Arial" w:cs="Arial"/>
                <w:b/>
                <w:bCs/>
                <w:color w:val="222222"/>
              </w:rPr>
              <w:t>ea</w:t>
            </w:r>
            <w:r w:rsidRPr="005C77DA">
              <w:rPr>
                <w:rFonts w:ascii="Arial" w:eastAsia="Times New Roman" w:hAnsi="Arial" w:cs="Arial"/>
                <w:b/>
                <w:bCs/>
                <w:color w:val="222222"/>
              </w:rPr>
              <w:t>rs)</w:t>
            </w:r>
          </w:p>
        </w:tc>
        <w:tc>
          <w:tcPr>
            <w:tcW w:w="2340" w:type="dxa"/>
            <w:tcBorders>
              <w:top w:val="nil"/>
              <w:left w:val="nil"/>
              <w:bottom w:val="nil"/>
              <w:right w:val="nil"/>
            </w:tcBorders>
            <w:shd w:val="clear" w:color="000000" w:fill="FFFFFF"/>
            <w:vAlign w:val="center"/>
            <w:hideMark/>
          </w:tcPr>
          <w:p w14:paraId="6A8664B7" w14:textId="613AE91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0D29FB7" w14:textId="2C0C46E2"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460426" w14:textId="6E0822C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A2BEE2C" w14:textId="77777777" w:rsidTr="003E6C8E">
        <w:trPr>
          <w:trHeight w:val="200"/>
        </w:trPr>
        <w:tc>
          <w:tcPr>
            <w:tcW w:w="2790"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48DABC2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c>
          <w:tcPr>
            <w:tcW w:w="2340" w:type="dxa"/>
            <w:tcBorders>
              <w:top w:val="nil"/>
              <w:left w:val="nil"/>
              <w:bottom w:val="nil"/>
              <w:right w:val="nil"/>
            </w:tcBorders>
            <w:shd w:val="clear" w:color="000000" w:fill="FFFFFF"/>
            <w:vAlign w:val="center"/>
            <w:hideMark/>
          </w:tcPr>
          <w:p w14:paraId="0A7125F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14.8 (1.4)</w:t>
            </w:r>
          </w:p>
        </w:tc>
        <w:tc>
          <w:tcPr>
            <w:tcW w:w="2340" w:type="dxa"/>
            <w:tcBorders>
              <w:top w:val="nil"/>
              <w:left w:val="nil"/>
              <w:bottom w:val="nil"/>
              <w:right w:val="nil"/>
            </w:tcBorders>
            <w:shd w:val="clear" w:color="000000" w:fill="FFFFFF"/>
            <w:vAlign w:val="center"/>
            <w:hideMark/>
          </w:tcPr>
          <w:p w14:paraId="31C97F7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3E6C8E">
        <w:trPr>
          <w:trHeight w:val="200"/>
        </w:trPr>
        <w:tc>
          <w:tcPr>
            <w:tcW w:w="2790"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5AE6E40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c>
          <w:tcPr>
            <w:tcW w:w="2340" w:type="dxa"/>
            <w:tcBorders>
              <w:top w:val="nil"/>
              <w:left w:val="nil"/>
              <w:bottom w:val="nil"/>
              <w:right w:val="nil"/>
            </w:tcBorders>
            <w:shd w:val="clear" w:color="000000" w:fill="FFFFFF"/>
            <w:vAlign w:val="center"/>
            <w:hideMark/>
          </w:tcPr>
          <w:p w14:paraId="66C5E1F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13.0 - 17.0</w:t>
            </w:r>
          </w:p>
        </w:tc>
        <w:tc>
          <w:tcPr>
            <w:tcW w:w="2340" w:type="dxa"/>
            <w:tcBorders>
              <w:top w:val="nil"/>
              <w:left w:val="nil"/>
              <w:bottom w:val="nil"/>
              <w:right w:val="nil"/>
            </w:tcBorders>
            <w:shd w:val="clear" w:color="000000" w:fill="FFFFFF"/>
            <w:vAlign w:val="center"/>
            <w:hideMark/>
          </w:tcPr>
          <w:p w14:paraId="507B88C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3E6C8E">
        <w:trPr>
          <w:trHeight w:val="210"/>
        </w:trPr>
        <w:tc>
          <w:tcPr>
            <w:tcW w:w="2790"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2340" w:type="dxa"/>
            <w:tcBorders>
              <w:top w:val="nil"/>
              <w:left w:val="nil"/>
              <w:bottom w:val="nil"/>
              <w:right w:val="nil"/>
            </w:tcBorders>
            <w:shd w:val="clear" w:color="000000" w:fill="FFFFFF"/>
            <w:vAlign w:val="center"/>
            <w:hideMark/>
          </w:tcPr>
          <w:p w14:paraId="6452450B" w14:textId="492BA5A7"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432FAFEE" w14:textId="2A7EE4B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77D1DBF" w14:textId="611818CA"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9F54BEB" w14:textId="77777777" w:rsidTr="003E6C8E">
        <w:trPr>
          <w:trHeight w:val="200"/>
        </w:trPr>
        <w:tc>
          <w:tcPr>
            <w:tcW w:w="2790"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2340" w:type="dxa"/>
            <w:tcBorders>
              <w:top w:val="nil"/>
              <w:left w:val="nil"/>
              <w:bottom w:val="nil"/>
              <w:right w:val="nil"/>
            </w:tcBorders>
            <w:shd w:val="clear" w:color="000000" w:fill="FFFFFF"/>
            <w:vAlign w:val="center"/>
            <w:hideMark/>
          </w:tcPr>
          <w:p w14:paraId="71ECC98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(40.5%)</w:t>
            </w:r>
          </w:p>
        </w:tc>
        <w:tc>
          <w:tcPr>
            <w:tcW w:w="2340" w:type="dxa"/>
            <w:tcBorders>
              <w:top w:val="nil"/>
              <w:left w:val="nil"/>
              <w:bottom w:val="nil"/>
              <w:right w:val="nil"/>
            </w:tcBorders>
            <w:shd w:val="clear" w:color="000000" w:fill="FFFFFF"/>
            <w:vAlign w:val="center"/>
            <w:hideMark/>
          </w:tcPr>
          <w:p w14:paraId="23FCA94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 (0.0%)</w:t>
            </w:r>
          </w:p>
        </w:tc>
        <w:tc>
          <w:tcPr>
            <w:tcW w:w="2340" w:type="dxa"/>
            <w:tcBorders>
              <w:top w:val="nil"/>
              <w:left w:val="nil"/>
              <w:bottom w:val="nil"/>
              <w:right w:val="nil"/>
            </w:tcBorders>
            <w:shd w:val="clear" w:color="000000" w:fill="FFFFFF"/>
            <w:vAlign w:val="center"/>
            <w:hideMark/>
          </w:tcPr>
          <w:p w14:paraId="2EF78D5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3E6C8E">
        <w:trPr>
          <w:trHeight w:val="200"/>
        </w:trPr>
        <w:tc>
          <w:tcPr>
            <w:tcW w:w="2790" w:type="dxa"/>
            <w:tcBorders>
              <w:top w:val="nil"/>
              <w:left w:val="nil"/>
              <w:bottom w:val="nil"/>
              <w:right w:val="nil"/>
            </w:tcBorders>
            <w:shd w:val="clear" w:color="000000" w:fill="FFFFFF"/>
            <w:hideMark/>
          </w:tcPr>
          <w:p w14:paraId="026E5B01" w14:textId="73ED6CED"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w:t>
            </w:r>
            <w:r w:rsidR="00192C25">
              <w:rPr>
                <w:rFonts w:ascii="Arial" w:eastAsia="Times New Roman" w:hAnsi="Arial" w:cs="Arial"/>
                <w:color w:val="222222"/>
              </w:rPr>
              <w:t xml:space="preserve">erce </w:t>
            </w:r>
            <w:r w:rsidRPr="005C77DA">
              <w:rPr>
                <w:rFonts w:ascii="Arial" w:eastAsia="Times New Roman" w:hAnsi="Arial" w:cs="Arial"/>
                <w:color w:val="222222"/>
              </w:rPr>
              <w:t>City</w:t>
            </w:r>
            <w:r w:rsidR="00192C25">
              <w:rPr>
                <w:rFonts w:ascii="Arial" w:eastAsia="Times New Roman" w:hAnsi="Arial" w:cs="Arial"/>
                <w:color w:val="222222"/>
              </w:rPr>
              <w:t>/</w:t>
            </w:r>
            <w:r w:rsidRPr="005C77DA">
              <w:rPr>
                <w:rFonts w:ascii="Arial" w:eastAsia="Times New Roman" w:hAnsi="Arial" w:cs="Arial"/>
                <w:color w:val="222222"/>
              </w:rPr>
              <w:t>Denver</w:t>
            </w:r>
          </w:p>
        </w:tc>
        <w:tc>
          <w:tcPr>
            <w:tcW w:w="2340" w:type="dxa"/>
            <w:tcBorders>
              <w:top w:val="nil"/>
              <w:left w:val="nil"/>
              <w:bottom w:val="nil"/>
              <w:right w:val="nil"/>
            </w:tcBorders>
            <w:shd w:val="clear" w:color="000000" w:fill="FFFFFF"/>
            <w:vAlign w:val="center"/>
            <w:hideMark/>
          </w:tcPr>
          <w:p w14:paraId="5EA5E6A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13 (35.1%)</w:t>
            </w:r>
          </w:p>
        </w:tc>
        <w:tc>
          <w:tcPr>
            <w:tcW w:w="2340" w:type="dxa"/>
            <w:tcBorders>
              <w:top w:val="nil"/>
              <w:left w:val="nil"/>
              <w:bottom w:val="nil"/>
              <w:right w:val="nil"/>
            </w:tcBorders>
            <w:shd w:val="clear" w:color="000000" w:fill="FFFFFF"/>
            <w:vAlign w:val="center"/>
            <w:hideMark/>
          </w:tcPr>
          <w:p w14:paraId="1D8EF58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 (7.7%)</w:t>
            </w:r>
          </w:p>
        </w:tc>
        <w:tc>
          <w:tcPr>
            <w:tcW w:w="2340" w:type="dxa"/>
            <w:tcBorders>
              <w:top w:val="nil"/>
              <w:left w:val="nil"/>
              <w:bottom w:val="nil"/>
              <w:right w:val="nil"/>
            </w:tcBorders>
            <w:shd w:val="clear" w:color="000000" w:fill="FFFFFF"/>
            <w:vAlign w:val="center"/>
            <w:hideMark/>
          </w:tcPr>
          <w:p w14:paraId="106E30D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3E6C8E">
        <w:trPr>
          <w:trHeight w:val="200"/>
        </w:trPr>
        <w:tc>
          <w:tcPr>
            <w:tcW w:w="2790"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2340" w:type="dxa"/>
            <w:tcBorders>
              <w:top w:val="nil"/>
              <w:left w:val="nil"/>
              <w:bottom w:val="nil"/>
              <w:right w:val="nil"/>
            </w:tcBorders>
            <w:shd w:val="clear" w:color="000000" w:fill="FFFFFF"/>
            <w:vAlign w:val="center"/>
            <w:hideMark/>
          </w:tcPr>
          <w:p w14:paraId="6E030215"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9 (24.3%)</w:t>
            </w:r>
          </w:p>
        </w:tc>
        <w:tc>
          <w:tcPr>
            <w:tcW w:w="2340" w:type="dxa"/>
            <w:tcBorders>
              <w:top w:val="nil"/>
              <w:left w:val="nil"/>
              <w:bottom w:val="nil"/>
              <w:right w:val="nil"/>
            </w:tcBorders>
            <w:shd w:val="clear" w:color="000000" w:fill="FFFFFF"/>
            <w:vAlign w:val="center"/>
            <w:hideMark/>
          </w:tcPr>
          <w:p w14:paraId="0473D6E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12 (92.3%)</w:t>
            </w:r>
          </w:p>
        </w:tc>
        <w:tc>
          <w:tcPr>
            <w:tcW w:w="2340" w:type="dxa"/>
            <w:tcBorders>
              <w:top w:val="nil"/>
              <w:left w:val="nil"/>
              <w:bottom w:val="nil"/>
              <w:right w:val="nil"/>
            </w:tcBorders>
            <w:shd w:val="clear" w:color="000000" w:fill="FFFFFF"/>
            <w:vAlign w:val="center"/>
            <w:hideMark/>
          </w:tcPr>
          <w:p w14:paraId="6B08AF7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3E6C8E">
        <w:trPr>
          <w:trHeight w:val="210"/>
        </w:trPr>
        <w:tc>
          <w:tcPr>
            <w:tcW w:w="2790"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2340" w:type="dxa"/>
            <w:tcBorders>
              <w:top w:val="nil"/>
              <w:left w:val="nil"/>
              <w:bottom w:val="nil"/>
              <w:right w:val="nil"/>
            </w:tcBorders>
            <w:shd w:val="clear" w:color="000000" w:fill="FFFFFF"/>
            <w:vAlign w:val="center"/>
            <w:hideMark/>
          </w:tcPr>
          <w:p w14:paraId="2A5E616D" w14:textId="747BE9F3"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1CC531D" w14:textId="50CB170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169D4213" w14:textId="1A40064C"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55B9905" w14:textId="77777777" w:rsidTr="003E6C8E">
        <w:trPr>
          <w:trHeight w:val="200"/>
        </w:trPr>
        <w:tc>
          <w:tcPr>
            <w:tcW w:w="2790"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60F003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23 (62.2%)</w:t>
            </w:r>
          </w:p>
        </w:tc>
        <w:tc>
          <w:tcPr>
            <w:tcW w:w="2340" w:type="dxa"/>
            <w:tcBorders>
              <w:top w:val="nil"/>
              <w:left w:val="nil"/>
              <w:bottom w:val="nil"/>
              <w:right w:val="nil"/>
            </w:tcBorders>
            <w:shd w:val="clear" w:color="000000" w:fill="FFFFFF"/>
            <w:vAlign w:val="center"/>
            <w:hideMark/>
          </w:tcPr>
          <w:p w14:paraId="72CB3EBF"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(84.6%)</w:t>
            </w:r>
          </w:p>
        </w:tc>
        <w:tc>
          <w:tcPr>
            <w:tcW w:w="2340" w:type="dxa"/>
            <w:tcBorders>
              <w:top w:val="nil"/>
              <w:left w:val="nil"/>
              <w:bottom w:val="nil"/>
              <w:right w:val="nil"/>
            </w:tcBorders>
            <w:shd w:val="clear" w:color="000000" w:fill="FFFFFF"/>
            <w:vAlign w:val="center"/>
            <w:hideMark/>
          </w:tcPr>
          <w:p w14:paraId="7A33193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3E6C8E">
        <w:trPr>
          <w:trHeight w:val="200"/>
        </w:trPr>
        <w:tc>
          <w:tcPr>
            <w:tcW w:w="2790"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w:t>
            </w:r>
            <w:proofErr w:type="spellStart"/>
            <w:r w:rsidRPr="005C77DA">
              <w:rPr>
                <w:rFonts w:ascii="Arial" w:eastAsia="Times New Roman" w:hAnsi="Arial" w:cs="Arial"/>
                <w:color w:val="222222"/>
              </w:rPr>
              <w:t>LatinX</w:t>
            </w:r>
            <w:proofErr w:type="spellEnd"/>
          </w:p>
        </w:tc>
        <w:tc>
          <w:tcPr>
            <w:tcW w:w="2340" w:type="dxa"/>
            <w:tcBorders>
              <w:top w:val="nil"/>
              <w:left w:val="nil"/>
              <w:bottom w:val="nil"/>
              <w:right w:val="nil"/>
            </w:tcBorders>
            <w:shd w:val="clear" w:color="000000" w:fill="FFFFFF"/>
            <w:vAlign w:val="center"/>
            <w:hideMark/>
          </w:tcPr>
          <w:p w14:paraId="7A5FF1B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14 (37.8%)</w:t>
            </w:r>
          </w:p>
        </w:tc>
        <w:tc>
          <w:tcPr>
            <w:tcW w:w="2340" w:type="dxa"/>
            <w:tcBorders>
              <w:top w:val="nil"/>
              <w:left w:val="nil"/>
              <w:bottom w:val="nil"/>
              <w:right w:val="nil"/>
            </w:tcBorders>
            <w:shd w:val="clear" w:color="000000" w:fill="FFFFFF"/>
            <w:vAlign w:val="center"/>
            <w:hideMark/>
          </w:tcPr>
          <w:p w14:paraId="4DC9FA89"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 (15.4%)</w:t>
            </w:r>
          </w:p>
        </w:tc>
        <w:tc>
          <w:tcPr>
            <w:tcW w:w="2340" w:type="dxa"/>
            <w:tcBorders>
              <w:top w:val="nil"/>
              <w:left w:val="nil"/>
              <w:bottom w:val="nil"/>
              <w:right w:val="nil"/>
            </w:tcBorders>
            <w:shd w:val="clear" w:color="000000" w:fill="FFFFFF"/>
            <w:vAlign w:val="center"/>
            <w:hideMark/>
          </w:tcPr>
          <w:p w14:paraId="589D44F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5220F670" w14:textId="77777777" w:rsidTr="003E6C8E">
        <w:trPr>
          <w:trHeight w:val="210"/>
        </w:trPr>
        <w:tc>
          <w:tcPr>
            <w:tcW w:w="2790"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2340" w:type="dxa"/>
            <w:tcBorders>
              <w:top w:val="nil"/>
              <w:left w:val="nil"/>
              <w:bottom w:val="nil"/>
              <w:right w:val="nil"/>
            </w:tcBorders>
            <w:shd w:val="clear" w:color="000000" w:fill="FFFFFF"/>
            <w:vAlign w:val="center"/>
            <w:hideMark/>
          </w:tcPr>
          <w:p w14:paraId="74C23E79" w14:textId="7638F25C"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5AE3AA8E" w14:textId="01B697C1"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6B12FA80" w14:textId="54E882FB"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1F4DAC34" w14:textId="77777777" w:rsidTr="003E6C8E">
        <w:trPr>
          <w:trHeight w:val="200"/>
        </w:trPr>
        <w:tc>
          <w:tcPr>
            <w:tcW w:w="2790" w:type="dxa"/>
            <w:tcBorders>
              <w:top w:val="nil"/>
              <w:left w:val="nil"/>
              <w:bottom w:val="nil"/>
              <w:right w:val="nil"/>
            </w:tcBorders>
            <w:shd w:val="clear" w:color="000000" w:fill="FFFFFF"/>
            <w:hideMark/>
          </w:tcPr>
          <w:p w14:paraId="559AFCEE" w14:textId="7678C850"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35E612EC"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c>
          <w:tcPr>
            <w:tcW w:w="2340" w:type="dxa"/>
            <w:tcBorders>
              <w:top w:val="nil"/>
              <w:left w:val="nil"/>
              <w:bottom w:val="nil"/>
              <w:right w:val="nil"/>
            </w:tcBorders>
            <w:shd w:val="clear" w:color="000000" w:fill="FFFFFF"/>
            <w:vAlign w:val="center"/>
            <w:hideMark/>
          </w:tcPr>
          <w:p w14:paraId="5670C71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w:t>
            </w:r>
          </w:p>
        </w:tc>
        <w:tc>
          <w:tcPr>
            <w:tcW w:w="2340" w:type="dxa"/>
            <w:tcBorders>
              <w:top w:val="nil"/>
              <w:left w:val="nil"/>
              <w:bottom w:val="nil"/>
              <w:right w:val="nil"/>
            </w:tcBorders>
            <w:shd w:val="clear" w:color="000000" w:fill="FFFFFF"/>
            <w:vAlign w:val="center"/>
            <w:hideMark/>
          </w:tcPr>
          <w:p w14:paraId="3F93AC81"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3E6C8E">
        <w:trPr>
          <w:trHeight w:val="200"/>
        </w:trPr>
        <w:tc>
          <w:tcPr>
            <w:tcW w:w="2790"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3EA2BE0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4.0 (0.9)</w:t>
            </w:r>
          </w:p>
        </w:tc>
        <w:tc>
          <w:tcPr>
            <w:tcW w:w="2340" w:type="dxa"/>
            <w:tcBorders>
              <w:top w:val="nil"/>
              <w:left w:val="nil"/>
              <w:bottom w:val="nil"/>
              <w:right w:val="nil"/>
            </w:tcBorders>
            <w:shd w:val="clear" w:color="000000" w:fill="FFFFFF"/>
            <w:vAlign w:val="center"/>
            <w:hideMark/>
          </w:tcPr>
          <w:p w14:paraId="0460752D"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5.0 (1.3)</w:t>
            </w:r>
          </w:p>
        </w:tc>
        <w:tc>
          <w:tcPr>
            <w:tcW w:w="2340" w:type="dxa"/>
            <w:tcBorders>
              <w:top w:val="nil"/>
              <w:left w:val="nil"/>
              <w:bottom w:val="nil"/>
              <w:right w:val="nil"/>
            </w:tcBorders>
            <w:shd w:val="clear" w:color="000000" w:fill="FFFFFF"/>
            <w:vAlign w:val="center"/>
            <w:hideMark/>
          </w:tcPr>
          <w:p w14:paraId="037C020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3E6C8E">
        <w:trPr>
          <w:trHeight w:val="200"/>
        </w:trPr>
        <w:tc>
          <w:tcPr>
            <w:tcW w:w="2790"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nil"/>
              <w:right w:val="nil"/>
            </w:tcBorders>
            <w:shd w:val="clear" w:color="000000" w:fill="FFFFFF"/>
            <w:vAlign w:val="center"/>
            <w:hideMark/>
          </w:tcPr>
          <w:p w14:paraId="62BA6AE2"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2.0 - 6.1</w:t>
            </w:r>
          </w:p>
        </w:tc>
        <w:tc>
          <w:tcPr>
            <w:tcW w:w="2340" w:type="dxa"/>
            <w:tcBorders>
              <w:top w:val="nil"/>
              <w:left w:val="nil"/>
              <w:bottom w:val="nil"/>
              <w:right w:val="nil"/>
            </w:tcBorders>
            <w:shd w:val="clear" w:color="000000" w:fill="FFFFFF"/>
            <w:vAlign w:val="center"/>
            <w:hideMark/>
          </w:tcPr>
          <w:p w14:paraId="24A339D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3.7 - 7.6</w:t>
            </w:r>
          </w:p>
        </w:tc>
        <w:tc>
          <w:tcPr>
            <w:tcW w:w="2340" w:type="dxa"/>
            <w:tcBorders>
              <w:top w:val="nil"/>
              <w:left w:val="nil"/>
              <w:bottom w:val="nil"/>
              <w:right w:val="nil"/>
            </w:tcBorders>
            <w:shd w:val="clear" w:color="000000" w:fill="FFFFFF"/>
            <w:vAlign w:val="center"/>
            <w:hideMark/>
          </w:tcPr>
          <w:p w14:paraId="24EFC45B"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3E6C8E">
        <w:trPr>
          <w:trHeight w:val="210"/>
        </w:trPr>
        <w:tc>
          <w:tcPr>
            <w:tcW w:w="2790"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2340" w:type="dxa"/>
            <w:tcBorders>
              <w:top w:val="nil"/>
              <w:left w:val="nil"/>
              <w:bottom w:val="nil"/>
              <w:right w:val="nil"/>
            </w:tcBorders>
            <w:shd w:val="clear" w:color="000000" w:fill="FFFFFF"/>
            <w:vAlign w:val="center"/>
            <w:hideMark/>
          </w:tcPr>
          <w:p w14:paraId="7DE5BC14" w14:textId="76F5B60B"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716D5235" w14:textId="4B55B330" w:rsidR="00143E9E" w:rsidRPr="005C77DA" w:rsidRDefault="00143E9E" w:rsidP="003E6C8E">
            <w:pPr>
              <w:spacing w:after="0" w:line="276" w:lineRule="auto"/>
              <w:jc w:val="center"/>
              <w:rPr>
                <w:rFonts w:ascii="Arial" w:eastAsia="Times New Roman" w:hAnsi="Arial" w:cs="Arial"/>
                <w:color w:val="222222"/>
              </w:rPr>
            </w:pPr>
          </w:p>
        </w:tc>
        <w:tc>
          <w:tcPr>
            <w:tcW w:w="2340" w:type="dxa"/>
            <w:tcBorders>
              <w:top w:val="nil"/>
              <w:left w:val="nil"/>
              <w:bottom w:val="nil"/>
              <w:right w:val="nil"/>
            </w:tcBorders>
            <w:shd w:val="clear" w:color="000000" w:fill="FFFFFF"/>
            <w:vAlign w:val="center"/>
            <w:hideMark/>
          </w:tcPr>
          <w:p w14:paraId="09F7C0B4" w14:textId="31C8278F" w:rsidR="00143E9E" w:rsidRPr="005C77DA" w:rsidRDefault="00143E9E" w:rsidP="003E6C8E">
            <w:pPr>
              <w:spacing w:after="0" w:line="276" w:lineRule="auto"/>
              <w:jc w:val="center"/>
              <w:rPr>
                <w:rFonts w:ascii="Arial" w:eastAsia="Times New Roman" w:hAnsi="Arial" w:cs="Arial"/>
                <w:color w:val="222222"/>
              </w:rPr>
            </w:pPr>
          </w:p>
        </w:tc>
      </w:tr>
      <w:tr w:rsidR="00143E9E" w:rsidRPr="005C77DA" w14:paraId="65447DA9" w14:textId="77777777" w:rsidTr="003E6C8E">
        <w:trPr>
          <w:trHeight w:val="200"/>
        </w:trPr>
        <w:tc>
          <w:tcPr>
            <w:tcW w:w="2790" w:type="dxa"/>
            <w:tcBorders>
              <w:top w:val="nil"/>
              <w:left w:val="nil"/>
              <w:bottom w:val="nil"/>
              <w:right w:val="nil"/>
            </w:tcBorders>
            <w:shd w:val="clear" w:color="000000" w:fill="FFFFFF"/>
            <w:hideMark/>
          </w:tcPr>
          <w:p w14:paraId="5B4AF0F4" w14:textId="12A9ADF6"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w:t>
            </w:r>
            <w:r w:rsidR="00192C25">
              <w:rPr>
                <w:rFonts w:ascii="Arial" w:eastAsia="Times New Roman" w:hAnsi="Arial" w:cs="Arial"/>
                <w:color w:val="222222"/>
              </w:rPr>
              <w:t xml:space="preserve"> of </w:t>
            </w:r>
            <w:r w:rsidRPr="005C77DA">
              <w:rPr>
                <w:rFonts w:ascii="Arial" w:eastAsia="Times New Roman" w:hAnsi="Arial" w:cs="Arial"/>
                <w:color w:val="222222"/>
              </w:rPr>
              <w:t>Miss</w:t>
            </w:r>
            <w:r w:rsidR="00192C25">
              <w:rPr>
                <w:rFonts w:ascii="Arial" w:eastAsia="Times New Roman" w:hAnsi="Arial" w:cs="Arial"/>
                <w:color w:val="222222"/>
              </w:rPr>
              <w:t>ing</w:t>
            </w:r>
          </w:p>
        </w:tc>
        <w:tc>
          <w:tcPr>
            <w:tcW w:w="2340" w:type="dxa"/>
            <w:tcBorders>
              <w:top w:val="nil"/>
              <w:left w:val="nil"/>
              <w:bottom w:val="nil"/>
              <w:right w:val="nil"/>
            </w:tcBorders>
            <w:shd w:val="clear" w:color="000000" w:fill="FFFFFF"/>
            <w:vAlign w:val="center"/>
            <w:hideMark/>
          </w:tcPr>
          <w:p w14:paraId="650AA4F8"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4</w:t>
            </w:r>
          </w:p>
        </w:tc>
        <w:tc>
          <w:tcPr>
            <w:tcW w:w="2340" w:type="dxa"/>
            <w:tcBorders>
              <w:top w:val="nil"/>
              <w:left w:val="nil"/>
              <w:bottom w:val="nil"/>
              <w:right w:val="nil"/>
            </w:tcBorders>
            <w:shd w:val="clear" w:color="000000" w:fill="FFFFFF"/>
            <w:vAlign w:val="center"/>
            <w:hideMark/>
          </w:tcPr>
          <w:p w14:paraId="6467ABB6"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2</w:t>
            </w:r>
          </w:p>
        </w:tc>
        <w:tc>
          <w:tcPr>
            <w:tcW w:w="2340" w:type="dxa"/>
            <w:tcBorders>
              <w:top w:val="nil"/>
              <w:left w:val="nil"/>
              <w:bottom w:val="nil"/>
              <w:right w:val="nil"/>
            </w:tcBorders>
            <w:shd w:val="clear" w:color="000000" w:fill="FFFFFF"/>
            <w:vAlign w:val="center"/>
            <w:hideMark/>
          </w:tcPr>
          <w:p w14:paraId="78335B5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3E6C8E">
        <w:trPr>
          <w:trHeight w:val="200"/>
        </w:trPr>
        <w:tc>
          <w:tcPr>
            <w:tcW w:w="2790"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2340" w:type="dxa"/>
            <w:tcBorders>
              <w:top w:val="nil"/>
              <w:left w:val="nil"/>
              <w:bottom w:val="nil"/>
              <w:right w:val="nil"/>
            </w:tcBorders>
            <w:shd w:val="clear" w:color="000000" w:fill="FFFFFF"/>
            <w:vAlign w:val="center"/>
            <w:hideMark/>
          </w:tcPr>
          <w:p w14:paraId="7A497B1A"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0.1 (0.6)</w:t>
            </w:r>
          </w:p>
        </w:tc>
        <w:tc>
          <w:tcPr>
            <w:tcW w:w="2340" w:type="dxa"/>
            <w:tcBorders>
              <w:top w:val="nil"/>
              <w:left w:val="nil"/>
              <w:bottom w:val="nil"/>
              <w:right w:val="nil"/>
            </w:tcBorders>
            <w:shd w:val="clear" w:color="000000" w:fill="FFFFFF"/>
            <w:vAlign w:val="center"/>
            <w:hideMark/>
          </w:tcPr>
          <w:p w14:paraId="70048A74"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0.7 (0.9)</w:t>
            </w:r>
          </w:p>
        </w:tc>
        <w:tc>
          <w:tcPr>
            <w:tcW w:w="2340" w:type="dxa"/>
            <w:tcBorders>
              <w:top w:val="nil"/>
              <w:left w:val="nil"/>
              <w:bottom w:val="nil"/>
              <w:right w:val="nil"/>
            </w:tcBorders>
            <w:shd w:val="clear" w:color="000000" w:fill="FFFFFF"/>
            <w:vAlign w:val="center"/>
            <w:hideMark/>
          </w:tcPr>
          <w:p w14:paraId="794087A3"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3E6C8E">
        <w:trPr>
          <w:trHeight w:val="200"/>
        </w:trPr>
        <w:tc>
          <w:tcPr>
            <w:tcW w:w="2790"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2340" w:type="dxa"/>
            <w:tcBorders>
              <w:top w:val="nil"/>
              <w:left w:val="nil"/>
              <w:bottom w:val="single" w:sz="4" w:space="0" w:color="auto"/>
              <w:right w:val="nil"/>
            </w:tcBorders>
            <w:shd w:val="clear" w:color="000000" w:fill="FFFFFF"/>
            <w:vAlign w:val="center"/>
            <w:hideMark/>
          </w:tcPr>
          <w:p w14:paraId="4FC3A40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c>
          <w:tcPr>
            <w:tcW w:w="2340" w:type="dxa"/>
            <w:tcBorders>
              <w:top w:val="nil"/>
              <w:left w:val="nil"/>
              <w:bottom w:val="single" w:sz="4" w:space="0" w:color="auto"/>
              <w:right w:val="nil"/>
            </w:tcBorders>
            <w:shd w:val="clear" w:color="000000" w:fill="FFFFFF"/>
            <w:vAlign w:val="center"/>
            <w:hideMark/>
          </w:tcPr>
          <w:p w14:paraId="1F7780E0"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-1.0 - 2.3</w:t>
            </w:r>
          </w:p>
        </w:tc>
        <w:tc>
          <w:tcPr>
            <w:tcW w:w="2340" w:type="dxa"/>
            <w:tcBorders>
              <w:top w:val="nil"/>
              <w:left w:val="nil"/>
              <w:bottom w:val="single" w:sz="4" w:space="0" w:color="auto"/>
              <w:right w:val="nil"/>
            </w:tcBorders>
            <w:shd w:val="clear" w:color="000000" w:fill="FFFFFF"/>
            <w:vAlign w:val="center"/>
            <w:hideMark/>
          </w:tcPr>
          <w:p w14:paraId="4697C1EE" w14:textId="77777777" w:rsidR="00143E9E" w:rsidRPr="005C77DA" w:rsidRDefault="00143E9E" w:rsidP="003E6C8E">
            <w:pPr>
              <w:spacing w:after="0" w:line="276" w:lineRule="auto"/>
              <w:jc w:val="center"/>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0D718471" w14:textId="1DDE2ACF" w:rsidR="007D6979" w:rsidRPr="005C77DA" w:rsidRDefault="00163438" w:rsidP="00482A44">
      <w:pPr>
        <w:pStyle w:val="xdefault"/>
        <w:shd w:val="clear" w:color="auto" w:fill="FFFFFF"/>
        <w:spacing w:line="276" w:lineRule="auto"/>
        <w:jc w:val="both"/>
        <w:rPr>
          <w:rFonts w:ascii="Arial" w:hAnsi="Arial" w:cs="Arial"/>
          <w:b/>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Pr="00D05959">
        <w:rPr>
          <w:rFonts w:ascii="Arial" w:hAnsi="Arial" w:cs="Arial"/>
        </w:rPr>
        <w:t>,</w:t>
      </w:r>
      <w:r w:rsidRPr="005C77DA">
        <w:rPr>
          <w:rFonts w:ascii="Arial" w:hAnsi="Arial" w:cs="Arial"/>
        </w:rPr>
        <w:t xml:space="preserve"> we tested</w:t>
      </w:r>
      <w:r w:rsidR="00296A58" w:rsidRPr="005C77DA">
        <w:rPr>
          <w:rFonts w:ascii="Arial" w:hAnsi="Arial" w:cs="Arial"/>
        </w:rPr>
        <w:t xml:space="preserve"> the association of vape exposure with IOS measurements using </w:t>
      </w:r>
      <w:r w:rsidR="00CD048E">
        <w:rPr>
          <w:rFonts w:ascii="Arial" w:hAnsi="Arial" w:cs="Arial"/>
        </w:rPr>
        <w:t>two-sample t-tests of means</w:t>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7D6979" w:rsidRPr="005C77DA">
        <w:rPr>
          <w:rFonts w:ascii="Arial" w:hAnsi="Arial" w:cs="Arial"/>
        </w:rPr>
        <w:t xml:space="preserve">Mean airway resistance (R) values calculated over a measurement period of 60 seconds at a frequency of 5 Hz (R5) revealed </w:t>
      </w:r>
      <w:r w:rsidR="00594315">
        <w:rPr>
          <w:rFonts w:ascii="Arial" w:hAnsi="Arial" w:cs="Arial"/>
        </w:rPr>
        <w:t>increased airway resistance</w:t>
      </w:r>
      <w:r w:rsidR="007D6979" w:rsidRPr="005C77DA">
        <w:rPr>
          <w:rFonts w:ascii="Arial" w:hAnsi="Arial" w:cs="Arial"/>
        </w:rPr>
        <w:t xml:space="preserve"> </w:t>
      </w:r>
      <w:r w:rsidR="00594315">
        <w:rPr>
          <w:rFonts w:ascii="Arial" w:hAnsi="Arial" w:cs="Arial"/>
        </w:rPr>
        <w:t>in</w:t>
      </w:r>
      <w:r w:rsidR="007D6979" w:rsidRPr="005C77DA">
        <w:rPr>
          <w:rFonts w:ascii="Arial" w:hAnsi="Arial" w:cs="Arial"/>
        </w:rPr>
        <w:t xml:space="preserve">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00594315">
        <w:rPr>
          <w:rFonts w:ascii="Arial" w:hAnsi="Arial" w:cs="Arial"/>
        </w:rPr>
        <w:t xml:space="preserve"> subjects compared to non-vaping</w:t>
      </w:r>
      <w:r w:rsidR="007D6979" w:rsidRPr="005C77DA">
        <w:rPr>
          <w:rFonts w:ascii="Arial" w:hAnsi="Arial" w:cs="Arial"/>
        </w:rPr>
        <w:t xml:space="preserve">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007D6979" w:rsidRPr="005C77DA">
        <w:rPr>
          <w:rFonts w:ascii="Arial" w:hAnsi="Arial" w:cs="Arial"/>
        </w:rPr>
        <w:t>subjects</w:t>
      </w:r>
      <w:r w:rsidR="00594315">
        <w:rPr>
          <w:rFonts w:ascii="Arial" w:hAnsi="Arial" w:cs="Arial"/>
        </w:rPr>
        <w:t xml:space="preserve"> </w:t>
      </w:r>
      <w:bookmarkStart w:id="31" w:name="_Hlk121640305"/>
      <w:r w:rsidR="007D6979" w:rsidRPr="005C77DA">
        <w:rPr>
          <w:rFonts w:ascii="Arial" w:hAnsi="Arial" w:cs="Arial"/>
        </w:rPr>
        <w:t>(</w:t>
      </w:r>
      <w:r w:rsidR="007D6979" w:rsidRPr="007F77B7">
        <w:rPr>
          <w:rFonts w:ascii="Arial" w:hAnsi="Arial" w:cs="Arial"/>
        </w:rPr>
        <w:t>p=0.0</w:t>
      </w:r>
      <w:r w:rsidR="0094686D" w:rsidRPr="007F77B7">
        <w:rPr>
          <w:rFonts w:ascii="Arial" w:hAnsi="Arial" w:cs="Arial"/>
        </w:rPr>
        <w:t>2</w:t>
      </w:r>
      <w:r w:rsidR="007D6979" w:rsidRPr="007F77B7">
        <w:rPr>
          <w:rFonts w:ascii="Arial" w:hAnsi="Arial" w:cs="Arial"/>
        </w:rPr>
        <w:t>6</w:t>
      </w:r>
      <w:r w:rsidR="007D6979" w:rsidRPr="005C77DA">
        <w:rPr>
          <w:rFonts w:ascii="Arial" w:hAnsi="Arial" w:cs="Arial"/>
        </w:rPr>
        <w:t>) [Fig 1], an early indication of increased airflow obstruction. Additionally, our results showed higher X20 (reactance) values in vape</w:t>
      </w:r>
      <w:r w:rsidR="00823DF6">
        <w:rPr>
          <w:rFonts w:ascii="Arial" w:hAnsi="Arial" w:cs="Arial"/>
        </w:rPr>
        <w:t xml:space="preserve"> use</w:t>
      </w:r>
      <w:r w:rsidR="007D6979" w:rsidRPr="005C77DA">
        <w:rPr>
          <w:rFonts w:ascii="Arial" w:hAnsi="Arial" w:cs="Arial"/>
        </w:rPr>
        <w:t>rs compared to non-vap</w:t>
      </w:r>
      <w:r w:rsidR="00823DF6">
        <w:rPr>
          <w:rFonts w:ascii="Arial" w:hAnsi="Arial" w:cs="Arial"/>
        </w:rPr>
        <w:t>e user</w:t>
      </w:r>
      <w:r w:rsidR="007D6979" w:rsidRPr="005C77DA">
        <w:rPr>
          <w:rFonts w:ascii="Arial" w:hAnsi="Arial" w:cs="Arial"/>
        </w:rPr>
        <w:t>s</w:t>
      </w:r>
      <w:r w:rsidR="003E57F1" w:rsidRPr="005C77DA">
        <w:rPr>
          <w:rFonts w:ascii="Arial" w:hAnsi="Arial" w:cs="Arial"/>
        </w:rPr>
        <w:t xml:space="preserve"> </w:t>
      </w:r>
      <w:r w:rsidR="007D6979" w:rsidRPr="005C77DA">
        <w:rPr>
          <w:rFonts w:ascii="Arial" w:hAnsi="Arial" w:cs="Arial"/>
        </w:rPr>
        <w:t>(</w:t>
      </w:r>
      <w:r w:rsidR="007D6979" w:rsidRPr="007F77B7">
        <w:rPr>
          <w:rFonts w:ascii="Arial" w:hAnsi="Arial" w:cs="Arial"/>
        </w:rPr>
        <w:t>p=0.0</w:t>
      </w:r>
      <w:r w:rsidR="00EC3599">
        <w:rPr>
          <w:rFonts w:ascii="Arial" w:hAnsi="Arial" w:cs="Arial"/>
        </w:rPr>
        <w:t>43</w:t>
      </w:r>
      <w:r w:rsidR="007D6979" w:rsidRPr="005C77DA">
        <w:rPr>
          <w:rFonts w:ascii="Arial" w:hAnsi="Arial" w:cs="Arial"/>
        </w:rPr>
        <w:t>), which suggests adverse effects of vaping on lung parenchyma.</w:t>
      </w:r>
      <w:bookmarkEnd w:id="31"/>
      <w:r w:rsidR="007D6979" w:rsidRPr="005C77DA">
        <w:rPr>
          <w:rFonts w:ascii="Arial" w:hAnsi="Arial" w:cs="Arial"/>
        </w:rPr>
        <w:t xml:space="preserve">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6224B479" w:rsidR="00143E9E" w:rsidRPr="005C77DA" w:rsidRDefault="00ED1660" w:rsidP="00D31EA1">
      <w:pPr>
        <w:pStyle w:val="xmsonormal"/>
        <w:numPr>
          <w:ilvl w:val="0"/>
          <w:numId w:val="1"/>
        </w:numPr>
        <w:shd w:val="clear" w:color="auto" w:fill="FFFFFF"/>
        <w:spacing w:line="276" w:lineRule="auto"/>
        <w:jc w:val="both"/>
        <w:rPr>
          <w:rFonts w:ascii="Arial" w:hAnsi="Arial" w:cs="Arial"/>
          <w:b/>
          <w:bCs/>
        </w:rPr>
      </w:pPr>
      <w:r>
        <w:rPr>
          <w:rFonts w:ascii="Arial" w:hAnsi="Arial" w:cs="Arial"/>
          <w:b/>
          <w:bCs/>
          <w:noProof/>
        </w:rPr>
        <w:lastRenderedPageBreak/>
        <w:drawing>
          <wp:inline distT="0" distB="0" distL="0" distR="0" wp14:anchorId="352C827D" wp14:editId="070B8878">
            <wp:extent cx="5943600" cy="371030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01635B43" w14:textId="1C09D2B1" w:rsidR="00296A58" w:rsidRDefault="00296A58" w:rsidP="00D31EA1">
      <w:pPr>
        <w:pStyle w:val="xmsonormal"/>
        <w:numPr>
          <w:ilvl w:val="0"/>
          <w:numId w:val="1"/>
        </w:numPr>
        <w:shd w:val="clear" w:color="auto" w:fill="FFFFFF"/>
        <w:spacing w:line="276" w:lineRule="auto"/>
        <w:jc w:val="both"/>
        <w:rPr>
          <w:rFonts w:ascii="Arial" w:hAnsi="Arial" w:cs="Arial"/>
        </w:rPr>
      </w:pPr>
    </w:p>
    <w:p w14:paraId="67A69A4F" w14:textId="0C5011DC"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w:t>
      </w:r>
      <w:r w:rsidR="00594315">
        <w:rPr>
          <w:rFonts w:ascii="Arial" w:hAnsi="Arial" w:cs="Arial"/>
          <w:b/>
          <w:bCs/>
        </w:rPr>
        <w:t xml:space="preserve"> </w:t>
      </w:r>
      <w:r w:rsidRPr="005C77DA">
        <w:rPr>
          <w:rFonts w:ascii="Arial" w:hAnsi="Arial" w:cs="Arial"/>
          <w:b/>
          <w:bCs/>
        </w:rPr>
        <w:t>i</w:t>
      </w:r>
      <w:r w:rsidRPr="005C77DA">
        <w:rPr>
          <w:rFonts w:ascii="Arial" w:hAnsi="Arial" w:cs="Arial"/>
          <w:b/>
          <w:bCs/>
          <w:shd w:val="clear" w:color="auto" w:fill="FFFFFF"/>
        </w:rPr>
        <w:t xml:space="preserve">mpulse </w:t>
      </w:r>
      <w:proofErr w:type="spellStart"/>
      <w:r w:rsidRPr="005C77DA">
        <w:rPr>
          <w:rFonts w:ascii="Arial" w:hAnsi="Arial" w:cs="Arial"/>
          <w:b/>
          <w:bCs/>
          <w:shd w:val="clear" w:color="auto" w:fill="FFFFFF"/>
        </w:rPr>
        <w:t>oscillometry</w:t>
      </w:r>
      <w:proofErr w:type="spellEnd"/>
      <w:r w:rsidRPr="005C77DA">
        <w:rPr>
          <w:rFonts w:ascii="Arial" w:hAnsi="Arial" w:cs="Arial"/>
          <w:b/>
          <w:bCs/>
          <w:shd w:val="clear" w:color="auto" w:fill="FFFFFF"/>
        </w:rPr>
        <w:t xml:space="preserve"> (IOS)</w:t>
      </w:r>
      <w:r w:rsidRPr="005C77DA">
        <w:rPr>
          <w:rFonts w:ascii="Arial" w:hAnsi="Arial" w:cs="Arial"/>
          <w:shd w:val="clear" w:color="auto" w:fill="FFFFFF"/>
        </w:rPr>
        <w:t xml:space="preserve"> </w:t>
      </w:r>
      <w:r w:rsidRPr="005C77DA">
        <w:rPr>
          <w:rFonts w:ascii="Arial" w:hAnsi="Arial" w:cs="Arial"/>
          <w:b/>
          <w:bCs/>
        </w:rPr>
        <w:t xml:space="preserve">measures between </w:t>
      </w:r>
      <w:r w:rsidR="00823DF6">
        <w:rPr>
          <w:rFonts w:ascii="Arial" w:hAnsi="Arial" w:cs="Arial"/>
          <w:b/>
          <w:bCs/>
        </w:rPr>
        <w:t>vape users and non-vape users</w:t>
      </w:r>
      <w:r w:rsidRPr="005C77DA">
        <w:rPr>
          <w:rFonts w:ascii="Arial" w:hAnsi="Arial" w:cs="Arial"/>
          <w:b/>
          <w:bCs/>
        </w:rPr>
        <w:t xml:space="preserve">.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3F4490EE" w:rsidR="00D31EA1" w:rsidRPr="00D31EA1" w:rsidRDefault="00CE0A7A" w:rsidP="00D31EA1">
      <w:pPr>
        <w:pStyle w:val="xdefault"/>
        <w:shd w:val="clear" w:color="auto" w:fill="FFFFFF"/>
        <w:spacing w:line="276" w:lineRule="auto"/>
        <w:jc w:val="both"/>
        <w:rPr>
          <w:rFonts w:ascii="Arial" w:hAnsi="Arial" w:cs="Arial"/>
          <w:b/>
          <w:bCs/>
          <w:i/>
          <w:iCs/>
        </w:rPr>
      </w:pPr>
      <w:r>
        <w:rPr>
          <w:rFonts w:ascii="Arial" w:hAnsi="Arial" w:cs="Arial"/>
          <w:b/>
          <w:bCs/>
          <w:i/>
          <w:iCs/>
        </w:rPr>
        <w:t xml:space="preserve">Nasal Epithelial </w:t>
      </w:r>
      <w:r w:rsidR="00D31EA1" w:rsidRPr="00D31EA1">
        <w:rPr>
          <w:rFonts w:ascii="Arial" w:hAnsi="Arial" w:cs="Arial"/>
          <w:b/>
          <w:bCs/>
          <w:i/>
          <w:iCs/>
        </w:rPr>
        <w:t>Gene expression</w:t>
      </w:r>
    </w:p>
    <w:p w14:paraId="761FA67A" w14:textId="36E372B4" w:rsidR="00C54245" w:rsidRDefault="00594315" w:rsidP="002A2E3D">
      <w:pPr>
        <w:pStyle w:val="xdefault"/>
        <w:shd w:val="clear" w:color="auto" w:fill="FFFFFF"/>
        <w:spacing w:line="276" w:lineRule="auto"/>
        <w:ind w:firstLine="720"/>
        <w:jc w:val="both"/>
        <w:rPr>
          <w:rFonts w:ascii="Arial" w:hAnsi="Arial" w:cs="Arial"/>
          <w:b/>
          <w:noProof/>
        </w:rPr>
      </w:pPr>
      <w:r w:rsidRPr="00482A44">
        <w:rPr>
          <w:rFonts w:ascii="Arial" w:hAnsi="Arial" w:cs="Arial"/>
        </w:rPr>
        <w:t>N</w:t>
      </w:r>
      <w:r w:rsidR="007D6979" w:rsidRPr="00482A44">
        <w:rPr>
          <w:rFonts w:ascii="Arial" w:hAnsi="Arial" w:cs="Arial"/>
        </w:rPr>
        <w:t xml:space="preserve">asal epithelial gene expression was utilized to </w:t>
      </w:r>
      <w:r w:rsidR="00746F64" w:rsidRPr="00482A44">
        <w:rPr>
          <w:rFonts w:ascii="Arial" w:hAnsi="Arial" w:cs="Arial"/>
        </w:rPr>
        <w:t>assess</w:t>
      </w:r>
      <w:r w:rsidR="007D6979" w:rsidRPr="00482A44">
        <w:rPr>
          <w:rFonts w:ascii="Arial" w:hAnsi="Arial" w:cs="Arial"/>
        </w:rPr>
        <w:t xml:space="preserve"> the biological impact of vape exposure on the airway epithelium of the study subjects</w:t>
      </w:r>
      <w:r w:rsidRPr="00482A44">
        <w:rPr>
          <w:rFonts w:ascii="Arial" w:hAnsi="Arial" w:cs="Arial"/>
        </w:rPr>
        <w:t xml:space="preserve">. </w:t>
      </w:r>
      <w:r w:rsidR="00BF7A21" w:rsidRPr="003E6C8E">
        <w:rPr>
          <w:rFonts w:ascii="Arial" w:hAnsi="Arial" w:cs="Arial"/>
        </w:rPr>
        <w:t>Three participants</w:t>
      </w:r>
      <w:r w:rsidR="00746F64" w:rsidRPr="003E6C8E">
        <w:rPr>
          <w:rFonts w:ascii="Arial" w:hAnsi="Arial" w:cs="Arial"/>
        </w:rPr>
        <w:t xml:space="preserve"> </w:t>
      </w:r>
      <w:r w:rsidR="00BF7A21" w:rsidRPr="003E6C8E">
        <w:rPr>
          <w:rFonts w:ascii="Arial" w:hAnsi="Arial" w:cs="Arial"/>
        </w:rPr>
        <w:t>we</w:t>
      </w:r>
      <w:r w:rsidR="00746F64" w:rsidRPr="003E6C8E">
        <w:rPr>
          <w:rFonts w:ascii="Arial" w:hAnsi="Arial" w:cs="Arial"/>
        </w:rPr>
        <w:t xml:space="preserve">re missing </w:t>
      </w:r>
      <w:r w:rsidR="00AE4003" w:rsidRPr="003E6C8E">
        <w:rPr>
          <w:rFonts w:ascii="Arial" w:hAnsi="Arial" w:cs="Arial"/>
        </w:rPr>
        <w:t xml:space="preserve">gene expression </w:t>
      </w:r>
      <w:r w:rsidR="00746F64" w:rsidRPr="003E6C8E">
        <w:rPr>
          <w:rFonts w:ascii="Arial" w:hAnsi="Arial" w:cs="Arial"/>
        </w:rPr>
        <w:t>data</w:t>
      </w:r>
      <w:r w:rsidR="00D05959" w:rsidRPr="003E6C8E">
        <w:rPr>
          <w:rFonts w:ascii="Arial" w:hAnsi="Arial" w:cs="Arial"/>
        </w:rPr>
        <w:t xml:space="preserve"> and are excluded from subsequent analysis</w:t>
      </w:r>
      <w:r w:rsidR="00482A44">
        <w:rPr>
          <w:rFonts w:ascii="Arial" w:hAnsi="Arial" w:cs="Arial"/>
        </w:rPr>
        <w:t xml:space="preserve"> (N=</w:t>
      </w:r>
      <w:r w:rsidR="00CD048E" w:rsidRPr="003E6C8E">
        <w:rPr>
          <w:rFonts w:ascii="Arial" w:hAnsi="Arial" w:cs="Arial"/>
        </w:rPr>
        <w:t>47</w:t>
      </w:r>
      <w:r w:rsidR="00482A44">
        <w:rPr>
          <w:rFonts w:ascii="Arial" w:hAnsi="Arial" w:cs="Arial"/>
        </w:rPr>
        <w:t>)</w:t>
      </w:r>
      <w:r w:rsidR="00746F64" w:rsidRPr="003E6C8E">
        <w:rPr>
          <w:rFonts w:ascii="Arial" w:hAnsi="Arial" w:cs="Arial"/>
        </w:rPr>
        <w:t xml:space="preserve">. </w:t>
      </w:r>
      <w:bookmarkStart w:id="32" w:name="_Hlk118992771"/>
      <w:bookmarkStart w:id="33" w:name="_Hlk120802601"/>
      <w:r w:rsidR="00482A44">
        <w:rPr>
          <w:rFonts w:ascii="Arial" w:hAnsi="Arial" w:cs="Arial"/>
        </w:rPr>
        <w:t xml:space="preserve">16,860 genes of the </w:t>
      </w:r>
      <w:r w:rsidR="006628AB" w:rsidRPr="00D31EA1">
        <w:rPr>
          <w:rFonts w:ascii="Arial" w:hAnsi="Arial" w:cs="Arial"/>
        </w:rPr>
        <w:t xml:space="preserve">60,651 genes </w:t>
      </w:r>
      <w:r w:rsidR="00482A44">
        <w:rPr>
          <w:rFonts w:ascii="Arial" w:hAnsi="Arial" w:cs="Arial"/>
        </w:rPr>
        <w:t xml:space="preserve">were retained after </w:t>
      </w:r>
      <w:r w:rsidR="005324BC">
        <w:rPr>
          <w:rFonts w:ascii="Arial" w:hAnsi="Arial" w:cs="Arial"/>
        </w:rPr>
        <w:t xml:space="preserve">removing </w:t>
      </w:r>
      <w:r w:rsidR="00AE4003">
        <w:rPr>
          <w:rFonts w:ascii="Arial" w:hAnsi="Arial" w:cs="Arial"/>
        </w:rPr>
        <w:t>low expressed genes</w:t>
      </w:r>
      <w:r w:rsidR="006628AB" w:rsidRPr="00D31EA1">
        <w:rPr>
          <w:rFonts w:ascii="Arial" w:hAnsi="Arial" w:cs="Arial"/>
        </w:rPr>
        <w:t>.</w:t>
      </w:r>
      <w:r w:rsidR="00296A58" w:rsidRPr="00D31EA1">
        <w:rPr>
          <w:rFonts w:ascii="Arial" w:hAnsi="Arial" w:cs="Arial"/>
        </w:rPr>
        <w:t xml:space="preserve"> </w:t>
      </w:r>
      <w:r w:rsidR="00894D43" w:rsidRPr="00D31EA1">
        <w:rPr>
          <w:rFonts w:ascii="Arial" w:hAnsi="Arial" w:cs="Arial"/>
        </w:rPr>
        <w:t>7</w:t>
      </w:r>
      <w:r w:rsidR="00482A44">
        <w:rPr>
          <w:rFonts w:ascii="Arial" w:hAnsi="Arial" w:cs="Arial"/>
        </w:rPr>
        <w:t>,</w:t>
      </w:r>
      <w:r w:rsidR="00894D43" w:rsidRPr="00D31EA1">
        <w:rPr>
          <w:rFonts w:ascii="Arial" w:hAnsi="Arial" w:cs="Arial"/>
        </w:rPr>
        <w:t>136</w:t>
      </w:r>
      <w:r w:rsidR="00296A58" w:rsidRPr="00D31EA1">
        <w:rPr>
          <w:rFonts w:ascii="Arial" w:hAnsi="Arial" w:cs="Arial"/>
        </w:rPr>
        <w:t xml:space="preserve"> were significantly differentially expressed between vaping subjects and control subjects </w:t>
      </w:r>
      <w:r w:rsidR="00482A44" w:rsidRPr="00D31EA1">
        <w:rPr>
          <w:rFonts w:ascii="Arial" w:hAnsi="Arial" w:cs="Arial"/>
        </w:rPr>
        <w:t xml:space="preserve">after adjusting for age, sex, recruitment center, and two </w:t>
      </w:r>
      <w:r w:rsidR="00482A44">
        <w:rPr>
          <w:rFonts w:ascii="Arial" w:hAnsi="Arial" w:cs="Arial"/>
        </w:rPr>
        <w:t>normalization</w:t>
      </w:r>
      <w:r w:rsidR="00482A44" w:rsidRPr="00D31EA1">
        <w:rPr>
          <w:rFonts w:ascii="Arial" w:hAnsi="Arial" w:cs="Arial"/>
        </w:rPr>
        <w:t xml:space="preserve"> factors</w:t>
      </w:r>
      <w:r w:rsidR="00482A44">
        <w:rPr>
          <w:rFonts w:ascii="Arial" w:hAnsi="Arial" w:cs="Arial"/>
        </w:rPr>
        <w:t xml:space="preserve"> </w:t>
      </w:r>
      <w:r w:rsidR="00482A44" w:rsidRPr="00D31EA1">
        <w:rPr>
          <w:rFonts w:ascii="Arial" w:hAnsi="Arial" w:cs="Arial"/>
        </w:rPr>
        <w:t>(</w:t>
      </w:r>
      <w:r w:rsidR="00482A44">
        <w:rPr>
          <w:rFonts w:ascii="Arial" w:hAnsi="Arial" w:cs="Arial"/>
        </w:rPr>
        <w:t>FDR</w:t>
      </w:r>
      <w:r w:rsidR="00482A44" w:rsidRPr="00D31EA1">
        <w:rPr>
          <w:rFonts w:ascii="Arial" w:hAnsi="Arial" w:cs="Arial"/>
        </w:rPr>
        <w:t>&lt;0.05)</w:t>
      </w:r>
      <w:r w:rsidR="00482A44">
        <w:rPr>
          <w:rFonts w:ascii="Arial" w:hAnsi="Arial" w:cs="Arial"/>
        </w:rPr>
        <w:t xml:space="preserve"> </w:t>
      </w:r>
      <w:bookmarkEnd w:id="32"/>
      <w:r w:rsidR="00297E67" w:rsidRPr="00D31EA1">
        <w:rPr>
          <w:rFonts w:ascii="Arial" w:hAnsi="Arial" w:cs="Arial"/>
        </w:rPr>
        <w:fldChar w:fldCharType="begin"/>
      </w:r>
      <w:r w:rsidR="002A2E3D">
        <w:rPr>
          <w:rFonts w:ascii="Arial" w:hAnsi="Arial" w:cs="Arial"/>
        </w:rPr>
        <w:instrText xml:space="preserve"> ADDIN EN.CITE &lt;EndNote&gt;&lt;Cite&gt;&lt;Author&gt;Risso&lt;/Author&gt;&lt;Year&gt;2014&lt;/Year&gt;&lt;RecNum&gt;23&lt;/RecNum&gt;&lt;DisplayText&gt;[37]&lt;/DisplayText&gt;&lt;record&gt;&lt;rec-number&gt;23&lt;/rec-number&gt;&lt;foreign-keys&gt;&lt;key app="EN" db-id="f9tp0zfpp9ztsmerf04pd2zqxxwza995dwdf" timestamp="1675977298"&gt;23&lt;/key&gt;&lt;/foreign-keys&gt;&lt;ref-type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2A2E3D">
        <w:rPr>
          <w:rFonts w:ascii="Arial" w:hAnsi="Arial" w:cs="Arial"/>
          <w:noProof/>
        </w:rPr>
        <w:t>[37]</w:t>
      </w:r>
      <w:r w:rsidR="00297E67" w:rsidRPr="00D31EA1">
        <w:rPr>
          <w:rFonts w:ascii="Arial" w:hAnsi="Arial" w:cs="Arial"/>
        </w:rPr>
        <w:fldChar w:fldCharType="end"/>
      </w:r>
      <w:r w:rsidR="002545AF">
        <w:rPr>
          <w:rFonts w:ascii="Arial" w:hAnsi="Arial" w:cs="Arial"/>
        </w:rPr>
        <w:t xml:space="preserve"> (Figure 2)</w:t>
      </w:r>
      <w:r w:rsidR="00296A58" w:rsidRPr="00D31EA1">
        <w:rPr>
          <w:rFonts w:ascii="Arial" w:hAnsi="Arial" w:cs="Arial"/>
        </w:rPr>
        <w:t>.</w:t>
      </w:r>
      <w:r w:rsidR="00544ECA" w:rsidRPr="00D31EA1">
        <w:rPr>
          <w:rFonts w:ascii="Arial" w:hAnsi="Arial" w:cs="Arial"/>
        </w:rPr>
        <w:t xml:space="preserve"> </w:t>
      </w:r>
      <w:bookmarkEnd w:id="33"/>
      <w:r w:rsidR="00544ECA" w:rsidRPr="00D31EA1">
        <w:rPr>
          <w:rFonts w:ascii="Arial" w:hAnsi="Arial" w:cs="Arial"/>
        </w:rPr>
        <w:t xml:space="preserve">A total of </w:t>
      </w:r>
      <w:r w:rsidR="00894D43" w:rsidRPr="00D31EA1">
        <w:rPr>
          <w:rFonts w:ascii="Arial" w:hAnsi="Arial" w:cs="Arial"/>
        </w:rPr>
        <w:t>4</w:t>
      </w:r>
      <w:r w:rsidR="00482A44">
        <w:rPr>
          <w:rFonts w:ascii="Arial" w:hAnsi="Arial" w:cs="Arial"/>
        </w:rPr>
        <w:t>,</w:t>
      </w:r>
      <w:r w:rsidR="00894D43" w:rsidRPr="00D31EA1">
        <w:rPr>
          <w:rFonts w:ascii="Arial" w:hAnsi="Arial" w:cs="Arial"/>
        </w:rPr>
        <w:t>193</w:t>
      </w:r>
      <w:r w:rsidR="00544ECA" w:rsidRPr="00D31EA1">
        <w:rPr>
          <w:rFonts w:ascii="Arial" w:hAnsi="Arial" w:cs="Arial"/>
        </w:rPr>
        <w:t xml:space="preserve"> genes were </w:t>
      </w:r>
      <w:proofErr w:type="spellStart"/>
      <w:r w:rsidR="00544ECA" w:rsidRPr="00D31EA1">
        <w:rPr>
          <w:rFonts w:ascii="Arial" w:hAnsi="Arial" w:cs="Arial"/>
        </w:rPr>
        <w:t>underexpressed</w:t>
      </w:r>
      <w:proofErr w:type="spellEnd"/>
      <w:r w:rsidR="00544ECA" w:rsidRPr="00D31EA1">
        <w:rPr>
          <w:rFonts w:ascii="Arial" w:hAnsi="Arial" w:cs="Arial"/>
        </w:rPr>
        <w:t xml:space="preserve">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w:t>
      </w:r>
      <w:r w:rsidR="00482A44">
        <w:rPr>
          <w:rFonts w:ascii="Arial" w:hAnsi="Arial" w:cs="Arial"/>
        </w:rPr>
        <w:t>,</w:t>
      </w:r>
      <w:r w:rsidR="00894D43" w:rsidRPr="00D31EA1">
        <w:rPr>
          <w:rFonts w:ascii="Arial" w:hAnsi="Arial" w:cs="Arial"/>
        </w:rPr>
        <w:t>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w:t>
      </w:r>
      <w:proofErr w:type="gramStart"/>
      <w:r w:rsidR="006D354A" w:rsidRPr="00D31EA1">
        <w:rPr>
          <w:rFonts w:ascii="Arial" w:hAnsi="Arial" w:cs="Arial"/>
        </w:rPr>
        <w:t>e.g.</w:t>
      </w:r>
      <w:proofErr w:type="gramEnd"/>
      <w:r w:rsidR="006D354A" w:rsidRPr="00D31EA1">
        <w:rPr>
          <w:rFonts w:ascii="Arial" w:hAnsi="Arial" w:cs="Arial"/>
        </w:rPr>
        <w:t xml:space="preserve">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w:t>
      </w:r>
      <w:r w:rsidR="00FA41A4">
        <w:rPr>
          <w:rFonts w:ascii="Arial" w:hAnsi="Arial" w:cs="Arial"/>
          <w:i/>
          <w:iCs/>
        </w:rPr>
        <w:t xml:space="preserve"> IL17C)</w:t>
      </w:r>
      <w:r w:rsidR="00DE56C6">
        <w:rPr>
          <w:rFonts w:ascii="Arial" w:hAnsi="Arial" w:cs="Arial"/>
        </w:rPr>
        <w:t xml:space="preserve"> when vape</w:t>
      </w:r>
      <w:r w:rsidR="0005083A">
        <w:rPr>
          <w:rFonts w:ascii="Arial" w:hAnsi="Arial" w:cs="Arial"/>
        </w:rPr>
        <w:t xml:space="preserve"> use</w:t>
      </w:r>
      <w:r w:rsidR="00DE56C6">
        <w:rPr>
          <w:rFonts w:ascii="Arial" w:hAnsi="Arial" w:cs="Arial"/>
        </w:rPr>
        <w:t xml:space="preserve">rs are compared to </w:t>
      </w:r>
      <w:r w:rsidR="0005083A">
        <w:rPr>
          <w:rFonts w:ascii="Arial" w:hAnsi="Arial" w:cs="Arial"/>
        </w:rPr>
        <w:t xml:space="preserve">non-vape users </w:t>
      </w:r>
      <w:r w:rsidR="002545AF">
        <w:rPr>
          <w:rFonts w:ascii="Arial" w:hAnsi="Arial" w:cs="Arial"/>
        </w:rPr>
        <w:t>(Table 2)</w:t>
      </w:r>
      <w:r w:rsidR="00544ECA" w:rsidRPr="00D31EA1">
        <w:rPr>
          <w:rFonts w:ascii="Arial" w:hAnsi="Arial" w:cs="Arial"/>
        </w:rPr>
        <w:t>.</w:t>
      </w:r>
      <w:r w:rsidR="00147964" w:rsidRPr="00D31EA1">
        <w:rPr>
          <w:rFonts w:ascii="Arial" w:hAnsi="Arial" w:cs="Arial"/>
        </w:rPr>
        <w:t xml:space="preserve"> </w:t>
      </w:r>
      <w:r w:rsidR="002237C0">
        <w:rPr>
          <w:rFonts w:ascii="Arial" w:hAnsi="Arial" w:cs="Arial"/>
        </w:rPr>
        <w:t>Using</w:t>
      </w:r>
      <w:r w:rsidR="00147964" w:rsidRPr="00D31EA1">
        <w:rPr>
          <w:rFonts w:ascii="Arial" w:hAnsi="Arial" w:cs="Arial"/>
        </w:rPr>
        <w:t xml:space="preserve"> a fold change cut of </w:t>
      </w:r>
      <w:r w:rsidR="002237C0">
        <w:rPr>
          <w:rFonts w:ascii="Arial" w:hAnsi="Arial" w:cs="Arial"/>
        </w:rPr>
        <w:t>|log</w:t>
      </w:r>
      <w:r w:rsidR="002237C0">
        <w:rPr>
          <w:rFonts w:ascii="Arial" w:hAnsi="Arial" w:cs="Arial"/>
          <w:vertAlign w:val="subscript"/>
        </w:rPr>
        <w:t>2</w:t>
      </w:r>
      <w:r w:rsidR="002237C0">
        <w:rPr>
          <w:rFonts w:ascii="Arial" w:hAnsi="Arial" w:cs="Arial"/>
        </w:rPr>
        <w:t>(FC)|</w:t>
      </w:r>
      <w:r w:rsidR="002237C0" w:rsidRPr="00D31EA1">
        <w:rPr>
          <w:rFonts w:ascii="Arial" w:hAnsi="Arial" w:cs="Arial"/>
        </w:rPr>
        <w:t xml:space="preserve"> ≥</w:t>
      </w:r>
      <w:r w:rsidR="002237C0">
        <w:rPr>
          <w:rFonts w:ascii="Arial" w:hAnsi="Arial" w:cs="Arial"/>
        </w:rPr>
        <w:t xml:space="preserve"> </w:t>
      </w:r>
      <w:r w:rsidR="002237C0" w:rsidRPr="00D31EA1">
        <w:rPr>
          <w:rFonts w:ascii="Arial" w:hAnsi="Arial" w:cs="Arial"/>
        </w:rPr>
        <w:t>2</w:t>
      </w:r>
      <w:r w:rsidR="00147964" w:rsidRPr="00D31EA1">
        <w:rPr>
          <w:rFonts w:ascii="Arial" w:hAnsi="Arial" w:cs="Arial"/>
        </w:rPr>
        <w:t xml:space="preserve"> there were </w:t>
      </w:r>
      <w:r w:rsidR="002545AF">
        <w:rPr>
          <w:rFonts w:ascii="Arial" w:hAnsi="Arial" w:cs="Arial"/>
        </w:rPr>
        <w:t xml:space="preserve">505 genes; </w:t>
      </w:r>
      <w:r w:rsidR="00147964" w:rsidRPr="00D31EA1">
        <w:rPr>
          <w:rFonts w:ascii="Arial" w:hAnsi="Arial" w:cs="Arial"/>
        </w:rPr>
        <w:t xml:space="preserve">135 genes that were upregulated and 370 genes that were downregulated when </w:t>
      </w:r>
      <w:r w:rsidR="002237C0">
        <w:rPr>
          <w:rFonts w:ascii="Arial" w:hAnsi="Arial" w:cs="Arial"/>
        </w:rPr>
        <w:t xml:space="preserve">comparing </w:t>
      </w:r>
      <w:r w:rsidR="00823DF6">
        <w:rPr>
          <w:rFonts w:ascii="Arial" w:hAnsi="Arial" w:cs="Arial"/>
        </w:rPr>
        <w:t>vape users</w:t>
      </w:r>
      <w:r w:rsidR="00823DF6" w:rsidRPr="00D31EA1">
        <w:rPr>
          <w:rFonts w:ascii="Arial" w:hAnsi="Arial" w:cs="Arial"/>
        </w:rPr>
        <w:t xml:space="preserve"> </w:t>
      </w:r>
      <w:r w:rsidR="00147964" w:rsidRPr="00D31EA1">
        <w:rPr>
          <w:rFonts w:ascii="Arial" w:hAnsi="Arial" w:cs="Arial"/>
        </w:rPr>
        <w:t xml:space="preserve">with </w:t>
      </w:r>
      <w:r w:rsidR="00823DF6">
        <w:rPr>
          <w:rFonts w:ascii="Arial" w:hAnsi="Arial" w:cs="Arial"/>
        </w:rPr>
        <w:t>non-vape users</w:t>
      </w:r>
      <w:r w:rsidR="00147964" w:rsidRPr="00D31EA1">
        <w:rPr>
          <w:rFonts w:ascii="Arial" w:hAnsi="Arial" w:cs="Arial"/>
        </w:rPr>
        <w:t xml:space="preserve"> (Supplementary Table 1).</w:t>
      </w:r>
      <w:r w:rsidR="00296A58" w:rsidRPr="00D31EA1">
        <w:rPr>
          <w:rFonts w:ascii="Arial" w:hAnsi="Arial" w:cs="Arial"/>
        </w:rPr>
        <w:t xml:space="preserve"> </w:t>
      </w:r>
      <w:r w:rsidR="00D463EF" w:rsidRPr="005C77DA">
        <w:rPr>
          <w:rFonts w:ascii="Arial" w:hAnsi="Arial" w:cs="Arial"/>
          <w:b/>
          <w:noProof/>
        </w:rPr>
        <w:t xml:space="preserve"> </w:t>
      </w:r>
    </w:p>
    <w:p w14:paraId="74FEACF0" w14:textId="77777777" w:rsidR="00C176E5" w:rsidRDefault="00C176E5" w:rsidP="00D31EA1">
      <w:pPr>
        <w:pStyle w:val="xdefault"/>
        <w:shd w:val="clear" w:color="auto" w:fill="FFFFFF"/>
        <w:spacing w:line="276" w:lineRule="auto"/>
        <w:ind w:firstLine="720"/>
        <w:jc w:val="both"/>
        <w:rPr>
          <w:rFonts w:ascii="Arial" w:hAnsi="Arial" w:cs="Arial"/>
          <w:b/>
          <w:noProof/>
        </w:rPr>
      </w:pPr>
    </w:p>
    <w:tbl>
      <w:tblPr>
        <w:tblW w:w="9605" w:type="dxa"/>
        <w:tblLayout w:type="fixed"/>
        <w:tblLook w:val="04A0" w:firstRow="1" w:lastRow="0" w:firstColumn="1" w:lastColumn="0" w:noHBand="0" w:noVBand="1"/>
      </w:tblPr>
      <w:tblGrid>
        <w:gridCol w:w="1932"/>
        <w:gridCol w:w="1488"/>
        <w:gridCol w:w="958"/>
        <w:gridCol w:w="897"/>
        <w:gridCol w:w="893"/>
        <w:gridCol w:w="3437"/>
      </w:tblGrid>
      <w:tr w:rsidR="00C176E5" w:rsidRPr="00C176E5" w14:paraId="1CBE3E52" w14:textId="77777777" w:rsidTr="003E6C8E">
        <w:trPr>
          <w:trHeight w:val="300"/>
        </w:trPr>
        <w:tc>
          <w:tcPr>
            <w:tcW w:w="9600" w:type="dxa"/>
            <w:gridSpan w:val="6"/>
            <w:tcBorders>
              <w:top w:val="nil"/>
              <w:left w:val="nil"/>
              <w:bottom w:val="single" w:sz="8" w:space="0" w:color="auto"/>
              <w:right w:val="nil"/>
            </w:tcBorders>
            <w:shd w:val="clear" w:color="auto" w:fill="auto"/>
            <w:noWrap/>
            <w:vAlign w:val="bottom"/>
            <w:hideMark/>
          </w:tcPr>
          <w:p w14:paraId="5D90F2C4" w14:textId="43FD45B1" w:rsidR="00C176E5" w:rsidRPr="00C176E5" w:rsidRDefault="00C176E5" w:rsidP="00C176E5">
            <w:pPr>
              <w:spacing w:after="0" w:line="240" w:lineRule="auto"/>
              <w:rPr>
                <w:rFonts w:ascii="Arial" w:eastAsia="Times New Roman" w:hAnsi="Arial" w:cs="Arial"/>
                <w:b/>
                <w:bCs/>
                <w:color w:val="000000"/>
              </w:rPr>
            </w:pPr>
            <w:r w:rsidRPr="00C176E5">
              <w:rPr>
                <w:rFonts w:ascii="Arial" w:eastAsia="Times New Roman" w:hAnsi="Arial" w:cs="Arial"/>
                <w:b/>
                <w:bCs/>
                <w:color w:val="000000"/>
              </w:rPr>
              <w:t xml:space="preserve">Table 2. The top twenty </w:t>
            </w:r>
            <w:r w:rsidR="00482A44">
              <w:rPr>
                <w:rFonts w:ascii="Arial" w:eastAsia="Times New Roman" w:hAnsi="Arial" w:cs="Arial"/>
                <w:b/>
                <w:bCs/>
                <w:color w:val="000000"/>
              </w:rPr>
              <w:t>genes</w:t>
            </w:r>
            <w:r w:rsidR="00482A44" w:rsidRPr="00C176E5">
              <w:rPr>
                <w:rFonts w:ascii="Arial" w:eastAsia="Times New Roman" w:hAnsi="Arial" w:cs="Arial"/>
                <w:b/>
                <w:bCs/>
                <w:color w:val="000000"/>
              </w:rPr>
              <w:t xml:space="preserve"> </w:t>
            </w:r>
            <w:r w:rsidRPr="00C176E5">
              <w:rPr>
                <w:rFonts w:ascii="Arial" w:eastAsia="Times New Roman" w:hAnsi="Arial" w:cs="Arial"/>
                <w:b/>
                <w:bCs/>
                <w:color w:val="000000"/>
              </w:rPr>
              <w:t>with the greatest fold-change (log</w:t>
            </w:r>
            <w:r w:rsidR="00482A44">
              <w:rPr>
                <w:rFonts w:ascii="Arial" w:eastAsia="Times New Roman" w:hAnsi="Arial" w:cs="Arial"/>
                <w:b/>
                <w:bCs/>
                <w:color w:val="000000"/>
                <w:vertAlign w:val="subscript"/>
              </w:rPr>
              <w:t>2</w:t>
            </w:r>
            <w:r w:rsidR="00482A44">
              <w:rPr>
                <w:rFonts w:ascii="Arial" w:eastAsia="Times New Roman" w:hAnsi="Arial" w:cs="Arial"/>
                <w:b/>
                <w:bCs/>
                <w:color w:val="000000"/>
              </w:rPr>
              <w:t>(</w:t>
            </w:r>
            <w:r w:rsidRPr="00C176E5">
              <w:rPr>
                <w:rFonts w:ascii="Arial" w:eastAsia="Times New Roman" w:hAnsi="Arial" w:cs="Arial"/>
                <w:b/>
                <w:bCs/>
                <w:color w:val="000000"/>
              </w:rPr>
              <w:t>FC)</w:t>
            </w:r>
            <w:r w:rsidR="00482A44">
              <w:rPr>
                <w:rFonts w:ascii="Arial" w:eastAsia="Times New Roman" w:hAnsi="Arial" w:cs="Arial"/>
                <w:b/>
                <w:bCs/>
                <w:color w:val="000000"/>
              </w:rPr>
              <w:t>)</w:t>
            </w:r>
            <w:r w:rsidRPr="00C176E5">
              <w:rPr>
                <w:rFonts w:ascii="Arial" w:eastAsia="Times New Roman" w:hAnsi="Arial" w:cs="Arial"/>
                <w:b/>
                <w:bCs/>
                <w:color w:val="000000"/>
              </w:rPr>
              <w:t xml:space="preserve"> when adolescents who vaped in the last 6 months</w:t>
            </w:r>
            <w:r w:rsidR="00DD1ABB">
              <w:rPr>
                <w:rFonts w:ascii="Arial" w:eastAsia="Times New Roman" w:hAnsi="Arial" w:cs="Arial"/>
                <w:b/>
                <w:bCs/>
                <w:color w:val="000000"/>
              </w:rPr>
              <w:t xml:space="preserve"> (vape users)</w:t>
            </w:r>
            <w:r w:rsidRPr="00C176E5">
              <w:rPr>
                <w:rFonts w:ascii="Arial" w:eastAsia="Times New Roman" w:hAnsi="Arial" w:cs="Arial"/>
                <w:b/>
                <w:bCs/>
                <w:color w:val="000000"/>
              </w:rPr>
              <w:t xml:space="preserve"> are compared to adolescents who did not vape</w:t>
            </w:r>
            <w:r w:rsidR="00DD1ABB">
              <w:rPr>
                <w:rFonts w:ascii="Arial" w:eastAsia="Times New Roman" w:hAnsi="Arial" w:cs="Arial"/>
                <w:b/>
                <w:bCs/>
                <w:color w:val="000000"/>
              </w:rPr>
              <w:t xml:space="preserve"> (non-vape users)</w:t>
            </w:r>
            <w:r w:rsidRPr="00C176E5">
              <w:rPr>
                <w:rFonts w:ascii="Arial" w:eastAsia="Times New Roman" w:hAnsi="Arial" w:cs="Arial"/>
                <w:b/>
                <w:bCs/>
                <w:color w:val="000000"/>
              </w:rPr>
              <w:t xml:space="preserve">. </w:t>
            </w:r>
            <w:r w:rsidRPr="003E6C8E">
              <w:rPr>
                <w:rFonts w:ascii="Arial" w:eastAsia="Times New Roman" w:hAnsi="Arial" w:cs="Arial"/>
                <w:color w:val="000000"/>
              </w:rPr>
              <w:t xml:space="preserve">The fold-change is the expression in </w:t>
            </w:r>
            <w:r w:rsidR="00B652C9">
              <w:rPr>
                <w:rFonts w:ascii="Arial" w:eastAsia="Times New Roman" w:hAnsi="Arial" w:cs="Arial"/>
                <w:color w:val="000000"/>
              </w:rPr>
              <w:t>vape users</w:t>
            </w:r>
            <w:r w:rsidRPr="003E6C8E">
              <w:rPr>
                <w:rFonts w:ascii="Arial" w:eastAsia="Times New Roman" w:hAnsi="Arial" w:cs="Arial"/>
                <w:color w:val="000000"/>
              </w:rPr>
              <w:t xml:space="preserve"> relative to the </w:t>
            </w:r>
            <w:r w:rsidR="00B652C9">
              <w:rPr>
                <w:rFonts w:ascii="Arial" w:eastAsia="Times New Roman" w:hAnsi="Arial" w:cs="Arial"/>
                <w:color w:val="000000"/>
              </w:rPr>
              <w:t>non-vape u</w:t>
            </w:r>
            <w:r w:rsidR="0003002D">
              <w:rPr>
                <w:rFonts w:ascii="Arial" w:eastAsia="Times New Roman" w:hAnsi="Arial" w:cs="Arial"/>
                <w:color w:val="000000"/>
              </w:rPr>
              <w:t>s</w:t>
            </w:r>
            <w:r w:rsidR="00B652C9">
              <w:rPr>
                <w:rFonts w:ascii="Arial" w:eastAsia="Times New Roman" w:hAnsi="Arial" w:cs="Arial"/>
                <w:color w:val="000000"/>
              </w:rPr>
              <w:t>ers</w:t>
            </w:r>
            <w:r w:rsidRPr="003E6C8E">
              <w:rPr>
                <w:rFonts w:ascii="Arial" w:eastAsia="Times New Roman" w:hAnsi="Arial" w:cs="Arial"/>
                <w:color w:val="000000"/>
              </w:rPr>
              <w:t xml:space="preserve"> (i.e., FC &gt; 1 represents increased expression).</w:t>
            </w:r>
            <w:r w:rsidRPr="00C176E5">
              <w:rPr>
                <w:rFonts w:ascii="Arial" w:eastAsia="Times New Roman" w:hAnsi="Arial" w:cs="Arial"/>
                <w:b/>
                <w:bCs/>
                <w:color w:val="000000"/>
              </w:rPr>
              <w:t xml:space="preserve">  </w:t>
            </w:r>
          </w:p>
        </w:tc>
      </w:tr>
      <w:tr w:rsidR="00C176E5" w:rsidRPr="00C176E5" w14:paraId="6529120F"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49697F98" w14:textId="66676A18" w:rsidR="00C176E5" w:rsidRPr="00C176E5" w:rsidRDefault="00482A44" w:rsidP="00C176E5">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Ensembl</w:t>
            </w:r>
            <w:proofErr w:type="spellEnd"/>
            <w:r>
              <w:rPr>
                <w:rFonts w:ascii="Calibri" w:eastAsia="Times New Roman" w:hAnsi="Calibri" w:cs="Calibri"/>
                <w:b/>
                <w:bCs/>
                <w:color w:val="000000"/>
              </w:rPr>
              <w:t xml:space="preserve"> ID</w:t>
            </w:r>
          </w:p>
        </w:tc>
        <w:tc>
          <w:tcPr>
            <w:tcW w:w="1488" w:type="dxa"/>
            <w:tcBorders>
              <w:top w:val="nil"/>
              <w:left w:val="nil"/>
              <w:bottom w:val="single" w:sz="8" w:space="0" w:color="auto"/>
              <w:right w:val="nil"/>
            </w:tcBorders>
            <w:shd w:val="clear" w:color="auto" w:fill="auto"/>
            <w:noWrap/>
            <w:vAlign w:val="bottom"/>
            <w:hideMark/>
          </w:tcPr>
          <w:p w14:paraId="6F50BFB6" w14:textId="1489FA2A" w:rsidR="00C176E5" w:rsidRPr="00C176E5" w:rsidRDefault="00482A44" w:rsidP="00C176E5">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Gene </w:t>
            </w:r>
            <w:r w:rsidR="00C176E5" w:rsidRPr="00C176E5">
              <w:rPr>
                <w:rFonts w:ascii="Calibri" w:eastAsia="Times New Roman" w:hAnsi="Calibri" w:cs="Calibri"/>
                <w:b/>
                <w:bCs/>
                <w:color w:val="000000"/>
              </w:rPr>
              <w:t>Symbol</w:t>
            </w:r>
          </w:p>
        </w:tc>
        <w:tc>
          <w:tcPr>
            <w:tcW w:w="958" w:type="dxa"/>
            <w:tcBorders>
              <w:top w:val="nil"/>
              <w:left w:val="nil"/>
              <w:bottom w:val="single" w:sz="8" w:space="0" w:color="auto"/>
              <w:right w:val="nil"/>
            </w:tcBorders>
            <w:shd w:val="clear" w:color="auto" w:fill="auto"/>
            <w:noWrap/>
            <w:vAlign w:val="bottom"/>
            <w:hideMark/>
          </w:tcPr>
          <w:p w14:paraId="07D78CA0" w14:textId="5C732241"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Log</w:t>
            </w:r>
            <w:r w:rsidRPr="003E6C8E">
              <w:rPr>
                <w:rFonts w:ascii="Calibri" w:eastAsia="Times New Roman" w:hAnsi="Calibri" w:cs="Calibri"/>
                <w:b/>
                <w:bCs/>
                <w:color w:val="000000"/>
                <w:vertAlign w:val="subscript"/>
              </w:rPr>
              <w:t>2</w:t>
            </w:r>
            <w:r w:rsidR="00482A44">
              <w:rPr>
                <w:rFonts w:ascii="Calibri" w:eastAsia="Times New Roman" w:hAnsi="Calibri" w:cs="Calibri"/>
                <w:b/>
                <w:bCs/>
                <w:color w:val="000000"/>
              </w:rPr>
              <w:t>(</w:t>
            </w:r>
            <w:r>
              <w:rPr>
                <w:rFonts w:ascii="Calibri" w:eastAsia="Times New Roman" w:hAnsi="Calibri" w:cs="Calibri"/>
                <w:b/>
                <w:bCs/>
                <w:color w:val="000000"/>
              </w:rPr>
              <w:t>F</w:t>
            </w:r>
            <w:r w:rsidRPr="00C176E5">
              <w:rPr>
                <w:rFonts w:ascii="Calibri" w:eastAsia="Times New Roman" w:hAnsi="Calibri" w:cs="Calibri"/>
                <w:b/>
                <w:bCs/>
                <w:color w:val="000000"/>
              </w:rPr>
              <w:t>C</w:t>
            </w:r>
            <w:r w:rsidR="00482A44">
              <w:rPr>
                <w:rFonts w:ascii="Calibri" w:eastAsia="Times New Roman" w:hAnsi="Calibri" w:cs="Calibri"/>
                <w:b/>
                <w:bCs/>
                <w:color w:val="000000"/>
              </w:rPr>
              <w:t>)</w:t>
            </w:r>
          </w:p>
        </w:tc>
        <w:tc>
          <w:tcPr>
            <w:tcW w:w="897" w:type="dxa"/>
            <w:tcBorders>
              <w:top w:val="nil"/>
              <w:left w:val="nil"/>
              <w:bottom w:val="single" w:sz="8" w:space="0" w:color="auto"/>
              <w:right w:val="nil"/>
            </w:tcBorders>
            <w:shd w:val="clear" w:color="auto" w:fill="auto"/>
            <w:noWrap/>
            <w:vAlign w:val="bottom"/>
            <w:hideMark/>
          </w:tcPr>
          <w:p w14:paraId="733A91FD"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p-value</w:t>
            </w:r>
          </w:p>
        </w:tc>
        <w:tc>
          <w:tcPr>
            <w:tcW w:w="893" w:type="dxa"/>
            <w:tcBorders>
              <w:top w:val="nil"/>
              <w:left w:val="nil"/>
              <w:bottom w:val="single" w:sz="8" w:space="0" w:color="auto"/>
              <w:right w:val="nil"/>
            </w:tcBorders>
            <w:shd w:val="clear" w:color="auto" w:fill="auto"/>
            <w:noWrap/>
            <w:vAlign w:val="bottom"/>
            <w:hideMark/>
          </w:tcPr>
          <w:p w14:paraId="28FF9C22" w14:textId="77777777" w:rsidR="00C176E5" w:rsidRPr="00C176E5" w:rsidRDefault="00C176E5" w:rsidP="00C176E5">
            <w:pPr>
              <w:spacing w:after="0" w:line="240" w:lineRule="auto"/>
              <w:rPr>
                <w:rFonts w:ascii="Calibri" w:eastAsia="Times New Roman" w:hAnsi="Calibri" w:cs="Calibri"/>
                <w:b/>
                <w:bCs/>
                <w:color w:val="000000"/>
              </w:rPr>
            </w:pPr>
            <w:r w:rsidRPr="00C176E5">
              <w:rPr>
                <w:rFonts w:ascii="Calibri" w:eastAsia="Times New Roman" w:hAnsi="Calibri" w:cs="Calibri"/>
                <w:b/>
                <w:bCs/>
                <w:color w:val="000000"/>
              </w:rPr>
              <w:t>FDR</w:t>
            </w:r>
          </w:p>
        </w:tc>
        <w:tc>
          <w:tcPr>
            <w:tcW w:w="3437" w:type="dxa"/>
            <w:tcBorders>
              <w:top w:val="nil"/>
              <w:left w:val="nil"/>
              <w:bottom w:val="single" w:sz="8" w:space="0" w:color="auto"/>
              <w:right w:val="nil"/>
            </w:tcBorders>
            <w:shd w:val="clear" w:color="auto" w:fill="auto"/>
            <w:noWrap/>
            <w:vAlign w:val="bottom"/>
            <w:hideMark/>
          </w:tcPr>
          <w:p w14:paraId="71159CB0" w14:textId="77777777" w:rsidR="00C176E5" w:rsidRPr="00C176E5" w:rsidRDefault="00C176E5" w:rsidP="00C176E5">
            <w:pPr>
              <w:spacing w:after="0" w:line="240" w:lineRule="auto"/>
              <w:rPr>
                <w:rFonts w:ascii="Calibri" w:eastAsia="Times New Roman" w:hAnsi="Calibri" w:cs="Calibri"/>
                <w:b/>
                <w:bCs/>
              </w:rPr>
            </w:pPr>
            <w:r w:rsidRPr="00C176E5">
              <w:rPr>
                <w:rFonts w:ascii="Calibri" w:eastAsia="Times New Roman" w:hAnsi="Calibri" w:cs="Calibri"/>
                <w:b/>
                <w:bCs/>
              </w:rPr>
              <w:t>Associated function</w:t>
            </w:r>
          </w:p>
        </w:tc>
      </w:tr>
      <w:tr w:rsidR="00C176E5" w:rsidRPr="00C176E5" w14:paraId="5BA2163E"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73A6A8AE"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Negative log2 fold change</w:t>
            </w:r>
          </w:p>
        </w:tc>
      </w:tr>
      <w:tr w:rsidR="00C176E5" w:rsidRPr="00C176E5" w14:paraId="5BE69653" w14:textId="77777777" w:rsidTr="003E6C8E">
        <w:trPr>
          <w:trHeight w:val="290"/>
        </w:trPr>
        <w:tc>
          <w:tcPr>
            <w:tcW w:w="1932" w:type="dxa"/>
            <w:tcBorders>
              <w:top w:val="nil"/>
              <w:left w:val="nil"/>
              <w:bottom w:val="nil"/>
              <w:right w:val="nil"/>
            </w:tcBorders>
            <w:shd w:val="clear" w:color="auto" w:fill="auto"/>
            <w:noWrap/>
            <w:vAlign w:val="bottom"/>
            <w:hideMark/>
          </w:tcPr>
          <w:p w14:paraId="743C2C4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ENSG00000147647</w:t>
            </w:r>
          </w:p>
        </w:tc>
        <w:tc>
          <w:tcPr>
            <w:tcW w:w="1488" w:type="dxa"/>
            <w:tcBorders>
              <w:top w:val="nil"/>
              <w:left w:val="nil"/>
              <w:bottom w:val="nil"/>
              <w:right w:val="nil"/>
            </w:tcBorders>
            <w:shd w:val="clear" w:color="auto" w:fill="auto"/>
            <w:noWrap/>
            <w:vAlign w:val="bottom"/>
            <w:hideMark/>
          </w:tcPr>
          <w:p w14:paraId="437A8A63"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DPYS</w:t>
            </w:r>
          </w:p>
        </w:tc>
        <w:tc>
          <w:tcPr>
            <w:tcW w:w="958" w:type="dxa"/>
            <w:tcBorders>
              <w:top w:val="nil"/>
              <w:left w:val="nil"/>
              <w:bottom w:val="nil"/>
              <w:right w:val="nil"/>
            </w:tcBorders>
            <w:shd w:val="clear" w:color="auto" w:fill="auto"/>
            <w:noWrap/>
            <w:vAlign w:val="center"/>
            <w:hideMark/>
          </w:tcPr>
          <w:p w14:paraId="4F1BCA9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-3.9</w:t>
            </w:r>
          </w:p>
        </w:tc>
        <w:tc>
          <w:tcPr>
            <w:tcW w:w="897" w:type="dxa"/>
            <w:tcBorders>
              <w:top w:val="nil"/>
              <w:left w:val="nil"/>
              <w:bottom w:val="nil"/>
              <w:right w:val="nil"/>
            </w:tcBorders>
            <w:shd w:val="clear" w:color="auto" w:fill="auto"/>
            <w:noWrap/>
            <w:vAlign w:val="center"/>
            <w:hideMark/>
          </w:tcPr>
          <w:p w14:paraId="7838A9E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5.8E-06</w:t>
            </w:r>
          </w:p>
        </w:tc>
        <w:tc>
          <w:tcPr>
            <w:tcW w:w="893" w:type="dxa"/>
            <w:tcBorders>
              <w:top w:val="nil"/>
              <w:left w:val="nil"/>
              <w:bottom w:val="nil"/>
              <w:right w:val="nil"/>
            </w:tcBorders>
            <w:shd w:val="clear" w:color="auto" w:fill="auto"/>
            <w:noWrap/>
            <w:vAlign w:val="center"/>
            <w:hideMark/>
          </w:tcPr>
          <w:p w14:paraId="30DBA81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4.2E-05</w:t>
            </w:r>
          </w:p>
        </w:tc>
        <w:tc>
          <w:tcPr>
            <w:tcW w:w="3437" w:type="dxa"/>
            <w:tcBorders>
              <w:top w:val="nil"/>
              <w:left w:val="nil"/>
              <w:bottom w:val="nil"/>
              <w:right w:val="nil"/>
            </w:tcBorders>
            <w:shd w:val="clear" w:color="auto" w:fill="auto"/>
            <w:noWrap/>
            <w:vAlign w:val="bottom"/>
            <w:hideMark/>
          </w:tcPr>
          <w:p w14:paraId="75CD313B"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AGE-RAGE signaling pathway, oxidative stress</w:t>
            </w:r>
          </w:p>
        </w:tc>
      </w:tr>
      <w:tr w:rsidR="00C176E5" w:rsidRPr="00C176E5" w14:paraId="7C77F776" w14:textId="77777777" w:rsidTr="003E6C8E">
        <w:trPr>
          <w:trHeight w:val="290"/>
        </w:trPr>
        <w:tc>
          <w:tcPr>
            <w:tcW w:w="1932" w:type="dxa"/>
            <w:tcBorders>
              <w:top w:val="nil"/>
              <w:left w:val="nil"/>
              <w:bottom w:val="nil"/>
              <w:right w:val="nil"/>
            </w:tcBorders>
            <w:shd w:val="clear" w:color="auto" w:fill="auto"/>
            <w:noWrap/>
            <w:vAlign w:val="bottom"/>
            <w:hideMark/>
          </w:tcPr>
          <w:p w14:paraId="3821CB97"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ENSG00000198838</w:t>
            </w:r>
          </w:p>
        </w:tc>
        <w:tc>
          <w:tcPr>
            <w:tcW w:w="1488" w:type="dxa"/>
            <w:tcBorders>
              <w:top w:val="nil"/>
              <w:left w:val="nil"/>
              <w:bottom w:val="nil"/>
              <w:right w:val="nil"/>
            </w:tcBorders>
            <w:shd w:val="clear" w:color="auto" w:fill="auto"/>
            <w:noWrap/>
            <w:vAlign w:val="bottom"/>
            <w:hideMark/>
          </w:tcPr>
          <w:p w14:paraId="038C26B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RYR3</w:t>
            </w:r>
          </w:p>
        </w:tc>
        <w:tc>
          <w:tcPr>
            <w:tcW w:w="958" w:type="dxa"/>
            <w:tcBorders>
              <w:top w:val="nil"/>
              <w:left w:val="nil"/>
              <w:bottom w:val="nil"/>
              <w:right w:val="nil"/>
            </w:tcBorders>
            <w:shd w:val="clear" w:color="auto" w:fill="auto"/>
            <w:noWrap/>
            <w:vAlign w:val="center"/>
            <w:hideMark/>
          </w:tcPr>
          <w:p w14:paraId="32B6F40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nil"/>
              <w:right w:val="nil"/>
            </w:tcBorders>
            <w:shd w:val="clear" w:color="auto" w:fill="auto"/>
            <w:noWrap/>
            <w:vAlign w:val="center"/>
            <w:hideMark/>
          </w:tcPr>
          <w:p w14:paraId="2FBD9D4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9.2E-04</w:t>
            </w:r>
          </w:p>
        </w:tc>
        <w:tc>
          <w:tcPr>
            <w:tcW w:w="893" w:type="dxa"/>
            <w:tcBorders>
              <w:top w:val="nil"/>
              <w:left w:val="nil"/>
              <w:bottom w:val="nil"/>
              <w:right w:val="nil"/>
            </w:tcBorders>
            <w:shd w:val="clear" w:color="auto" w:fill="auto"/>
            <w:noWrap/>
            <w:vAlign w:val="center"/>
            <w:hideMark/>
          </w:tcPr>
          <w:p w14:paraId="184828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3.5E-03</w:t>
            </w:r>
          </w:p>
        </w:tc>
        <w:tc>
          <w:tcPr>
            <w:tcW w:w="3437" w:type="dxa"/>
            <w:tcBorders>
              <w:top w:val="nil"/>
              <w:left w:val="nil"/>
              <w:bottom w:val="nil"/>
              <w:right w:val="nil"/>
            </w:tcBorders>
            <w:shd w:val="clear" w:color="auto" w:fill="auto"/>
            <w:noWrap/>
            <w:vAlign w:val="bottom"/>
            <w:hideMark/>
          </w:tcPr>
          <w:p w14:paraId="23512EA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76E02EDC" w14:textId="77777777" w:rsidTr="003E6C8E">
        <w:trPr>
          <w:trHeight w:val="290"/>
        </w:trPr>
        <w:tc>
          <w:tcPr>
            <w:tcW w:w="1932" w:type="dxa"/>
            <w:tcBorders>
              <w:top w:val="nil"/>
              <w:left w:val="nil"/>
              <w:bottom w:val="nil"/>
              <w:right w:val="nil"/>
            </w:tcBorders>
            <w:shd w:val="clear" w:color="auto" w:fill="auto"/>
            <w:noWrap/>
            <w:vAlign w:val="bottom"/>
            <w:hideMark/>
          </w:tcPr>
          <w:p w14:paraId="215D638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ENSG00000162782</w:t>
            </w:r>
          </w:p>
        </w:tc>
        <w:tc>
          <w:tcPr>
            <w:tcW w:w="1488" w:type="dxa"/>
            <w:tcBorders>
              <w:top w:val="nil"/>
              <w:left w:val="nil"/>
              <w:bottom w:val="nil"/>
              <w:right w:val="nil"/>
            </w:tcBorders>
            <w:shd w:val="clear" w:color="auto" w:fill="auto"/>
            <w:noWrap/>
            <w:vAlign w:val="bottom"/>
            <w:hideMark/>
          </w:tcPr>
          <w:p w14:paraId="16C0F17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TDRD5</w:t>
            </w:r>
          </w:p>
        </w:tc>
        <w:tc>
          <w:tcPr>
            <w:tcW w:w="958" w:type="dxa"/>
            <w:tcBorders>
              <w:top w:val="nil"/>
              <w:left w:val="nil"/>
              <w:bottom w:val="nil"/>
              <w:right w:val="nil"/>
            </w:tcBorders>
            <w:shd w:val="clear" w:color="auto" w:fill="auto"/>
            <w:noWrap/>
            <w:vAlign w:val="center"/>
            <w:hideMark/>
          </w:tcPr>
          <w:p w14:paraId="02FC228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DC51C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1.1E-03</w:t>
            </w:r>
          </w:p>
        </w:tc>
        <w:tc>
          <w:tcPr>
            <w:tcW w:w="893" w:type="dxa"/>
            <w:tcBorders>
              <w:top w:val="nil"/>
              <w:left w:val="nil"/>
              <w:bottom w:val="nil"/>
              <w:right w:val="nil"/>
            </w:tcBorders>
            <w:shd w:val="clear" w:color="auto" w:fill="auto"/>
            <w:noWrap/>
            <w:vAlign w:val="center"/>
            <w:hideMark/>
          </w:tcPr>
          <w:p w14:paraId="2DDBF44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4.2E-03</w:t>
            </w:r>
          </w:p>
        </w:tc>
        <w:tc>
          <w:tcPr>
            <w:tcW w:w="3437" w:type="dxa"/>
            <w:tcBorders>
              <w:top w:val="nil"/>
              <w:left w:val="nil"/>
              <w:bottom w:val="nil"/>
              <w:right w:val="nil"/>
            </w:tcBorders>
            <w:shd w:val="clear" w:color="auto" w:fill="auto"/>
            <w:noWrap/>
            <w:vAlign w:val="bottom"/>
            <w:hideMark/>
          </w:tcPr>
          <w:p w14:paraId="6A37B9CF"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5E055B1A" w14:textId="77777777" w:rsidTr="003E6C8E">
        <w:trPr>
          <w:trHeight w:val="290"/>
        </w:trPr>
        <w:tc>
          <w:tcPr>
            <w:tcW w:w="1932" w:type="dxa"/>
            <w:tcBorders>
              <w:top w:val="nil"/>
              <w:left w:val="nil"/>
              <w:bottom w:val="nil"/>
              <w:right w:val="nil"/>
            </w:tcBorders>
            <w:shd w:val="clear" w:color="auto" w:fill="auto"/>
            <w:noWrap/>
            <w:vAlign w:val="bottom"/>
            <w:hideMark/>
          </w:tcPr>
          <w:p w14:paraId="1172A702"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ENSG00000152779</w:t>
            </w:r>
          </w:p>
        </w:tc>
        <w:tc>
          <w:tcPr>
            <w:tcW w:w="1488" w:type="dxa"/>
            <w:tcBorders>
              <w:top w:val="nil"/>
              <w:left w:val="nil"/>
              <w:bottom w:val="nil"/>
              <w:right w:val="nil"/>
            </w:tcBorders>
            <w:shd w:val="clear" w:color="auto" w:fill="auto"/>
            <w:noWrap/>
            <w:vAlign w:val="bottom"/>
            <w:hideMark/>
          </w:tcPr>
          <w:p w14:paraId="767DBF94"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SLC16A12</w:t>
            </w:r>
          </w:p>
        </w:tc>
        <w:tc>
          <w:tcPr>
            <w:tcW w:w="958" w:type="dxa"/>
            <w:tcBorders>
              <w:top w:val="nil"/>
              <w:left w:val="nil"/>
              <w:bottom w:val="nil"/>
              <w:right w:val="nil"/>
            </w:tcBorders>
            <w:shd w:val="clear" w:color="auto" w:fill="auto"/>
            <w:noWrap/>
            <w:vAlign w:val="center"/>
            <w:hideMark/>
          </w:tcPr>
          <w:p w14:paraId="512B98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1081DF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8.7E-09</w:t>
            </w:r>
          </w:p>
        </w:tc>
        <w:tc>
          <w:tcPr>
            <w:tcW w:w="893" w:type="dxa"/>
            <w:tcBorders>
              <w:top w:val="nil"/>
              <w:left w:val="nil"/>
              <w:bottom w:val="nil"/>
              <w:right w:val="nil"/>
            </w:tcBorders>
            <w:shd w:val="clear" w:color="auto" w:fill="auto"/>
            <w:noWrap/>
            <w:vAlign w:val="center"/>
            <w:hideMark/>
          </w:tcPr>
          <w:p w14:paraId="61592A8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1.2E-07</w:t>
            </w:r>
          </w:p>
        </w:tc>
        <w:tc>
          <w:tcPr>
            <w:tcW w:w="3437" w:type="dxa"/>
            <w:tcBorders>
              <w:top w:val="nil"/>
              <w:left w:val="nil"/>
              <w:bottom w:val="nil"/>
              <w:right w:val="nil"/>
            </w:tcBorders>
            <w:shd w:val="clear" w:color="auto" w:fill="auto"/>
            <w:noWrap/>
            <w:vAlign w:val="bottom"/>
            <w:hideMark/>
          </w:tcPr>
          <w:p w14:paraId="34C0A84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11FF939F" w14:textId="77777777" w:rsidTr="003E6C8E">
        <w:trPr>
          <w:trHeight w:val="290"/>
        </w:trPr>
        <w:tc>
          <w:tcPr>
            <w:tcW w:w="1932" w:type="dxa"/>
            <w:tcBorders>
              <w:top w:val="nil"/>
              <w:left w:val="nil"/>
              <w:bottom w:val="nil"/>
              <w:right w:val="nil"/>
            </w:tcBorders>
            <w:shd w:val="clear" w:color="auto" w:fill="auto"/>
            <w:noWrap/>
            <w:vAlign w:val="bottom"/>
            <w:hideMark/>
          </w:tcPr>
          <w:p w14:paraId="0E84D91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ENSG00000039537</w:t>
            </w:r>
          </w:p>
        </w:tc>
        <w:tc>
          <w:tcPr>
            <w:tcW w:w="1488" w:type="dxa"/>
            <w:tcBorders>
              <w:top w:val="nil"/>
              <w:left w:val="nil"/>
              <w:bottom w:val="nil"/>
              <w:right w:val="nil"/>
            </w:tcBorders>
            <w:shd w:val="clear" w:color="auto" w:fill="auto"/>
            <w:noWrap/>
            <w:vAlign w:val="bottom"/>
            <w:hideMark/>
          </w:tcPr>
          <w:p w14:paraId="19888592"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C6</w:t>
            </w:r>
          </w:p>
        </w:tc>
        <w:tc>
          <w:tcPr>
            <w:tcW w:w="958" w:type="dxa"/>
            <w:tcBorders>
              <w:top w:val="nil"/>
              <w:left w:val="nil"/>
              <w:bottom w:val="nil"/>
              <w:right w:val="nil"/>
            </w:tcBorders>
            <w:shd w:val="clear" w:color="auto" w:fill="auto"/>
            <w:noWrap/>
            <w:vAlign w:val="center"/>
            <w:hideMark/>
          </w:tcPr>
          <w:p w14:paraId="2578F97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-3.4</w:t>
            </w:r>
          </w:p>
        </w:tc>
        <w:tc>
          <w:tcPr>
            <w:tcW w:w="897" w:type="dxa"/>
            <w:tcBorders>
              <w:top w:val="nil"/>
              <w:left w:val="nil"/>
              <w:bottom w:val="nil"/>
              <w:right w:val="nil"/>
            </w:tcBorders>
            <w:shd w:val="clear" w:color="auto" w:fill="auto"/>
            <w:noWrap/>
            <w:vAlign w:val="center"/>
            <w:hideMark/>
          </w:tcPr>
          <w:p w14:paraId="2D06683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center"/>
            <w:hideMark/>
          </w:tcPr>
          <w:p w14:paraId="69D93C6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bottom"/>
            <w:hideMark/>
          </w:tcPr>
          <w:p w14:paraId="4DF02D1D"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00A589D4" w14:textId="77777777" w:rsidTr="003E6C8E">
        <w:trPr>
          <w:trHeight w:val="290"/>
        </w:trPr>
        <w:tc>
          <w:tcPr>
            <w:tcW w:w="1932" w:type="dxa"/>
            <w:tcBorders>
              <w:top w:val="nil"/>
              <w:left w:val="nil"/>
              <w:bottom w:val="nil"/>
              <w:right w:val="nil"/>
            </w:tcBorders>
            <w:shd w:val="clear" w:color="auto" w:fill="auto"/>
            <w:noWrap/>
            <w:vAlign w:val="bottom"/>
            <w:hideMark/>
          </w:tcPr>
          <w:p w14:paraId="14CEE553"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ENSG00000280780</w:t>
            </w:r>
          </w:p>
        </w:tc>
        <w:tc>
          <w:tcPr>
            <w:tcW w:w="1488" w:type="dxa"/>
            <w:tcBorders>
              <w:top w:val="nil"/>
              <w:left w:val="nil"/>
              <w:bottom w:val="nil"/>
              <w:right w:val="nil"/>
            </w:tcBorders>
            <w:shd w:val="clear" w:color="auto" w:fill="auto"/>
            <w:noWrap/>
            <w:vAlign w:val="bottom"/>
            <w:hideMark/>
          </w:tcPr>
          <w:p w14:paraId="60405B38"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JAKMIP2-AS1</w:t>
            </w:r>
          </w:p>
        </w:tc>
        <w:tc>
          <w:tcPr>
            <w:tcW w:w="958" w:type="dxa"/>
            <w:tcBorders>
              <w:top w:val="nil"/>
              <w:left w:val="nil"/>
              <w:bottom w:val="nil"/>
              <w:right w:val="nil"/>
            </w:tcBorders>
            <w:shd w:val="clear" w:color="auto" w:fill="auto"/>
            <w:noWrap/>
            <w:vAlign w:val="center"/>
            <w:hideMark/>
          </w:tcPr>
          <w:p w14:paraId="1FF86AC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182542A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8.1E-12</w:t>
            </w:r>
          </w:p>
        </w:tc>
        <w:tc>
          <w:tcPr>
            <w:tcW w:w="893" w:type="dxa"/>
            <w:tcBorders>
              <w:top w:val="nil"/>
              <w:left w:val="nil"/>
              <w:bottom w:val="nil"/>
              <w:right w:val="nil"/>
            </w:tcBorders>
            <w:shd w:val="clear" w:color="auto" w:fill="auto"/>
            <w:noWrap/>
            <w:vAlign w:val="center"/>
            <w:hideMark/>
          </w:tcPr>
          <w:p w14:paraId="687B3C96"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2.6E-10</w:t>
            </w:r>
          </w:p>
        </w:tc>
        <w:tc>
          <w:tcPr>
            <w:tcW w:w="3437" w:type="dxa"/>
            <w:tcBorders>
              <w:top w:val="nil"/>
              <w:left w:val="nil"/>
              <w:bottom w:val="nil"/>
              <w:right w:val="nil"/>
            </w:tcBorders>
            <w:shd w:val="clear" w:color="auto" w:fill="auto"/>
            <w:noWrap/>
            <w:vAlign w:val="bottom"/>
            <w:hideMark/>
          </w:tcPr>
          <w:p w14:paraId="5AD0359C"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 xml:space="preserve">Novel transcript </w:t>
            </w:r>
          </w:p>
        </w:tc>
      </w:tr>
      <w:tr w:rsidR="00C176E5" w:rsidRPr="00C176E5" w14:paraId="52FA71AD" w14:textId="77777777" w:rsidTr="003E6C8E">
        <w:trPr>
          <w:trHeight w:val="290"/>
        </w:trPr>
        <w:tc>
          <w:tcPr>
            <w:tcW w:w="1932" w:type="dxa"/>
            <w:tcBorders>
              <w:top w:val="nil"/>
              <w:left w:val="nil"/>
              <w:bottom w:val="nil"/>
              <w:right w:val="nil"/>
            </w:tcBorders>
            <w:shd w:val="clear" w:color="auto" w:fill="auto"/>
            <w:noWrap/>
            <w:vAlign w:val="bottom"/>
            <w:hideMark/>
          </w:tcPr>
          <w:p w14:paraId="69A5298F"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ENSG00000244067</w:t>
            </w:r>
          </w:p>
        </w:tc>
        <w:tc>
          <w:tcPr>
            <w:tcW w:w="1488" w:type="dxa"/>
            <w:tcBorders>
              <w:top w:val="nil"/>
              <w:left w:val="nil"/>
              <w:bottom w:val="nil"/>
              <w:right w:val="nil"/>
            </w:tcBorders>
            <w:shd w:val="clear" w:color="auto" w:fill="auto"/>
            <w:noWrap/>
            <w:vAlign w:val="bottom"/>
            <w:hideMark/>
          </w:tcPr>
          <w:p w14:paraId="00383EDA"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GSTA2</w:t>
            </w:r>
          </w:p>
        </w:tc>
        <w:tc>
          <w:tcPr>
            <w:tcW w:w="958" w:type="dxa"/>
            <w:tcBorders>
              <w:top w:val="nil"/>
              <w:left w:val="nil"/>
              <w:bottom w:val="nil"/>
              <w:right w:val="nil"/>
            </w:tcBorders>
            <w:shd w:val="clear" w:color="auto" w:fill="auto"/>
            <w:noWrap/>
            <w:vAlign w:val="center"/>
            <w:hideMark/>
          </w:tcPr>
          <w:p w14:paraId="08CFDF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-3.3</w:t>
            </w:r>
          </w:p>
        </w:tc>
        <w:tc>
          <w:tcPr>
            <w:tcW w:w="897" w:type="dxa"/>
            <w:tcBorders>
              <w:top w:val="nil"/>
              <w:left w:val="nil"/>
              <w:bottom w:val="nil"/>
              <w:right w:val="nil"/>
            </w:tcBorders>
            <w:shd w:val="clear" w:color="auto" w:fill="auto"/>
            <w:noWrap/>
            <w:vAlign w:val="center"/>
            <w:hideMark/>
          </w:tcPr>
          <w:p w14:paraId="29B8555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1.7E-13</w:t>
            </w:r>
          </w:p>
        </w:tc>
        <w:tc>
          <w:tcPr>
            <w:tcW w:w="893" w:type="dxa"/>
            <w:tcBorders>
              <w:top w:val="nil"/>
              <w:left w:val="nil"/>
              <w:bottom w:val="nil"/>
              <w:right w:val="nil"/>
            </w:tcBorders>
            <w:shd w:val="clear" w:color="auto" w:fill="auto"/>
            <w:noWrap/>
            <w:vAlign w:val="center"/>
            <w:hideMark/>
          </w:tcPr>
          <w:p w14:paraId="1FAEC41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8.3E-12</w:t>
            </w:r>
          </w:p>
        </w:tc>
        <w:tc>
          <w:tcPr>
            <w:tcW w:w="3437" w:type="dxa"/>
            <w:tcBorders>
              <w:top w:val="nil"/>
              <w:left w:val="nil"/>
              <w:bottom w:val="nil"/>
              <w:right w:val="nil"/>
            </w:tcBorders>
            <w:shd w:val="clear" w:color="auto" w:fill="auto"/>
            <w:noWrap/>
            <w:vAlign w:val="bottom"/>
            <w:hideMark/>
          </w:tcPr>
          <w:p w14:paraId="0EA45FC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6A8FF3AC" w14:textId="77777777" w:rsidTr="003E6C8E">
        <w:trPr>
          <w:trHeight w:val="290"/>
        </w:trPr>
        <w:tc>
          <w:tcPr>
            <w:tcW w:w="1932" w:type="dxa"/>
            <w:tcBorders>
              <w:top w:val="nil"/>
              <w:left w:val="nil"/>
              <w:bottom w:val="nil"/>
              <w:right w:val="nil"/>
            </w:tcBorders>
            <w:shd w:val="clear" w:color="auto" w:fill="auto"/>
            <w:noWrap/>
            <w:vAlign w:val="bottom"/>
            <w:hideMark/>
          </w:tcPr>
          <w:p w14:paraId="6CE7D40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ENSG00000260951</w:t>
            </w:r>
          </w:p>
        </w:tc>
        <w:tc>
          <w:tcPr>
            <w:tcW w:w="1488" w:type="dxa"/>
            <w:tcBorders>
              <w:top w:val="nil"/>
              <w:left w:val="nil"/>
              <w:bottom w:val="nil"/>
              <w:right w:val="nil"/>
            </w:tcBorders>
            <w:shd w:val="clear" w:color="auto" w:fill="auto"/>
            <w:noWrap/>
            <w:vAlign w:val="bottom"/>
            <w:hideMark/>
          </w:tcPr>
          <w:p w14:paraId="14BDC7FE"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AC005100.1</w:t>
            </w:r>
          </w:p>
        </w:tc>
        <w:tc>
          <w:tcPr>
            <w:tcW w:w="958" w:type="dxa"/>
            <w:tcBorders>
              <w:top w:val="nil"/>
              <w:left w:val="nil"/>
              <w:bottom w:val="nil"/>
              <w:right w:val="nil"/>
            </w:tcBorders>
            <w:shd w:val="clear" w:color="auto" w:fill="auto"/>
            <w:noWrap/>
            <w:vAlign w:val="center"/>
            <w:hideMark/>
          </w:tcPr>
          <w:p w14:paraId="4FAE1EA2"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-3.2</w:t>
            </w:r>
          </w:p>
        </w:tc>
        <w:tc>
          <w:tcPr>
            <w:tcW w:w="897" w:type="dxa"/>
            <w:tcBorders>
              <w:top w:val="nil"/>
              <w:left w:val="nil"/>
              <w:bottom w:val="nil"/>
              <w:right w:val="nil"/>
            </w:tcBorders>
            <w:shd w:val="clear" w:color="auto" w:fill="auto"/>
            <w:noWrap/>
            <w:vAlign w:val="center"/>
            <w:hideMark/>
          </w:tcPr>
          <w:p w14:paraId="65DA120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1.5E-05</w:t>
            </w:r>
          </w:p>
        </w:tc>
        <w:tc>
          <w:tcPr>
            <w:tcW w:w="893" w:type="dxa"/>
            <w:tcBorders>
              <w:top w:val="nil"/>
              <w:left w:val="nil"/>
              <w:bottom w:val="nil"/>
              <w:right w:val="nil"/>
            </w:tcBorders>
            <w:shd w:val="clear" w:color="auto" w:fill="auto"/>
            <w:noWrap/>
            <w:vAlign w:val="center"/>
            <w:hideMark/>
          </w:tcPr>
          <w:p w14:paraId="79F1927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9.4E-05</w:t>
            </w:r>
          </w:p>
        </w:tc>
        <w:tc>
          <w:tcPr>
            <w:tcW w:w="3437" w:type="dxa"/>
            <w:tcBorders>
              <w:top w:val="nil"/>
              <w:left w:val="nil"/>
              <w:bottom w:val="nil"/>
              <w:right w:val="nil"/>
            </w:tcBorders>
            <w:shd w:val="clear" w:color="auto" w:fill="auto"/>
            <w:noWrap/>
            <w:vAlign w:val="bottom"/>
            <w:hideMark/>
          </w:tcPr>
          <w:p w14:paraId="438BF056"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6D14C1B" w14:textId="77777777" w:rsidTr="003E6C8E">
        <w:trPr>
          <w:trHeight w:val="290"/>
        </w:trPr>
        <w:tc>
          <w:tcPr>
            <w:tcW w:w="1932" w:type="dxa"/>
            <w:tcBorders>
              <w:top w:val="nil"/>
              <w:left w:val="nil"/>
              <w:bottom w:val="nil"/>
              <w:right w:val="nil"/>
            </w:tcBorders>
            <w:shd w:val="clear" w:color="auto" w:fill="auto"/>
            <w:noWrap/>
            <w:vAlign w:val="bottom"/>
            <w:hideMark/>
          </w:tcPr>
          <w:p w14:paraId="2F8404EC"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ENSG00000277893</w:t>
            </w:r>
          </w:p>
        </w:tc>
        <w:tc>
          <w:tcPr>
            <w:tcW w:w="1488" w:type="dxa"/>
            <w:tcBorders>
              <w:top w:val="nil"/>
              <w:left w:val="nil"/>
              <w:bottom w:val="nil"/>
              <w:right w:val="nil"/>
            </w:tcBorders>
            <w:shd w:val="clear" w:color="auto" w:fill="auto"/>
            <w:noWrap/>
            <w:vAlign w:val="bottom"/>
            <w:hideMark/>
          </w:tcPr>
          <w:p w14:paraId="76BD99B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SRD5A2</w:t>
            </w:r>
          </w:p>
        </w:tc>
        <w:tc>
          <w:tcPr>
            <w:tcW w:w="958" w:type="dxa"/>
            <w:tcBorders>
              <w:top w:val="nil"/>
              <w:left w:val="nil"/>
              <w:bottom w:val="nil"/>
              <w:right w:val="nil"/>
            </w:tcBorders>
            <w:shd w:val="clear" w:color="auto" w:fill="auto"/>
            <w:noWrap/>
            <w:vAlign w:val="center"/>
            <w:hideMark/>
          </w:tcPr>
          <w:p w14:paraId="62BFD6D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nil"/>
              <w:right w:val="nil"/>
            </w:tcBorders>
            <w:shd w:val="clear" w:color="auto" w:fill="auto"/>
            <w:noWrap/>
            <w:vAlign w:val="center"/>
            <w:hideMark/>
          </w:tcPr>
          <w:p w14:paraId="74A25850"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1.4E-08</w:t>
            </w:r>
          </w:p>
        </w:tc>
        <w:tc>
          <w:tcPr>
            <w:tcW w:w="893" w:type="dxa"/>
            <w:tcBorders>
              <w:top w:val="nil"/>
              <w:left w:val="nil"/>
              <w:bottom w:val="nil"/>
              <w:right w:val="nil"/>
            </w:tcBorders>
            <w:shd w:val="clear" w:color="auto" w:fill="auto"/>
            <w:noWrap/>
            <w:vAlign w:val="center"/>
            <w:hideMark/>
          </w:tcPr>
          <w:p w14:paraId="1322DD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1.9E-07</w:t>
            </w:r>
          </w:p>
        </w:tc>
        <w:tc>
          <w:tcPr>
            <w:tcW w:w="3437" w:type="dxa"/>
            <w:tcBorders>
              <w:top w:val="nil"/>
              <w:left w:val="nil"/>
              <w:bottom w:val="nil"/>
              <w:right w:val="nil"/>
            </w:tcBorders>
            <w:shd w:val="clear" w:color="auto" w:fill="auto"/>
            <w:noWrap/>
            <w:vAlign w:val="bottom"/>
            <w:hideMark/>
          </w:tcPr>
          <w:p w14:paraId="3B8D4D0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F67B1A5"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166168A0"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ENSG00000268566</w:t>
            </w:r>
          </w:p>
        </w:tc>
        <w:tc>
          <w:tcPr>
            <w:tcW w:w="1488" w:type="dxa"/>
            <w:tcBorders>
              <w:top w:val="nil"/>
              <w:left w:val="nil"/>
              <w:bottom w:val="single" w:sz="8" w:space="0" w:color="auto"/>
              <w:right w:val="nil"/>
            </w:tcBorders>
            <w:shd w:val="clear" w:color="auto" w:fill="auto"/>
            <w:noWrap/>
            <w:vAlign w:val="bottom"/>
            <w:hideMark/>
          </w:tcPr>
          <w:p w14:paraId="31F77A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AC100781.1</w:t>
            </w:r>
          </w:p>
        </w:tc>
        <w:tc>
          <w:tcPr>
            <w:tcW w:w="958" w:type="dxa"/>
            <w:tcBorders>
              <w:top w:val="nil"/>
              <w:left w:val="nil"/>
              <w:bottom w:val="single" w:sz="8" w:space="0" w:color="auto"/>
              <w:right w:val="nil"/>
            </w:tcBorders>
            <w:shd w:val="clear" w:color="auto" w:fill="auto"/>
            <w:noWrap/>
            <w:vAlign w:val="center"/>
            <w:hideMark/>
          </w:tcPr>
          <w:p w14:paraId="7E16BEBA"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-3.1</w:t>
            </w:r>
          </w:p>
        </w:tc>
        <w:tc>
          <w:tcPr>
            <w:tcW w:w="897" w:type="dxa"/>
            <w:tcBorders>
              <w:top w:val="nil"/>
              <w:left w:val="nil"/>
              <w:bottom w:val="single" w:sz="8" w:space="0" w:color="auto"/>
              <w:right w:val="nil"/>
            </w:tcBorders>
            <w:shd w:val="clear" w:color="auto" w:fill="auto"/>
            <w:noWrap/>
            <w:vAlign w:val="center"/>
            <w:hideMark/>
          </w:tcPr>
          <w:p w14:paraId="499FD01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6.5E-04</w:t>
            </w:r>
          </w:p>
        </w:tc>
        <w:tc>
          <w:tcPr>
            <w:tcW w:w="893" w:type="dxa"/>
            <w:tcBorders>
              <w:top w:val="nil"/>
              <w:left w:val="nil"/>
              <w:bottom w:val="single" w:sz="8" w:space="0" w:color="auto"/>
              <w:right w:val="nil"/>
            </w:tcBorders>
            <w:shd w:val="clear" w:color="auto" w:fill="auto"/>
            <w:noWrap/>
            <w:vAlign w:val="center"/>
            <w:hideMark/>
          </w:tcPr>
          <w:p w14:paraId="12FFF42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2.6E-03</w:t>
            </w:r>
          </w:p>
        </w:tc>
        <w:tc>
          <w:tcPr>
            <w:tcW w:w="3437" w:type="dxa"/>
            <w:tcBorders>
              <w:top w:val="nil"/>
              <w:left w:val="nil"/>
              <w:bottom w:val="single" w:sz="8" w:space="0" w:color="auto"/>
              <w:right w:val="nil"/>
            </w:tcBorders>
            <w:shd w:val="clear" w:color="auto" w:fill="auto"/>
            <w:noWrap/>
            <w:vAlign w:val="bottom"/>
            <w:hideMark/>
          </w:tcPr>
          <w:p w14:paraId="004558A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7854A79" w14:textId="77777777" w:rsidTr="003E6C8E">
        <w:trPr>
          <w:trHeight w:val="290"/>
        </w:trPr>
        <w:tc>
          <w:tcPr>
            <w:tcW w:w="9600" w:type="dxa"/>
            <w:gridSpan w:val="6"/>
            <w:tcBorders>
              <w:top w:val="single" w:sz="8" w:space="0" w:color="auto"/>
              <w:left w:val="nil"/>
              <w:bottom w:val="nil"/>
              <w:right w:val="nil"/>
            </w:tcBorders>
            <w:shd w:val="clear" w:color="auto" w:fill="auto"/>
            <w:noWrap/>
            <w:vAlign w:val="bottom"/>
            <w:hideMark/>
          </w:tcPr>
          <w:p w14:paraId="48170E1D" w14:textId="77777777" w:rsidR="00C176E5" w:rsidRPr="00C176E5" w:rsidRDefault="00C176E5" w:rsidP="00C176E5">
            <w:pPr>
              <w:spacing w:after="0" w:line="240" w:lineRule="auto"/>
              <w:jc w:val="center"/>
              <w:rPr>
                <w:rFonts w:ascii="Calibri" w:eastAsia="Times New Roman" w:hAnsi="Calibri" w:cs="Calibri"/>
                <w:b/>
                <w:bCs/>
                <w:i/>
                <w:iCs/>
                <w:color w:val="000000"/>
              </w:rPr>
            </w:pPr>
            <w:r w:rsidRPr="00C176E5">
              <w:rPr>
                <w:rFonts w:ascii="Calibri" w:eastAsia="Times New Roman" w:hAnsi="Calibri" w:cs="Calibri"/>
                <w:b/>
                <w:bCs/>
                <w:i/>
                <w:iCs/>
                <w:color w:val="000000"/>
              </w:rPr>
              <w:t>Positive log2 fold change</w:t>
            </w:r>
          </w:p>
        </w:tc>
      </w:tr>
      <w:tr w:rsidR="00C176E5" w:rsidRPr="00C176E5" w14:paraId="4EEBA721" w14:textId="77777777" w:rsidTr="003E6C8E">
        <w:trPr>
          <w:trHeight w:val="290"/>
        </w:trPr>
        <w:tc>
          <w:tcPr>
            <w:tcW w:w="1932" w:type="dxa"/>
            <w:tcBorders>
              <w:top w:val="nil"/>
              <w:left w:val="nil"/>
              <w:bottom w:val="nil"/>
              <w:right w:val="nil"/>
            </w:tcBorders>
            <w:shd w:val="clear" w:color="auto" w:fill="auto"/>
            <w:noWrap/>
            <w:vAlign w:val="bottom"/>
            <w:hideMark/>
          </w:tcPr>
          <w:p w14:paraId="0F86D8E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ENSG00000177257</w:t>
            </w:r>
          </w:p>
        </w:tc>
        <w:tc>
          <w:tcPr>
            <w:tcW w:w="1488" w:type="dxa"/>
            <w:tcBorders>
              <w:top w:val="nil"/>
              <w:left w:val="nil"/>
              <w:bottom w:val="nil"/>
              <w:right w:val="nil"/>
            </w:tcBorders>
            <w:shd w:val="clear" w:color="auto" w:fill="auto"/>
            <w:noWrap/>
            <w:vAlign w:val="bottom"/>
            <w:hideMark/>
          </w:tcPr>
          <w:p w14:paraId="433CD53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DEFB4B</w:t>
            </w:r>
          </w:p>
        </w:tc>
        <w:tc>
          <w:tcPr>
            <w:tcW w:w="958" w:type="dxa"/>
            <w:tcBorders>
              <w:top w:val="nil"/>
              <w:left w:val="nil"/>
              <w:bottom w:val="nil"/>
              <w:right w:val="nil"/>
            </w:tcBorders>
            <w:shd w:val="clear" w:color="auto" w:fill="auto"/>
            <w:noWrap/>
            <w:vAlign w:val="bottom"/>
            <w:hideMark/>
          </w:tcPr>
          <w:p w14:paraId="0FCB6B2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7.2</w:t>
            </w:r>
          </w:p>
        </w:tc>
        <w:tc>
          <w:tcPr>
            <w:tcW w:w="897" w:type="dxa"/>
            <w:tcBorders>
              <w:top w:val="nil"/>
              <w:left w:val="nil"/>
              <w:bottom w:val="nil"/>
              <w:right w:val="nil"/>
            </w:tcBorders>
            <w:shd w:val="clear" w:color="auto" w:fill="auto"/>
            <w:noWrap/>
            <w:vAlign w:val="bottom"/>
            <w:hideMark/>
          </w:tcPr>
          <w:p w14:paraId="09DA93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2155C74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7.3E-03</w:t>
            </w:r>
          </w:p>
        </w:tc>
        <w:tc>
          <w:tcPr>
            <w:tcW w:w="3437" w:type="dxa"/>
            <w:tcBorders>
              <w:top w:val="nil"/>
              <w:left w:val="nil"/>
              <w:bottom w:val="nil"/>
              <w:right w:val="nil"/>
            </w:tcBorders>
            <w:shd w:val="clear" w:color="auto" w:fill="auto"/>
            <w:noWrap/>
            <w:vAlign w:val="center"/>
            <w:hideMark/>
          </w:tcPr>
          <w:p w14:paraId="72CA1DF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4C88CADA" w14:textId="77777777" w:rsidTr="003E6C8E">
        <w:trPr>
          <w:trHeight w:val="290"/>
        </w:trPr>
        <w:tc>
          <w:tcPr>
            <w:tcW w:w="1932" w:type="dxa"/>
            <w:tcBorders>
              <w:top w:val="nil"/>
              <w:left w:val="nil"/>
              <w:bottom w:val="nil"/>
              <w:right w:val="nil"/>
            </w:tcBorders>
            <w:shd w:val="clear" w:color="auto" w:fill="auto"/>
            <w:noWrap/>
            <w:vAlign w:val="bottom"/>
            <w:hideMark/>
          </w:tcPr>
          <w:p w14:paraId="41776B2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ENSG00000198692</w:t>
            </w:r>
          </w:p>
        </w:tc>
        <w:tc>
          <w:tcPr>
            <w:tcW w:w="1488" w:type="dxa"/>
            <w:tcBorders>
              <w:top w:val="nil"/>
              <w:left w:val="nil"/>
              <w:bottom w:val="nil"/>
              <w:right w:val="nil"/>
            </w:tcBorders>
            <w:shd w:val="clear" w:color="auto" w:fill="auto"/>
            <w:noWrap/>
            <w:vAlign w:val="bottom"/>
            <w:hideMark/>
          </w:tcPr>
          <w:p w14:paraId="1D5608DD"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EIF1AY</w:t>
            </w:r>
          </w:p>
        </w:tc>
        <w:tc>
          <w:tcPr>
            <w:tcW w:w="958" w:type="dxa"/>
            <w:tcBorders>
              <w:top w:val="nil"/>
              <w:left w:val="nil"/>
              <w:bottom w:val="nil"/>
              <w:right w:val="nil"/>
            </w:tcBorders>
            <w:shd w:val="clear" w:color="auto" w:fill="auto"/>
            <w:noWrap/>
            <w:vAlign w:val="bottom"/>
            <w:hideMark/>
          </w:tcPr>
          <w:p w14:paraId="089ED66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0934E1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4.9E-03</w:t>
            </w:r>
          </w:p>
        </w:tc>
        <w:tc>
          <w:tcPr>
            <w:tcW w:w="893" w:type="dxa"/>
            <w:tcBorders>
              <w:top w:val="nil"/>
              <w:left w:val="nil"/>
              <w:bottom w:val="nil"/>
              <w:right w:val="nil"/>
            </w:tcBorders>
            <w:shd w:val="clear" w:color="auto" w:fill="auto"/>
            <w:noWrap/>
            <w:vAlign w:val="bottom"/>
            <w:hideMark/>
          </w:tcPr>
          <w:p w14:paraId="3E28603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1.5E-02</w:t>
            </w:r>
          </w:p>
        </w:tc>
        <w:tc>
          <w:tcPr>
            <w:tcW w:w="3437" w:type="dxa"/>
            <w:tcBorders>
              <w:top w:val="nil"/>
              <w:left w:val="nil"/>
              <w:bottom w:val="nil"/>
              <w:right w:val="nil"/>
            </w:tcBorders>
            <w:shd w:val="clear" w:color="000000" w:fill="FFFFFF"/>
            <w:noWrap/>
            <w:vAlign w:val="center"/>
            <w:hideMark/>
          </w:tcPr>
          <w:p w14:paraId="2DFFE1DE"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08CDCCBC" w14:textId="77777777" w:rsidTr="003E6C8E">
        <w:trPr>
          <w:trHeight w:val="290"/>
        </w:trPr>
        <w:tc>
          <w:tcPr>
            <w:tcW w:w="1932" w:type="dxa"/>
            <w:tcBorders>
              <w:top w:val="nil"/>
              <w:left w:val="nil"/>
              <w:bottom w:val="nil"/>
              <w:right w:val="nil"/>
            </w:tcBorders>
            <w:shd w:val="clear" w:color="auto" w:fill="auto"/>
            <w:noWrap/>
            <w:vAlign w:val="bottom"/>
            <w:hideMark/>
          </w:tcPr>
          <w:p w14:paraId="36DAF8C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ENSG00000129824</w:t>
            </w:r>
          </w:p>
        </w:tc>
        <w:tc>
          <w:tcPr>
            <w:tcW w:w="1488" w:type="dxa"/>
            <w:tcBorders>
              <w:top w:val="nil"/>
              <w:left w:val="nil"/>
              <w:bottom w:val="nil"/>
              <w:right w:val="nil"/>
            </w:tcBorders>
            <w:shd w:val="clear" w:color="auto" w:fill="auto"/>
            <w:noWrap/>
            <w:vAlign w:val="bottom"/>
            <w:hideMark/>
          </w:tcPr>
          <w:p w14:paraId="0987574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RPS4Y1</w:t>
            </w:r>
          </w:p>
        </w:tc>
        <w:tc>
          <w:tcPr>
            <w:tcW w:w="958" w:type="dxa"/>
            <w:tcBorders>
              <w:top w:val="nil"/>
              <w:left w:val="nil"/>
              <w:bottom w:val="nil"/>
              <w:right w:val="nil"/>
            </w:tcBorders>
            <w:shd w:val="clear" w:color="auto" w:fill="auto"/>
            <w:noWrap/>
            <w:vAlign w:val="bottom"/>
            <w:hideMark/>
          </w:tcPr>
          <w:p w14:paraId="282CA00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6.4</w:t>
            </w:r>
          </w:p>
        </w:tc>
        <w:tc>
          <w:tcPr>
            <w:tcW w:w="897" w:type="dxa"/>
            <w:tcBorders>
              <w:top w:val="nil"/>
              <w:left w:val="nil"/>
              <w:bottom w:val="nil"/>
              <w:right w:val="nil"/>
            </w:tcBorders>
            <w:shd w:val="clear" w:color="auto" w:fill="auto"/>
            <w:noWrap/>
            <w:vAlign w:val="bottom"/>
            <w:hideMark/>
          </w:tcPr>
          <w:p w14:paraId="530406D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4.6E-03</w:t>
            </w:r>
          </w:p>
        </w:tc>
        <w:tc>
          <w:tcPr>
            <w:tcW w:w="893" w:type="dxa"/>
            <w:tcBorders>
              <w:top w:val="nil"/>
              <w:left w:val="nil"/>
              <w:bottom w:val="nil"/>
              <w:right w:val="nil"/>
            </w:tcBorders>
            <w:shd w:val="clear" w:color="auto" w:fill="auto"/>
            <w:noWrap/>
            <w:vAlign w:val="bottom"/>
            <w:hideMark/>
          </w:tcPr>
          <w:p w14:paraId="5C86EE7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1.4E-02</w:t>
            </w:r>
          </w:p>
        </w:tc>
        <w:tc>
          <w:tcPr>
            <w:tcW w:w="3437" w:type="dxa"/>
            <w:tcBorders>
              <w:top w:val="nil"/>
              <w:left w:val="nil"/>
              <w:bottom w:val="nil"/>
              <w:right w:val="nil"/>
            </w:tcBorders>
            <w:shd w:val="clear" w:color="auto" w:fill="auto"/>
            <w:noWrap/>
            <w:vAlign w:val="center"/>
            <w:hideMark/>
          </w:tcPr>
          <w:p w14:paraId="3F78652A"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ADORA2B mediated anti-inflammatory cytokines production</w:t>
            </w:r>
          </w:p>
        </w:tc>
      </w:tr>
      <w:tr w:rsidR="00C176E5" w:rsidRPr="00C176E5" w14:paraId="7EBD0511" w14:textId="77777777" w:rsidTr="003E6C8E">
        <w:trPr>
          <w:trHeight w:val="290"/>
        </w:trPr>
        <w:tc>
          <w:tcPr>
            <w:tcW w:w="1932" w:type="dxa"/>
            <w:tcBorders>
              <w:top w:val="nil"/>
              <w:left w:val="nil"/>
              <w:bottom w:val="nil"/>
              <w:right w:val="nil"/>
            </w:tcBorders>
            <w:shd w:val="clear" w:color="auto" w:fill="auto"/>
            <w:noWrap/>
            <w:vAlign w:val="bottom"/>
            <w:hideMark/>
          </w:tcPr>
          <w:p w14:paraId="5A33FEE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ENSG00000012817</w:t>
            </w:r>
          </w:p>
        </w:tc>
        <w:tc>
          <w:tcPr>
            <w:tcW w:w="1488" w:type="dxa"/>
            <w:tcBorders>
              <w:top w:val="nil"/>
              <w:left w:val="nil"/>
              <w:bottom w:val="nil"/>
              <w:right w:val="nil"/>
            </w:tcBorders>
            <w:shd w:val="clear" w:color="auto" w:fill="auto"/>
            <w:noWrap/>
            <w:vAlign w:val="bottom"/>
            <w:hideMark/>
          </w:tcPr>
          <w:p w14:paraId="17C7672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KDM5D</w:t>
            </w:r>
          </w:p>
        </w:tc>
        <w:tc>
          <w:tcPr>
            <w:tcW w:w="958" w:type="dxa"/>
            <w:tcBorders>
              <w:top w:val="nil"/>
              <w:left w:val="nil"/>
              <w:bottom w:val="nil"/>
              <w:right w:val="nil"/>
            </w:tcBorders>
            <w:shd w:val="clear" w:color="auto" w:fill="auto"/>
            <w:noWrap/>
            <w:vAlign w:val="bottom"/>
            <w:hideMark/>
          </w:tcPr>
          <w:p w14:paraId="57CDC8B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5.9</w:t>
            </w:r>
          </w:p>
        </w:tc>
        <w:tc>
          <w:tcPr>
            <w:tcW w:w="897" w:type="dxa"/>
            <w:tcBorders>
              <w:top w:val="nil"/>
              <w:left w:val="nil"/>
              <w:bottom w:val="nil"/>
              <w:right w:val="nil"/>
            </w:tcBorders>
            <w:shd w:val="clear" w:color="auto" w:fill="auto"/>
            <w:noWrap/>
            <w:vAlign w:val="bottom"/>
            <w:hideMark/>
          </w:tcPr>
          <w:p w14:paraId="0C9AFEF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2.1E-03</w:t>
            </w:r>
          </w:p>
        </w:tc>
        <w:tc>
          <w:tcPr>
            <w:tcW w:w="893" w:type="dxa"/>
            <w:tcBorders>
              <w:top w:val="nil"/>
              <w:left w:val="nil"/>
              <w:bottom w:val="nil"/>
              <w:right w:val="nil"/>
            </w:tcBorders>
            <w:shd w:val="clear" w:color="auto" w:fill="auto"/>
            <w:noWrap/>
            <w:vAlign w:val="bottom"/>
            <w:hideMark/>
          </w:tcPr>
          <w:p w14:paraId="3134DAD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7.1E-03</w:t>
            </w:r>
          </w:p>
        </w:tc>
        <w:tc>
          <w:tcPr>
            <w:tcW w:w="3437" w:type="dxa"/>
            <w:tcBorders>
              <w:top w:val="nil"/>
              <w:left w:val="nil"/>
              <w:bottom w:val="nil"/>
              <w:right w:val="nil"/>
            </w:tcBorders>
            <w:shd w:val="clear" w:color="auto" w:fill="auto"/>
            <w:noWrap/>
            <w:vAlign w:val="bottom"/>
            <w:hideMark/>
          </w:tcPr>
          <w:p w14:paraId="53BC6D61"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0F609BA3" w14:textId="77777777" w:rsidTr="003E6C8E">
        <w:trPr>
          <w:trHeight w:val="290"/>
        </w:trPr>
        <w:tc>
          <w:tcPr>
            <w:tcW w:w="1932" w:type="dxa"/>
            <w:tcBorders>
              <w:top w:val="nil"/>
              <w:left w:val="nil"/>
              <w:bottom w:val="nil"/>
              <w:right w:val="nil"/>
            </w:tcBorders>
            <w:shd w:val="clear" w:color="auto" w:fill="auto"/>
            <w:noWrap/>
            <w:vAlign w:val="bottom"/>
            <w:hideMark/>
          </w:tcPr>
          <w:p w14:paraId="34784D6B"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ENSG00000067048</w:t>
            </w:r>
          </w:p>
        </w:tc>
        <w:tc>
          <w:tcPr>
            <w:tcW w:w="1488" w:type="dxa"/>
            <w:tcBorders>
              <w:top w:val="nil"/>
              <w:left w:val="nil"/>
              <w:bottom w:val="nil"/>
              <w:right w:val="nil"/>
            </w:tcBorders>
            <w:shd w:val="clear" w:color="auto" w:fill="auto"/>
            <w:noWrap/>
            <w:vAlign w:val="bottom"/>
            <w:hideMark/>
          </w:tcPr>
          <w:p w14:paraId="063EDF9C"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DDX3Y</w:t>
            </w:r>
          </w:p>
        </w:tc>
        <w:tc>
          <w:tcPr>
            <w:tcW w:w="958" w:type="dxa"/>
            <w:tcBorders>
              <w:top w:val="nil"/>
              <w:left w:val="nil"/>
              <w:bottom w:val="nil"/>
              <w:right w:val="nil"/>
            </w:tcBorders>
            <w:shd w:val="clear" w:color="auto" w:fill="auto"/>
            <w:noWrap/>
            <w:vAlign w:val="bottom"/>
            <w:hideMark/>
          </w:tcPr>
          <w:p w14:paraId="3515201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5.7</w:t>
            </w:r>
          </w:p>
        </w:tc>
        <w:tc>
          <w:tcPr>
            <w:tcW w:w="897" w:type="dxa"/>
            <w:tcBorders>
              <w:top w:val="nil"/>
              <w:left w:val="nil"/>
              <w:bottom w:val="nil"/>
              <w:right w:val="nil"/>
            </w:tcBorders>
            <w:shd w:val="clear" w:color="auto" w:fill="auto"/>
            <w:noWrap/>
            <w:vAlign w:val="bottom"/>
            <w:hideMark/>
          </w:tcPr>
          <w:p w14:paraId="067BEF1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2.1E-04</w:t>
            </w:r>
          </w:p>
        </w:tc>
        <w:tc>
          <w:tcPr>
            <w:tcW w:w="893" w:type="dxa"/>
            <w:tcBorders>
              <w:top w:val="nil"/>
              <w:left w:val="nil"/>
              <w:bottom w:val="nil"/>
              <w:right w:val="nil"/>
            </w:tcBorders>
            <w:shd w:val="clear" w:color="auto" w:fill="auto"/>
            <w:noWrap/>
            <w:vAlign w:val="bottom"/>
            <w:hideMark/>
          </w:tcPr>
          <w:p w14:paraId="5B9000B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9.6E-04</w:t>
            </w:r>
          </w:p>
        </w:tc>
        <w:tc>
          <w:tcPr>
            <w:tcW w:w="3437" w:type="dxa"/>
            <w:tcBorders>
              <w:top w:val="nil"/>
              <w:left w:val="nil"/>
              <w:bottom w:val="nil"/>
              <w:right w:val="nil"/>
            </w:tcBorders>
            <w:shd w:val="clear" w:color="auto" w:fill="auto"/>
            <w:noWrap/>
            <w:vAlign w:val="bottom"/>
            <w:hideMark/>
          </w:tcPr>
          <w:p w14:paraId="3E77A779"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9+2 motile cilium</w:t>
            </w:r>
          </w:p>
        </w:tc>
      </w:tr>
      <w:tr w:rsidR="00C176E5" w:rsidRPr="00C176E5" w14:paraId="10A82709" w14:textId="77777777" w:rsidTr="003E6C8E">
        <w:trPr>
          <w:trHeight w:val="290"/>
        </w:trPr>
        <w:tc>
          <w:tcPr>
            <w:tcW w:w="1932" w:type="dxa"/>
            <w:tcBorders>
              <w:top w:val="nil"/>
              <w:left w:val="nil"/>
              <w:bottom w:val="nil"/>
              <w:right w:val="nil"/>
            </w:tcBorders>
            <w:shd w:val="clear" w:color="auto" w:fill="auto"/>
            <w:noWrap/>
            <w:vAlign w:val="bottom"/>
            <w:hideMark/>
          </w:tcPr>
          <w:p w14:paraId="083F650E"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ENSG00000114374</w:t>
            </w:r>
          </w:p>
        </w:tc>
        <w:tc>
          <w:tcPr>
            <w:tcW w:w="1488" w:type="dxa"/>
            <w:tcBorders>
              <w:top w:val="nil"/>
              <w:left w:val="nil"/>
              <w:bottom w:val="nil"/>
              <w:right w:val="nil"/>
            </w:tcBorders>
            <w:shd w:val="clear" w:color="auto" w:fill="auto"/>
            <w:noWrap/>
            <w:vAlign w:val="bottom"/>
            <w:hideMark/>
          </w:tcPr>
          <w:p w14:paraId="03147D57"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USP9Y</w:t>
            </w:r>
          </w:p>
        </w:tc>
        <w:tc>
          <w:tcPr>
            <w:tcW w:w="958" w:type="dxa"/>
            <w:tcBorders>
              <w:top w:val="nil"/>
              <w:left w:val="nil"/>
              <w:bottom w:val="nil"/>
              <w:right w:val="nil"/>
            </w:tcBorders>
            <w:shd w:val="clear" w:color="auto" w:fill="auto"/>
            <w:noWrap/>
            <w:vAlign w:val="bottom"/>
            <w:hideMark/>
          </w:tcPr>
          <w:p w14:paraId="44192F5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4.8</w:t>
            </w:r>
          </w:p>
        </w:tc>
        <w:tc>
          <w:tcPr>
            <w:tcW w:w="897" w:type="dxa"/>
            <w:tcBorders>
              <w:top w:val="nil"/>
              <w:left w:val="nil"/>
              <w:bottom w:val="nil"/>
              <w:right w:val="nil"/>
            </w:tcBorders>
            <w:shd w:val="clear" w:color="auto" w:fill="auto"/>
            <w:noWrap/>
            <w:vAlign w:val="bottom"/>
            <w:hideMark/>
          </w:tcPr>
          <w:p w14:paraId="153B3545"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5.8E-03</w:t>
            </w:r>
          </w:p>
        </w:tc>
        <w:tc>
          <w:tcPr>
            <w:tcW w:w="893" w:type="dxa"/>
            <w:tcBorders>
              <w:top w:val="nil"/>
              <w:left w:val="nil"/>
              <w:bottom w:val="nil"/>
              <w:right w:val="nil"/>
            </w:tcBorders>
            <w:shd w:val="clear" w:color="auto" w:fill="auto"/>
            <w:noWrap/>
            <w:vAlign w:val="bottom"/>
            <w:hideMark/>
          </w:tcPr>
          <w:p w14:paraId="1B7755C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1.7E-02</w:t>
            </w:r>
          </w:p>
        </w:tc>
        <w:tc>
          <w:tcPr>
            <w:tcW w:w="3437" w:type="dxa"/>
            <w:tcBorders>
              <w:top w:val="nil"/>
              <w:left w:val="nil"/>
              <w:bottom w:val="nil"/>
              <w:right w:val="nil"/>
            </w:tcBorders>
            <w:shd w:val="clear" w:color="auto" w:fill="auto"/>
            <w:noWrap/>
            <w:vAlign w:val="bottom"/>
            <w:hideMark/>
          </w:tcPr>
          <w:p w14:paraId="4C23B373"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r w:rsidR="00C176E5" w:rsidRPr="00C176E5" w14:paraId="77122CAD" w14:textId="77777777" w:rsidTr="003E6C8E">
        <w:trPr>
          <w:trHeight w:val="290"/>
        </w:trPr>
        <w:tc>
          <w:tcPr>
            <w:tcW w:w="1932" w:type="dxa"/>
            <w:tcBorders>
              <w:top w:val="nil"/>
              <w:left w:val="nil"/>
              <w:bottom w:val="nil"/>
              <w:right w:val="nil"/>
            </w:tcBorders>
            <w:shd w:val="clear" w:color="auto" w:fill="auto"/>
            <w:noWrap/>
            <w:vAlign w:val="bottom"/>
            <w:hideMark/>
          </w:tcPr>
          <w:p w14:paraId="1DEE3919"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ENSG00000232177</w:t>
            </w:r>
          </w:p>
        </w:tc>
        <w:tc>
          <w:tcPr>
            <w:tcW w:w="1488" w:type="dxa"/>
            <w:tcBorders>
              <w:top w:val="nil"/>
              <w:left w:val="nil"/>
              <w:bottom w:val="nil"/>
              <w:right w:val="nil"/>
            </w:tcBorders>
            <w:shd w:val="clear" w:color="auto" w:fill="auto"/>
            <w:noWrap/>
            <w:vAlign w:val="bottom"/>
            <w:hideMark/>
          </w:tcPr>
          <w:p w14:paraId="571129BB"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MTND4P24</w:t>
            </w:r>
          </w:p>
        </w:tc>
        <w:tc>
          <w:tcPr>
            <w:tcW w:w="958" w:type="dxa"/>
            <w:tcBorders>
              <w:top w:val="nil"/>
              <w:left w:val="nil"/>
              <w:bottom w:val="nil"/>
              <w:right w:val="nil"/>
            </w:tcBorders>
            <w:shd w:val="clear" w:color="auto" w:fill="auto"/>
            <w:noWrap/>
            <w:vAlign w:val="bottom"/>
            <w:hideMark/>
          </w:tcPr>
          <w:p w14:paraId="487AC6D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4.7</w:t>
            </w:r>
          </w:p>
        </w:tc>
        <w:tc>
          <w:tcPr>
            <w:tcW w:w="897" w:type="dxa"/>
            <w:tcBorders>
              <w:top w:val="nil"/>
              <w:left w:val="nil"/>
              <w:bottom w:val="nil"/>
              <w:right w:val="nil"/>
            </w:tcBorders>
            <w:shd w:val="clear" w:color="auto" w:fill="auto"/>
            <w:noWrap/>
            <w:vAlign w:val="bottom"/>
            <w:hideMark/>
          </w:tcPr>
          <w:p w14:paraId="292C2DF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4.2E-04</w:t>
            </w:r>
          </w:p>
        </w:tc>
        <w:tc>
          <w:tcPr>
            <w:tcW w:w="893" w:type="dxa"/>
            <w:tcBorders>
              <w:top w:val="nil"/>
              <w:left w:val="nil"/>
              <w:bottom w:val="nil"/>
              <w:right w:val="nil"/>
            </w:tcBorders>
            <w:shd w:val="clear" w:color="auto" w:fill="auto"/>
            <w:noWrap/>
            <w:vAlign w:val="bottom"/>
            <w:hideMark/>
          </w:tcPr>
          <w:p w14:paraId="1EECCF47"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1.8E-03</w:t>
            </w:r>
          </w:p>
        </w:tc>
        <w:tc>
          <w:tcPr>
            <w:tcW w:w="3437" w:type="dxa"/>
            <w:tcBorders>
              <w:top w:val="nil"/>
              <w:left w:val="nil"/>
              <w:bottom w:val="nil"/>
              <w:right w:val="nil"/>
            </w:tcBorders>
            <w:shd w:val="clear" w:color="auto" w:fill="auto"/>
            <w:noWrap/>
            <w:vAlign w:val="bottom"/>
            <w:hideMark/>
          </w:tcPr>
          <w:p w14:paraId="7DD8892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7FC98834" w14:textId="77777777" w:rsidTr="003E6C8E">
        <w:trPr>
          <w:trHeight w:val="290"/>
        </w:trPr>
        <w:tc>
          <w:tcPr>
            <w:tcW w:w="1932" w:type="dxa"/>
            <w:tcBorders>
              <w:top w:val="nil"/>
              <w:left w:val="nil"/>
              <w:bottom w:val="nil"/>
              <w:right w:val="nil"/>
            </w:tcBorders>
            <w:shd w:val="clear" w:color="auto" w:fill="auto"/>
            <w:noWrap/>
            <w:vAlign w:val="bottom"/>
            <w:hideMark/>
          </w:tcPr>
          <w:p w14:paraId="0F48D9C5"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ENSG00000225972</w:t>
            </w:r>
          </w:p>
        </w:tc>
        <w:tc>
          <w:tcPr>
            <w:tcW w:w="1488" w:type="dxa"/>
            <w:tcBorders>
              <w:top w:val="nil"/>
              <w:left w:val="nil"/>
              <w:bottom w:val="nil"/>
              <w:right w:val="nil"/>
            </w:tcBorders>
            <w:shd w:val="clear" w:color="auto" w:fill="auto"/>
            <w:noWrap/>
            <w:vAlign w:val="bottom"/>
            <w:hideMark/>
          </w:tcPr>
          <w:p w14:paraId="78D703D9"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MTND1P23</w:t>
            </w:r>
          </w:p>
        </w:tc>
        <w:tc>
          <w:tcPr>
            <w:tcW w:w="958" w:type="dxa"/>
            <w:tcBorders>
              <w:top w:val="nil"/>
              <w:left w:val="nil"/>
              <w:bottom w:val="nil"/>
              <w:right w:val="nil"/>
            </w:tcBorders>
            <w:shd w:val="clear" w:color="auto" w:fill="auto"/>
            <w:noWrap/>
            <w:vAlign w:val="bottom"/>
            <w:hideMark/>
          </w:tcPr>
          <w:p w14:paraId="6BBB9F41"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4.2</w:t>
            </w:r>
          </w:p>
        </w:tc>
        <w:tc>
          <w:tcPr>
            <w:tcW w:w="897" w:type="dxa"/>
            <w:tcBorders>
              <w:top w:val="nil"/>
              <w:left w:val="nil"/>
              <w:bottom w:val="nil"/>
              <w:right w:val="nil"/>
            </w:tcBorders>
            <w:shd w:val="clear" w:color="auto" w:fill="auto"/>
            <w:noWrap/>
            <w:vAlign w:val="bottom"/>
            <w:hideMark/>
          </w:tcPr>
          <w:p w14:paraId="17D97188"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9.3E-04</w:t>
            </w:r>
          </w:p>
        </w:tc>
        <w:tc>
          <w:tcPr>
            <w:tcW w:w="893" w:type="dxa"/>
            <w:tcBorders>
              <w:top w:val="nil"/>
              <w:left w:val="nil"/>
              <w:bottom w:val="nil"/>
              <w:right w:val="nil"/>
            </w:tcBorders>
            <w:shd w:val="clear" w:color="auto" w:fill="auto"/>
            <w:noWrap/>
            <w:vAlign w:val="bottom"/>
            <w:hideMark/>
          </w:tcPr>
          <w:p w14:paraId="0BE53E0F"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3.6E-03</w:t>
            </w:r>
          </w:p>
        </w:tc>
        <w:tc>
          <w:tcPr>
            <w:tcW w:w="3437" w:type="dxa"/>
            <w:tcBorders>
              <w:top w:val="nil"/>
              <w:left w:val="nil"/>
              <w:bottom w:val="nil"/>
              <w:right w:val="nil"/>
            </w:tcBorders>
            <w:shd w:val="clear" w:color="auto" w:fill="auto"/>
            <w:noWrap/>
            <w:vAlign w:val="bottom"/>
            <w:hideMark/>
          </w:tcPr>
          <w:p w14:paraId="748A7C25"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2E471D15" w14:textId="77777777" w:rsidTr="003E6C8E">
        <w:trPr>
          <w:trHeight w:val="290"/>
        </w:trPr>
        <w:tc>
          <w:tcPr>
            <w:tcW w:w="1932" w:type="dxa"/>
            <w:tcBorders>
              <w:top w:val="nil"/>
              <w:left w:val="nil"/>
              <w:bottom w:val="nil"/>
              <w:right w:val="nil"/>
            </w:tcBorders>
            <w:shd w:val="clear" w:color="auto" w:fill="auto"/>
            <w:noWrap/>
            <w:vAlign w:val="bottom"/>
            <w:hideMark/>
          </w:tcPr>
          <w:p w14:paraId="717B4154"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ENSG00000201321</w:t>
            </w:r>
          </w:p>
        </w:tc>
        <w:tc>
          <w:tcPr>
            <w:tcW w:w="1488" w:type="dxa"/>
            <w:tcBorders>
              <w:top w:val="nil"/>
              <w:left w:val="nil"/>
              <w:bottom w:val="nil"/>
              <w:right w:val="nil"/>
            </w:tcBorders>
            <w:shd w:val="clear" w:color="auto" w:fill="auto"/>
            <w:noWrap/>
            <w:vAlign w:val="bottom"/>
            <w:hideMark/>
          </w:tcPr>
          <w:p w14:paraId="208618E5"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RNA5S9</w:t>
            </w:r>
          </w:p>
        </w:tc>
        <w:tc>
          <w:tcPr>
            <w:tcW w:w="958" w:type="dxa"/>
            <w:tcBorders>
              <w:top w:val="nil"/>
              <w:left w:val="nil"/>
              <w:bottom w:val="nil"/>
              <w:right w:val="nil"/>
            </w:tcBorders>
            <w:shd w:val="clear" w:color="auto" w:fill="auto"/>
            <w:noWrap/>
            <w:vAlign w:val="bottom"/>
            <w:hideMark/>
          </w:tcPr>
          <w:p w14:paraId="5375D9E3"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3.7</w:t>
            </w:r>
          </w:p>
        </w:tc>
        <w:tc>
          <w:tcPr>
            <w:tcW w:w="897" w:type="dxa"/>
            <w:tcBorders>
              <w:top w:val="nil"/>
              <w:left w:val="nil"/>
              <w:bottom w:val="nil"/>
              <w:right w:val="nil"/>
            </w:tcBorders>
            <w:shd w:val="clear" w:color="auto" w:fill="auto"/>
            <w:noWrap/>
            <w:vAlign w:val="bottom"/>
            <w:hideMark/>
          </w:tcPr>
          <w:p w14:paraId="6B34CB5B"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3.8E-03</w:t>
            </w:r>
          </w:p>
        </w:tc>
        <w:tc>
          <w:tcPr>
            <w:tcW w:w="893" w:type="dxa"/>
            <w:tcBorders>
              <w:top w:val="nil"/>
              <w:left w:val="nil"/>
              <w:bottom w:val="nil"/>
              <w:right w:val="nil"/>
            </w:tcBorders>
            <w:shd w:val="clear" w:color="auto" w:fill="auto"/>
            <w:noWrap/>
            <w:vAlign w:val="bottom"/>
            <w:hideMark/>
          </w:tcPr>
          <w:p w14:paraId="636A3F7E"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1.2E-02</w:t>
            </w:r>
          </w:p>
        </w:tc>
        <w:tc>
          <w:tcPr>
            <w:tcW w:w="3437" w:type="dxa"/>
            <w:tcBorders>
              <w:top w:val="nil"/>
              <w:left w:val="nil"/>
              <w:bottom w:val="nil"/>
              <w:right w:val="nil"/>
            </w:tcBorders>
            <w:shd w:val="clear" w:color="auto" w:fill="auto"/>
            <w:noWrap/>
            <w:vAlign w:val="bottom"/>
            <w:hideMark/>
          </w:tcPr>
          <w:p w14:paraId="7E12B217"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Novel transcript</w:t>
            </w:r>
          </w:p>
        </w:tc>
      </w:tr>
      <w:tr w:rsidR="00C176E5" w:rsidRPr="00C176E5" w14:paraId="337E434C" w14:textId="77777777" w:rsidTr="003E6C8E">
        <w:trPr>
          <w:trHeight w:val="300"/>
        </w:trPr>
        <w:tc>
          <w:tcPr>
            <w:tcW w:w="1932" w:type="dxa"/>
            <w:tcBorders>
              <w:top w:val="nil"/>
              <w:left w:val="nil"/>
              <w:bottom w:val="single" w:sz="8" w:space="0" w:color="auto"/>
              <w:right w:val="nil"/>
            </w:tcBorders>
            <w:shd w:val="clear" w:color="auto" w:fill="auto"/>
            <w:noWrap/>
            <w:vAlign w:val="bottom"/>
            <w:hideMark/>
          </w:tcPr>
          <w:p w14:paraId="79338ADD" w14:textId="77777777" w:rsidR="00C176E5" w:rsidRPr="00C176E5" w:rsidRDefault="00C176E5" w:rsidP="00C176E5">
            <w:pPr>
              <w:spacing w:after="0" w:line="240" w:lineRule="auto"/>
              <w:rPr>
                <w:rFonts w:ascii="Calibri" w:eastAsia="Times New Roman" w:hAnsi="Calibri" w:cs="Calibri"/>
                <w:color w:val="000000"/>
              </w:rPr>
            </w:pPr>
            <w:r w:rsidRPr="00C176E5">
              <w:rPr>
                <w:rFonts w:ascii="Calibri" w:eastAsia="Times New Roman" w:hAnsi="Calibri" w:cs="Calibri"/>
                <w:color w:val="000000"/>
              </w:rPr>
              <w:t>ENSG00000183878</w:t>
            </w:r>
          </w:p>
        </w:tc>
        <w:tc>
          <w:tcPr>
            <w:tcW w:w="1488" w:type="dxa"/>
            <w:tcBorders>
              <w:top w:val="nil"/>
              <w:left w:val="nil"/>
              <w:bottom w:val="single" w:sz="8" w:space="0" w:color="auto"/>
              <w:right w:val="nil"/>
            </w:tcBorders>
            <w:shd w:val="clear" w:color="auto" w:fill="auto"/>
            <w:noWrap/>
            <w:vAlign w:val="bottom"/>
            <w:hideMark/>
          </w:tcPr>
          <w:p w14:paraId="49633120" w14:textId="77777777" w:rsidR="00C176E5" w:rsidRPr="00C176E5" w:rsidRDefault="00C176E5" w:rsidP="00C176E5">
            <w:pPr>
              <w:spacing w:after="0" w:line="240" w:lineRule="auto"/>
              <w:rPr>
                <w:rFonts w:ascii="Calibri" w:eastAsia="Times New Roman" w:hAnsi="Calibri" w:cs="Calibri"/>
                <w:i/>
                <w:iCs/>
                <w:color w:val="000000"/>
              </w:rPr>
            </w:pPr>
            <w:r w:rsidRPr="00C176E5">
              <w:rPr>
                <w:rFonts w:ascii="Calibri" w:eastAsia="Times New Roman" w:hAnsi="Calibri" w:cs="Calibri"/>
                <w:i/>
                <w:iCs/>
                <w:color w:val="000000"/>
              </w:rPr>
              <w:t>UTY</w:t>
            </w:r>
          </w:p>
        </w:tc>
        <w:tc>
          <w:tcPr>
            <w:tcW w:w="958" w:type="dxa"/>
            <w:tcBorders>
              <w:top w:val="nil"/>
              <w:left w:val="nil"/>
              <w:bottom w:val="single" w:sz="8" w:space="0" w:color="auto"/>
              <w:right w:val="nil"/>
            </w:tcBorders>
            <w:shd w:val="clear" w:color="auto" w:fill="auto"/>
            <w:noWrap/>
            <w:vAlign w:val="bottom"/>
            <w:hideMark/>
          </w:tcPr>
          <w:p w14:paraId="7D6087BD"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3.5</w:t>
            </w:r>
          </w:p>
        </w:tc>
        <w:tc>
          <w:tcPr>
            <w:tcW w:w="897" w:type="dxa"/>
            <w:tcBorders>
              <w:top w:val="nil"/>
              <w:left w:val="nil"/>
              <w:bottom w:val="single" w:sz="8" w:space="0" w:color="auto"/>
              <w:right w:val="nil"/>
            </w:tcBorders>
            <w:shd w:val="clear" w:color="auto" w:fill="auto"/>
            <w:noWrap/>
            <w:vAlign w:val="bottom"/>
            <w:hideMark/>
          </w:tcPr>
          <w:p w14:paraId="7B446C2C"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1.5E-04</w:t>
            </w:r>
          </w:p>
        </w:tc>
        <w:tc>
          <w:tcPr>
            <w:tcW w:w="893" w:type="dxa"/>
            <w:tcBorders>
              <w:top w:val="nil"/>
              <w:left w:val="nil"/>
              <w:bottom w:val="single" w:sz="8" w:space="0" w:color="auto"/>
              <w:right w:val="nil"/>
            </w:tcBorders>
            <w:shd w:val="clear" w:color="auto" w:fill="auto"/>
            <w:noWrap/>
            <w:vAlign w:val="bottom"/>
            <w:hideMark/>
          </w:tcPr>
          <w:p w14:paraId="0AF6C069" w14:textId="77777777" w:rsidR="00C176E5" w:rsidRPr="00C176E5" w:rsidRDefault="00C176E5" w:rsidP="00C176E5">
            <w:pPr>
              <w:spacing w:after="0" w:line="240" w:lineRule="auto"/>
              <w:jc w:val="center"/>
              <w:rPr>
                <w:rFonts w:ascii="Calibri" w:eastAsia="Times New Roman" w:hAnsi="Calibri" w:cs="Calibri"/>
                <w:color w:val="000000"/>
              </w:rPr>
            </w:pPr>
            <w:r w:rsidRPr="00C176E5">
              <w:rPr>
                <w:rFonts w:ascii="Calibri" w:eastAsia="Times New Roman" w:hAnsi="Calibri" w:cs="Calibri"/>
                <w:color w:val="000000"/>
              </w:rPr>
              <w:t>7.1E-04</w:t>
            </w:r>
          </w:p>
        </w:tc>
        <w:tc>
          <w:tcPr>
            <w:tcW w:w="3437" w:type="dxa"/>
            <w:tcBorders>
              <w:top w:val="nil"/>
              <w:left w:val="nil"/>
              <w:bottom w:val="single" w:sz="8" w:space="0" w:color="auto"/>
              <w:right w:val="nil"/>
            </w:tcBorders>
            <w:shd w:val="clear" w:color="auto" w:fill="auto"/>
            <w:noWrap/>
            <w:vAlign w:val="bottom"/>
            <w:hideMark/>
          </w:tcPr>
          <w:p w14:paraId="37402954" w14:textId="77777777" w:rsidR="00C176E5" w:rsidRPr="00C176E5" w:rsidRDefault="00C176E5" w:rsidP="00C176E5">
            <w:pPr>
              <w:spacing w:after="0" w:line="240" w:lineRule="auto"/>
              <w:rPr>
                <w:rFonts w:ascii="Calibri" w:eastAsia="Times New Roman" w:hAnsi="Calibri" w:cs="Calibri"/>
              </w:rPr>
            </w:pPr>
            <w:r w:rsidRPr="00C176E5">
              <w:rPr>
                <w:rFonts w:ascii="Calibri" w:eastAsia="Times New Roman" w:hAnsi="Calibri" w:cs="Calibri"/>
              </w:rPr>
              <w:t>9+0 motile cilium</w:t>
            </w:r>
          </w:p>
        </w:tc>
      </w:tr>
    </w:tbl>
    <w:p w14:paraId="65555D05" w14:textId="0032D157" w:rsidR="00477A6A" w:rsidRDefault="00477A6A" w:rsidP="00D31EA1">
      <w:pPr>
        <w:pStyle w:val="xdefault"/>
        <w:shd w:val="clear" w:color="auto" w:fill="FFFFFF"/>
        <w:spacing w:line="276" w:lineRule="auto"/>
        <w:ind w:firstLine="720"/>
        <w:jc w:val="both"/>
        <w:rPr>
          <w:rFonts w:ascii="Arial" w:hAnsi="Arial" w:cs="Arial"/>
          <w:b/>
          <w:noProof/>
        </w:rPr>
      </w:pPr>
    </w:p>
    <w:p w14:paraId="3895AD61" w14:textId="77777777" w:rsidR="005533CD" w:rsidRDefault="005533CD" w:rsidP="00D31EA1">
      <w:pPr>
        <w:pStyle w:val="xdefault"/>
        <w:shd w:val="clear" w:color="auto" w:fill="FFFFFF"/>
        <w:spacing w:line="276" w:lineRule="auto"/>
        <w:ind w:firstLine="720"/>
        <w:jc w:val="both"/>
        <w:rPr>
          <w:rFonts w:ascii="Arial" w:hAnsi="Arial" w:cs="Arial"/>
          <w:b/>
          <w:noProof/>
        </w:rPr>
      </w:pPr>
    </w:p>
    <w:p w14:paraId="0489CBDF" w14:textId="2EE337F1" w:rsidR="00477A6A" w:rsidRDefault="00477A6A" w:rsidP="00D31EA1">
      <w:pPr>
        <w:pStyle w:val="xdefault"/>
        <w:shd w:val="clear" w:color="auto" w:fill="FFFFFF"/>
        <w:spacing w:line="276" w:lineRule="auto"/>
        <w:ind w:firstLine="720"/>
        <w:jc w:val="both"/>
        <w:rPr>
          <w:rFonts w:ascii="Arial" w:hAnsi="Arial" w:cs="Arial"/>
          <w:b/>
          <w:noProof/>
        </w:rPr>
      </w:pPr>
    </w:p>
    <w:p w14:paraId="6DFA2387" w14:textId="410AA7DB" w:rsidR="00C56C37" w:rsidRPr="009939BD" w:rsidRDefault="004D35B9" w:rsidP="00C56C37">
      <w:pPr>
        <w:pStyle w:val="xmsonormal"/>
        <w:shd w:val="clear" w:color="auto" w:fill="FFFFFF"/>
        <w:spacing w:line="276" w:lineRule="auto"/>
        <w:jc w:val="both"/>
        <w:rPr>
          <w:rFonts w:ascii="Arial" w:hAnsi="Arial" w:cs="Arial"/>
          <w:b/>
          <w:bCs/>
          <w:i/>
          <w:iCs/>
        </w:rPr>
      </w:pPr>
      <w:r w:rsidRPr="009939BD">
        <w:rPr>
          <w:rFonts w:ascii="Arial" w:hAnsi="Arial" w:cs="Arial"/>
          <w:b/>
          <w:bCs/>
          <w:i/>
          <w:iCs/>
        </w:rPr>
        <w:t>E</w:t>
      </w:r>
      <w:r w:rsidR="00C56C37" w:rsidRPr="009939BD">
        <w:rPr>
          <w:rFonts w:ascii="Arial" w:hAnsi="Arial" w:cs="Arial"/>
          <w:b/>
          <w:bCs/>
          <w:i/>
          <w:iCs/>
        </w:rPr>
        <w:t>nrichment analysis</w:t>
      </w:r>
    </w:p>
    <w:p w14:paraId="5DE5E5A7" w14:textId="6A037F2A" w:rsidR="00C56C37" w:rsidRDefault="00482A44" w:rsidP="003E6C8E">
      <w:pPr>
        <w:pStyle w:val="NormalWeb"/>
        <w:shd w:val="clear" w:color="auto" w:fill="FFFFFF"/>
        <w:spacing w:before="0" w:beforeAutospacing="0" w:after="158" w:afterAutospacing="0" w:line="276" w:lineRule="auto"/>
        <w:rPr>
          <w:rFonts w:ascii="Arial" w:hAnsi="Arial" w:cs="Arial"/>
          <w:b/>
          <w:noProof/>
        </w:rPr>
      </w:pPr>
      <w:r>
        <w:rPr>
          <w:rFonts w:ascii="Arial" w:hAnsi="Arial" w:cs="Arial"/>
          <w:color w:val="222222"/>
          <w:sz w:val="22"/>
          <w:szCs w:val="22"/>
        </w:rPr>
        <w:t>P</w:t>
      </w:r>
      <w:r w:rsidR="004D35B9" w:rsidRPr="009939BD">
        <w:rPr>
          <w:rFonts w:ascii="Arial" w:hAnsi="Arial" w:cs="Arial"/>
          <w:color w:val="222222"/>
          <w:sz w:val="22"/>
          <w:szCs w:val="22"/>
        </w:rPr>
        <w:t xml:space="preserve">athways or ontologies </w:t>
      </w:r>
      <w:r>
        <w:rPr>
          <w:rFonts w:ascii="Arial" w:hAnsi="Arial" w:cs="Arial"/>
          <w:color w:val="222222"/>
          <w:sz w:val="22"/>
          <w:szCs w:val="22"/>
        </w:rPr>
        <w:t xml:space="preserve">were sourced from </w:t>
      </w:r>
      <w:r w:rsidR="004D35B9" w:rsidRPr="009939BD">
        <w:rPr>
          <w:rFonts w:ascii="Arial" w:hAnsi="Arial" w:cs="Arial"/>
          <w:color w:val="222222"/>
          <w:sz w:val="22"/>
          <w:szCs w:val="22"/>
        </w:rPr>
        <w:t xml:space="preserve">KEGG, </w:t>
      </w:r>
      <w:proofErr w:type="spellStart"/>
      <w:r w:rsidR="004D35B9" w:rsidRPr="009939BD">
        <w:rPr>
          <w:rFonts w:ascii="Arial" w:hAnsi="Arial" w:cs="Arial"/>
          <w:color w:val="222222"/>
          <w:sz w:val="22"/>
          <w:szCs w:val="22"/>
        </w:rPr>
        <w:t>Reactome</w:t>
      </w:r>
      <w:proofErr w:type="spellEnd"/>
      <w:r w:rsidR="004D35B9" w:rsidRPr="009939BD">
        <w:rPr>
          <w:rFonts w:ascii="Arial" w:hAnsi="Arial" w:cs="Arial"/>
          <w:color w:val="222222"/>
          <w:sz w:val="22"/>
          <w:szCs w:val="22"/>
        </w:rPr>
        <w:t xml:space="preserve"> and GO database</w:t>
      </w:r>
      <w:r>
        <w:rPr>
          <w:rFonts w:ascii="Arial" w:hAnsi="Arial" w:cs="Arial"/>
          <w:color w:val="222222"/>
          <w:sz w:val="22"/>
          <w:szCs w:val="22"/>
        </w:rPr>
        <w:t>s</w:t>
      </w:r>
      <w:r w:rsidR="004D35B9" w:rsidRPr="009939BD">
        <w:rPr>
          <w:rFonts w:ascii="Arial" w:hAnsi="Arial" w:cs="Arial"/>
          <w:color w:val="222222"/>
          <w:sz w:val="22"/>
          <w:szCs w:val="22"/>
        </w:rPr>
        <w:t>.</w:t>
      </w:r>
      <w:r w:rsidR="00390D3C">
        <w:rPr>
          <w:rFonts w:ascii="Arial" w:hAnsi="Arial" w:cs="Arial"/>
          <w:color w:val="222222"/>
          <w:sz w:val="22"/>
          <w:szCs w:val="22"/>
        </w:rPr>
        <w:t xml:space="preserve"> </w:t>
      </w:r>
      <w:r w:rsidR="000F27E5">
        <w:rPr>
          <w:rFonts w:ascii="Arial" w:hAnsi="Arial" w:cs="Arial"/>
          <w:color w:val="222222"/>
          <w:sz w:val="22"/>
          <w:szCs w:val="22"/>
        </w:rPr>
        <w:t xml:space="preserve">The </w:t>
      </w:r>
      <w:r w:rsidR="00390D3C">
        <w:rPr>
          <w:rFonts w:ascii="Arial" w:hAnsi="Arial" w:cs="Arial"/>
          <w:color w:val="222222"/>
          <w:sz w:val="22"/>
          <w:szCs w:val="22"/>
        </w:rPr>
        <w:t>5</w:t>
      </w:r>
      <w:r w:rsidR="00204E0E">
        <w:rPr>
          <w:rFonts w:ascii="Arial" w:hAnsi="Arial" w:cs="Arial"/>
          <w:color w:val="222222"/>
          <w:sz w:val="22"/>
          <w:szCs w:val="22"/>
        </w:rPr>
        <w:t>0</w:t>
      </w:r>
      <w:r w:rsidR="00390D3C">
        <w:rPr>
          <w:rFonts w:ascii="Arial" w:hAnsi="Arial" w:cs="Arial"/>
          <w:color w:val="222222"/>
          <w:sz w:val="22"/>
          <w:szCs w:val="22"/>
        </w:rPr>
        <w:t>5 Ensemble genes</w:t>
      </w:r>
      <w:r w:rsidR="000F27E5">
        <w:rPr>
          <w:rFonts w:ascii="Arial" w:hAnsi="Arial" w:cs="Arial"/>
          <w:color w:val="222222"/>
          <w:sz w:val="22"/>
          <w:szCs w:val="22"/>
        </w:rPr>
        <w:t xml:space="preserve"> with </w:t>
      </w:r>
      <w:r w:rsidR="000F27E5">
        <w:rPr>
          <w:rFonts w:ascii="Arial" w:hAnsi="Arial" w:cs="Arial"/>
        </w:rPr>
        <w:t>|log</w:t>
      </w:r>
      <w:r w:rsidR="000F27E5">
        <w:rPr>
          <w:rFonts w:ascii="Arial" w:hAnsi="Arial" w:cs="Arial"/>
          <w:vertAlign w:val="subscript"/>
        </w:rPr>
        <w:t>2</w:t>
      </w:r>
      <w:r w:rsidR="000F27E5">
        <w:rPr>
          <w:rFonts w:ascii="Arial" w:hAnsi="Arial" w:cs="Arial"/>
        </w:rPr>
        <w:t>(FC)|</w:t>
      </w:r>
      <w:r w:rsidR="000F27E5" w:rsidRPr="00D31EA1">
        <w:rPr>
          <w:rFonts w:ascii="Arial" w:hAnsi="Arial" w:cs="Arial"/>
        </w:rPr>
        <w:t xml:space="preserve"> ≥</w:t>
      </w:r>
      <w:r w:rsidR="000F27E5">
        <w:rPr>
          <w:rFonts w:ascii="Arial" w:hAnsi="Arial" w:cs="Arial"/>
        </w:rPr>
        <w:t xml:space="preserve"> </w:t>
      </w:r>
      <w:r w:rsidR="000F27E5" w:rsidRPr="00D31EA1">
        <w:rPr>
          <w:rFonts w:ascii="Arial" w:hAnsi="Arial" w:cs="Arial"/>
        </w:rPr>
        <w:t>2</w:t>
      </w:r>
      <w:r w:rsidR="000F27E5">
        <w:rPr>
          <w:rFonts w:ascii="Arial" w:hAnsi="Arial" w:cs="Arial"/>
          <w:color w:val="222222"/>
          <w:sz w:val="22"/>
          <w:szCs w:val="22"/>
        </w:rPr>
        <w:t xml:space="preserve"> mapped to 476 Entrez gene IDs for enrichment analysis.</w:t>
      </w:r>
      <w:r w:rsidR="004D35B9" w:rsidRPr="009939BD">
        <w:rPr>
          <w:rFonts w:ascii="Arial" w:hAnsi="Arial" w:cs="Arial"/>
          <w:color w:val="222222"/>
          <w:sz w:val="22"/>
          <w:szCs w:val="22"/>
        </w:rPr>
        <w:t xml:space="preserve"> </w:t>
      </w:r>
      <w:r w:rsidR="004D35B9" w:rsidRPr="007F77B7">
        <w:rPr>
          <w:rFonts w:ascii="Arial" w:hAnsi="Arial" w:cs="Arial"/>
          <w:sz w:val="22"/>
          <w:szCs w:val="22"/>
        </w:rPr>
        <w:t xml:space="preserve">Overall, </w:t>
      </w:r>
      <w:r w:rsidR="0003002D">
        <w:rPr>
          <w:rFonts w:ascii="Arial" w:hAnsi="Arial" w:cs="Arial"/>
          <w:sz w:val="22"/>
          <w:szCs w:val="22"/>
        </w:rPr>
        <w:t>vape users</w:t>
      </w:r>
      <w:r w:rsidR="004D35B9" w:rsidRPr="007F77B7">
        <w:rPr>
          <w:rFonts w:ascii="Arial" w:hAnsi="Arial" w:cs="Arial"/>
          <w:noProof/>
          <w:sz w:val="22"/>
          <w:szCs w:val="22"/>
        </w:rPr>
        <w:t xml:space="preserve"> tended to have dysregulated expression of pathways associated with ciliogenesis and  inflammation compared to the </w:t>
      </w:r>
      <w:r w:rsidR="0003002D">
        <w:rPr>
          <w:rFonts w:ascii="Arial" w:hAnsi="Arial" w:cs="Arial"/>
          <w:noProof/>
          <w:sz w:val="22"/>
          <w:szCs w:val="22"/>
        </w:rPr>
        <w:t>non-vape users</w:t>
      </w:r>
      <w:r w:rsidR="004D35B9" w:rsidRPr="007F77B7">
        <w:rPr>
          <w:rFonts w:ascii="Arial" w:hAnsi="Arial" w:cs="Arial"/>
          <w:noProof/>
          <w:sz w:val="22"/>
          <w:szCs w:val="22"/>
        </w:rPr>
        <w:t xml:space="preserve"> (Table 2). We also </w:t>
      </w:r>
      <w:r w:rsidR="009939BD" w:rsidRPr="007F77B7">
        <w:rPr>
          <w:rFonts w:ascii="Arial" w:hAnsi="Arial" w:cs="Arial"/>
          <w:noProof/>
          <w:sz w:val="22"/>
          <w:szCs w:val="22"/>
        </w:rPr>
        <w:t>observed</w:t>
      </w:r>
      <w:r w:rsidR="004D35B9" w:rsidRPr="007F77B7">
        <w:rPr>
          <w:rFonts w:ascii="Arial" w:hAnsi="Arial" w:cs="Arial"/>
          <w:noProof/>
          <w:sz w:val="22"/>
          <w:szCs w:val="22"/>
        </w:rPr>
        <w:t xml:space="preserve"> </w:t>
      </w:r>
      <w:r>
        <w:rPr>
          <w:rFonts w:ascii="Arial" w:hAnsi="Arial" w:cs="Arial"/>
          <w:noProof/>
          <w:sz w:val="22"/>
          <w:szCs w:val="22"/>
        </w:rPr>
        <w:t xml:space="preserve">the </w:t>
      </w:r>
      <w:r w:rsidR="004D35B9" w:rsidRPr="007F77B7">
        <w:rPr>
          <w:rFonts w:ascii="Arial" w:hAnsi="Arial" w:cs="Arial"/>
          <w:sz w:val="22"/>
          <w:szCs w:val="22"/>
        </w:rPr>
        <w:t>inflammatory response, immune system process, immune response, and cilium</w:t>
      </w:r>
      <w:r>
        <w:rPr>
          <w:rFonts w:ascii="Arial" w:hAnsi="Arial" w:cs="Arial"/>
          <w:sz w:val="22"/>
          <w:szCs w:val="22"/>
        </w:rPr>
        <w:t xml:space="preserve"> pathways and ontologies</w:t>
      </w:r>
      <w:r w:rsidR="00C56C37" w:rsidRPr="009939BD">
        <w:rPr>
          <w:rFonts w:ascii="Arial" w:hAnsi="Arial" w:cs="Arial"/>
          <w:sz w:val="22"/>
          <w:szCs w:val="22"/>
        </w:rPr>
        <w:t xml:space="preserve"> to be enriched</w:t>
      </w:r>
      <w:r>
        <w:rPr>
          <w:rFonts w:ascii="Arial" w:hAnsi="Arial" w:cs="Arial"/>
          <w:sz w:val="22"/>
          <w:szCs w:val="22"/>
        </w:rPr>
        <w:t xml:space="preserve"> (Table</w:t>
      </w:r>
      <w:r w:rsidR="005955DC">
        <w:rPr>
          <w:rFonts w:ascii="Arial" w:hAnsi="Arial" w:cs="Arial"/>
          <w:sz w:val="22"/>
          <w:szCs w:val="22"/>
        </w:rPr>
        <w:t>s</w:t>
      </w:r>
      <w:r>
        <w:rPr>
          <w:rFonts w:ascii="Arial" w:hAnsi="Arial" w:cs="Arial"/>
          <w:sz w:val="22"/>
          <w:szCs w:val="22"/>
        </w:rPr>
        <w:t xml:space="preserve"> </w:t>
      </w:r>
      <w:r w:rsidR="006055FB">
        <w:rPr>
          <w:rFonts w:ascii="Arial" w:hAnsi="Arial" w:cs="Arial"/>
          <w:sz w:val="22"/>
          <w:szCs w:val="22"/>
        </w:rPr>
        <w:t>3</w:t>
      </w:r>
      <w:r>
        <w:rPr>
          <w:rFonts w:ascii="Arial" w:hAnsi="Arial" w:cs="Arial"/>
          <w:sz w:val="22"/>
          <w:szCs w:val="22"/>
        </w:rPr>
        <w:t>-</w:t>
      </w:r>
      <w:r w:rsidR="006055FB">
        <w:rPr>
          <w:rFonts w:ascii="Arial" w:hAnsi="Arial" w:cs="Arial"/>
          <w:sz w:val="22"/>
          <w:szCs w:val="22"/>
        </w:rPr>
        <w:t>5</w:t>
      </w:r>
      <w:r>
        <w:rPr>
          <w:rFonts w:ascii="Arial" w:hAnsi="Arial" w:cs="Arial"/>
          <w:sz w:val="22"/>
          <w:szCs w:val="22"/>
        </w:rPr>
        <w:t>)</w:t>
      </w:r>
      <w:r w:rsidR="004D35B9" w:rsidRPr="009939BD">
        <w:rPr>
          <w:rFonts w:ascii="Arial" w:hAnsi="Arial" w:cs="Arial"/>
          <w:sz w:val="22"/>
          <w:szCs w:val="22"/>
        </w:rPr>
        <w:t xml:space="preserve">. </w:t>
      </w:r>
    </w:p>
    <w:p w14:paraId="14FEEC51" w14:textId="3447D7FF" w:rsidR="00C54245" w:rsidRDefault="00C54245" w:rsidP="00D31EA1">
      <w:pPr>
        <w:pStyle w:val="xdefault"/>
        <w:shd w:val="clear" w:color="auto" w:fill="FFFFFF"/>
        <w:spacing w:line="276" w:lineRule="auto"/>
        <w:jc w:val="both"/>
        <w:rPr>
          <w:rFonts w:ascii="Arial" w:hAnsi="Arial" w:cs="Arial"/>
          <w:b/>
          <w:noProof/>
        </w:rPr>
      </w:pPr>
    </w:p>
    <w:p w14:paraId="54C0827B" w14:textId="2ABE124F" w:rsidR="00C54245" w:rsidRDefault="00BF48DB" w:rsidP="00D31EA1">
      <w:pPr>
        <w:pStyle w:val="xdefault"/>
        <w:shd w:val="clear" w:color="auto" w:fill="FFFFFF"/>
        <w:spacing w:line="276" w:lineRule="auto"/>
        <w:jc w:val="both"/>
        <w:rPr>
          <w:rFonts w:ascii="Arial" w:hAnsi="Arial" w:cs="Arial"/>
          <w:b/>
          <w:noProof/>
        </w:rPr>
      </w:pPr>
      <w:r w:rsidRPr="00BF48DB">
        <w:rPr>
          <w:rFonts w:ascii="Arial" w:hAnsi="Arial" w:cs="Arial"/>
          <w:b/>
          <w:noProof/>
        </w:rPr>
        <w:lastRenderedPageBreak/>
        <w:drawing>
          <wp:inline distT="0" distB="0" distL="0" distR="0" wp14:anchorId="58D11AFE" wp14:editId="4F85EA75">
            <wp:extent cx="5943600" cy="4453895"/>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1"/>
                    <a:srcRect t="11114"/>
                    <a:stretch/>
                  </pic:blipFill>
                  <pic:spPr bwMode="auto">
                    <a:xfrm>
                      <a:off x="0" y="0"/>
                      <a:ext cx="5943600" cy="4453895"/>
                    </a:xfrm>
                    <a:prstGeom prst="rect">
                      <a:avLst/>
                    </a:prstGeom>
                    <a:ln>
                      <a:noFill/>
                    </a:ln>
                    <a:extLst>
                      <a:ext uri="{53640926-AAD7-44D8-BBD7-CCE9431645EC}">
                        <a14:shadowObscured xmlns:a14="http://schemas.microsoft.com/office/drawing/2010/main"/>
                      </a:ext>
                    </a:extLst>
                  </pic:spPr>
                </pic:pic>
              </a:graphicData>
            </a:graphic>
          </wp:inline>
        </w:drawing>
      </w:r>
    </w:p>
    <w:p w14:paraId="7D16B778" w14:textId="59D0DCAE" w:rsidR="00CF200E" w:rsidRDefault="00894D43" w:rsidP="00D31EA1">
      <w:pPr>
        <w:pStyle w:val="xdefault"/>
        <w:shd w:val="clear" w:color="auto" w:fill="FFFFFF"/>
        <w:spacing w:line="276" w:lineRule="auto"/>
        <w:jc w:val="both"/>
        <w:rPr>
          <w:rFonts w:ascii="Arial" w:hAnsi="Arial" w:cs="Arial"/>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3F0AFF">
        <w:rPr>
          <w:rFonts w:ascii="Arial" w:hAnsi="Arial" w:cs="Arial"/>
          <w:b/>
          <w:noProof/>
        </w:rPr>
        <w:t>Differ</w:t>
      </w:r>
      <w:r w:rsidR="003B61AC">
        <w:rPr>
          <w:rFonts w:ascii="Arial" w:hAnsi="Arial" w:cs="Arial"/>
          <w:b/>
          <w:noProof/>
        </w:rPr>
        <w:t>e</w:t>
      </w:r>
      <w:r w:rsidR="003F0AFF">
        <w:rPr>
          <w:rFonts w:ascii="Arial" w:hAnsi="Arial" w:cs="Arial"/>
          <w:b/>
          <w:noProof/>
        </w:rPr>
        <w:t xml:space="preserve">ntial </w:t>
      </w:r>
      <w:r w:rsidR="006055FB">
        <w:rPr>
          <w:rFonts w:ascii="Arial" w:hAnsi="Arial" w:cs="Arial"/>
          <w:b/>
          <w:noProof/>
        </w:rPr>
        <w:t>g</w:t>
      </w:r>
      <w:r w:rsidR="003F0AFF">
        <w:rPr>
          <w:rFonts w:ascii="Arial" w:hAnsi="Arial" w:cs="Arial"/>
          <w:b/>
          <w:noProof/>
        </w:rPr>
        <w:t xml:space="preserve">ene </w:t>
      </w:r>
      <w:r w:rsidR="006055FB">
        <w:rPr>
          <w:rFonts w:ascii="Arial" w:hAnsi="Arial" w:cs="Arial"/>
          <w:b/>
          <w:noProof/>
        </w:rPr>
        <w:t>e</w:t>
      </w:r>
      <w:r w:rsidR="003F0AFF">
        <w:rPr>
          <w:rFonts w:ascii="Arial" w:hAnsi="Arial" w:cs="Arial"/>
          <w:b/>
          <w:noProof/>
        </w:rPr>
        <w:t xml:space="preserve">xpression </w:t>
      </w:r>
      <w:r w:rsidR="006055FB">
        <w:rPr>
          <w:rFonts w:ascii="Arial" w:hAnsi="Arial" w:cs="Arial"/>
          <w:b/>
          <w:noProof/>
        </w:rPr>
        <w:t>r</w:t>
      </w:r>
      <w:r w:rsidR="003F0AFF">
        <w:rPr>
          <w:rFonts w:ascii="Arial" w:hAnsi="Arial" w:cs="Arial"/>
          <w:b/>
          <w:noProof/>
        </w:rPr>
        <w:t>esults.</w:t>
      </w:r>
      <w:r w:rsidR="00081914">
        <w:rPr>
          <w:rFonts w:ascii="Arial" w:hAnsi="Arial" w:cs="Arial"/>
        </w:rPr>
        <w:t xml:space="preserve"> </w:t>
      </w:r>
      <w:r w:rsidR="00F279F3">
        <w:rPr>
          <w:rFonts w:ascii="Arial" w:hAnsi="Arial" w:cs="Arial"/>
        </w:rPr>
        <w:t xml:space="preserve">A volcano plot of differentially </w:t>
      </w:r>
      <w:r w:rsidR="00CF200E" w:rsidRPr="00D31EA1">
        <w:rPr>
          <w:rFonts w:ascii="Arial" w:hAnsi="Arial" w:cs="Arial"/>
        </w:rPr>
        <w:t xml:space="preserve">expressed </w:t>
      </w:r>
      <w:r w:rsidR="005533CD">
        <w:rPr>
          <w:rFonts w:ascii="Arial" w:hAnsi="Arial" w:cs="Arial"/>
        </w:rPr>
        <w:t xml:space="preserve">genes </w:t>
      </w:r>
      <w:r w:rsidR="00CF200E" w:rsidRPr="00D31EA1">
        <w:rPr>
          <w:rFonts w:ascii="Arial" w:hAnsi="Arial" w:cs="Arial"/>
        </w:rPr>
        <w:t xml:space="preserve">between </w:t>
      </w:r>
      <w:r w:rsidR="0003002D">
        <w:rPr>
          <w:rFonts w:ascii="Arial" w:hAnsi="Arial" w:cs="Arial"/>
        </w:rPr>
        <w:t>vape users and non-vape users</w:t>
      </w:r>
      <w:r w:rsidR="00CF200E" w:rsidRPr="00D31EA1">
        <w:rPr>
          <w:rFonts w:ascii="Arial" w:hAnsi="Arial" w:cs="Arial"/>
        </w:rPr>
        <w:t xml:space="preserve"> (false discovery rate [FDR]&lt;0.05), after adjusting for age, sex, recruitment center, and two </w:t>
      </w:r>
      <w:r w:rsidR="00C176E5">
        <w:rPr>
          <w:rFonts w:ascii="Arial" w:hAnsi="Arial" w:cs="Arial"/>
        </w:rPr>
        <w:t>normalization factors.</w:t>
      </w:r>
      <w:r w:rsidR="00CF200E" w:rsidRPr="00D31EA1">
        <w:rPr>
          <w:rFonts w:ascii="Arial" w:hAnsi="Arial" w:cs="Arial"/>
        </w:rPr>
        <w:t xml:space="preserve"> </w:t>
      </w:r>
      <w:r w:rsidR="00BF48DB">
        <w:rPr>
          <w:rFonts w:ascii="Arial" w:hAnsi="Arial" w:cs="Arial"/>
        </w:rPr>
        <w:t>Grey points (</w:t>
      </w:r>
      <w:r w:rsidR="00103859">
        <w:rPr>
          <w:rFonts w:ascii="Arial" w:hAnsi="Arial" w:cs="Arial"/>
        </w:rPr>
        <w:t>not significant</w:t>
      </w:r>
      <w:r w:rsidR="00BF48DB">
        <w:rPr>
          <w:rFonts w:ascii="Arial" w:hAnsi="Arial" w:cs="Arial"/>
        </w:rPr>
        <w:t>) represent genes with an FDR &gt; 0.5 and |Log</w:t>
      </w:r>
      <w:r w:rsidR="00BF48DB">
        <w:rPr>
          <w:rFonts w:ascii="Arial" w:hAnsi="Arial" w:cs="Arial"/>
          <w:vertAlign w:val="subscript"/>
        </w:rPr>
        <w:t>2</w:t>
      </w:r>
      <w:r w:rsidR="00BF48DB">
        <w:rPr>
          <w:rFonts w:ascii="Arial" w:hAnsi="Arial" w:cs="Arial"/>
        </w:rPr>
        <w:t xml:space="preserve"> FC| &lt; 2.</w:t>
      </w:r>
    </w:p>
    <w:p w14:paraId="3CAEDDC5" w14:textId="64D1F315" w:rsidR="00DC2757" w:rsidRDefault="00DC2757" w:rsidP="00D31EA1">
      <w:pPr>
        <w:pStyle w:val="xdefault"/>
        <w:shd w:val="clear" w:color="auto" w:fill="FFFFFF"/>
        <w:spacing w:line="276" w:lineRule="auto"/>
        <w:jc w:val="both"/>
        <w:rPr>
          <w:rFonts w:ascii="Arial" w:hAnsi="Arial" w:cs="Arial"/>
        </w:rPr>
      </w:pPr>
    </w:p>
    <w:p w14:paraId="1F6F9CB2" w14:textId="77777777" w:rsidR="00DC2757" w:rsidRDefault="00DC2757" w:rsidP="00DC2757">
      <w:pPr>
        <w:pStyle w:val="EndNoteBibliography"/>
        <w:spacing w:line="276" w:lineRule="auto"/>
        <w:ind w:left="720" w:hanging="720"/>
        <w:jc w:val="both"/>
      </w:pPr>
      <w:r w:rsidRPr="00F4004E">
        <w:rPr>
          <w:b/>
          <w:bCs/>
        </w:rPr>
        <w:t xml:space="preserve">Table </w:t>
      </w:r>
      <w:r>
        <w:rPr>
          <w:b/>
          <w:bCs/>
        </w:rPr>
        <w:t>3</w:t>
      </w:r>
      <w:r w:rsidRPr="00F4004E">
        <w:rPr>
          <w:b/>
          <w:bCs/>
        </w:rPr>
        <w:t xml:space="preserve">. Top 15 </w:t>
      </w:r>
      <w:r>
        <w:rPr>
          <w:b/>
          <w:bCs/>
        </w:rPr>
        <w:t>Gene Ontologies</w:t>
      </w:r>
      <w:r w:rsidRPr="00F4004E">
        <w:rPr>
          <w:b/>
          <w:bCs/>
        </w:rPr>
        <w:t xml:space="preserve">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 xml:space="preserve">. </w:t>
      </w:r>
      <w:r w:rsidRPr="003E6C8E">
        <w:t>Pathways with low false discovery rate (FDR) values and negative Normalized Enrichment Scores (NES) represent downregulated biological processes while those with low FDR and positive NES represent upregulated biological processes.</w:t>
      </w:r>
    </w:p>
    <w:p w14:paraId="17DB2A57" w14:textId="5996EFB0" w:rsidR="00DC2757" w:rsidRPr="005C77DA" w:rsidRDefault="00DC2757" w:rsidP="00DC2757">
      <w:pPr>
        <w:pStyle w:val="EndNoteBibliography"/>
        <w:spacing w:line="276" w:lineRule="auto"/>
        <w:ind w:left="720" w:hanging="720"/>
        <w:jc w:val="both"/>
      </w:pPr>
      <w:r w:rsidRPr="0011214D">
        <w:lastRenderedPageBreak/>
        <w:t xml:space="preserve"> </w:t>
      </w:r>
      <w:r w:rsidRPr="0011214D">
        <w:drawing>
          <wp:inline distT="0" distB="0" distL="0" distR="0" wp14:anchorId="39368F14" wp14:editId="7D1BC369">
            <wp:extent cx="8229600" cy="1641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1641475"/>
                    </a:xfrm>
                    <a:prstGeom prst="rect">
                      <a:avLst/>
                    </a:prstGeom>
                    <a:noFill/>
                    <a:ln>
                      <a:noFill/>
                    </a:ln>
                  </pic:spPr>
                </pic:pic>
              </a:graphicData>
            </a:graphic>
          </wp:inline>
        </w:drawing>
      </w:r>
    </w:p>
    <w:p w14:paraId="4DF3FEA2" w14:textId="77777777" w:rsidR="00DC2757" w:rsidRDefault="00DC2757" w:rsidP="00DC2757">
      <w:pPr>
        <w:rPr>
          <w:rFonts w:ascii="Arial" w:hAnsi="Arial" w:cs="Arial"/>
          <w:b/>
          <w:bCs/>
          <w:noProof/>
        </w:rPr>
      </w:pPr>
      <w:r>
        <w:rPr>
          <w:b/>
          <w:bCs/>
          <w:noProof/>
        </w:rPr>
        <w:br w:type="page"/>
      </w:r>
    </w:p>
    <w:p w14:paraId="247C5B14" w14:textId="6ADA43FE" w:rsidR="00DC2757" w:rsidRDefault="00DC2757" w:rsidP="00DC2757">
      <w:pPr>
        <w:pStyle w:val="Default"/>
        <w:spacing w:line="276" w:lineRule="auto"/>
        <w:jc w:val="both"/>
        <w:rPr>
          <w:ins w:id="34" w:author="Commodore, Sarah" w:date="2023-03-22T16:15:00Z"/>
          <w:noProof/>
        </w:rPr>
      </w:pPr>
      <w:r w:rsidRPr="00F4004E">
        <w:rPr>
          <w:b/>
          <w:bCs/>
          <w:noProof/>
          <w:color w:val="auto"/>
          <w:sz w:val="22"/>
          <w:szCs w:val="22"/>
        </w:rPr>
        <w:lastRenderedPageBreak/>
        <w:t xml:space="preserve">Table </w:t>
      </w:r>
      <w:r>
        <w:rPr>
          <w:b/>
          <w:bCs/>
          <w:noProof/>
          <w:color w:val="auto"/>
          <w:sz w:val="22"/>
          <w:szCs w:val="22"/>
        </w:rPr>
        <w:t>4</w:t>
      </w:r>
      <w:r w:rsidRPr="00F4004E">
        <w:rPr>
          <w:b/>
          <w:bCs/>
          <w:noProof/>
          <w:color w:val="auto"/>
          <w:sz w:val="22"/>
          <w:szCs w:val="22"/>
        </w:rPr>
        <w:t>. Top 15</w:t>
      </w:r>
      <w:r>
        <w:rPr>
          <w:b/>
          <w:bCs/>
          <w:noProof/>
          <w:color w:val="auto"/>
          <w:sz w:val="22"/>
          <w:szCs w:val="22"/>
        </w:rPr>
        <w:t xml:space="preserve"> Reactome pathways for</w:t>
      </w:r>
      <w:r w:rsidRPr="00F4004E">
        <w:rPr>
          <w:b/>
          <w:bCs/>
          <w:noProof/>
          <w:color w:val="auto"/>
          <w:sz w:val="22"/>
          <w:szCs w:val="22"/>
        </w:rPr>
        <w:t xml:space="preserve"> differentially regulated genes when adolescents who vaped in the last 6 months </w:t>
      </w:r>
      <w:r>
        <w:rPr>
          <w:b/>
          <w:bCs/>
          <w:noProof/>
          <w:color w:val="auto"/>
          <w:sz w:val="22"/>
          <w:szCs w:val="22"/>
        </w:rPr>
        <w:t xml:space="preserve">(vape users) </w:t>
      </w:r>
      <w:r w:rsidRPr="00F4004E">
        <w:rPr>
          <w:b/>
          <w:bCs/>
          <w:noProof/>
          <w:color w:val="auto"/>
          <w:sz w:val="22"/>
          <w:szCs w:val="22"/>
        </w:rPr>
        <w:t>are compared to adolescents who did not vape</w:t>
      </w:r>
      <w:r>
        <w:rPr>
          <w:b/>
          <w:bCs/>
          <w:noProof/>
          <w:color w:val="auto"/>
          <w:sz w:val="22"/>
          <w:szCs w:val="22"/>
        </w:rPr>
        <w:t xml:space="preserve"> (non-vape users)</w:t>
      </w:r>
      <w:r w:rsidRPr="00F4004E">
        <w:rPr>
          <w:b/>
          <w:bCs/>
          <w:noProof/>
          <w:color w:val="auto"/>
          <w:sz w:val="22"/>
          <w:szCs w:val="22"/>
        </w:rPr>
        <w:t xml:space="preserve">. </w:t>
      </w:r>
      <w:r w:rsidRPr="003E6C8E">
        <w:rPr>
          <w:noProof/>
          <w:color w:val="auto"/>
          <w:sz w:val="22"/>
          <w:szCs w:val="22"/>
        </w:rPr>
        <w:t>Pathways with low false discovery rate (FDR) values and negative Normalized Enrichment Scores (NES) represent downregulated biological processes while those with low FDR and positive NES represent upregulated biological processes.</w:t>
      </w:r>
      <w:r w:rsidRPr="003E6C8E">
        <w:rPr>
          <w:noProof/>
        </w:rPr>
        <w:t xml:space="preserve"> </w:t>
      </w:r>
    </w:p>
    <w:p w14:paraId="51BEDA04" w14:textId="77777777" w:rsidR="00DC2757" w:rsidRPr="005C77DA" w:rsidRDefault="00DC2757" w:rsidP="00DC2757">
      <w:pPr>
        <w:pStyle w:val="Default"/>
        <w:spacing w:line="276" w:lineRule="auto"/>
        <w:jc w:val="both"/>
        <w:rPr>
          <w:sz w:val="22"/>
          <w:szCs w:val="22"/>
        </w:rPr>
      </w:pPr>
      <w:r w:rsidRPr="0011214D">
        <w:rPr>
          <w:noProof/>
          <w:sz w:val="22"/>
          <w:szCs w:val="22"/>
        </w:rPr>
        <w:drawing>
          <wp:inline distT="0" distB="0" distL="0" distR="0" wp14:anchorId="7EDFB858" wp14:editId="67B00ADE">
            <wp:extent cx="8229600" cy="21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2188210"/>
                    </a:xfrm>
                    <a:prstGeom prst="rect">
                      <a:avLst/>
                    </a:prstGeom>
                    <a:noFill/>
                    <a:ln>
                      <a:noFill/>
                    </a:ln>
                  </pic:spPr>
                </pic:pic>
              </a:graphicData>
            </a:graphic>
          </wp:inline>
        </w:drawing>
      </w:r>
    </w:p>
    <w:p w14:paraId="21BEBDCC" w14:textId="77777777" w:rsidR="00DC2757" w:rsidRPr="005C77DA" w:rsidRDefault="00DC2757" w:rsidP="00DC2757">
      <w:pPr>
        <w:pStyle w:val="Default"/>
        <w:spacing w:line="276" w:lineRule="auto"/>
        <w:jc w:val="both"/>
        <w:rPr>
          <w:sz w:val="22"/>
          <w:szCs w:val="22"/>
        </w:rPr>
      </w:pPr>
    </w:p>
    <w:p w14:paraId="2D83F5A1" w14:textId="77777777" w:rsidR="00DC2757" w:rsidRPr="005C77DA" w:rsidRDefault="00DC2757" w:rsidP="00DC2757">
      <w:pPr>
        <w:pStyle w:val="EndNoteBibliography"/>
        <w:spacing w:line="276" w:lineRule="auto"/>
        <w:ind w:left="720" w:hanging="720"/>
        <w:jc w:val="both"/>
        <w:rPr>
          <w:b/>
          <w:bCs/>
        </w:rPr>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3A72F602" w14:textId="77777777" w:rsidR="00DC2757" w:rsidRPr="005C77DA" w:rsidRDefault="00DC2757" w:rsidP="00DC2757">
      <w:pPr>
        <w:pStyle w:val="EndNoteBibliography"/>
        <w:spacing w:line="276" w:lineRule="auto"/>
        <w:ind w:left="720" w:hanging="720"/>
        <w:jc w:val="both"/>
      </w:pPr>
      <w:r w:rsidRPr="00F4004E">
        <w:rPr>
          <w:b/>
          <w:bCs/>
        </w:rPr>
        <w:lastRenderedPageBreak/>
        <w:t xml:space="preserve">Table </w:t>
      </w:r>
      <w:r>
        <w:rPr>
          <w:b/>
          <w:bCs/>
        </w:rPr>
        <w:t>5</w:t>
      </w:r>
      <w:r w:rsidRPr="00F4004E">
        <w:rPr>
          <w:b/>
          <w:bCs/>
        </w:rPr>
        <w:t xml:space="preserve">. Top 15 </w:t>
      </w:r>
      <w:r>
        <w:rPr>
          <w:b/>
          <w:bCs/>
        </w:rPr>
        <w:t>KEGG</w:t>
      </w:r>
      <w:r w:rsidRPr="00F4004E">
        <w:rPr>
          <w:b/>
          <w:bCs/>
        </w:rPr>
        <w:t xml:space="preserve"> pathways for differentially regulated genes when adolescents who vaped in the last 6 months </w:t>
      </w:r>
      <w:r>
        <w:rPr>
          <w:b/>
          <w:bCs/>
        </w:rPr>
        <w:t xml:space="preserve">(vape users) </w:t>
      </w:r>
      <w:r w:rsidRPr="00F4004E">
        <w:rPr>
          <w:b/>
          <w:bCs/>
        </w:rPr>
        <w:t>are compared to adolescents who did not vape</w:t>
      </w:r>
      <w:r>
        <w:rPr>
          <w:b/>
          <w:bCs/>
        </w:rPr>
        <w:t xml:space="preserve"> (non-vape users)</w:t>
      </w:r>
      <w:r w:rsidRPr="00F4004E">
        <w:rPr>
          <w:b/>
          <w:bCs/>
        </w:rPr>
        <w:t>.</w:t>
      </w:r>
      <w:r w:rsidRPr="003E6C8E">
        <w:t xml:space="preserve"> Pathways with low false discovery rate (FDR) values and negative Normalized Enrichment Scores (NES) represent downregulated biological processes while those with low FDR and positive NES represent upregulated biological processes.</w:t>
      </w:r>
    </w:p>
    <w:p w14:paraId="6754805E" w14:textId="6868DE1F" w:rsidR="00DC2757" w:rsidRDefault="00DC2757" w:rsidP="00DC2757">
      <w:pPr>
        <w:pStyle w:val="EndNoteBibliography"/>
        <w:spacing w:line="276" w:lineRule="auto"/>
        <w:ind w:left="720" w:hanging="720"/>
        <w:jc w:val="both"/>
        <w:rPr>
          <w:b/>
          <w:bCs/>
        </w:rPr>
      </w:pPr>
      <w:r w:rsidRPr="0011214D">
        <w:rPr>
          <w:b/>
          <w:bCs/>
        </w:rPr>
        <w:t xml:space="preserve"> </w:t>
      </w:r>
      <w:r w:rsidRPr="0011214D">
        <w:rPr>
          <w:b/>
          <w:bCs/>
        </w:rPr>
        <w:drawing>
          <wp:inline distT="0" distB="0" distL="0" distR="0" wp14:anchorId="144575A7" wp14:editId="47BF481B">
            <wp:extent cx="8229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1920240"/>
                    </a:xfrm>
                    <a:prstGeom prst="rect">
                      <a:avLst/>
                    </a:prstGeom>
                    <a:noFill/>
                    <a:ln>
                      <a:noFill/>
                    </a:ln>
                  </pic:spPr>
                </pic:pic>
              </a:graphicData>
            </a:graphic>
          </wp:inline>
        </w:drawing>
      </w:r>
    </w:p>
    <w:p w14:paraId="65675E12" w14:textId="77777777" w:rsidR="00DC2757" w:rsidRDefault="00DC2757"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77521A04" w14:textId="3A7E399C" w:rsidR="00DD3EE9" w:rsidRDefault="00DD3EE9" w:rsidP="00D31EA1">
      <w:pPr>
        <w:pStyle w:val="xmsonormal"/>
        <w:shd w:val="clear" w:color="auto" w:fill="FFFFFF"/>
        <w:spacing w:line="276" w:lineRule="auto"/>
        <w:jc w:val="both"/>
        <w:rPr>
          <w:rFonts w:ascii="Arial" w:hAnsi="Arial" w:cs="Arial"/>
        </w:rPr>
      </w:pPr>
      <w:r w:rsidRPr="00E5208D">
        <w:rPr>
          <w:rFonts w:ascii="Arial" w:hAnsi="Arial" w:cs="Arial"/>
        </w:rPr>
        <w:t>With 92% (12/13) vape</w:t>
      </w:r>
      <w:r w:rsidR="0005083A">
        <w:rPr>
          <w:rFonts w:ascii="Arial" w:hAnsi="Arial" w:cs="Arial"/>
        </w:rPr>
        <w:t xml:space="preserve"> use</w:t>
      </w:r>
      <w:r w:rsidRPr="00E5208D">
        <w:rPr>
          <w:rFonts w:ascii="Arial" w:hAnsi="Arial" w:cs="Arial"/>
        </w:rPr>
        <w:t>rs and 42% 21/50 participants recruited at the Pueblo center, we sought to understand how this demographic imbalance act</w:t>
      </w:r>
      <w:r w:rsidR="003F0AFF">
        <w:rPr>
          <w:rFonts w:ascii="Arial" w:hAnsi="Arial" w:cs="Arial"/>
        </w:rPr>
        <w:t>s</w:t>
      </w:r>
      <w:r w:rsidRPr="00E5208D">
        <w:rPr>
          <w:rFonts w:ascii="Arial" w:hAnsi="Arial" w:cs="Arial"/>
        </w:rPr>
        <w:t xml:space="preserve">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E5208D">
        <w:rPr>
          <w:rFonts w:ascii="Arial" w:eastAsia="Times New Roman" w:hAnsi="Arial" w:cs="Arial"/>
          <w:color w:val="222222"/>
        </w:rPr>
        <w:t xml:space="preserve">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 xml:space="preserve">000 significant genes </w:t>
      </w:r>
      <w:r w:rsidR="00C176E5">
        <w:rPr>
          <w:rFonts w:ascii="Arial" w:hAnsi="Arial" w:cs="Arial"/>
          <w:color w:val="222222"/>
        </w:rPr>
        <w:t xml:space="preserve">for the </w:t>
      </w:r>
      <w:r w:rsidR="00024426">
        <w:rPr>
          <w:rFonts w:ascii="Arial" w:hAnsi="Arial" w:cs="Arial"/>
          <w:color w:val="222222"/>
        </w:rPr>
        <w:t>restricted and full models</w:t>
      </w:r>
      <w:r w:rsidR="00C176E5" w:rsidRPr="00B7201B">
        <w:rPr>
          <w:rFonts w:ascii="Arial" w:hAnsi="Arial" w:cs="Arial"/>
          <w:color w:val="222222"/>
        </w:rPr>
        <w:t xml:space="preserve"> are identical both before and after the selected cutoff value (|Log</w:t>
      </w:r>
      <w:r w:rsidR="00C176E5" w:rsidRPr="00B7201B">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sidRPr="00B7201B">
        <w:rPr>
          <w:rFonts w:ascii="Arial" w:hAnsi="Arial" w:cs="Arial"/>
          <w:color w:val="222222"/>
        </w:rPr>
        <w:t xml:space="preserve">) | &gt; 2). </w:t>
      </w:r>
      <w:r w:rsidR="00024426">
        <w:rPr>
          <w:rFonts w:ascii="Arial" w:hAnsi="Arial" w:cs="Arial"/>
          <w:color w:val="222222"/>
        </w:rPr>
        <w:t>T</w:t>
      </w:r>
      <w:r w:rsidR="00C176E5" w:rsidRPr="00B7201B">
        <w:rPr>
          <w:rFonts w:ascii="Arial" w:hAnsi="Arial" w:cs="Arial"/>
          <w:color w:val="222222"/>
        </w:rPr>
        <w:t>he</w:t>
      </w:r>
      <w:r w:rsidR="00C176E5">
        <w:rPr>
          <w:rFonts w:ascii="Arial" w:hAnsi="Arial" w:cs="Arial"/>
          <w:color w:val="222222"/>
        </w:rPr>
        <w:t xml:space="preserve"> variation of </w:t>
      </w:r>
      <w:r w:rsidR="00C176E5" w:rsidRPr="00B7201B">
        <w:rPr>
          <w:rFonts w:ascii="Arial" w:hAnsi="Arial" w:cs="Arial"/>
          <w:color w:val="222222"/>
        </w:rPr>
        <w:t>Log</w:t>
      </w:r>
      <w:r w:rsidR="00C176E5" w:rsidRPr="00176486">
        <w:rPr>
          <w:rFonts w:ascii="Arial" w:hAnsi="Arial" w:cs="Arial"/>
          <w:color w:val="222222"/>
          <w:vertAlign w:val="subscript"/>
        </w:rPr>
        <w:t>2</w:t>
      </w:r>
      <w:r w:rsidR="00C176E5" w:rsidRPr="00B7201B">
        <w:rPr>
          <w:rFonts w:ascii="Arial" w:hAnsi="Arial" w:cs="Arial"/>
          <w:color w:val="222222"/>
        </w:rPr>
        <w:t>(</w:t>
      </w:r>
      <w:r w:rsidR="00D779B2">
        <w:rPr>
          <w:rFonts w:ascii="Arial" w:hAnsi="Arial" w:cs="Arial"/>
          <w:color w:val="222222"/>
        </w:rPr>
        <w:t>FC</w:t>
      </w:r>
      <w:r w:rsidR="00C176E5">
        <w:rPr>
          <w:rFonts w:ascii="Arial" w:hAnsi="Arial" w:cs="Arial"/>
          <w:color w:val="222222"/>
        </w:rPr>
        <w:t xml:space="preserve">) from </w:t>
      </w:r>
      <w:r w:rsidR="00C176E5" w:rsidRPr="00B7201B">
        <w:rPr>
          <w:rFonts w:ascii="Arial" w:hAnsi="Arial" w:cs="Arial"/>
          <w:color w:val="222222"/>
        </w:rPr>
        <w:t>the top 2</w:t>
      </w:r>
      <w:r w:rsidR="00C176E5">
        <w:rPr>
          <w:rFonts w:ascii="Arial" w:hAnsi="Arial" w:cs="Arial"/>
          <w:color w:val="222222"/>
        </w:rPr>
        <w:t>,</w:t>
      </w:r>
      <w:r w:rsidR="00C176E5" w:rsidRPr="00B7201B">
        <w:rPr>
          <w:rFonts w:ascii="Arial" w:hAnsi="Arial" w:cs="Arial"/>
          <w:color w:val="222222"/>
        </w:rPr>
        <w:t>000 genes</w:t>
      </w:r>
      <w:r w:rsidR="00C176E5">
        <w:rPr>
          <w:rFonts w:ascii="Arial" w:hAnsi="Arial" w:cs="Arial"/>
          <w:color w:val="222222"/>
        </w:rPr>
        <w:t xml:space="preserve"> in the model with only subjects and the model with only Pueblo subjects were minimal (</w:t>
      </w:r>
      <w:commentRangeStart w:id="35"/>
      <w:r w:rsidR="00C176E5">
        <w:rPr>
          <w:rFonts w:ascii="Arial" w:hAnsi="Arial" w:cs="Arial"/>
          <w:color w:val="222222"/>
        </w:rPr>
        <w:t>Supplementary Figure 2</w:t>
      </w:r>
      <w:commentRangeEnd w:id="35"/>
      <w:r w:rsidR="000A22A6">
        <w:rPr>
          <w:rStyle w:val="CommentReference"/>
          <w:rFonts w:asciiTheme="minorHAnsi" w:hAnsiTheme="minorHAnsi" w:cstheme="minorBidi"/>
        </w:rPr>
        <w:commentReference w:id="35"/>
      </w:r>
      <w:r w:rsidR="000A22A6">
        <w:rPr>
          <w:rFonts w:ascii="Arial" w:hAnsi="Arial" w:cs="Arial"/>
          <w:color w:val="222222"/>
        </w:rPr>
        <w:t>, Supplementary Table 2</w:t>
      </w:r>
      <w:r w:rsidR="00024426">
        <w:rPr>
          <w:rFonts w:ascii="Arial" w:hAnsi="Arial" w:cs="Arial"/>
          <w:color w:val="222222"/>
        </w:rPr>
        <w:t>)</w:t>
      </w:r>
      <w:r w:rsidR="00C176E5">
        <w:rPr>
          <w:rFonts w:ascii="Arial" w:hAnsi="Arial" w:cs="Arial"/>
          <w:color w:val="222222"/>
        </w:rPr>
        <w:t>.</w:t>
      </w:r>
      <w:r w:rsidR="00C176E5" w:rsidRPr="00C176E5" w:rsidDel="00C176E5">
        <w:rPr>
          <w:rFonts w:ascii="Arial" w:hAnsi="Arial" w:cs="Arial"/>
        </w:rPr>
        <w:t xml:space="preserve"> </w:t>
      </w:r>
    </w:p>
    <w:p w14:paraId="569F581B" w14:textId="77777777" w:rsidR="003F0AFF" w:rsidRPr="005C77DA" w:rsidRDefault="003F0AFF" w:rsidP="00D31EA1">
      <w:pPr>
        <w:pStyle w:val="xmsonormal"/>
        <w:shd w:val="clear" w:color="auto" w:fill="FFFFFF"/>
        <w:spacing w:line="276" w:lineRule="auto"/>
        <w:jc w:val="both"/>
        <w:rPr>
          <w:rFonts w:ascii="Arial" w:hAnsi="Arial" w:cs="Arial"/>
        </w:rPr>
      </w:pPr>
    </w:p>
    <w:p w14:paraId="229B2904" w14:textId="4C6C4444" w:rsidR="009B2FAF" w:rsidRPr="007F77B7" w:rsidRDefault="00C56C37" w:rsidP="003E6C8E">
      <w:pPr>
        <w:pStyle w:val="NormalWeb"/>
        <w:shd w:val="clear" w:color="auto" w:fill="FFFFFF"/>
        <w:spacing w:before="0" w:beforeAutospacing="0" w:after="0" w:afterAutospacing="0" w:line="276" w:lineRule="auto"/>
        <w:rPr>
          <w:rFonts w:ascii="Arial" w:hAnsi="Arial" w:cs="Arial"/>
          <w:b/>
          <w:bCs/>
          <w:i/>
          <w:iCs/>
          <w:sz w:val="22"/>
          <w:szCs w:val="22"/>
        </w:rPr>
      </w:pPr>
      <w:r w:rsidRPr="007F77B7">
        <w:rPr>
          <w:rFonts w:ascii="Arial" w:hAnsi="Arial" w:cs="Arial"/>
          <w:b/>
          <w:bCs/>
          <w:i/>
          <w:iCs/>
          <w:sz w:val="22"/>
          <w:szCs w:val="22"/>
        </w:rPr>
        <w:t>Targeted DNA</w:t>
      </w:r>
      <w:r w:rsidR="009B2FAF" w:rsidRPr="007F77B7">
        <w:rPr>
          <w:rFonts w:ascii="Arial" w:hAnsi="Arial" w:cs="Arial"/>
          <w:b/>
          <w:bCs/>
          <w:i/>
          <w:iCs/>
          <w:sz w:val="22"/>
          <w:szCs w:val="22"/>
        </w:rPr>
        <w:t xml:space="preserve"> Methylation Analysis</w:t>
      </w:r>
    </w:p>
    <w:p w14:paraId="6461D426" w14:textId="7217A062" w:rsidR="00F857CD" w:rsidRDefault="00F857CD"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7F77B7">
        <w:rPr>
          <w:rFonts w:ascii="Arial" w:hAnsi="Arial" w:cs="Arial"/>
          <w:color w:val="222222"/>
          <w:sz w:val="22"/>
          <w:szCs w:val="22"/>
          <w:shd w:val="clear" w:color="auto" w:fill="FFFFFF"/>
        </w:rPr>
        <w:t xml:space="preserve">One CpG site, cg02123174, was significantly differentially methylated at a type-I error rate of 0.05. The site maps to </w:t>
      </w:r>
      <w:r w:rsidRPr="007F77B7">
        <w:rPr>
          <w:rFonts w:ascii="Arial" w:hAnsi="Arial" w:cs="Arial"/>
          <w:i/>
          <w:iCs/>
          <w:color w:val="222222"/>
          <w:sz w:val="22"/>
          <w:szCs w:val="22"/>
          <w:shd w:val="clear" w:color="auto" w:fill="FFFFFF"/>
        </w:rPr>
        <w:t>REXO1</w:t>
      </w:r>
      <w:r w:rsidRPr="007F77B7">
        <w:rPr>
          <w:rFonts w:ascii="Arial" w:hAnsi="Arial" w:cs="Arial"/>
          <w:color w:val="222222"/>
          <w:sz w:val="22"/>
          <w:szCs w:val="22"/>
          <w:shd w:val="clear" w:color="auto" w:fill="FFFFFF"/>
        </w:rPr>
        <w:t xml:space="preserve"> and was </w:t>
      </w:r>
      <w:r w:rsidRPr="007F77B7">
        <w:rPr>
          <w:rStyle w:val="Emphasis"/>
          <w:rFonts w:ascii="Arial" w:hAnsi="Arial" w:cs="Arial"/>
          <w:color w:val="222222"/>
          <w:sz w:val="22"/>
          <w:szCs w:val="22"/>
          <w:shd w:val="clear" w:color="auto" w:fill="FFFFFF"/>
        </w:rPr>
        <w:t>less</w:t>
      </w:r>
      <w:r w:rsidRPr="007F77B7">
        <w:rPr>
          <w:rFonts w:ascii="Arial" w:hAnsi="Arial" w:cs="Arial"/>
          <w:color w:val="222222"/>
          <w:sz w:val="22"/>
          <w:szCs w:val="22"/>
          <w:shd w:val="clear" w:color="auto" w:fill="FFFFFF"/>
        </w:rPr>
        <w:t> methylated in 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rs compared to non-vape</w:t>
      </w:r>
      <w:r w:rsidR="0005083A">
        <w:rPr>
          <w:rFonts w:ascii="Arial" w:hAnsi="Arial" w:cs="Arial"/>
          <w:color w:val="222222"/>
          <w:sz w:val="22"/>
          <w:szCs w:val="22"/>
          <w:shd w:val="clear" w:color="auto" w:fill="FFFFFF"/>
        </w:rPr>
        <w:t xml:space="preserve"> use</w:t>
      </w:r>
      <w:r w:rsidRPr="007F77B7">
        <w:rPr>
          <w:rFonts w:ascii="Arial" w:hAnsi="Arial" w:cs="Arial"/>
          <w:color w:val="222222"/>
          <w:sz w:val="22"/>
          <w:szCs w:val="22"/>
          <w:shd w:val="clear" w:color="auto" w:fill="FFFFFF"/>
        </w:rPr>
        <w:t xml:space="preserve">rs. This result is consistent with RNA-Seq results where the gene was up-regulated (0.396,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0.02). One additional site, cg11903190 was marginally significant at an FDR-adjusted p-value of 0.06 and maps to </w:t>
      </w:r>
      <w:r w:rsidRPr="007F77B7">
        <w:rPr>
          <w:rFonts w:ascii="Arial" w:hAnsi="Arial" w:cs="Arial"/>
          <w:i/>
          <w:iCs/>
          <w:color w:val="222222"/>
          <w:sz w:val="22"/>
          <w:szCs w:val="22"/>
          <w:shd w:val="clear" w:color="auto" w:fill="FFFFFF"/>
        </w:rPr>
        <w:t>CERK</w:t>
      </w:r>
      <w:r w:rsidRPr="007F77B7">
        <w:rPr>
          <w:rFonts w:ascii="Arial" w:hAnsi="Arial" w:cs="Arial"/>
          <w:color w:val="222222"/>
          <w:sz w:val="22"/>
          <w:szCs w:val="22"/>
          <w:shd w:val="clear" w:color="auto" w:fill="FFFFFF"/>
        </w:rPr>
        <w:t xml:space="preserve">, which was also up-regulated in the RNA-Seq results (0.395, </w:t>
      </w:r>
      <w:r w:rsidR="00BF48DB">
        <w:rPr>
          <w:rFonts w:ascii="Arial" w:hAnsi="Arial" w:cs="Arial"/>
          <w:color w:val="222222"/>
          <w:sz w:val="22"/>
          <w:szCs w:val="22"/>
          <w:shd w:val="clear" w:color="auto" w:fill="FFFFFF"/>
        </w:rPr>
        <w:t>FDR</w:t>
      </w:r>
      <w:r w:rsidRPr="007F77B7">
        <w:rPr>
          <w:rFonts w:ascii="Arial" w:hAnsi="Arial" w:cs="Arial"/>
          <w:color w:val="222222"/>
          <w:sz w:val="22"/>
          <w:szCs w:val="22"/>
          <w:shd w:val="clear" w:color="auto" w:fill="FFFFFF"/>
        </w:rPr>
        <w:t xml:space="preserve"> = 0.00</w:t>
      </w:r>
      <w:r w:rsidR="00BF48DB">
        <w:rPr>
          <w:rFonts w:ascii="Arial" w:hAnsi="Arial" w:cs="Arial"/>
          <w:color w:val="222222"/>
          <w:sz w:val="22"/>
          <w:szCs w:val="22"/>
          <w:shd w:val="clear" w:color="auto" w:fill="FFFFFF"/>
        </w:rPr>
        <w:t>2</w:t>
      </w:r>
      <w:r w:rsidRPr="007F77B7">
        <w:rPr>
          <w:rFonts w:ascii="Arial" w:hAnsi="Arial" w:cs="Arial"/>
          <w:color w:val="222222"/>
          <w:sz w:val="22"/>
          <w:szCs w:val="22"/>
          <w:shd w:val="clear" w:color="auto" w:fill="FFFFFF"/>
        </w:rPr>
        <w:t>).</w:t>
      </w:r>
      <w:r w:rsidR="00720967" w:rsidRPr="007F77B7">
        <w:rPr>
          <w:rFonts w:ascii="Arial" w:hAnsi="Arial" w:cs="Arial"/>
          <w:color w:val="222222"/>
          <w:sz w:val="22"/>
          <w:szCs w:val="22"/>
          <w:shd w:val="clear" w:color="auto" w:fill="FFFFFF"/>
        </w:rPr>
        <w:t xml:space="preserve"> At a type-I error rate of 0.2, there were 36 differentially methylated sites. </w:t>
      </w:r>
      <w:commentRangeStart w:id="36"/>
      <w:r w:rsidR="00720967" w:rsidRPr="007F77B7">
        <w:rPr>
          <w:rFonts w:ascii="Arial" w:hAnsi="Arial" w:cs="Arial"/>
          <w:color w:val="222222"/>
          <w:sz w:val="22"/>
          <w:szCs w:val="22"/>
          <w:shd w:val="clear" w:color="auto" w:fill="FFFFFF"/>
        </w:rPr>
        <w:t>Supplementary Table 3</w:t>
      </w:r>
      <w:commentRangeEnd w:id="36"/>
      <w:r w:rsidR="000A22A6">
        <w:rPr>
          <w:rStyle w:val="CommentReference"/>
          <w:rFonts w:asciiTheme="minorHAnsi" w:eastAsiaTheme="minorHAnsi" w:hAnsiTheme="minorHAnsi" w:cstheme="minorBidi"/>
        </w:rPr>
        <w:commentReference w:id="36"/>
      </w:r>
      <w:r w:rsidR="00720967" w:rsidRPr="007F77B7">
        <w:rPr>
          <w:rFonts w:ascii="Arial" w:hAnsi="Arial" w:cs="Arial"/>
          <w:color w:val="222222"/>
          <w:sz w:val="22"/>
          <w:szCs w:val="22"/>
          <w:shd w:val="clear" w:color="auto" w:fill="FFFFFF"/>
        </w:rPr>
        <w:t xml:space="preserve"> gives the top 10 sorted by adjusted p-value and estimate size while Supplementary Table 3 shows boxplots of five of such CpG sites (and their associated genes).</w:t>
      </w:r>
    </w:p>
    <w:p w14:paraId="16A81B1E" w14:textId="5B494082" w:rsidR="0024015D" w:rsidRPr="003E6C8E" w:rsidRDefault="0024015D" w:rsidP="003E6C8E">
      <w:pPr>
        <w:pStyle w:val="NormalWeb"/>
        <w:shd w:val="clear" w:color="auto" w:fill="FFFFFF"/>
        <w:spacing w:before="0" w:beforeAutospacing="0" w:after="0" w:afterAutospacing="0" w:line="276" w:lineRule="auto"/>
        <w:rPr>
          <w:rFonts w:ascii="Arial" w:hAnsi="Arial" w:cs="Arial"/>
          <w:b/>
          <w:bCs/>
          <w:i/>
          <w:iCs/>
          <w:sz w:val="22"/>
          <w:szCs w:val="22"/>
        </w:rPr>
      </w:pPr>
      <w:r w:rsidRPr="003E6C8E">
        <w:rPr>
          <w:rFonts w:ascii="Arial" w:hAnsi="Arial" w:cs="Arial"/>
          <w:b/>
          <w:bCs/>
          <w:i/>
          <w:iCs/>
          <w:sz w:val="22"/>
          <w:szCs w:val="22"/>
        </w:rPr>
        <w:t>Identification of differentially methylated regions</w:t>
      </w:r>
      <w:r w:rsidR="002A2E3D" w:rsidRPr="003E6C8E">
        <w:rPr>
          <w:rFonts w:ascii="Arial" w:hAnsi="Arial" w:cs="Arial"/>
          <w:b/>
          <w:bCs/>
          <w:i/>
          <w:iCs/>
          <w:sz w:val="22"/>
          <w:szCs w:val="22"/>
        </w:rPr>
        <w:t xml:space="preserve"> (DMRs)</w:t>
      </w:r>
    </w:p>
    <w:p w14:paraId="7C0E236A" w14:textId="73276067" w:rsidR="0002483E" w:rsidRPr="00C56C37" w:rsidRDefault="002A2E3D" w:rsidP="00D31EA1">
      <w:pPr>
        <w:pStyle w:val="NormalWeb"/>
        <w:shd w:val="clear" w:color="auto" w:fill="FFFFFF"/>
        <w:spacing w:before="0" w:beforeAutospacing="0" w:after="158" w:afterAutospacing="0" w:line="276" w:lineRule="auto"/>
        <w:rPr>
          <w:rFonts w:ascii="Arial" w:hAnsi="Arial" w:cs="Arial"/>
          <w:sz w:val="22"/>
          <w:szCs w:val="22"/>
        </w:rPr>
      </w:pPr>
      <w:commentRangeStart w:id="37"/>
      <w:r>
        <w:rPr>
          <w:rFonts w:ascii="Arial" w:hAnsi="Arial" w:cs="Arial"/>
          <w:sz w:val="22"/>
          <w:szCs w:val="22"/>
        </w:rPr>
        <w:t xml:space="preserve">Supplementary </w:t>
      </w:r>
      <w:r w:rsidR="00C450DF">
        <w:rPr>
          <w:rFonts w:ascii="Arial" w:hAnsi="Arial" w:cs="Arial"/>
          <w:sz w:val="22"/>
          <w:szCs w:val="22"/>
        </w:rPr>
        <w:t>T</w:t>
      </w:r>
      <w:r w:rsidR="0002483E" w:rsidRPr="0002483E">
        <w:rPr>
          <w:rFonts w:ascii="Arial" w:hAnsi="Arial" w:cs="Arial"/>
          <w:sz w:val="22"/>
          <w:szCs w:val="22"/>
        </w:rPr>
        <w:t xml:space="preserve">able </w:t>
      </w:r>
      <w:r>
        <w:rPr>
          <w:rFonts w:ascii="Arial" w:hAnsi="Arial" w:cs="Arial"/>
          <w:sz w:val="22"/>
          <w:szCs w:val="22"/>
        </w:rPr>
        <w:t>4</w:t>
      </w:r>
      <w:r w:rsidR="0002483E" w:rsidRPr="0002483E">
        <w:rPr>
          <w:rFonts w:ascii="Arial" w:hAnsi="Arial" w:cs="Arial"/>
          <w:sz w:val="22"/>
          <w:szCs w:val="22"/>
        </w:rPr>
        <w:t xml:space="preserve"> </w:t>
      </w:r>
      <w:commentRangeEnd w:id="37"/>
      <w:r w:rsidR="000A22A6">
        <w:rPr>
          <w:rStyle w:val="CommentReference"/>
          <w:rFonts w:asciiTheme="minorHAnsi" w:eastAsiaTheme="minorHAnsi" w:hAnsiTheme="minorHAnsi" w:cstheme="minorBidi"/>
        </w:rPr>
        <w:commentReference w:id="37"/>
      </w:r>
      <w:r w:rsidR="0002483E" w:rsidRPr="0002483E">
        <w:rPr>
          <w:rFonts w:ascii="Arial" w:hAnsi="Arial" w:cs="Arial"/>
          <w:sz w:val="22"/>
          <w:szCs w:val="22"/>
        </w:rPr>
        <w:t xml:space="preserve">shows all DMRs with </w:t>
      </w:r>
      <w:proofErr w:type="spellStart"/>
      <w:r w:rsidR="00DD1ABB">
        <w:rPr>
          <w:rFonts w:ascii="Arial" w:hAnsi="Arial" w:cs="Arial"/>
          <w:sz w:val="22"/>
          <w:szCs w:val="22"/>
        </w:rPr>
        <w:t>S</w:t>
      </w:r>
      <w:r w:rsidR="0002483E" w:rsidRPr="0002483E">
        <w:rPr>
          <w:rFonts w:ascii="Arial" w:hAnsi="Arial" w:cs="Arial"/>
          <w:sz w:val="22"/>
          <w:szCs w:val="22"/>
        </w:rPr>
        <w:t>idak</w:t>
      </w:r>
      <w:proofErr w:type="spellEnd"/>
      <w:r w:rsidR="0002483E" w:rsidRPr="0002483E">
        <w:rPr>
          <w:rFonts w:ascii="Arial" w:hAnsi="Arial" w:cs="Arial"/>
          <w:sz w:val="22"/>
          <w:szCs w:val="22"/>
        </w:rPr>
        <w:t>-adjusted p-values &lt; 0.</w:t>
      </w:r>
      <w:r w:rsidR="00C450DF">
        <w:rPr>
          <w:rFonts w:ascii="Arial" w:hAnsi="Arial" w:cs="Arial"/>
          <w:sz w:val="22"/>
          <w:szCs w:val="22"/>
        </w:rPr>
        <w:t>1</w:t>
      </w:r>
      <w:r w:rsidR="0002483E" w:rsidRPr="0002483E">
        <w:rPr>
          <w:rFonts w:ascii="Arial" w:hAnsi="Arial" w:cs="Arial"/>
          <w:sz w:val="22"/>
          <w:szCs w:val="22"/>
        </w:rPr>
        <w:t xml:space="preserve"> in addition to their associated </w:t>
      </w:r>
      <w:r>
        <w:rPr>
          <w:rFonts w:ascii="Arial" w:hAnsi="Arial" w:cs="Arial"/>
          <w:sz w:val="22"/>
          <w:szCs w:val="22"/>
        </w:rPr>
        <w:t>g</w:t>
      </w:r>
      <w:r w:rsidR="0002483E" w:rsidRPr="0002483E">
        <w:rPr>
          <w:rFonts w:ascii="Arial" w:hAnsi="Arial" w:cs="Arial"/>
          <w:sz w:val="22"/>
          <w:szCs w:val="22"/>
        </w:rPr>
        <w:t>enes from the UCSC genome browser.</w:t>
      </w:r>
      <w:r w:rsidR="00EF27BC">
        <w:rPr>
          <w:rFonts w:ascii="Arial" w:hAnsi="Arial" w:cs="Arial"/>
          <w:sz w:val="22"/>
          <w:szCs w:val="22"/>
        </w:rPr>
        <w:t xml:space="preserve"> </w:t>
      </w:r>
      <w:r w:rsidR="00C450DF">
        <w:rPr>
          <w:rFonts w:ascii="Arial" w:hAnsi="Arial" w:cs="Arial"/>
          <w:sz w:val="22"/>
          <w:szCs w:val="22"/>
        </w:rPr>
        <w:t xml:space="preserve">Four </w:t>
      </w:r>
      <w:r w:rsidR="00EF27BC">
        <w:rPr>
          <w:rFonts w:ascii="Arial" w:hAnsi="Arial" w:cs="Arial"/>
          <w:sz w:val="22"/>
          <w:szCs w:val="22"/>
        </w:rPr>
        <w:t>CpG sit</w:t>
      </w:r>
      <w:r w:rsidR="00C450DF">
        <w:rPr>
          <w:rFonts w:ascii="Arial" w:hAnsi="Arial" w:cs="Arial"/>
          <w:sz w:val="22"/>
          <w:szCs w:val="22"/>
        </w:rPr>
        <w:t xml:space="preserve">es: </w:t>
      </w:r>
      <w:r w:rsidR="00EF27BC" w:rsidRPr="00EF27BC">
        <w:rPr>
          <w:rFonts w:ascii="Arial" w:hAnsi="Arial" w:cs="Arial"/>
          <w:sz w:val="22"/>
          <w:szCs w:val="22"/>
        </w:rPr>
        <w:lastRenderedPageBreak/>
        <w:t>cg13300473;cg15775218;cg15913725;cg25411977</w:t>
      </w:r>
      <w:r w:rsidR="00C450DF">
        <w:rPr>
          <w:rFonts w:ascii="Arial" w:hAnsi="Arial" w:cs="Arial"/>
          <w:sz w:val="22"/>
          <w:szCs w:val="22"/>
        </w:rPr>
        <w:t xml:space="preserve">, </w:t>
      </w:r>
      <w:r w:rsidR="00EF27BC">
        <w:rPr>
          <w:rFonts w:ascii="Arial" w:hAnsi="Arial" w:cs="Arial"/>
          <w:sz w:val="22"/>
          <w:szCs w:val="22"/>
        </w:rPr>
        <w:t xml:space="preserve">which are associated with </w:t>
      </w:r>
      <w:r w:rsidR="00EF27BC" w:rsidRPr="003E6C8E">
        <w:rPr>
          <w:rFonts w:ascii="Arial" w:hAnsi="Arial" w:cs="Arial"/>
          <w:i/>
          <w:iCs/>
          <w:sz w:val="22"/>
          <w:szCs w:val="22"/>
        </w:rPr>
        <w:t>EIPR1</w:t>
      </w:r>
      <w:r w:rsidR="00EF27BC" w:rsidRPr="00EF27BC">
        <w:rPr>
          <w:rFonts w:ascii="Arial" w:hAnsi="Arial" w:cs="Arial"/>
          <w:sz w:val="22"/>
          <w:szCs w:val="22"/>
        </w:rPr>
        <w:t xml:space="preserve"> </w:t>
      </w:r>
      <w:r w:rsidR="00C450DF">
        <w:rPr>
          <w:rFonts w:ascii="Arial" w:hAnsi="Arial" w:cs="Arial"/>
          <w:sz w:val="22"/>
          <w:szCs w:val="22"/>
        </w:rPr>
        <w:t>(a gene identified in the c</w:t>
      </w:r>
      <w:r w:rsidR="00C450DF" w:rsidRPr="00EF27BC">
        <w:rPr>
          <w:rFonts w:ascii="Arial" w:hAnsi="Arial" w:cs="Arial"/>
          <w:sz w:val="22"/>
          <w:szCs w:val="22"/>
        </w:rPr>
        <w:t xml:space="preserve">iliary landscape </w:t>
      </w:r>
      <w:r w:rsidR="00C450DF">
        <w:rPr>
          <w:rFonts w:ascii="Arial" w:hAnsi="Arial" w:cs="Arial"/>
          <w:sz w:val="22"/>
          <w:szCs w:val="22"/>
        </w:rPr>
        <w:t>s</w:t>
      </w:r>
      <w:r w:rsidR="00C450DF" w:rsidRPr="00EF27BC">
        <w:rPr>
          <w:rFonts w:ascii="Arial" w:hAnsi="Arial" w:cs="Arial"/>
          <w:sz w:val="22"/>
          <w:szCs w:val="22"/>
        </w:rPr>
        <w:t>uper</w:t>
      </w:r>
      <w:r w:rsidR="00C450DF">
        <w:rPr>
          <w:rFonts w:ascii="Arial" w:hAnsi="Arial" w:cs="Arial"/>
          <w:sz w:val="22"/>
          <w:szCs w:val="22"/>
        </w:rPr>
        <w:t xml:space="preserve"> p</w:t>
      </w:r>
      <w:r w:rsidR="00C450DF" w:rsidRPr="00EF27BC">
        <w:rPr>
          <w:rFonts w:ascii="Arial" w:hAnsi="Arial" w:cs="Arial"/>
          <w:sz w:val="22"/>
          <w:szCs w:val="22"/>
        </w:rPr>
        <w:t>ath</w:t>
      </w:r>
      <w:r w:rsidR="00C450DF">
        <w:rPr>
          <w:rFonts w:ascii="Arial" w:hAnsi="Arial" w:cs="Arial"/>
          <w:sz w:val="22"/>
          <w:szCs w:val="22"/>
        </w:rPr>
        <w:t xml:space="preserve"> </w:t>
      </w:r>
      <w:r w:rsidR="00C450DF">
        <w:rPr>
          <w:rFonts w:ascii="Arial" w:hAnsi="Arial" w:cs="Arial"/>
          <w:sz w:val="22"/>
          <w:szCs w:val="22"/>
        </w:rPr>
        <w:fldChar w:fldCharType="begin"/>
      </w:r>
      <w:r w:rsidR="00C450DF">
        <w:rPr>
          <w:rFonts w:ascii="Arial" w:hAnsi="Arial" w:cs="Arial"/>
          <w:sz w:val="22"/>
          <w:szCs w:val="22"/>
        </w:rPr>
        <w:instrText xml:space="preserve"> ADDIN EN.CITE &lt;EndNote&gt;&lt;Cite&gt;&lt;Author&gt;Weizmann Institute of Science&lt;/Author&gt;&lt;Year&gt;2023&lt;/Year&gt;&lt;RecNum&gt;81&lt;/RecNum&gt;&lt;DisplayText&gt;[38]&lt;/DisplayText&gt;&lt;record&gt;&lt;rec-number&gt;81&lt;/rec-number&gt;&lt;foreign-keys&gt;&lt;key app="EN" db-id="f9tp0zfpp9ztsmerf04pd2zqxxwza995dwdf" timestamp="1679046913"&gt;81&lt;/key&gt;&lt;/foreign-keys&gt;&lt;ref-type name="Web Page"&gt;12&lt;/ref-type&gt;&lt;contributors&gt;&lt;authors&gt;&lt;author&gt;Weizmann Institute of Science,,&lt;/author&gt;&lt;/authors&gt;&lt;/contributors&gt;&lt;titles&gt;&lt;title&gt;Ciliary landscape Singleton SuperPath&lt;/title&gt;&lt;/titles&gt;&lt;pages&gt;https://pathcards.genecards.org/card/ciliary_landscape&lt;/pages&gt;&lt;number&gt;3/17/2023&lt;/number&gt;&lt;dates&gt;&lt;year&gt;2023&lt;/year&gt;&lt;/dates&gt;&lt;urls&gt;&lt;related-urls&gt;&lt;url&gt;https://pathcards.genecards.org/card/ciliary_landscape&lt;/url&gt;&lt;/related-urls&gt;&lt;/urls&gt;&lt;/record&gt;&lt;/Cite&gt;&lt;/EndNote&gt;</w:instrText>
      </w:r>
      <w:r w:rsidR="00C450DF">
        <w:rPr>
          <w:rFonts w:ascii="Arial" w:hAnsi="Arial" w:cs="Arial"/>
          <w:sz w:val="22"/>
          <w:szCs w:val="22"/>
        </w:rPr>
        <w:fldChar w:fldCharType="separate"/>
      </w:r>
      <w:r w:rsidR="00C450DF">
        <w:rPr>
          <w:rFonts w:ascii="Arial" w:hAnsi="Arial" w:cs="Arial"/>
          <w:noProof/>
          <w:sz w:val="22"/>
          <w:szCs w:val="22"/>
        </w:rPr>
        <w:t>[38]</w:t>
      </w:r>
      <w:r w:rsidR="00C450DF">
        <w:rPr>
          <w:rFonts w:ascii="Arial" w:hAnsi="Arial" w:cs="Arial"/>
          <w:sz w:val="22"/>
          <w:szCs w:val="22"/>
        </w:rPr>
        <w:fldChar w:fldCharType="end"/>
      </w:r>
      <w:r w:rsidR="00C450DF">
        <w:rPr>
          <w:rFonts w:ascii="Arial" w:hAnsi="Arial" w:cs="Arial"/>
          <w:sz w:val="22"/>
          <w:szCs w:val="22"/>
        </w:rPr>
        <w:t>),</w:t>
      </w:r>
      <w:r w:rsidR="00EF27BC">
        <w:rPr>
          <w:rFonts w:ascii="Arial" w:hAnsi="Arial" w:cs="Arial"/>
          <w:sz w:val="22"/>
          <w:szCs w:val="22"/>
        </w:rPr>
        <w:t xml:space="preserve"> w</w:t>
      </w:r>
      <w:r w:rsidR="00C450DF">
        <w:rPr>
          <w:rFonts w:ascii="Arial" w:hAnsi="Arial" w:cs="Arial"/>
          <w:sz w:val="22"/>
          <w:szCs w:val="22"/>
        </w:rPr>
        <w:t>as located in a DMR that</w:t>
      </w:r>
      <w:r w:rsidR="00EF27BC">
        <w:rPr>
          <w:rFonts w:ascii="Arial" w:hAnsi="Arial" w:cs="Arial"/>
          <w:sz w:val="22"/>
          <w:szCs w:val="22"/>
        </w:rPr>
        <w:t xml:space="preserve"> </w:t>
      </w:r>
      <w:r w:rsidR="00C450DF">
        <w:rPr>
          <w:rFonts w:ascii="Arial" w:hAnsi="Arial" w:cs="Arial"/>
          <w:sz w:val="22"/>
          <w:szCs w:val="22"/>
        </w:rPr>
        <w:t xml:space="preserve">was </w:t>
      </w:r>
      <w:r w:rsidR="00EF27BC">
        <w:rPr>
          <w:rFonts w:ascii="Arial" w:hAnsi="Arial" w:cs="Arial"/>
          <w:sz w:val="22"/>
          <w:szCs w:val="22"/>
        </w:rPr>
        <w:t>highly statistically significant</w:t>
      </w:r>
      <w:r w:rsidR="00C450DF">
        <w:rPr>
          <w:rFonts w:ascii="Arial" w:hAnsi="Arial" w:cs="Arial"/>
          <w:sz w:val="22"/>
          <w:szCs w:val="22"/>
        </w:rPr>
        <w:t xml:space="preserve"> (</w:t>
      </w:r>
      <w:proofErr w:type="spellStart"/>
      <w:r w:rsidR="00C450DF">
        <w:rPr>
          <w:rFonts w:ascii="Arial" w:hAnsi="Arial" w:cs="Arial"/>
          <w:sz w:val="22"/>
          <w:szCs w:val="22"/>
        </w:rPr>
        <w:t>Sidak</w:t>
      </w:r>
      <w:proofErr w:type="spellEnd"/>
      <w:r w:rsidR="00C450DF">
        <w:rPr>
          <w:rFonts w:ascii="Arial" w:hAnsi="Arial" w:cs="Arial"/>
          <w:sz w:val="22"/>
          <w:szCs w:val="22"/>
        </w:rPr>
        <w:t xml:space="preserve">-adjusted p value &lt;0.001). Likewise, </w:t>
      </w:r>
      <w:r w:rsidR="00C450DF" w:rsidRPr="00C450DF">
        <w:rPr>
          <w:rFonts w:ascii="Arial" w:hAnsi="Arial" w:cs="Arial"/>
          <w:sz w:val="22"/>
          <w:szCs w:val="22"/>
        </w:rPr>
        <w:t>cg0212317</w:t>
      </w:r>
      <w:r w:rsidR="00C450DF">
        <w:rPr>
          <w:rFonts w:ascii="Arial" w:hAnsi="Arial" w:cs="Arial"/>
          <w:sz w:val="22"/>
          <w:szCs w:val="22"/>
        </w:rPr>
        <w:t xml:space="preserve">4, which is associated with </w:t>
      </w:r>
      <w:r w:rsidR="00C450DF" w:rsidRPr="007F77B7">
        <w:rPr>
          <w:rFonts w:ascii="Arial" w:hAnsi="Arial" w:cs="Arial"/>
          <w:i/>
          <w:iCs/>
          <w:color w:val="222222"/>
          <w:sz w:val="22"/>
          <w:szCs w:val="22"/>
          <w:shd w:val="clear" w:color="auto" w:fill="FFFFFF"/>
        </w:rPr>
        <w:t>REXO1</w:t>
      </w:r>
      <w:r w:rsidR="00C450DF">
        <w:rPr>
          <w:rFonts w:ascii="Arial" w:hAnsi="Arial" w:cs="Arial"/>
          <w:i/>
          <w:iCs/>
          <w:color w:val="222222"/>
          <w:sz w:val="22"/>
          <w:szCs w:val="22"/>
          <w:shd w:val="clear" w:color="auto" w:fill="FFFFFF"/>
        </w:rPr>
        <w:t xml:space="preserve"> </w:t>
      </w:r>
      <w:r w:rsidR="00C450DF" w:rsidRPr="003E6C8E">
        <w:rPr>
          <w:rFonts w:ascii="Arial" w:hAnsi="Arial" w:cs="Arial"/>
          <w:color w:val="222222"/>
          <w:sz w:val="22"/>
          <w:szCs w:val="22"/>
          <w:shd w:val="clear" w:color="auto" w:fill="FFFFFF"/>
        </w:rPr>
        <w:t xml:space="preserve">was </w:t>
      </w:r>
      <w:r w:rsidR="00E61BC6">
        <w:rPr>
          <w:rFonts w:ascii="Arial" w:hAnsi="Arial" w:cs="Arial"/>
          <w:sz w:val="22"/>
          <w:szCs w:val="22"/>
        </w:rPr>
        <w:t>less methylated (</w:t>
      </w:r>
      <w:proofErr w:type="spellStart"/>
      <w:r w:rsidR="00E61BC6">
        <w:rPr>
          <w:rFonts w:ascii="Arial" w:hAnsi="Arial" w:cs="Arial"/>
          <w:sz w:val="22"/>
          <w:szCs w:val="22"/>
        </w:rPr>
        <w:t>Sidak</w:t>
      </w:r>
      <w:proofErr w:type="spellEnd"/>
      <w:r w:rsidR="00E61BC6">
        <w:rPr>
          <w:rFonts w:ascii="Arial" w:hAnsi="Arial" w:cs="Arial"/>
          <w:sz w:val="22"/>
          <w:szCs w:val="22"/>
        </w:rPr>
        <w:t xml:space="preserve">-adjusted p value = 0.037). </w:t>
      </w:r>
    </w:p>
    <w:p w14:paraId="4EACB29F" w14:textId="2EF053A8" w:rsidR="005C77DA" w:rsidRPr="00E90899" w:rsidRDefault="005C77DA" w:rsidP="00D31EA1">
      <w:pPr>
        <w:pStyle w:val="xmsonormal"/>
        <w:shd w:val="clear" w:color="auto" w:fill="FFFFFF"/>
        <w:spacing w:line="276" w:lineRule="auto"/>
        <w:jc w:val="both"/>
        <w:rPr>
          <w:rFonts w:ascii="Arial" w:hAnsi="Arial" w:cs="Arial"/>
          <w:b/>
          <w:bCs/>
          <w:kern w:val="24"/>
        </w:rPr>
      </w:pPr>
    </w:p>
    <w:p w14:paraId="5CDDF0B4" w14:textId="77777777" w:rsidR="00E61BC6" w:rsidRDefault="007D3275"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Discussion</w:t>
      </w:r>
    </w:p>
    <w:p w14:paraId="51EA43AA" w14:textId="6AFF3D42" w:rsidR="00163438" w:rsidRPr="00E90899" w:rsidRDefault="00296A58" w:rsidP="00D31EA1">
      <w:pPr>
        <w:pStyle w:val="xmsonormal"/>
        <w:shd w:val="clear" w:color="auto" w:fill="FFFFFF"/>
        <w:spacing w:line="276" w:lineRule="auto"/>
        <w:jc w:val="both"/>
        <w:rPr>
          <w:rFonts w:ascii="Arial" w:hAnsi="Arial" w:cs="Arial"/>
          <w:b/>
          <w:bCs/>
          <w:kern w:val="24"/>
        </w:rPr>
      </w:pPr>
      <w:r w:rsidRPr="00E90899">
        <w:rPr>
          <w:rFonts w:ascii="Arial" w:hAnsi="Arial" w:cs="Arial"/>
          <w:b/>
          <w:bCs/>
          <w:kern w:val="24"/>
        </w:rPr>
        <w:tab/>
      </w:r>
    </w:p>
    <w:p w14:paraId="11918850" w14:textId="36B8EADE" w:rsidR="006D354A" w:rsidRPr="00E90899" w:rsidRDefault="00296A58" w:rsidP="00D31EA1">
      <w:pPr>
        <w:pStyle w:val="xmsonormal"/>
        <w:shd w:val="clear" w:color="auto" w:fill="FFFFFF"/>
        <w:spacing w:line="276" w:lineRule="auto"/>
        <w:jc w:val="both"/>
        <w:rPr>
          <w:rFonts w:ascii="Arial" w:hAnsi="Arial" w:cs="Arial"/>
          <w:kern w:val="24"/>
        </w:rPr>
      </w:pPr>
      <w:r w:rsidRPr="00E90899">
        <w:rPr>
          <w:rFonts w:ascii="Arial" w:hAnsi="Arial" w:cs="Arial"/>
          <w:kern w:val="24"/>
        </w:rPr>
        <w:t xml:space="preserve">Our results suggest that adolescent vape exposure is associated with increased airflow obstruction and increased expression of inflammatory genes in the nasal epithelium of </w:t>
      </w:r>
      <w:r w:rsidR="00FA52E5">
        <w:rPr>
          <w:rFonts w:ascii="Arial" w:hAnsi="Arial" w:cs="Arial"/>
          <w:kern w:val="24"/>
        </w:rPr>
        <w:t>vape users</w:t>
      </w:r>
      <w:r w:rsidR="00D463EF" w:rsidRPr="00E90899">
        <w:rPr>
          <w:rFonts w:ascii="Arial" w:hAnsi="Arial" w:cs="Arial"/>
          <w:kern w:val="24"/>
        </w:rPr>
        <w:t>.</w:t>
      </w:r>
      <w:r w:rsidRPr="00E90899">
        <w:rPr>
          <w:rFonts w:ascii="Arial" w:hAnsi="Arial" w:cs="Arial"/>
          <w:kern w:val="24"/>
        </w:rPr>
        <w:t xml:space="preserve"> </w:t>
      </w:r>
      <w:r w:rsidR="00D463EF" w:rsidRPr="00E90899">
        <w:rPr>
          <w:rFonts w:ascii="Arial" w:hAnsi="Arial" w:cs="Arial"/>
          <w:kern w:val="24"/>
        </w:rPr>
        <w:t>Our work provides</w:t>
      </w:r>
      <w:r w:rsidRPr="00E90899">
        <w:rPr>
          <w:rFonts w:ascii="Arial" w:hAnsi="Arial" w:cs="Arial"/>
          <w:kern w:val="24"/>
        </w:rPr>
        <w:t xml:space="preserve"> critical evidence of the negative impact of vape exposure on respiratory outcomes </w:t>
      </w:r>
      <w:r w:rsidR="00594315" w:rsidRPr="00E90899">
        <w:rPr>
          <w:rFonts w:ascii="Arial" w:hAnsi="Arial" w:cs="Arial"/>
          <w:kern w:val="24"/>
        </w:rPr>
        <w:t>even in early</w:t>
      </w:r>
      <w:r w:rsidRPr="00E90899">
        <w:rPr>
          <w:rFonts w:ascii="Arial" w:hAnsi="Arial" w:cs="Arial"/>
          <w:kern w:val="24"/>
        </w:rPr>
        <w:t xml:space="preserve"> adolescen</w:t>
      </w:r>
      <w:r w:rsidR="00417DD0">
        <w:rPr>
          <w:rFonts w:ascii="Arial" w:hAnsi="Arial" w:cs="Arial"/>
          <w:kern w:val="24"/>
        </w:rPr>
        <w:t>c</w:t>
      </w:r>
      <w:r w:rsidR="00594315" w:rsidRPr="00E90899">
        <w:rPr>
          <w:rFonts w:ascii="Arial" w:hAnsi="Arial" w:cs="Arial"/>
          <w:kern w:val="24"/>
        </w:rPr>
        <w:t>e</w:t>
      </w:r>
      <w:r w:rsidRPr="00E90899">
        <w:rPr>
          <w:rFonts w:ascii="Arial" w:hAnsi="Arial" w:cs="Arial"/>
          <w:kern w:val="24"/>
        </w:rPr>
        <w:t xml:space="preserve">. </w:t>
      </w:r>
      <w:r w:rsidR="00081914" w:rsidRPr="00E90899">
        <w:rPr>
          <w:rFonts w:ascii="Arial" w:hAnsi="Arial" w:cs="Arial"/>
          <w:bCs/>
        </w:rPr>
        <w:t xml:space="preserve">To the best of our </w:t>
      </w:r>
      <w:r w:rsidR="00C56C37" w:rsidRPr="00E90899">
        <w:rPr>
          <w:rFonts w:ascii="Arial" w:hAnsi="Arial" w:cs="Arial"/>
          <w:bCs/>
        </w:rPr>
        <w:t>knowledge</w:t>
      </w:r>
      <w:r w:rsidR="00081914" w:rsidRPr="00E90899">
        <w:rPr>
          <w:rFonts w:ascii="Arial" w:hAnsi="Arial" w:cs="Arial"/>
          <w:bCs/>
        </w:rPr>
        <w:t>, these data are the first to demonstrate that vape exposure is associated with abnormal lung function in early adolescence and shows the detrimental impact of vape exposure during a critical window of lung function development.</w:t>
      </w:r>
    </w:p>
    <w:p w14:paraId="5155FDE8" w14:textId="77777777" w:rsidR="006D354A" w:rsidRPr="00E90899" w:rsidRDefault="006D354A" w:rsidP="00D31EA1">
      <w:pPr>
        <w:pStyle w:val="xmsonormal"/>
        <w:shd w:val="clear" w:color="auto" w:fill="FFFFFF"/>
        <w:spacing w:line="276" w:lineRule="auto"/>
        <w:jc w:val="both"/>
        <w:rPr>
          <w:rFonts w:ascii="Arial" w:hAnsi="Arial" w:cs="Arial"/>
          <w:kern w:val="24"/>
        </w:rPr>
      </w:pPr>
    </w:p>
    <w:p w14:paraId="1F795C5B" w14:textId="00F89372" w:rsidR="006D354A" w:rsidRPr="00E90899" w:rsidRDefault="00296A58" w:rsidP="00D31EA1">
      <w:pPr>
        <w:spacing w:line="276" w:lineRule="auto"/>
        <w:jc w:val="both"/>
        <w:rPr>
          <w:rFonts w:ascii="Arial" w:hAnsi="Arial" w:cs="Arial"/>
          <w:color w:val="212121"/>
          <w:shd w:val="clear" w:color="auto" w:fill="FFFFFF"/>
        </w:rPr>
      </w:pPr>
      <w:r w:rsidRPr="00E90899">
        <w:rPr>
          <w:rFonts w:ascii="Arial" w:hAnsi="Arial" w:cs="Arial"/>
          <w:kern w:val="24"/>
        </w:rPr>
        <w:t xml:space="preserve">Our findings are consistent with existing literature in adults demonstrating that short-term exposure to e-cigs increases airway resistance and </w:t>
      </w:r>
      <w:r w:rsidR="00594315" w:rsidRPr="00E90899">
        <w:rPr>
          <w:rFonts w:ascii="Arial" w:hAnsi="Arial" w:cs="Arial"/>
          <w:kern w:val="24"/>
        </w:rPr>
        <w:t xml:space="preserve">is associated with </w:t>
      </w:r>
      <w:r w:rsidRPr="00E90899">
        <w:rPr>
          <w:rFonts w:ascii="Arial" w:hAnsi="Arial" w:cs="Arial"/>
          <w:kern w:val="24"/>
        </w:rPr>
        <w:t xml:space="preserve">decreased measures of lung function after exposure </w:t>
      </w:r>
      <w:r w:rsidRPr="00E90899">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 </w:instrText>
      </w:r>
      <w:r w:rsidR="005B023F">
        <w:rPr>
          <w:rFonts w:ascii="Arial" w:hAnsi="Arial" w:cs="Arial"/>
          <w:kern w:val="24"/>
        </w:rPr>
        <w:fldChar w:fldCharType="begin">
          <w:fldData xml:space="preserve">PEVuZE5vdGU+PENpdGU+PEF1dGhvcj5DaHVuPC9BdXRob3I+PFllYXI+MjAxNzwvWWVhcj48UmVj
TnVtPjEyPC9SZWNOdW0+PERpc3BsYXlUZXh0PlsxMl08L0Rpc3BsYXlUZXh0PjxyZWNvcmQ+PHJl
Yy1udW1iZXI+MTI8L3JlYy1udW1iZXI+PGZvcmVpZ24ta2V5cz48a2V5IGFwcD0iRU4iIGRiLWlk
PSJmOXRwMHpmcHA5enRzbWVyZjA0cGQyenF4eHd6YTk5NWR3ZGYiIHRpbWVzdGFtcD0iMTY3NTk3
NzI5NyI+MTI8L2tleT48L2ZvcmVpZ24ta2V5cz48cmVmLXR5cGUgbmFtZT0iSm91cm5hbCBBcnRp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aXRsZXM+PHBlcmlvZGljYWw+PGZ1bGwtdGl0bGU+QW0gSiBQaHlzaW9sIEx1bmcgQ2VsbCBNb2wg
UGh5c2lvbDwvZnVsbC10aXRsZT48YWJici0xPkFtZXJpY2FuIGpvdXJuYWwgb2YgcGh5c2lvbG9n
eS4gTHVuZyBjZWxsdWxhciBhbmQgbW9sZWN1bGFyIHBoeXNpb2xvZ3k8L2FiYnItMT48L3Blcmlv
ZGljYWw+PGFsdC1wZXJpb2RpY2FsPjxmdWxsLXRpdGxlPkFtIEogUGh5c2lvbCBMdW5nIENlbGwg
TW9sIFBoeXNpb2w8L2Z1bGwtdGl0bGU+PGFiYnItMT5BbWVyaWNhbiBqb3VybmFsIG9mIHBoeXNp
b2xvZ3kuIEx1bmcgY2VsbHVsYXIgYW5kIG1vbGVjdWxhciBwaHlzaW9sb2d5PC9hYmJyLTE+PC9h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5B023F">
        <w:rPr>
          <w:rFonts w:ascii="Arial" w:hAnsi="Arial" w:cs="Arial"/>
          <w:kern w:val="24"/>
        </w:rPr>
        <w:instrText xml:space="preserve"> ADDIN EN.CITE.DATA </w:instrText>
      </w:r>
      <w:r w:rsidR="005B023F">
        <w:rPr>
          <w:rFonts w:ascii="Arial" w:hAnsi="Arial" w:cs="Arial"/>
          <w:kern w:val="24"/>
        </w:rPr>
      </w:r>
      <w:r w:rsidR="005B023F">
        <w:rPr>
          <w:rFonts w:ascii="Arial" w:hAnsi="Arial" w:cs="Arial"/>
          <w:kern w:val="24"/>
        </w:rPr>
        <w:fldChar w:fldCharType="end"/>
      </w:r>
      <w:r w:rsidRPr="00E90899">
        <w:rPr>
          <w:rFonts w:ascii="Arial" w:hAnsi="Arial" w:cs="Arial"/>
          <w:kern w:val="24"/>
        </w:rPr>
      </w:r>
      <w:r w:rsidRPr="00E90899">
        <w:rPr>
          <w:rFonts w:ascii="Arial" w:hAnsi="Arial" w:cs="Arial"/>
          <w:kern w:val="24"/>
        </w:rPr>
        <w:fldChar w:fldCharType="separate"/>
      </w:r>
      <w:r w:rsidR="005B023F">
        <w:rPr>
          <w:rFonts w:ascii="Arial" w:hAnsi="Arial" w:cs="Arial"/>
          <w:noProof/>
          <w:kern w:val="24"/>
        </w:rPr>
        <w:t>[12]</w:t>
      </w:r>
      <w:r w:rsidRPr="00E90899">
        <w:rPr>
          <w:rFonts w:ascii="Arial" w:hAnsi="Arial" w:cs="Arial"/>
          <w:kern w:val="24"/>
        </w:rPr>
        <w:fldChar w:fldCharType="end"/>
      </w:r>
      <w:r w:rsidRPr="00E90899">
        <w:rPr>
          <w:rFonts w:ascii="Arial" w:hAnsi="Arial" w:cs="Arial"/>
          <w:kern w:val="24"/>
        </w:rPr>
        <w:t xml:space="preserve">. </w:t>
      </w:r>
      <w:r w:rsidR="00594315" w:rsidRPr="00E90899">
        <w:rPr>
          <w:rFonts w:ascii="Arial" w:hAnsi="Arial" w:cs="Arial"/>
        </w:rPr>
        <w:t>We identified</w:t>
      </w:r>
      <w:r w:rsidR="006D354A" w:rsidRPr="00E90899">
        <w:rPr>
          <w:rFonts w:ascii="Arial" w:hAnsi="Arial" w:cs="Arial"/>
        </w:rPr>
        <w:t xml:space="preserve"> significant differences in IOS</w:t>
      </w:r>
      <w:r w:rsidR="00594315" w:rsidRPr="00E90899">
        <w:rPr>
          <w:rFonts w:ascii="Arial" w:hAnsi="Arial" w:cs="Arial"/>
        </w:rPr>
        <w:t xml:space="preserve"> measures between </w:t>
      </w:r>
      <w:r w:rsidR="00FA52E5">
        <w:rPr>
          <w:rFonts w:ascii="Arial" w:hAnsi="Arial" w:cs="Arial"/>
        </w:rPr>
        <w:t>vape users and non-vape users</w:t>
      </w:r>
      <w:r w:rsidR="006D354A" w:rsidRPr="00E90899">
        <w:rPr>
          <w:rFonts w:ascii="Arial" w:hAnsi="Arial" w:cs="Arial"/>
        </w:rPr>
        <w:t xml:space="preserve">. To date, there have been few studies in humans looking at e-cig use and lung function measures and none have looked at </w:t>
      </w:r>
      <w:del w:id="38" w:author="Sharma, Sunita [2]" w:date="2023-03-29T15:19:00Z">
        <w:r w:rsidR="006D354A" w:rsidRPr="00E90899" w:rsidDel="0076727E">
          <w:rPr>
            <w:rFonts w:ascii="Arial" w:hAnsi="Arial" w:cs="Arial"/>
          </w:rPr>
          <w:delText xml:space="preserve">long term </w:delText>
        </w:r>
      </w:del>
      <w:r w:rsidR="006D354A" w:rsidRPr="00E90899">
        <w:rPr>
          <w:rFonts w:ascii="Arial" w:hAnsi="Arial" w:cs="Arial"/>
        </w:rPr>
        <w:t xml:space="preserve">exposures </w:t>
      </w:r>
      <w:ins w:id="39" w:author="Sharma, Sunita [2]" w:date="2023-03-29T15:19:00Z">
        <w:r w:rsidR="0076727E">
          <w:rPr>
            <w:rFonts w:ascii="Arial" w:hAnsi="Arial" w:cs="Arial"/>
          </w:rPr>
          <w:t xml:space="preserve">in </w:t>
        </w:r>
        <w:proofErr w:type="spellStart"/>
        <w:r w:rsidR="0076727E">
          <w:rPr>
            <w:rFonts w:ascii="Arial" w:hAnsi="Arial" w:cs="Arial"/>
          </w:rPr>
          <w:t>erly</w:t>
        </w:r>
        <w:proofErr w:type="spellEnd"/>
        <w:r w:rsidR="0076727E">
          <w:rPr>
            <w:rFonts w:ascii="Arial" w:hAnsi="Arial" w:cs="Arial"/>
          </w:rPr>
          <w:t xml:space="preserve"> adolescence </w:t>
        </w:r>
      </w:ins>
      <w:r w:rsidR="006D354A" w:rsidRPr="00E90899">
        <w:rPr>
          <w:rFonts w:ascii="Arial" w:hAnsi="Arial" w:cs="Arial"/>
        </w:rPr>
        <w:t>and their effects on lung function.</w:t>
      </w:r>
      <w:r w:rsidR="00594315" w:rsidRPr="00E90899">
        <w:rPr>
          <w:rFonts w:ascii="Arial" w:hAnsi="Arial" w:cs="Arial"/>
        </w:rPr>
        <w:t xml:space="preserve"> A previous</w:t>
      </w:r>
      <w:r w:rsidR="00B7201B" w:rsidRPr="00E90899">
        <w:rPr>
          <w:rFonts w:ascii="Arial" w:hAnsi="Arial" w:cs="Arial"/>
        </w:rPr>
        <w:t xml:space="preserve"> study</w:t>
      </w:r>
      <w:r w:rsidR="006D354A" w:rsidRPr="00E90899">
        <w:rPr>
          <w:rFonts w:ascii="Arial" w:hAnsi="Arial" w:cs="Arial"/>
        </w:rPr>
        <w:t xml:space="preserve"> </w:t>
      </w:r>
      <w:r w:rsidR="00594315" w:rsidRPr="00E90899">
        <w:rPr>
          <w:rFonts w:ascii="Arial" w:hAnsi="Arial" w:cs="Arial"/>
        </w:rPr>
        <w:t xml:space="preserve">on the </w:t>
      </w:r>
      <w:r w:rsidR="006D354A" w:rsidRPr="00E90899">
        <w:rPr>
          <w:rFonts w:ascii="Arial" w:hAnsi="Arial" w:cs="Arial"/>
          <w:color w:val="212121"/>
          <w:shd w:val="clear" w:color="auto" w:fill="FFFFFF"/>
        </w:rPr>
        <w:t xml:space="preserve">acute effects </w:t>
      </w:r>
      <w:r w:rsidR="00594315" w:rsidRPr="00E90899">
        <w:rPr>
          <w:rFonts w:ascii="Arial" w:hAnsi="Arial" w:cs="Arial"/>
          <w:color w:val="212121"/>
          <w:shd w:val="clear" w:color="auto" w:fill="FFFFFF"/>
        </w:rPr>
        <w:t xml:space="preserve">of vape exposure </w:t>
      </w:r>
      <w:r w:rsidR="006D354A" w:rsidRPr="00E90899">
        <w:rPr>
          <w:rFonts w:ascii="Arial" w:hAnsi="Arial" w:cs="Arial"/>
          <w:color w:val="212121"/>
          <w:shd w:val="clear" w:color="auto" w:fill="FFFFFF"/>
        </w:rPr>
        <w:t>on airway physiology and respiratory symptoms in COPD smokers, asthmatic smokers, "healthy" smokers and healthy never smokers after e-cig use</w:t>
      </w:r>
      <w:r w:rsidR="00594315" w:rsidRPr="00E90899">
        <w:rPr>
          <w:rFonts w:ascii="Arial" w:hAnsi="Arial" w:cs="Arial"/>
          <w:color w:val="212121"/>
          <w:shd w:val="clear" w:color="auto" w:fill="FFFFFF"/>
        </w:rPr>
        <w:t xml:space="preserve"> identified an</w:t>
      </w:r>
      <w:r w:rsidR="006D354A" w:rsidRPr="00E90899">
        <w:rPr>
          <w:rFonts w:ascii="Arial" w:hAnsi="Arial" w:cs="Arial"/>
          <w:color w:val="212121"/>
          <w:shd w:val="clear" w:color="auto" w:fill="FFFFFF"/>
        </w:rPr>
        <w:t xml:space="preserve"> increase in airways resistance in asthmatic (p=0.034) and healthy smokers (p=0.004). </w:t>
      </w:r>
      <w:r w:rsidR="00594315" w:rsidRPr="00E90899">
        <w:rPr>
          <w:rFonts w:ascii="Arial" w:hAnsi="Arial" w:cs="Arial"/>
          <w:color w:val="212121"/>
          <w:shd w:val="clear" w:color="auto" w:fill="FFFFFF"/>
        </w:rPr>
        <w:t xml:space="preserve">Additionally, an </w:t>
      </w:r>
      <w:r w:rsidR="006D354A" w:rsidRPr="00E90899">
        <w:rPr>
          <w:rFonts w:ascii="Arial" w:hAnsi="Arial" w:cs="Arial"/>
          <w:color w:val="212121"/>
          <w:shd w:val="clear" w:color="auto" w:fill="FFFFFF"/>
        </w:rPr>
        <w:t>increase in</w:t>
      </w:r>
      <w:r w:rsidR="00594315" w:rsidRPr="00E90899">
        <w:rPr>
          <w:rFonts w:ascii="Arial" w:hAnsi="Arial" w:cs="Arial"/>
          <w:color w:val="212121"/>
          <w:shd w:val="clear" w:color="auto" w:fill="FFFFFF"/>
        </w:rPr>
        <w:t xml:space="preserve"> airway resistance was noted</w:t>
      </w:r>
      <w:r w:rsidR="006D354A" w:rsidRPr="00E90899">
        <w:rPr>
          <w:rFonts w:ascii="Arial" w:hAnsi="Arial" w:cs="Arial"/>
          <w:color w:val="212121"/>
          <w:shd w:val="clear" w:color="auto" w:fill="FFFFFF"/>
        </w:rPr>
        <w:t xml:space="preserve"> in never smokers after using e-cigs with (p&lt;0.005) or without (p&lt;0.001) nicotine </w:t>
      </w:r>
      <w:r w:rsidR="006D354A" w:rsidRPr="00E90899">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PEVuZE5vdGU+PENpdGU+PEF1dGhvcj5QYWxhbWlkYXM8L0F1dGhvcj48WWVhcj4yMDE3PC9ZZWFy
PjxSZWNOdW0+MjQ8L1JlY051bT48RGlzcGxheVRleHQ+WzM5XTwvRGlzcGxheVRleHQ+PHJlY29y
ZD48cmVjLW51bWJlcj4yNDwvcmVjLW51bWJlcj48Zm9yZWlnbi1rZXlzPjxrZXkgYXBwPSJFTiIg
ZGItaWQ9ImY5dHAwemZwcDl6dHNtZXJmMDRwZDJ6cXh4d3phOTk1ZHdkZiIgdGltZXN0YW1wPSIx
Njc1OTc3Mjk4Ij4yNDwva2V5PjwvZm9yZWlnbi1rZXlzPjxyZWYtdHlwZSBuYW1lPSJKb3VybmFs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[39]</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w:t>
      </w:r>
      <w:r w:rsidR="00594315" w:rsidRPr="00E90899">
        <w:rPr>
          <w:rFonts w:ascii="Arial" w:hAnsi="Arial" w:cs="Arial"/>
          <w:color w:val="212121"/>
          <w:shd w:val="clear" w:color="auto" w:fill="FFFFFF"/>
        </w:rPr>
        <w:t>Notably, the</w:t>
      </w:r>
      <w:r w:rsidR="006D354A" w:rsidRPr="00E90899">
        <w:rPr>
          <w:rFonts w:ascii="Arial" w:hAnsi="Arial" w:cs="Arial"/>
          <w:color w:val="212121"/>
          <w:shd w:val="clear" w:color="auto" w:fill="FFFFFF"/>
        </w:rPr>
        <w:t xml:space="preserve"> increase</w:t>
      </w:r>
      <w:r w:rsidR="00594315" w:rsidRPr="00E90899">
        <w:rPr>
          <w:rFonts w:ascii="Arial" w:hAnsi="Arial" w:cs="Arial"/>
          <w:color w:val="212121"/>
          <w:shd w:val="clear" w:color="auto" w:fill="FFFFFF"/>
        </w:rPr>
        <w:t xml:space="preserve"> in airway resistance</w:t>
      </w:r>
      <w:r w:rsidR="006D354A" w:rsidRPr="00E90899">
        <w:rPr>
          <w:rFonts w:ascii="Arial" w:hAnsi="Arial" w:cs="Arial"/>
          <w:color w:val="212121"/>
          <w:shd w:val="clear" w:color="auto" w:fill="FFFFFF"/>
        </w:rPr>
        <w:t xml:space="preserve"> was significantly higher among the mild asthmatics </w:t>
      </w:r>
      <w:r w:rsidR="006D354A" w:rsidRPr="00E90899">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PEVuZE5vdGU+PENpdGU+PEF1dGhvcj5MYXBwYXM8L0F1dGhvcj48WWVhcj4yMDE4PC9ZZWFyPjxS
ZWNOdW0+MjU8L1JlY051bT48RGlzcGxheVRleHQ+WzQwXTwvRGlzcGxheVRleHQ+PHJlY29yZD48
cmVjLW51bWJlcj4yNTwvcmVjLW51bWJlcj48Zm9yZWlnbi1rZXlzPjxrZXkgYXBwPSJFTiIgZGIt
aWQ9ImY5dHAwemZwcDl6dHNtZXJmMDRwZDJ6cXh4d3phOTk1ZHdkZiIgdGltZXN0YW1wPSIxNjc1
OTc3Mjk4Ij4yNTwva2V5PjwvZm9yZWlnbi1rZXlzPjxyZWYtdHlwZSBuYW1lPSJKb3VybmFsIEFy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6D354A" w:rsidRPr="00E90899">
        <w:rPr>
          <w:rFonts w:ascii="Arial" w:hAnsi="Arial" w:cs="Arial"/>
          <w:color w:val="212121"/>
          <w:shd w:val="clear" w:color="auto" w:fill="FFFFFF"/>
        </w:rPr>
      </w:r>
      <w:r w:rsidR="006D354A"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[40]</w:t>
      </w:r>
      <w:r w:rsidR="006D354A" w:rsidRPr="00E90899">
        <w:rPr>
          <w:rFonts w:ascii="Arial" w:hAnsi="Arial" w:cs="Arial"/>
          <w:color w:val="212121"/>
          <w:shd w:val="clear" w:color="auto" w:fill="FFFFFF"/>
        </w:rPr>
        <w:fldChar w:fldCharType="end"/>
      </w:r>
      <w:r w:rsidR="006D354A" w:rsidRPr="00E90899">
        <w:rPr>
          <w:rFonts w:ascii="Arial" w:hAnsi="Arial" w:cs="Arial"/>
          <w:color w:val="212121"/>
          <w:shd w:val="clear" w:color="auto" w:fill="FFFFFF"/>
        </w:rPr>
        <w:t>.</w:t>
      </w:r>
    </w:p>
    <w:p w14:paraId="4C0A3906" w14:textId="0CCCB802" w:rsidR="00442D1C" w:rsidRPr="007F77B7" w:rsidRDefault="00442D1C" w:rsidP="00D31EA1">
      <w:pPr>
        <w:spacing w:line="276" w:lineRule="auto"/>
        <w:jc w:val="both"/>
        <w:rPr>
          <w:rFonts w:ascii="Arial" w:hAnsi="Arial" w:cs="Arial"/>
        </w:rPr>
      </w:pPr>
      <w:r w:rsidRPr="00E90899">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w:t>
      </w:r>
      <w:r w:rsidR="00594315" w:rsidRPr="00E90899">
        <w:rPr>
          <w:rFonts w:ascii="Arial" w:hAnsi="Arial" w:cs="Arial"/>
          <w:color w:val="212121"/>
          <w:shd w:val="clear" w:color="auto" w:fill="FFFFFF"/>
        </w:rPr>
        <w:t>air</w:t>
      </w:r>
      <w:r w:rsidRPr="00E90899">
        <w:rPr>
          <w:rFonts w:ascii="Arial" w:hAnsi="Arial" w:cs="Arial"/>
          <w:color w:val="212121"/>
          <w:shd w:val="clear" w:color="auto" w:fill="FFFFFF"/>
        </w:rPr>
        <w:t xml:space="preserve">flow resistance (Z5, R5 and R10), after e-cig inhalation among asthmatic smokers using data from Europe between 2018–2020 </w:t>
      </w:r>
      <w:r w:rsidRPr="00E90899">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PEVuZE5vdGU+PENpdGU+PEF1dGhvcj5Tb25nPC9BdXRob3I+PFllYXI+MjAyMjwvWWVhcj48UmVj
TnVtPjI4PC9SZWNOdW0+PERpc3BsYXlUZXh0Pls0MV08L0Rpc3BsYXlUZXh0PjxyZWNvcmQ+PHJl
Yy1udW1iZXI+Mjg8L3JlYy1udW1iZXI+PGZvcmVpZ24ta2V5cz48a2V5IGFwcD0iRU4iIGRiLWlk
PSJmOXRwMHpmcHA5enRzbWVyZjA0cGQyenF4eHd6YTk5NWR3ZGYiIHRpbWVzdGFtcD0iMTY3NTk3
NzI5OCI+Mjg8L2tleT48L2ZvcmVpZ24ta2V5cz48cmVmLXR5cGUgbmFtZT0iSm91cm5hbCBBcnRp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Pr="00E90899">
        <w:rPr>
          <w:rFonts w:ascii="Arial" w:hAnsi="Arial" w:cs="Arial"/>
          <w:color w:val="212121"/>
          <w:shd w:val="clear" w:color="auto" w:fill="FFFFFF"/>
        </w:rPr>
      </w:r>
      <w:r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[41]</w:t>
      </w:r>
      <w:r w:rsidRPr="00E90899">
        <w:rPr>
          <w:rFonts w:ascii="Arial" w:hAnsi="Arial" w:cs="Arial"/>
          <w:color w:val="212121"/>
          <w:shd w:val="clear" w:color="auto" w:fill="FFFFFF"/>
        </w:rPr>
        <w:fldChar w:fldCharType="end"/>
      </w:r>
      <w:r w:rsidRPr="00E90899">
        <w:rPr>
          <w:rFonts w:ascii="Arial" w:hAnsi="Arial" w:cs="Arial"/>
          <w:color w:val="212121"/>
          <w:shd w:val="clear" w:color="auto" w:fill="FFFFFF"/>
        </w:rPr>
        <w:t xml:space="preserve">. This systematic analysis used data from n= 10 to 408 participants (mean age ranging from 22.6 – 58 years) with most of the studies (16/18) assessing lung function after about 5 min to 1 month of e-cig use. </w:t>
      </w:r>
      <w:r w:rsidR="00E90899" w:rsidRPr="00E90899">
        <w:rPr>
          <w:rFonts w:ascii="Arial" w:hAnsi="Arial" w:cs="Arial"/>
        </w:rPr>
        <w:t xml:space="preserve">The impacts of e-cig use on airway physiology have also been documented during passive vape exposures. In a </w:t>
      </w:r>
      <w:r w:rsidR="00E90899" w:rsidRPr="00E90899">
        <w:rPr>
          <w:rFonts w:ascii="Arial" w:hAnsi="Arial" w:cs="Arial"/>
          <w:color w:val="212121"/>
          <w:shd w:val="clear" w:color="auto" w:fill="FFFFFF"/>
        </w:rPr>
        <w:t>study with 15 subjects with repeated measures of lung function during passive vape exposure,</w:t>
      </w:r>
      <w:r w:rsidR="00E90899" w:rsidRPr="00E90899">
        <w:rPr>
          <w:rFonts w:ascii="Arial" w:hAnsi="Arial" w:cs="Arial"/>
        </w:rPr>
        <w:t xml:space="preserve"> there were no significant changes in </w:t>
      </w:r>
      <w:r w:rsidR="00E90899" w:rsidRPr="00E90899">
        <w:rPr>
          <w:rFonts w:ascii="Arial" w:hAnsi="Arial" w:cs="Arial"/>
          <w:color w:val="212121"/>
          <w:shd w:val="clear" w:color="auto" w:fill="FFFFFF"/>
        </w:rPr>
        <w:t>FEV</w:t>
      </w:r>
      <w:r w:rsidR="00E90899" w:rsidRPr="0076727E">
        <w:rPr>
          <w:rFonts w:ascii="Arial" w:hAnsi="Arial" w:cs="Arial"/>
          <w:color w:val="212121"/>
          <w:shd w:val="clear" w:color="auto" w:fill="FFFFFF"/>
          <w:vertAlign w:val="subscript"/>
          <w:rPrChange w:id="40" w:author="Sharma, Sunita [2]" w:date="2023-03-29T15:20:00Z">
            <w:rPr>
              <w:rFonts w:ascii="Arial" w:hAnsi="Arial" w:cs="Arial"/>
              <w:color w:val="212121"/>
              <w:shd w:val="clear" w:color="auto" w:fill="FFFFFF"/>
            </w:rPr>
          </w:rPrChange>
        </w:rPr>
        <w:t>1</w:t>
      </w:r>
      <w:r w:rsidR="00E90899" w:rsidRPr="00E90899">
        <w:rPr>
          <w:rFonts w:ascii="Arial" w:hAnsi="Arial" w:cs="Arial"/>
          <w:color w:val="212121"/>
          <w:shd w:val="clear" w:color="auto" w:fill="FFFFFF"/>
        </w:rPr>
        <w:t>/FVC</w:t>
      </w:r>
      <w:r w:rsidR="00E90899" w:rsidRPr="00E90899">
        <w:rPr>
          <w:rFonts w:ascii="Arial" w:hAnsi="Arial" w:cs="Arial"/>
        </w:rPr>
        <w:t xml:space="preserve"> </w:t>
      </w:r>
      <w:r w:rsidR="00E90899" w:rsidRPr="00E90899">
        <w:rPr>
          <w:rFonts w:ascii="Arial" w:hAnsi="Arial" w:cs="Arial"/>
          <w:color w:val="212121"/>
          <w:shd w:val="clear" w:color="auto" w:fill="FFFFFF"/>
        </w:rPr>
        <w:t xml:space="preserve">when exposed to one hour of passive e-cigarette smoking (indicative: 2.3% reduction in FEV1/FVC) </w:t>
      </w:r>
      <w:r w:rsidR="00E90899" w:rsidRPr="00E90899">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PEVuZE5vdGU+PENpdGU+PEF1dGhvcj5GbG91cmlzPC9BdXRob3I+PFllYXI+MjAxMzwvWWVhcj48
UmVjTnVtPjI2PC9SZWNOdW0+PERpc3BsYXlUZXh0Pls0Ml08L0Rpc3BsYXlUZXh0PjxyZWNvcmQ+
PHJlYy1udW1iZXI+MjY8L3JlYy1udW1iZXI+PGZvcmVpZ24ta2V5cz48a2V5IGFwcD0iRU4iIGRi
LWlkPSJmOXRwMHpmcHA5enRzbWVyZjA0cGQyenF4eHd6YTk5NWR3ZGYiIHRpbWVzdGFtcD0iMTY3
NTk3NzI5OCI+MjY8L2tleT48L2ZvcmVpZ24ta2V5cz48cmVmLXR5cGUgbmFtZT0iSm91cm5hbCBB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[42]</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 xml:space="preserve">. A cross-over study also looked at 40 healthy nonsmokers (18–35 years old) exposed to e-cig emissions produced at two resistance settings, 0.5 ohm and 1.5 ohm. At the 1.5 ohm session, R5 showed a post exposure decrease trend that was not significant (0.39 pre to 0.38 kPa/L/s post exposure) </w:t>
      </w:r>
      <w:r w:rsidR="00E90899" w:rsidRPr="00E90899">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 </w:instrText>
      </w:r>
      <w:r w:rsidR="00C450DF">
        <w:rPr>
          <w:rFonts w:ascii="Arial" w:hAnsi="Arial" w:cs="Arial"/>
          <w:color w:val="212121"/>
          <w:shd w:val="clear" w:color="auto" w:fill="FFFFFF"/>
        </w:rPr>
        <w:fldChar w:fldCharType="begin">
          <w:fldData xml:space="preserve">PEVuZE5vdGU+PENpdGU+PEF1dGhvcj5Uem9ydHppPC9BdXRob3I+PFllYXI+MjAxODwvWWVhcj48
UmVjTnVtPjI3PC9SZWNOdW0+PERpc3BsYXlUZXh0Pls0M108L0Rpc3BsYXlUZXh0PjxyZWNvcmQ+
PHJlYy1udW1iZXI+Mjc8L3JlYy1udW1iZXI+PGZvcmVpZ24ta2V5cz48a2V5IGFwcD0iRU4iIGRi
LWlkPSJmOXRwMHpmcHA5enRzbWVyZjA0cGQyenF4eHd6YTk5NWR3ZGYiIHRpbWVzdGFtcD0iMTY3
NTk3NzI5OCI+Mjc8L2tleT48L2ZvcmVpZ24ta2V5cz48cmVmLXR5cGUgbmFtZT0iSm91cm5hbCBB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00C450DF">
        <w:rPr>
          <w:rFonts w:ascii="Arial" w:hAnsi="Arial" w:cs="Arial"/>
          <w:color w:val="212121"/>
          <w:shd w:val="clear" w:color="auto" w:fill="FFFFFF"/>
        </w:rPr>
        <w:instrText xml:space="preserve"> ADDIN EN.CITE.DATA </w:instrText>
      </w:r>
      <w:r w:rsidR="00C450DF">
        <w:rPr>
          <w:rFonts w:ascii="Arial" w:hAnsi="Arial" w:cs="Arial"/>
          <w:color w:val="212121"/>
          <w:shd w:val="clear" w:color="auto" w:fill="FFFFFF"/>
        </w:rPr>
      </w:r>
      <w:r w:rsidR="00C450DF">
        <w:rPr>
          <w:rFonts w:ascii="Arial" w:hAnsi="Arial" w:cs="Arial"/>
          <w:color w:val="212121"/>
          <w:shd w:val="clear" w:color="auto" w:fill="FFFFFF"/>
        </w:rPr>
        <w:fldChar w:fldCharType="end"/>
      </w:r>
      <w:r w:rsidR="00E90899" w:rsidRPr="00E90899">
        <w:rPr>
          <w:rFonts w:ascii="Arial" w:hAnsi="Arial" w:cs="Arial"/>
          <w:color w:val="212121"/>
          <w:shd w:val="clear" w:color="auto" w:fill="FFFFFF"/>
        </w:rPr>
      </w:r>
      <w:r w:rsidR="00E90899" w:rsidRPr="00E90899">
        <w:rPr>
          <w:rFonts w:ascii="Arial" w:hAnsi="Arial" w:cs="Arial"/>
          <w:color w:val="212121"/>
          <w:shd w:val="clear" w:color="auto" w:fill="FFFFFF"/>
        </w:rPr>
        <w:fldChar w:fldCharType="separate"/>
      </w:r>
      <w:r w:rsidR="00C450DF">
        <w:rPr>
          <w:rFonts w:ascii="Arial" w:hAnsi="Arial" w:cs="Arial"/>
          <w:noProof/>
          <w:color w:val="212121"/>
          <w:shd w:val="clear" w:color="auto" w:fill="FFFFFF"/>
        </w:rPr>
        <w:t>[43]</w:t>
      </w:r>
      <w:r w:rsidR="00E90899" w:rsidRPr="00E90899">
        <w:rPr>
          <w:rFonts w:ascii="Arial" w:hAnsi="Arial" w:cs="Arial"/>
          <w:color w:val="212121"/>
          <w:shd w:val="clear" w:color="auto" w:fill="FFFFFF"/>
        </w:rPr>
        <w:fldChar w:fldCharType="end"/>
      </w:r>
      <w:r w:rsidR="00E90899" w:rsidRPr="00E90899">
        <w:rPr>
          <w:rFonts w:ascii="Arial" w:hAnsi="Arial" w:cs="Arial"/>
          <w:color w:val="212121"/>
          <w:shd w:val="clear" w:color="auto" w:fill="FFFFFF"/>
        </w:rPr>
        <w:t>.</w:t>
      </w:r>
    </w:p>
    <w:p w14:paraId="47C3DB48" w14:textId="30C616B1" w:rsidR="006D354A" w:rsidRPr="007F77B7" w:rsidRDefault="006D354A" w:rsidP="007F77B7">
      <w:pPr>
        <w:spacing w:line="276" w:lineRule="auto"/>
        <w:jc w:val="both"/>
        <w:rPr>
          <w:rFonts w:ascii="Arial" w:hAnsi="Arial" w:cs="Arial"/>
        </w:rPr>
      </w:pPr>
      <w:r w:rsidRPr="00E90899">
        <w:rPr>
          <w:rFonts w:ascii="Arial" w:hAnsi="Arial" w:cs="Arial"/>
          <w:color w:val="212121"/>
          <w:shd w:val="clear" w:color="auto" w:fill="FFFFFF"/>
        </w:rPr>
        <w:lastRenderedPageBreak/>
        <w:t>While these studies are short term in nature, we believe our data</w:t>
      </w:r>
      <w:r w:rsidR="00442D1C" w:rsidRPr="00E90899">
        <w:rPr>
          <w:rFonts w:ascii="Arial" w:hAnsi="Arial" w:cs="Arial"/>
          <w:color w:val="212121"/>
          <w:shd w:val="clear" w:color="auto" w:fill="FFFFFF"/>
        </w:rPr>
        <w:t xml:space="preserve"> which assessed lung function at about 6 months of e-cig use</w:t>
      </w:r>
      <w:r w:rsidRPr="00E90899">
        <w:rPr>
          <w:rFonts w:ascii="Arial" w:hAnsi="Arial" w:cs="Arial"/>
          <w:color w:val="212121"/>
          <w:shd w:val="clear" w:color="auto" w:fill="FFFFFF"/>
        </w:rPr>
        <w:t xml:space="preserve"> adds to the current state of the science on the adverse impacts on the small</w:t>
      </w:r>
      <w:r w:rsidR="00442D1C" w:rsidRPr="00E90899">
        <w:rPr>
          <w:rFonts w:ascii="Arial" w:hAnsi="Arial" w:cs="Arial"/>
          <w:color w:val="212121"/>
          <w:shd w:val="clear" w:color="auto" w:fill="FFFFFF"/>
        </w:rPr>
        <w:t xml:space="preserve"> </w:t>
      </w:r>
      <w:r w:rsidRPr="00E90899">
        <w:rPr>
          <w:rFonts w:ascii="Arial" w:hAnsi="Arial" w:cs="Arial"/>
          <w:color w:val="212121"/>
          <w:shd w:val="clear" w:color="auto" w:fill="FFFFFF"/>
        </w:rPr>
        <w:t>airways after e-cig exposure. Further studies are needed to understand the respiratory health impacts of long</w:t>
      </w:r>
      <w:r w:rsidR="00417DD0">
        <w:rPr>
          <w:rFonts w:ascii="Arial" w:hAnsi="Arial" w:cs="Arial"/>
          <w:color w:val="212121"/>
          <w:shd w:val="clear" w:color="auto" w:fill="FFFFFF"/>
        </w:rPr>
        <w:t>-</w:t>
      </w:r>
      <w:r w:rsidRPr="00E90899">
        <w:rPr>
          <w:rFonts w:ascii="Arial" w:hAnsi="Arial" w:cs="Arial"/>
          <w:color w:val="212121"/>
          <w:shd w:val="clear" w:color="auto" w:fill="FFFFFF"/>
        </w:rPr>
        <w:t>term e-cig use. Additionally,</w:t>
      </w:r>
      <w:del w:id="41" w:author="Sharma, Sunita [2]" w:date="2023-03-29T15:21:00Z">
        <w:r w:rsidRPr="00E90899" w:rsidDel="0076727E">
          <w:rPr>
            <w:rFonts w:ascii="Arial" w:hAnsi="Arial" w:cs="Arial"/>
            <w:color w:val="212121"/>
            <w:shd w:val="clear" w:color="auto" w:fill="FFFFFF"/>
          </w:rPr>
          <w:delText xml:space="preserve"> these</w:delText>
        </w:r>
      </w:del>
      <w:r w:rsidRPr="00E90899">
        <w:rPr>
          <w:rFonts w:ascii="Arial" w:hAnsi="Arial" w:cs="Arial"/>
        </w:rPr>
        <w:t xml:space="preserve"> previous studies were in adult populations, some of whom had comorbidities such as asthma or chronic obstructive pulmonary disease. Our study population was in</w:t>
      </w:r>
      <w:del w:id="42" w:author="Sharma, Sunita [2]" w:date="2023-03-29T15:21:00Z">
        <w:r w:rsidRPr="00E90899" w:rsidDel="0076727E">
          <w:rPr>
            <w:rFonts w:ascii="Arial" w:hAnsi="Arial" w:cs="Arial"/>
          </w:rPr>
          <w:delText xml:space="preserve"> relatively</w:delText>
        </w:r>
      </w:del>
      <w:r w:rsidRPr="00E90899">
        <w:rPr>
          <w:rFonts w:ascii="Arial" w:hAnsi="Arial" w:cs="Arial"/>
        </w:rPr>
        <w:t xml:space="preserve"> healthy adolescents </w:t>
      </w:r>
      <w:r w:rsidR="00594315" w:rsidRPr="00E90899">
        <w:rPr>
          <w:rFonts w:ascii="Arial" w:hAnsi="Arial" w:cs="Arial"/>
        </w:rPr>
        <w:t xml:space="preserve">without previously reported respiratory disease </w:t>
      </w:r>
      <w:r w:rsidRPr="00E90899">
        <w:rPr>
          <w:rFonts w:ascii="Arial" w:hAnsi="Arial" w:cs="Arial"/>
        </w:rPr>
        <w:t xml:space="preserve">and is the first study to our knowledge that documents the adverse impact of e-cig use on lung function. </w:t>
      </w:r>
    </w:p>
    <w:p w14:paraId="4C9CD020" w14:textId="70FB0420" w:rsidR="00D722F4" w:rsidRPr="00E90899" w:rsidRDefault="00296A58" w:rsidP="00D722F4">
      <w:pPr>
        <w:jc w:val="both"/>
        <w:rPr>
          <w:rFonts w:ascii="Arial" w:hAnsi="Arial" w:cs="Arial"/>
        </w:rPr>
      </w:pPr>
      <w:r w:rsidRPr="00E90899">
        <w:rPr>
          <w:rFonts w:ascii="Arial" w:hAnsi="Arial" w:cs="Arial"/>
          <w:kern w:val="24"/>
        </w:rPr>
        <w:t>Furthermore, we demonstrate differences in nasal epithelial gene expression</w:t>
      </w:r>
      <w:r w:rsidR="00594315" w:rsidRPr="00E90899">
        <w:rPr>
          <w:rFonts w:ascii="Arial" w:hAnsi="Arial" w:cs="Arial"/>
          <w:kern w:val="24"/>
        </w:rPr>
        <w:t xml:space="preserve"> in vape</w:t>
      </w:r>
      <w:r w:rsidR="00FA52E5">
        <w:rPr>
          <w:rFonts w:ascii="Arial" w:hAnsi="Arial" w:cs="Arial"/>
          <w:kern w:val="24"/>
        </w:rPr>
        <w:t xml:space="preserve"> use</w:t>
      </w:r>
      <w:r w:rsidR="00594315" w:rsidRPr="00E90899">
        <w:rPr>
          <w:rFonts w:ascii="Arial" w:hAnsi="Arial" w:cs="Arial"/>
          <w:kern w:val="24"/>
        </w:rPr>
        <w:t xml:space="preserve">rs compared </w:t>
      </w:r>
      <w:r w:rsidR="00FA52E5">
        <w:rPr>
          <w:rFonts w:ascii="Arial" w:hAnsi="Arial" w:cs="Arial"/>
          <w:kern w:val="24"/>
        </w:rPr>
        <w:t>to</w:t>
      </w:r>
      <w:r w:rsidR="00594315" w:rsidRPr="00E90899">
        <w:rPr>
          <w:rFonts w:ascii="Arial" w:hAnsi="Arial" w:cs="Arial"/>
          <w:kern w:val="24"/>
        </w:rPr>
        <w:t xml:space="preserve"> non-vap</w:t>
      </w:r>
      <w:r w:rsidR="00FA52E5">
        <w:rPr>
          <w:rFonts w:ascii="Arial" w:hAnsi="Arial" w:cs="Arial"/>
          <w:kern w:val="24"/>
        </w:rPr>
        <w:t>e users</w:t>
      </w:r>
      <w:r w:rsidRPr="00E90899">
        <w:rPr>
          <w:rFonts w:ascii="Arial" w:hAnsi="Arial" w:cs="Arial"/>
          <w:kern w:val="24"/>
        </w:rPr>
        <w:t>.</w:t>
      </w:r>
      <w:r w:rsidR="00D722F4" w:rsidRPr="00E90899">
        <w:rPr>
          <w:rFonts w:ascii="Arial" w:hAnsi="Arial" w:cs="Arial"/>
          <w:kern w:val="24"/>
        </w:rPr>
        <w:t xml:space="preserve"> </w:t>
      </w:r>
      <w:r w:rsidR="00594315" w:rsidRPr="00E90899">
        <w:rPr>
          <w:rFonts w:ascii="Arial" w:hAnsi="Arial" w:cs="Arial"/>
        </w:rPr>
        <w:t>Importantly, t</w:t>
      </w:r>
      <w:r w:rsidR="00D722F4" w:rsidRPr="00E90899">
        <w:rPr>
          <w:rFonts w:ascii="Arial" w:hAnsi="Arial" w:cs="Arial"/>
        </w:rPr>
        <w:t>he top four genes (</w:t>
      </w:r>
      <w:r w:rsidR="00D722F4" w:rsidRPr="00E90899">
        <w:rPr>
          <w:rFonts w:ascii="Arial" w:hAnsi="Arial" w:cs="Arial"/>
          <w:i/>
          <w:iCs/>
        </w:rPr>
        <w:t xml:space="preserve">CEACAM4, MMP25, NCF1 </w:t>
      </w:r>
      <w:r w:rsidR="00D722F4" w:rsidRPr="00E90899">
        <w:rPr>
          <w:rFonts w:ascii="Arial" w:hAnsi="Arial" w:cs="Arial"/>
        </w:rPr>
        <w:t>and</w:t>
      </w:r>
      <w:r w:rsidR="00D722F4" w:rsidRPr="00E90899">
        <w:rPr>
          <w:rFonts w:ascii="Arial" w:hAnsi="Arial" w:cs="Arial"/>
          <w:i/>
          <w:iCs/>
        </w:rPr>
        <w:t xml:space="preserve"> NFAM1) </w:t>
      </w:r>
      <w:r w:rsidR="00D722F4" w:rsidRPr="00E90899">
        <w:rPr>
          <w:rFonts w:ascii="Arial" w:hAnsi="Arial" w:cs="Arial"/>
        </w:rPr>
        <w:t>that were overexpressed in vape</w:t>
      </w:r>
      <w:r w:rsidR="00202869">
        <w:rPr>
          <w:rFonts w:ascii="Arial" w:hAnsi="Arial" w:cs="Arial"/>
        </w:rPr>
        <w:t xml:space="preserve"> use</w:t>
      </w:r>
      <w:r w:rsidR="00D722F4" w:rsidRPr="00E90899">
        <w:rPr>
          <w:rFonts w:ascii="Arial" w:hAnsi="Arial" w:cs="Arial"/>
        </w:rPr>
        <w:t xml:space="preserve">rs compared to </w:t>
      </w:r>
      <w:r w:rsidR="00202869">
        <w:rPr>
          <w:rFonts w:ascii="Arial" w:hAnsi="Arial" w:cs="Arial"/>
        </w:rPr>
        <w:t>non-vape users,</w:t>
      </w:r>
      <w:r w:rsidR="00D722F4" w:rsidRPr="00E90899">
        <w:rPr>
          <w:rFonts w:ascii="Arial" w:hAnsi="Arial" w:cs="Arial"/>
        </w:rPr>
        <w:t xml:space="preserve"> were associated with inflammatory processes </w:t>
      </w:r>
      <w:r w:rsidR="00594315" w:rsidRPr="00E90899">
        <w:rPr>
          <w:rFonts w:ascii="Arial" w:hAnsi="Arial" w:cs="Arial"/>
        </w:rPr>
        <w:t>or in immune function</w:t>
      </w:r>
      <w:r w:rsidR="00D722F4" w:rsidRPr="00E90899">
        <w:rPr>
          <w:rFonts w:ascii="Arial" w:hAnsi="Arial" w:cs="Arial"/>
        </w:rPr>
        <w:t xml:space="preserve"> (Fig 3). For instance, </w:t>
      </w:r>
      <w:r w:rsidR="00D722F4" w:rsidRPr="00E90899">
        <w:rPr>
          <w:rFonts w:ascii="Arial" w:hAnsi="Arial" w:cs="Arial"/>
          <w:i/>
          <w:iCs/>
        </w:rPr>
        <w:t>CEACAM4</w:t>
      </w:r>
      <w:r w:rsidR="00D722F4" w:rsidRPr="00E90899">
        <w:rPr>
          <w:rFonts w:ascii="Arial" w:hAnsi="Arial" w:cs="Arial"/>
        </w:rPr>
        <w:t xml:space="preserve"> is an orphan receptor of the </w:t>
      </w:r>
      <w:r w:rsidR="00D722F4" w:rsidRPr="00E90899">
        <w:rPr>
          <w:rFonts w:ascii="Arial" w:hAnsi="Arial" w:cs="Arial"/>
          <w:i/>
          <w:iCs/>
        </w:rPr>
        <w:t xml:space="preserve">CEACAM </w:t>
      </w:r>
      <w:r w:rsidR="00D722F4" w:rsidRPr="00E90899">
        <w:rPr>
          <w:rFonts w:ascii="Arial" w:hAnsi="Arial" w:cs="Arial"/>
        </w:rPr>
        <w:t xml:space="preserve">family that is associated with phagocytic function </w:t>
      </w:r>
      <w:r w:rsidR="00D722F4" w:rsidRPr="00E90899">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PEVuZE5vdGU+PENpdGU+PEF1dGhvcj5EZWxnYWRvIFRhc2PDs248L0F1dGhvcj48WWVhcj4yMDE1
PC9ZZWFyPjxSZWNOdW0+Mjk8L1JlY051bT48RGlzcGxheVRleHQ+WzQ0XTwvRGlzcGxheVRleHQ+
PHJlY29yZD48cmVjLW51bWJlcj4yOTwvcmVjLW51bWJlcj48Zm9yZWlnbi1rZXlzPjxrZXkgYXBw
PSJFTiIgZGItaWQ9ImY5dHAwemZwcDl6dHNtZXJmMDRwZDJ6cXh4d3phOTk1ZHdkZiIgdGltZXN0
YW1wPSIxNjc1OTc3Mjk4Ij4yOTwva2V5PjwvZm9yZWlnbi1rZXlzPjxyZWYtdHlwZSBuYW1lPSJK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[44]</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MMP25</w:t>
      </w:r>
      <w:r w:rsidR="00D722F4" w:rsidRPr="00E90899">
        <w:rPr>
          <w:rFonts w:ascii="Arial" w:hAnsi="Arial" w:cs="Arial"/>
        </w:rPr>
        <w:t xml:space="preserve"> is a metalloprotease that regulates innate immune response through NF-</w:t>
      </w:r>
      <w:proofErr w:type="spellStart"/>
      <w:r w:rsidR="00D722F4" w:rsidRPr="00E90899">
        <w:rPr>
          <w:rFonts w:ascii="Arial" w:hAnsi="Arial" w:cs="Arial"/>
        </w:rPr>
        <w:t>κB</w:t>
      </w:r>
      <w:proofErr w:type="spellEnd"/>
      <w:r w:rsidR="00D722F4" w:rsidRPr="00E90899">
        <w:rPr>
          <w:rFonts w:ascii="Arial" w:hAnsi="Arial" w:cs="Arial"/>
        </w:rPr>
        <w:t xml:space="preserve"> signaling </w:t>
      </w:r>
      <w:r w:rsidR="00D722F4" w:rsidRPr="00E90899">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PEVuZE5vdGU+PENpdGU+PEF1dGhvcj5Tb3JpYS1WYWxsZXM8L0F1dGhvcj48WWVhcj4yMDE2PC9Z
ZWFyPjxSZWNOdW0+MzA8L1JlY051bT48RGlzcGxheVRleHQ+WzQ1XTwvRGlzcGxheVRleHQ+PHJl
Y29yZD48cmVjLW51bWJlcj4zMDwvcmVjLW51bWJlcj48Zm9yZWlnbi1rZXlzPjxrZXkgYXBwPSJF
TiIgZGItaWQ9ImY5dHAwemZwcDl6dHNtZXJmMDRwZDJ6cXh4d3phOTk1ZHdkZiIgdGltZXN0YW1w
PSIxNjc1OTc3Mjk4Ij4zMDwva2V5PjwvZm9yZWlnbi1rZXlzPjxyZWYtdHlwZSBuYW1lPSJKb3Vy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[45]</w:t>
      </w:r>
      <w:r w:rsidR="00D722F4" w:rsidRPr="00E90899">
        <w:rPr>
          <w:rFonts w:ascii="Arial" w:hAnsi="Arial" w:cs="Arial"/>
        </w:rPr>
        <w:fldChar w:fldCharType="end"/>
      </w:r>
      <w:r w:rsidR="00D722F4" w:rsidRPr="00E90899">
        <w:rPr>
          <w:rFonts w:ascii="Arial" w:hAnsi="Arial" w:cs="Arial"/>
        </w:rPr>
        <w:t xml:space="preserve">. Mutations in </w:t>
      </w:r>
      <w:r w:rsidR="00D722F4" w:rsidRPr="00E90899">
        <w:rPr>
          <w:rFonts w:ascii="Arial" w:hAnsi="Arial" w:cs="Arial"/>
          <w:i/>
          <w:iCs/>
        </w:rPr>
        <w:t>NCF1</w:t>
      </w:r>
      <w:r w:rsidR="00D722F4" w:rsidRPr="00E90899">
        <w:rPr>
          <w:rFonts w:ascii="Arial" w:hAnsi="Arial" w:cs="Arial"/>
        </w:rPr>
        <w:t xml:space="preserve"> is associated with chronic granulomatous disease </w:t>
      </w:r>
      <w:r w:rsidR="00D722F4" w:rsidRPr="00E90899">
        <w:rPr>
          <w:rFonts w:ascii="Arial" w:hAnsi="Arial" w:cs="Arial"/>
        </w:rPr>
        <w:fldChar w:fldCharType="begin"/>
      </w:r>
      <w:r w:rsidR="00C450DF">
        <w:rPr>
          <w:rFonts w:ascii="Arial" w:hAnsi="Arial" w:cs="Arial"/>
        </w:rPr>
        <w:instrText xml:space="preserve"> ADDIN EN.CITE &lt;EndNote&gt;&lt;Cite&gt;&lt;Author&gt;Chung&lt;/Author&gt;&lt;Year&gt;2013&lt;/Year&gt;&lt;RecNum&gt;31&lt;/RecNum&gt;&lt;DisplayText&gt;[46]&lt;/DisplayText&gt;&lt;record&gt;&lt;rec-number&gt;31&lt;/rec-number&gt;&lt;foreign-keys&gt;&lt;key app="EN" db-id="f9tp0zfpp9ztsmerf04pd2zqxxwza995dwdf" timestamp="1675977298"&gt;31&lt;/key&gt;&lt;/foreign-keys&gt;&lt;ref-type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[46]</w:t>
      </w:r>
      <w:r w:rsidR="00D722F4" w:rsidRPr="00E90899">
        <w:rPr>
          <w:rFonts w:ascii="Arial" w:hAnsi="Arial" w:cs="Arial"/>
        </w:rPr>
        <w:fldChar w:fldCharType="end"/>
      </w:r>
      <w:r w:rsidR="00D722F4" w:rsidRPr="00E90899">
        <w:rPr>
          <w:rFonts w:ascii="Arial" w:hAnsi="Arial" w:cs="Arial"/>
        </w:rPr>
        <w:t xml:space="preserve"> and variants of this gene are associated with an increased risk of developing autoimmune diseases </w:t>
      </w:r>
      <w:r w:rsidR="00D722F4" w:rsidRPr="00E90899">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PEVuZE5vdGU+PENpdGU+PEF1dGhvcj5NZW5nPC9BdXRob3I+PFllYXI+MjAyMjwvWWVhcj48UmVj
TnVtPjMyPC9SZWNOdW0+PERpc3BsYXlUZXh0Pls0Ny00OV08L0Rpc3BsYXlUZXh0PjxyZWNvcmQ+
PHJlYy1udW1iZXI+MzI8L3JlYy1udW1iZXI+PGZvcmVpZ24ta2V5cz48a2V5IGFwcD0iRU4iIGRi
LWlkPSJmOXRwMHpmcHA5enRzbWVyZjA0cGQyenF4eHd6YTk5NWR3ZGYiIHRpbWVzdGFtcD0iMTY3
NTk3NzI5OCI+MzI8L2tleT48L2ZvcmVpZ24ta2V5cz48cmVmLXR5cGUgbmFtZT0iSm91cm5hbCBB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cj48WWVhcj4yMDIwPC9ZZWFyPjxSZWNOdW0+MzM8L1JlY051bT48cmVjb3JkPjxyZWMtbnVtYmVy
PjMzPC9yZWMtbnVtYmVyPjxmb3JlaWduLWtleXM+PGtleSBhcHA9IkVOIiBkYi1pZD0iZjl0cDB6
ZnBwOXp0c21lcmYwNHBkMnpxeHh3emE5OTVkd2RmIiB0aW1lc3RhbXA9IjE2NzU5NzcyOTgiPjMz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cj4yMDIyPC9ZZWFyPjxSZWNOdW0+MzQ8L1JlY051bT48cmVjb3JkPjxyZWMtbnVtYmVyPjM0PC9y
ZWMtbnVtYmVyPjxmb3JlaWduLWtleXM+PGtleSBhcHA9IkVOIiBkYi1pZD0iZjl0cDB6ZnBwOXp0
c21lcmYwNHBkMnpxeHh3emE5OTVkd2RmIiB0aW1lc3RhbXA9IjE2NzU5NzcyOTgiPjM0PC9rZXk+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[47-49]</w:t>
      </w:r>
      <w:r w:rsidR="00D722F4" w:rsidRPr="00E90899">
        <w:rPr>
          <w:rFonts w:ascii="Arial" w:hAnsi="Arial" w:cs="Arial"/>
        </w:rPr>
        <w:fldChar w:fldCharType="end"/>
      </w:r>
      <w:r w:rsidR="00D722F4" w:rsidRPr="00E90899">
        <w:rPr>
          <w:rFonts w:ascii="Arial" w:hAnsi="Arial" w:cs="Arial"/>
        </w:rPr>
        <w:t xml:space="preserve"> and recurrent spontaneous abortion </w:t>
      </w:r>
      <w:r w:rsidR="00D722F4" w:rsidRPr="00E90899">
        <w:rPr>
          <w:rFonts w:ascii="Arial" w:hAnsi="Arial" w:cs="Arial"/>
        </w:rPr>
        <w:fldChar w:fldCharType="begin"/>
      </w:r>
      <w:r w:rsidR="00C450DF">
        <w:rPr>
          <w:rFonts w:ascii="Arial" w:hAnsi="Arial" w:cs="Arial"/>
        </w:rPr>
        <w:instrText xml:space="preserve"> ADDIN EN.CITE &lt;EndNote&gt;&lt;Cite&gt;&lt;Author&gt;Du&lt;/Author&gt;&lt;Year&gt;2022&lt;/Year&gt;&lt;RecNum&gt;35&lt;/RecNum&gt;&lt;DisplayText&gt;[50]&lt;/DisplayText&gt;&lt;record&gt;&lt;rec-number&gt;35&lt;/rec-number&gt;&lt;foreign-keys&gt;&lt;key app="EN" db-id="f9tp0zfpp9ztsmerf04pd2zqxxwza995dwdf" timestamp="1675977298"&gt;35&lt;/key&gt;&lt;/foreign-keys&gt;&lt;ref-type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r w:rsidR="00D722F4" w:rsidRPr="00E90899">
        <w:rPr>
          <w:rFonts w:ascii="Arial" w:hAnsi="Arial" w:cs="Arial"/>
        </w:rPr>
        <w:fldChar w:fldCharType="separate"/>
      </w:r>
      <w:r w:rsidR="00C450DF">
        <w:rPr>
          <w:rFonts w:ascii="Arial" w:hAnsi="Arial" w:cs="Arial"/>
          <w:noProof/>
        </w:rPr>
        <w:t>[50]</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NFAM1</w:t>
      </w:r>
      <w:r w:rsidR="00D722F4" w:rsidRPr="00E90899">
        <w:rPr>
          <w:rFonts w:ascii="Arial" w:hAnsi="Arial" w:cs="Arial"/>
        </w:rPr>
        <w:t xml:space="preserve"> promotes pro-inflammatory cytokine production in both mouse and human monocytes and has been identified as a potential therapeutic target for treatment of autoimmune disease </w:t>
      </w:r>
      <w:r w:rsidR="00D722F4" w:rsidRPr="00E90899">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PEVuZE5vdGU+PENpdGU+PEF1dGhvcj5KdWNoZW08L0F1dGhvcj48WWVhcj4yMDIxPC9ZZWFyPjxS
ZWNOdW0+MzY8L1JlY051bT48RGlzcGxheVRleHQ+WzUxXTwvRGlzcGxheVRleHQ+PHJlY29yZD48
cmVjLW51bWJlcj4zNjwvcmVjLW51bWJlcj48Zm9yZWlnbi1rZXlzPjxrZXkgYXBwPSJFTiIgZGIt
aWQ9ImY5dHAwemZwcDl6dHNtZXJmMDRwZDJ6cXh4d3phOTk1ZHdkZiIgdGltZXN0YW1wPSIxNjc1
OTc3Mjk4Ij4zNjwva2V5PjwvZm9yZWlnbi1rZXlzPjxyZWYtdHlwZSBuYW1lPSJKb3VybmFsIEFy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[51]</w:t>
      </w:r>
      <w:r w:rsidR="00D722F4" w:rsidRPr="00E90899">
        <w:rPr>
          <w:rFonts w:ascii="Arial" w:hAnsi="Arial" w:cs="Arial"/>
        </w:rPr>
        <w:fldChar w:fldCharType="end"/>
      </w:r>
      <w:r w:rsidR="00D722F4" w:rsidRPr="00E90899">
        <w:rPr>
          <w:rFonts w:ascii="Arial" w:hAnsi="Arial" w:cs="Arial"/>
        </w:rPr>
        <w:t xml:space="preserve">which are characterized by abnormal inflammatory response </w:t>
      </w:r>
      <w:r w:rsidR="00D722F4" w:rsidRPr="00E90899">
        <w:rPr>
          <w:rFonts w:ascii="Arial" w:hAnsi="Arial" w:cs="Arial"/>
        </w:rPr>
        <w:fldChar w:fldCharType="begin"/>
      </w:r>
      <w:r w:rsidR="00C450DF">
        <w:rPr>
          <w:rFonts w:ascii="Arial" w:hAnsi="Arial" w:cs="Arial"/>
        </w:rPr>
        <w:instrText xml:space="preserve"> ADDIN EN.CITE &lt;EndNote&gt;&lt;Cite&gt;&lt;Author&gt;Duan&lt;/Author&gt;&lt;Year&gt;2019&lt;/Year&gt;&lt;RecNum&gt;37&lt;/RecNum&gt;&lt;DisplayText&gt;[52]&lt;/DisplayText&gt;&lt;record&gt;&lt;rec-number&gt;37&lt;/rec-number&gt;&lt;foreign-keys&gt;&lt;key app="EN" db-id="f9tp0zfpp9ztsmerf04pd2zqxxwza995dwdf" timestamp="1675977298"&gt;37&lt;/key&gt;&lt;/foreign-keys&gt;&lt;ref-type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[52]</w:t>
      </w:r>
      <w:r w:rsidR="00D722F4" w:rsidRPr="00E90899">
        <w:rPr>
          <w:rFonts w:ascii="Arial" w:hAnsi="Arial" w:cs="Arial"/>
        </w:rPr>
        <w:fldChar w:fldCharType="end"/>
      </w:r>
      <w:r w:rsidR="00D722F4" w:rsidRPr="00E90899">
        <w:rPr>
          <w:rFonts w:ascii="Arial" w:hAnsi="Arial" w:cs="Arial"/>
        </w:rPr>
        <w:t xml:space="preserve">. </w:t>
      </w:r>
    </w:p>
    <w:p w14:paraId="0B7EDBE2" w14:textId="68DA3868" w:rsidR="00D722F4" w:rsidRPr="007F77B7" w:rsidRDefault="00594315" w:rsidP="007F77B7">
      <w:pPr>
        <w:jc w:val="both"/>
        <w:rPr>
          <w:rFonts w:ascii="Arial" w:hAnsi="Arial" w:cs="Arial"/>
        </w:rPr>
      </w:pPr>
      <w:r w:rsidRPr="00E90899">
        <w:rPr>
          <w:rFonts w:ascii="Arial" w:hAnsi="Arial" w:cs="Arial"/>
        </w:rPr>
        <w:t xml:space="preserve">Three of the </w:t>
      </w:r>
      <w:r w:rsidR="00D722F4" w:rsidRPr="00E90899">
        <w:rPr>
          <w:rFonts w:ascii="Arial" w:hAnsi="Arial" w:cs="Arial"/>
        </w:rPr>
        <w:t>top genes (</w:t>
      </w:r>
      <w:r w:rsidR="00D722F4" w:rsidRPr="00E90899">
        <w:rPr>
          <w:rFonts w:ascii="Arial" w:hAnsi="Arial" w:cs="Arial"/>
          <w:i/>
          <w:iCs/>
        </w:rPr>
        <w:t xml:space="preserve">CAPS, DNAH7 </w:t>
      </w:r>
      <w:r w:rsidR="00D722F4" w:rsidRPr="00E90899">
        <w:rPr>
          <w:rFonts w:ascii="Arial" w:hAnsi="Arial" w:cs="Arial"/>
        </w:rPr>
        <w:t xml:space="preserve">and </w:t>
      </w:r>
      <w:r w:rsidR="00D722F4" w:rsidRPr="00E90899">
        <w:rPr>
          <w:rFonts w:ascii="Arial" w:hAnsi="Arial" w:cs="Arial"/>
          <w:i/>
          <w:iCs/>
        </w:rPr>
        <w:t xml:space="preserve"> </w:t>
      </w:r>
      <w:r w:rsidR="00D722F4" w:rsidRPr="00E90899">
        <w:rPr>
          <w:rFonts w:ascii="Arial" w:hAnsi="Arial" w:cs="Arial"/>
        </w:rPr>
        <w:t xml:space="preserve"> </w:t>
      </w:r>
      <w:r w:rsidR="00D722F4" w:rsidRPr="00E90899">
        <w:rPr>
          <w:rFonts w:ascii="Arial" w:hAnsi="Arial" w:cs="Arial"/>
          <w:i/>
          <w:iCs/>
        </w:rPr>
        <w:t xml:space="preserve">NWD1) </w:t>
      </w:r>
      <w:r w:rsidR="00D722F4" w:rsidRPr="00E90899">
        <w:rPr>
          <w:rFonts w:ascii="Arial" w:hAnsi="Arial" w:cs="Arial"/>
        </w:rPr>
        <w:t>that were downregulated among vape</w:t>
      </w:r>
      <w:r w:rsidR="00202869">
        <w:rPr>
          <w:rFonts w:ascii="Arial" w:hAnsi="Arial" w:cs="Arial"/>
        </w:rPr>
        <w:t xml:space="preserve"> use</w:t>
      </w:r>
      <w:r w:rsidR="00D722F4" w:rsidRPr="00E90899">
        <w:rPr>
          <w:rFonts w:ascii="Arial" w:hAnsi="Arial" w:cs="Arial"/>
        </w:rPr>
        <w:t>rs, compared to non</w:t>
      </w:r>
      <w:r w:rsidRPr="00E90899">
        <w:rPr>
          <w:rFonts w:ascii="Arial" w:hAnsi="Arial" w:cs="Arial"/>
        </w:rPr>
        <w:t>-</w:t>
      </w:r>
      <w:r w:rsidR="00D722F4" w:rsidRPr="00E90899">
        <w:rPr>
          <w:rFonts w:ascii="Arial" w:hAnsi="Arial" w:cs="Arial"/>
        </w:rPr>
        <w:t>vap</w:t>
      </w:r>
      <w:r w:rsidR="00202869">
        <w:rPr>
          <w:rFonts w:ascii="Arial" w:hAnsi="Arial" w:cs="Arial"/>
        </w:rPr>
        <w:t>e users</w:t>
      </w:r>
      <w:r w:rsidR="00D722F4" w:rsidRPr="00E90899">
        <w:rPr>
          <w:rFonts w:ascii="Arial" w:hAnsi="Arial" w:cs="Arial"/>
        </w:rPr>
        <w:t xml:space="preserve"> have significant implications</w:t>
      </w:r>
      <w:r w:rsidRPr="00E90899">
        <w:rPr>
          <w:rFonts w:ascii="Arial" w:hAnsi="Arial" w:cs="Arial"/>
        </w:rPr>
        <w:t xml:space="preserve"> for respiratory health</w:t>
      </w:r>
      <w:r w:rsidR="00D722F4" w:rsidRPr="00E90899">
        <w:rPr>
          <w:rFonts w:ascii="Arial" w:hAnsi="Arial" w:cs="Arial"/>
        </w:rPr>
        <w:t xml:space="preserve"> based on reports in the literature. </w:t>
      </w:r>
      <w:r w:rsidR="00D722F4" w:rsidRPr="00E90899">
        <w:rPr>
          <w:rFonts w:ascii="Arial" w:hAnsi="Arial" w:cs="Arial"/>
          <w:i/>
          <w:iCs/>
        </w:rPr>
        <w:t>CAPS</w:t>
      </w:r>
      <w:r w:rsidR="00D722F4" w:rsidRPr="00E90899">
        <w:rPr>
          <w:rFonts w:ascii="Arial" w:hAnsi="Arial" w:cs="Arial"/>
        </w:rPr>
        <w:t xml:space="preserve"> encodes the calcium binding protein </w:t>
      </w:r>
      <w:proofErr w:type="spellStart"/>
      <w:r w:rsidR="00D722F4" w:rsidRPr="00E90899">
        <w:rPr>
          <w:rFonts w:ascii="Arial" w:hAnsi="Arial" w:cs="Arial"/>
        </w:rPr>
        <w:t>calcyphosine</w:t>
      </w:r>
      <w:proofErr w:type="spellEnd"/>
      <w:r w:rsidR="00D722F4" w:rsidRPr="00E90899">
        <w:rPr>
          <w:rFonts w:ascii="Arial" w:hAnsi="Arial" w:cs="Arial"/>
        </w:rPr>
        <w:t xml:space="preserve"> which is associated with cellular proliferation and differentiation </w:t>
      </w:r>
      <w:r w:rsidR="00D722F4" w:rsidRPr="00E90899">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PEVuZE5vdGU+PENpdGU+PEF1dGhvcj5DbMOpbWVudDwvQXV0aG9yPjxZZWFyPjE5OTc8L1llYXI+
PFJlY051bT4zODwvUmVjTnVtPjxEaXNwbGF5VGV4dD5bNTNdPC9EaXNwbGF5VGV4dD48cmVjb3Jk
PjxyZWMtbnVtYmVyPjM4PC9yZWMtbnVtYmVyPjxmb3JlaWduLWtleXM+PGtleSBhcHA9IkVOIiBk
Yi1pZD0iZjl0cDB6ZnBwOXp0c21lcmYwNHBkMnpxeHh3emE5OTVkd2RmIiB0aW1lc3RhbXA9IjE2
NzU5NzcyOTgiPjM4PC9rZXk+PC9mb3JlaWduLWtleXM+PHJlZi10eXBlIG5hbWU9IkpvdXJuYWwg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[53]</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DNAH7</w:t>
      </w:r>
      <w:r w:rsidR="00D722F4" w:rsidRPr="00E90899">
        <w:rPr>
          <w:rFonts w:ascii="Arial" w:hAnsi="Arial" w:cs="Arial"/>
        </w:rPr>
        <w:t xml:space="preserve"> is associated with ciliary dysfunction and may be important in understanding the molecular pathogenesis of Middle East respiratory syndrome coronavirus (MERS-</w:t>
      </w:r>
      <w:proofErr w:type="spellStart"/>
      <w:r w:rsidR="00D722F4" w:rsidRPr="00E90899">
        <w:rPr>
          <w:rFonts w:ascii="Arial" w:hAnsi="Arial" w:cs="Arial"/>
        </w:rPr>
        <w:t>CoV</w:t>
      </w:r>
      <w:proofErr w:type="spellEnd"/>
      <w:r w:rsidR="00D722F4" w:rsidRPr="00E90899">
        <w:rPr>
          <w:rFonts w:ascii="Arial" w:hAnsi="Arial" w:cs="Arial"/>
        </w:rPr>
        <w:t xml:space="preserve">) </w:t>
      </w:r>
      <w:r w:rsidR="00D722F4" w:rsidRPr="00E90899">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PEVuZE5vdGU+PENpdGU+PEF1dGhvcj5MYWRvPC9BdXRob3I+PFllYXI+MjAyMTwvWWVhcj48UmVj
TnVtPjM5PC9SZWNOdW0+PERpc3BsYXlUZXh0Pls1NF08L0Rpc3BsYXlUZXh0PjxyZWNvcmQ+PHJl
Yy1udW1iZXI+Mzk8L3JlYy1udW1iZXI+PGZvcmVpZ24ta2V5cz48a2V5IGFwcD0iRU4iIGRiLWlk
PSJmOXRwMHpmcHA5enRzbWVyZjA0cGQyenF4eHd6YTk5NWR3ZGYiIHRpbWVzdGFtcD0iMTY3NTk3
NzI5OSI+Mzk8L2tleT48L2ZvcmVpZ24ta2V5cz48cmVmLXR5cGUgbmFtZT0iSm91cm5hbCBBcnRp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[54]</w:t>
      </w:r>
      <w:r w:rsidR="00D722F4" w:rsidRPr="00E90899">
        <w:rPr>
          <w:rFonts w:ascii="Arial" w:hAnsi="Arial" w:cs="Arial"/>
        </w:rPr>
        <w:fldChar w:fldCharType="end"/>
      </w:r>
      <w:r w:rsidR="00D722F4" w:rsidRPr="00E90899">
        <w:rPr>
          <w:rFonts w:ascii="Arial" w:hAnsi="Arial" w:cs="Arial"/>
        </w:rPr>
        <w:t xml:space="preserve"> and COVID-19 infections </w:t>
      </w:r>
      <w:r w:rsidR="00D722F4" w:rsidRPr="00E90899">
        <w:rPr>
          <w:rFonts w:ascii="Arial" w:hAnsi="Arial" w:cs="Arial"/>
        </w:rPr>
        <w:fldChar w:fldCharType="begin"/>
      </w:r>
      <w:r w:rsidR="00C450DF">
        <w:rPr>
          <w:rFonts w:ascii="Arial" w:hAnsi="Arial" w:cs="Arial"/>
        </w:rPr>
        <w:instrText xml:space="preserve"> ADDIN EN.CITE &lt;EndNote&gt;&lt;Cite&gt;&lt;Author&gt;Hu&lt;/Author&gt;&lt;Year&gt;2020&lt;/Year&gt;&lt;RecNum&gt;40&lt;/RecNum&gt;&lt;DisplayText&gt;[55]&lt;/DisplayText&gt;&lt;record&gt;&lt;rec-number&gt;40&lt;/rec-number&gt;&lt;foreign-keys&gt;&lt;key app="EN" db-id="f9tp0zfpp9ztsmerf04pd2zqxxwza995dwdf" timestamp="1675977299"&gt;40&lt;/key&gt;&lt;/foreign-keys&gt;&lt;ref-type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r w:rsidR="00D722F4" w:rsidRPr="00E90899">
        <w:rPr>
          <w:rFonts w:ascii="Arial" w:hAnsi="Arial" w:cs="Arial"/>
        </w:rPr>
        <w:fldChar w:fldCharType="separate"/>
      </w:r>
      <w:r w:rsidR="00C450DF">
        <w:rPr>
          <w:rFonts w:ascii="Arial" w:hAnsi="Arial" w:cs="Arial"/>
          <w:noProof/>
        </w:rPr>
        <w:t>[55]</w:t>
      </w:r>
      <w:r w:rsidR="00D722F4" w:rsidRPr="00E90899">
        <w:rPr>
          <w:rFonts w:ascii="Arial" w:hAnsi="Arial" w:cs="Arial"/>
        </w:rPr>
        <w:fldChar w:fldCharType="end"/>
      </w:r>
      <w:r w:rsidR="00D722F4" w:rsidRPr="00E90899">
        <w:rPr>
          <w:rFonts w:ascii="Arial" w:hAnsi="Arial" w:cs="Arial"/>
        </w:rPr>
        <w:t xml:space="preserve">. </w:t>
      </w:r>
      <w:r w:rsidR="00D722F4" w:rsidRPr="00E90899">
        <w:rPr>
          <w:rFonts w:ascii="Arial" w:hAnsi="Arial" w:cs="Arial"/>
          <w:i/>
          <w:iCs/>
        </w:rPr>
        <w:t>NWD1</w:t>
      </w:r>
      <w:r w:rsidR="00D722F4" w:rsidRPr="00E90899">
        <w:rPr>
          <w:rFonts w:ascii="Arial" w:hAnsi="Arial" w:cs="Arial"/>
        </w:rPr>
        <w:t xml:space="preserve"> has been demonstrated to modulate androgen receptor protein levels </w:t>
      </w:r>
      <w:r w:rsidR="00D722F4" w:rsidRPr="00E90899">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PEVuZE5vdGU+PENpdGU+PEF1dGhvcj5Db3JyZWE8L0F1dGhvcj48WWVhcj4yMDE0PC9ZZWFyPjxS
ZWNOdW0+NDE8L1JlY051bT48RGlzcGxheVRleHQ+WzU2XTwvRGlzcGxheVRleHQ+PHJlY29yZD48
cmVjLW51bWJlcj40MTwvcmVjLW51bWJlcj48Zm9yZWlnbi1rZXlzPjxrZXkgYXBwPSJFTiIgZGIt
aWQ9ImY5dHAwemZwcDl6dHNtZXJmMDRwZDJ6cXh4d3phOTk1ZHdkZiIgdGltZXN0YW1wPSIxNjc1
OTc3Mjk5Ij40MTwva2V5PjwvZm9yZWlnbi1rZXlzPjxyZWYtdHlwZSBuYW1lPSJKb3VybmFsIEFy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[56]</w:t>
      </w:r>
      <w:r w:rsidR="00D722F4" w:rsidRPr="00E90899">
        <w:rPr>
          <w:rFonts w:ascii="Arial" w:hAnsi="Arial" w:cs="Arial"/>
        </w:rPr>
        <w:fldChar w:fldCharType="end"/>
      </w:r>
      <w:r w:rsidR="00D722F4" w:rsidRPr="00E90899">
        <w:rPr>
          <w:rFonts w:ascii="Arial" w:hAnsi="Arial" w:cs="Arial"/>
        </w:rPr>
        <w:t xml:space="preserve"> and is involved in axonal growth, with high protein levels detected in the brain of a mouse model for seizure and temporal lobe epilepsy </w:t>
      </w:r>
      <w:r w:rsidR="00D722F4" w:rsidRPr="00E90899">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PEVuZE5vdGU+PENpdGU+PEF1dGhvcj5ZYW5nPC9BdXRob3I+PFllYXI+MjAxOTwvWWVhcj48UmVj
TnVtPjQyPC9SZWNOdW0+PERpc3BsYXlUZXh0Pls1N108L0Rpc3BsYXlUZXh0PjxyZWNvcmQ+PHJl
Yy1udW1iZXI+NDI8L3JlYy1udW1iZXI+PGZvcmVpZ24ta2V5cz48a2V5IGFwcD0iRU4iIGRiLWlk
PSJmOXRwMHpmcHA5enRzbWVyZjA0cGQyenF4eHd6YTk5NWR3ZGYiIHRpbWVzdGFtcD0iMTY3NTk3
NzI5OSI+NDI8L2tleT48L2ZvcmVpZ24ta2V5cz48cmVmLXR5cGUgbmFtZT0iSm91cm5hbCBBcnRp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[57]</w:t>
      </w:r>
      <w:r w:rsidR="00D722F4" w:rsidRPr="00E90899">
        <w:rPr>
          <w:rFonts w:ascii="Arial" w:hAnsi="Arial" w:cs="Arial"/>
        </w:rPr>
        <w:fldChar w:fldCharType="end"/>
      </w:r>
      <w:r w:rsidR="00D722F4" w:rsidRPr="00E90899">
        <w:rPr>
          <w:rFonts w:ascii="Arial" w:hAnsi="Arial" w:cs="Arial"/>
        </w:rPr>
        <w:t xml:space="preserve">. A recent study demonstrated that the knockdown of </w:t>
      </w:r>
      <w:r w:rsidR="00D722F4" w:rsidRPr="00E90899">
        <w:rPr>
          <w:rFonts w:ascii="Arial" w:hAnsi="Arial" w:cs="Arial"/>
          <w:i/>
          <w:iCs/>
        </w:rPr>
        <w:t>NWD1</w:t>
      </w:r>
      <w:r w:rsidR="00D722F4" w:rsidRPr="00E90899">
        <w:rPr>
          <w:rFonts w:ascii="Arial" w:hAnsi="Arial" w:cs="Arial"/>
        </w:rPr>
        <w:t xml:space="preserve"> inhibited dendritic growth and synaptogenesis </w:t>
      </w:r>
      <w:r w:rsidR="00D722F4" w:rsidRPr="00E90899">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PEVuZE5vdGU+PENpdGU+PEF1dGhvcj5XdTwvQXV0aG9yPjxZZWFyPjIwMjI8L1llYXI+PFJlY051
bT40MzwvUmVjTnVtPjxEaXNwbGF5VGV4dD5bNThdPC9EaXNwbGF5VGV4dD48cmVjb3JkPjxyZWMt
bnVtYmVyPjQzPC9yZWMtbnVtYmVyPjxmb3JlaWduLWtleXM+PGtleSBhcHA9IkVOIiBkYi1pZD0i
Zjl0cDB6ZnBwOXp0c21lcmYwNHBkMnpxeHh3emE5OTVkd2RmIiB0aW1lc3RhbXA9IjE2NzU5Nzcy
OTkiPjQzPC9rZXk+PC9mb3JlaWduLWtleXM+PHJlZi10eXBlIG5hbWU9IkpvdXJuYWwgQXJ0aWNs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00D722F4" w:rsidRPr="00E90899">
        <w:rPr>
          <w:rFonts w:ascii="Arial" w:hAnsi="Arial" w:cs="Arial"/>
        </w:rPr>
      </w:r>
      <w:r w:rsidR="00D722F4" w:rsidRPr="00E90899">
        <w:rPr>
          <w:rFonts w:ascii="Arial" w:hAnsi="Arial" w:cs="Arial"/>
        </w:rPr>
        <w:fldChar w:fldCharType="separate"/>
      </w:r>
      <w:r w:rsidR="00C450DF">
        <w:rPr>
          <w:rFonts w:ascii="Arial" w:hAnsi="Arial" w:cs="Arial"/>
          <w:noProof/>
        </w:rPr>
        <w:t>[58]</w:t>
      </w:r>
      <w:r w:rsidR="00D722F4" w:rsidRPr="00E90899">
        <w:rPr>
          <w:rFonts w:ascii="Arial" w:hAnsi="Arial" w:cs="Arial"/>
        </w:rPr>
        <w:fldChar w:fldCharType="end"/>
      </w:r>
      <w:r w:rsidR="00D722F4" w:rsidRPr="00E90899">
        <w:rPr>
          <w:rFonts w:ascii="Arial" w:hAnsi="Arial" w:cs="Arial"/>
        </w:rPr>
        <w:t>. Taken together, vaping may be associated with increased risk of inflammation</w:t>
      </w:r>
      <w:r w:rsidRPr="00E90899">
        <w:rPr>
          <w:rFonts w:ascii="Arial" w:hAnsi="Arial" w:cs="Arial"/>
        </w:rPr>
        <w:t xml:space="preserve"> and</w:t>
      </w:r>
      <w:r w:rsidR="00D722F4" w:rsidRPr="00E90899">
        <w:rPr>
          <w:rFonts w:ascii="Arial" w:hAnsi="Arial" w:cs="Arial"/>
        </w:rPr>
        <w:t xml:space="preserve"> decreased </w:t>
      </w:r>
      <w:proofErr w:type="spellStart"/>
      <w:r w:rsidR="00D722F4" w:rsidRPr="00E90899">
        <w:rPr>
          <w:rFonts w:ascii="Arial" w:hAnsi="Arial" w:cs="Arial"/>
        </w:rPr>
        <w:t>ciliogenesis</w:t>
      </w:r>
      <w:proofErr w:type="spellEnd"/>
      <w:r w:rsidR="00D722F4" w:rsidRPr="00E90899">
        <w:rPr>
          <w:rFonts w:ascii="Arial" w:hAnsi="Arial" w:cs="Arial"/>
        </w:rPr>
        <w:t xml:space="preserve"> </w:t>
      </w:r>
      <w:r w:rsidRPr="00E90899">
        <w:rPr>
          <w:rFonts w:ascii="Arial" w:hAnsi="Arial" w:cs="Arial"/>
        </w:rPr>
        <w:t>thereby impacting airflow obstruction.</w:t>
      </w:r>
      <w:r w:rsidR="00081914" w:rsidRPr="00E90899">
        <w:rPr>
          <w:rFonts w:ascii="Arial" w:hAnsi="Arial" w:cs="Arial"/>
          <w:bCs/>
        </w:rPr>
        <w:t xml:space="preserve"> </w:t>
      </w:r>
    </w:p>
    <w:p w14:paraId="1607ECE3" w14:textId="710ADF8C" w:rsidR="00477A6A" w:rsidRPr="00E90899" w:rsidRDefault="00594315" w:rsidP="00D31EA1">
      <w:pPr>
        <w:spacing w:line="276" w:lineRule="auto"/>
        <w:jc w:val="both"/>
        <w:rPr>
          <w:rFonts w:ascii="Arial" w:hAnsi="Arial" w:cs="Arial"/>
          <w:b/>
          <w:bCs/>
        </w:rPr>
      </w:pPr>
      <w:r w:rsidRPr="00E90899">
        <w:rPr>
          <w:rFonts w:ascii="Arial" w:hAnsi="Arial" w:cs="Arial"/>
        </w:rPr>
        <w:t xml:space="preserve">Our results are supported by previously published investigations on the impact of e-cig use. In </w:t>
      </w:r>
      <w:r w:rsidR="00477A6A" w:rsidRPr="00E90899">
        <w:rPr>
          <w:rFonts w:ascii="Arial" w:hAnsi="Arial" w:cs="Arial"/>
          <w:shd w:val="clear" w:color="auto" w:fill="FFFFFF"/>
        </w:rPr>
        <w:t xml:space="preserve">a cohort of ten healthy never smokers, short term e-cig use was associated with altered transcriptomes of small airway epithelial cells and alveolar macrophages among all subjects </w:t>
      </w:r>
      <w:r w:rsidR="00477A6A" w:rsidRPr="00E90899">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PEVuZE5vdGU+PENpdGU+PEF1dGhvcj5TdGF1ZHQ8L0F1dGhvcj48WWVhcj4yMDE4PC9ZZWFyPjxS
ZWNOdW0+NDQ8L1JlY051bT48RGlzcGxheVRleHQ+WzU5XTwvRGlzcGxheVRleHQ+PHJlY29yZD48
cmVjLW51bWJlcj40NDwvcmVjLW51bWJlcj48Zm9yZWlnbi1rZXlzPjxrZXkgYXBwPSJFTiIgZGIt
aWQ9ImY5dHAwemZwcDl6dHNtZXJmMDRwZDJ6cXh4d3phOTk1ZHdkZiIgdGltZXN0YW1wPSIxNjc1
OTc3Mjk5Ij40NDwva2V5PjwvZm9yZWlnbi1rZXlzPjxyZWYtdHlwZSBuYW1lPSJKb3VybmFsIEFy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dWxsLXRpdGxlPjxhYmJyLTE+UmVzcGlyYXRvcnkgcmVzZWFyY2g8L2FiYnItMT48L3BlcmlvZGlj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[59]</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Interestingly, two genes identified in this short</w:t>
      </w:r>
      <w:r w:rsidR="00417DD0">
        <w:rPr>
          <w:rFonts w:ascii="Arial" w:hAnsi="Arial" w:cs="Arial"/>
          <w:shd w:val="clear" w:color="auto" w:fill="FFFFFF"/>
        </w:rPr>
        <w:t>-</w:t>
      </w:r>
      <w:r w:rsidR="00477A6A" w:rsidRPr="00E90899">
        <w:rPr>
          <w:rFonts w:ascii="Arial" w:hAnsi="Arial" w:cs="Arial"/>
          <w:shd w:val="clear" w:color="auto" w:fill="FFFFFF"/>
        </w:rPr>
        <w:t xml:space="preserve">term study were dysregulated in the opposite direction in our study. </w:t>
      </w:r>
      <w:r w:rsidR="00477A6A" w:rsidRPr="00E90899">
        <w:rPr>
          <w:rFonts w:ascii="Arial" w:hAnsi="Arial" w:cs="Arial"/>
          <w:i/>
          <w:iCs/>
          <w:shd w:val="clear" w:color="auto" w:fill="FFFFFF"/>
        </w:rPr>
        <w:t>NDC80</w:t>
      </w:r>
      <w:r w:rsidR="00477A6A" w:rsidRPr="00E90899">
        <w:rPr>
          <w:rFonts w:ascii="Arial" w:hAnsi="Arial" w:cs="Arial"/>
          <w:shd w:val="clear" w:color="auto" w:fill="FFFFFF"/>
        </w:rPr>
        <w:t xml:space="preserve"> (FC: 0.56) and </w:t>
      </w:r>
      <w:r w:rsidR="00477A6A" w:rsidRPr="00E90899">
        <w:rPr>
          <w:rFonts w:ascii="Arial" w:hAnsi="Arial" w:cs="Arial"/>
          <w:i/>
          <w:iCs/>
          <w:shd w:val="clear" w:color="auto" w:fill="FFFFFF"/>
        </w:rPr>
        <w:t>PTGER3</w:t>
      </w:r>
      <w:r w:rsidR="00477A6A" w:rsidRPr="00E90899">
        <w:rPr>
          <w:rFonts w:ascii="Arial" w:hAnsi="Arial" w:cs="Arial"/>
          <w:shd w:val="clear" w:color="auto" w:fill="FFFFFF"/>
        </w:rPr>
        <w:t xml:space="preserve"> (FC: -1.</w:t>
      </w:r>
      <w:ins w:id="43" w:author="Commodore, Sarah" w:date="2023-03-22T15:42:00Z">
        <w:r w:rsidR="0005083A">
          <w:rPr>
            <w:rFonts w:ascii="Arial" w:hAnsi="Arial" w:cs="Arial"/>
            <w:shd w:val="clear" w:color="auto" w:fill="FFFFFF"/>
          </w:rPr>
          <w:t>3</w:t>
        </w:r>
      </w:ins>
      <w:del w:id="44" w:author="Commodore, Sarah" w:date="2023-03-22T15:42:00Z">
        <w:r w:rsidR="00477A6A" w:rsidRPr="00E90899" w:rsidDel="0005083A">
          <w:rPr>
            <w:rFonts w:ascii="Arial" w:hAnsi="Arial" w:cs="Arial"/>
            <w:shd w:val="clear" w:color="auto" w:fill="FFFFFF"/>
          </w:rPr>
          <w:delText>27</w:delText>
        </w:r>
      </w:del>
      <w:r w:rsidR="00477A6A" w:rsidRPr="00E90899">
        <w:rPr>
          <w:rFonts w:ascii="Arial" w:hAnsi="Arial" w:cs="Arial"/>
          <w:shd w:val="clear" w:color="auto" w:fill="FFFFFF"/>
        </w:rPr>
        <w:t xml:space="preserve">) had differential expression in directions opposite to our current study. </w:t>
      </w:r>
      <w:r w:rsidR="00354B5E" w:rsidRPr="00E90899">
        <w:rPr>
          <w:rFonts w:ascii="Arial" w:hAnsi="Arial" w:cs="Arial"/>
          <w:shd w:val="clear" w:color="auto" w:fill="FFFFFF"/>
        </w:rPr>
        <w:t>However, d</w:t>
      </w:r>
      <w:r w:rsidR="00477A6A" w:rsidRPr="00E90899">
        <w:rPr>
          <w:rFonts w:ascii="Arial" w:hAnsi="Arial" w:cs="Arial"/>
          <w:shd w:val="clear" w:color="auto" w:fill="FFFFFF"/>
        </w:rPr>
        <w:t>ifferences in e-cig products, demographics of the study population, duration of exposure as well as the location of the biological sample (brushing nasal epithelial vs brushing the 10th–12th order bronchi)</w:t>
      </w:r>
      <w:r w:rsidR="00354B5E" w:rsidRPr="00E90899">
        <w:rPr>
          <w:rFonts w:ascii="Arial" w:hAnsi="Arial" w:cs="Arial"/>
          <w:shd w:val="clear" w:color="auto" w:fill="FFFFFF"/>
        </w:rPr>
        <w:t xml:space="preserve"> limits direct comparison</w:t>
      </w:r>
      <w:r w:rsidR="002165D5" w:rsidRPr="00E90899">
        <w:rPr>
          <w:rFonts w:ascii="Arial" w:hAnsi="Arial" w:cs="Arial"/>
          <w:shd w:val="clear" w:color="auto" w:fill="FFFFFF"/>
        </w:rPr>
        <w:t>s</w:t>
      </w:r>
      <w:r w:rsidR="00354B5E" w:rsidRPr="00E90899">
        <w:rPr>
          <w:rFonts w:ascii="Arial" w:hAnsi="Arial" w:cs="Arial"/>
          <w:shd w:val="clear" w:color="auto" w:fill="FFFFFF"/>
        </w:rPr>
        <w:t xml:space="preserve"> with our work</w:t>
      </w:r>
      <w:r w:rsidR="00477A6A" w:rsidRPr="00E90899">
        <w:rPr>
          <w:rFonts w:ascii="Arial" w:hAnsi="Arial" w:cs="Arial"/>
          <w:shd w:val="clear" w:color="auto" w:fill="FFFFFF"/>
        </w:rPr>
        <w:t>. Further studies are needed to understand the effects of the increasing prevalence of e-cig use. Indeed, Sayed et al compared sputum and saliva</w:t>
      </w:r>
      <w:r w:rsidR="00477A6A" w:rsidRPr="00E90899">
        <w:rPr>
          <w:rFonts w:ascii="Arial" w:hAnsi="Arial" w:cs="Arial"/>
          <w:b/>
          <w:bCs/>
        </w:rPr>
        <w:t xml:space="preserve"> </w:t>
      </w:r>
      <w:r w:rsidR="00477A6A" w:rsidRPr="00E90899">
        <w:rPr>
          <w:rFonts w:ascii="Arial" w:hAnsi="Arial" w:cs="Arial"/>
          <w:shd w:val="clear" w:color="auto" w:fill="FFFFFF"/>
        </w:rPr>
        <w:t xml:space="preserve">from e-cig users and nonusers and observed reductions in markers of airway inflammation among e-cig users compared to nonusers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However, plasma concentrations of certain inflammatory</w:t>
      </w:r>
      <w:r w:rsidR="00477A6A" w:rsidRPr="00E90899">
        <w:rPr>
          <w:rFonts w:ascii="Arial" w:hAnsi="Arial" w:cs="Arial"/>
          <w:b/>
          <w:bCs/>
        </w:rPr>
        <w:t xml:space="preserve"> </w:t>
      </w:r>
      <w:r w:rsidR="00477A6A" w:rsidRPr="00E90899">
        <w:rPr>
          <w:rFonts w:ascii="Arial" w:hAnsi="Arial" w:cs="Arial"/>
          <w:shd w:val="clear" w:color="auto" w:fill="FFFFFF"/>
        </w:rPr>
        <w:t xml:space="preserve">cytokines, chemokines, and growth factors were higher among e-cig users. Hence it is possible that changes in airway inflammatory </w:t>
      </w:r>
      <w:r w:rsidR="00477A6A" w:rsidRPr="00E90899">
        <w:rPr>
          <w:rFonts w:ascii="Arial" w:hAnsi="Arial" w:cs="Arial"/>
          <w:shd w:val="clear" w:color="auto" w:fill="FFFFFF"/>
        </w:rPr>
        <w:lastRenderedPageBreak/>
        <w:t xml:space="preserve">markers may be a counter-response to general inflammation caused by chronic e-cig use </w:t>
      </w:r>
      <w:r w:rsidR="00477A6A" w:rsidRPr="00E90899">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PEVuZE5vdGU+PENpdGU+PEF1dGhvcj5TYXllZDwvQXV0aG9yPjxZZWFyPjIwMjE8L1llYXI+PFJl
Y051bT40NTwvUmVjTnVtPjxEaXNwbGF5VGV4dD5bNjBdPC9EaXNwbGF5VGV4dD48cmVjb3JkPjxy
ZWMtbnVtYmVyPjQ1PC9yZWMtbnVtYmVyPjxmb3JlaWduLWtleXM+PGtleSBhcHA9IkVOIiBkYi1p
ZD0iZjl0cDB6ZnBwOXp0c21lcmYwNHBkMnpxeHh3emE5OTVkd2RmIiB0aW1lc3RhbXA9IjE2NzU5
NzcyOTkiPjQ1PC9rZXk+PC9mb3JlaWduLWtleXM+PHJlZi10eXBlIG5hbWU9IkpvdXJuYWwgQXJ0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PjxwZXJpb2RpY2FsPjxmdWxsLXRpdGxlPkFtIEogUGh5c2lvbCBMdW5nIENlbGwgTW9sIFBoeXNp
b2w8L2Z1bGwtdGl0bGU+PGFiYnItMT5BbWVyaWNhbiBqb3VybmFsIG9mIHBoeXNpb2xvZ3kuIEx1
bmcgY2VsbHVsYXIgYW5kIG1vbGVjdWxhciBwaHlzaW9sb2d5PC9hYmJyLTE+PC9wZXJpb2RpY2Fs
PjxhbHQtcGVyaW9kaWNhbD48ZnVsbC10aXRsZT5BbSBKIFBoeXNpb2wgTHVuZyBDZWxsIE1vbCBQ
aHlzaW9sPC9mdWxsLXRpdGxlPjxhYmJyLTE+QW1lcmljYW4gam91cm5hbCBvZiBwaHlzaW9sb2d5
LiBMdW5nIGNlbGx1bGFyIGFuZCBtb2xlY3VsYXIgcGh5c2lvbG9neTwvYWJici0xPjwvYWx0LXBl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00477A6A" w:rsidRPr="00E90899">
        <w:rPr>
          <w:rFonts w:ascii="Arial" w:hAnsi="Arial" w:cs="Arial"/>
          <w:shd w:val="clear" w:color="auto" w:fill="FFFFFF"/>
        </w:rPr>
      </w:r>
      <w:r w:rsidR="00477A6A" w:rsidRPr="00E90899">
        <w:rPr>
          <w:rFonts w:ascii="Arial" w:hAnsi="Arial" w:cs="Arial"/>
          <w:shd w:val="clear" w:color="auto" w:fill="FFFFFF"/>
        </w:rPr>
        <w:fldChar w:fldCharType="separate"/>
      </w:r>
      <w:r w:rsidR="00C450DF">
        <w:rPr>
          <w:rFonts w:ascii="Arial" w:hAnsi="Arial" w:cs="Arial"/>
          <w:noProof/>
          <w:shd w:val="clear" w:color="auto" w:fill="FFFFFF"/>
        </w:rPr>
        <w:t>[60]</w:t>
      </w:r>
      <w:r w:rsidR="00477A6A" w:rsidRPr="00E90899">
        <w:rPr>
          <w:rFonts w:ascii="Arial" w:hAnsi="Arial" w:cs="Arial"/>
          <w:shd w:val="clear" w:color="auto" w:fill="FFFFFF"/>
        </w:rPr>
        <w:fldChar w:fldCharType="end"/>
      </w:r>
      <w:r w:rsidR="00477A6A" w:rsidRPr="00E90899">
        <w:rPr>
          <w:rFonts w:ascii="Arial" w:hAnsi="Arial" w:cs="Arial"/>
          <w:shd w:val="clear" w:color="auto" w:fill="FFFFFF"/>
        </w:rPr>
        <w:t xml:space="preserve"> and additional studies are warranted.</w:t>
      </w:r>
    </w:p>
    <w:p w14:paraId="23859933" w14:textId="7FF044FA" w:rsidR="00477A6A" w:rsidRPr="00E90899" w:rsidRDefault="00477A6A" w:rsidP="00D31EA1">
      <w:pPr>
        <w:spacing w:line="276" w:lineRule="auto"/>
        <w:jc w:val="both"/>
        <w:rPr>
          <w:rFonts w:ascii="Arial" w:hAnsi="Arial" w:cs="Arial"/>
          <w:shd w:val="clear" w:color="auto" w:fill="FFFFFF"/>
        </w:rPr>
      </w:pPr>
      <w:r w:rsidRPr="00E90899">
        <w:rPr>
          <w:rFonts w:ascii="Arial" w:hAnsi="Arial" w:cs="Arial"/>
          <w:shd w:val="clear" w:color="auto" w:fill="FFFFFF"/>
        </w:rPr>
        <w:t>Several members of the mucin family (</w:t>
      </w:r>
      <w:proofErr w:type="spellStart"/>
      <w:proofErr w:type="gramStart"/>
      <w:r w:rsidRPr="00E90899">
        <w:rPr>
          <w:rFonts w:ascii="Arial" w:hAnsi="Arial" w:cs="Arial"/>
          <w:shd w:val="clear" w:color="auto" w:fill="FFFFFF"/>
        </w:rPr>
        <w:t>eg</w:t>
      </w:r>
      <w:proofErr w:type="spellEnd"/>
      <w:proofErr w:type="gramEnd"/>
      <w:r w:rsidRPr="00E90899">
        <w:rPr>
          <w:rFonts w:ascii="Arial" w:hAnsi="Arial" w:cs="Arial"/>
          <w:shd w:val="clear" w:color="auto" w:fill="FFFFFF"/>
        </w:rPr>
        <w:t xml:space="preserve"> </w:t>
      </w:r>
      <w:r w:rsidRPr="00E90899">
        <w:rPr>
          <w:rFonts w:ascii="Arial" w:hAnsi="Arial" w:cs="Arial"/>
          <w:i/>
          <w:iCs/>
          <w:shd w:val="clear" w:color="auto" w:fill="FFFFFF"/>
        </w:rPr>
        <w:t>MUC5AC, MUC12</w:t>
      </w:r>
      <w:r w:rsidRPr="00E90899">
        <w:rPr>
          <w:rFonts w:ascii="Arial" w:hAnsi="Arial" w:cs="Arial"/>
          <w:shd w:val="clear" w:color="auto" w:fill="FFFFFF"/>
        </w:rPr>
        <w:t>) were differentially expressed among vape</w:t>
      </w:r>
      <w:r w:rsidR="00202869">
        <w:rPr>
          <w:rFonts w:ascii="Arial" w:hAnsi="Arial" w:cs="Arial"/>
          <w:shd w:val="clear" w:color="auto" w:fill="FFFFFF"/>
        </w:rPr>
        <w:t xml:space="preserve"> use</w:t>
      </w:r>
      <w:r w:rsidRPr="00E90899">
        <w:rPr>
          <w:rFonts w:ascii="Arial" w:hAnsi="Arial" w:cs="Arial"/>
          <w:shd w:val="clear" w:color="auto" w:fill="FFFFFF"/>
        </w:rPr>
        <w:t xml:space="preserve">rs and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‘cytokine signaling in immune system’, ‘G alpha signaling events’, ‘chemokine signaling, ‘NOD-like receptor’ and ‘B cell receptor’ signaling pathways were enriched. Another noteworthy pathway recently implicated in developmental biology is the </w:t>
      </w:r>
      <w:proofErr w:type="spellStart"/>
      <w:r w:rsidRPr="00E90899">
        <w:rPr>
          <w:rFonts w:ascii="Arial" w:hAnsi="Arial" w:cs="Arial"/>
          <w:i/>
          <w:iCs/>
          <w:shd w:val="clear" w:color="auto" w:fill="FFFFFF"/>
        </w:rPr>
        <w:t>wnt</w:t>
      </w:r>
      <w:proofErr w:type="spellEnd"/>
      <w:r w:rsidRPr="00E90899">
        <w:rPr>
          <w:rFonts w:ascii="Arial" w:hAnsi="Arial" w:cs="Arial"/>
          <w:shd w:val="clear" w:color="auto" w:fill="FFFFFF"/>
        </w:rPr>
        <w:t xml:space="preserve"> signaling pathway. In our study, </w:t>
      </w:r>
      <w:r w:rsidRPr="00E90899">
        <w:rPr>
          <w:rFonts w:ascii="Arial" w:hAnsi="Arial" w:cs="Arial"/>
          <w:i/>
          <w:iCs/>
          <w:shd w:val="clear" w:color="auto" w:fill="FFFFFF"/>
        </w:rPr>
        <w:t xml:space="preserve">WNT5B, WNT3A </w:t>
      </w:r>
      <w:r w:rsidRPr="00E90899">
        <w:rPr>
          <w:rFonts w:ascii="Arial" w:hAnsi="Arial" w:cs="Arial"/>
          <w:shd w:val="clear" w:color="auto" w:fill="FFFFFF"/>
        </w:rPr>
        <w:t>and</w:t>
      </w:r>
      <w:r w:rsidRPr="00E90899">
        <w:rPr>
          <w:rFonts w:ascii="Arial" w:hAnsi="Arial" w:cs="Arial"/>
          <w:i/>
          <w:iCs/>
          <w:shd w:val="clear" w:color="auto" w:fill="FFFFFF"/>
        </w:rPr>
        <w:t xml:space="preserve"> WNT4</w:t>
      </w:r>
      <w:r w:rsidRPr="00E90899">
        <w:rPr>
          <w:rFonts w:ascii="Arial" w:hAnsi="Arial" w:cs="Arial"/>
          <w:shd w:val="clear" w:color="auto" w:fill="FFFFFF"/>
        </w:rPr>
        <w:t xml:space="preserve"> were </w:t>
      </w:r>
      <w:proofErr w:type="spellStart"/>
      <w:r w:rsidRPr="00E90899">
        <w:rPr>
          <w:rFonts w:ascii="Arial" w:hAnsi="Arial" w:cs="Arial"/>
          <w:shd w:val="clear" w:color="auto" w:fill="FFFFFF"/>
        </w:rPr>
        <w:t>underexpressed</w:t>
      </w:r>
      <w:proofErr w:type="spellEnd"/>
      <w:r w:rsidRPr="00E90899">
        <w:rPr>
          <w:rFonts w:ascii="Arial" w:hAnsi="Arial" w:cs="Arial"/>
          <w:shd w:val="clear" w:color="auto" w:fill="FFFFFF"/>
        </w:rPr>
        <w:t xml:space="preserve"> in vape</w:t>
      </w:r>
      <w:r w:rsidR="00202869">
        <w:rPr>
          <w:rFonts w:ascii="Arial" w:hAnsi="Arial" w:cs="Arial"/>
          <w:shd w:val="clear" w:color="auto" w:fill="FFFFFF"/>
        </w:rPr>
        <w:t xml:space="preserve"> use</w:t>
      </w:r>
      <w:r w:rsidRPr="00E90899">
        <w:rPr>
          <w:rFonts w:ascii="Arial" w:hAnsi="Arial" w:cs="Arial"/>
          <w:shd w:val="clear" w:color="auto" w:fill="FFFFFF"/>
        </w:rPr>
        <w:t xml:space="preserve">rs compared to </w:t>
      </w:r>
      <w:proofErr w:type="spellStart"/>
      <w:r w:rsidRPr="00E90899">
        <w:rPr>
          <w:rFonts w:ascii="Arial" w:hAnsi="Arial" w:cs="Arial"/>
          <w:shd w:val="clear" w:color="auto" w:fill="FFFFFF"/>
        </w:rPr>
        <w:t>nonvape</w:t>
      </w:r>
      <w:proofErr w:type="spellEnd"/>
      <w:r w:rsidR="00202869">
        <w:rPr>
          <w:rFonts w:ascii="Arial" w:hAnsi="Arial" w:cs="Arial"/>
          <w:shd w:val="clear" w:color="auto" w:fill="FFFFFF"/>
        </w:rPr>
        <w:t xml:space="preserve"> use</w:t>
      </w:r>
      <w:r w:rsidRPr="00E90899">
        <w:rPr>
          <w:rFonts w:ascii="Arial" w:hAnsi="Arial" w:cs="Arial"/>
          <w:shd w:val="clear" w:color="auto" w:fill="FFFFFF"/>
        </w:rPr>
        <w:t xml:space="preserve">rs. </w:t>
      </w:r>
      <w:proofErr w:type="spellStart"/>
      <w:r w:rsidRPr="00E90899">
        <w:rPr>
          <w:rFonts w:ascii="Arial" w:hAnsi="Arial" w:cs="Arial"/>
          <w:shd w:val="clear" w:color="auto" w:fill="FFFFFF"/>
        </w:rPr>
        <w:t>W</w:t>
      </w:r>
      <w:r w:rsidRPr="00E90899">
        <w:rPr>
          <w:rFonts w:ascii="Arial" w:hAnsi="Arial" w:cs="Arial"/>
          <w:i/>
          <w:iCs/>
          <w:shd w:val="clear" w:color="auto" w:fill="FFFFFF"/>
        </w:rPr>
        <w:t>nt</w:t>
      </w:r>
      <w:proofErr w:type="spellEnd"/>
      <w:r w:rsidRPr="00E90899">
        <w:rPr>
          <w:rFonts w:ascii="Arial" w:hAnsi="Arial" w:cs="Arial"/>
          <w:shd w:val="clear" w:color="auto" w:fill="FFFFFF"/>
        </w:rPr>
        <w:t xml:space="preserve"> signaling has been recently highlighted as a pathway whose dysregulation can affect lung disease development later in life </w:t>
      </w:r>
      <w:r w:rsidRPr="00E90899">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PEVuZE5vdGU+PENpdGU+PEF1dGhvcj5DYWhpbGw8L0F1dGhvcj48WWVhcj4yMDIyPC9ZZWFyPjxS
ZWNOdW0+NDY8L1JlY051bT48RGlzcGxheVRleHQ+WzYxLCA2Ml08L0Rpc3BsYXlUZXh0PjxyZWNv
cmQ+PHJlYy1udW1iZXI+NDY8L3JlYy1udW1iZXI+PGZvcmVpZ24ta2V5cz48a2V5IGFwcD0iRU4i
IGRiLWlkPSJmOXRwMHpmcHA5enRzbWVyZjA0cGQyenF4eHd6YTk5NWR3ZGYiIHRpbWVzdGFtcD0i
MTY3NTk3NzI5OSI+NDY8L2tleT48L2ZvcmVpZ24ta2V5cz48cmVmLXR5cGUgbmFtZT0iSm91cm5h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Y051bT40NzwvUmVjTnVtPjxyZWNvcmQ+PHJlYy1udW1iZXI+NDc8L3JlYy1udW1iZXI+PGZvcmVp
Z24ta2V5cz48a2V5IGFwcD0iRU4iIGRiLWlkPSJmOXRwMHpmcHA5enRzbWVyZjA0cGQyenF4eHd6
YTk5NWR3ZGYiIHRpbWVzdGFtcD0iMTY3NTk3NzI5OSI+NDc8L2tleT48L2ZvcmVpZ24ta2V5cz48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[61, 62]</w:t>
      </w:r>
      <w:r w:rsidRPr="00E90899">
        <w:rPr>
          <w:rFonts w:ascii="Arial" w:hAnsi="Arial" w:cs="Arial"/>
          <w:shd w:val="clear" w:color="auto" w:fill="FFFFFF"/>
        </w:rPr>
        <w:fldChar w:fldCharType="end"/>
      </w:r>
      <w:r w:rsidRPr="00E90899">
        <w:rPr>
          <w:rFonts w:ascii="Arial" w:hAnsi="Arial" w:cs="Arial"/>
          <w:shd w:val="clear" w:color="auto" w:fill="FFFFFF"/>
        </w:rPr>
        <w:t xml:space="preserve">. </w:t>
      </w:r>
    </w:p>
    <w:p w14:paraId="25FE92A5" w14:textId="5ECA1A7E" w:rsidR="00477A6A" w:rsidRPr="00E90899" w:rsidRDefault="00477A6A" w:rsidP="00D31EA1">
      <w:pPr>
        <w:spacing w:line="276" w:lineRule="auto"/>
        <w:jc w:val="both"/>
        <w:rPr>
          <w:rFonts w:ascii="Arial" w:hAnsi="Arial" w:cs="Arial"/>
        </w:rPr>
      </w:pPr>
      <w:r w:rsidRPr="00E90899">
        <w:rPr>
          <w:rFonts w:ascii="Arial" w:hAnsi="Arial" w:cs="Arial"/>
          <w:shd w:val="clear" w:color="auto" w:fill="FFFFFF"/>
        </w:rPr>
        <w:t xml:space="preserve">Pathways enriched for ciliary function involved genes such as the DNAH family. Of note, of the </w:t>
      </w:r>
      <w:r w:rsidRPr="00E90899">
        <w:rPr>
          <w:rFonts w:ascii="Arial" w:eastAsia="Times New Roman" w:hAnsi="Arial" w:cs="Arial"/>
        </w:rPr>
        <w:t>12 members of the DNAH family of genes</w:t>
      </w:r>
      <w:r w:rsidRPr="00E90899">
        <w:rPr>
          <w:rFonts w:ascii="Arial" w:hAnsi="Arial" w:cs="Arial"/>
        </w:rPr>
        <w:t xml:space="preserve"> that were differentially expressed in our data set,</w:t>
      </w:r>
      <w:r w:rsidRPr="00E90899">
        <w:rPr>
          <w:rFonts w:ascii="Arial" w:eastAsia="Times New Roman" w:hAnsi="Arial" w:cs="Arial"/>
        </w:rPr>
        <w:t xml:space="preserve"> 11 were </w:t>
      </w:r>
      <w:proofErr w:type="spellStart"/>
      <w:r w:rsidRPr="00E90899">
        <w:rPr>
          <w:rFonts w:ascii="Arial" w:eastAsia="Times New Roman" w:hAnsi="Arial" w:cs="Arial"/>
        </w:rPr>
        <w:t>underexpressed</w:t>
      </w:r>
      <w:proofErr w:type="spellEnd"/>
      <w:r w:rsidRPr="00E90899">
        <w:rPr>
          <w:rFonts w:ascii="Arial" w:eastAsia="Times New Roman" w:hAnsi="Arial" w:cs="Arial"/>
        </w:rPr>
        <w:t xml:space="preserve"> in vape</w:t>
      </w:r>
      <w:r w:rsidR="00202869">
        <w:rPr>
          <w:rFonts w:ascii="Arial" w:eastAsia="Times New Roman" w:hAnsi="Arial" w:cs="Arial"/>
        </w:rPr>
        <w:t xml:space="preserve"> use</w:t>
      </w:r>
      <w:r w:rsidRPr="00E90899">
        <w:rPr>
          <w:rFonts w:ascii="Arial" w:eastAsia="Times New Roman" w:hAnsi="Arial" w:cs="Arial"/>
        </w:rPr>
        <w:t xml:space="preserve">rs. </w:t>
      </w:r>
      <w:r w:rsidRPr="00E90899">
        <w:rPr>
          <w:rFonts w:ascii="Arial" w:hAnsi="Arial" w:cs="Arial"/>
          <w:i/>
          <w:iCs/>
          <w:shd w:val="clear" w:color="auto" w:fill="FFFFFF"/>
        </w:rPr>
        <w:t xml:space="preserve">DNAH17 </w:t>
      </w:r>
      <w:r w:rsidRPr="003E6C8E">
        <w:rPr>
          <w:rFonts w:ascii="Arial" w:hAnsi="Arial" w:cs="Arial"/>
          <w:shd w:val="clear" w:color="auto" w:fill="FFFFFF"/>
        </w:rPr>
        <w:t>was the only gene that was overexpressed</w:t>
      </w:r>
      <w:r w:rsidRPr="00E90899">
        <w:rPr>
          <w:rFonts w:ascii="Arial" w:hAnsi="Arial" w:cs="Arial"/>
          <w:i/>
          <w:iCs/>
          <w:shd w:val="clear" w:color="auto" w:fill="FFFFFF"/>
        </w:rPr>
        <w:t xml:space="preserve">. </w:t>
      </w:r>
      <w:r w:rsidRPr="00E90899">
        <w:rPr>
          <w:rFonts w:ascii="Arial" w:hAnsi="Arial" w:cs="Arial"/>
          <w:shd w:val="clear" w:color="auto" w:fill="FFFFFF"/>
        </w:rPr>
        <w:t xml:space="preserve">Most of the 11 DNAH genes have been detected in the lung and have been implicated in ciliary dyskinesia in airway epithelial cells </w:t>
      </w:r>
      <w:r w:rsidRPr="00E90899">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PEVuZE5vdGU+PENpdGU+PEF1dGhvcj5JbXRpYXo8L0F1dGhvcj48WWVhcj4yMDE1PC9ZZWFyPjxS
ZWNOdW0+NDg8L1JlY051bT48RGlzcGxheVRleHQ+WzYzXTwvRGlzcGxheVRleHQ+PHJlY29yZD48
cmVjLW51bWJlcj40ODwvcmVjLW51bWJlcj48Zm9yZWlnbi1rZXlzPjxrZXkgYXBwPSJFTiIgZGIt
aWQ9ImY5dHAwemZwcDl6dHNtZXJmMDRwZDJ6cXh4d3phOTk1ZHdkZiIgdGltZXN0YW1wPSIxNjc1
OTc3Mjk5Ij40ODwva2V5PjwvZm9yZWlnbi1rZXlzPjxyZWYtdHlwZSBuYW1lPSJKb3VybmFsIEFy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[63]</w:t>
      </w:r>
      <w:r w:rsidRPr="00E90899">
        <w:rPr>
          <w:rFonts w:ascii="Arial" w:hAnsi="Arial" w:cs="Arial"/>
          <w:shd w:val="clear" w:color="auto" w:fill="FFFFFF"/>
        </w:rPr>
        <w:fldChar w:fldCharType="end"/>
      </w:r>
      <w:r w:rsidRPr="00E90899">
        <w:rPr>
          <w:rFonts w:ascii="Arial" w:hAnsi="Arial" w:cs="Arial"/>
          <w:shd w:val="clear" w:color="auto" w:fill="FFFFFF"/>
        </w:rPr>
        <w:t xml:space="preserve"> and DNAH17 is mostly expressed in the testis and are less abundant in the lung </w:t>
      </w:r>
      <w:r w:rsidRPr="00E90899">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 </w:instrText>
      </w:r>
      <w:r w:rsidR="00C450DF">
        <w:rPr>
          <w:rFonts w:ascii="Arial" w:hAnsi="Arial" w:cs="Arial"/>
          <w:shd w:val="clear" w:color="auto" w:fill="FFFFFF"/>
        </w:rPr>
        <w:fldChar w:fldCharType="begin">
          <w:fldData xml:space="preserve">PEVuZE5vdGU+PENpdGU+PEF1dGhvcj5XaGl0ZmllbGQ8L0F1dGhvcj48WWVhcj4yMDE5PC9ZZWFy
PjxSZWNOdW0+NDk8L1JlY051bT48RGlzcGxheVRleHQ+WzY0XTwvRGlzcGxheVRleHQ+PHJlY29y
ZD48cmVjLW51bWJlcj40OTwvcmVjLW51bWJlcj48Zm9yZWlnbi1rZXlzPjxrZXkgYXBwPSJFTiIg
ZGItaWQ9ImY5dHAwemZwcDl6dHNtZXJmMDRwZDJ6cXh4d3phOTk1ZHdkZiIgdGltZXN0YW1wPSIx
Njc1OTc3Mjk5Ij40OTwva2V5PjwvZm9yZWlnbi1rZXlzPjxyZWYtdHlwZSBuYW1lPSJKb3VybmFs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C450DF">
        <w:rPr>
          <w:rFonts w:ascii="Arial" w:hAnsi="Arial" w:cs="Arial"/>
          <w:shd w:val="clear" w:color="auto" w:fill="FFFFFF"/>
        </w:rPr>
        <w:instrText xml:space="preserve"> ADDIN EN.CITE.DATA </w:instrText>
      </w:r>
      <w:r w:rsidR="00C450DF">
        <w:rPr>
          <w:rFonts w:ascii="Arial" w:hAnsi="Arial" w:cs="Arial"/>
          <w:shd w:val="clear" w:color="auto" w:fill="FFFFFF"/>
        </w:rPr>
      </w:r>
      <w:r w:rsidR="00C450DF">
        <w:rPr>
          <w:rFonts w:ascii="Arial" w:hAnsi="Arial" w:cs="Arial"/>
          <w:shd w:val="clear" w:color="auto" w:fill="FFFFFF"/>
        </w:rPr>
        <w:fldChar w:fldCharType="end"/>
      </w:r>
      <w:r w:rsidRPr="00E90899">
        <w:rPr>
          <w:rFonts w:ascii="Arial" w:hAnsi="Arial" w:cs="Arial"/>
          <w:shd w:val="clear" w:color="auto" w:fill="FFFFFF"/>
        </w:rPr>
      </w:r>
      <w:r w:rsidRPr="00E90899">
        <w:rPr>
          <w:rFonts w:ascii="Arial" w:hAnsi="Arial" w:cs="Arial"/>
          <w:shd w:val="clear" w:color="auto" w:fill="FFFFFF"/>
        </w:rPr>
        <w:fldChar w:fldCharType="separate"/>
      </w:r>
      <w:r w:rsidR="00C450DF">
        <w:rPr>
          <w:rFonts w:ascii="Arial" w:hAnsi="Arial" w:cs="Arial"/>
          <w:noProof/>
          <w:shd w:val="clear" w:color="auto" w:fill="FFFFFF"/>
        </w:rPr>
        <w:t>[64]</w:t>
      </w:r>
      <w:r w:rsidRPr="00E90899">
        <w:rPr>
          <w:rFonts w:ascii="Arial" w:hAnsi="Arial" w:cs="Arial"/>
          <w:shd w:val="clear" w:color="auto" w:fill="FFFFFF"/>
        </w:rPr>
        <w:fldChar w:fldCharType="end"/>
      </w:r>
      <w:r w:rsidRPr="00E90899">
        <w:rPr>
          <w:rFonts w:ascii="Arial" w:hAnsi="Arial" w:cs="Arial"/>
          <w:shd w:val="clear" w:color="auto" w:fill="FFFFFF"/>
        </w:rPr>
        <w:t xml:space="preserve">. Since </w:t>
      </w:r>
      <w:r w:rsidRPr="00E90899">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E90899">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 </w:instrText>
      </w:r>
      <w:r w:rsidR="00C450DF">
        <w:rPr>
          <w:rFonts w:ascii="Arial" w:hAnsi="Arial" w:cs="Arial"/>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rPr>
        <w:instrText xml:space="preserve"> ADDIN EN.CITE.DATA </w:instrText>
      </w:r>
      <w:r w:rsidR="00C450DF">
        <w:rPr>
          <w:rFonts w:ascii="Arial" w:hAnsi="Arial" w:cs="Arial"/>
        </w:rPr>
      </w:r>
      <w:r w:rsidR="00C450DF">
        <w:rPr>
          <w:rFonts w:ascii="Arial" w:hAnsi="Arial" w:cs="Arial"/>
        </w:rPr>
        <w:fldChar w:fldCharType="end"/>
      </w:r>
      <w:r w:rsidRPr="00E90899">
        <w:rPr>
          <w:rFonts w:ascii="Arial" w:hAnsi="Arial" w:cs="Arial"/>
        </w:rPr>
      </w:r>
      <w:r w:rsidRPr="00E90899">
        <w:rPr>
          <w:rFonts w:ascii="Arial" w:hAnsi="Arial" w:cs="Arial"/>
        </w:rPr>
        <w:fldChar w:fldCharType="separate"/>
      </w:r>
      <w:r w:rsidR="00C450DF">
        <w:rPr>
          <w:rFonts w:ascii="Arial" w:hAnsi="Arial" w:cs="Arial"/>
          <w:noProof/>
        </w:rPr>
        <w:t>[65]</w:t>
      </w:r>
      <w:r w:rsidRPr="00E90899">
        <w:rPr>
          <w:rFonts w:ascii="Arial" w:hAnsi="Arial" w:cs="Arial"/>
        </w:rPr>
        <w:fldChar w:fldCharType="end"/>
      </w:r>
      <w:r w:rsidRPr="00E90899">
        <w:rPr>
          <w:rFonts w:ascii="Arial" w:hAnsi="Arial" w:cs="Arial"/>
        </w:rPr>
        <w:t>.</w:t>
      </w:r>
    </w:p>
    <w:p w14:paraId="54519CED" w14:textId="534F96DB" w:rsidR="00442D1C" w:rsidRPr="00E90899" w:rsidRDefault="00477A6A" w:rsidP="00D31EA1">
      <w:pPr>
        <w:pStyle w:val="NormalWeb"/>
        <w:shd w:val="clear" w:color="auto" w:fill="FFFFFF"/>
        <w:spacing w:after="360" w:line="276" w:lineRule="auto"/>
        <w:jc w:val="both"/>
        <w:rPr>
          <w:rFonts w:ascii="Arial" w:hAnsi="Arial" w:cs="Arial"/>
          <w:sz w:val="22"/>
          <w:szCs w:val="22"/>
        </w:rPr>
      </w:pPr>
      <w:r w:rsidRPr="00E90899">
        <w:rPr>
          <w:rFonts w:ascii="Arial" w:hAnsi="Arial" w:cs="Arial"/>
          <w:sz w:val="22"/>
          <w:szCs w:val="22"/>
        </w:rPr>
        <w:t xml:space="preserve">An interesting pathway in our enrichment analysis was the inflammasome pathway.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was </w:t>
      </w:r>
      <w:r w:rsidR="003F0AFF" w:rsidRPr="005753B0">
        <w:rPr>
          <w:rFonts w:ascii="Arial" w:hAnsi="Arial" w:cs="Arial"/>
          <w:sz w:val="22"/>
          <w:szCs w:val="22"/>
          <w:shd w:val="clear" w:color="auto" w:fill="FFFFFF"/>
        </w:rPr>
        <w:t>significantly</w:t>
      </w:r>
      <w:r w:rsidR="003F0AFF">
        <w:rPr>
          <w:rFonts w:ascii="Arial" w:hAnsi="Arial" w:cs="Arial"/>
          <w:sz w:val="22"/>
          <w:szCs w:val="22"/>
          <w:shd w:val="clear" w:color="auto" w:fill="FFFFFF"/>
        </w:rPr>
        <w:t xml:space="preserve"> </w:t>
      </w:r>
      <w:r w:rsidRPr="00E90899">
        <w:rPr>
          <w:rFonts w:ascii="Arial" w:hAnsi="Arial" w:cs="Arial"/>
          <w:sz w:val="22"/>
          <w:szCs w:val="22"/>
          <w:shd w:val="clear" w:color="auto" w:fill="FFFFFF"/>
        </w:rPr>
        <w:t>upregulated in vape</w:t>
      </w:r>
      <w:ins w:id="45"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rs (FC: 2.1</w:t>
      </w:r>
      <w:r w:rsidR="0058065F">
        <w:rPr>
          <w:rFonts w:ascii="Arial" w:hAnsi="Arial" w:cs="Arial"/>
          <w:sz w:val="22"/>
          <w:szCs w:val="22"/>
          <w:shd w:val="clear" w:color="auto" w:fill="FFFFFF"/>
        </w:rPr>
        <w:t>; FDR &lt; 0.001</w:t>
      </w:r>
      <w:r w:rsidRPr="00E90899">
        <w:rPr>
          <w:rFonts w:ascii="Arial" w:hAnsi="Arial" w:cs="Arial"/>
          <w:sz w:val="22"/>
          <w:szCs w:val="22"/>
          <w:shd w:val="clear" w:color="auto" w:fill="FFFFFF"/>
        </w:rPr>
        <w:t xml:space="preserve">) and this has been suggested that inflammasomes are activated, and </w:t>
      </w:r>
      <w:r w:rsidR="009939BD" w:rsidRPr="00E90899">
        <w:rPr>
          <w:rFonts w:ascii="Arial" w:hAnsi="Arial" w:cs="Arial"/>
          <w:sz w:val="22"/>
          <w:szCs w:val="22"/>
          <w:shd w:val="clear" w:color="auto" w:fill="FFFFFF"/>
        </w:rPr>
        <w:t>like</w:t>
      </w:r>
      <w:r w:rsidRPr="00E90899">
        <w:rPr>
          <w:rFonts w:ascii="Arial" w:hAnsi="Arial" w:cs="Arial"/>
          <w:sz w:val="22"/>
          <w:szCs w:val="22"/>
          <w:shd w:val="clear" w:color="auto" w:fill="FFFFFF"/>
        </w:rPr>
        <w:t xml:space="preserve"> Lee et al, </w:t>
      </w:r>
      <w:r w:rsidRPr="00E90899">
        <w:rPr>
          <w:rFonts w:ascii="Arial" w:hAnsi="Arial" w:cs="Arial"/>
          <w:i/>
          <w:iCs/>
          <w:sz w:val="22"/>
          <w:szCs w:val="22"/>
          <w:shd w:val="clear" w:color="auto" w:fill="FFFFFF"/>
        </w:rPr>
        <w:t xml:space="preserve">CXCL1, CXCL2 </w:t>
      </w:r>
      <w:r w:rsidRPr="00E90899">
        <w:rPr>
          <w:rFonts w:ascii="Arial" w:hAnsi="Arial" w:cs="Arial"/>
          <w:sz w:val="22"/>
          <w:szCs w:val="22"/>
          <w:shd w:val="clear" w:color="auto" w:fill="FFFFFF"/>
        </w:rPr>
        <w:t>and</w:t>
      </w:r>
      <w:r w:rsidRPr="00E90899">
        <w:rPr>
          <w:rFonts w:ascii="Arial" w:hAnsi="Arial" w:cs="Arial"/>
          <w:i/>
          <w:iCs/>
          <w:sz w:val="22"/>
          <w:szCs w:val="22"/>
          <w:shd w:val="clear" w:color="auto" w:fill="FFFFFF"/>
        </w:rPr>
        <w:t xml:space="preserve"> NOD2</w:t>
      </w:r>
      <w:r w:rsidRPr="00E90899">
        <w:rPr>
          <w:rFonts w:ascii="Arial" w:hAnsi="Arial" w:cs="Arial"/>
          <w:sz w:val="22"/>
          <w:szCs w:val="22"/>
          <w:shd w:val="clear" w:color="auto" w:fill="FFFFFF"/>
        </w:rPr>
        <w:t xml:space="preserve"> were upregulated in vape</w:t>
      </w:r>
      <w:ins w:id="46" w:author="Commodore, Sarah" w:date="2023-03-22T15:44:00Z">
        <w:r w:rsidR="0005083A">
          <w:rPr>
            <w:rFonts w:ascii="Arial" w:hAnsi="Arial" w:cs="Arial"/>
            <w:sz w:val="22"/>
            <w:szCs w:val="22"/>
            <w:shd w:val="clear" w:color="auto" w:fill="FFFFFF"/>
          </w:rPr>
          <w:t xml:space="preserve"> use</w:t>
        </w:r>
      </w:ins>
      <w:r w:rsidRPr="00E90899">
        <w:rPr>
          <w:rFonts w:ascii="Arial" w:hAnsi="Arial" w:cs="Arial"/>
          <w:sz w:val="22"/>
          <w:szCs w:val="22"/>
          <w:shd w:val="clear" w:color="auto" w:fill="FFFFFF"/>
        </w:rPr>
        <w:t xml:space="preserve">rs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w:t>
      </w:r>
      <w:r w:rsidRPr="00E90899">
        <w:rPr>
          <w:rFonts w:ascii="Arial" w:hAnsi="Arial" w:cs="Arial"/>
          <w:sz w:val="22"/>
          <w:szCs w:val="22"/>
        </w:rPr>
        <w:t xml:space="preserve"> </w:t>
      </w:r>
      <w:r w:rsidRPr="00E90899">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respond to inflammatory signals </w:t>
      </w:r>
      <w:r w:rsidRPr="00E90899">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PEVuZE5vdGU+PENpdGU+PEF1dGhvcj5MZWU8L0F1dGhvcj48WWVhcj4yMDIwPC9ZZWFyPjxSZWNO
dW0+NTA8L1JlY051bT48RGlzcGxheVRleHQ+WzY1XTwvRGlzcGxheVRleHQ+PHJlY29yZD48cmVj
LW51bWJlcj41MDwvcmVjLW51bWJlcj48Zm9yZWlnbi1rZXlzPjxrZXkgYXBwPSJFTiIgZGItaWQ9
ImY5dHAwemZwcDl6dHNtZXJmMDRwZDJ6cXh4d3phOTk1ZHdkZiIgdGltZXN0YW1wPSIxNjc1OTc3
Mjk5Ij41MDwva2V5PjwvZm9yZWlnbi1rZXlzPjxyZWYtdHlwZSBuYW1lPSJKb3VybmFsIEFydGlj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[65]</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Upon activation, inflammasomes cleave pro-IL1B and pro-</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into </w:t>
      </w:r>
      <w:r w:rsidRPr="00E90899">
        <w:rPr>
          <w:rFonts w:ascii="Arial" w:hAnsi="Arial" w:cs="Arial"/>
          <w:i/>
          <w:iCs/>
          <w:sz w:val="22"/>
          <w:szCs w:val="22"/>
          <w:shd w:val="clear" w:color="auto" w:fill="FFFFFF"/>
        </w:rPr>
        <w:t>IL1B</w:t>
      </w:r>
      <w:r w:rsidRPr="00E90899">
        <w:rPr>
          <w:rFonts w:ascii="Arial" w:hAnsi="Arial" w:cs="Arial"/>
          <w:sz w:val="22"/>
          <w:szCs w:val="22"/>
          <w:shd w:val="clear" w:color="auto" w:fill="FFFFFF"/>
        </w:rPr>
        <w:t xml:space="preserve"> and </w:t>
      </w:r>
      <w:r w:rsidRPr="00E90899">
        <w:rPr>
          <w:rFonts w:ascii="Arial" w:hAnsi="Arial" w:cs="Arial"/>
          <w:i/>
          <w:iCs/>
          <w:sz w:val="22"/>
          <w:szCs w:val="22"/>
          <w:shd w:val="clear" w:color="auto" w:fill="FFFFFF"/>
        </w:rPr>
        <w:t>IL18</w:t>
      </w:r>
      <w:r w:rsidRPr="00E90899">
        <w:rPr>
          <w:rFonts w:ascii="Arial" w:hAnsi="Arial" w:cs="Arial"/>
          <w:sz w:val="22"/>
          <w:szCs w:val="22"/>
          <w:shd w:val="clear" w:color="auto" w:fill="FFFFFF"/>
        </w:rPr>
        <w:t xml:space="preserve">, to signal the presence of xenobiotics and initiate the inflammatory response </w:t>
      </w:r>
      <w:r w:rsidRPr="00E90899">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PEVuZE5vdGU+PENpdGU+PEF1dGhvcj5MdTwvQXV0aG9yPjxZZWFyPjIwMTU8L1llYXI+PFJlY051
bT41MTwvUmVjTnVtPjxEaXNwbGF5VGV4dD5bNjZdPC9EaXNwbGF5VGV4dD48cmVjb3JkPjxyZWMt
bnVtYmVyPjUxPC9yZWMtbnVtYmVyPjxmb3JlaWduLWtleXM+PGtleSBhcHA9IkVOIiBkYi1pZD0i
Zjl0cDB6ZnBwOXp0c21lcmYwNHBkMnpxeHh3emE5OTVkd2RmIiB0aW1lc3RhbXA9IjE2NzU5Nzcy
OTkiPjUxPC9rZXk+PC9mb3JlaWduLWtleXM+PHJlZi10eXBlIG5hbWU9IkpvdXJuYWwgQXJ0aWNs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Pr="00E90899">
        <w:rPr>
          <w:rFonts w:ascii="Arial" w:hAnsi="Arial" w:cs="Arial"/>
          <w:sz w:val="22"/>
          <w:szCs w:val="22"/>
          <w:shd w:val="clear" w:color="auto" w:fill="FFFFFF"/>
        </w:rPr>
      </w:r>
      <w:r w:rsidRPr="00E90899">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[66]</w:t>
      </w:r>
      <w:r w:rsidRPr="00E90899">
        <w:rPr>
          <w:rFonts w:ascii="Arial" w:hAnsi="Arial" w:cs="Arial"/>
          <w:sz w:val="22"/>
          <w:szCs w:val="22"/>
          <w:shd w:val="clear" w:color="auto" w:fill="FFFFFF"/>
        </w:rPr>
        <w:fldChar w:fldCharType="end"/>
      </w:r>
      <w:r w:rsidRPr="00E90899">
        <w:rPr>
          <w:rFonts w:ascii="Arial" w:hAnsi="Arial" w:cs="Arial"/>
          <w:sz w:val="22"/>
          <w:szCs w:val="22"/>
          <w:shd w:val="clear" w:color="auto" w:fill="FFFFFF"/>
        </w:rPr>
        <w:t xml:space="preserve">. </w:t>
      </w:r>
      <w:r w:rsidRPr="00E90899">
        <w:rPr>
          <w:rFonts w:ascii="Arial" w:hAnsi="Arial" w:cs="Arial"/>
          <w:sz w:val="22"/>
          <w:szCs w:val="22"/>
        </w:rPr>
        <w:t>Several members of the NLRP family were differentially expressed when vape</w:t>
      </w:r>
      <w:r w:rsidR="00202869">
        <w:rPr>
          <w:rFonts w:ascii="Arial" w:hAnsi="Arial" w:cs="Arial"/>
          <w:sz w:val="22"/>
          <w:szCs w:val="22"/>
        </w:rPr>
        <w:t xml:space="preserve"> use</w:t>
      </w:r>
      <w:r w:rsidRPr="00E90899">
        <w:rPr>
          <w:rFonts w:ascii="Arial" w:hAnsi="Arial" w:cs="Arial"/>
          <w:sz w:val="22"/>
          <w:szCs w:val="22"/>
        </w:rPr>
        <w:t xml:space="preserve">rs were compared to </w:t>
      </w:r>
      <w:r w:rsidR="00202869">
        <w:rPr>
          <w:rFonts w:ascii="Arial" w:hAnsi="Arial" w:cs="Arial"/>
          <w:sz w:val="22"/>
          <w:szCs w:val="22"/>
        </w:rPr>
        <w:t>non-vape users</w:t>
      </w:r>
      <w:r w:rsidR="00202869" w:rsidRPr="00E90899">
        <w:rPr>
          <w:rFonts w:ascii="Arial" w:hAnsi="Arial" w:cs="Arial"/>
          <w:sz w:val="22"/>
          <w:szCs w:val="22"/>
        </w:rPr>
        <w:t xml:space="preserve"> </w:t>
      </w:r>
      <w:r w:rsidRPr="00E90899">
        <w:rPr>
          <w:rFonts w:ascii="Arial" w:hAnsi="Arial" w:cs="Arial"/>
          <w:sz w:val="22"/>
          <w:szCs w:val="22"/>
        </w:rPr>
        <w:t>(</w:t>
      </w:r>
      <w:r w:rsidRPr="00E90899">
        <w:rPr>
          <w:rFonts w:ascii="Arial" w:hAnsi="Arial" w:cs="Arial"/>
          <w:i/>
          <w:iCs/>
          <w:sz w:val="22"/>
          <w:szCs w:val="22"/>
        </w:rPr>
        <w:t xml:space="preserve">NLRP1, NLRP3, NLRP6, NLRP12, </w:t>
      </w:r>
      <w:r w:rsidRPr="00E90899">
        <w:rPr>
          <w:rFonts w:ascii="Arial" w:hAnsi="Arial" w:cs="Arial"/>
          <w:sz w:val="22"/>
          <w:szCs w:val="22"/>
        </w:rPr>
        <w:t>and</w:t>
      </w:r>
      <w:r w:rsidRPr="00E90899">
        <w:rPr>
          <w:rFonts w:ascii="Arial" w:hAnsi="Arial" w:cs="Arial"/>
          <w:i/>
          <w:iCs/>
          <w:sz w:val="22"/>
          <w:szCs w:val="22"/>
        </w:rPr>
        <w:t xml:space="preserve"> NLRP14</w:t>
      </w:r>
      <w:r w:rsidRPr="00E90899">
        <w:rPr>
          <w:rFonts w:ascii="Arial" w:hAnsi="Arial" w:cs="Arial"/>
          <w:sz w:val="22"/>
          <w:szCs w:val="22"/>
        </w:rPr>
        <w:t xml:space="preserve">). All except </w:t>
      </w:r>
      <w:r w:rsidRPr="00E90899">
        <w:rPr>
          <w:rFonts w:ascii="Arial" w:hAnsi="Arial" w:cs="Arial"/>
          <w:i/>
          <w:iCs/>
          <w:sz w:val="22"/>
          <w:szCs w:val="22"/>
        </w:rPr>
        <w:t>NLRP14</w:t>
      </w:r>
      <w:r w:rsidRPr="00E90899">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90899">
        <w:rPr>
          <w:rFonts w:ascii="Arial" w:hAnsi="Arial" w:cs="Arial"/>
          <w:i/>
          <w:iCs/>
          <w:sz w:val="22"/>
          <w:szCs w:val="22"/>
        </w:rPr>
        <w:t>IL1B</w:t>
      </w:r>
      <w:r w:rsidRPr="00E90899">
        <w:rPr>
          <w:rFonts w:ascii="Arial" w:hAnsi="Arial" w:cs="Arial"/>
          <w:sz w:val="22"/>
          <w:szCs w:val="22"/>
        </w:rPr>
        <w:t xml:space="preserve"> (upregulated in vape</w:t>
      </w:r>
      <w:ins w:id="47" w:author="Commodore, Sarah" w:date="2023-03-22T15:44:00Z">
        <w:r w:rsidR="0005083A">
          <w:rPr>
            <w:rFonts w:ascii="Arial" w:hAnsi="Arial" w:cs="Arial"/>
            <w:sz w:val="22"/>
            <w:szCs w:val="22"/>
          </w:rPr>
          <w:t xml:space="preserve"> use</w:t>
        </w:r>
      </w:ins>
      <w:r w:rsidRPr="00E90899">
        <w:rPr>
          <w:rFonts w:ascii="Arial" w:hAnsi="Arial" w:cs="Arial"/>
          <w:sz w:val="22"/>
          <w:szCs w:val="22"/>
        </w:rPr>
        <w:t>rs) can stimulate the production of other inflammatory cytokines (</w:t>
      </w:r>
      <w:proofErr w:type="spellStart"/>
      <w:proofErr w:type="gramStart"/>
      <w:r w:rsidRPr="00E90899">
        <w:rPr>
          <w:rFonts w:ascii="Arial" w:hAnsi="Arial" w:cs="Arial"/>
          <w:sz w:val="22"/>
          <w:szCs w:val="22"/>
        </w:rPr>
        <w:t>eg</w:t>
      </w:r>
      <w:proofErr w:type="spellEnd"/>
      <w:proofErr w:type="gramEnd"/>
      <w:r w:rsidRPr="00E90899">
        <w:rPr>
          <w:rFonts w:ascii="Arial" w:hAnsi="Arial" w:cs="Arial"/>
          <w:sz w:val="22"/>
          <w:szCs w:val="22"/>
        </w:rPr>
        <w:t xml:space="preserve"> </w:t>
      </w:r>
      <w:r w:rsidRPr="00E90899">
        <w:rPr>
          <w:rFonts w:ascii="Arial" w:hAnsi="Arial" w:cs="Arial"/>
          <w:i/>
          <w:iCs/>
          <w:sz w:val="22"/>
          <w:szCs w:val="22"/>
        </w:rPr>
        <w:t>IL6</w:t>
      </w:r>
      <w:r w:rsidRPr="00E90899">
        <w:rPr>
          <w:rFonts w:ascii="Arial" w:hAnsi="Arial" w:cs="Arial"/>
          <w:sz w:val="22"/>
          <w:szCs w:val="22"/>
        </w:rPr>
        <w:t xml:space="preserve"> and </w:t>
      </w:r>
      <w:r w:rsidRPr="00E90899">
        <w:rPr>
          <w:rFonts w:ascii="Arial" w:hAnsi="Arial" w:cs="Arial"/>
          <w:i/>
          <w:iCs/>
          <w:sz w:val="22"/>
          <w:szCs w:val="22"/>
        </w:rPr>
        <w:t>TNF</w:t>
      </w:r>
      <w:r w:rsidRPr="00E90899">
        <w:rPr>
          <w:rFonts w:ascii="Arial" w:hAnsi="Arial" w:cs="Arial"/>
          <w:sz w:val="22"/>
          <w:szCs w:val="22"/>
        </w:rPr>
        <w:t>) which were also upregulated in vape</w:t>
      </w:r>
      <w:ins w:id="48" w:author="Commodore, Sarah" w:date="2023-03-22T15:42:00Z">
        <w:r w:rsidR="0005083A">
          <w:rPr>
            <w:rFonts w:ascii="Arial" w:hAnsi="Arial" w:cs="Arial"/>
            <w:sz w:val="22"/>
            <w:szCs w:val="22"/>
          </w:rPr>
          <w:t xml:space="preserve"> users</w:t>
        </w:r>
      </w:ins>
      <w:del w:id="49" w:author="Commodore, Sarah" w:date="2023-03-22T15:42:00Z">
        <w:r w:rsidRPr="00E90899" w:rsidDel="0005083A">
          <w:rPr>
            <w:rFonts w:ascii="Arial" w:hAnsi="Arial" w:cs="Arial"/>
            <w:sz w:val="22"/>
            <w:szCs w:val="22"/>
          </w:rPr>
          <w:delText>rs</w:delText>
        </w:r>
      </w:del>
      <w:r w:rsidRPr="00E90899">
        <w:rPr>
          <w:rFonts w:ascii="Arial" w:hAnsi="Arial" w:cs="Arial"/>
          <w:sz w:val="22"/>
          <w:szCs w:val="22"/>
        </w:rPr>
        <w:t xml:space="preserve"> vs non</w:t>
      </w:r>
      <w:ins w:id="50" w:author="Commodore, Sarah" w:date="2023-03-22T15:43:00Z">
        <w:r w:rsidR="0005083A">
          <w:rPr>
            <w:rFonts w:ascii="Arial" w:hAnsi="Arial" w:cs="Arial"/>
            <w:sz w:val="22"/>
            <w:szCs w:val="22"/>
          </w:rPr>
          <w:t>-</w:t>
        </w:r>
      </w:ins>
      <w:r w:rsidRPr="00E90899">
        <w:rPr>
          <w:rFonts w:ascii="Arial" w:hAnsi="Arial" w:cs="Arial"/>
          <w:sz w:val="22"/>
          <w:szCs w:val="22"/>
        </w:rPr>
        <w:t>vape</w:t>
      </w:r>
      <w:ins w:id="51" w:author="Commodore, Sarah" w:date="2023-03-22T15:43:00Z">
        <w:r w:rsidR="0005083A">
          <w:rPr>
            <w:rFonts w:ascii="Arial" w:hAnsi="Arial" w:cs="Arial"/>
            <w:sz w:val="22"/>
            <w:szCs w:val="22"/>
          </w:rPr>
          <w:t xml:space="preserve"> use</w:t>
        </w:r>
      </w:ins>
      <w:r w:rsidRPr="00E90899">
        <w:rPr>
          <w:rFonts w:ascii="Arial" w:hAnsi="Arial" w:cs="Arial"/>
          <w:sz w:val="22"/>
          <w:szCs w:val="22"/>
        </w:rPr>
        <w:t xml:space="preserve">rs in our study. Future studies may need to assess the types of e-cig devices that may stimulate different pathways due to chronic e-cig use. The study by Hickman et al highlights the importance of assessing device type. Data from third- and fourth-generation e-cig users and found an overall suppression of host defense associated with fourth-generation e-cig use </w:t>
      </w:r>
      <w:r w:rsidRPr="00E90899">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 </w:instrText>
      </w:r>
      <w:r w:rsidR="00C450DF">
        <w:rPr>
          <w:rFonts w:ascii="Arial" w:hAnsi="Arial" w:cs="Arial"/>
          <w:sz w:val="22"/>
          <w:szCs w:val="22"/>
        </w:rPr>
        <w:fldChar w:fldCharType="begin">
          <w:fldData xml:space="preserve">PEVuZE5vdGU+PENpdGU+PEF1dGhvcj5IaWNrbWFuPC9BdXRob3I+PFllYXI+MjAyMjwvWWVhcj48
UmVjTnVtPjUyPC9SZWNOdW0+PERpc3BsYXlUZXh0Pls2N108L0Rpc3BsYXlUZXh0PjxyZWNvcmQ+
PHJlYy1udW1iZXI+NTI8L3JlYy1udW1iZXI+PGZvcmVpZ24ta2V5cz48a2V5IGFwcD0iRU4iIGRi
LWlkPSJmOXRwMHpmcHA5enRzbWVyZjA0cGQyenF4eHd6YTk5NWR3ZGYiIHRpbWVzdGFtcD0iMTY3
NTk3NzI5OSI+NTI8L2tleT48L2ZvcmVpZ24ta2V5cz48cmVmLXR5cGUgbmFtZT0iSm91cm5hbCBB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C450DF">
        <w:rPr>
          <w:rFonts w:ascii="Arial" w:hAnsi="Arial" w:cs="Arial"/>
          <w:sz w:val="22"/>
          <w:szCs w:val="22"/>
        </w:rPr>
        <w:instrText xml:space="preserve"> ADDIN EN.CITE.DATA </w:instrText>
      </w:r>
      <w:r w:rsidR="00C450DF">
        <w:rPr>
          <w:rFonts w:ascii="Arial" w:hAnsi="Arial" w:cs="Arial"/>
          <w:sz w:val="22"/>
          <w:szCs w:val="22"/>
        </w:rPr>
      </w:r>
      <w:r w:rsidR="00C450DF">
        <w:rPr>
          <w:rFonts w:ascii="Arial" w:hAnsi="Arial" w:cs="Arial"/>
          <w:sz w:val="22"/>
          <w:szCs w:val="22"/>
        </w:rPr>
        <w:fldChar w:fldCharType="end"/>
      </w:r>
      <w:r w:rsidRPr="00E90899">
        <w:rPr>
          <w:rFonts w:ascii="Arial" w:hAnsi="Arial" w:cs="Arial"/>
          <w:sz w:val="22"/>
          <w:szCs w:val="22"/>
        </w:rPr>
      </w:r>
      <w:r w:rsidRPr="00E90899">
        <w:rPr>
          <w:rFonts w:ascii="Arial" w:hAnsi="Arial" w:cs="Arial"/>
          <w:sz w:val="22"/>
          <w:szCs w:val="22"/>
        </w:rPr>
        <w:fldChar w:fldCharType="separate"/>
      </w:r>
      <w:r w:rsidR="00C450DF">
        <w:rPr>
          <w:rFonts w:ascii="Arial" w:hAnsi="Arial" w:cs="Arial"/>
          <w:noProof/>
          <w:sz w:val="22"/>
          <w:szCs w:val="22"/>
        </w:rPr>
        <w:t>[67]</w:t>
      </w:r>
      <w:r w:rsidRPr="00E90899">
        <w:rPr>
          <w:rFonts w:ascii="Arial" w:hAnsi="Arial" w:cs="Arial"/>
          <w:sz w:val="22"/>
          <w:szCs w:val="22"/>
        </w:rPr>
        <w:fldChar w:fldCharType="end"/>
      </w:r>
      <w:r w:rsidRPr="00E90899">
        <w:rPr>
          <w:rFonts w:ascii="Arial" w:hAnsi="Arial" w:cs="Arial"/>
          <w:sz w:val="22"/>
          <w:szCs w:val="22"/>
        </w:rPr>
        <w:t xml:space="preserve">. This may be due to new/emerging formulations in the e-cigs such as nicotine salts and future studies need to be designed to understand the health consequences of emerging e-cigs </w:t>
      </w:r>
      <w:r w:rsidRPr="00E90899">
        <w:rPr>
          <w:rFonts w:ascii="Arial" w:hAnsi="Arial" w:cs="Arial"/>
          <w:sz w:val="22"/>
          <w:szCs w:val="22"/>
        </w:rPr>
        <w:fldChar w:fldCharType="begin"/>
      </w:r>
      <w:r w:rsidR="00C450DF">
        <w:rPr>
          <w:rFonts w:ascii="Arial" w:hAnsi="Arial" w:cs="Arial"/>
          <w:sz w:val="22"/>
          <w:szCs w:val="22"/>
        </w:rPr>
        <w:instrText xml:space="preserve"> ADDIN EN.CITE &lt;EndNote&gt;&lt;Cite&gt;&lt;Author&gt;Sullivan&lt;/Author&gt;&lt;Year&gt;2022&lt;/Year&gt;&lt;RecNum&gt;53&lt;/RecNum&gt;&lt;DisplayText&gt;[68]&lt;/DisplayText&gt;&lt;record&gt;&lt;rec-number&gt;53&lt;/rec-number&gt;&lt;foreign-keys&gt;&lt;key app="EN" db-id="f9tp0zfpp9ztsmerf04pd2zqxxwza995dwdf" timestamp="1675977299"&gt;53&lt;/key&gt;&lt;/foreign-keys&gt;&lt;ref-type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sidRPr="00E90899">
        <w:rPr>
          <w:rFonts w:ascii="Arial" w:hAnsi="Arial" w:cs="Arial"/>
          <w:sz w:val="22"/>
          <w:szCs w:val="22"/>
        </w:rPr>
        <w:fldChar w:fldCharType="separate"/>
      </w:r>
      <w:r w:rsidR="00C450DF">
        <w:rPr>
          <w:rFonts w:ascii="Arial" w:hAnsi="Arial" w:cs="Arial"/>
          <w:noProof/>
          <w:sz w:val="22"/>
          <w:szCs w:val="22"/>
        </w:rPr>
        <w:t>[68]</w:t>
      </w:r>
      <w:r w:rsidRPr="00E90899">
        <w:rPr>
          <w:rFonts w:ascii="Arial" w:hAnsi="Arial" w:cs="Arial"/>
          <w:sz w:val="22"/>
          <w:szCs w:val="22"/>
        </w:rPr>
        <w:fldChar w:fldCharType="end"/>
      </w:r>
      <w:r w:rsidRPr="00E90899">
        <w:rPr>
          <w:rFonts w:ascii="Arial" w:hAnsi="Arial" w:cs="Arial"/>
          <w:sz w:val="22"/>
          <w:szCs w:val="22"/>
        </w:rPr>
        <w:t>.</w:t>
      </w:r>
    </w:p>
    <w:p w14:paraId="16F4D29E" w14:textId="78879EFC" w:rsidR="00BD1327" w:rsidRPr="003E6C8E" w:rsidRDefault="00BD1327" w:rsidP="00BD1327">
      <w:pPr>
        <w:pStyle w:val="NormalWeb"/>
        <w:shd w:val="clear" w:color="auto" w:fill="FFFFFF"/>
        <w:spacing w:before="0" w:beforeAutospacing="0" w:after="158" w:afterAutospacing="0" w:line="276" w:lineRule="auto"/>
        <w:jc w:val="both"/>
        <w:rPr>
          <w:rFonts w:ascii="Arial" w:hAnsi="Arial" w:cs="Arial"/>
          <w:sz w:val="22"/>
          <w:szCs w:val="22"/>
          <w:shd w:val="clear" w:color="auto" w:fill="FFFFFF"/>
        </w:rPr>
      </w:pPr>
      <w:r w:rsidRPr="003E6C8E">
        <w:rPr>
          <w:rFonts w:ascii="Arial" w:hAnsi="Arial" w:cs="Arial"/>
          <w:sz w:val="22"/>
          <w:szCs w:val="22"/>
          <w:shd w:val="clear" w:color="auto" w:fill="FFFFFF"/>
        </w:rPr>
        <w:lastRenderedPageBreak/>
        <w:t>Finally, our results suggest that DNA methylation may be one of the mechanisms by which vaping exerts its effects on</w:t>
      </w:r>
      <w:ins w:id="52" w:author="Sharma, Sunita" w:date="2023-03-29T22:30:00Z">
        <w:r w:rsidR="00BD7DBD">
          <w:rPr>
            <w:rFonts w:ascii="Arial" w:hAnsi="Arial" w:cs="Arial"/>
            <w:sz w:val="22"/>
            <w:szCs w:val="22"/>
            <w:shd w:val="clear" w:color="auto" w:fill="FFFFFF"/>
          </w:rPr>
          <w:t xml:space="preserve"> nasal epithelial gene expression thereby impacting respiratory physiology.</w:t>
        </w:r>
      </w:ins>
      <w:del w:id="53" w:author="Sharma, Sunita" w:date="2023-03-29T22:30:00Z">
        <w:r w:rsidRPr="003E6C8E" w:rsidDel="00BD7DBD">
          <w:rPr>
            <w:rFonts w:ascii="Arial" w:hAnsi="Arial" w:cs="Arial"/>
            <w:sz w:val="22"/>
            <w:szCs w:val="22"/>
            <w:shd w:val="clear" w:color="auto" w:fill="FFFFFF"/>
          </w:rPr>
          <w:delText xml:space="preserve"> the lungs</w:delText>
        </w:r>
      </w:del>
      <w:r w:rsidRPr="003E6C8E">
        <w:rPr>
          <w:rFonts w:ascii="Arial" w:hAnsi="Arial" w:cs="Arial"/>
          <w:sz w:val="22"/>
          <w:szCs w:val="22"/>
          <w:shd w:val="clear" w:color="auto" w:fill="FFFFFF"/>
        </w:rPr>
        <w:t xml:space="preserve">. </w:t>
      </w:r>
      <w:r w:rsidRPr="003E6C8E">
        <w:rPr>
          <w:rFonts w:ascii="Arial" w:hAnsi="Arial" w:cs="Arial"/>
          <w:i/>
          <w:iCs/>
          <w:sz w:val="22"/>
          <w:szCs w:val="22"/>
          <w:shd w:val="clear" w:color="auto" w:fill="FFFFFF"/>
        </w:rPr>
        <w:t>REXO1</w:t>
      </w:r>
      <w:r w:rsidRPr="003E6C8E">
        <w:rPr>
          <w:rFonts w:ascii="Arial" w:hAnsi="Arial" w:cs="Arial"/>
          <w:sz w:val="22"/>
          <w:szCs w:val="22"/>
          <w:shd w:val="clear" w:color="auto" w:fill="FFFFFF"/>
        </w:rPr>
        <w:t xml:space="preserve"> and </w:t>
      </w: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were differentially methylated when vape</w:t>
      </w:r>
      <w:r w:rsidR="0053554F">
        <w:rPr>
          <w:rFonts w:ascii="Arial" w:hAnsi="Arial" w:cs="Arial"/>
          <w:sz w:val="22"/>
          <w:szCs w:val="22"/>
          <w:shd w:val="clear" w:color="auto" w:fill="FFFFFF"/>
        </w:rPr>
        <w:t xml:space="preserve"> use</w:t>
      </w:r>
      <w:r w:rsidRPr="003E6C8E">
        <w:rPr>
          <w:rFonts w:ascii="Arial" w:hAnsi="Arial" w:cs="Arial"/>
          <w:sz w:val="22"/>
          <w:szCs w:val="22"/>
          <w:shd w:val="clear" w:color="auto" w:fill="FFFFFF"/>
        </w:rPr>
        <w:t xml:space="preserve">rs are compared to </w:t>
      </w:r>
      <w:r w:rsidR="0053554F">
        <w:rPr>
          <w:rFonts w:ascii="Arial" w:hAnsi="Arial" w:cs="Arial"/>
          <w:sz w:val="22"/>
          <w:szCs w:val="22"/>
          <w:shd w:val="clear" w:color="auto" w:fill="FFFFFF"/>
        </w:rPr>
        <w:t>non-vape users</w:t>
      </w:r>
      <w:r w:rsidRPr="003E6C8E">
        <w:rPr>
          <w:rFonts w:ascii="Arial" w:hAnsi="Arial" w:cs="Arial"/>
          <w:sz w:val="22"/>
          <w:szCs w:val="22"/>
          <w:shd w:val="clear" w:color="auto" w:fill="FFFFFF"/>
        </w:rPr>
        <w:t xml:space="preserve">. While not much is known about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its over</w:t>
      </w:r>
      <w:r w:rsidRPr="003E6C8E">
        <w:rPr>
          <w:rFonts w:ascii="Arial" w:hAnsi="Arial" w:cs="Arial"/>
          <w:sz w:val="22"/>
          <w:szCs w:val="22"/>
          <w:shd w:val="clear" w:color="auto" w:fill="FFFFFF"/>
        </w:rPr>
        <w:t xml:space="preserve"> expression has been associated with cell proliferation, migration, and invasion in cervical cancer</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r>
      <w:r w:rsidR="00C450DF">
        <w:rPr>
          <w:rFonts w:ascii="Arial" w:hAnsi="Arial" w:cs="Arial"/>
          <w:sz w:val="22"/>
          <w:szCs w:val="22"/>
          <w:shd w:val="clear" w:color="auto" w:fill="FFFFFF"/>
        </w:rPr>
        <w:instrText xml:space="preserve"> ADDIN EN.CITE &lt;EndNote&gt;&lt;Cite&gt;&lt;Author&gt;Zhang&lt;/Author&gt;&lt;Year&gt;2021&lt;/Year&gt;&lt;RecNum&gt;55&lt;/RecNum&gt;&lt;DisplayText&gt;[69]&lt;/DisplayText&gt;&lt;record&gt;&lt;rec-number&gt;55&lt;/rec-number&gt;&lt;foreign-keys&gt;&lt;key app="EN" db-id="f9tp0zfpp9ztsmerf04pd2zqxxwza995dwdf" timestamp="1675977409"&gt;55&lt;/key&gt;&lt;/foreign-keys&gt;&lt;ref-type name="Journal Article"&gt;17&lt;/ref-type&gt;&lt;contributors&gt;&lt;authors&gt;&lt;author&gt;Zhang, Y.&lt;/author&gt;&lt;author&gt;Li, X.&lt;/author&gt;&lt;author&gt;Zhang, J.&lt;/author&gt;&lt;author&gt;Mao, L.&lt;/author&gt;&lt;/authors&gt;&lt;/contributors&gt;&lt;auth-address&gt;Department of Obstetrics and Gynecology, Renmin Hospital of Wuhan University, Wuhan, China. Doctor8118@163.com.&amp;#xD;Department of Obstetrics and Gynecology, Renmin Hospital of Wuhan University, Wuhan, China.&lt;/auth-address&gt;&lt;titles&gt;&lt;title&gt;Circ-CCDC66 upregulates REXO1 expression to aggravate cervical cancer progression via restraining miR-452-5p&lt;/title&gt;&lt;secondary-title&gt;Cancer Cell Int&lt;/secondary-title&gt;&lt;alt-title&gt;Cancer cell international&lt;/alt-title&gt;&lt;/titles&gt;&lt;periodical&gt;&lt;full-title&gt;Cancer Cell Int&lt;/full-title&gt;&lt;abbr-1&gt;Cancer cell international&lt;/abbr-1&gt;&lt;/periodical&gt;&lt;alt-periodical&gt;&lt;full-title&gt;Cancer Cell Int&lt;/full-title&gt;&lt;abbr-1&gt;Cancer cell international&lt;/abbr-1&gt;&lt;/alt-periodical&gt;&lt;pages&gt;20&lt;/pages&gt;&lt;volume&gt;21&lt;/volume&gt;&lt;number&gt;1&lt;/number&gt;&lt;edition&gt;2021/01/08&lt;/edition&gt;&lt;keywords&gt;&lt;keyword&gt;Cervical cancer&lt;/keyword&gt;&lt;keyword&gt;Circ-CCDC66&lt;/keyword&gt;&lt;keyword&gt;Circular RNA&lt;/keyword&gt;&lt;keyword&gt;Rexo1&lt;/keyword&gt;&lt;keyword&gt;miR-452-5p&lt;/keyword&gt;&lt;/keywords&gt;&lt;dates&gt;&lt;year&gt;2021&lt;/year&gt;&lt;pub-dates&gt;&lt;date&gt;Jan 6&lt;/date&gt;&lt;/pub-dates&gt;&lt;/dates&gt;&lt;isbn&gt;1475-2867 (Print)&amp;#xD;1475-2867&lt;/isbn&gt;&lt;accession-num&gt;33407514&lt;/accession-num&gt;&lt;urls&gt;&lt;/urls&gt;&lt;custom2&gt;PMC7789749&lt;/custom2&gt;&lt;electronic-resource-num&gt;10.1186/s12935-020-01732-8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[69]</w:t>
      </w:r>
      <w:r w:rsidR="005B023F" w:rsidRPr="003E6C8E">
        <w:rPr>
          <w:rFonts w:ascii="Arial" w:hAnsi="Arial" w:cs="Arial"/>
          <w:sz w:val="22"/>
          <w:szCs w:val="22"/>
          <w:shd w:val="clear" w:color="auto" w:fill="FFFFFF"/>
        </w:rPr>
        <w:fldChar w:fldCharType="end"/>
      </w:r>
      <w:r w:rsidR="007B3C43" w:rsidRPr="003E6C8E">
        <w:rPr>
          <w:rFonts w:ascii="Arial" w:hAnsi="Arial" w:cs="Arial"/>
          <w:sz w:val="22"/>
          <w:szCs w:val="22"/>
          <w:shd w:val="clear" w:color="auto" w:fill="FFFFFF"/>
        </w:rPr>
        <w:t>.</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Notably</w:t>
      </w:r>
      <w:r w:rsidRPr="003E6C8E">
        <w:rPr>
          <w:rFonts w:ascii="Arial" w:hAnsi="Arial" w:cs="Arial"/>
          <w:sz w:val="22"/>
          <w:szCs w:val="22"/>
          <w:shd w:val="clear" w:color="auto" w:fill="FFFFFF"/>
        </w:rPr>
        <w:t>,</w:t>
      </w:r>
      <w:r w:rsidR="00E61BC6">
        <w:rPr>
          <w:rFonts w:ascii="Arial" w:hAnsi="Arial" w:cs="Arial"/>
          <w:sz w:val="22"/>
          <w:szCs w:val="22"/>
          <w:shd w:val="clear" w:color="auto" w:fill="FFFFFF"/>
        </w:rPr>
        <w:t xml:space="preserve"> </w:t>
      </w:r>
      <w:r w:rsidR="00E61BC6" w:rsidRPr="009A3BEB">
        <w:rPr>
          <w:rFonts w:ascii="Arial" w:hAnsi="Arial" w:cs="Arial"/>
          <w:i/>
          <w:iCs/>
          <w:sz w:val="22"/>
          <w:szCs w:val="22"/>
          <w:shd w:val="clear" w:color="auto" w:fill="FFFFFF"/>
        </w:rPr>
        <w:t>REXO1</w:t>
      </w:r>
      <w:r w:rsidR="00E61BC6">
        <w:rPr>
          <w:rFonts w:ascii="Arial" w:hAnsi="Arial" w:cs="Arial"/>
          <w:i/>
          <w:iCs/>
          <w:sz w:val="22"/>
          <w:szCs w:val="22"/>
          <w:shd w:val="clear" w:color="auto" w:fill="FFFFFF"/>
        </w:rPr>
        <w:t xml:space="preserve"> </w:t>
      </w:r>
      <w:r w:rsidR="00E61BC6" w:rsidRPr="003E6C8E">
        <w:rPr>
          <w:rFonts w:ascii="Arial" w:hAnsi="Arial" w:cs="Arial"/>
          <w:sz w:val="22"/>
          <w:szCs w:val="22"/>
          <w:shd w:val="clear" w:color="auto" w:fill="FFFFFF"/>
        </w:rPr>
        <w:t xml:space="preserve">was </w:t>
      </w:r>
      <w:r w:rsidR="00E61BC6">
        <w:rPr>
          <w:rFonts w:ascii="Arial" w:hAnsi="Arial" w:cs="Arial"/>
          <w:sz w:val="22"/>
          <w:szCs w:val="22"/>
          <w:shd w:val="clear" w:color="auto" w:fill="FFFFFF"/>
        </w:rPr>
        <w:t xml:space="preserve">in </w:t>
      </w:r>
      <w:r w:rsidR="00E61BC6" w:rsidRPr="003E6C8E">
        <w:rPr>
          <w:rFonts w:ascii="Arial" w:hAnsi="Arial" w:cs="Arial"/>
          <w:sz w:val="22"/>
          <w:szCs w:val="22"/>
          <w:shd w:val="clear" w:color="auto" w:fill="FFFFFF"/>
        </w:rPr>
        <w:t>a significantly methylated region in our study and</w:t>
      </w:r>
      <w:r w:rsidR="00E61BC6">
        <w:rPr>
          <w:rFonts w:ascii="Arial" w:hAnsi="Arial" w:cs="Arial"/>
          <w:i/>
          <w:iCs/>
          <w:sz w:val="22"/>
          <w:szCs w:val="22"/>
          <w:shd w:val="clear" w:color="auto" w:fill="FFFFFF"/>
        </w:rPr>
        <w:t xml:space="preserve"> </w:t>
      </w:r>
      <w:r w:rsidRPr="003E6C8E">
        <w:rPr>
          <w:rFonts w:ascii="Arial" w:hAnsi="Arial" w:cs="Arial"/>
          <w:sz w:val="22"/>
          <w:szCs w:val="22"/>
          <w:shd w:val="clear" w:color="auto" w:fill="FFFFFF"/>
        </w:rPr>
        <w:t xml:space="preserve"> a recent study</w:t>
      </w:r>
      <w:r w:rsidR="00E61BC6">
        <w:rPr>
          <w:rFonts w:ascii="Arial" w:hAnsi="Arial" w:cs="Arial"/>
          <w:sz w:val="22"/>
          <w:szCs w:val="22"/>
          <w:shd w:val="clear" w:color="auto" w:fill="FFFFFF"/>
        </w:rPr>
        <w:t xml:space="preserve"> by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Pr="003E6C8E">
        <w:rPr>
          <w:rFonts w:ascii="Arial" w:hAnsi="Arial" w:cs="Arial"/>
          <w:sz w:val="22"/>
          <w:szCs w:val="22"/>
          <w:shd w:val="clear" w:color="auto" w:fill="FFFFFF"/>
        </w:rPr>
        <w:t xml:space="preserve"> </w:t>
      </w:r>
      <w:r w:rsidR="00E61BC6">
        <w:rPr>
          <w:rFonts w:ascii="Arial" w:hAnsi="Arial" w:cs="Arial"/>
          <w:sz w:val="22"/>
          <w:szCs w:val="22"/>
          <w:shd w:val="clear" w:color="auto" w:fill="FFFFFF"/>
        </w:rPr>
        <w:t>among</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Puerto Rican and Mexican American children and young adults (average age 12-14 years) with asthma</w:t>
      </w:r>
      <w:r w:rsidR="00E61BC6">
        <w:rPr>
          <w:rFonts w:ascii="Arial" w:hAnsi="Arial" w:cs="Arial"/>
          <w:sz w:val="22"/>
          <w:szCs w:val="22"/>
          <w:shd w:val="clear" w:color="auto" w:fill="FFFFFF"/>
        </w:rPr>
        <w:t>,</w:t>
      </w:r>
      <w:r w:rsidRPr="003E6C8E">
        <w:rPr>
          <w:rFonts w:ascii="Arial" w:hAnsi="Arial" w:cs="Arial"/>
          <w:sz w:val="22"/>
          <w:szCs w:val="22"/>
          <w:shd w:val="clear" w:color="auto" w:fill="FFFFFF"/>
        </w:rPr>
        <w:t xml:space="preserve"> identified </w:t>
      </w:r>
      <w:r w:rsidRPr="003E6C8E">
        <w:rPr>
          <w:rStyle w:val="Emphasis"/>
          <w:rFonts w:ascii="Arial" w:hAnsi="Arial" w:cs="Arial"/>
          <w:sz w:val="22"/>
          <w:szCs w:val="22"/>
          <w:shd w:val="clear" w:color="auto" w:fill="FFFFFF"/>
        </w:rPr>
        <w:t>REXO1</w:t>
      </w:r>
      <w:r w:rsidRPr="003E6C8E">
        <w:rPr>
          <w:rFonts w:ascii="Arial" w:hAnsi="Arial" w:cs="Arial"/>
          <w:sz w:val="22"/>
          <w:szCs w:val="22"/>
          <w:shd w:val="clear" w:color="auto" w:fill="FFFFFF"/>
        </w:rPr>
        <w:t xml:space="preserve"> in one of two differentially methylated regions as associated with pre-FEV</w:t>
      </w:r>
      <w:r w:rsidRPr="003E6C8E">
        <w:rPr>
          <w:rFonts w:ascii="Arial" w:hAnsi="Arial" w:cs="Arial"/>
          <w:sz w:val="22"/>
          <w:szCs w:val="22"/>
          <w:shd w:val="clear" w:color="auto" w:fill="FFFFFF"/>
          <w:vertAlign w:val="subscript"/>
        </w:rPr>
        <w:t>1</w:t>
      </w:r>
      <w:r w:rsidRPr="003E6C8E">
        <w:rPr>
          <w:rFonts w:ascii="Arial" w:hAnsi="Arial" w:cs="Arial"/>
          <w:sz w:val="22"/>
          <w:szCs w:val="22"/>
          <w:shd w:val="clear" w:color="auto" w:fill="FFFFFF"/>
        </w:rPr>
        <w:t>/FVC</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 </w:instrText>
      </w:r>
      <w:r w:rsidR="00C450DF">
        <w:rPr>
          <w:rFonts w:ascii="Arial" w:hAnsi="Arial" w:cs="Arial"/>
          <w:sz w:val="22"/>
          <w:szCs w:val="22"/>
          <w:shd w:val="clear" w:color="auto" w:fill="FFFFFF"/>
        </w:rPr>
        <w:fldChar w:fldCharType="begin">
          <w:fldData xml:space="preserve">PEVuZE5vdGU+PENpdGU+PEF1dGhvcj5IZXJyZXJhLUx1aXM8L0F1dGhvcj48WWVhcj4yMDIyPC9Z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</w:fldData>
        </w:fldChar>
      </w:r>
      <w:r w:rsidR="00C450DF">
        <w:rPr>
          <w:rFonts w:ascii="Arial" w:hAnsi="Arial" w:cs="Arial"/>
          <w:sz w:val="22"/>
          <w:szCs w:val="22"/>
          <w:shd w:val="clear" w:color="auto" w:fill="FFFFFF"/>
        </w:rPr>
        <w:instrText xml:space="preserve"> ADDIN EN.CITE.DATA </w:instrText>
      </w:r>
      <w:r w:rsidR="00C450DF">
        <w:rPr>
          <w:rFonts w:ascii="Arial" w:hAnsi="Arial" w:cs="Arial"/>
          <w:sz w:val="22"/>
          <w:szCs w:val="22"/>
          <w:shd w:val="clear" w:color="auto" w:fill="FFFFFF"/>
        </w:rPr>
      </w:r>
      <w:r w:rsidR="00C450DF">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Pr>
          <w:rFonts w:ascii="Arial" w:hAnsi="Arial" w:cs="Arial"/>
          <w:noProof/>
          <w:sz w:val="22"/>
          <w:szCs w:val="22"/>
          <w:shd w:val="clear" w:color="auto" w:fill="FFFFFF"/>
        </w:rPr>
        <w:t>[70]</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Interestingly, the association signals </w:t>
      </w:r>
      <w:r w:rsidR="001B0D1D" w:rsidRPr="003E6C8E">
        <w:rPr>
          <w:rFonts w:ascii="Arial" w:hAnsi="Arial" w:cs="Arial"/>
          <w:sz w:val="22"/>
          <w:szCs w:val="22"/>
          <w:shd w:val="clear" w:color="auto" w:fill="FFFFFF"/>
        </w:rPr>
        <w:t xml:space="preserve">for </w:t>
      </w:r>
      <w:r w:rsidR="00E61BC6">
        <w:rPr>
          <w:rFonts w:ascii="Arial" w:hAnsi="Arial" w:cs="Arial"/>
          <w:sz w:val="22"/>
          <w:szCs w:val="22"/>
          <w:shd w:val="clear" w:color="auto" w:fill="FFFFFF"/>
        </w:rPr>
        <w:t xml:space="preserve">the </w:t>
      </w:r>
      <w:r w:rsidR="00E61BC6" w:rsidRPr="00E61BC6">
        <w:rPr>
          <w:rFonts w:ascii="Arial" w:hAnsi="Arial" w:cs="Arial"/>
          <w:sz w:val="22"/>
          <w:szCs w:val="22"/>
          <w:shd w:val="clear" w:color="auto" w:fill="FFFFFF"/>
        </w:rPr>
        <w:t>Herrera-Luis</w:t>
      </w:r>
      <w:r w:rsidR="00E61BC6">
        <w:rPr>
          <w:rFonts w:ascii="Arial" w:hAnsi="Arial" w:cs="Arial"/>
          <w:sz w:val="22"/>
          <w:szCs w:val="22"/>
          <w:shd w:val="clear" w:color="auto" w:fill="FFFFFF"/>
        </w:rPr>
        <w:t xml:space="preserve"> et al</w:t>
      </w:r>
      <w:r w:rsidR="00E61BC6" w:rsidRPr="003E6C8E">
        <w:rPr>
          <w:rFonts w:ascii="Arial" w:hAnsi="Arial" w:cs="Arial"/>
          <w:sz w:val="22"/>
          <w:szCs w:val="22"/>
          <w:shd w:val="clear" w:color="auto" w:fill="FFFFFF"/>
        </w:rPr>
        <w:t xml:space="preserve"> </w:t>
      </w:r>
      <w:r w:rsidRPr="003E6C8E">
        <w:rPr>
          <w:rFonts w:ascii="Arial" w:hAnsi="Arial" w:cs="Arial"/>
          <w:sz w:val="22"/>
          <w:szCs w:val="22"/>
          <w:shd w:val="clear" w:color="auto" w:fill="FFFFFF"/>
        </w:rPr>
        <w:t>study were enriched for inflammatory processes and th</w:t>
      </w:r>
      <w:r w:rsidR="001B0D1D" w:rsidRPr="003E6C8E">
        <w:rPr>
          <w:rFonts w:ascii="Arial" w:hAnsi="Arial" w:cs="Arial"/>
          <w:sz w:val="22"/>
          <w:szCs w:val="22"/>
          <w:shd w:val="clear" w:color="auto" w:fill="FFFFFF"/>
        </w:rPr>
        <w:t>e authors concluded that</w:t>
      </w:r>
      <w:r w:rsidRPr="003E6C8E">
        <w:rPr>
          <w:rFonts w:ascii="Arial" w:hAnsi="Arial" w:cs="Arial"/>
          <w:sz w:val="22"/>
          <w:szCs w:val="22"/>
          <w:shd w:val="clear" w:color="auto" w:fill="FFFFFF"/>
        </w:rPr>
        <w:t xml:space="preserve"> </w:t>
      </w:r>
      <w:r w:rsidRPr="003E6C8E">
        <w:rPr>
          <w:rStyle w:val="Emphasis"/>
          <w:rFonts w:ascii="Arial" w:hAnsi="Arial" w:cs="Arial"/>
          <w:sz w:val="22"/>
          <w:szCs w:val="22"/>
          <w:shd w:val="clear" w:color="auto" w:fill="FFFFFF"/>
        </w:rPr>
        <w:t xml:space="preserve">REXO1 </w:t>
      </w:r>
      <w:r w:rsidRPr="003E6C8E">
        <w:rPr>
          <w:rStyle w:val="Emphasis"/>
          <w:rFonts w:ascii="Arial" w:hAnsi="Arial" w:cs="Arial"/>
          <w:i w:val="0"/>
          <w:iCs w:val="0"/>
          <w:sz w:val="22"/>
          <w:szCs w:val="22"/>
          <w:shd w:val="clear" w:color="auto" w:fill="FFFFFF"/>
        </w:rPr>
        <w:t>is</w:t>
      </w:r>
      <w:r w:rsidRPr="003E6C8E">
        <w:rPr>
          <w:rStyle w:val="Emphasis"/>
          <w:rFonts w:ascii="Arial" w:hAnsi="Arial" w:cs="Arial"/>
          <w:sz w:val="22"/>
          <w:szCs w:val="22"/>
          <w:shd w:val="clear" w:color="auto" w:fill="FFFFFF"/>
        </w:rPr>
        <w:t xml:space="preserve"> </w:t>
      </w:r>
      <w:r w:rsidRPr="003E6C8E">
        <w:rPr>
          <w:rStyle w:val="Emphasis"/>
          <w:rFonts w:ascii="Arial" w:hAnsi="Arial" w:cs="Arial"/>
          <w:i w:val="0"/>
          <w:iCs w:val="0"/>
          <w:sz w:val="22"/>
          <w:szCs w:val="22"/>
          <w:shd w:val="clear" w:color="auto" w:fill="FFFFFF"/>
        </w:rPr>
        <w:t>associated</w:t>
      </w:r>
      <w:r w:rsidRPr="003E6C8E">
        <w:rPr>
          <w:rFonts w:ascii="Arial" w:hAnsi="Arial" w:cs="Arial"/>
          <w:sz w:val="22"/>
          <w:szCs w:val="22"/>
          <w:shd w:val="clear" w:color="auto" w:fill="FFFFFF"/>
        </w:rPr>
        <w:t xml:space="preserve"> with airflow limitation in children</w:t>
      </w:r>
      <w:ins w:id="54" w:author="Sharma, Sunita" w:date="2023-03-29T22:31:00Z">
        <w:r w:rsidR="00C717BF">
          <w:rPr>
            <w:rFonts w:ascii="Arial" w:hAnsi="Arial" w:cs="Arial"/>
            <w:sz w:val="22"/>
            <w:szCs w:val="22"/>
            <w:shd w:val="clear" w:color="auto" w:fill="FFFFFF"/>
          </w:rPr>
          <w:t xml:space="preserve"> similar to the findings in our </w:t>
        </w:r>
      </w:ins>
      <w:ins w:id="55" w:author="Sharma, Sunita" w:date="2023-03-29T22:32:00Z">
        <w:r w:rsidR="00C717BF">
          <w:rPr>
            <w:rFonts w:ascii="Arial" w:hAnsi="Arial" w:cs="Arial"/>
            <w:sz w:val="22"/>
            <w:szCs w:val="22"/>
            <w:shd w:val="clear" w:color="auto" w:fill="FFFFFF"/>
          </w:rPr>
          <w:t>current study</w:t>
        </w:r>
      </w:ins>
      <w:r w:rsidRPr="003E6C8E">
        <w:rPr>
          <w:rFonts w:ascii="Arial" w:hAnsi="Arial" w:cs="Arial"/>
          <w:sz w:val="22"/>
          <w:szCs w:val="22"/>
          <w:shd w:val="clear" w:color="auto" w:fill="FFFFFF"/>
        </w:rPr>
        <w:t xml:space="preserve">. </w:t>
      </w:r>
    </w:p>
    <w:p w14:paraId="30C4F39B" w14:textId="56402388" w:rsidR="00BD1327" w:rsidRPr="007F77B7" w:rsidRDefault="00BD1327" w:rsidP="007F77B7">
      <w:pPr>
        <w:pStyle w:val="NormalWeb"/>
        <w:shd w:val="clear" w:color="auto" w:fill="FFFFFF"/>
        <w:spacing w:before="0" w:beforeAutospacing="0" w:after="158" w:afterAutospacing="0" w:line="276" w:lineRule="auto"/>
        <w:jc w:val="both"/>
        <w:rPr>
          <w:rFonts w:ascii="Arial" w:hAnsi="Arial" w:cs="Arial"/>
          <w:color w:val="333333"/>
          <w:sz w:val="22"/>
          <w:szCs w:val="22"/>
          <w:shd w:val="clear" w:color="auto" w:fill="FFFFFF"/>
        </w:rPr>
      </w:pPr>
      <w:r w:rsidRPr="003E6C8E">
        <w:rPr>
          <w:rFonts w:ascii="Arial" w:hAnsi="Arial" w:cs="Arial"/>
          <w:i/>
          <w:iCs/>
          <w:sz w:val="22"/>
          <w:szCs w:val="22"/>
          <w:shd w:val="clear" w:color="auto" w:fill="FFFFFF"/>
        </w:rPr>
        <w:t>CERK</w:t>
      </w:r>
      <w:r w:rsidRPr="003E6C8E">
        <w:rPr>
          <w:rFonts w:ascii="Arial" w:hAnsi="Arial" w:cs="Arial"/>
          <w:sz w:val="22"/>
          <w:szCs w:val="22"/>
          <w:shd w:val="clear" w:color="auto" w:fill="FFFFFF"/>
        </w:rPr>
        <w:t xml:space="preserve"> can be activated by </w:t>
      </w:r>
      <w:r w:rsidRPr="003E6C8E">
        <w:rPr>
          <w:rFonts w:ascii="Arial" w:hAnsi="Arial" w:cs="Arial"/>
          <w:i/>
          <w:iCs/>
          <w:sz w:val="22"/>
          <w:szCs w:val="22"/>
          <w:shd w:val="clear" w:color="auto" w:fill="FFFFFF"/>
        </w:rPr>
        <w:t>IL1B</w:t>
      </w:r>
      <w:r w:rsidRPr="003E6C8E">
        <w:rPr>
          <w:rFonts w:ascii="Arial" w:hAnsi="Arial" w:cs="Arial"/>
          <w:sz w:val="22"/>
          <w:szCs w:val="22"/>
          <w:shd w:val="clear" w:color="auto" w:fill="FFFFFF"/>
        </w:rPr>
        <w:t xml:space="preserve">, and its activity has been observed in neutrophils and the lung epithelium </w:t>
      </w:r>
      <w:r w:rsidR="005B023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PEVuZE5vdGU+PENpdGU+PEF1dGhvcj5IaW5rb3Zza2EtR2FsY2hldmE8L0F1dGhvcj48WWVhcj4x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[71, 72]</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The gene encodes ceramide kinase and has been implicated as an important regulatory component of inflammatory response</w:t>
      </w:r>
      <w:r w:rsidR="007B3C43" w:rsidRPr="003E6C8E">
        <w:rPr>
          <w:rFonts w:ascii="Arial" w:hAnsi="Arial" w:cs="Arial"/>
          <w:sz w:val="22"/>
          <w:szCs w:val="22"/>
          <w:shd w:val="clear" w:color="auto" w:fill="FFFFFF"/>
        </w:rPr>
        <w:t xml:space="preserve"> </w:t>
      </w:r>
      <w:r w:rsidR="005B023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 </w:instrText>
      </w:r>
      <w:r w:rsidR="00C450DF" w:rsidRPr="003E6C8E">
        <w:rPr>
          <w:rFonts w:ascii="Arial" w:hAnsi="Arial" w:cs="Arial"/>
          <w:sz w:val="22"/>
          <w:szCs w:val="22"/>
          <w:shd w:val="clear" w:color="auto" w:fill="FFFFFF"/>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shd w:val="clear" w:color="auto" w:fill="FFFFFF"/>
        </w:rPr>
        <w:instrText xml:space="preserve"> ADDIN EN.CITE.DATA </w:instrText>
      </w:r>
      <w:r w:rsidR="00C450DF" w:rsidRPr="003E6C8E">
        <w:rPr>
          <w:rFonts w:ascii="Arial" w:hAnsi="Arial" w:cs="Arial"/>
          <w:sz w:val="22"/>
          <w:szCs w:val="22"/>
          <w:shd w:val="clear" w:color="auto" w:fill="FFFFFF"/>
        </w:rPr>
      </w:r>
      <w:r w:rsidR="00C450DF" w:rsidRPr="003E6C8E">
        <w:rPr>
          <w:rFonts w:ascii="Arial" w:hAnsi="Arial" w:cs="Arial"/>
          <w:sz w:val="22"/>
          <w:szCs w:val="22"/>
          <w:shd w:val="clear" w:color="auto" w:fill="FFFFFF"/>
        </w:rPr>
        <w:fldChar w:fldCharType="end"/>
      </w:r>
      <w:r w:rsidR="005B023F" w:rsidRPr="003E6C8E">
        <w:rPr>
          <w:rFonts w:ascii="Arial" w:hAnsi="Arial" w:cs="Arial"/>
          <w:sz w:val="22"/>
          <w:szCs w:val="22"/>
          <w:shd w:val="clear" w:color="auto" w:fill="FFFFFF"/>
        </w:rPr>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[73]</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xml:space="preserve">. Notably, ceramide kinase converts ceramide to cermide-1-phosphate </w:t>
      </w:r>
      <w:r w:rsidR="005B023F" w:rsidRPr="003E6C8E">
        <w:rPr>
          <w:rFonts w:ascii="Arial" w:hAnsi="Arial" w:cs="Arial"/>
          <w:sz w:val="22"/>
          <w:szCs w:val="22"/>
          <w:shd w:val="clear" w:color="auto" w:fill="FFFFFF"/>
        </w:rPr>
        <w:fldChar w:fldCharType="begin"/>
      </w:r>
      <w:r w:rsidR="00C450DF" w:rsidRPr="00D030FD">
        <w:rPr>
          <w:rFonts w:ascii="Arial" w:hAnsi="Arial" w:cs="Arial"/>
          <w:sz w:val="22"/>
          <w:szCs w:val="22"/>
          <w:shd w:val="clear" w:color="auto" w:fill="FFFFFF"/>
        </w:rPr>
        <w:instrText xml:space="preserve"> ADDIN EN.CITE &lt;EndNote&gt;&lt;Cite&gt;&lt;Author&gt;Hoeferlin&lt;/Author&gt;&lt;Year&gt;2013&lt;/Year&gt;&lt;RecNum&gt;60&lt;/RecNum&gt;&lt;DisplayText&gt;[74]&lt;/DisplayText&gt;&lt;record&gt;&lt;rec-number&gt;60&lt;/rec-number&gt;&lt;foreign-keys&gt;&lt;key app="EN" db-id="f9tp0zfpp9ztsmerf04pd2zqxxwza995dwdf" timestamp="1676050609"&gt;60&lt;/key&gt;&lt;/foreign-keys&gt;&lt;ref-type name="Journal Article"&gt;17&lt;/ref-type&gt;&lt;contributors&gt;&lt;authors&gt;&lt;author&gt;Hoeferlin, L. A.&lt;/author&gt;&lt;author&gt;Wijesinghe, D. S.&lt;/author&gt;&lt;author&gt;Chalfant, C. E.&lt;/author&gt;&lt;/authors&gt;&lt;/contributors&gt;&lt;auth-address&gt;Department of Biochemistry and Molecular Biology, Virginia Commonwealth University, 1101 East Marshall Street, P.O Box 980614, Richmond, VA 23298-0614, USA.&lt;/auth-address&gt;&lt;titles&gt;&lt;title&gt;The role of ceramide-1-phosphate in biological functions&lt;/title&gt;&lt;secondary-title&gt;Handb Exp Pharmacol&lt;/secondary-title&gt;&lt;alt-title&gt;Handbook of experimental pharmacology&lt;/alt-title&gt;&lt;/titles&gt;&lt;periodical&gt;&lt;full-title&gt;Handb Exp Pharmacol&lt;/full-title&gt;&lt;abbr-1&gt;Handbook of experimental pharmacology&lt;/abbr-1&gt;&lt;/periodical&gt;&lt;alt-periodical&gt;&lt;full-title&gt;Handb Exp Pharmacol&lt;/full-title&gt;&lt;abbr-1&gt;Handbook of experimental pharmacology&lt;/abbr-1&gt;&lt;/alt-periodical&gt;&lt;pages&gt;153-66&lt;/pages&gt;&lt;number&gt;215&lt;/number&gt;&lt;edition&gt;2013/04/13&lt;/edition&gt;&lt;keywords&gt;&lt;keyword&gt;Animals&lt;/keyword&gt;&lt;keyword&gt;Cell Proliferation&lt;/keyword&gt;&lt;keyword&gt;Cell Survival&lt;/keyword&gt;&lt;keyword&gt;Ceramides/*physiology&lt;/keyword&gt;&lt;keyword&gt;Group IV Phospholipases A2/physiology&lt;/keyword&gt;&lt;keyword&gt;Humans&lt;/keyword&gt;&lt;keyword&gt;Phosphotransferases (Alcohol Group Acceptor)/physiology&lt;/keyword&gt;&lt;/keywords&gt;&lt;dates&gt;&lt;year&gt;2013&lt;/year&gt;&lt;/dates&gt;&lt;isbn&gt;0171-2004 (Print)&amp;#xD;0171-2004&lt;/isbn&gt;&lt;accession-num&gt;23579454&lt;/accession-num&gt;&lt;urls&gt;&lt;/urls&gt;&lt;custom2&gt;PMC5598467&lt;/custom2&gt;&lt;custom6&gt;NIHMS896010&lt;/custom6&gt;&lt;electronic-resource-num&gt;10.1007/978-3-7091-1368-4_8&lt;/electronic-resource-num&gt;&lt;remote-database-provider&gt;NLM&lt;/remote-database-provider&gt;&lt;language&gt;eng&lt;/language&gt;&lt;/record&gt;&lt;/Cite&gt;&lt;/EndNote&gt;</w:instrText>
      </w:r>
      <w:r w:rsidR="005B023F" w:rsidRPr="003E6C8E">
        <w:rPr>
          <w:rFonts w:ascii="Arial" w:hAnsi="Arial" w:cs="Arial"/>
          <w:sz w:val="22"/>
          <w:szCs w:val="22"/>
          <w:shd w:val="clear" w:color="auto" w:fill="FFFFFF"/>
        </w:rPr>
        <w:fldChar w:fldCharType="separate"/>
      </w:r>
      <w:r w:rsidR="00C450DF" w:rsidRPr="00D030FD">
        <w:rPr>
          <w:rFonts w:ascii="Arial" w:hAnsi="Arial" w:cs="Arial"/>
          <w:noProof/>
          <w:sz w:val="22"/>
          <w:szCs w:val="22"/>
          <w:shd w:val="clear" w:color="auto" w:fill="FFFFFF"/>
        </w:rPr>
        <w:t>[74]</w:t>
      </w:r>
      <w:r w:rsidR="005B023F" w:rsidRPr="003E6C8E">
        <w:rPr>
          <w:rFonts w:ascii="Arial" w:hAnsi="Arial" w:cs="Arial"/>
          <w:sz w:val="22"/>
          <w:szCs w:val="22"/>
          <w:shd w:val="clear" w:color="auto" w:fill="FFFFFF"/>
        </w:rPr>
        <w:fldChar w:fldCharType="end"/>
      </w:r>
      <w:r w:rsidRPr="003E6C8E">
        <w:rPr>
          <w:rFonts w:ascii="Arial" w:hAnsi="Arial" w:cs="Arial"/>
          <w:sz w:val="22"/>
          <w:szCs w:val="22"/>
          <w:shd w:val="clear" w:color="auto" w:fill="FFFFFF"/>
        </w:rPr>
        <w:t>, which</w:t>
      </w:r>
      <w:r w:rsidRPr="003E6C8E">
        <w:rPr>
          <w:rFonts w:ascii="Arial" w:hAnsi="Arial" w:cs="Arial"/>
          <w:sz w:val="22"/>
          <w:szCs w:val="22"/>
        </w:rPr>
        <w:t xml:space="preserve"> plays a role in linking Prostaglandin E2, neurotransmitters, and airway epithelial inflammation</w:t>
      </w:r>
      <w:r w:rsidR="007B3C43" w:rsidRPr="003E6C8E">
        <w:rPr>
          <w:rFonts w:ascii="Arial" w:hAnsi="Arial" w:cs="Arial"/>
          <w:sz w:val="22"/>
          <w:szCs w:val="22"/>
        </w:rPr>
        <w:t xml:space="preserve"> </w:t>
      </w:r>
      <w:r w:rsidR="005B023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 </w:instrText>
      </w:r>
      <w:r w:rsidR="00C450DF" w:rsidRPr="003E6C8E">
        <w:rPr>
          <w:rFonts w:ascii="Arial" w:hAnsi="Arial" w:cs="Arial"/>
          <w:sz w:val="22"/>
          <w:szCs w:val="22"/>
        </w:rPr>
        <w:fldChar w:fldCharType="begin">
          <w:fldData xml:space="preserve">PEVuZE5vdGU+PENpdGU+PEF1dGhvcj5QZXR0dXM8L0F1dGhvcj48WWVhcj4yMDAzPC9ZZWFyPjxS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</w:fldData>
        </w:fldChar>
      </w:r>
      <w:r w:rsidR="00C450DF" w:rsidRPr="00D030FD">
        <w:rPr>
          <w:rFonts w:ascii="Arial" w:hAnsi="Arial" w:cs="Arial"/>
          <w:sz w:val="22"/>
          <w:szCs w:val="22"/>
        </w:rPr>
        <w:instrText xml:space="preserve"> ADDIN EN.CITE.DATA </w:instrText>
      </w:r>
      <w:r w:rsidR="00C450DF" w:rsidRPr="003E6C8E">
        <w:rPr>
          <w:rFonts w:ascii="Arial" w:hAnsi="Arial" w:cs="Arial"/>
          <w:sz w:val="22"/>
          <w:szCs w:val="22"/>
        </w:rPr>
      </w:r>
      <w:r w:rsidR="00C450DF" w:rsidRPr="003E6C8E">
        <w:rPr>
          <w:rFonts w:ascii="Arial" w:hAnsi="Arial" w:cs="Arial"/>
          <w:sz w:val="22"/>
          <w:szCs w:val="22"/>
        </w:rPr>
        <w:fldChar w:fldCharType="end"/>
      </w:r>
      <w:r w:rsidR="005B023F" w:rsidRPr="003E6C8E">
        <w:rPr>
          <w:rFonts w:ascii="Arial" w:hAnsi="Arial" w:cs="Arial"/>
          <w:sz w:val="22"/>
          <w:szCs w:val="22"/>
        </w:rPr>
      </w:r>
      <w:r w:rsidR="005B023F" w:rsidRPr="003E6C8E">
        <w:rPr>
          <w:rFonts w:ascii="Arial" w:hAnsi="Arial" w:cs="Arial"/>
          <w:sz w:val="22"/>
          <w:szCs w:val="22"/>
        </w:rPr>
        <w:fldChar w:fldCharType="separate"/>
      </w:r>
      <w:r w:rsidR="00C450DF" w:rsidRPr="00D030FD">
        <w:rPr>
          <w:rFonts w:ascii="Arial" w:hAnsi="Arial" w:cs="Arial"/>
          <w:noProof/>
          <w:sz w:val="22"/>
          <w:szCs w:val="22"/>
        </w:rPr>
        <w:t>[73]</w:t>
      </w:r>
      <w:r w:rsidR="005B023F" w:rsidRPr="003E6C8E">
        <w:rPr>
          <w:rFonts w:ascii="Arial" w:hAnsi="Arial" w:cs="Arial"/>
          <w:sz w:val="22"/>
          <w:szCs w:val="22"/>
        </w:rPr>
        <w:fldChar w:fldCharType="end"/>
      </w:r>
      <w:r w:rsidR="007B3C43" w:rsidRPr="003E6C8E">
        <w:rPr>
          <w:rFonts w:ascii="Arial" w:hAnsi="Arial" w:cs="Arial"/>
          <w:sz w:val="22"/>
          <w:szCs w:val="22"/>
        </w:rPr>
        <w:t>.</w:t>
      </w:r>
      <w:r w:rsidR="00ED2028" w:rsidRPr="00D030FD">
        <w:rPr>
          <w:rFonts w:ascii="Arial" w:hAnsi="Arial" w:cs="Arial"/>
          <w:color w:val="212121"/>
          <w:sz w:val="22"/>
          <w:szCs w:val="22"/>
          <w:shd w:val="clear" w:color="auto" w:fill="FFFFFF"/>
        </w:rPr>
        <w:t xml:space="preserve"> </w:t>
      </w:r>
      <w:r w:rsidR="001B0D1D" w:rsidRPr="00D030FD">
        <w:rPr>
          <w:rFonts w:ascii="Arial" w:hAnsi="Arial" w:cs="Arial"/>
          <w:color w:val="212121"/>
          <w:sz w:val="22"/>
          <w:szCs w:val="22"/>
          <w:shd w:val="clear" w:color="auto" w:fill="FFFFFF"/>
        </w:rPr>
        <w:t>Together</w:t>
      </w:r>
      <w:r w:rsidR="001B0D1D" w:rsidRPr="007F77B7">
        <w:rPr>
          <w:rFonts w:ascii="Arial" w:hAnsi="Arial" w:cs="Arial"/>
          <w:color w:val="212121"/>
          <w:sz w:val="22"/>
          <w:szCs w:val="22"/>
          <w:shd w:val="clear" w:color="auto" w:fill="FFFFFF"/>
        </w:rPr>
        <w:t>, our data provide further insights into the mechanisms involved in adverse impacts on</w:t>
      </w:r>
      <w:ins w:id="56" w:author="Sharma, Sunita" w:date="2023-03-29T22:32:00Z">
        <w:r w:rsidR="00C717BF">
          <w:rPr>
            <w:rFonts w:ascii="Arial" w:hAnsi="Arial" w:cs="Arial"/>
            <w:color w:val="212121"/>
            <w:sz w:val="22"/>
            <w:szCs w:val="22"/>
            <w:shd w:val="clear" w:color="auto" w:fill="FFFFFF"/>
          </w:rPr>
          <w:t xml:space="preserve"> the nasal epithelial transcriptome ultimately resulting in impaired</w:t>
        </w:r>
      </w:ins>
      <w:r w:rsidR="001B0D1D" w:rsidRPr="007F77B7">
        <w:rPr>
          <w:rFonts w:ascii="Arial" w:hAnsi="Arial" w:cs="Arial"/>
          <w:color w:val="212121"/>
          <w:sz w:val="22"/>
          <w:szCs w:val="22"/>
          <w:shd w:val="clear" w:color="auto" w:fill="FFFFFF"/>
        </w:rPr>
        <w:t xml:space="preserve"> lung function</w:t>
      </w:r>
      <w:ins w:id="57" w:author="Sharma, Sunita" w:date="2023-03-29T22:32:00Z">
        <w:r w:rsidR="00C717BF">
          <w:rPr>
            <w:rFonts w:ascii="Arial" w:hAnsi="Arial" w:cs="Arial"/>
            <w:color w:val="212121"/>
            <w:sz w:val="22"/>
            <w:szCs w:val="22"/>
            <w:shd w:val="clear" w:color="auto" w:fill="FFFFFF"/>
          </w:rPr>
          <w:t xml:space="preserve"> in vape users</w:t>
        </w:r>
      </w:ins>
      <w:r w:rsidR="001B0D1D" w:rsidRPr="007F77B7">
        <w:rPr>
          <w:rFonts w:ascii="Arial" w:hAnsi="Arial" w:cs="Arial"/>
          <w:color w:val="212121"/>
          <w:sz w:val="22"/>
          <w:szCs w:val="22"/>
          <w:shd w:val="clear" w:color="auto" w:fill="FFFFFF"/>
        </w:rPr>
        <w:t>.</w:t>
      </w:r>
    </w:p>
    <w:p w14:paraId="62BEEDAC" w14:textId="77777777" w:rsidR="00BD1327" w:rsidRPr="00E90899" w:rsidRDefault="00BD1327" w:rsidP="00D31EA1">
      <w:pPr>
        <w:pStyle w:val="xmsonormal"/>
        <w:shd w:val="clear" w:color="auto" w:fill="FFFFFF"/>
        <w:spacing w:line="276" w:lineRule="auto"/>
        <w:jc w:val="both"/>
        <w:rPr>
          <w:rFonts w:ascii="Arial" w:hAnsi="Arial" w:cs="Arial"/>
          <w:color w:val="1C1D1E"/>
          <w:shd w:val="clear" w:color="auto" w:fill="FFFFFF"/>
        </w:rPr>
      </w:pPr>
    </w:p>
    <w:p w14:paraId="0C2A261C" w14:textId="04E0BF07" w:rsidR="00296A58" w:rsidRPr="00E90899" w:rsidRDefault="00442D1C" w:rsidP="00D31EA1">
      <w:pPr>
        <w:pStyle w:val="xmsonormal"/>
        <w:shd w:val="clear" w:color="auto" w:fill="FFFFFF"/>
        <w:spacing w:line="276" w:lineRule="auto"/>
        <w:jc w:val="both"/>
        <w:rPr>
          <w:rFonts w:ascii="Arial" w:hAnsi="Arial" w:cs="Arial"/>
          <w:color w:val="1C1D1E"/>
          <w:shd w:val="clear" w:color="auto" w:fill="FFFFFF"/>
        </w:rPr>
      </w:pPr>
      <w:r w:rsidRPr="00E90899">
        <w:rPr>
          <w:rFonts w:ascii="Arial" w:hAnsi="Arial" w:cs="Arial"/>
          <w:color w:val="1C1D1E"/>
          <w:shd w:val="clear" w:color="auto" w:fill="FFFFFF"/>
        </w:rPr>
        <w:t xml:space="preserve">A pediatric pulmonary review concluded that vaping may increase risk of developing chronic lung disease </w:t>
      </w:r>
      <w:r w:rsidRPr="00E90899">
        <w:rPr>
          <w:rFonts w:ascii="Arial" w:hAnsi="Arial" w:cs="Arial"/>
          <w:color w:val="1C1D1E"/>
          <w:shd w:val="clear" w:color="auto" w:fill="FFFFFF"/>
        </w:rPr>
        <w:fldChar w:fldCharType="begin"/>
      </w:r>
      <w:r w:rsidR="00C450DF">
        <w:rPr>
          <w:rFonts w:ascii="Arial" w:hAnsi="Arial" w:cs="Arial"/>
          <w:color w:val="1C1D1E"/>
          <w:shd w:val="clear" w:color="auto" w:fill="FFFFFF"/>
        </w:rPr>
        <w:instrText xml:space="preserve"> ADDIN EN.CITE &lt;EndNote&gt;&lt;Cite&gt;&lt;Author&gt;Kaslow&lt;/Author&gt;&lt;Year&gt;2021&lt;/Year&gt;&lt;RecNum&gt;54&lt;/RecNum&gt;&lt;DisplayText&gt;[75]&lt;/DisplayText&gt;&lt;record&gt;&lt;rec-number&gt;54&lt;/rec-number&gt;&lt;foreign-keys&gt;&lt;key app="EN" db-id="f9tp0zfpp9ztsmerf04pd2zqxxwza995dwdf" timestamp="1675977299"&gt;54&lt;/key&gt;&lt;/foreign-keys&gt;&lt;ref-type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E90899">
        <w:rPr>
          <w:rFonts w:ascii="Arial" w:hAnsi="Arial" w:cs="Arial"/>
          <w:color w:val="1C1D1E"/>
          <w:shd w:val="clear" w:color="auto" w:fill="FFFFFF"/>
        </w:rPr>
        <w:fldChar w:fldCharType="separate"/>
      </w:r>
      <w:r w:rsidR="00C450DF">
        <w:rPr>
          <w:rFonts w:ascii="Arial" w:hAnsi="Arial" w:cs="Arial"/>
          <w:noProof/>
          <w:color w:val="1C1D1E"/>
          <w:shd w:val="clear" w:color="auto" w:fill="FFFFFF"/>
        </w:rPr>
        <w:t>[75]</w:t>
      </w:r>
      <w:r w:rsidRPr="00E90899">
        <w:rPr>
          <w:rFonts w:ascii="Arial" w:hAnsi="Arial" w:cs="Arial"/>
          <w:color w:val="1C1D1E"/>
          <w:shd w:val="clear" w:color="auto" w:fill="FFFFFF"/>
        </w:rPr>
        <w:fldChar w:fldCharType="end"/>
      </w:r>
      <w:r w:rsidRPr="00E90899">
        <w:rPr>
          <w:rFonts w:ascii="Arial" w:hAnsi="Arial" w:cs="Arial"/>
          <w:color w:val="1C1D1E"/>
          <w:shd w:val="clear" w:color="auto" w:fill="FFFFFF"/>
        </w:rPr>
        <w:t xml:space="preserve">. The authors indicated that vaping is associated with both in vitro and in vivo airway mucociliary dysfunction, increased epithelial cell, macrophage death, as well as dysregulation of airway epithelium. </w:t>
      </w:r>
      <w:r w:rsidR="00477A6A" w:rsidRPr="00E90899">
        <w:rPr>
          <w:rFonts w:ascii="Arial" w:hAnsi="Arial" w:cs="Arial"/>
          <w:color w:val="1C1D1E"/>
          <w:shd w:val="clear" w:color="auto" w:fill="FFFFFF"/>
        </w:rPr>
        <w:t>Indeed,</w:t>
      </w:r>
      <w:r w:rsidR="00B7201B" w:rsidRPr="00E90899">
        <w:rPr>
          <w:rFonts w:ascii="Arial" w:hAnsi="Arial" w:cs="Arial"/>
          <w:color w:val="1C1D1E"/>
          <w:shd w:val="clear" w:color="auto" w:fill="FFFFFF"/>
        </w:rPr>
        <w:t xml:space="preserve"> data from our current study point to </w:t>
      </w:r>
      <w:r w:rsidR="00477A6A" w:rsidRPr="00E90899">
        <w:rPr>
          <w:rFonts w:ascii="Arial" w:hAnsi="Arial" w:cs="Arial"/>
          <w:color w:val="1C1D1E"/>
          <w:shd w:val="clear" w:color="auto" w:fill="FFFFFF"/>
        </w:rPr>
        <w:t>these adverse respiratory impacts</w:t>
      </w:r>
      <w:r w:rsidR="00B7201B" w:rsidRPr="00E90899">
        <w:rPr>
          <w:rFonts w:ascii="Arial" w:hAnsi="Arial" w:cs="Arial"/>
          <w:color w:val="1C1D1E"/>
          <w:shd w:val="clear" w:color="auto" w:fill="FFFFFF"/>
        </w:rPr>
        <w:t xml:space="preserve"> among adolescent</w:t>
      </w:r>
      <w:r w:rsidR="00D030FD">
        <w:rPr>
          <w:rFonts w:ascii="Arial" w:hAnsi="Arial" w:cs="Arial"/>
          <w:color w:val="1C1D1E"/>
          <w:shd w:val="clear" w:color="auto" w:fill="FFFFFF"/>
        </w:rPr>
        <w:t xml:space="preserve"> vape users</w:t>
      </w:r>
      <w:r w:rsidR="00B7201B" w:rsidRPr="00E90899">
        <w:rPr>
          <w:rFonts w:ascii="Arial" w:hAnsi="Arial" w:cs="Arial"/>
          <w:color w:val="1C1D1E"/>
          <w:shd w:val="clear" w:color="auto" w:fill="FFFFFF"/>
        </w:rPr>
        <w:t xml:space="preserve">. </w:t>
      </w:r>
      <w:r w:rsidR="00296A58" w:rsidRPr="00E90899">
        <w:rPr>
          <w:rFonts w:ascii="Arial" w:hAnsi="Arial" w:cs="Arial"/>
        </w:rPr>
        <w:t xml:space="preserve">Our findings </w:t>
      </w:r>
      <w:r w:rsidR="00516813" w:rsidRPr="00E90899">
        <w:rPr>
          <w:rFonts w:ascii="Arial" w:hAnsi="Arial" w:cs="Arial"/>
        </w:rPr>
        <w:t xml:space="preserve">demonstrate that </w:t>
      </w:r>
      <w:r w:rsidR="00296A58" w:rsidRPr="00E90899">
        <w:rPr>
          <w:rFonts w:ascii="Arial" w:hAnsi="Arial" w:cs="Arial"/>
        </w:rPr>
        <w:t xml:space="preserve">significant changes in airway resistance that result from vape exposure may precede the development of </w:t>
      </w:r>
      <w:r w:rsidRPr="00E90899">
        <w:rPr>
          <w:rFonts w:ascii="Arial" w:hAnsi="Arial" w:cs="Arial"/>
        </w:rPr>
        <w:t xml:space="preserve">adverse respiratory </w:t>
      </w:r>
      <w:r w:rsidR="00296A58" w:rsidRPr="00E90899">
        <w:rPr>
          <w:rFonts w:ascii="Arial" w:hAnsi="Arial" w:cs="Arial"/>
        </w:rPr>
        <w:t>symptoms</w:t>
      </w:r>
      <w:r w:rsidR="00516813" w:rsidRPr="00E90899">
        <w:rPr>
          <w:rFonts w:ascii="Arial" w:hAnsi="Arial" w:cs="Arial"/>
        </w:rPr>
        <w:t xml:space="preserve"> and that</w:t>
      </w:r>
      <w:r w:rsidR="00296A58" w:rsidRPr="00E90899">
        <w:rPr>
          <w:rFonts w:ascii="Arial" w:hAnsi="Arial" w:cs="Arial"/>
        </w:rPr>
        <w:t xml:space="preserve"> vape exposure negatively impacts adolescent lung function during a critical stage of their lung development</w:t>
      </w:r>
      <w:r w:rsidR="00516813" w:rsidRPr="00E90899">
        <w:rPr>
          <w:rFonts w:ascii="Arial" w:hAnsi="Arial" w:cs="Arial"/>
        </w:rPr>
        <w:t>. We also establish that vape exposure results in</w:t>
      </w:r>
      <w:r w:rsidR="00296A58" w:rsidRPr="00E90899">
        <w:rPr>
          <w:rFonts w:ascii="Arial" w:hAnsi="Arial" w:cs="Arial"/>
        </w:rPr>
        <w:t xml:space="preserve"> changes in gene expression in inflammatory pathways and genes involved in ciliary function </w:t>
      </w:r>
      <w:r w:rsidR="00516813" w:rsidRPr="00E90899">
        <w:rPr>
          <w:rFonts w:ascii="Arial" w:hAnsi="Arial" w:cs="Arial"/>
        </w:rPr>
        <w:t xml:space="preserve">in the nasal </w:t>
      </w:r>
      <w:r w:rsidR="00081914" w:rsidRPr="00E90899">
        <w:rPr>
          <w:rFonts w:ascii="Arial" w:hAnsi="Arial" w:cs="Arial"/>
        </w:rPr>
        <w:t>epithelium</w:t>
      </w:r>
      <w:r w:rsidR="00516813" w:rsidRPr="00E90899">
        <w:rPr>
          <w:rFonts w:ascii="Arial" w:hAnsi="Arial" w:cs="Arial"/>
        </w:rPr>
        <w:t xml:space="preserve"> and that this </w:t>
      </w:r>
      <w:r w:rsidR="00296A58" w:rsidRPr="00E90899">
        <w:rPr>
          <w:rFonts w:ascii="Arial" w:hAnsi="Arial" w:cs="Arial"/>
        </w:rPr>
        <w:t>may be biological mechanism that underlie</w:t>
      </w:r>
      <w:r w:rsidR="00516813" w:rsidRPr="00E90899">
        <w:rPr>
          <w:rFonts w:ascii="Arial" w:hAnsi="Arial" w:cs="Arial"/>
        </w:rPr>
        <w:t>s</w:t>
      </w:r>
      <w:r w:rsidR="00296A58" w:rsidRPr="00E90899">
        <w:rPr>
          <w:rFonts w:ascii="Arial" w:hAnsi="Arial" w:cs="Arial"/>
        </w:rPr>
        <w:t xml:space="preserve"> the development of airflow obstruction in this at-risk </w:t>
      </w:r>
      <w:ins w:id="58" w:author="Sharma, Sunita" w:date="2023-03-29T22:33:00Z">
        <w:r w:rsidR="00C717BF">
          <w:rPr>
            <w:rFonts w:ascii="Arial" w:hAnsi="Arial" w:cs="Arial"/>
          </w:rPr>
          <w:t xml:space="preserve">adolescent </w:t>
        </w:r>
      </w:ins>
      <w:r w:rsidR="00296A58" w:rsidRPr="00E90899">
        <w:rPr>
          <w:rFonts w:ascii="Arial" w:hAnsi="Arial" w:cs="Arial"/>
        </w:rPr>
        <w:t xml:space="preserve">population.  </w:t>
      </w:r>
    </w:p>
    <w:p w14:paraId="7824B0B2" w14:textId="77777777" w:rsidR="00296A58" w:rsidRPr="00E90899" w:rsidRDefault="00296A58" w:rsidP="00D31EA1">
      <w:pPr>
        <w:pStyle w:val="xmsonormal"/>
        <w:numPr>
          <w:ilvl w:val="0"/>
          <w:numId w:val="1"/>
        </w:numPr>
        <w:shd w:val="clear" w:color="auto" w:fill="FFFFFF"/>
        <w:spacing w:line="276" w:lineRule="auto"/>
        <w:jc w:val="both"/>
        <w:rPr>
          <w:rFonts w:ascii="Arial" w:hAnsi="Arial" w:cs="Arial"/>
        </w:rPr>
      </w:pPr>
    </w:p>
    <w:p w14:paraId="56FA7F6C" w14:textId="699B17C9" w:rsidR="00076D2D" w:rsidRPr="00E90899" w:rsidRDefault="00296A58" w:rsidP="00D31EA1">
      <w:pPr>
        <w:spacing w:line="276" w:lineRule="auto"/>
        <w:jc w:val="both"/>
        <w:rPr>
          <w:rFonts w:ascii="Arial" w:hAnsi="Arial" w:cs="Arial"/>
        </w:rPr>
      </w:pPr>
      <w:r w:rsidRPr="00E90899">
        <w:rPr>
          <w:rFonts w:ascii="Arial" w:hAnsi="Arial" w:cs="Arial"/>
        </w:rPr>
        <w:t>Limitations of our study include the small sample size, the cross-sectional nature of the study, and the lack of exposure assessment specific to e-cigarettes in this cohort. Future investigations in</w:t>
      </w:r>
      <w:ins w:id="59" w:author="Sharma, Sunita" w:date="2023-03-29T22:34:00Z">
        <w:r w:rsidR="00C717BF">
          <w:rPr>
            <w:rFonts w:ascii="Arial" w:hAnsi="Arial" w:cs="Arial"/>
          </w:rPr>
          <w:t xml:space="preserve"> an</w:t>
        </w:r>
      </w:ins>
      <w:del w:id="60" w:author="Sharma, Sunita" w:date="2023-03-29T22:34:00Z">
        <w:r w:rsidRPr="00E90899" w:rsidDel="00C717BF">
          <w:rPr>
            <w:rFonts w:ascii="Arial" w:hAnsi="Arial" w:cs="Arial"/>
          </w:rPr>
          <w:delText xml:space="preserve"> th</w:delText>
        </w:r>
      </w:del>
      <w:del w:id="61" w:author="Sharma, Sunita" w:date="2023-03-29T22:33:00Z">
        <w:r w:rsidRPr="00E90899" w:rsidDel="00C717BF">
          <w:rPr>
            <w:rFonts w:ascii="Arial" w:hAnsi="Arial" w:cs="Arial"/>
          </w:rPr>
          <w:delText>is at-risk</w:delText>
        </w:r>
      </w:del>
      <w:r w:rsidRPr="00E90899">
        <w:rPr>
          <w:rFonts w:ascii="Arial" w:hAnsi="Arial" w:cs="Arial"/>
        </w:rPr>
        <w:t xml:space="preserve"> adolescent population will be needed to assess the longitudinal impact of habitual vape </w:t>
      </w:r>
      <w:r w:rsidR="00D030FD">
        <w:rPr>
          <w:rFonts w:ascii="Arial" w:hAnsi="Arial" w:cs="Arial"/>
        </w:rPr>
        <w:t>use</w:t>
      </w:r>
      <w:r w:rsidR="00D030FD" w:rsidRPr="00E90899">
        <w:rPr>
          <w:rFonts w:ascii="Arial" w:hAnsi="Arial" w:cs="Arial"/>
        </w:rPr>
        <w:t xml:space="preserve"> </w:t>
      </w:r>
      <w:r w:rsidRPr="00E90899">
        <w:rPr>
          <w:rFonts w:ascii="Arial" w:hAnsi="Arial" w:cs="Arial"/>
        </w:rPr>
        <w:t>on lung function outcomes and should include a more comprehensive exposure assessment of the contents of vape</w:t>
      </w:r>
      <w:r w:rsidR="00D030FD">
        <w:rPr>
          <w:rFonts w:ascii="Arial" w:hAnsi="Arial" w:cs="Arial"/>
        </w:rPr>
        <w:t xml:space="preserve"> aerosols</w:t>
      </w:r>
      <w:r w:rsidRPr="00E90899">
        <w:rPr>
          <w:rFonts w:ascii="Arial" w:hAnsi="Arial" w:cs="Arial"/>
        </w:rPr>
        <w:t xml:space="preserve">. Our data indicates that vaping is associated with impaired lung function in adolescents and extensive changes in nasal epithelial gene expression. </w:t>
      </w:r>
      <w:r w:rsidR="00FD4759" w:rsidRPr="00E90899">
        <w:rPr>
          <w:rFonts w:ascii="Arial" w:hAnsi="Arial" w:cs="Arial"/>
          <w:color w:val="1C1D1E"/>
          <w:shd w:val="clear" w:color="auto" w:fill="FFFFFF"/>
        </w:rPr>
        <w:t xml:space="preserve">While limited in sample size, our results add to the currently limited knowledge on the </w:t>
      </w:r>
      <w:ins w:id="62" w:author="Sharma, Sunita" w:date="2023-03-29T22:34:00Z">
        <w:r w:rsidR="00C717BF">
          <w:rPr>
            <w:rFonts w:ascii="Arial" w:hAnsi="Arial" w:cs="Arial"/>
            <w:color w:val="1C1D1E"/>
            <w:shd w:val="clear" w:color="auto" w:fill="FFFFFF"/>
          </w:rPr>
          <w:t xml:space="preserve">physiologic and biologic </w:t>
        </w:r>
      </w:ins>
      <w:del w:id="63" w:author="Sharma, Sunita" w:date="2023-03-29T22:34:00Z">
        <w:r w:rsidR="005753B0" w:rsidDel="00C717BF">
          <w:rPr>
            <w:rFonts w:ascii="Arial" w:hAnsi="Arial" w:cs="Arial"/>
            <w:color w:val="1C1D1E"/>
            <w:shd w:val="clear" w:color="auto" w:fill="FFFFFF"/>
          </w:rPr>
          <w:delText>long-term</w:delText>
        </w:r>
      </w:del>
      <w:r w:rsidR="005753B0">
        <w:rPr>
          <w:rFonts w:ascii="Arial" w:hAnsi="Arial" w:cs="Arial"/>
          <w:color w:val="1C1D1E"/>
          <w:shd w:val="clear" w:color="auto" w:fill="FFFFFF"/>
        </w:rPr>
        <w:t xml:space="preserve"> </w:t>
      </w:r>
      <w:r w:rsidR="00FD4759" w:rsidRPr="00E90899">
        <w:rPr>
          <w:rFonts w:ascii="Arial" w:hAnsi="Arial" w:cs="Arial"/>
          <w:color w:val="1C1D1E"/>
          <w:shd w:val="clear" w:color="auto" w:fill="FFFFFF"/>
        </w:rPr>
        <w:t xml:space="preserve">effects of vape </w:t>
      </w:r>
      <w:r w:rsidR="00D030FD">
        <w:rPr>
          <w:rFonts w:ascii="Arial" w:hAnsi="Arial" w:cs="Arial"/>
          <w:color w:val="1C1D1E"/>
          <w:shd w:val="clear" w:color="auto" w:fill="FFFFFF"/>
        </w:rPr>
        <w:t>use</w:t>
      </w:r>
      <w:r w:rsidR="00FD4759" w:rsidRPr="00E90899">
        <w:rPr>
          <w:rFonts w:ascii="Arial" w:hAnsi="Arial" w:cs="Arial"/>
          <w:color w:val="1C1D1E"/>
          <w:shd w:val="clear" w:color="auto" w:fill="FFFFFF"/>
        </w:rPr>
        <w:t xml:space="preserve">. </w:t>
      </w:r>
      <w:r w:rsidRPr="00E90899">
        <w:rPr>
          <w:rFonts w:ascii="Arial" w:hAnsi="Arial" w:cs="Arial"/>
        </w:rPr>
        <w:t>G</w:t>
      </w:r>
      <w:proofErr w:type="spellStart"/>
      <w:r w:rsidRPr="00E90899">
        <w:rPr>
          <w:rFonts w:ascii="Arial" w:hAnsi="Arial" w:cs="Arial"/>
          <w:lang w:val="en"/>
        </w:rPr>
        <w:t>iven</w:t>
      </w:r>
      <w:proofErr w:type="spellEnd"/>
      <w:r w:rsidRPr="00E90899">
        <w:rPr>
          <w:rFonts w:ascii="Arial" w:hAnsi="Arial" w:cs="Arial"/>
          <w:lang w:val="en"/>
        </w:rPr>
        <w:t xml:space="preserve"> the paucity of information on the effects of vaping on the airway epithelium and the high-risk youth population with access to these devices, our work suggests that fur</w:t>
      </w:r>
      <w:proofErr w:type="spellStart"/>
      <w:r w:rsidRPr="00E90899">
        <w:rPr>
          <w:rFonts w:ascii="Arial" w:hAnsi="Arial" w:cs="Arial"/>
        </w:rPr>
        <w:t>ther</w:t>
      </w:r>
      <w:proofErr w:type="spellEnd"/>
      <w:r w:rsidRPr="00E90899">
        <w:rPr>
          <w:rFonts w:ascii="Arial" w:hAnsi="Arial" w:cs="Arial"/>
        </w:rPr>
        <w:t xml:space="preserve"> research is needed</w:t>
      </w:r>
      <w:r w:rsidR="00D030FD">
        <w:rPr>
          <w:rFonts w:ascii="Arial" w:hAnsi="Arial" w:cs="Arial"/>
        </w:rPr>
        <w:t>. Such future work will</w:t>
      </w:r>
      <w:r w:rsidRPr="00E90899">
        <w:rPr>
          <w:rFonts w:ascii="Arial" w:hAnsi="Arial" w:cs="Arial"/>
        </w:rPr>
        <w:t xml:space="preserve"> help characterize </w:t>
      </w:r>
      <w:r w:rsidR="00D030FD">
        <w:rPr>
          <w:rFonts w:ascii="Arial" w:hAnsi="Arial" w:cs="Arial"/>
        </w:rPr>
        <w:t>chronic vape use</w:t>
      </w:r>
      <w:r w:rsidRPr="00E90899">
        <w:rPr>
          <w:rFonts w:ascii="Arial" w:hAnsi="Arial" w:cs="Arial"/>
        </w:rPr>
        <w:t xml:space="preserve"> and its impact on lung function, nasal epithelial gene expression, and how vaping cessation may reverse these changes. </w:t>
      </w: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References</w:t>
      </w:r>
      <w:bookmarkEnd w:id="0"/>
    </w:p>
    <w:p w14:paraId="37D3E321" w14:textId="77777777" w:rsidR="00296A58" w:rsidRPr="005C77DA" w:rsidRDefault="00296A58" w:rsidP="00D31EA1">
      <w:pPr>
        <w:pStyle w:val="Default"/>
        <w:spacing w:line="276" w:lineRule="auto"/>
        <w:jc w:val="both"/>
        <w:rPr>
          <w:sz w:val="22"/>
          <w:szCs w:val="22"/>
        </w:rPr>
      </w:pPr>
    </w:p>
    <w:p w14:paraId="4F02F2DB" w14:textId="77777777" w:rsidR="00C450DF" w:rsidRPr="00C450DF" w:rsidRDefault="00296A58" w:rsidP="00C450DF">
      <w:pPr>
        <w:pStyle w:val="EndNoteBibliography"/>
        <w:spacing w:after="0"/>
        <w:ind w:left="720" w:hanging="720"/>
      </w:pPr>
      <w:r w:rsidRPr="005C77DA">
        <w:fldChar w:fldCharType="begin"/>
      </w:r>
      <w:r w:rsidRPr="005C77DA">
        <w:instrText xml:space="preserve"> ADDIN EN.REFLIST </w:instrText>
      </w:r>
      <w:r w:rsidRPr="005C77DA">
        <w:fldChar w:fldCharType="separate"/>
      </w:r>
      <w:r w:rsidR="00C450DF" w:rsidRPr="00C450DF">
        <w:t>1.</w:t>
      </w:r>
      <w:r w:rsidR="00C450DF" w:rsidRPr="00C450DF">
        <w:tab/>
        <w:t xml:space="preserve">Rowell, T.R. and R. Tarran, Will chronic e-cigarette use cause lung disease? </w:t>
      </w:r>
      <w:r w:rsidR="00C450DF" w:rsidRPr="00C450DF">
        <w:rPr>
          <w:i/>
        </w:rPr>
        <w:t>Am J Physiol Lung Cell Mol Physiol</w:t>
      </w:r>
      <w:r w:rsidR="00C450DF" w:rsidRPr="00C450DF">
        <w:t xml:space="preserve">, </w:t>
      </w:r>
      <w:r w:rsidR="00C450DF" w:rsidRPr="00C450DF">
        <w:rPr>
          <w:b/>
        </w:rPr>
        <w:t>2015</w:t>
      </w:r>
      <w:r w:rsidR="00C450DF" w:rsidRPr="00C450DF">
        <w:t>. 309(12): p. L1398-409.</w:t>
      </w:r>
    </w:p>
    <w:p w14:paraId="0FC93F18" w14:textId="77777777" w:rsidR="00C450DF" w:rsidRPr="00C450DF" w:rsidRDefault="00C450DF" w:rsidP="00C450DF">
      <w:pPr>
        <w:pStyle w:val="EndNoteBibliography"/>
        <w:spacing w:after="0"/>
        <w:ind w:left="720" w:hanging="720"/>
      </w:pPr>
      <w:r w:rsidRPr="00C450DF">
        <w:t>2.</w:t>
      </w:r>
      <w:r w:rsidRPr="00C450DF">
        <w:tab/>
        <w:t xml:space="preserve">National Academies of Sciences, E., Medicine, Health, D. Medicine, H. Board on Population, P. Public Health, and S. Committee on the Review of the Health Effects of Electronic Nicotine Delivery, </w:t>
      </w:r>
      <w:r w:rsidRPr="00C450DF">
        <w:rPr>
          <w:i/>
        </w:rPr>
        <w:t>Public Health Consequences of E-Cigarettes</w:t>
      </w:r>
      <w:r w:rsidRPr="00C450DF">
        <w:t xml:space="preserve">, in </w:t>
      </w:r>
      <w:r w:rsidRPr="00C450DF">
        <w:rPr>
          <w:i/>
        </w:rPr>
        <w:t>Public Health Consequences of E-Cigarettes</w:t>
      </w:r>
      <w:r w:rsidRPr="00C450DF">
        <w:t>, D.L. Eaton, L.Y. Kwan, and K. Stratton, Editors. 2018, National Academies Press (US) Copyright 2018 by the National Academy of Sciences. All rights reserved.: Washington (DC).</w:t>
      </w:r>
    </w:p>
    <w:p w14:paraId="54F880E5" w14:textId="77777777" w:rsidR="00C450DF" w:rsidRPr="00C450DF" w:rsidRDefault="00C450DF" w:rsidP="00C450DF">
      <w:pPr>
        <w:pStyle w:val="EndNoteBibliography"/>
        <w:spacing w:after="0"/>
        <w:ind w:left="720" w:hanging="720"/>
      </w:pPr>
      <w:r w:rsidRPr="00C450DF">
        <w:t>3.</w:t>
      </w:r>
      <w:r w:rsidRPr="00C450DF">
        <w:tab/>
        <w:t>Walley, S.C. and B.P. Jenssen, Electronic Nicotine Delivery Systems</w:t>
      </w:r>
      <w:r w:rsidRPr="00C450DF">
        <w:rPr>
          <w:i/>
        </w:rPr>
        <w:t>.</w:t>
      </w:r>
      <w:r w:rsidRPr="00C450DF">
        <w:t xml:space="preserve"> </w:t>
      </w:r>
      <w:r w:rsidRPr="00C450DF">
        <w:rPr>
          <w:i/>
        </w:rPr>
        <w:t>Pediatrics</w:t>
      </w:r>
      <w:r w:rsidRPr="00C450DF">
        <w:t xml:space="preserve">, </w:t>
      </w:r>
      <w:r w:rsidRPr="00C450DF">
        <w:rPr>
          <w:b/>
        </w:rPr>
        <w:t>2015</w:t>
      </w:r>
      <w:r w:rsidRPr="00C450DF">
        <w:t>. 136(5): p. 1018-26.</w:t>
      </w:r>
    </w:p>
    <w:p w14:paraId="338A930E" w14:textId="77777777" w:rsidR="00C450DF" w:rsidRPr="00C450DF" w:rsidRDefault="00C450DF" w:rsidP="00C450DF">
      <w:pPr>
        <w:pStyle w:val="EndNoteBibliography"/>
        <w:spacing w:after="0"/>
        <w:ind w:left="720" w:hanging="720"/>
      </w:pPr>
      <w:r w:rsidRPr="00C450DF">
        <w:t>4.</w:t>
      </w:r>
      <w:r w:rsidRPr="00C450DF">
        <w:tab/>
        <w:t>Douglass, B., S. Solecki, and T. Fay-Hillier, The Harmful Consequences of Vaping: A Public Health Threat</w:t>
      </w:r>
      <w:r w:rsidRPr="00C450DF">
        <w:rPr>
          <w:i/>
        </w:rPr>
        <w:t>.</w:t>
      </w:r>
      <w:r w:rsidRPr="00C450DF">
        <w:t xml:space="preserve"> </w:t>
      </w:r>
      <w:r w:rsidRPr="00C450DF">
        <w:rPr>
          <w:i/>
        </w:rPr>
        <w:t>J Addict Nurs</w:t>
      </w:r>
      <w:r w:rsidRPr="00C450DF">
        <w:t xml:space="preserve">, </w:t>
      </w:r>
      <w:r w:rsidRPr="00C450DF">
        <w:rPr>
          <w:b/>
        </w:rPr>
        <w:t>2020</w:t>
      </w:r>
      <w:r w:rsidRPr="00C450DF">
        <w:t>. 31(2): p. 79-84.</w:t>
      </w:r>
    </w:p>
    <w:p w14:paraId="541419D6" w14:textId="3CE6DD71" w:rsidR="00C450DF" w:rsidRPr="00C450DF" w:rsidRDefault="00C450DF" w:rsidP="00C450DF">
      <w:pPr>
        <w:pStyle w:val="EndNoteBibliography"/>
        <w:spacing w:after="0"/>
        <w:ind w:left="720" w:hanging="720"/>
      </w:pPr>
      <w:r w:rsidRPr="00C450DF">
        <w:t>5.</w:t>
      </w:r>
      <w:r w:rsidRPr="00C450DF">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5" w:history="1">
        <w:r w:rsidRPr="00C450DF">
          <w:rPr>
            <w:rStyle w:val="Hyperlink"/>
          </w:rPr>
          <w:t>https://e-cigarettes.surgeongeneral.gov/documents/2016_sgr_full_report_non-508.pdf</w:t>
        </w:r>
      </w:hyperlink>
      <w:r w:rsidRPr="00C450DF">
        <w:rPr>
          <w:i/>
        </w:rPr>
        <w:t>.</w:t>
      </w:r>
      <w:r w:rsidRPr="00C450DF">
        <w:t xml:space="preserve"> </w:t>
      </w:r>
      <w:r w:rsidRPr="00C450DF">
        <w:rPr>
          <w:b/>
        </w:rPr>
        <w:t>2016</w:t>
      </w:r>
      <w:r w:rsidRPr="00C450DF">
        <w:t>.</w:t>
      </w:r>
    </w:p>
    <w:p w14:paraId="282B5370" w14:textId="77777777" w:rsidR="00C450DF" w:rsidRPr="00C450DF" w:rsidRDefault="00C450DF" w:rsidP="00C450DF">
      <w:pPr>
        <w:pStyle w:val="EndNoteBibliography"/>
        <w:spacing w:after="0"/>
        <w:ind w:left="720" w:hanging="720"/>
      </w:pPr>
      <w:r w:rsidRPr="00C450DF">
        <w:t>6.</w:t>
      </w:r>
      <w:r w:rsidRPr="00C450DF">
        <w:tab/>
        <w:t>Walley, S.C., K.M. Wilson, J.P. Winickoff, and J. Groner, A Public Health Crisis: Electronic Cigarettes, Vape, and JUUL</w:t>
      </w:r>
      <w:r w:rsidRPr="00C450DF">
        <w:rPr>
          <w:i/>
        </w:rPr>
        <w:t>.</w:t>
      </w:r>
      <w:r w:rsidRPr="00C450DF">
        <w:t xml:space="preserve"> </w:t>
      </w:r>
      <w:r w:rsidRPr="00C450DF">
        <w:rPr>
          <w:i/>
        </w:rPr>
        <w:t>Pediatrics</w:t>
      </w:r>
      <w:r w:rsidRPr="00C450DF">
        <w:t xml:space="preserve">, </w:t>
      </w:r>
      <w:r w:rsidRPr="00C450DF">
        <w:rPr>
          <w:b/>
        </w:rPr>
        <w:t>2019</w:t>
      </w:r>
      <w:r w:rsidRPr="00C450DF">
        <w:t>. 143(6).</w:t>
      </w:r>
    </w:p>
    <w:p w14:paraId="5C1831BD" w14:textId="77777777" w:rsidR="00C450DF" w:rsidRPr="00C450DF" w:rsidRDefault="00C450DF" w:rsidP="00C450DF">
      <w:pPr>
        <w:pStyle w:val="EndNoteBibliography"/>
        <w:spacing w:after="0"/>
        <w:ind w:left="720" w:hanging="720"/>
      </w:pPr>
      <w:r w:rsidRPr="00C450DF">
        <w:t>7.</w:t>
      </w:r>
      <w:r w:rsidRPr="00C450DF">
        <w:tab/>
        <w:t>Hammig, B., P. Daniel-Dobbs, and H. Blunt-Vinti, Electronic cigarette initiation among minority youth in the United States</w:t>
      </w:r>
      <w:r w:rsidRPr="00C450DF">
        <w:rPr>
          <w:i/>
        </w:rPr>
        <w:t>.</w:t>
      </w:r>
      <w:r w:rsidRPr="00C450DF">
        <w:t xml:space="preserve"> </w:t>
      </w:r>
      <w:r w:rsidRPr="00C450DF">
        <w:rPr>
          <w:i/>
        </w:rPr>
        <w:t>Am J Drug Alcohol Abuse</w:t>
      </w:r>
      <w:r w:rsidRPr="00C450DF">
        <w:t xml:space="preserve">, </w:t>
      </w:r>
      <w:r w:rsidRPr="00C450DF">
        <w:rPr>
          <w:b/>
        </w:rPr>
        <w:t>2017</w:t>
      </w:r>
      <w:r w:rsidRPr="00C450DF">
        <w:t>. 43(3): p. 306-310.</w:t>
      </w:r>
    </w:p>
    <w:p w14:paraId="42401FB6" w14:textId="77777777" w:rsidR="00C450DF" w:rsidRPr="00C450DF" w:rsidRDefault="00C450DF" w:rsidP="00C450DF">
      <w:pPr>
        <w:pStyle w:val="EndNoteBibliography"/>
        <w:spacing w:after="0"/>
        <w:ind w:left="720" w:hanging="720"/>
      </w:pPr>
      <w:r w:rsidRPr="00C450DF">
        <w:t>8.</w:t>
      </w:r>
      <w:r w:rsidRPr="00C450DF">
        <w:tab/>
        <w:t xml:space="preserve">Cullen  KA, A.B., Gentzke  AS, Apelberg  BJ, Jamal  A, King  BA, Notes from the field: use of electronic cigarettes and any tobacco product among middle and high school students—United States, 2011-2018.  MMWR Morb Mortal Wkly Rep; 67(45):1276-1277. </w:t>
      </w:r>
      <w:r w:rsidRPr="00C450DF">
        <w:rPr>
          <w:b/>
        </w:rPr>
        <w:t>2018</w:t>
      </w:r>
      <w:r w:rsidRPr="00C450DF">
        <w:t>.</w:t>
      </w:r>
    </w:p>
    <w:p w14:paraId="0CD455D3" w14:textId="77777777" w:rsidR="00C450DF" w:rsidRPr="00C450DF" w:rsidRDefault="00C450DF" w:rsidP="00C450DF">
      <w:pPr>
        <w:pStyle w:val="EndNoteBibliography"/>
        <w:spacing w:after="0"/>
        <w:ind w:left="720" w:hanging="720"/>
      </w:pPr>
      <w:r w:rsidRPr="00C450DF">
        <w:t>9.</w:t>
      </w:r>
      <w:r w:rsidRPr="00C450DF">
        <w:tab/>
        <w:t>Miech, R., L. Johnston, P.M. O'Malley, J.G. Bachman, and M.E. Patrick, Adolescent Vaping and Nicotine Use in 2017-2018 - U.S. National Estimates</w:t>
      </w:r>
      <w:r w:rsidRPr="00C450DF">
        <w:rPr>
          <w:i/>
        </w:rPr>
        <w:t>.</w:t>
      </w:r>
      <w:r w:rsidRPr="00C450DF">
        <w:t xml:space="preserve"> </w:t>
      </w:r>
      <w:r w:rsidRPr="00C450DF">
        <w:rPr>
          <w:i/>
        </w:rPr>
        <w:t>N Engl J Med</w:t>
      </w:r>
      <w:r w:rsidRPr="00C450DF">
        <w:t xml:space="preserve">, </w:t>
      </w:r>
      <w:r w:rsidRPr="00C450DF">
        <w:rPr>
          <w:b/>
        </w:rPr>
        <w:t>2019</w:t>
      </w:r>
      <w:r w:rsidRPr="00C450DF">
        <w:t>. 380(2): p. 192-193.</w:t>
      </w:r>
    </w:p>
    <w:p w14:paraId="512DCF5F" w14:textId="77777777" w:rsidR="00C450DF" w:rsidRPr="00C450DF" w:rsidRDefault="00C450DF" w:rsidP="00C450DF">
      <w:pPr>
        <w:pStyle w:val="EndNoteBibliography"/>
        <w:spacing w:after="0"/>
        <w:ind w:left="720" w:hanging="720"/>
      </w:pPr>
      <w:r w:rsidRPr="00C450DF">
        <w:t>10.</w:t>
      </w:r>
      <w:r w:rsidRPr="00C450DF">
        <w:tab/>
        <w:t>Miech, R., A.M. Leventhal, P.M. O'Malley, L.D. Johnston, and J.L. Barrington-Trimis, Failed Attempts to Quit Combustible Cigarettes and e-Cigarettes Among US Adolescents</w:t>
      </w:r>
      <w:r w:rsidRPr="00C450DF">
        <w:rPr>
          <w:i/>
        </w:rPr>
        <w:t>.</w:t>
      </w:r>
      <w:r w:rsidRPr="00C450DF">
        <w:t xml:space="preserve"> </w:t>
      </w:r>
      <w:r w:rsidRPr="00C450DF">
        <w:rPr>
          <w:i/>
        </w:rPr>
        <w:t>Jama</w:t>
      </w:r>
      <w:r w:rsidRPr="00C450DF">
        <w:t xml:space="preserve">, </w:t>
      </w:r>
      <w:r w:rsidRPr="00C450DF">
        <w:rPr>
          <w:b/>
        </w:rPr>
        <w:t>2022</w:t>
      </w:r>
      <w:r w:rsidRPr="00C450DF">
        <w:t>. 327(12): p. 1179-1181.</w:t>
      </w:r>
    </w:p>
    <w:p w14:paraId="1CBED680" w14:textId="77777777" w:rsidR="00C450DF" w:rsidRPr="00C450DF" w:rsidRDefault="00C450DF" w:rsidP="00C450DF">
      <w:pPr>
        <w:pStyle w:val="EndNoteBibliography"/>
        <w:spacing w:after="0"/>
        <w:ind w:left="720" w:hanging="720"/>
      </w:pPr>
      <w:r w:rsidRPr="00C450DF">
        <w:t>11.</w:t>
      </w:r>
      <w:r w:rsidRPr="00C450DF">
        <w:tab/>
        <w:t>Lee, J., V. Taneja, and R. Vassallo, Cigarette smoking and inflammation: cellular and molecular mechanisms</w:t>
      </w:r>
      <w:r w:rsidRPr="00C450DF">
        <w:rPr>
          <w:i/>
        </w:rPr>
        <w:t>.</w:t>
      </w:r>
      <w:r w:rsidRPr="00C450DF">
        <w:t xml:space="preserve"> </w:t>
      </w:r>
      <w:r w:rsidRPr="00C450DF">
        <w:rPr>
          <w:i/>
        </w:rPr>
        <w:t>J Dent Res</w:t>
      </w:r>
      <w:r w:rsidRPr="00C450DF">
        <w:t xml:space="preserve">, </w:t>
      </w:r>
      <w:r w:rsidRPr="00C450DF">
        <w:rPr>
          <w:b/>
        </w:rPr>
        <w:t>2012</w:t>
      </w:r>
      <w:r w:rsidRPr="00C450DF">
        <w:t>. 91(2): p. 142-9.</w:t>
      </w:r>
    </w:p>
    <w:p w14:paraId="1C24E8AC" w14:textId="77777777" w:rsidR="00C450DF" w:rsidRPr="00C450DF" w:rsidRDefault="00C450DF" w:rsidP="00C450DF">
      <w:pPr>
        <w:pStyle w:val="EndNoteBibliography"/>
        <w:spacing w:after="0"/>
        <w:ind w:left="720" w:hanging="720"/>
      </w:pPr>
      <w:r w:rsidRPr="00C450DF">
        <w:t>12.</w:t>
      </w:r>
      <w:r w:rsidRPr="00C450DF">
        <w:tab/>
        <w:t>Chun, L.F., F. Moazed, C.S. Calfee, M.A. Matthay, and J.E. Gotts, Pulmonary toxicity of e-cigarettes</w:t>
      </w:r>
      <w:r w:rsidRPr="00C450DF">
        <w:rPr>
          <w:i/>
        </w:rPr>
        <w:t>.</w:t>
      </w:r>
      <w:r w:rsidRPr="00C450DF">
        <w:t xml:space="preserve"> </w:t>
      </w:r>
      <w:r w:rsidRPr="00C450DF">
        <w:rPr>
          <w:i/>
        </w:rPr>
        <w:t>American journal of physiology. Lung cellular and molecular physiology</w:t>
      </w:r>
      <w:r w:rsidRPr="00C450DF">
        <w:t xml:space="preserve">, </w:t>
      </w:r>
      <w:r w:rsidRPr="00C450DF">
        <w:rPr>
          <w:b/>
        </w:rPr>
        <w:t>2017</w:t>
      </w:r>
      <w:r w:rsidRPr="00C450DF">
        <w:t>. 313(2): p. L193-L206.</w:t>
      </w:r>
    </w:p>
    <w:p w14:paraId="402C787B" w14:textId="77777777" w:rsidR="00C450DF" w:rsidRPr="00C450DF" w:rsidRDefault="00C450DF" w:rsidP="00C450DF">
      <w:pPr>
        <w:pStyle w:val="EndNoteBibliography"/>
        <w:spacing w:after="0"/>
        <w:ind w:left="720" w:hanging="720"/>
      </w:pPr>
      <w:r w:rsidRPr="00C450DF">
        <w:t>13.</w:t>
      </w:r>
      <w:r w:rsidRPr="00C450DF">
        <w:tab/>
        <w:t>Suzuki, T., K. Tsushima, N. Kawata, T. Matsumura, Y. Matsuura, Y. Ichimura, J. Terada, S. Sakao, Y. Tada, N. Tanabe, and K. Tatsumi, Estimation using the impulse oscillation system in patients with pulmonary sarcoidosis</w:t>
      </w:r>
      <w:r w:rsidRPr="00C450DF">
        <w:rPr>
          <w:i/>
        </w:rPr>
        <w:t>.</w:t>
      </w:r>
      <w:r w:rsidRPr="00C450DF">
        <w:t xml:space="preserve"> </w:t>
      </w:r>
      <w:r w:rsidRPr="00C450DF">
        <w:rPr>
          <w:i/>
        </w:rPr>
        <w:t>Sarcoidosis Vasc Diffuse Lung Dis</w:t>
      </w:r>
      <w:r w:rsidRPr="00C450DF">
        <w:t xml:space="preserve">, </w:t>
      </w:r>
      <w:r w:rsidRPr="00C450DF">
        <w:rPr>
          <w:b/>
        </w:rPr>
        <w:t>2015</w:t>
      </w:r>
      <w:r w:rsidRPr="00C450DF">
        <w:t>. 32(2): p. 144-50.</w:t>
      </w:r>
    </w:p>
    <w:p w14:paraId="7DFAF04D" w14:textId="77777777" w:rsidR="00C450DF" w:rsidRPr="00C450DF" w:rsidRDefault="00C450DF" w:rsidP="00C450DF">
      <w:pPr>
        <w:pStyle w:val="EndNoteBibliography"/>
        <w:spacing w:after="0"/>
        <w:ind w:left="720" w:hanging="720"/>
      </w:pPr>
      <w:r w:rsidRPr="00C450DF">
        <w:t>14.</w:t>
      </w:r>
      <w:r w:rsidRPr="00C450DF">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C450DF">
        <w:rPr>
          <w:i/>
        </w:rPr>
        <w:t>.</w:t>
      </w:r>
      <w:r w:rsidRPr="00C450DF">
        <w:t xml:space="preserve"> </w:t>
      </w:r>
      <w:r w:rsidRPr="00C450DF">
        <w:rPr>
          <w:i/>
        </w:rPr>
        <w:t>Eur Respir J</w:t>
      </w:r>
      <w:r w:rsidRPr="00C450DF">
        <w:t xml:space="preserve">, </w:t>
      </w:r>
      <w:r w:rsidRPr="00C450DF">
        <w:rPr>
          <w:b/>
        </w:rPr>
        <w:t>2005</w:t>
      </w:r>
      <w:r w:rsidRPr="00C450DF">
        <w:t>. 26(1): p. 153-61.</w:t>
      </w:r>
    </w:p>
    <w:p w14:paraId="70B972FC" w14:textId="77777777" w:rsidR="00C450DF" w:rsidRPr="00C450DF" w:rsidRDefault="00C450DF" w:rsidP="00C450DF">
      <w:pPr>
        <w:pStyle w:val="EndNoteBibliography"/>
        <w:spacing w:after="0"/>
        <w:ind w:left="720" w:hanging="720"/>
      </w:pPr>
      <w:r w:rsidRPr="00C450DF">
        <w:t>15.</w:t>
      </w:r>
      <w:r w:rsidRPr="00C450DF">
        <w:tab/>
        <w:t>Wong, A., K. Hardaker, P. Field, J. Huvanandana, G.G. King, H. Reddel, H. Selvadurai, C. Thamrin, and P.D. Robinson, Home-based Forced Oscillation Technique Day-to-Day Variability in Pediatric Asthma</w:t>
      </w:r>
      <w:r w:rsidRPr="00C450DF">
        <w:rPr>
          <w:i/>
        </w:rPr>
        <w:t>.</w:t>
      </w:r>
      <w:r w:rsidRPr="00C450DF">
        <w:t xml:space="preserve"> </w:t>
      </w:r>
      <w:r w:rsidRPr="00C450DF">
        <w:rPr>
          <w:i/>
        </w:rPr>
        <w:t>Am J Respir Crit Care Med</w:t>
      </w:r>
      <w:r w:rsidRPr="00C450DF">
        <w:t xml:space="preserve">, </w:t>
      </w:r>
      <w:r w:rsidRPr="00C450DF">
        <w:rPr>
          <w:b/>
        </w:rPr>
        <w:t>2019</w:t>
      </w:r>
      <w:r w:rsidRPr="00C450DF">
        <w:t>. 199(9): p. 1156-1160.</w:t>
      </w:r>
    </w:p>
    <w:p w14:paraId="5736DCDB" w14:textId="77777777" w:rsidR="00C450DF" w:rsidRPr="00C450DF" w:rsidRDefault="00C450DF" w:rsidP="00C450DF">
      <w:pPr>
        <w:pStyle w:val="EndNoteBibliography"/>
        <w:spacing w:after="0"/>
        <w:ind w:left="720" w:hanging="720"/>
      </w:pPr>
      <w:r w:rsidRPr="00C450DF">
        <w:lastRenderedPageBreak/>
        <w:t>16.</w:t>
      </w:r>
      <w:r w:rsidRPr="00C450DF">
        <w:tab/>
        <w:t>Culver, B.H., B.L. Graham, A.L. Coates, J. Wanger, C.E. Berry, P.K. Clarke, T.S. Hallstrand, J.L. Hankinson, D.A. Kaminsky, N.R. MacIntyre, M.C. McCormack, M. Rosenfeld, S. Stanojevic, D.J. Weiner, and A.T.S.C.o.P.S.f.P.F. Laboratories, Recommendations for a Standardized Pulmonary Function Report. An Official American Thoracic Society Technical Statement</w:t>
      </w:r>
      <w:r w:rsidRPr="00C450DF">
        <w:rPr>
          <w:i/>
        </w:rPr>
        <w:t>.</w:t>
      </w:r>
      <w:r w:rsidRPr="00C450DF">
        <w:t xml:space="preserve"> </w:t>
      </w:r>
      <w:r w:rsidRPr="00C450DF">
        <w:rPr>
          <w:i/>
        </w:rPr>
        <w:t>Am J Respir Crit Care Med</w:t>
      </w:r>
      <w:r w:rsidRPr="00C450DF">
        <w:t xml:space="preserve">, </w:t>
      </w:r>
      <w:r w:rsidRPr="00C450DF">
        <w:rPr>
          <w:b/>
        </w:rPr>
        <w:t>2017</w:t>
      </w:r>
      <w:r w:rsidRPr="00C450DF">
        <w:t>. 196(11): p. 1463-1472.</w:t>
      </w:r>
    </w:p>
    <w:p w14:paraId="4C0538C8" w14:textId="77777777" w:rsidR="00C450DF" w:rsidRPr="00C450DF" w:rsidRDefault="00C450DF" w:rsidP="00C450DF">
      <w:pPr>
        <w:pStyle w:val="EndNoteBibliography"/>
        <w:spacing w:after="0"/>
        <w:ind w:left="720" w:hanging="720"/>
      </w:pPr>
      <w:r w:rsidRPr="00C450DF">
        <w:t>17.</w:t>
      </w:r>
      <w:r w:rsidRPr="00C450DF">
        <w:tab/>
        <w:t>Lundblad, L.K.A., R. Miletic, E. Piitulainen, and P. Wollmer, Oscillometry in Chronic Obstructive Lung Disease: In vitro and in vivo evaluation of the impulse oscillometry and tremoflo devices</w:t>
      </w:r>
      <w:r w:rsidRPr="00C450DF">
        <w:rPr>
          <w:i/>
        </w:rPr>
        <w:t>.</w:t>
      </w:r>
      <w:r w:rsidRPr="00C450DF">
        <w:t xml:space="preserve"> </w:t>
      </w:r>
      <w:r w:rsidRPr="00C450DF">
        <w:rPr>
          <w:i/>
        </w:rPr>
        <w:t>Sci Rep</w:t>
      </w:r>
      <w:r w:rsidRPr="00C450DF">
        <w:t xml:space="preserve">, </w:t>
      </w:r>
      <w:r w:rsidRPr="00C450DF">
        <w:rPr>
          <w:b/>
        </w:rPr>
        <w:t>2019</w:t>
      </w:r>
      <w:r w:rsidRPr="00C450DF">
        <w:t>. 9(1): p. 11618.</w:t>
      </w:r>
    </w:p>
    <w:p w14:paraId="63A62A1F" w14:textId="77777777" w:rsidR="00C450DF" w:rsidRPr="00C450DF" w:rsidRDefault="00C450DF" w:rsidP="00C450DF">
      <w:pPr>
        <w:pStyle w:val="EndNoteBibliography"/>
        <w:spacing w:after="0"/>
        <w:ind w:left="720" w:hanging="720"/>
      </w:pPr>
      <w:r w:rsidRPr="00C450DF">
        <w:t>18.</w:t>
      </w:r>
      <w:r w:rsidRPr="00C450DF">
        <w:tab/>
        <w:t>Ward, C.M., T.H. To, and S.M. Pederson, ngsReports: a Bioconductor package for managing FastQC reports and other NGS related log files</w:t>
      </w:r>
      <w:r w:rsidRPr="00C450DF">
        <w:rPr>
          <w:i/>
        </w:rPr>
        <w:t>.</w:t>
      </w:r>
      <w:r w:rsidRPr="00C450DF">
        <w:t xml:space="preserve"> </w:t>
      </w:r>
      <w:r w:rsidRPr="00C450DF">
        <w:rPr>
          <w:i/>
        </w:rPr>
        <w:t>Bioinformatics</w:t>
      </w:r>
      <w:r w:rsidRPr="00C450DF">
        <w:t xml:space="preserve">, </w:t>
      </w:r>
      <w:r w:rsidRPr="00C450DF">
        <w:rPr>
          <w:b/>
        </w:rPr>
        <w:t>2020</w:t>
      </w:r>
      <w:r w:rsidRPr="00C450DF">
        <w:t>. 36(8): p. 2587-2588.</w:t>
      </w:r>
    </w:p>
    <w:p w14:paraId="43E85D6D" w14:textId="77777777" w:rsidR="00C450DF" w:rsidRPr="00C450DF" w:rsidRDefault="00C450DF" w:rsidP="00C450DF">
      <w:pPr>
        <w:pStyle w:val="EndNoteBibliography"/>
        <w:spacing w:after="0"/>
        <w:ind w:left="720" w:hanging="720"/>
      </w:pPr>
      <w:r w:rsidRPr="00C450DF">
        <w:t>19.</w:t>
      </w:r>
      <w:r w:rsidRPr="00C450DF">
        <w:tab/>
        <w:t>He, B., R. Zhu, H. Yang, Q. Lu, W. Wang, L. Song, X. Sun, G. Zhang, S. Li, J. Yang, G. Tian, P. Bing, and J. Lang, Assessing the Impact of Data Preprocessing on Analyzing Next Generation Sequencing Data</w:t>
      </w:r>
      <w:r w:rsidRPr="00C450DF">
        <w:rPr>
          <w:i/>
        </w:rPr>
        <w:t>.</w:t>
      </w:r>
      <w:r w:rsidRPr="00C450DF">
        <w:t xml:space="preserve"> </w:t>
      </w:r>
      <w:r w:rsidRPr="00C450DF">
        <w:rPr>
          <w:i/>
        </w:rPr>
        <w:t>Front Bioeng Biotechnol</w:t>
      </w:r>
      <w:r w:rsidRPr="00C450DF">
        <w:t xml:space="preserve">, </w:t>
      </w:r>
      <w:r w:rsidRPr="00C450DF">
        <w:rPr>
          <w:b/>
        </w:rPr>
        <w:t>2020</w:t>
      </w:r>
      <w:r w:rsidRPr="00C450DF">
        <w:t>. 8: p. 817.</w:t>
      </w:r>
    </w:p>
    <w:p w14:paraId="7319ECD6" w14:textId="77777777" w:rsidR="00C450DF" w:rsidRPr="00C450DF" w:rsidRDefault="00C450DF" w:rsidP="00C450DF">
      <w:pPr>
        <w:pStyle w:val="EndNoteBibliography"/>
        <w:spacing w:after="0"/>
        <w:ind w:left="720" w:hanging="720"/>
      </w:pPr>
      <w:r w:rsidRPr="00C450DF">
        <w:t>20.</w:t>
      </w:r>
      <w:r w:rsidRPr="00C450DF">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C450DF">
        <w:rPr>
          <w:i/>
        </w:rPr>
        <w:t>.</w:t>
      </w:r>
      <w:r w:rsidRPr="00C450DF">
        <w:t xml:space="preserve"> </w:t>
      </w:r>
      <w:r w:rsidRPr="00C450DF">
        <w:rPr>
          <w:i/>
        </w:rPr>
        <w:t>Nucleic Acids Res</w:t>
      </w:r>
      <w:r w:rsidRPr="00C450DF">
        <w:t xml:space="preserve">, </w:t>
      </w:r>
      <w:r w:rsidRPr="00C450DF">
        <w:rPr>
          <w:b/>
        </w:rPr>
        <w:t>2019</w:t>
      </w:r>
      <w:r w:rsidRPr="00C450DF">
        <w:t>. 47(D1): p. D766-D773.</w:t>
      </w:r>
    </w:p>
    <w:p w14:paraId="42B502C3" w14:textId="77777777" w:rsidR="00C450DF" w:rsidRPr="00C450DF" w:rsidRDefault="00C450DF" w:rsidP="00C450DF">
      <w:pPr>
        <w:pStyle w:val="EndNoteBibliography"/>
        <w:spacing w:after="0"/>
        <w:ind w:left="720" w:hanging="720"/>
      </w:pPr>
      <w:r w:rsidRPr="00C450DF">
        <w:t>21.</w:t>
      </w:r>
      <w:r w:rsidRPr="00C450DF">
        <w:tab/>
        <w:t>Dobin, A., C.A. Davis, F. Schlesinger, J. Drenkow, C. Zaleski, S. Jha, P. Batut, M. Chaisson, and T.R. Gingeras, STAR: ultrafast universal RNA-seq aligner</w:t>
      </w:r>
      <w:r w:rsidRPr="00C450DF">
        <w:rPr>
          <w:i/>
        </w:rPr>
        <w:t>.</w:t>
      </w:r>
      <w:r w:rsidRPr="00C450DF">
        <w:t xml:space="preserve"> </w:t>
      </w:r>
      <w:r w:rsidRPr="00C450DF">
        <w:rPr>
          <w:i/>
        </w:rPr>
        <w:t>Bioinformatics</w:t>
      </w:r>
      <w:r w:rsidRPr="00C450DF">
        <w:t xml:space="preserve">, </w:t>
      </w:r>
      <w:r w:rsidRPr="00C450DF">
        <w:rPr>
          <w:b/>
        </w:rPr>
        <w:t>2013</w:t>
      </w:r>
      <w:r w:rsidRPr="00C450DF">
        <w:t>. 29(1): p. 15-21.</w:t>
      </w:r>
    </w:p>
    <w:p w14:paraId="386838CE" w14:textId="1A4D3BAC" w:rsidR="00C450DF" w:rsidRPr="00C450DF" w:rsidRDefault="00C450DF" w:rsidP="00C450DF">
      <w:pPr>
        <w:pStyle w:val="EndNoteBibliography"/>
        <w:spacing w:after="0"/>
        <w:ind w:left="720" w:hanging="720"/>
      </w:pPr>
      <w:r w:rsidRPr="00C450DF">
        <w:t>22.</w:t>
      </w:r>
      <w:r w:rsidRPr="00C450DF">
        <w:tab/>
        <w:t xml:space="preserve">Wieczorek D, Stayer C, and Schagat T, Automated DNA Purification from Oragene•DNA/Saliva Samples Using the Maxwell® 16 System. Promega Corporation Web site. </w:t>
      </w:r>
      <w:hyperlink r:id="rId16" w:history="1">
        <w:r w:rsidRPr="00C450DF">
          <w:rPr>
            <w:rStyle w:val="Hyperlink"/>
          </w:rPr>
          <w:t>http://www.promega.com/resources/pubhub/enotes/automated-dna-purification-from-oragene-dna-saliva-samples-using-the-maxwell-16-system/</w:t>
        </w:r>
      </w:hyperlink>
      <w:r w:rsidRPr="00C450DF">
        <w:t xml:space="preserve"> Updated 2008. Accessed September 5 2017 </w:t>
      </w:r>
      <w:r w:rsidRPr="00C450DF">
        <w:rPr>
          <w:b/>
        </w:rPr>
        <w:t>2008</w:t>
      </w:r>
      <w:r w:rsidRPr="00C450DF">
        <w:t>.</w:t>
      </w:r>
    </w:p>
    <w:p w14:paraId="5FE3BBF1" w14:textId="77777777" w:rsidR="00C450DF" w:rsidRPr="00C450DF" w:rsidRDefault="00C450DF" w:rsidP="00C450DF">
      <w:pPr>
        <w:pStyle w:val="EndNoteBibliography"/>
        <w:spacing w:after="0"/>
        <w:ind w:left="720" w:hanging="720"/>
      </w:pPr>
      <w:r w:rsidRPr="00C450DF">
        <w:t>23.</w:t>
      </w:r>
      <w:r w:rsidRPr="00C450DF">
        <w:tab/>
        <w:t>Risso, D., J. Ngai, T.P. Speed, and S. Dudoit, Normalization of RNA-seq data using factor analysis of control genes or samples</w:t>
      </w:r>
      <w:r w:rsidRPr="00C450DF">
        <w:rPr>
          <w:i/>
        </w:rPr>
        <w:t>.</w:t>
      </w:r>
      <w:r w:rsidRPr="00C450DF">
        <w:t xml:space="preserve"> </w:t>
      </w:r>
      <w:r w:rsidRPr="00C450DF">
        <w:rPr>
          <w:i/>
        </w:rPr>
        <w:t>Nat Biotechnol</w:t>
      </w:r>
      <w:r w:rsidRPr="00C450DF">
        <w:t xml:space="preserve">, </w:t>
      </w:r>
      <w:r w:rsidRPr="00C450DF">
        <w:rPr>
          <w:b/>
        </w:rPr>
        <w:t>2014</w:t>
      </w:r>
      <w:r w:rsidRPr="00C450DF">
        <w:t>. 32(9): p. 896-902.</w:t>
      </w:r>
    </w:p>
    <w:p w14:paraId="32AB4223" w14:textId="77777777" w:rsidR="00C450DF" w:rsidRPr="00C450DF" w:rsidRDefault="00C450DF" w:rsidP="00C450DF">
      <w:pPr>
        <w:pStyle w:val="EndNoteBibliography"/>
        <w:spacing w:after="0"/>
        <w:ind w:left="720" w:hanging="720"/>
      </w:pPr>
      <w:r w:rsidRPr="00C450DF">
        <w:t>24.</w:t>
      </w:r>
      <w:r w:rsidRPr="00C450DF">
        <w:tab/>
        <w:t>Robinson, M.D., D.J. McCarthy, and G.K. Smyth, edgeR: a Bioconductor package for differential expression analysis of digital gene expression data</w:t>
      </w:r>
      <w:r w:rsidRPr="00C450DF">
        <w:rPr>
          <w:i/>
        </w:rPr>
        <w:t>.</w:t>
      </w:r>
      <w:r w:rsidRPr="00C450DF">
        <w:t xml:space="preserve"> </w:t>
      </w:r>
      <w:r w:rsidRPr="00C450DF">
        <w:rPr>
          <w:i/>
        </w:rPr>
        <w:t>Bioinformatics</w:t>
      </w:r>
      <w:r w:rsidRPr="00C450DF">
        <w:t xml:space="preserve">, </w:t>
      </w:r>
      <w:r w:rsidRPr="00C450DF">
        <w:rPr>
          <w:b/>
        </w:rPr>
        <w:t>2010</w:t>
      </w:r>
      <w:r w:rsidRPr="00C450DF">
        <w:t>. 26(1): p. 139-40.</w:t>
      </w:r>
    </w:p>
    <w:p w14:paraId="5027E423" w14:textId="77777777" w:rsidR="00C450DF" w:rsidRPr="00C450DF" w:rsidRDefault="00C450DF" w:rsidP="00C450DF">
      <w:pPr>
        <w:pStyle w:val="EndNoteBibliography"/>
        <w:spacing w:after="0"/>
        <w:ind w:left="720" w:hanging="720"/>
      </w:pPr>
      <w:r w:rsidRPr="00C450DF">
        <w:t>25.</w:t>
      </w:r>
      <w:r w:rsidRPr="00C450DF">
        <w:tab/>
        <w:t>Love, M.I., W. Huber, and S. Anders, Moderated estimation of fold change and dispersion for RNA-seq data with DESeq2</w:t>
      </w:r>
      <w:r w:rsidRPr="00C450DF">
        <w:rPr>
          <w:i/>
        </w:rPr>
        <w:t>.</w:t>
      </w:r>
      <w:r w:rsidRPr="00C450DF">
        <w:t xml:space="preserve"> </w:t>
      </w:r>
      <w:r w:rsidRPr="00C450DF">
        <w:rPr>
          <w:i/>
        </w:rPr>
        <w:t>Genome Biol</w:t>
      </w:r>
      <w:r w:rsidRPr="00C450DF">
        <w:t xml:space="preserve">, </w:t>
      </w:r>
      <w:r w:rsidRPr="00C450DF">
        <w:rPr>
          <w:b/>
        </w:rPr>
        <w:t>2014</w:t>
      </w:r>
      <w:r w:rsidRPr="00C450DF">
        <w:t>. 15(12): p. 550.</w:t>
      </w:r>
    </w:p>
    <w:p w14:paraId="2029E6E8" w14:textId="77777777" w:rsidR="00C450DF" w:rsidRPr="00C450DF" w:rsidRDefault="00C450DF" w:rsidP="00C450DF">
      <w:pPr>
        <w:pStyle w:val="EndNoteBibliography"/>
        <w:spacing w:after="0"/>
        <w:ind w:left="720" w:hanging="720"/>
      </w:pPr>
      <w:r w:rsidRPr="00C450DF">
        <w:t>26.</w:t>
      </w:r>
      <w:r w:rsidRPr="00C450DF">
        <w:tab/>
        <w:t>Korotkevich, G., V. Sukhov, N. Budin, B. Shpak, M.N. Artyomov, and A. Sergushichev, Fast gene set enrichment analysis</w:t>
      </w:r>
      <w:r w:rsidRPr="00C450DF">
        <w:rPr>
          <w:i/>
        </w:rPr>
        <w:t>.</w:t>
      </w:r>
      <w:r w:rsidRPr="00C450DF">
        <w:t xml:space="preserve"> </w:t>
      </w:r>
      <w:r w:rsidRPr="00C450DF">
        <w:rPr>
          <w:i/>
        </w:rPr>
        <w:t>bioRxiv</w:t>
      </w:r>
      <w:r w:rsidRPr="00C450DF">
        <w:t xml:space="preserve">, </w:t>
      </w:r>
      <w:r w:rsidRPr="00C450DF">
        <w:rPr>
          <w:b/>
        </w:rPr>
        <w:t>2021</w:t>
      </w:r>
      <w:r w:rsidRPr="00C450DF">
        <w:t>: p. 060012.</w:t>
      </w:r>
    </w:p>
    <w:p w14:paraId="02D6F298" w14:textId="77777777" w:rsidR="00C450DF" w:rsidRPr="00C450DF" w:rsidRDefault="00C450DF" w:rsidP="00C450DF">
      <w:pPr>
        <w:pStyle w:val="EndNoteBibliography"/>
        <w:spacing w:after="0"/>
        <w:ind w:left="720" w:hanging="720"/>
      </w:pPr>
      <w:r w:rsidRPr="00C450DF">
        <w:t>27.</w:t>
      </w:r>
      <w:r w:rsidRPr="00C450DF">
        <w:tab/>
        <w:t>Xiao, Y., T.H. Hsiao, U. Suresh, H.I. Chen, X. Wu, S.E. Wolf, and Y. Chen, A novel significance score for gene selection and ranking</w:t>
      </w:r>
      <w:r w:rsidRPr="00C450DF">
        <w:rPr>
          <w:i/>
        </w:rPr>
        <w:t>.</w:t>
      </w:r>
      <w:r w:rsidRPr="00C450DF">
        <w:t xml:space="preserve"> </w:t>
      </w:r>
      <w:r w:rsidRPr="00C450DF">
        <w:rPr>
          <w:i/>
        </w:rPr>
        <w:t>Bioinformatics</w:t>
      </w:r>
      <w:r w:rsidRPr="00C450DF">
        <w:t xml:space="preserve">, </w:t>
      </w:r>
      <w:r w:rsidRPr="00C450DF">
        <w:rPr>
          <w:b/>
        </w:rPr>
        <w:t>2014</w:t>
      </w:r>
      <w:r w:rsidRPr="00C450DF">
        <w:t>. 30(6): p. 801-7.</w:t>
      </w:r>
    </w:p>
    <w:p w14:paraId="4CB374F2" w14:textId="77777777" w:rsidR="00C450DF" w:rsidRPr="00C450DF" w:rsidRDefault="00C450DF" w:rsidP="00C450DF">
      <w:pPr>
        <w:pStyle w:val="EndNoteBibliography"/>
        <w:spacing w:after="0"/>
        <w:ind w:left="720" w:hanging="720"/>
      </w:pPr>
      <w:r w:rsidRPr="00C450DF">
        <w:t>28.</w:t>
      </w:r>
      <w:r w:rsidRPr="00C450DF">
        <w:tab/>
        <w:t>Korotkevich, G., V. Sukhov, N. Budin, B. Shpak, M.N. Artyomov, and A.J.B. Sergushichev, Fast gene set enrichment analysis</w:t>
      </w:r>
      <w:r w:rsidRPr="00C450DF">
        <w:rPr>
          <w:i/>
        </w:rPr>
        <w:t>.</w:t>
      </w:r>
      <w:r w:rsidRPr="00C450DF">
        <w:t xml:space="preserve"> </w:t>
      </w:r>
      <w:r w:rsidRPr="00C450DF">
        <w:rPr>
          <w:b/>
        </w:rPr>
        <w:t>2016</w:t>
      </w:r>
      <w:r w:rsidRPr="00C450DF">
        <w:t>: p. 060012.</w:t>
      </w:r>
    </w:p>
    <w:p w14:paraId="08C3A049" w14:textId="77777777" w:rsidR="00C450DF" w:rsidRPr="00C450DF" w:rsidRDefault="00C450DF" w:rsidP="00C450DF">
      <w:pPr>
        <w:pStyle w:val="EndNoteBibliography"/>
        <w:spacing w:after="0"/>
        <w:ind w:left="720" w:hanging="720"/>
      </w:pPr>
      <w:r w:rsidRPr="00C450DF">
        <w:t>29.</w:t>
      </w:r>
      <w:r w:rsidRPr="00C450DF">
        <w:tab/>
        <w:t>Durinck, S., P.T. Spellman, E. Birney, and W. Huber, Mapping identifiers for the integration of genomic datasets with the R/Bioconductor package biomaRt</w:t>
      </w:r>
      <w:r w:rsidRPr="00C450DF">
        <w:rPr>
          <w:i/>
        </w:rPr>
        <w:t>.</w:t>
      </w:r>
      <w:r w:rsidRPr="00C450DF">
        <w:t xml:space="preserve"> </w:t>
      </w:r>
      <w:r w:rsidRPr="00C450DF">
        <w:rPr>
          <w:i/>
        </w:rPr>
        <w:t>Nat Protoc</w:t>
      </w:r>
      <w:r w:rsidRPr="00C450DF">
        <w:t xml:space="preserve">, </w:t>
      </w:r>
      <w:r w:rsidRPr="00C450DF">
        <w:rPr>
          <w:b/>
        </w:rPr>
        <w:t>2009</w:t>
      </w:r>
      <w:r w:rsidRPr="00C450DF">
        <w:t>. 4(8): p. 1184-91.</w:t>
      </w:r>
    </w:p>
    <w:p w14:paraId="48335CF0" w14:textId="77777777" w:rsidR="00C450DF" w:rsidRPr="00C450DF" w:rsidRDefault="00C450DF" w:rsidP="00C450DF">
      <w:pPr>
        <w:pStyle w:val="EndNoteBibliography"/>
        <w:spacing w:after="0"/>
        <w:ind w:left="720" w:hanging="720"/>
      </w:pPr>
      <w:r w:rsidRPr="00C450DF">
        <w:lastRenderedPageBreak/>
        <w:t>30.</w:t>
      </w:r>
      <w:r w:rsidRPr="00C450DF">
        <w:tab/>
        <w:t>Durinck, S., Y. Moreau, A. Kasprzyk, S. Davis, B. De Moor, A. Brazma, and W. Huber, BioMart and Bioconductor: a powerful link between biological databases and microarray data analysis</w:t>
      </w:r>
      <w:r w:rsidRPr="00C450DF">
        <w:rPr>
          <w:i/>
        </w:rPr>
        <w:t>.</w:t>
      </w:r>
      <w:r w:rsidRPr="00C450DF">
        <w:t xml:space="preserve"> </w:t>
      </w:r>
      <w:r w:rsidRPr="00C450DF">
        <w:rPr>
          <w:i/>
        </w:rPr>
        <w:t>Bioinformatics</w:t>
      </w:r>
      <w:r w:rsidRPr="00C450DF">
        <w:t xml:space="preserve">, </w:t>
      </w:r>
      <w:r w:rsidRPr="00C450DF">
        <w:rPr>
          <w:b/>
        </w:rPr>
        <w:t>2005</w:t>
      </w:r>
      <w:r w:rsidRPr="00C450DF">
        <w:t>. 21(16): p. 3439-40.</w:t>
      </w:r>
    </w:p>
    <w:p w14:paraId="646A0E9F" w14:textId="49131E75" w:rsidR="00C450DF" w:rsidRPr="00C450DF" w:rsidRDefault="00C450DF" w:rsidP="00C450DF">
      <w:pPr>
        <w:pStyle w:val="EndNoteBibliography"/>
        <w:spacing w:after="0"/>
        <w:ind w:left="720" w:hanging="720"/>
      </w:pPr>
      <w:r w:rsidRPr="00C450DF">
        <w:t>31.</w:t>
      </w:r>
      <w:r w:rsidRPr="00C450DF">
        <w:tab/>
        <w:t xml:space="preserve">Hansen KD. IlluminaHumanMethylationEPICanno.ilm10b4.hg19: Annotation for Illumina’s EPIC Methylation Arrays.; 2017. </w:t>
      </w:r>
      <w:hyperlink r:id="rId17" w:history="1">
        <w:r w:rsidRPr="00C450DF">
          <w:rPr>
            <w:rStyle w:val="Hyperlink"/>
          </w:rPr>
          <w:t>https://bitbucket.com/kasperdanielhansen/Illumina_EPIC</w:t>
        </w:r>
      </w:hyperlink>
      <w:r w:rsidRPr="00C450DF">
        <w:t>.</w:t>
      </w:r>
    </w:p>
    <w:p w14:paraId="5B43EC54" w14:textId="77777777" w:rsidR="00C450DF" w:rsidRPr="00C450DF" w:rsidRDefault="00C450DF" w:rsidP="00C450DF">
      <w:pPr>
        <w:pStyle w:val="EndNoteBibliography"/>
        <w:spacing w:after="0"/>
        <w:ind w:left="720" w:hanging="720"/>
      </w:pPr>
      <w:r w:rsidRPr="00C450DF">
        <w:t>32.</w:t>
      </w:r>
      <w:r w:rsidRPr="00C450DF">
        <w:tab/>
        <w:t>van Iterson, M., E.W. van Zwet, and B.T. Heijmans, Controlling bias and inflation in epigenome- and transcriptome-wide association studies using the empirical null distribution</w:t>
      </w:r>
      <w:r w:rsidRPr="00C450DF">
        <w:rPr>
          <w:i/>
        </w:rPr>
        <w:t>.</w:t>
      </w:r>
      <w:r w:rsidRPr="00C450DF">
        <w:t xml:space="preserve"> </w:t>
      </w:r>
      <w:r w:rsidRPr="00C450DF">
        <w:rPr>
          <w:i/>
        </w:rPr>
        <w:t>Genome Biol</w:t>
      </w:r>
      <w:r w:rsidRPr="00C450DF">
        <w:t xml:space="preserve">, </w:t>
      </w:r>
      <w:r w:rsidRPr="00C450DF">
        <w:rPr>
          <w:b/>
        </w:rPr>
        <w:t>2017</w:t>
      </w:r>
      <w:r w:rsidRPr="00C450DF">
        <w:t>. 18(1): p. 19.</w:t>
      </w:r>
    </w:p>
    <w:p w14:paraId="1BE19830" w14:textId="77777777" w:rsidR="00C450DF" w:rsidRPr="00C450DF" w:rsidRDefault="00C450DF" w:rsidP="00C450DF">
      <w:pPr>
        <w:pStyle w:val="EndNoteBibliography"/>
        <w:spacing w:after="0"/>
        <w:ind w:left="720" w:hanging="720"/>
      </w:pPr>
      <w:r w:rsidRPr="00C450DF">
        <w:t>33.</w:t>
      </w:r>
      <w:r w:rsidRPr="00C450DF">
        <w:tab/>
        <w:t>The Gene Ontology resource: enriching a GOld mine</w:t>
      </w:r>
      <w:r w:rsidRPr="00C450DF">
        <w:rPr>
          <w:i/>
        </w:rPr>
        <w:t>.</w:t>
      </w:r>
      <w:r w:rsidRPr="00C450DF">
        <w:t xml:space="preserve"> </w:t>
      </w:r>
      <w:r w:rsidRPr="00C450DF">
        <w:rPr>
          <w:i/>
        </w:rPr>
        <w:t>Nucleic Acids Res</w:t>
      </w:r>
      <w:r w:rsidRPr="00C450DF">
        <w:t xml:space="preserve">, </w:t>
      </w:r>
      <w:r w:rsidRPr="00C450DF">
        <w:rPr>
          <w:b/>
        </w:rPr>
        <w:t>2021</w:t>
      </w:r>
      <w:r w:rsidRPr="00C450DF">
        <w:t>. 49(D1): p. D325-d334.</w:t>
      </w:r>
    </w:p>
    <w:p w14:paraId="4A752574" w14:textId="77777777" w:rsidR="00C450DF" w:rsidRPr="00C450DF" w:rsidRDefault="00C450DF" w:rsidP="00C450DF">
      <w:pPr>
        <w:pStyle w:val="EndNoteBibliography"/>
        <w:spacing w:after="0"/>
        <w:ind w:left="720" w:hanging="720"/>
      </w:pPr>
      <w:r w:rsidRPr="00C450DF">
        <w:t>34.</w:t>
      </w:r>
      <w:r w:rsidRPr="00C450DF">
        <w:tab/>
        <w:t>Richmond, R.C., C. Sillero-Rejon, J.N. Khouja, C. Prince, A. Board, G. Sharp, M. Suderman, C.L. Relton, M. Munafò, and S.H. Gage, Investigating the DNA methylation profile of e-cigarette use</w:t>
      </w:r>
      <w:r w:rsidRPr="00C450DF">
        <w:rPr>
          <w:i/>
        </w:rPr>
        <w:t>.</w:t>
      </w:r>
      <w:r w:rsidRPr="00C450DF">
        <w:t xml:space="preserve"> </w:t>
      </w:r>
      <w:r w:rsidRPr="00C450DF">
        <w:rPr>
          <w:i/>
        </w:rPr>
        <w:t>Clin Epigenetics</w:t>
      </w:r>
      <w:r w:rsidRPr="00C450DF">
        <w:t xml:space="preserve">, </w:t>
      </w:r>
      <w:r w:rsidRPr="00C450DF">
        <w:rPr>
          <w:b/>
        </w:rPr>
        <w:t>2021</w:t>
      </w:r>
      <w:r w:rsidRPr="00C450DF">
        <w:t>. 13(1): p. 183.</w:t>
      </w:r>
    </w:p>
    <w:p w14:paraId="1456AE1F" w14:textId="77777777" w:rsidR="00C450DF" w:rsidRPr="00C450DF" w:rsidRDefault="00C450DF" w:rsidP="00C450DF">
      <w:pPr>
        <w:pStyle w:val="EndNoteBibliography"/>
        <w:spacing w:after="0"/>
        <w:ind w:left="720" w:hanging="720"/>
      </w:pPr>
      <w:r w:rsidRPr="00C450DF">
        <w:t>35.</w:t>
      </w:r>
      <w:r w:rsidRPr="00C450DF">
        <w:tab/>
        <w:t>Kechris, K.J., B. Biehs, and T.B. Kornberg, Generalizing moving averages for tiling arrays using combined p-value statistics</w:t>
      </w:r>
      <w:r w:rsidRPr="00C450DF">
        <w:rPr>
          <w:i/>
        </w:rPr>
        <w:t>.</w:t>
      </w:r>
      <w:r w:rsidRPr="00C450DF">
        <w:t xml:space="preserve"> </w:t>
      </w:r>
      <w:r w:rsidRPr="00C450DF">
        <w:rPr>
          <w:i/>
        </w:rPr>
        <w:t>Stat Appl Genet Mol Biol</w:t>
      </w:r>
      <w:r w:rsidRPr="00C450DF">
        <w:t xml:space="preserve">, </w:t>
      </w:r>
      <w:r w:rsidRPr="00C450DF">
        <w:rPr>
          <w:b/>
        </w:rPr>
        <w:t>2010</w:t>
      </w:r>
      <w:r w:rsidRPr="00C450DF">
        <w:t>. 9(1): p. Article29.</w:t>
      </w:r>
    </w:p>
    <w:p w14:paraId="24EAD917" w14:textId="77777777" w:rsidR="00C450DF" w:rsidRPr="00C450DF" w:rsidRDefault="00C450DF" w:rsidP="00C450DF">
      <w:pPr>
        <w:pStyle w:val="EndNoteBibliography"/>
        <w:spacing w:after="0"/>
        <w:ind w:left="720" w:hanging="720"/>
      </w:pPr>
      <w:r w:rsidRPr="00C450DF">
        <w:t>36.</w:t>
      </w:r>
      <w:r w:rsidRPr="00C450DF">
        <w:tab/>
        <w:t>Pedersen, B.S., D.A. Schwartz, I.V. Yang, and K.J. Kechris, Comb-p: software for combining, analyzing, grouping and correcting spatially correlated P-values</w:t>
      </w:r>
      <w:r w:rsidRPr="00C450DF">
        <w:rPr>
          <w:i/>
        </w:rPr>
        <w:t>.</w:t>
      </w:r>
      <w:r w:rsidRPr="00C450DF">
        <w:t xml:space="preserve"> </w:t>
      </w:r>
      <w:r w:rsidRPr="00C450DF">
        <w:rPr>
          <w:i/>
        </w:rPr>
        <w:t>Bioinformatics</w:t>
      </w:r>
      <w:r w:rsidRPr="00C450DF">
        <w:t xml:space="preserve">, </w:t>
      </w:r>
      <w:r w:rsidRPr="00C450DF">
        <w:rPr>
          <w:b/>
        </w:rPr>
        <w:t>2012</w:t>
      </w:r>
      <w:r w:rsidRPr="00C450DF">
        <w:t>. 28(22): p. 2986-8.</w:t>
      </w:r>
    </w:p>
    <w:p w14:paraId="1F8B3C3A" w14:textId="77777777" w:rsidR="00C450DF" w:rsidRPr="00C450DF" w:rsidRDefault="00C450DF" w:rsidP="00C450DF">
      <w:pPr>
        <w:pStyle w:val="EndNoteBibliography"/>
        <w:spacing w:after="0"/>
        <w:ind w:left="720" w:hanging="720"/>
      </w:pPr>
      <w:r w:rsidRPr="00C450DF">
        <w:t>37.</w:t>
      </w:r>
      <w:r w:rsidRPr="00C450DF">
        <w:tab/>
        <w:t>Risso, D., J. Ngai, T.P. Speed, and S. Dudoit, Normalization of RNA-seq data using factor analysis of control genes or samples</w:t>
      </w:r>
      <w:r w:rsidRPr="00C450DF">
        <w:rPr>
          <w:i/>
        </w:rPr>
        <w:t>.</w:t>
      </w:r>
      <w:r w:rsidRPr="00C450DF">
        <w:t xml:space="preserve"> </w:t>
      </w:r>
      <w:r w:rsidRPr="00C450DF">
        <w:rPr>
          <w:i/>
        </w:rPr>
        <w:t>Nature biotechnology</w:t>
      </w:r>
      <w:r w:rsidRPr="00C450DF">
        <w:t xml:space="preserve">, </w:t>
      </w:r>
      <w:r w:rsidRPr="00C450DF">
        <w:rPr>
          <w:b/>
        </w:rPr>
        <w:t>2014</w:t>
      </w:r>
      <w:r w:rsidRPr="00C450DF">
        <w:t>. 32(9): p. 896-902.</w:t>
      </w:r>
    </w:p>
    <w:p w14:paraId="248D699C" w14:textId="55C5825D" w:rsidR="00C450DF" w:rsidRPr="00C450DF" w:rsidRDefault="00C450DF" w:rsidP="00C450DF">
      <w:pPr>
        <w:pStyle w:val="EndNoteBibliography"/>
        <w:spacing w:after="0"/>
        <w:ind w:left="720" w:hanging="720"/>
      </w:pPr>
      <w:r w:rsidRPr="00C450DF">
        <w:t>38.</w:t>
      </w:r>
      <w:r w:rsidRPr="00C450DF">
        <w:tab/>
        <w:t xml:space="preserve">Weizmann Institute of Science. </w:t>
      </w:r>
      <w:r w:rsidRPr="00C450DF">
        <w:rPr>
          <w:i/>
        </w:rPr>
        <w:t>Ciliary landscape Singleton SuperPath</w:t>
      </w:r>
      <w:r w:rsidRPr="00C450DF">
        <w:t xml:space="preserve">. 2023  3/17/2023]; </w:t>
      </w:r>
      <w:hyperlink r:id="rId18" w:history="1">
        <w:r w:rsidRPr="00C450DF">
          <w:rPr>
            <w:rStyle w:val="Hyperlink"/>
          </w:rPr>
          <w:t>https://pathcards.genecards.org/card/ciliary_landscape</w:t>
        </w:r>
      </w:hyperlink>
      <w:r w:rsidRPr="00C450DF">
        <w:t xml:space="preserve">]. Available from: </w:t>
      </w:r>
      <w:hyperlink r:id="rId19" w:history="1">
        <w:r w:rsidRPr="00C450DF">
          <w:rPr>
            <w:rStyle w:val="Hyperlink"/>
          </w:rPr>
          <w:t>https://pathcards.genecards.org/card/ciliary_landscape</w:t>
        </w:r>
      </w:hyperlink>
      <w:r w:rsidRPr="00C450DF">
        <w:t>.</w:t>
      </w:r>
    </w:p>
    <w:p w14:paraId="764C02ED" w14:textId="77777777" w:rsidR="00C450DF" w:rsidRPr="00C450DF" w:rsidRDefault="00C450DF" w:rsidP="00C450DF">
      <w:pPr>
        <w:pStyle w:val="EndNoteBibliography"/>
        <w:spacing w:after="0"/>
        <w:ind w:left="720" w:hanging="720"/>
      </w:pPr>
      <w:r w:rsidRPr="00C450DF">
        <w:t>39.</w:t>
      </w:r>
      <w:r w:rsidRPr="00C450DF">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C450DF">
        <w:rPr>
          <w:i/>
        </w:rPr>
        <w:t>.</w:t>
      </w:r>
      <w:r w:rsidRPr="00C450DF">
        <w:t xml:space="preserve"> </w:t>
      </w:r>
      <w:r w:rsidRPr="00C450DF">
        <w:rPr>
          <w:i/>
        </w:rPr>
        <w:t>Tob Prev Cessat</w:t>
      </w:r>
      <w:r w:rsidRPr="00C450DF">
        <w:t xml:space="preserve">, </w:t>
      </w:r>
      <w:r w:rsidRPr="00C450DF">
        <w:rPr>
          <w:b/>
        </w:rPr>
        <w:t>2017</w:t>
      </w:r>
      <w:r w:rsidRPr="00C450DF">
        <w:t>. 3: p. 5.</w:t>
      </w:r>
    </w:p>
    <w:p w14:paraId="107E88B2" w14:textId="77777777" w:rsidR="00C450DF" w:rsidRPr="00C450DF" w:rsidRDefault="00C450DF" w:rsidP="00C450DF">
      <w:pPr>
        <w:pStyle w:val="EndNoteBibliography"/>
        <w:spacing w:after="0"/>
        <w:ind w:left="720" w:hanging="720"/>
      </w:pPr>
      <w:r w:rsidRPr="00C450DF">
        <w:t>40.</w:t>
      </w:r>
      <w:r w:rsidRPr="00C450DF">
        <w:tab/>
        <w:t>Lappas, A.S., A.S. Tzortzi, E.M. Konstantinidi, S.I. Teloniatis, C.K. Tzavara, S.A. Gennimata, N.G. Koulouris, and P.K. Behrakis, Short-term respiratory effects of e-cigarettes in healthy individuals and smokers with asthma</w:t>
      </w:r>
      <w:r w:rsidRPr="00C450DF">
        <w:rPr>
          <w:i/>
        </w:rPr>
        <w:t>.</w:t>
      </w:r>
      <w:r w:rsidRPr="00C450DF">
        <w:t xml:space="preserve"> </w:t>
      </w:r>
      <w:r w:rsidRPr="00C450DF">
        <w:rPr>
          <w:i/>
        </w:rPr>
        <w:t>Respirology</w:t>
      </w:r>
      <w:r w:rsidRPr="00C450DF">
        <w:t xml:space="preserve">, </w:t>
      </w:r>
      <w:r w:rsidRPr="00C450DF">
        <w:rPr>
          <w:b/>
        </w:rPr>
        <w:t>2018</w:t>
      </w:r>
      <w:r w:rsidRPr="00C450DF">
        <w:t>. 23(3): p. 291-297.</w:t>
      </w:r>
    </w:p>
    <w:p w14:paraId="29F77A9E" w14:textId="77777777" w:rsidR="00C450DF" w:rsidRPr="00C450DF" w:rsidRDefault="00C450DF" w:rsidP="00C450DF">
      <w:pPr>
        <w:pStyle w:val="EndNoteBibliography"/>
        <w:spacing w:after="0"/>
        <w:ind w:left="720" w:hanging="720"/>
      </w:pPr>
      <w:r w:rsidRPr="00C450DF">
        <w:t>41.</w:t>
      </w:r>
      <w:r w:rsidRPr="00C450DF">
        <w:tab/>
        <w:t>Song, Y., X. Li, C. Li, S. Xu, Y. Liu, and X. Wu, What Are the Effects of Electronic Cigarettes on Lung Function Compared to Non-Electronic Cigarettes? A Systematic Analysis</w:t>
      </w:r>
      <w:r w:rsidRPr="00C450DF">
        <w:rPr>
          <w:i/>
        </w:rPr>
        <w:t>.</w:t>
      </w:r>
      <w:r w:rsidRPr="00C450DF">
        <w:t xml:space="preserve"> </w:t>
      </w:r>
      <w:r w:rsidRPr="00C450DF">
        <w:rPr>
          <w:i/>
        </w:rPr>
        <w:t>Int J Public Health</w:t>
      </w:r>
      <w:r w:rsidRPr="00C450DF">
        <w:t xml:space="preserve">, </w:t>
      </w:r>
      <w:r w:rsidRPr="00C450DF">
        <w:rPr>
          <w:b/>
        </w:rPr>
        <w:t>2022</w:t>
      </w:r>
      <w:r w:rsidRPr="00C450DF">
        <w:t>. 67: p. 1604989.</w:t>
      </w:r>
    </w:p>
    <w:p w14:paraId="3D07850F" w14:textId="77777777" w:rsidR="00C450DF" w:rsidRPr="00C450DF" w:rsidRDefault="00C450DF" w:rsidP="00C450DF">
      <w:pPr>
        <w:pStyle w:val="EndNoteBibliography"/>
        <w:spacing w:after="0"/>
        <w:ind w:left="720" w:hanging="720"/>
      </w:pPr>
      <w:r w:rsidRPr="00C450DF">
        <w:t>42.</w:t>
      </w:r>
      <w:r w:rsidRPr="00C450DF">
        <w:tab/>
        <w:t>Flouris, A.D., M.S. Chorti, K.P. Poulianiti, A.Z. Jamurtas, K. Kostikas, M.N. Tzatzarakis, A. Wallace Hayes, A.M. Tsatsakis, and Y. Koutedakis, Acute impact of active and passive electronic cigarette smoking on serum cotinine and lung function</w:t>
      </w:r>
      <w:r w:rsidRPr="00C450DF">
        <w:rPr>
          <w:i/>
        </w:rPr>
        <w:t>.</w:t>
      </w:r>
      <w:r w:rsidRPr="00C450DF">
        <w:t xml:space="preserve"> </w:t>
      </w:r>
      <w:r w:rsidRPr="00C450DF">
        <w:rPr>
          <w:i/>
        </w:rPr>
        <w:t>Inhal Toxicol</w:t>
      </w:r>
      <w:r w:rsidRPr="00C450DF">
        <w:t xml:space="preserve">, </w:t>
      </w:r>
      <w:r w:rsidRPr="00C450DF">
        <w:rPr>
          <w:b/>
        </w:rPr>
        <w:t>2013</w:t>
      </w:r>
      <w:r w:rsidRPr="00C450DF">
        <w:t>. 25(2): p. 91-101.</w:t>
      </w:r>
    </w:p>
    <w:p w14:paraId="24B9ED6B" w14:textId="77777777" w:rsidR="00C450DF" w:rsidRPr="00C450DF" w:rsidRDefault="00C450DF" w:rsidP="00C450DF">
      <w:pPr>
        <w:pStyle w:val="EndNoteBibliography"/>
        <w:spacing w:after="0"/>
        <w:ind w:left="720" w:hanging="720"/>
      </w:pPr>
      <w:r w:rsidRPr="00C450DF">
        <w:t>43.</w:t>
      </w:r>
      <w:r w:rsidRPr="00C450DF">
        <w:tab/>
        <w:t>Tzortzi, A., S.I. Teloniatis, G. Matiampa, G. Bakelas, V.K. Vyzikidou, C. Vardavas, P.K. Behrakis, and E. Fernandez, Passive exposure to e-cigarette emissions: Immediate respiratory effects</w:t>
      </w:r>
      <w:r w:rsidRPr="00C450DF">
        <w:rPr>
          <w:i/>
        </w:rPr>
        <w:t>.</w:t>
      </w:r>
      <w:r w:rsidRPr="00C450DF">
        <w:t xml:space="preserve"> </w:t>
      </w:r>
      <w:r w:rsidRPr="00C450DF">
        <w:rPr>
          <w:i/>
        </w:rPr>
        <w:t>Tob Prev Cessat</w:t>
      </w:r>
      <w:r w:rsidRPr="00C450DF">
        <w:t xml:space="preserve">, </w:t>
      </w:r>
      <w:r w:rsidRPr="00C450DF">
        <w:rPr>
          <w:b/>
        </w:rPr>
        <w:t>2018</w:t>
      </w:r>
      <w:r w:rsidRPr="00C450DF">
        <w:t>. 4: p. 18.</w:t>
      </w:r>
    </w:p>
    <w:p w14:paraId="2A9F2CDE" w14:textId="77777777" w:rsidR="00C450DF" w:rsidRPr="00C450DF" w:rsidRDefault="00C450DF" w:rsidP="00C450DF">
      <w:pPr>
        <w:pStyle w:val="EndNoteBibliography"/>
        <w:spacing w:after="0"/>
        <w:ind w:left="720" w:hanging="720"/>
      </w:pPr>
      <w:r w:rsidRPr="00C450DF">
        <w:t>44.</w:t>
      </w:r>
      <w:r w:rsidRPr="00C450DF">
        <w:tab/>
        <w:t>Delgado Tascón, J., J. Adrian, K. Kopp, P. Scholz, M.P. Tschan, K. Kuespert, and C.R. Hauck, The granulocyte orphan receptor CEACAM4 is able to trigger phagocytosis of bacteria</w:t>
      </w:r>
      <w:r w:rsidRPr="00C450DF">
        <w:rPr>
          <w:i/>
        </w:rPr>
        <w:t>.</w:t>
      </w:r>
      <w:r w:rsidRPr="00C450DF">
        <w:t xml:space="preserve"> </w:t>
      </w:r>
      <w:r w:rsidRPr="00C450DF">
        <w:rPr>
          <w:i/>
        </w:rPr>
        <w:t>J Leukoc Biol</w:t>
      </w:r>
      <w:r w:rsidRPr="00C450DF">
        <w:t xml:space="preserve">, </w:t>
      </w:r>
      <w:r w:rsidRPr="00C450DF">
        <w:rPr>
          <w:b/>
        </w:rPr>
        <w:t>2015</w:t>
      </w:r>
      <w:r w:rsidRPr="00C450DF">
        <w:t>. 97(3): p. 521-31.</w:t>
      </w:r>
    </w:p>
    <w:p w14:paraId="783D5BE4" w14:textId="77777777" w:rsidR="00C450DF" w:rsidRPr="00C450DF" w:rsidRDefault="00C450DF" w:rsidP="00C450DF">
      <w:pPr>
        <w:pStyle w:val="EndNoteBibliography"/>
        <w:spacing w:after="0"/>
        <w:ind w:left="720" w:hanging="720"/>
      </w:pPr>
      <w:r w:rsidRPr="00C450DF">
        <w:t>45.</w:t>
      </w:r>
      <w:r w:rsidRPr="00C450DF">
        <w:tab/>
        <w:t>Soria-Valles, C., A. Gutiérrez-Fernández, F.G. Osorio, D. Carrero, A.A. Ferrando, E. Colado, M.S. Fernández-García, E. Bonzon-Kulichenko, J. Vázquez, A. Fueyo, and C. López-Otín, MMP-25 Metalloprotease Regulates Innate Immune Response through NF-κB Signaling</w:t>
      </w:r>
      <w:r w:rsidRPr="00C450DF">
        <w:rPr>
          <w:i/>
        </w:rPr>
        <w:t>.</w:t>
      </w:r>
      <w:r w:rsidRPr="00C450DF">
        <w:t xml:space="preserve"> </w:t>
      </w:r>
      <w:r w:rsidRPr="00C450DF">
        <w:rPr>
          <w:i/>
        </w:rPr>
        <w:t>J Immunol</w:t>
      </w:r>
      <w:r w:rsidRPr="00C450DF">
        <w:t xml:space="preserve">, </w:t>
      </w:r>
      <w:r w:rsidRPr="00C450DF">
        <w:rPr>
          <w:b/>
        </w:rPr>
        <w:t>2016</w:t>
      </w:r>
      <w:r w:rsidRPr="00C450DF">
        <w:t>. 197(1): p. 296-302.</w:t>
      </w:r>
    </w:p>
    <w:p w14:paraId="144A3E1A" w14:textId="77777777" w:rsidR="00C450DF" w:rsidRPr="00C450DF" w:rsidRDefault="00C450DF" w:rsidP="00C450DF">
      <w:pPr>
        <w:pStyle w:val="EndNoteBibliography"/>
        <w:spacing w:after="0"/>
        <w:ind w:left="720" w:hanging="720"/>
      </w:pPr>
      <w:r w:rsidRPr="00C450DF">
        <w:lastRenderedPageBreak/>
        <w:t>46.</w:t>
      </w:r>
      <w:r w:rsidRPr="00C450DF">
        <w:tab/>
        <w:t>Chung, A.G., M.M. Cyr, and A.K. Ellis, Newly diagnosed chronic granulomatous disease in a 44 year old male presenting with recurrent groin cellulitis and colitis</w:t>
      </w:r>
      <w:r w:rsidRPr="00C450DF">
        <w:rPr>
          <w:i/>
        </w:rPr>
        <w:t>.</w:t>
      </w:r>
      <w:r w:rsidRPr="00C450DF">
        <w:t xml:space="preserve"> </w:t>
      </w:r>
      <w:r w:rsidRPr="00C450DF">
        <w:rPr>
          <w:i/>
        </w:rPr>
        <w:t>Allergy Asthma Clin Immunol</w:t>
      </w:r>
      <w:r w:rsidRPr="00C450DF">
        <w:t xml:space="preserve">, </w:t>
      </w:r>
      <w:r w:rsidRPr="00C450DF">
        <w:rPr>
          <w:b/>
        </w:rPr>
        <w:t>2013</w:t>
      </w:r>
      <w:r w:rsidRPr="00C450DF">
        <w:t>. 9(1): p. 9.</w:t>
      </w:r>
    </w:p>
    <w:p w14:paraId="407E375A" w14:textId="77777777" w:rsidR="00C450DF" w:rsidRPr="00C450DF" w:rsidRDefault="00C450DF" w:rsidP="00C450DF">
      <w:pPr>
        <w:pStyle w:val="EndNoteBibliography"/>
        <w:spacing w:after="0"/>
        <w:ind w:left="720" w:hanging="720"/>
      </w:pPr>
      <w:r w:rsidRPr="00C450DF">
        <w:t>47.</w:t>
      </w:r>
      <w:r w:rsidRPr="00C450DF">
        <w:tab/>
        <w:t>Meng, Y., J. Ma, C. Yao, Z. Ye, H. Ding, C. Liu, J. Li, G. Li, Y. He, J. Li, Z. Yin, L. Wu, H. Zhou, and N. Shen, The NCF1 variant p.R90H aggravates autoimmunity by facilitating the activation of plasmacytoid dendritic cells</w:t>
      </w:r>
      <w:r w:rsidRPr="00C450DF">
        <w:rPr>
          <w:i/>
        </w:rPr>
        <w:t>.</w:t>
      </w:r>
      <w:r w:rsidRPr="00C450DF">
        <w:t xml:space="preserve"> </w:t>
      </w:r>
      <w:r w:rsidRPr="00C450DF">
        <w:rPr>
          <w:i/>
        </w:rPr>
        <w:t>The Journal of clinical investigation</w:t>
      </w:r>
      <w:r w:rsidRPr="00C450DF">
        <w:t xml:space="preserve">, </w:t>
      </w:r>
      <w:r w:rsidRPr="00C450DF">
        <w:rPr>
          <w:b/>
        </w:rPr>
        <w:t>2022</w:t>
      </w:r>
      <w:r w:rsidRPr="00C450DF">
        <w:t>. 132(16): p. e153619.</w:t>
      </w:r>
    </w:p>
    <w:p w14:paraId="386CB7F5" w14:textId="77777777" w:rsidR="00C450DF" w:rsidRPr="00C450DF" w:rsidRDefault="00C450DF" w:rsidP="00C450DF">
      <w:pPr>
        <w:pStyle w:val="EndNoteBibliography"/>
        <w:spacing w:after="0"/>
        <w:ind w:left="720" w:hanging="720"/>
      </w:pPr>
      <w:r w:rsidRPr="00C450DF">
        <w:t>48.</w:t>
      </w:r>
      <w:r w:rsidRPr="00C450DF">
        <w:tab/>
        <w:t>Zhong, J., A.C.Y. Yau, and R. Holmdahl, Independent and inter-dependent immunoregulatory effects of NCF1 and NOS2 in experimental autoimmune encephalomyelitis</w:t>
      </w:r>
      <w:r w:rsidRPr="00C450DF">
        <w:rPr>
          <w:i/>
        </w:rPr>
        <w:t>.</w:t>
      </w:r>
      <w:r w:rsidRPr="00C450DF">
        <w:t xml:space="preserve"> </w:t>
      </w:r>
      <w:r w:rsidRPr="00C450DF">
        <w:rPr>
          <w:i/>
        </w:rPr>
        <w:t>Journal of neuroinflammation</w:t>
      </w:r>
      <w:r w:rsidRPr="00C450DF">
        <w:t xml:space="preserve">, </w:t>
      </w:r>
      <w:r w:rsidRPr="00C450DF">
        <w:rPr>
          <w:b/>
        </w:rPr>
        <w:t>2020</w:t>
      </w:r>
      <w:r w:rsidRPr="00C450DF">
        <w:t>. 17(1): p. 113-113.</w:t>
      </w:r>
    </w:p>
    <w:p w14:paraId="74E137DF" w14:textId="77777777" w:rsidR="00C450DF" w:rsidRPr="00C450DF" w:rsidRDefault="00C450DF" w:rsidP="00C450DF">
      <w:pPr>
        <w:pStyle w:val="EndNoteBibliography"/>
        <w:spacing w:after="0"/>
        <w:ind w:left="720" w:hanging="720"/>
      </w:pPr>
      <w:r w:rsidRPr="00C450DF">
        <w:t>49.</w:t>
      </w:r>
      <w:r w:rsidRPr="00C450DF">
        <w:tab/>
        <w:t>Zhang, L., J. Wax, R. Huang, F. Petersen, and X. Yu, Meta-Analysis and Systematic Review of the Association between a Hypoactive NCF1 Variant and Various Autoimmune Diseases</w:t>
      </w:r>
      <w:r w:rsidRPr="00C450DF">
        <w:rPr>
          <w:i/>
        </w:rPr>
        <w:t>.</w:t>
      </w:r>
      <w:r w:rsidRPr="00C450DF">
        <w:t xml:space="preserve"> </w:t>
      </w:r>
      <w:r w:rsidRPr="00C450DF">
        <w:rPr>
          <w:i/>
        </w:rPr>
        <w:t>Antioxidants (Basel, Switzerland)</w:t>
      </w:r>
      <w:r w:rsidRPr="00C450DF">
        <w:t xml:space="preserve">, </w:t>
      </w:r>
      <w:r w:rsidRPr="00C450DF">
        <w:rPr>
          <w:b/>
        </w:rPr>
        <w:t>2022</w:t>
      </w:r>
      <w:r w:rsidRPr="00C450DF">
        <w:t>. 11(8): p. 1589.</w:t>
      </w:r>
    </w:p>
    <w:p w14:paraId="5B3B15DE" w14:textId="77777777" w:rsidR="00C450DF" w:rsidRPr="00C450DF" w:rsidRDefault="00C450DF" w:rsidP="00C450DF">
      <w:pPr>
        <w:pStyle w:val="EndNoteBibliography"/>
        <w:spacing w:after="0"/>
        <w:ind w:left="720" w:hanging="720"/>
      </w:pPr>
      <w:r w:rsidRPr="00C450DF">
        <w:t>50.</w:t>
      </w:r>
      <w:r w:rsidRPr="00C450DF">
        <w:tab/>
        <w:t>Du, M., H. Gu, Y. Li, L. Huang, M. Gao, H. Xu, H. Deng, W. Zhong, X. Liu, and X. Zhong, A missense variant in NCF1 is associated with susceptibility to unexplained recurrent spontaneous abortion</w:t>
      </w:r>
      <w:r w:rsidRPr="00C450DF">
        <w:rPr>
          <w:i/>
        </w:rPr>
        <w:t>.</w:t>
      </w:r>
      <w:r w:rsidRPr="00C450DF">
        <w:t xml:space="preserve"> </w:t>
      </w:r>
      <w:r w:rsidRPr="00C450DF">
        <w:rPr>
          <w:i/>
        </w:rPr>
        <w:t>Open life sciences</w:t>
      </w:r>
      <w:r w:rsidRPr="00C450DF">
        <w:t xml:space="preserve">, </w:t>
      </w:r>
      <w:r w:rsidRPr="00C450DF">
        <w:rPr>
          <w:b/>
        </w:rPr>
        <w:t>2022</w:t>
      </w:r>
      <w:r w:rsidRPr="00C450DF">
        <w:t>. 17(1): p. 1443-1450.</w:t>
      </w:r>
    </w:p>
    <w:p w14:paraId="0D6AF552" w14:textId="77777777" w:rsidR="00C450DF" w:rsidRPr="00C450DF" w:rsidRDefault="00C450DF" w:rsidP="00C450DF">
      <w:pPr>
        <w:pStyle w:val="EndNoteBibliography"/>
        <w:spacing w:after="0"/>
        <w:ind w:left="720" w:hanging="720"/>
      </w:pPr>
      <w:r w:rsidRPr="00C450DF">
        <w:t>51.</w:t>
      </w:r>
      <w:r w:rsidRPr="00C450DF">
        <w:tab/>
        <w:t>Juchem, K.W., A.P. Gounder, J.P. Gao, E. Seccareccia, N. Yeddula, N.J. Huffmaster, A. Côté-Martin, S.E. Fogal, D. Souza, S.S. Wang, E.R.A. Glynn, I. Yung, J. Ritchie, L. Li, J. Zheng, M.L. Mbow, J. Li, and S.K. Chanda, NFAM1 Promotes Pro-Inflammatory Cytokine Production in Mouse and Human Monocytes</w:t>
      </w:r>
      <w:r w:rsidRPr="00C450DF">
        <w:rPr>
          <w:i/>
        </w:rPr>
        <w:t>.</w:t>
      </w:r>
      <w:r w:rsidRPr="00C450DF">
        <w:t xml:space="preserve"> </w:t>
      </w:r>
      <w:r w:rsidRPr="00C450DF">
        <w:rPr>
          <w:i/>
        </w:rPr>
        <w:t>Front Immunol</w:t>
      </w:r>
      <w:r w:rsidRPr="00C450DF">
        <w:t xml:space="preserve">, </w:t>
      </w:r>
      <w:r w:rsidRPr="00C450DF">
        <w:rPr>
          <w:b/>
        </w:rPr>
        <w:t>2021</w:t>
      </w:r>
      <w:r w:rsidRPr="00C450DF">
        <w:t>. 12: p. 773445.</w:t>
      </w:r>
    </w:p>
    <w:p w14:paraId="762F2A5E" w14:textId="77777777" w:rsidR="00C450DF" w:rsidRPr="00C450DF" w:rsidRDefault="00C450DF" w:rsidP="00C450DF">
      <w:pPr>
        <w:pStyle w:val="EndNoteBibliography"/>
        <w:spacing w:after="0"/>
        <w:ind w:left="720" w:hanging="720"/>
      </w:pPr>
      <w:r w:rsidRPr="00C450DF">
        <w:t>52.</w:t>
      </w:r>
      <w:r w:rsidRPr="00C450DF">
        <w:tab/>
        <w:t>Duan, L., X. Rao, and K.R. Sigdel, Regulation of Inflammation in Autoimmune Disease</w:t>
      </w:r>
      <w:r w:rsidRPr="00C450DF">
        <w:rPr>
          <w:i/>
        </w:rPr>
        <w:t>.</w:t>
      </w:r>
      <w:r w:rsidRPr="00C450DF">
        <w:t xml:space="preserve"> </w:t>
      </w:r>
      <w:r w:rsidRPr="00C450DF">
        <w:rPr>
          <w:i/>
        </w:rPr>
        <w:t>J Immunol Res</w:t>
      </w:r>
      <w:r w:rsidRPr="00C450DF">
        <w:t xml:space="preserve">, </w:t>
      </w:r>
      <w:r w:rsidRPr="00C450DF">
        <w:rPr>
          <w:b/>
        </w:rPr>
        <w:t>2019</w:t>
      </w:r>
      <w:r w:rsidRPr="00C450DF">
        <w:t>. 2019: p. 7403796.</w:t>
      </w:r>
    </w:p>
    <w:p w14:paraId="77D84DB0" w14:textId="77777777" w:rsidR="00C450DF" w:rsidRPr="00C450DF" w:rsidRDefault="00C450DF" w:rsidP="00C450DF">
      <w:pPr>
        <w:pStyle w:val="EndNoteBibliography"/>
        <w:spacing w:after="0"/>
        <w:ind w:left="720" w:hanging="720"/>
      </w:pPr>
      <w:r w:rsidRPr="00C450DF">
        <w:t>53.</w:t>
      </w:r>
      <w:r w:rsidRPr="00C450DF">
        <w:tab/>
        <w:t>Clément, S., J.E. Dumont, and S. Schurmans, Loss of calcyphosine gene expression in mouse and other rodents</w:t>
      </w:r>
      <w:r w:rsidRPr="00C450DF">
        <w:rPr>
          <w:i/>
        </w:rPr>
        <w:t>.</w:t>
      </w:r>
      <w:r w:rsidRPr="00C450DF">
        <w:t xml:space="preserve"> </w:t>
      </w:r>
      <w:r w:rsidRPr="00C450DF">
        <w:rPr>
          <w:i/>
        </w:rPr>
        <w:t>Biochem Biophys Res Commun</w:t>
      </w:r>
      <w:r w:rsidRPr="00C450DF">
        <w:t xml:space="preserve">, </w:t>
      </w:r>
      <w:r w:rsidRPr="00C450DF">
        <w:rPr>
          <w:b/>
        </w:rPr>
        <w:t>1997</w:t>
      </w:r>
      <w:r w:rsidRPr="00C450DF">
        <w:t>. 232(2): p. 407-13.</w:t>
      </w:r>
    </w:p>
    <w:p w14:paraId="37F97262" w14:textId="77777777" w:rsidR="00C450DF" w:rsidRPr="00C450DF" w:rsidRDefault="00C450DF" w:rsidP="00C450DF">
      <w:pPr>
        <w:pStyle w:val="EndNoteBibliography"/>
        <w:spacing w:after="0"/>
        <w:ind w:left="720" w:hanging="720"/>
      </w:pPr>
      <w:r w:rsidRPr="00C450DF">
        <w:t>54.</w:t>
      </w:r>
      <w:r w:rsidRPr="00C450DF">
        <w:tab/>
        <w:t>Lado, S., J.P. Elbers, M. Plasil, T. Loney, P. Weidinger, J.V. Camp, J. Kolodziejek, J. Futas, D.A. Kannan, P. Orozco-terWengel, P. Horin, N. Nowotny, and P.A. Burger, Innate and Adaptive Immune Genes Associated with MERS-CoV Infection in Dromedaries</w:t>
      </w:r>
      <w:r w:rsidRPr="00C450DF">
        <w:rPr>
          <w:i/>
        </w:rPr>
        <w:t>.</w:t>
      </w:r>
      <w:r w:rsidRPr="00C450DF">
        <w:t xml:space="preserve"> </w:t>
      </w:r>
      <w:r w:rsidRPr="00C450DF">
        <w:rPr>
          <w:i/>
        </w:rPr>
        <w:t>Cells</w:t>
      </w:r>
      <w:r w:rsidRPr="00C450DF">
        <w:t xml:space="preserve">, </w:t>
      </w:r>
      <w:r w:rsidRPr="00C450DF">
        <w:rPr>
          <w:b/>
        </w:rPr>
        <w:t>2021</w:t>
      </w:r>
      <w:r w:rsidRPr="00C450DF">
        <w:t>. 10(6).</w:t>
      </w:r>
    </w:p>
    <w:p w14:paraId="12384E72" w14:textId="77777777" w:rsidR="00C450DF" w:rsidRPr="00C450DF" w:rsidRDefault="00C450DF" w:rsidP="00C450DF">
      <w:pPr>
        <w:pStyle w:val="EndNoteBibliography"/>
        <w:spacing w:after="0"/>
        <w:ind w:left="720" w:hanging="720"/>
      </w:pPr>
      <w:r w:rsidRPr="00C450DF">
        <w:t>55.</w:t>
      </w:r>
      <w:r w:rsidRPr="00C450DF">
        <w:tab/>
        <w:t>Hu, J., C. Li, S. Wang, T. Li, and H. Zhang, Genetic variants are identified to increase risk of COVID-19 related mortality from UK Biobank data</w:t>
      </w:r>
      <w:r w:rsidRPr="00C450DF">
        <w:rPr>
          <w:i/>
        </w:rPr>
        <w:t>.</w:t>
      </w:r>
      <w:r w:rsidRPr="00C450DF">
        <w:t xml:space="preserve"> </w:t>
      </w:r>
      <w:r w:rsidRPr="00C450DF">
        <w:rPr>
          <w:i/>
        </w:rPr>
        <w:t>medRxiv</w:t>
      </w:r>
      <w:r w:rsidRPr="00C450DF">
        <w:t xml:space="preserve">, </w:t>
      </w:r>
      <w:r w:rsidRPr="00C450DF">
        <w:rPr>
          <w:b/>
        </w:rPr>
        <w:t>2020</w:t>
      </w:r>
      <w:r w:rsidRPr="00C450DF">
        <w:t>.</w:t>
      </w:r>
    </w:p>
    <w:p w14:paraId="76785496" w14:textId="77777777" w:rsidR="00C450DF" w:rsidRPr="00C450DF" w:rsidRDefault="00C450DF" w:rsidP="00C450DF">
      <w:pPr>
        <w:pStyle w:val="EndNoteBibliography"/>
        <w:spacing w:after="0"/>
        <w:ind w:left="720" w:hanging="720"/>
      </w:pPr>
      <w:r w:rsidRPr="00C450DF">
        <w:t>56.</w:t>
      </w:r>
      <w:r w:rsidRPr="00C450DF">
        <w:tab/>
        <w:t>Correa, R.G., M. Krajewska, C.F. Ware, M. Gerlic, and J.C. Reed, The NLR-related protein NWD1 is associated with prostate cancer and modulates androgen receptor signaling</w:t>
      </w:r>
      <w:r w:rsidRPr="00C450DF">
        <w:rPr>
          <w:i/>
        </w:rPr>
        <w:t>.</w:t>
      </w:r>
      <w:r w:rsidRPr="00C450DF">
        <w:t xml:space="preserve"> </w:t>
      </w:r>
      <w:r w:rsidRPr="00C450DF">
        <w:rPr>
          <w:i/>
        </w:rPr>
        <w:t>Oncotarget</w:t>
      </w:r>
      <w:r w:rsidRPr="00C450DF">
        <w:t xml:space="preserve">, </w:t>
      </w:r>
      <w:r w:rsidRPr="00C450DF">
        <w:rPr>
          <w:b/>
        </w:rPr>
        <w:t>2014</w:t>
      </w:r>
      <w:r w:rsidRPr="00C450DF">
        <w:t>. 5(6): p. 1666-82.</w:t>
      </w:r>
    </w:p>
    <w:p w14:paraId="391CD156" w14:textId="77777777" w:rsidR="00C450DF" w:rsidRPr="00C450DF" w:rsidRDefault="00C450DF" w:rsidP="00C450DF">
      <w:pPr>
        <w:pStyle w:val="EndNoteBibliography"/>
        <w:spacing w:after="0"/>
        <w:ind w:left="720" w:hanging="720"/>
      </w:pPr>
      <w:r w:rsidRPr="00C450DF">
        <w:t>57.</w:t>
      </w:r>
      <w:r w:rsidRPr="00C450DF">
        <w:tab/>
        <w:t>Yang, Q., Z. Huang, Y. Luo, F. Zheng, Y. Hu, H. Liu, S. Zhu, M. He, D. Xu, Y. Li, M. Yang, Y. Yang, X. Wei, X. Gao, W. Wang, J. Ma, Y. Ma, X. Wang, and Q. Wang, Inhibition of Nwd1 activity attenuates neuronal hyperexcitability and GluN2B phosphorylation in the hippocampus</w:t>
      </w:r>
      <w:r w:rsidRPr="00C450DF">
        <w:rPr>
          <w:i/>
        </w:rPr>
        <w:t>.</w:t>
      </w:r>
      <w:r w:rsidRPr="00C450DF">
        <w:t xml:space="preserve"> </w:t>
      </w:r>
      <w:r w:rsidRPr="00C450DF">
        <w:rPr>
          <w:i/>
        </w:rPr>
        <w:t>EBioMedicine</w:t>
      </w:r>
      <w:r w:rsidRPr="00C450DF">
        <w:t xml:space="preserve">, </w:t>
      </w:r>
      <w:r w:rsidRPr="00C450DF">
        <w:rPr>
          <w:b/>
        </w:rPr>
        <w:t>2019</w:t>
      </w:r>
      <w:r w:rsidRPr="00C450DF">
        <w:t>. 47: p. 470-483.</w:t>
      </w:r>
    </w:p>
    <w:p w14:paraId="4E6B2715" w14:textId="77777777" w:rsidR="00C450DF" w:rsidRPr="00C450DF" w:rsidRDefault="00C450DF" w:rsidP="00C450DF">
      <w:pPr>
        <w:pStyle w:val="EndNoteBibliography"/>
        <w:spacing w:after="0"/>
        <w:ind w:left="720" w:hanging="720"/>
      </w:pPr>
      <w:r w:rsidRPr="00C450DF">
        <w:t>58.</w:t>
      </w:r>
      <w:r w:rsidRPr="00C450DF">
        <w:tab/>
        <w:t>Wu, Y., Q. Fu, X. Huang, Y. Luo, S. Wan, M. Peng, S. Su, X. Xu, Y. Li, X. Li, D. Sun, and C. Ke, NWD1 facilitates synaptic transmission and contributes to neuropathic pain</w:t>
      </w:r>
      <w:r w:rsidRPr="00C450DF">
        <w:rPr>
          <w:i/>
        </w:rPr>
        <w:t>.</w:t>
      </w:r>
      <w:r w:rsidRPr="00C450DF">
        <w:t xml:space="preserve"> </w:t>
      </w:r>
      <w:r w:rsidRPr="00C450DF">
        <w:rPr>
          <w:i/>
        </w:rPr>
        <w:t>Neuropharmacology</w:t>
      </w:r>
      <w:r w:rsidRPr="00C450DF">
        <w:t xml:space="preserve">, </w:t>
      </w:r>
      <w:r w:rsidRPr="00C450DF">
        <w:rPr>
          <w:b/>
        </w:rPr>
        <w:t>2022</w:t>
      </w:r>
      <w:r w:rsidRPr="00C450DF">
        <w:t>. 205: p. 108919.</w:t>
      </w:r>
    </w:p>
    <w:p w14:paraId="2D4ACC5F" w14:textId="77777777" w:rsidR="00C450DF" w:rsidRPr="00C450DF" w:rsidRDefault="00C450DF" w:rsidP="00C450DF">
      <w:pPr>
        <w:pStyle w:val="EndNoteBibliography"/>
        <w:spacing w:after="0"/>
        <w:ind w:left="720" w:hanging="720"/>
      </w:pPr>
      <w:r w:rsidRPr="00C450DF">
        <w:t>59.</w:t>
      </w:r>
      <w:r w:rsidRPr="00C450DF">
        <w:tab/>
        <w:t>Staudt, M.R., J. Salit, R.J. Kaner, C. Hollmann, and R.G. Crystal, Altered lung biology of healthy never smokers following acute inhalation of E-cigarettes</w:t>
      </w:r>
      <w:r w:rsidRPr="00C450DF">
        <w:rPr>
          <w:i/>
        </w:rPr>
        <w:t>.</w:t>
      </w:r>
      <w:r w:rsidRPr="00C450DF">
        <w:t xml:space="preserve"> </w:t>
      </w:r>
      <w:r w:rsidRPr="00C450DF">
        <w:rPr>
          <w:i/>
        </w:rPr>
        <w:t>Respir Res</w:t>
      </w:r>
      <w:r w:rsidRPr="00C450DF">
        <w:t xml:space="preserve">, </w:t>
      </w:r>
      <w:r w:rsidRPr="00C450DF">
        <w:rPr>
          <w:b/>
        </w:rPr>
        <w:t>2018</w:t>
      </w:r>
      <w:r w:rsidRPr="00C450DF">
        <w:t>. 19(1): p. 78.</w:t>
      </w:r>
    </w:p>
    <w:p w14:paraId="0F075DF1" w14:textId="77777777" w:rsidR="00C450DF" w:rsidRPr="00C450DF" w:rsidRDefault="00C450DF" w:rsidP="00C450DF">
      <w:pPr>
        <w:pStyle w:val="EndNoteBibliography"/>
        <w:spacing w:after="0"/>
        <w:ind w:left="720" w:hanging="720"/>
      </w:pPr>
      <w:r w:rsidRPr="00C450DF">
        <w:t>60.</w:t>
      </w:r>
      <w:r w:rsidRPr="00C450DF">
        <w:tab/>
        <w:t>Sayed, I.M., J.A. Masso-Silva, A. Mittal, A. Patel, E. Lin, A. Moshensky, J. Shin, C.M. Bojanowski, S. Das, P. Akuthota, and L.E. Crotty Alexander, Inflammatory phenotype modulation in the respiratory tract and systemic circulation of e-cigarette users: a pilot study</w:t>
      </w:r>
      <w:r w:rsidRPr="00C450DF">
        <w:rPr>
          <w:i/>
        </w:rPr>
        <w:t>.</w:t>
      </w:r>
      <w:r w:rsidRPr="00C450DF">
        <w:t xml:space="preserve"> </w:t>
      </w:r>
      <w:r w:rsidRPr="00C450DF">
        <w:rPr>
          <w:i/>
        </w:rPr>
        <w:t>Am J Physiol Lung Cell Mol Physiol</w:t>
      </w:r>
      <w:r w:rsidRPr="00C450DF">
        <w:t xml:space="preserve">, </w:t>
      </w:r>
      <w:r w:rsidRPr="00C450DF">
        <w:rPr>
          <w:b/>
        </w:rPr>
        <w:t>2021</w:t>
      </w:r>
      <w:r w:rsidRPr="00C450DF">
        <w:t>. 321(6): p. L1134-l1146.</w:t>
      </w:r>
    </w:p>
    <w:p w14:paraId="6DBB0EEB" w14:textId="77777777" w:rsidR="00C450DF" w:rsidRPr="00C450DF" w:rsidRDefault="00C450DF" w:rsidP="00C450DF">
      <w:pPr>
        <w:pStyle w:val="EndNoteBibliography"/>
        <w:spacing w:after="0"/>
        <w:ind w:left="720" w:hanging="720"/>
      </w:pPr>
      <w:r w:rsidRPr="00C450DF">
        <w:t>61.</w:t>
      </w:r>
      <w:r w:rsidRPr="00C450DF">
        <w:tab/>
        <w:t xml:space="preserve">Cahill, K.M., M.R. Gartia, S. Sahu, S.R. Bergeron, L.M. Heffernan, D.B. Paulsen, A.L. Penn, and A. Noël, In utero exposure to electronic-cigarette aerosols decreases lung </w:t>
      </w:r>
      <w:r w:rsidRPr="00C450DF">
        <w:lastRenderedPageBreak/>
        <w:t>fibrillar collagen content, increases Newtonian resistance and induces sex-specific molecular signatures in neonatal mice</w:t>
      </w:r>
      <w:r w:rsidRPr="00C450DF">
        <w:rPr>
          <w:i/>
        </w:rPr>
        <w:t>.</w:t>
      </w:r>
      <w:r w:rsidRPr="00C450DF">
        <w:t xml:space="preserve"> </w:t>
      </w:r>
      <w:r w:rsidRPr="00C450DF">
        <w:rPr>
          <w:i/>
        </w:rPr>
        <w:t>Toxicological Research</w:t>
      </w:r>
      <w:r w:rsidRPr="00C450DF">
        <w:t xml:space="preserve">, </w:t>
      </w:r>
      <w:r w:rsidRPr="00C450DF">
        <w:rPr>
          <w:b/>
        </w:rPr>
        <w:t>2022</w:t>
      </w:r>
      <w:r w:rsidRPr="00C450DF">
        <w:t>. 38(2): p. 205-224.</w:t>
      </w:r>
    </w:p>
    <w:p w14:paraId="30ACFCD6" w14:textId="77777777" w:rsidR="00C450DF" w:rsidRPr="00C450DF" w:rsidRDefault="00C450DF" w:rsidP="00C450DF">
      <w:pPr>
        <w:pStyle w:val="EndNoteBibliography"/>
        <w:spacing w:after="0"/>
        <w:ind w:left="720" w:hanging="720"/>
      </w:pPr>
      <w:r w:rsidRPr="00C450DF">
        <w:t>62.</w:t>
      </w:r>
      <w:r w:rsidRPr="00C450DF">
        <w:tab/>
        <w:t>Cahill, K.M., T.K. Johnson, Z. Perveen, M. Schexnayder, R. Xiao, L.M. Heffernan, I.M. Langohr, D.B. Paulsen, A.L. Penn, and A. Noël, In utero exposures to mint-flavored JUUL aerosol impair lung development and aggravate house dust mite-induced asthma in adult offspring mice</w:t>
      </w:r>
      <w:r w:rsidRPr="00C450DF">
        <w:rPr>
          <w:i/>
        </w:rPr>
        <w:t>.</w:t>
      </w:r>
      <w:r w:rsidRPr="00C450DF">
        <w:t xml:space="preserve"> </w:t>
      </w:r>
      <w:r w:rsidRPr="00C450DF">
        <w:rPr>
          <w:i/>
        </w:rPr>
        <w:t>Toxicology</w:t>
      </w:r>
      <w:r w:rsidRPr="00C450DF">
        <w:t xml:space="preserve">, </w:t>
      </w:r>
      <w:r w:rsidRPr="00C450DF">
        <w:rPr>
          <w:b/>
        </w:rPr>
        <w:t>2022</w:t>
      </w:r>
      <w:r w:rsidRPr="00C450DF">
        <w:t>. 477: p. 153272.</w:t>
      </w:r>
    </w:p>
    <w:p w14:paraId="55655844" w14:textId="77777777" w:rsidR="00C450DF" w:rsidRPr="00C450DF" w:rsidRDefault="00C450DF" w:rsidP="00C450DF">
      <w:pPr>
        <w:pStyle w:val="EndNoteBibliography"/>
        <w:spacing w:after="0"/>
        <w:ind w:left="720" w:hanging="720"/>
      </w:pPr>
      <w:r w:rsidRPr="00C450DF">
        <w:t>63.</w:t>
      </w:r>
      <w:r w:rsidRPr="00C450DF">
        <w:tab/>
        <w:t>Imtiaz, F., R. Allam, K. Ramzan, and M. Al-Sayed, Variation in DNAH1 may contribute to primary ciliary dyskinesia</w:t>
      </w:r>
      <w:r w:rsidRPr="00C450DF">
        <w:rPr>
          <w:i/>
        </w:rPr>
        <w:t>.</w:t>
      </w:r>
      <w:r w:rsidRPr="00C450DF">
        <w:t xml:space="preserve"> </w:t>
      </w:r>
      <w:r w:rsidRPr="00C450DF">
        <w:rPr>
          <w:i/>
        </w:rPr>
        <w:t>BMC Med Genet</w:t>
      </w:r>
      <w:r w:rsidRPr="00C450DF">
        <w:t xml:space="preserve">, </w:t>
      </w:r>
      <w:r w:rsidRPr="00C450DF">
        <w:rPr>
          <w:b/>
        </w:rPr>
        <w:t>2015</w:t>
      </w:r>
      <w:r w:rsidRPr="00C450DF">
        <w:t>. 16: p. 14.</w:t>
      </w:r>
    </w:p>
    <w:p w14:paraId="3F344266" w14:textId="77777777" w:rsidR="00C450DF" w:rsidRPr="00C450DF" w:rsidRDefault="00C450DF" w:rsidP="00C450DF">
      <w:pPr>
        <w:pStyle w:val="EndNoteBibliography"/>
        <w:spacing w:after="0"/>
        <w:ind w:left="720" w:hanging="720"/>
      </w:pPr>
      <w:r w:rsidRPr="00C450DF">
        <w:t>64.</w:t>
      </w:r>
      <w:r w:rsidRPr="00C450DF">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C450DF">
        <w:rPr>
          <w:i/>
        </w:rPr>
        <w:t>.</w:t>
      </w:r>
      <w:r w:rsidRPr="00C450DF">
        <w:t xml:space="preserve"> </w:t>
      </w:r>
      <w:r w:rsidRPr="00C450DF">
        <w:rPr>
          <w:i/>
        </w:rPr>
        <w:t>Am J Hum Genet</w:t>
      </w:r>
      <w:r w:rsidRPr="00C450DF">
        <w:t xml:space="preserve">, </w:t>
      </w:r>
      <w:r w:rsidRPr="00C450DF">
        <w:rPr>
          <w:b/>
        </w:rPr>
        <w:t>2019</w:t>
      </w:r>
      <w:r w:rsidRPr="00C450DF">
        <w:t>. 105(1): p. 198-212.</w:t>
      </w:r>
    </w:p>
    <w:p w14:paraId="13FBD174" w14:textId="77777777" w:rsidR="00C450DF" w:rsidRPr="00C450DF" w:rsidRDefault="00C450DF" w:rsidP="00C450DF">
      <w:pPr>
        <w:pStyle w:val="EndNoteBibliography"/>
        <w:spacing w:after="0"/>
        <w:ind w:left="720" w:hanging="720"/>
      </w:pPr>
      <w:r w:rsidRPr="00C450DF">
        <w:t>65.</w:t>
      </w:r>
      <w:r w:rsidRPr="00C450DF">
        <w:tab/>
        <w:t>Lee, A.C., J. Chakladar, W.T. Li, C. Chen, E.Y. Chang, J. Wang-Rodriguez, and W.M. Ongkeko, Tobacco, but Not Nicotine and Flavor-Less Electronic Cigarettes, Induces ACE2 and Immune Dysregulation</w:t>
      </w:r>
      <w:r w:rsidRPr="00C450DF">
        <w:rPr>
          <w:i/>
        </w:rPr>
        <w:t>.</w:t>
      </w:r>
      <w:r w:rsidRPr="00C450DF">
        <w:t xml:space="preserve"> </w:t>
      </w:r>
      <w:r w:rsidRPr="00C450DF">
        <w:rPr>
          <w:i/>
        </w:rPr>
        <w:t>Int J Mol Sci</w:t>
      </w:r>
      <w:r w:rsidRPr="00C450DF">
        <w:t xml:space="preserve">, </w:t>
      </w:r>
      <w:r w:rsidRPr="00C450DF">
        <w:rPr>
          <w:b/>
        </w:rPr>
        <w:t>2020</w:t>
      </w:r>
      <w:r w:rsidRPr="00C450DF">
        <w:t>. 21(15).</w:t>
      </w:r>
    </w:p>
    <w:p w14:paraId="16BF3547" w14:textId="77777777" w:rsidR="00C450DF" w:rsidRPr="00C450DF" w:rsidRDefault="00C450DF" w:rsidP="00C450DF">
      <w:pPr>
        <w:pStyle w:val="EndNoteBibliography"/>
        <w:spacing w:after="0"/>
        <w:ind w:left="720" w:hanging="720"/>
      </w:pPr>
      <w:r w:rsidRPr="00C450DF">
        <w:t>66.</w:t>
      </w:r>
      <w:r w:rsidRPr="00C450DF">
        <w:tab/>
        <w:t>Lu, A. and H. Wu, Structural mechanisms of inflammasome assembly</w:t>
      </w:r>
      <w:r w:rsidRPr="00C450DF">
        <w:rPr>
          <w:i/>
        </w:rPr>
        <w:t>.</w:t>
      </w:r>
      <w:r w:rsidRPr="00C450DF">
        <w:t xml:space="preserve"> </w:t>
      </w:r>
      <w:r w:rsidRPr="00C450DF">
        <w:rPr>
          <w:i/>
        </w:rPr>
        <w:t>Febs j</w:t>
      </w:r>
      <w:r w:rsidRPr="00C450DF">
        <w:t xml:space="preserve">, </w:t>
      </w:r>
      <w:r w:rsidRPr="00C450DF">
        <w:rPr>
          <w:b/>
        </w:rPr>
        <w:t>2015</w:t>
      </w:r>
      <w:r w:rsidRPr="00C450DF">
        <w:t>. 282(3): p. 435-44.</w:t>
      </w:r>
    </w:p>
    <w:p w14:paraId="3C1E1E9F" w14:textId="77777777" w:rsidR="00C450DF" w:rsidRPr="00C450DF" w:rsidRDefault="00C450DF" w:rsidP="00C450DF">
      <w:pPr>
        <w:pStyle w:val="EndNoteBibliography"/>
        <w:spacing w:after="0"/>
        <w:ind w:left="720" w:hanging="720"/>
      </w:pPr>
      <w:r w:rsidRPr="00C450DF">
        <w:t>67.</w:t>
      </w:r>
      <w:r w:rsidRPr="00C450DF">
        <w:tab/>
        <w:t>Hickman, E., A. Payton, P. Duffney, H. Wells, A.S. Ceppe, S. Brocke, A. Bailey, M.E. Rebuli, C. Robinette, B. Ring, J.E. Rager, N.E. Alexis, and I. Jaspers, Biomarkers of Airway Immune Homeostasis Differ Significantly with Generation of E-Cigarettes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1248-1258.</w:t>
      </w:r>
    </w:p>
    <w:p w14:paraId="65423C6F" w14:textId="77777777" w:rsidR="00C450DF" w:rsidRPr="00C450DF" w:rsidRDefault="00C450DF" w:rsidP="00C450DF">
      <w:pPr>
        <w:pStyle w:val="EndNoteBibliography"/>
        <w:spacing w:after="0"/>
        <w:ind w:left="720" w:hanging="720"/>
      </w:pPr>
      <w:r w:rsidRPr="00C450DF">
        <w:t>68.</w:t>
      </w:r>
      <w:r w:rsidRPr="00C450DF">
        <w:tab/>
        <w:t>Sullivan, L. and L.E. Crotty Alexander, A Problem for Generations: Impact of E-Cigarette Type on Immune Homeostasis</w:t>
      </w:r>
      <w:r w:rsidRPr="00C450DF">
        <w:rPr>
          <w:i/>
        </w:rPr>
        <w:t>.</w:t>
      </w:r>
      <w:r w:rsidRPr="00C450DF">
        <w:t xml:space="preserve"> </w:t>
      </w:r>
      <w:r w:rsidRPr="00C450DF">
        <w:rPr>
          <w:i/>
        </w:rPr>
        <w:t>Am J Respir Crit Care Med</w:t>
      </w:r>
      <w:r w:rsidRPr="00C450DF">
        <w:t xml:space="preserve">, </w:t>
      </w:r>
      <w:r w:rsidRPr="00C450DF">
        <w:rPr>
          <w:b/>
        </w:rPr>
        <w:t>2022</w:t>
      </w:r>
      <w:r w:rsidRPr="00C450DF">
        <w:t>. 206(10): p. 1195-1197.</w:t>
      </w:r>
    </w:p>
    <w:p w14:paraId="74B2F319" w14:textId="77777777" w:rsidR="00C450DF" w:rsidRPr="00C450DF" w:rsidRDefault="00C450DF" w:rsidP="00C450DF">
      <w:pPr>
        <w:pStyle w:val="EndNoteBibliography"/>
        <w:spacing w:after="0"/>
        <w:ind w:left="720" w:hanging="720"/>
      </w:pPr>
      <w:r w:rsidRPr="00C450DF">
        <w:t>69.</w:t>
      </w:r>
      <w:r w:rsidRPr="00C450DF">
        <w:tab/>
        <w:t>Zhang, Y., X. Li, J. Zhang, and L. Mao, Circ-CCDC66 upregulates REXO1 expression to aggravate cervical cancer progression via restraining miR-452-5p</w:t>
      </w:r>
      <w:r w:rsidRPr="00C450DF">
        <w:rPr>
          <w:i/>
        </w:rPr>
        <w:t>.</w:t>
      </w:r>
      <w:r w:rsidRPr="00C450DF">
        <w:t xml:space="preserve"> </w:t>
      </w:r>
      <w:r w:rsidRPr="00C450DF">
        <w:rPr>
          <w:i/>
        </w:rPr>
        <w:t>Cancer Cell Int</w:t>
      </w:r>
      <w:r w:rsidRPr="00C450DF">
        <w:t xml:space="preserve">, </w:t>
      </w:r>
      <w:r w:rsidRPr="00C450DF">
        <w:rPr>
          <w:b/>
        </w:rPr>
        <w:t>2021</w:t>
      </w:r>
      <w:r w:rsidRPr="00C450DF">
        <w:t>. 21(1): p. 20.</w:t>
      </w:r>
    </w:p>
    <w:p w14:paraId="21CDAC2E" w14:textId="77777777" w:rsidR="00C450DF" w:rsidRPr="00C450DF" w:rsidRDefault="00C450DF" w:rsidP="00C450DF">
      <w:pPr>
        <w:pStyle w:val="EndNoteBibliography"/>
        <w:spacing w:after="0"/>
        <w:ind w:left="720" w:hanging="720"/>
      </w:pPr>
      <w:r w:rsidRPr="00C450DF">
        <w:t>70.</w:t>
      </w:r>
      <w:r w:rsidRPr="00C450DF">
        <w:tab/>
        <w:t>Herrera-Luis, E., A. Li, A.C.Y. Mak, J. Perez-Garcia, J.R. Elhawary, S.S. Oh, D. Hu, C. Eng, K.L. Keys, S. Huntsman, K.B. Beckman, L.N. Borrell, J. Rodriguez-Santana, E.G. Burchard, and M. Pino-Yanes, Epigenome-wide association study of lung function in Latino children and youth with asthma</w:t>
      </w:r>
      <w:r w:rsidRPr="00C450DF">
        <w:rPr>
          <w:i/>
        </w:rPr>
        <w:t>.</w:t>
      </w:r>
      <w:r w:rsidRPr="00C450DF">
        <w:t xml:space="preserve"> </w:t>
      </w:r>
      <w:r w:rsidRPr="00C450DF">
        <w:rPr>
          <w:i/>
        </w:rPr>
        <w:t>Clin Epigenetics</w:t>
      </w:r>
      <w:r w:rsidRPr="00C450DF">
        <w:t xml:space="preserve">, </w:t>
      </w:r>
      <w:r w:rsidRPr="00C450DF">
        <w:rPr>
          <w:b/>
        </w:rPr>
        <w:t>2022</w:t>
      </w:r>
      <w:r w:rsidRPr="00C450DF">
        <w:t>. 14(1): p. 9.</w:t>
      </w:r>
    </w:p>
    <w:p w14:paraId="0EFB3CF1" w14:textId="77777777" w:rsidR="00C450DF" w:rsidRPr="00C450DF" w:rsidRDefault="00C450DF" w:rsidP="00C450DF">
      <w:pPr>
        <w:pStyle w:val="EndNoteBibliography"/>
        <w:spacing w:after="0"/>
        <w:ind w:left="720" w:hanging="720"/>
      </w:pPr>
      <w:r w:rsidRPr="00C450DF">
        <w:t>71.</w:t>
      </w:r>
      <w:r w:rsidRPr="00C450DF">
        <w:tab/>
        <w:t>Hinkovska-Galcheva, V.T., L.A. Boxer, P.J. Mansfield, D. Harsh, A. Blackwood, and J.A. Shayman, The formation of ceramide-1-phosphate during neutrophil phagocytosis and its role in liposome fusion</w:t>
      </w:r>
      <w:r w:rsidRPr="00C450DF">
        <w:rPr>
          <w:i/>
        </w:rPr>
        <w:t>.</w:t>
      </w:r>
      <w:r w:rsidRPr="00C450DF">
        <w:t xml:space="preserve"> </w:t>
      </w:r>
      <w:r w:rsidRPr="00C450DF">
        <w:rPr>
          <w:i/>
        </w:rPr>
        <w:t>J Biol Chem</w:t>
      </w:r>
      <w:r w:rsidRPr="00C450DF">
        <w:t xml:space="preserve">, </w:t>
      </w:r>
      <w:r w:rsidRPr="00C450DF">
        <w:rPr>
          <w:b/>
        </w:rPr>
        <w:t>1998</w:t>
      </w:r>
      <w:r w:rsidRPr="00C450DF">
        <w:t>. 273(50): p. 33203-9.</w:t>
      </w:r>
    </w:p>
    <w:p w14:paraId="4091225B" w14:textId="77777777" w:rsidR="00C450DF" w:rsidRPr="00C450DF" w:rsidRDefault="00C450DF" w:rsidP="00C450DF">
      <w:pPr>
        <w:pStyle w:val="EndNoteBibliography"/>
        <w:spacing w:after="0"/>
        <w:ind w:left="720" w:hanging="720"/>
      </w:pPr>
      <w:r w:rsidRPr="00C450DF">
        <w:t>72.</w:t>
      </w:r>
      <w:r w:rsidRPr="00C450DF">
        <w:tab/>
        <w:t>Rile, G., Y. Yatomi, T. Takafuta, and Y. Ozaki, Ceramide 1-phosphate formation in neutrophils</w:t>
      </w:r>
      <w:r w:rsidRPr="00C450DF">
        <w:rPr>
          <w:i/>
        </w:rPr>
        <w:t>.</w:t>
      </w:r>
      <w:r w:rsidRPr="00C450DF">
        <w:t xml:space="preserve"> </w:t>
      </w:r>
      <w:r w:rsidRPr="00C450DF">
        <w:rPr>
          <w:i/>
        </w:rPr>
        <w:t>Acta Haematol</w:t>
      </w:r>
      <w:r w:rsidRPr="00C450DF">
        <w:t xml:space="preserve">, </w:t>
      </w:r>
      <w:r w:rsidRPr="00C450DF">
        <w:rPr>
          <w:b/>
        </w:rPr>
        <w:t>2003</w:t>
      </w:r>
      <w:r w:rsidRPr="00C450DF">
        <w:t>. 109(2): p. 76-83.</w:t>
      </w:r>
    </w:p>
    <w:p w14:paraId="4B5F1693" w14:textId="77777777" w:rsidR="00C450DF" w:rsidRPr="00C450DF" w:rsidRDefault="00C450DF" w:rsidP="00C450DF">
      <w:pPr>
        <w:pStyle w:val="EndNoteBibliography"/>
        <w:spacing w:after="0"/>
        <w:ind w:left="720" w:hanging="720"/>
      </w:pPr>
      <w:r w:rsidRPr="00C450DF">
        <w:t>73.</w:t>
      </w:r>
      <w:r w:rsidRPr="00C450DF">
        <w:tab/>
        <w:t>Pettus, B.J., A. Bielawska, S. Spiegel, P. Roddy, Y.A. Hannun, and C.E. Chalfant, Ceramide kinase mediates cytokine- and calcium ionophore-induced arachidonic acid release</w:t>
      </w:r>
      <w:r w:rsidRPr="00C450DF">
        <w:rPr>
          <w:i/>
        </w:rPr>
        <w:t>.</w:t>
      </w:r>
      <w:r w:rsidRPr="00C450DF">
        <w:t xml:space="preserve"> </w:t>
      </w:r>
      <w:r w:rsidRPr="00C450DF">
        <w:rPr>
          <w:i/>
        </w:rPr>
        <w:t>J Biol Chem</w:t>
      </w:r>
      <w:r w:rsidRPr="00C450DF">
        <w:t xml:space="preserve">, </w:t>
      </w:r>
      <w:r w:rsidRPr="00C450DF">
        <w:rPr>
          <w:b/>
        </w:rPr>
        <w:t>2003</w:t>
      </w:r>
      <w:r w:rsidRPr="00C450DF">
        <w:t>. 278(40): p. 38206-13.</w:t>
      </w:r>
    </w:p>
    <w:p w14:paraId="1B06BB11" w14:textId="77777777" w:rsidR="00C450DF" w:rsidRPr="00C450DF" w:rsidRDefault="00C450DF" w:rsidP="00C450DF">
      <w:pPr>
        <w:pStyle w:val="EndNoteBibliography"/>
        <w:spacing w:after="0"/>
        <w:ind w:left="720" w:hanging="720"/>
      </w:pPr>
      <w:r w:rsidRPr="00C450DF">
        <w:t>74.</w:t>
      </w:r>
      <w:r w:rsidRPr="00C450DF">
        <w:tab/>
        <w:t>Hoeferlin, L.A., D.S. Wijesinghe, and C.E. Chalfant, The role of ceramide-1-phosphate in biological functions</w:t>
      </w:r>
      <w:r w:rsidRPr="00C450DF">
        <w:rPr>
          <w:i/>
        </w:rPr>
        <w:t>.</w:t>
      </w:r>
      <w:r w:rsidRPr="00C450DF">
        <w:t xml:space="preserve"> </w:t>
      </w:r>
      <w:r w:rsidRPr="00C450DF">
        <w:rPr>
          <w:i/>
        </w:rPr>
        <w:t>Handb Exp Pharmacol</w:t>
      </w:r>
      <w:r w:rsidRPr="00C450DF">
        <w:t xml:space="preserve">, </w:t>
      </w:r>
      <w:r w:rsidRPr="00C450DF">
        <w:rPr>
          <w:b/>
        </w:rPr>
        <w:t>2013</w:t>
      </w:r>
      <w:r w:rsidRPr="00C450DF">
        <w:t>(215): p. 153-66.</w:t>
      </w:r>
    </w:p>
    <w:p w14:paraId="5DAED859" w14:textId="77777777" w:rsidR="00C450DF" w:rsidRPr="00C450DF" w:rsidRDefault="00C450DF" w:rsidP="00C450DF">
      <w:pPr>
        <w:pStyle w:val="EndNoteBibliography"/>
        <w:ind w:left="720" w:hanging="720"/>
      </w:pPr>
      <w:r w:rsidRPr="00C450DF">
        <w:t>75.</w:t>
      </w:r>
      <w:r w:rsidRPr="00C450DF">
        <w:tab/>
        <w:t>Kaslow, J.A., C. Rosas-Salazar, and P.E. Moore, E-cigarette and vaping product use-associated lung injury in the pediatric population: A critical review of the current literature</w:t>
      </w:r>
      <w:r w:rsidRPr="00C450DF">
        <w:rPr>
          <w:i/>
        </w:rPr>
        <w:t>.</w:t>
      </w:r>
      <w:r w:rsidRPr="00C450DF">
        <w:t xml:space="preserve"> </w:t>
      </w:r>
      <w:r w:rsidRPr="00C450DF">
        <w:rPr>
          <w:i/>
        </w:rPr>
        <w:t>Pediatr Pulmonol</w:t>
      </w:r>
      <w:r w:rsidRPr="00C450DF">
        <w:t xml:space="preserve">, </w:t>
      </w:r>
      <w:r w:rsidRPr="00C450DF">
        <w:rPr>
          <w:b/>
        </w:rPr>
        <w:t>2021</w:t>
      </w:r>
      <w:r w:rsidRPr="00C450DF">
        <w:t>. 56(7): p. 1857-1867.</w:t>
      </w:r>
    </w:p>
    <w:p w14:paraId="5080CC3C" w14:textId="6B52AC74"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tbl>
      <w:tblPr>
        <w:tblW w:w="0" w:type="auto"/>
        <w:tblLook w:val="04A0" w:firstRow="1" w:lastRow="0" w:firstColumn="1" w:lastColumn="0" w:noHBand="0" w:noVBand="1"/>
        <w:tblPrChange w:id="64" w:author="Commodore, Sarah" w:date="2023-03-22T16:24:00Z">
          <w:tblPr>
            <w:tblW w:w="7580" w:type="dxa"/>
            <w:tblLook w:val="04A0" w:firstRow="1" w:lastRow="0" w:firstColumn="1" w:lastColumn="0" w:noHBand="0" w:noVBand="1"/>
          </w:tblPr>
        </w:tblPrChange>
      </w:tblPr>
      <w:tblGrid>
        <w:gridCol w:w="3570"/>
        <w:gridCol w:w="2502"/>
        <w:gridCol w:w="2770"/>
        <w:gridCol w:w="1470"/>
        <w:gridCol w:w="1461"/>
        <w:gridCol w:w="1187"/>
        <w:tblGridChange w:id="65">
          <w:tblGrid>
            <w:gridCol w:w="3570"/>
            <w:gridCol w:w="2502"/>
            <w:gridCol w:w="1590"/>
            <w:gridCol w:w="1180"/>
            <w:gridCol w:w="1470"/>
            <w:gridCol w:w="1461"/>
            <w:gridCol w:w="1187"/>
          </w:tblGrid>
        </w:tblGridChange>
      </w:tblGrid>
      <w:tr w:rsidR="00DC2757" w:rsidRPr="00DC2757" w14:paraId="62AFABF1" w14:textId="77777777" w:rsidTr="00DC2757">
        <w:trPr>
          <w:trHeight w:val="1490"/>
          <w:ins w:id="66" w:author="Commodore, Sarah" w:date="2023-03-22T16:21:00Z"/>
          <w:trPrChange w:id="67" w:author="Commodore, Sarah" w:date="2023-03-22T16:24:00Z">
            <w:trPr>
              <w:gridAfter w:val="0"/>
              <w:trHeight w:val="1490"/>
            </w:trPr>
          </w:trPrChange>
        </w:trPr>
        <w:tc>
          <w:tcPr>
            <w:tcW w:w="0" w:type="auto"/>
            <w:gridSpan w:val="6"/>
            <w:tcBorders>
              <w:top w:val="nil"/>
              <w:left w:val="nil"/>
              <w:bottom w:val="single" w:sz="8" w:space="0" w:color="auto"/>
              <w:right w:val="nil"/>
            </w:tcBorders>
            <w:shd w:val="clear" w:color="auto" w:fill="auto"/>
            <w:vAlign w:val="center"/>
            <w:hideMark/>
            <w:tcPrChange w:id="68" w:author="Commodore, Sarah" w:date="2023-03-22T16:24:00Z">
              <w:tcPr>
                <w:tcW w:w="7580" w:type="dxa"/>
                <w:gridSpan w:val="3"/>
                <w:tcBorders>
                  <w:top w:val="nil"/>
                  <w:left w:val="nil"/>
                  <w:bottom w:val="single" w:sz="8" w:space="0" w:color="auto"/>
                  <w:right w:val="nil"/>
                </w:tcBorders>
                <w:shd w:val="clear" w:color="auto" w:fill="auto"/>
                <w:vAlign w:val="center"/>
                <w:hideMark/>
              </w:tcPr>
            </w:tcPrChange>
          </w:tcPr>
          <w:p w14:paraId="2C76BFFA" w14:textId="77777777" w:rsidR="00DC2757" w:rsidRPr="00DC2757" w:rsidRDefault="00DC2757" w:rsidP="00DC2757">
            <w:pPr>
              <w:spacing w:after="0" w:line="240" w:lineRule="auto"/>
              <w:rPr>
                <w:ins w:id="69" w:author="Commodore, Sarah" w:date="2023-03-22T16:21:00Z"/>
                <w:rFonts w:ascii="Arial" w:eastAsia="Times New Roman" w:hAnsi="Arial" w:cs="Arial"/>
                <w:b/>
                <w:bCs/>
                <w:color w:val="222222"/>
                <w:sz w:val="20"/>
                <w:szCs w:val="20"/>
              </w:rPr>
            </w:pPr>
            <w:ins w:id="70" w:author="Commodore, Sarah" w:date="2023-03-22T16:21:00Z">
              <w:r w:rsidRPr="00DC2757">
                <w:rPr>
                  <w:rFonts w:ascii="Arial" w:eastAsia="Times New Roman" w:hAnsi="Arial" w:cs="Arial"/>
                  <w:b/>
                  <w:bCs/>
                  <w:color w:val="222222"/>
                  <w:sz w:val="20"/>
                  <w:szCs w:val="20"/>
                </w:rPr>
                <w:lastRenderedPageBreak/>
                <w:t xml:space="preserve">Supplementary Table 1: All transcripts with the at least 2 fold-change (log2FC) when adolescents who vaped in the last 6 months (vape users) are compared to adolescents who did not vape (non-vape users). The fold-change is the expression in the vaping group relative to the control group (i.e., FC &gt; 2 represents increased expression).  </w:t>
              </w:r>
            </w:ins>
          </w:p>
        </w:tc>
      </w:tr>
      <w:tr w:rsidR="00DC2757" w:rsidRPr="00DC2757" w14:paraId="1B6D7AA0" w14:textId="77777777" w:rsidTr="00DC2757">
        <w:trPr>
          <w:trHeight w:val="300"/>
          <w:ins w:id="71" w:author="Commodore, Sarah" w:date="2023-03-22T16:21:00Z"/>
        </w:trPr>
        <w:tc>
          <w:tcPr>
            <w:tcW w:w="0" w:type="auto"/>
            <w:tcBorders>
              <w:top w:val="nil"/>
              <w:left w:val="nil"/>
              <w:bottom w:val="single" w:sz="8" w:space="0" w:color="auto"/>
              <w:right w:val="nil"/>
            </w:tcBorders>
            <w:shd w:val="clear" w:color="auto" w:fill="auto"/>
            <w:noWrap/>
            <w:vAlign w:val="center"/>
            <w:hideMark/>
          </w:tcPr>
          <w:p w14:paraId="08641964" w14:textId="77777777" w:rsidR="00DC2757" w:rsidRPr="00DC2757" w:rsidRDefault="00DC2757" w:rsidP="00DC2757">
            <w:pPr>
              <w:spacing w:after="0" w:line="240" w:lineRule="auto"/>
              <w:rPr>
                <w:ins w:id="72" w:author="Commodore, Sarah" w:date="2023-03-22T16:21:00Z"/>
                <w:rFonts w:ascii="Calibri" w:eastAsia="Times New Roman" w:hAnsi="Calibri" w:cs="Calibri"/>
                <w:b/>
                <w:bCs/>
                <w:color w:val="000000"/>
              </w:rPr>
            </w:pPr>
            <w:proofErr w:type="spellStart"/>
            <w:ins w:id="73" w:author="Commodore, Sarah" w:date="2023-03-22T16:21: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0" w:type="auto"/>
            <w:tcBorders>
              <w:top w:val="nil"/>
              <w:left w:val="nil"/>
              <w:bottom w:val="single" w:sz="8" w:space="0" w:color="auto"/>
              <w:right w:val="nil"/>
            </w:tcBorders>
            <w:shd w:val="clear" w:color="auto" w:fill="auto"/>
            <w:noWrap/>
            <w:vAlign w:val="center"/>
            <w:hideMark/>
          </w:tcPr>
          <w:p w14:paraId="032EC6D5" w14:textId="77777777" w:rsidR="00DC2757" w:rsidRPr="00DC2757" w:rsidRDefault="00DC2757" w:rsidP="00DC2757">
            <w:pPr>
              <w:spacing w:after="0" w:line="240" w:lineRule="auto"/>
              <w:rPr>
                <w:ins w:id="74" w:author="Commodore, Sarah" w:date="2023-03-22T16:21:00Z"/>
                <w:rFonts w:ascii="Calibri" w:eastAsia="Times New Roman" w:hAnsi="Calibri" w:cs="Calibri"/>
                <w:b/>
                <w:bCs/>
                <w:color w:val="000000"/>
              </w:rPr>
            </w:pPr>
            <w:ins w:id="75" w:author="Commodore, Sarah" w:date="2023-03-22T16:21:00Z">
              <w:r w:rsidRPr="00DC2757">
                <w:rPr>
                  <w:rFonts w:ascii="Calibri" w:eastAsia="Times New Roman" w:hAnsi="Calibri" w:cs="Calibri"/>
                  <w:b/>
                  <w:bCs/>
                  <w:color w:val="000000"/>
                </w:rPr>
                <w:t>Gene Symbol</w:t>
              </w:r>
            </w:ins>
          </w:p>
        </w:tc>
        <w:tc>
          <w:tcPr>
            <w:tcW w:w="0" w:type="auto"/>
            <w:tcBorders>
              <w:top w:val="nil"/>
              <w:left w:val="nil"/>
              <w:bottom w:val="single" w:sz="8" w:space="0" w:color="auto"/>
              <w:right w:val="nil"/>
            </w:tcBorders>
            <w:shd w:val="clear" w:color="auto" w:fill="auto"/>
            <w:noWrap/>
            <w:vAlign w:val="bottom"/>
            <w:hideMark/>
          </w:tcPr>
          <w:p w14:paraId="348E8104" w14:textId="77777777" w:rsidR="00DC2757" w:rsidRPr="00DC2757" w:rsidRDefault="00DC2757" w:rsidP="00DC2757">
            <w:pPr>
              <w:spacing w:after="0" w:line="240" w:lineRule="auto"/>
              <w:rPr>
                <w:ins w:id="76" w:author="Commodore, Sarah" w:date="2023-03-22T16:21:00Z"/>
                <w:rFonts w:ascii="Calibri" w:eastAsia="Times New Roman" w:hAnsi="Calibri" w:cs="Calibri"/>
                <w:b/>
                <w:bCs/>
                <w:color w:val="000000"/>
                <w:sz w:val="20"/>
                <w:szCs w:val="20"/>
              </w:rPr>
            </w:pPr>
            <w:ins w:id="77" w:author="Commodore, Sarah" w:date="2023-03-22T16:21:00Z">
              <w:r w:rsidRPr="00DC2757">
                <w:rPr>
                  <w:rFonts w:ascii="Calibri" w:eastAsia="Times New Roman" w:hAnsi="Calibri" w:cs="Calibri"/>
                  <w:b/>
                  <w:bCs/>
                  <w:color w:val="000000"/>
                  <w:sz w:val="20"/>
                  <w:szCs w:val="20"/>
                </w:rPr>
                <w:t>Log2FoldChange</w:t>
              </w:r>
            </w:ins>
          </w:p>
        </w:tc>
        <w:tc>
          <w:tcPr>
            <w:tcW w:w="0" w:type="auto"/>
            <w:tcBorders>
              <w:top w:val="nil"/>
              <w:left w:val="nil"/>
              <w:bottom w:val="single" w:sz="8" w:space="0" w:color="auto"/>
              <w:right w:val="nil"/>
            </w:tcBorders>
            <w:shd w:val="clear" w:color="auto" w:fill="auto"/>
            <w:noWrap/>
            <w:vAlign w:val="bottom"/>
            <w:hideMark/>
          </w:tcPr>
          <w:p w14:paraId="59F853AA" w14:textId="77777777" w:rsidR="00DC2757" w:rsidRPr="00DC2757" w:rsidRDefault="00DC2757" w:rsidP="00DC2757">
            <w:pPr>
              <w:spacing w:after="0" w:line="240" w:lineRule="auto"/>
              <w:rPr>
                <w:ins w:id="78" w:author="Commodore, Sarah" w:date="2023-03-22T16:21:00Z"/>
                <w:rFonts w:ascii="Calibri" w:eastAsia="Times New Roman" w:hAnsi="Calibri" w:cs="Calibri"/>
                <w:b/>
                <w:bCs/>
                <w:color w:val="000000"/>
                <w:sz w:val="20"/>
                <w:szCs w:val="20"/>
              </w:rPr>
            </w:pPr>
            <w:ins w:id="79" w:author="Commodore, Sarah" w:date="2023-03-22T16:21:00Z">
              <w:r w:rsidRPr="00DC2757">
                <w:rPr>
                  <w:rFonts w:ascii="Calibri" w:eastAsia="Times New Roman" w:hAnsi="Calibri" w:cs="Calibri"/>
                  <w:b/>
                  <w:bCs/>
                  <w:color w:val="000000"/>
                  <w:sz w:val="20"/>
                  <w:szCs w:val="20"/>
                </w:rPr>
                <w:t>p-value</w:t>
              </w:r>
            </w:ins>
          </w:p>
        </w:tc>
        <w:tc>
          <w:tcPr>
            <w:tcW w:w="0" w:type="auto"/>
            <w:tcBorders>
              <w:top w:val="nil"/>
              <w:left w:val="nil"/>
              <w:bottom w:val="single" w:sz="8" w:space="0" w:color="auto"/>
              <w:right w:val="nil"/>
            </w:tcBorders>
            <w:shd w:val="clear" w:color="auto" w:fill="auto"/>
            <w:noWrap/>
            <w:vAlign w:val="bottom"/>
            <w:hideMark/>
          </w:tcPr>
          <w:p w14:paraId="26AE901A" w14:textId="77777777" w:rsidR="00DC2757" w:rsidRPr="00DC2757" w:rsidRDefault="00DC2757" w:rsidP="00DC2757">
            <w:pPr>
              <w:spacing w:after="0" w:line="240" w:lineRule="auto"/>
              <w:rPr>
                <w:ins w:id="80" w:author="Commodore, Sarah" w:date="2023-03-22T16:21:00Z"/>
                <w:rFonts w:ascii="Calibri" w:eastAsia="Times New Roman" w:hAnsi="Calibri" w:cs="Calibri"/>
                <w:b/>
                <w:bCs/>
                <w:color w:val="000000"/>
                <w:sz w:val="20"/>
                <w:szCs w:val="20"/>
              </w:rPr>
            </w:pPr>
            <w:ins w:id="81" w:author="Commodore, Sarah" w:date="2023-03-22T16:21:00Z">
              <w:r w:rsidRPr="00DC2757">
                <w:rPr>
                  <w:rFonts w:ascii="Calibri" w:eastAsia="Times New Roman" w:hAnsi="Calibri" w:cs="Calibri"/>
                  <w:b/>
                  <w:bCs/>
                  <w:color w:val="000000"/>
                  <w:sz w:val="20"/>
                  <w:szCs w:val="20"/>
                </w:rPr>
                <w:t>FDR</w:t>
              </w:r>
            </w:ins>
          </w:p>
        </w:tc>
        <w:tc>
          <w:tcPr>
            <w:tcW w:w="0" w:type="auto"/>
            <w:tcBorders>
              <w:top w:val="nil"/>
              <w:left w:val="nil"/>
              <w:bottom w:val="single" w:sz="8" w:space="0" w:color="auto"/>
              <w:right w:val="nil"/>
            </w:tcBorders>
            <w:shd w:val="clear" w:color="auto" w:fill="auto"/>
            <w:noWrap/>
            <w:vAlign w:val="bottom"/>
            <w:hideMark/>
          </w:tcPr>
          <w:p w14:paraId="11DB0C24" w14:textId="77777777" w:rsidR="00DC2757" w:rsidRPr="00DC2757" w:rsidRDefault="00DC2757" w:rsidP="00DC2757">
            <w:pPr>
              <w:spacing w:after="0" w:line="240" w:lineRule="auto"/>
              <w:jc w:val="center"/>
              <w:rPr>
                <w:ins w:id="82" w:author="Commodore, Sarah" w:date="2023-03-22T16:21:00Z"/>
                <w:rFonts w:ascii="Calibri" w:eastAsia="Times New Roman" w:hAnsi="Calibri" w:cs="Calibri"/>
                <w:b/>
                <w:bCs/>
                <w:color w:val="000000"/>
                <w:sz w:val="20"/>
                <w:szCs w:val="20"/>
              </w:rPr>
            </w:pPr>
            <w:proofErr w:type="spellStart"/>
            <w:ins w:id="83" w:author="Commodore, Sarah" w:date="2023-03-22T16:21:00Z">
              <w:r w:rsidRPr="00DC2757">
                <w:rPr>
                  <w:rFonts w:ascii="Calibri" w:eastAsia="Times New Roman" w:hAnsi="Calibri" w:cs="Calibri"/>
                  <w:b/>
                  <w:bCs/>
                  <w:color w:val="000000"/>
                  <w:sz w:val="20"/>
                  <w:szCs w:val="20"/>
                </w:rPr>
                <w:t>Signif</w:t>
              </w:r>
              <w:proofErr w:type="spellEnd"/>
            </w:ins>
          </w:p>
        </w:tc>
      </w:tr>
      <w:tr w:rsidR="00DC2757" w:rsidRPr="00DC2757" w14:paraId="25D845D4" w14:textId="77777777" w:rsidTr="00DC2757">
        <w:trPr>
          <w:trHeight w:val="260"/>
          <w:ins w:id="84" w:author="Commodore, Sarah" w:date="2023-03-22T16:21:00Z"/>
        </w:trPr>
        <w:tc>
          <w:tcPr>
            <w:tcW w:w="0" w:type="auto"/>
            <w:tcBorders>
              <w:top w:val="nil"/>
              <w:left w:val="nil"/>
              <w:bottom w:val="nil"/>
              <w:right w:val="nil"/>
            </w:tcBorders>
            <w:shd w:val="clear" w:color="auto" w:fill="auto"/>
            <w:noWrap/>
            <w:vAlign w:val="bottom"/>
            <w:hideMark/>
          </w:tcPr>
          <w:p w14:paraId="520612C8" w14:textId="77777777" w:rsidR="00DC2757" w:rsidRPr="00DC2757" w:rsidRDefault="00DC2757" w:rsidP="00DC2757">
            <w:pPr>
              <w:spacing w:after="0" w:line="240" w:lineRule="auto"/>
              <w:rPr>
                <w:ins w:id="85" w:author="Commodore, Sarah" w:date="2023-03-22T16:21:00Z"/>
                <w:rFonts w:ascii="Calibri" w:eastAsia="Times New Roman" w:hAnsi="Calibri" w:cs="Calibri"/>
                <w:color w:val="000000"/>
                <w:sz w:val="20"/>
                <w:szCs w:val="20"/>
              </w:rPr>
            </w:pPr>
            <w:ins w:id="86" w:author="Commodore, Sarah" w:date="2023-03-22T16:21:00Z">
              <w:r w:rsidRPr="00DC2757">
                <w:rPr>
                  <w:rFonts w:ascii="Calibri" w:eastAsia="Times New Roman" w:hAnsi="Calibri" w:cs="Calibri"/>
                  <w:color w:val="000000"/>
                  <w:sz w:val="20"/>
                  <w:szCs w:val="20"/>
                </w:rPr>
                <w:t>ENSG00000147647.13</w:t>
              </w:r>
            </w:ins>
          </w:p>
        </w:tc>
        <w:tc>
          <w:tcPr>
            <w:tcW w:w="0" w:type="auto"/>
            <w:tcBorders>
              <w:top w:val="nil"/>
              <w:left w:val="nil"/>
              <w:bottom w:val="nil"/>
              <w:right w:val="nil"/>
            </w:tcBorders>
            <w:shd w:val="clear" w:color="auto" w:fill="auto"/>
            <w:noWrap/>
            <w:vAlign w:val="bottom"/>
            <w:hideMark/>
          </w:tcPr>
          <w:p w14:paraId="4E0B6782" w14:textId="77777777" w:rsidR="00DC2757" w:rsidRPr="00DC2757" w:rsidRDefault="00DC2757" w:rsidP="00DC2757">
            <w:pPr>
              <w:spacing w:after="0" w:line="240" w:lineRule="auto"/>
              <w:rPr>
                <w:ins w:id="87" w:author="Commodore, Sarah" w:date="2023-03-22T16:21:00Z"/>
                <w:rFonts w:ascii="Calibri" w:eastAsia="Times New Roman" w:hAnsi="Calibri" w:cs="Calibri"/>
                <w:color w:val="000000"/>
                <w:sz w:val="20"/>
                <w:szCs w:val="20"/>
              </w:rPr>
            </w:pPr>
            <w:ins w:id="88" w:author="Commodore, Sarah" w:date="2023-03-22T16:21:00Z">
              <w:r w:rsidRPr="00DC2757">
                <w:rPr>
                  <w:rFonts w:ascii="Calibri" w:eastAsia="Times New Roman" w:hAnsi="Calibri" w:cs="Calibri"/>
                  <w:color w:val="000000"/>
                  <w:sz w:val="20"/>
                  <w:szCs w:val="20"/>
                </w:rPr>
                <w:t>DPYS</w:t>
              </w:r>
            </w:ins>
          </w:p>
        </w:tc>
        <w:tc>
          <w:tcPr>
            <w:tcW w:w="0" w:type="auto"/>
            <w:tcBorders>
              <w:top w:val="nil"/>
              <w:left w:val="nil"/>
              <w:bottom w:val="nil"/>
              <w:right w:val="nil"/>
            </w:tcBorders>
            <w:shd w:val="clear" w:color="auto" w:fill="auto"/>
            <w:noWrap/>
            <w:vAlign w:val="bottom"/>
            <w:hideMark/>
          </w:tcPr>
          <w:p w14:paraId="268ED2CD" w14:textId="77777777" w:rsidR="00DC2757" w:rsidRPr="00DC2757" w:rsidRDefault="00DC2757" w:rsidP="00DC2757">
            <w:pPr>
              <w:spacing w:after="0" w:line="240" w:lineRule="auto"/>
              <w:jc w:val="center"/>
              <w:rPr>
                <w:ins w:id="89" w:author="Commodore, Sarah" w:date="2023-03-22T16:21:00Z"/>
                <w:rFonts w:ascii="Calibri" w:eastAsia="Times New Roman" w:hAnsi="Calibri" w:cs="Calibri"/>
                <w:color w:val="000000"/>
                <w:sz w:val="20"/>
                <w:szCs w:val="20"/>
              </w:rPr>
            </w:pPr>
            <w:ins w:id="90" w:author="Commodore, Sarah" w:date="2023-03-22T16:21:00Z">
              <w:r w:rsidRPr="00DC2757">
                <w:rPr>
                  <w:rFonts w:ascii="Calibri" w:eastAsia="Times New Roman" w:hAnsi="Calibri" w:cs="Calibri"/>
                  <w:color w:val="000000"/>
                  <w:sz w:val="20"/>
                  <w:szCs w:val="20"/>
                </w:rPr>
                <w:t>-3.9E+00</w:t>
              </w:r>
            </w:ins>
          </w:p>
        </w:tc>
        <w:tc>
          <w:tcPr>
            <w:tcW w:w="0" w:type="auto"/>
            <w:tcBorders>
              <w:top w:val="nil"/>
              <w:left w:val="nil"/>
              <w:bottom w:val="nil"/>
              <w:right w:val="nil"/>
            </w:tcBorders>
            <w:shd w:val="clear" w:color="auto" w:fill="auto"/>
            <w:noWrap/>
            <w:vAlign w:val="bottom"/>
            <w:hideMark/>
          </w:tcPr>
          <w:p w14:paraId="5039BD84" w14:textId="77777777" w:rsidR="00DC2757" w:rsidRPr="00DC2757" w:rsidRDefault="00DC2757" w:rsidP="00DC2757">
            <w:pPr>
              <w:spacing w:after="0" w:line="240" w:lineRule="auto"/>
              <w:jc w:val="center"/>
              <w:rPr>
                <w:ins w:id="91" w:author="Commodore, Sarah" w:date="2023-03-22T16:21:00Z"/>
                <w:rFonts w:ascii="Calibri" w:eastAsia="Times New Roman" w:hAnsi="Calibri" w:cs="Calibri"/>
                <w:color w:val="000000"/>
                <w:sz w:val="20"/>
                <w:szCs w:val="20"/>
              </w:rPr>
            </w:pPr>
            <w:ins w:id="92"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52284FE3" w14:textId="77777777" w:rsidR="00DC2757" w:rsidRPr="00DC2757" w:rsidRDefault="00DC2757" w:rsidP="00DC2757">
            <w:pPr>
              <w:spacing w:after="0" w:line="240" w:lineRule="auto"/>
              <w:jc w:val="center"/>
              <w:rPr>
                <w:ins w:id="93" w:author="Commodore, Sarah" w:date="2023-03-22T16:21:00Z"/>
                <w:rFonts w:ascii="Calibri" w:eastAsia="Times New Roman" w:hAnsi="Calibri" w:cs="Calibri"/>
                <w:color w:val="000000"/>
                <w:sz w:val="20"/>
                <w:szCs w:val="20"/>
              </w:rPr>
            </w:pPr>
            <w:ins w:id="94" w:author="Commodore, Sarah" w:date="2023-03-22T16:21:00Z">
              <w:r w:rsidRPr="00DC2757">
                <w:rPr>
                  <w:rFonts w:ascii="Calibri" w:eastAsia="Times New Roman" w:hAnsi="Calibri" w:cs="Calibri"/>
                  <w:color w:val="000000"/>
                  <w:sz w:val="20"/>
                  <w:szCs w:val="20"/>
                </w:rPr>
                <w:t>4.2E-05</w:t>
              </w:r>
            </w:ins>
          </w:p>
        </w:tc>
        <w:tc>
          <w:tcPr>
            <w:tcW w:w="0" w:type="auto"/>
            <w:tcBorders>
              <w:top w:val="nil"/>
              <w:left w:val="nil"/>
              <w:bottom w:val="nil"/>
              <w:right w:val="nil"/>
            </w:tcBorders>
            <w:shd w:val="clear" w:color="auto" w:fill="auto"/>
            <w:noWrap/>
            <w:vAlign w:val="bottom"/>
            <w:hideMark/>
          </w:tcPr>
          <w:p w14:paraId="6F8D969F" w14:textId="77777777" w:rsidR="00DC2757" w:rsidRPr="00DC2757" w:rsidRDefault="00DC2757" w:rsidP="00DC2757">
            <w:pPr>
              <w:spacing w:after="0" w:line="240" w:lineRule="auto"/>
              <w:jc w:val="center"/>
              <w:rPr>
                <w:ins w:id="95" w:author="Commodore, Sarah" w:date="2023-03-22T16:21:00Z"/>
                <w:rFonts w:ascii="Calibri" w:eastAsia="Times New Roman" w:hAnsi="Calibri" w:cs="Calibri"/>
                <w:color w:val="FF0000"/>
                <w:sz w:val="20"/>
                <w:szCs w:val="20"/>
              </w:rPr>
            </w:pPr>
            <w:ins w:id="96" w:author="Commodore, Sarah" w:date="2023-03-22T16:21:00Z">
              <w:r w:rsidRPr="00DC2757">
                <w:rPr>
                  <w:rFonts w:ascii="Calibri" w:eastAsia="Times New Roman" w:hAnsi="Calibri" w:cs="Calibri"/>
                  <w:color w:val="FF0000"/>
                  <w:sz w:val="20"/>
                  <w:szCs w:val="20"/>
                </w:rPr>
                <w:t>*</w:t>
              </w:r>
            </w:ins>
          </w:p>
        </w:tc>
      </w:tr>
      <w:tr w:rsidR="00DC2757" w:rsidRPr="00DC2757" w14:paraId="3EEFC27C" w14:textId="77777777" w:rsidTr="00DC2757">
        <w:trPr>
          <w:trHeight w:val="260"/>
          <w:ins w:id="97" w:author="Commodore, Sarah" w:date="2023-03-22T16:21:00Z"/>
        </w:trPr>
        <w:tc>
          <w:tcPr>
            <w:tcW w:w="0" w:type="auto"/>
            <w:tcBorders>
              <w:top w:val="nil"/>
              <w:left w:val="nil"/>
              <w:bottom w:val="nil"/>
              <w:right w:val="nil"/>
            </w:tcBorders>
            <w:shd w:val="clear" w:color="auto" w:fill="auto"/>
            <w:noWrap/>
            <w:vAlign w:val="bottom"/>
            <w:hideMark/>
          </w:tcPr>
          <w:p w14:paraId="74FB976D" w14:textId="77777777" w:rsidR="00DC2757" w:rsidRPr="00DC2757" w:rsidRDefault="00DC2757" w:rsidP="00DC2757">
            <w:pPr>
              <w:spacing w:after="0" w:line="240" w:lineRule="auto"/>
              <w:rPr>
                <w:ins w:id="98" w:author="Commodore, Sarah" w:date="2023-03-22T16:21:00Z"/>
                <w:rFonts w:ascii="Calibri" w:eastAsia="Times New Roman" w:hAnsi="Calibri" w:cs="Calibri"/>
                <w:color w:val="000000"/>
                <w:sz w:val="20"/>
                <w:szCs w:val="20"/>
              </w:rPr>
            </w:pPr>
            <w:ins w:id="99" w:author="Commodore, Sarah" w:date="2023-03-22T16:21:00Z">
              <w:r w:rsidRPr="00DC2757">
                <w:rPr>
                  <w:rFonts w:ascii="Calibri" w:eastAsia="Times New Roman" w:hAnsi="Calibri" w:cs="Calibri"/>
                  <w:color w:val="000000"/>
                  <w:sz w:val="20"/>
                  <w:szCs w:val="20"/>
                </w:rPr>
                <w:t>ENSG00000198838.14</w:t>
              </w:r>
            </w:ins>
          </w:p>
        </w:tc>
        <w:tc>
          <w:tcPr>
            <w:tcW w:w="0" w:type="auto"/>
            <w:tcBorders>
              <w:top w:val="nil"/>
              <w:left w:val="nil"/>
              <w:bottom w:val="nil"/>
              <w:right w:val="nil"/>
            </w:tcBorders>
            <w:shd w:val="clear" w:color="auto" w:fill="auto"/>
            <w:noWrap/>
            <w:vAlign w:val="bottom"/>
            <w:hideMark/>
          </w:tcPr>
          <w:p w14:paraId="72ED2063" w14:textId="77777777" w:rsidR="00DC2757" w:rsidRPr="00DC2757" w:rsidRDefault="00DC2757" w:rsidP="00DC2757">
            <w:pPr>
              <w:spacing w:after="0" w:line="240" w:lineRule="auto"/>
              <w:rPr>
                <w:ins w:id="100" w:author="Commodore, Sarah" w:date="2023-03-22T16:21:00Z"/>
                <w:rFonts w:ascii="Calibri" w:eastAsia="Times New Roman" w:hAnsi="Calibri" w:cs="Calibri"/>
                <w:color w:val="000000"/>
                <w:sz w:val="20"/>
                <w:szCs w:val="20"/>
              </w:rPr>
            </w:pPr>
            <w:ins w:id="101" w:author="Commodore, Sarah" w:date="2023-03-22T16:21:00Z">
              <w:r w:rsidRPr="00DC2757">
                <w:rPr>
                  <w:rFonts w:ascii="Calibri" w:eastAsia="Times New Roman" w:hAnsi="Calibri" w:cs="Calibri"/>
                  <w:color w:val="000000"/>
                  <w:sz w:val="20"/>
                  <w:szCs w:val="20"/>
                </w:rPr>
                <w:t>RYR3</w:t>
              </w:r>
            </w:ins>
          </w:p>
        </w:tc>
        <w:tc>
          <w:tcPr>
            <w:tcW w:w="0" w:type="auto"/>
            <w:tcBorders>
              <w:top w:val="nil"/>
              <w:left w:val="nil"/>
              <w:bottom w:val="nil"/>
              <w:right w:val="nil"/>
            </w:tcBorders>
            <w:shd w:val="clear" w:color="auto" w:fill="auto"/>
            <w:noWrap/>
            <w:vAlign w:val="bottom"/>
            <w:hideMark/>
          </w:tcPr>
          <w:p w14:paraId="0E007678" w14:textId="77777777" w:rsidR="00DC2757" w:rsidRPr="00DC2757" w:rsidRDefault="00DC2757" w:rsidP="00DC2757">
            <w:pPr>
              <w:spacing w:after="0" w:line="240" w:lineRule="auto"/>
              <w:jc w:val="center"/>
              <w:rPr>
                <w:ins w:id="102" w:author="Commodore, Sarah" w:date="2023-03-22T16:21:00Z"/>
                <w:rFonts w:ascii="Calibri" w:eastAsia="Times New Roman" w:hAnsi="Calibri" w:cs="Calibri"/>
                <w:color w:val="000000"/>
                <w:sz w:val="20"/>
                <w:szCs w:val="20"/>
              </w:rPr>
            </w:pPr>
            <w:ins w:id="103"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42CDA0DA" w14:textId="77777777" w:rsidR="00DC2757" w:rsidRPr="00DC2757" w:rsidRDefault="00DC2757" w:rsidP="00DC2757">
            <w:pPr>
              <w:spacing w:after="0" w:line="240" w:lineRule="auto"/>
              <w:jc w:val="center"/>
              <w:rPr>
                <w:ins w:id="104" w:author="Commodore, Sarah" w:date="2023-03-22T16:21:00Z"/>
                <w:rFonts w:ascii="Calibri" w:eastAsia="Times New Roman" w:hAnsi="Calibri" w:cs="Calibri"/>
                <w:color w:val="000000"/>
                <w:sz w:val="20"/>
                <w:szCs w:val="20"/>
              </w:rPr>
            </w:pPr>
            <w:ins w:id="105"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65A09B11" w14:textId="77777777" w:rsidR="00DC2757" w:rsidRPr="00DC2757" w:rsidRDefault="00DC2757" w:rsidP="00DC2757">
            <w:pPr>
              <w:spacing w:after="0" w:line="240" w:lineRule="auto"/>
              <w:jc w:val="center"/>
              <w:rPr>
                <w:ins w:id="106" w:author="Commodore, Sarah" w:date="2023-03-22T16:21:00Z"/>
                <w:rFonts w:ascii="Calibri" w:eastAsia="Times New Roman" w:hAnsi="Calibri" w:cs="Calibri"/>
                <w:color w:val="000000"/>
                <w:sz w:val="20"/>
                <w:szCs w:val="20"/>
              </w:rPr>
            </w:pPr>
            <w:ins w:id="107"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D69CD24" w14:textId="77777777" w:rsidR="00DC2757" w:rsidRPr="00DC2757" w:rsidRDefault="00DC2757" w:rsidP="00DC2757">
            <w:pPr>
              <w:spacing w:after="0" w:line="240" w:lineRule="auto"/>
              <w:jc w:val="center"/>
              <w:rPr>
                <w:ins w:id="108" w:author="Commodore, Sarah" w:date="2023-03-22T16:21:00Z"/>
                <w:rFonts w:ascii="Calibri" w:eastAsia="Times New Roman" w:hAnsi="Calibri" w:cs="Calibri"/>
                <w:color w:val="FF0000"/>
                <w:sz w:val="20"/>
                <w:szCs w:val="20"/>
              </w:rPr>
            </w:pPr>
            <w:ins w:id="109" w:author="Commodore, Sarah" w:date="2023-03-22T16:21:00Z">
              <w:r w:rsidRPr="00DC2757">
                <w:rPr>
                  <w:rFonts w:ascii="Calibri" w:eastAsia="Times New Roman" w:hAnsi="Calibri" w:cs="Calibri"/>
                  <w:color w:val="FF0000"/>
                  <w:sz w:val="20"/>
                  <w:szCs w:val="20"/>
                </w:rPr>
                <w:t>*</w:t>
              </w:r>
            </w:ins>
          </w:p>
        </w:tc>
      </w:tr>
      <w:tr w:rsidR="00DC2757" w:rsidRPr="00DC2757" w14:paraId="6D7E06D7" w14:textId="77777777" w:rsidTr="00DC2757">
        <w:trPr>
          <w:trHeight w:val="260"/>
          <w:ins w:id="110" w:author="Commodore, Sarah" w:date="2023-03-22T16:21:00Z"/>
        </w:trPr>
        <w:tc>
          <w:tcPr>
            <w:tcW w:w="0" w:type="auto"/>
            <w:tcBorders>
              <w:top w:val="nil"/>
              <w:left w:val="nil"/>
              <w:bottom w:val="nil"/>
              <w:right w:val="nil"/>
            </w:tcBorders>
            <w:shd w:val="clear" w:color="auto" w:fill="auto"/>
            <w:noWrap/>
            <w:vAlign w:val="bottom"/>
            <w:hideMark/>
          </w:tcPr>
          <w:p w14:paraId="0F04D1D0" w14:textId="77777777" w:rsidR="00DC2757" w:rsidRPr="00DC2757" w:rsidRDefault="00DC2757" w:rsidP="00DC2757">
            <w:pPr>
              <w:spacing w:after="0" w:line="240" w:lineRule="auto"/>
              <w:rPr>
                <w:ins w:id="111" w:author="Commodore, Sarah" w:date="2023-03-22T16:21:00Z"/>
                <w:rFonts w:ascii="Calibri" w:eastAsia="Times New Roman" w:hAnsi="Calibri" w:cs="Calibri"/>
                <w:color w:val="000000"/>
                <w:sz w:val="20"/>
                <w:szCs w:val="20"/>
              </w:rPr>
            </w:pPr>
            <w:ins w:id="112" w:author="Commodore, Sarah" w:date="2023-03-22T16:21:00Z">
              <w:r w:rsidRPr="00DC2757">
                <w:rPr>
                  <w:rFonts w:ascii="Calibri" w:eastAsia="Times New Roman" w:hAnsi="Calibri" w:cs="Calibri"/>
                  <w:color w:val="000000"/>
                  <w:sz w:val="20"/>
                  <w:szCs w:val="20"/>
                </w:rPr>
                <w:t>ENSG00000162782.16</w:t>
              </w:r>
            </w:ins>
          </w:p>
        </w:tc>
        <w:tc>
          <w:tcPr>
            <w:tcW w:w="0" w:type="auto"/>
            <w:tcBorders>
              <w:top w:val="nil"/>
              <w:left w:val="nil"/>
              <w:bottom w:val="nil"/>
              <w:right w:val="nil"/>
            </w:tcBorders>
            <w:shd w:val="clear" w:color="auto" w:fill="auto"/>
            <w:noWrap/>
            <w:vAlign w:val="bottom"/>
            <w:hideMark/>
          </w:tcPr>
          <w:p w14:paraId="46F1C5F8" w14:textId="77777777" w:rsidR="00DC2757" w:rsidRPr="00DC2757" w:rsidRDefault="00DC2757" w:rsidP="00DC2757">
            <w:pPr>
              <w:spacing w:after="0" w:line="240" w:lineRule="auto"/>
              <w:rPr>
                <w:ins w:id="113" w:author="Commodore, Sarah" w:date="2023-03-22T16:21:00Z"/>
                <w:rFonts w:ascii="Calibri" w:eastAsia="Times New Roman" w:hAnsi="Calibri" w:cs="Calibri"/>
                <w:color w:val="000000"/>
                <w:sz w:val="20"/>
                <w:szCs w:val="20"/>
              </w:rPr>
            </w:pPr>
            <w:ins w:id="114" w:author="Commodore, Sarah" w:date="2023-03-22T16:21:00Z">
              <w:r w:rsidRPr="00DC2757">
                <w:rPr>
                  <w:rFonts w:ascii="Calibri" w:eastAsia="Times New Roman" w:hAnsi="Calibri" w:cs="Calibri"/>
                  <w:color w:val="000000"/>
                  <w:sz w:val="20"/>
                  <w:szCs w:val="20"/>
                </w:rPr>
                <w:t>TDRD5</w:t>
              </w:r>
            </w:ins>
          </w:p>
        </w:tc>
        <w:tc>
          <w:tcPr>
            <w:tcW w:w="0" w:type="auto"/>
            <w:tcBorders>
              <w:top w:val="nil"/>
              <w:left w:val="nil"/>
              <w:bottom w:val="nil"/>
              <w:right w:val="nil"/>
            </w:tcBorders>
            <w:shd w:val="clear" w:color="auto" w:fill="auto"/>
            <w:noWrap/>
            <w:vAlign w:val="bottom"/>
            <w:hideMark/>
          </w:tcPr>
          <w:p w14:paraId="444497C8" w14:textId="77777777" w:rsidR="00DC2757" w:rsidRPr="00DC2757" w:rsidRDefault="00DC2757" w:rsidP="00DC2757">
            <w:pPr>
              <w:spacing w:after="0" w:line="240" w:lineRule="auto"/>
              <w:jc w:val="center"/>
              <w:rPr>
                <w:ins w:id="115" w:author="Commodore, Sarah" w:date="2023-03-22T16:21:00Z"/>
                <w:rFonts w:ascii="Calibri" w:eastAsia="Times New Roman" w:hAnsi="Calibri" w:cs="Calibri"/>
                <w:color w:val="000000"/>
                <w:sz w:val="20"/>
                <w:szCs w:val="20"/>
              </w:rPr>
            </w:pPr>
            <w:ins w:id="116"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67FA196" w14:textId="77777777" w:rsidR="00DC2757" w:rsidRPr="00DC2757" w:rsidRDefault="00DC2757" w:rsidP="00DC2757">
            <w:pPr>
              <w:spacing w:after="0" w:line="240" w:lineRule="auto"/>
              <w:jc w:val="center"/>
              <w:rPr>
                <w:ins w:id="117" w:author="Commodore, Sarah" w:date="2023-03-22T16:21:00Z"/>
                <w:rFonts w:ascii="Calibri" w:eastAsia="Times New Roman" w:hAnsi="Calibri" w:cs="Calibri"/>
                <w:color w:val="000000"/>
                <w:sz w:val="20"/>
                <w:szCs w:val="20"/>
              </w:rPr>
            </w:pPr>
            <w:ins w:id="118"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3966A75F" w14:textId="77777777" w:rsidR="00DC2757" w:rsidRPr="00DC2757" w:rsidRDefault="00DC2757" w:rsidP="00DC2757">
            <w:pPr>
              <w:spacing w:after="0" w:line="240" w:lineRule="auto"/>
              <w:jc w:val="center"/>
              <w:rPr>
                <w:ins w:id="119" w:author="Commodore, Sarah" w:date="2023-03-22T16:21:00Z"/>
                <w:rFonts w:ascii="Calibri" w:eastAsia="Times New Roman" w:hAnsi="Calibri" w:cs="Calibri"/>
                <w:color w:val="000000"/>
                <w:sz w:val="20"/>
                <w:szCs w:val="20"/>
              </w:rPr>
            </w:pPr>
            <w:ins w:id="120"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322FC3F9" w14:textId="77777777" w:rsidR="00DC2757" w:rsidRPr="00DC2757" w:rsidRDefault="00DC2757" w:rsidP="00DC2757">
            <w:pPr>
              <w:spacing w:after="0" w:line="240" w:lineRule="auto"/>
              <w:jc w:val="center"/>
              <w:rPr>
                <w:ins w:id="121" w:author="Commodore, Sarah" w:date="2023-03-22T16:21:00Z"/>
                <w:rFonts w:ascii="Calibri" w:eastAsia="Times New Roman" w:hAnsi="Calibri" w:cs="Calibri"/>
                <w:color w:val="FF0000"/>
                <w:sz w:val="20"/>
                <w:szCs w:val="20"/>
              </w:rPr>
            </w:pPr>
            <w:ins w:id="122" w:author="Commodore, Sarah" w:date="2023-03-22T16:21:00Z">
              <w:r w:rsidRPr="00DC2757">
                <w:rPr>
                  <w:rFonts w:ascii="Calibri" w:eastAsia="Times New Roman" w:hAnsi="Calibri" w:cs="Calibri"/>
                  <w:color w:val="FF0000"/>
                  <w:sz w:val="20"/>
                  <w:szCs w:val="20"/>
                </w:rPr>
                <w:t>*</w:t>
              </w:r>
            </w:ins>
          </w:p>
        </w:tc>
      </w:tr>
      <w:tr w:rsidR="00DC2757" w:rsidRPr="00DC2757" w14:paraId="3E5BE82C" w14:textId="77777777" w:rsidTr="00DC2757">
        <w:trPr>
          <w:trHeight w:val="260"/>
          <w:ins w:id="123" w:author="Commodore, Sarah" w:date="2023-03-22T16:21:00Z"/>
        </w:trPr>
        <w:tc>
          <w:tcPr>
            <w:tcW w:w="0" w:type="auto"/>
            <w:tcBorders>
              <w:top w:val="nil"/>
              <w:left w:val="nil"/>
              <w:bottom w:val="nil"/>
              <w:right w:val="nil"/>
            </w:tcBorders>
            <w:shd w:val="clear" w:color="auto" w:fill="auto"/>
            <w:noWrap/>
            <w:vAlign w:val="bottom"/>
            <w:hideMark/>
          </w:tcPr>
          <w:p w14:paraId="16D948B7" w14:textId="77777777" w:rsidR="00DC2757" w:rsidRPr="00DC2757" w:rsidRDefault="00DC2757" w:rsidP="00DC2757">
            <w:pPr>
              <w:spacing w:after="0" w:line="240" w:lineRule="auto"/>
              <w:rPr>
                <w:ins w:id="124" w:author="Commodore, Sarah" w:date="2023-03-22T16:21:00Z"/>
                <w:rFonts w:ascii="Calibri" w:eastAsia="Times New Roman" w:hAnsi="Calibri" w:cs="Calibri"/>
                <w:color w:val="000000"/>
                <w:sz w:val="20"/>
                <w:szCs w:val="20"/>
              </w:rPr>
            </w:pPr>
            <w:ins w:id="125" w:author="Commodore, Sarah" w:date="2023-03-22T16:21:00Z">
              <w:r w:rsidRPr="00DC2757">
                <w:rPr>
                  <w:rFonts w:ascii="Calibri" w:eastAsia="Times New Roman" w:hAnsi="Calibri" w:cs="Calibri"/>
                  <w:color w:val="000000"/>
                  <w:sz w:val="20"/>
                  <w:szCs w:val="20"/>
                </w:rPr>
                <w:t>ENSG00000152779.14</w:t>
              </w:r>
            </w:ins>
          </w:p>
        </w:tc>
        <w:tc>
          <w:tcPr>
            <w:tcW w:w="0" w:type="auto"/>
            <w:tcBorders>
              <w:top w:val="nil"/>
              <w:left w:val="nil"/>
              <w:bottom w:val="nil"/>
              <w:right w:val="nil"/>
            </w:tcBorders>
            <w:shd w:val="clear" w:color="auto" w:fill="auto"/>
            <w:noWrap/>
            <w:vAlign w:val="bottom"/>
            <w:hideMark/>
          </w:tcPr>
          <w:p w14:paraId="28C74975" w14:textId="77777777" w:rsidR="00DC2757" w:rsidRPr="00DC2757" w:rsidRDefault="00DC2757" w:rsidP="00DC2757">
            <w:pPr>
              <w:spacing w:after="0" w:line="240" w:lineRule="auto"/>
              <w:rPr>
                <w:ins w:id="126" w:author="Commodore, Sarah" w:date="2023-03-22T16:21:00Z"/>
                <w:rFonts w:ascii="Calibri" w:eastAsia="Times New Roman" w:hAnsi="Calibri" w:cs="Calibri"/>
                <w:color w:val="000000"/>
                <w:sz w:val="20"/>
                <w:szCs w:val="20"/>
              </w:rPr>
            </w:pPr>
            <w:ins w:id="127" w:author="Commodore, Sarah" w:date="2023-03-22T16:21:00Z">
              <w:r w:rsidRPr="00DC2757">
                <w:rPr>
                  <w:rFonts w:ascii="Calibri" w:eastAsia="Times New Roman" w:hAnsi="Calibri" w:cs="Calibri"/>
                  <w:color w:val="000000"/>
                  <w:sz w:val="20"/>
                  <w:szCs w:val="20"/>
                </w:rPr>
                <w:t>SLC16A12</w:t>
              </w:r>
            </w:ins>
          </w:p>
        </w:tc>
        <w:tc>
          <w:tcPr>
            <w:tcW w:w="0" w:type="auto"/>
            <w:tcBorders>
              <w:top w:val="nil"/>
              <w:left w:val="nil"/>
              <w:bottom w:val="nil"/>
              <w:right w:val="nil"/>
            </w:tcBorders>
            <w:shd w:val="clear" w:color="auto" w:fill="auto"/>
            <w:noWrap/>
            <w:vAlign w:val="bottom"/>
            <w:hideMark/>
          </w:tcPr>
          <w:p w14:paraId="0059D118" w14:textId="77777777" w:rsidR="00DC2757" w:rsidRPr="00DC2757" w:rsidRDefault="00DC2757" w:rsidP="00DC2757">
            <w:pPr>
              <w:spacing w:after="0" w:line="240" w:lineRule="auto"/>
              <w:jc w:val="center"/>
              <w:rPr>
                <w:ins w:id="128" w:author="Commodore, Sarah" w:date="2023-03-22T16:21:00Z"/>
                <w:rFonts w:ascii="Calibri" w:eastAsia="Times New Roman" w:hAnsi="Calibri" w:cs="Calibri"/>
                <w:color w:val="000000"/>
                <w:sz w:val="20"/>
                <w:szCs w:val="20"/>
              </w:rPr>
            </w:pPr>
            <w:ins w:id="129"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10B7330E" w14:textId="77777777" w:rsidR="00DC2757" w:rsidRPr="00DC2757" w:rsidRDefault="00DC2757" w:rsidP="00DC2757">
            <w:pPr>
              <w:spacing w:after="0" w:line="240" w:lineRule="auto"/>
              <w:jc w:val="center"/>
              <w:rPr>
                <w:ins w:id="130" w:author="Commodore, Sarah" w:date="2023-03-22T16:21:00Z"/>
                <w:rFonts w:ascii="Calibri" w:eastAsia="Times New Roman" w:hAnsi="Calibri" w:cs="Calibri"/>
                <w:color w:val="000000"/>
                <w:sz w:val="20"/>
                <w:szCs w:val="20"/>
              </w:rPr>
            </w:pPr>
            <w:ins w:id="131"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5F2E4F71" w14:textId="77777777" w:rsidR="00DC2757" w:rsidRPr="00DC2757" w:rsidRDefault="00DC2757" w:rsidP="00DC2757">
            <w:pPr>
              <w:spacing w:after="0" w:line="240" w:lineRule="auto"/>
              <w:jc w:val="center"/>
              <w:rPr>
                <w:ins w:id="132" w:author="Commodore, Sarah" w:date="2023-03-22T16:21:00Z"/>
                <w:rFonts w:ascii="Calibri" w:eastAsia="Times New Roman" w:hAnsi="Calibri" w:cs="Calibri"/>
                <w:color w:val="000000"/>
                <w:sz w:val="20"/>
                <w:szCs w:val="20"/>
              </w:rPr>
            </w:pPr>
            <w:ins w:id="133"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0EAA8278" w14:textId="77777777" w:rsidR="00DC2757" w:rsidRPr="00DC2757" w:rsidRDefault="00DC2757" w:rsidP="00DC2757">
            <w:pPr>
              <w:spacing w:after="0" w:line="240" w:lineRule="auto"/>
              <w:jc w:val="center"/>
              <w:rPr>
                <w:ins w:id="134" w:author="Commodore, Sarah" w:date="2023-03-22T16:21:00Z"/>
                <w:rFonts w:ascii="Calibri" w:eastAsia="Times New Roman" w:hAnsi="Calibri" w:cs="Calibri"/>
                <w:color w:val="FF0000"/>
                <w:sz w:val="20"/>
                <w:szCs w:val="20"/>
              </w:rPr>
            </w:pPr>
            <w:ins w:id="135" w:author="Commodore, Sarah" w:date="2023-03-22T16:21:00Z">
              <w:r w:rsidRPr="00DC2757">
                <w:rPr>
                  <w:rFonts w:ascii="Calibri" w:eastAsia="Times New Roman" w:hAnsi="Calibri" w:cs="Calibri"/>
                  <w:color w:val="FF0000"/>
                  <w:sz w:val="20"/>
                  <w:szCs w:val="20"/>
                </w:rPr>
                <w:t>*</w:t>
              </w:r>
            </w:ins>
          </w:p>
        </w:tc>
      </w:tr>
      <w:tr w:rsidR="00DC2757" w:rsidRPr="00DC2757" w14:paraId="3AAABECE" w14:textId="77777777" w:rsidTr="00DC2757">
        <w:trPr>
          <w:trHeight w:val="260"/>
          <w:ins w:id="136" w:author="Commodore, Sarah" w:date="2023-03-22T16:21:00Z"/>
        </w:trPr>
        <w:tc>
          <w:tcPr>
            <w:tcW w:w="0" w:type="auto"/>
            <w:tcBorders>
              <w:top w:val="nil"/>
              <w:left w:val="nil"/>
              <w:bottom w:val="nil"/>
              <w:right w:val="nil"/>
            </w:tcBorders>
            <w:shd w:val="clear" w:color="auto" w:fill="auto"/>
            <w:noWrap/>
            <w:vAlign w:val="bottom"/>
            <w:hideMark/>
          </w:tcPr>
          <w:p w14:paraId="66E6AAC3" w14:textId="77777777" w:rsidR="00DC2757" w:rsidRPr="00DC2757" w:rsidRDefault="00DC2757" w:rsidP="00DC2757">
            <w:pPr>
              <w:spacing w:after="0" w:line="240" w:lineRule="auto"/>
              <w:rPr>
                <w:ins w:id="137" w:author="Commodore, Sarah" w:date="2023-03-22T16:21:00Z"/>
                <w:rFonts w:ascii="Calibri" w:eastAsia="Times New Roman" w:hAnsi="Calibri" w:cs="Calibri"/>
                <w:color w:val="000000"/>
                <w:sz w:val="20"/>
                <w:szCs w:val="20"/>
              </w:rPr>
            </w:pPr>
            <w:ins w:id="138" w:author="Commodore, Sarah" w:date="2023-03-22T16:21:00Z">
              <w:r w:rsidRPr="00DC2757">
                <w:rPr>
                  <w:rFonts w:ascii="Calibri" w:eastAsia="Times New Roman" w:hAnsi="Calibri" w:cs="Calibri"/>
                  <w:color w:val="000000"/>
                  <w:sz w:val="20"/>
                  <w:szCs w:val="20"/>
                </w:rPr>
                <w:t>ENSG00000039537.14</w:t>
              </w:r>
            </w:ins>
          </w:p>
        </w:tc>
        <w:tc>
          <w:tcPr>
            <w:tcW w:w="0" w:type="auto"/>
            <w:tcBorders>
              <w:top w:val="nil"/>
              <w:left w:val="nil"/>
              <w:bottom w:val="nil"/>
              <w:right w:val="nil"/>
            </w:tcBorders>
            <w:shd w:val="clear" w:color="auto" w:fill="auto"/>
            <w:noWrap/>
            <w:vAlign w:val="bottom"/>
            <w:hideMark/>
          </w:tcPr>
          <w:p w14:paraId="3A31DF52" w14:textId="77777777" w:rsidR="00DC2757" w:rsidRPr="00DC2757" w:rsidRDefault="00DC2757" w:rsidP="00DC2757">
            <w:pPr>
              <w:spacing w:after="0" w:line="240" w:lineRule="auto"/>
              <w:rPr>
                <w:ins w:id="139" w:author="Commodore, Sarah" w:date="2023-03-22T16:21:00Z"/>
                <w:rFonts w:ascii="Calibri" w:eastAsia="Times New Roman" w:hAnsi="Calibri" w:cs="Calibri"/>
                <w:color w:val="000000"/>
                <w:sz w:val="20"/>
                <w:szCs w:val="20"/>
              </w:rPr>
            </w:pPr>
            <w:ins w:id="140" w:author="Commodore, Sarah" w:date="2023-03-22T16:21:00Z">
              <w:r w:rsidRPr="00DC2757">
                <w:rPr>
                  <w:rFonts w:ascii="Calibri" w:eastAsia="Times New Roman" w:hAnsi="Calibri" w:cs="Calibri"/>
                  <w:color w:val="000000"/>
                  <w:sz w:val="20"/>
                  <w:szCs w:val="20"/>
                </w:rPr>
                <w:t>C6</w:t>
              </w:r>
            </w:ins>
          </w:p>
        </w:tc>
        <w:tc>
          <w:tcPr>
            <w:tcW w:w="0" w:type="auto"/>
            <w:tcBorders>
              <w:top w:val="nil"/>
              <w:left w:val="nil"/>
              <w:bottom w:val="nil"/>
              <w:right w:val="nil"/>
            </w:tcBorders>
            <w:shd w:val="clear" w:color="auto" w:fill="auto"/>
            <w:noWrap/>
            <w:vAlign w:val="bottom"/>
            <w:hideMark/>
          </w:tcPr>
          <w:p w14:paraId="26511685" w14:textId="77777777" w:rsidR="00DC2757" w:rsidRPr="00DC2757" w:rsidRDefault="00DC2757" w:rsidP="00DC2757">
            <w:pPr>
              <w:spacing w:after="0" w:line="240" w:lineRule="auto"/>
              <w:jc w:val="center"/>
              <w:rPr>
                <w:ins w:id="141" w:author="Commodore, Sarah" w:date="2023-03-22T16:21:00Z"/>
                <w:rFonts w:ascii="Calibri" w:eastAsia="Times New Roman" w:hAnsi="Calibri" w:cs="Calibri"/>
                <w:color w:val="000000"/>
                <w:sz w:val="20"/>
                <w:szCs w:val="20"/>
              </w:rPr>
            </w:pPr>
            <w:ins w:id="142"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0FD9BBF8" w14:textId="77777777" w:rsidR="00DC2757" w:rsidRPr="00DC2757" w:rsidRDefault="00DC2757" w:rsidP="00DC2757">
            <w:pPr>
              <w:spacing w:after="0" w:line="240" w:lineRule="auto"/>
              <w:jc w:val="center"/>
              <w:rPr>
                <w:ins w:id="143" w:author="Commodore, Sarah" w:date="2023-03-22T16:21:00Z"/>
                <w:rFonts w:ascii="Calibri" w:eastAsia="Times New Roman" w:hAnsi="Calibri" w:cs="Calibri"/>
                <w:color w:val="000000"/>
                <w:sz w:val="20"/>
                <w:szCs w:val="20"/>
              </w:rPr>
            </w:pPr>
            <w:ins w:id="144"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2F0CCFCB" w14:textId="77777777" w:rsidR="00DC2757" w:rsidRPr="00DC2757" w:rsidRDefault="00DC2757" w:rsidP="00DC2757">
            <w:pPr>
              <w:spacing w:after="0" w:line="240" w:lineRule="auto"/>
              <w:jc w:val="center"/>
              <w:rPr>
                <w:ins w:id="145" w:author="Commodore, Sarah" w:date="2023-03-22T16:21:00Z"/>
                <w:rFonts w:ascii="Calibri" w:eastAsia="Times New Roman" w:hAnsi="Calibri" w:cs="Calibri"/>
                <w:color w:val="000000"/>
                <w:sz w:val="20"/>
                <w:szCs w:val="20"/>
              </w:rPr>
            </w:pPr>
            <w:ins w:id="146"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198C6927" w14:textId="77777777" w:rsidR="00DC2757" w:rsidRPr="00DC2757" w:rsidRDefault="00DC2757" w:rsidP="00DC2757">
            <w:pPr>
              <w:spacing w:after="0" w:line="240" w:lineRule="auto"/>
              <w:jc w:val="center"/>
              <w:rPr>
                <w:ins w:id="147" w:author="Commodore, Sarah" w:date="2023-03-22T16:21:00Z"/>
                <w:rFonts w:ascii="Calibri" w:eastAsia="Times New Roman" w:hAnsi="Calibri" w:cs="Calibri"/>
                <w:color w:val="FF0000"/>
                <w:sz w:val="20"/>
                <w:szCs w:val="20"/>
              </w:rPr>
            </w:pPr>
            <w:ins w:id="148" w:author="Commodore, Sarah" w:date="2023-03-22T16:21:00Z">
              <w:r w:rsidRPr="00DC2757">
                <w:rPr>
                  <w:rFonts w:ascii="Calibri" w:eastAsia="Times New Roman" w:hAnsi="Calibri" w:cs="Calibri"/>
                  <w:color w:val="FF0000"/>
                  <w:sz w:val="20"/>
                  <w:szCs w:val="20"/>
                </w:rPr>
                <w:t>*</w:t>
              </w:r>
            </w:ins>
          </w:p>
        </w:tc>
      </w:tr>
      <w:tr w:rsidR="00DC2757" w:rsidRPr="00DC2757" w14:paraId="0089205B" w14:textId="77777777" w:rsidTr="00DC2757">
        <w:trPr>
          <w:trHeight w:val="260"/>
          <w:ins w:id="149" w:author="Commodore, Sarah" w:date="2023-03-22T16:21:00Z"/>
        </w:trPr>
        <w:tc>
          <w:tcPr>
            <w:tcW w:w="0" w:type="auto"/>
            <w:tcBorders>
              <w:top w:val="nil"/>
              <w:left w:val="nil"/>
              <w:bottom w:val="nil"/>
              <w:right w:val="nil"/>
            </w:tcBorders>
            <w:shd w:val="clear" w:color="auto" w:fill="auto"/>
            <w:noWrap/>
            <w:vAlign w:val="bottom"/>
            <w:hideMark/>
          </w:tcPr>
          <w:p w14:paraId="4366C32C" w14:textId="77777777" w:rsidR="00DC2757" w:rsidRPr="00DC2757" w:rsidRDefault="00DC2757" w:rsidP="00DC2757">
            <w:pPr>
              <w:spacing w:after="0" w:line="240" w:lineRule="auto"/>
              <w:rPr>
                <w:ins w:id="150" w:author="Commodore, Sarah" w:date="2023-03-22T16:21:00Z"/>
                <w:rFonts w:ascii="Calibri" w:eastAsia="Times New Roman" w:hAnsi="Calibri" w:cs="Calibri"/>
                <w:color w:val="000000"/>
                <w:sz w:val="20"/>
                <w:szCs w:val="20"/>
              </w:rPr>
            </w:pPr>
            <w:ins w:id="151" w:author="Commodore, Sarah" w:date="2023-03-22T16:21:00Z">
              <w:r w:rsidRPr="00DC2757">
                <w:rPr>
                  <w:rFonts w:ascii="Calibri" w:eastAsia="Times New Roman" w:hAnsi="Calibri" w:cs="Calibri"/>
                  <w:color w:val="000000"/>
                  <w:sz w:val="20"/>
                  <w:szCs w:val="20"/>
                </w:rPr>
                <w:t>ENSG00000280780.2</w:t>
              </w:r>
            </w:ins>
          </w:p>
        </w:tc>
        <w:tc>
          <w:tcPr>
            <w:tcW w:w="0" w:type="auto"/>
            <w:tcBorders>
              <w:top w:val="nil"/>
              <w:left w:val="nil"/>
              <w:bottom w:val="nil"/>
              <w:right w:val="nil"/>
            </w:tcBorders>
            <w:shd w:val="clear" w:color="auto" w:fill="auto"/>
            <w:noWrap/>
            <w:vAlign w:val="bottom"/>
            <w:hideMark/>
          </w:tcPr>
          <w:p w14:paraId="585A3CC2" w14:textId="77777777" w:rsidR="00DC2757" w:rsidRPr="00DC2757" w:rsidRDefault="00DC2757" w:rsidP="00DC2757">
            <w:pPr>
              <w:spacing w:after="0" w:line="240" w:lineRule="auto"/>
              <w:rPr>
                <w:ins w:id="152" w:author="Commodore, Sarah" w:date="2023-03-22T16:21:00Z"/>
                <w:rFonts w:ascii="Calibri" w:eastAsia="Times New Roman" w:hAnsi="Calibri" w:cs="Calibri"/>
                <w:color w:val="000000"/>
                <w:sz w:val="20"/>
                <w:szCs w:val="20"/>
              </w:rPr>
            </w:pPr>
            <w:ins w:id="153" w:author="Commodore, Sarah" w:date="2023-03-22T16:21:00Z">
              <w:r w:rsidRPr="00DC2757">
                <w:rPr>
                  <w:rFonts w:ascii="Calibri" w:eastAsia="Times New Roman" w:hAnsi="Calibri" w:cs="Calibri"/>
                  <w:color w:val="000000"/>
                  <w:sz w:val="20"/>
                  <w:szCs w:val="20"/>
                </w:rPr>
                <w:t>JAKMIP2-AS1</w:t>
              </w:r>
            </w:ins>
          </w:p>
        </w:tc>
        <w:tc>
          <w:tcPr>
            <w:tcW w:w="0" w:type="auto"/>
            <w:tcBorders>
              <w:top w:val="nil"/>
              <w:left w:val="nil"/>
              <w:bottom w:val="nil"/>
              <w:right w:val="nil"/>
            </w:tcBorders>
            <w:shd w:val="clear" w:color="auto" w:fill="auto"/>
            <w:noWrap/>
            <w:vAlign w:val="bottom"/>
            <w:hideMark/>
          </w:tcPr>
          <w:p w14:paraId="18D9CD26" w14:textId="77777777" w:rsidR="00DC2757" w:rsidRPr="00DC2757" w:rsidRDefault="00DC2757" w:rsidP="00DC2757">
            <w:pPr>
              <w:spacing w:after="0" w:line="240" w:lineRule="auto"/>
              <w:jc w:val="center"/>
              <w:rPr>
                <w:ins w:id="154" w:author="Commodore, Sarah" w:date="2023-03-22T16:21:00Z"/>
                <w:rFonts w:ascii="Calibri" w:eastAsia="Times New Roman" w:hAnsi="Calibri" w:cs="Calibri"/>
                <w:color w:val="000000"/>
                <w:sz w:val="20"/>
                <w:szCs w:val="20"/>
              </w:rPr>
            </w:pPr>
            <w:ins w:id="155"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769FE924" w14:textId="77777777" w:rsidR="00DC2757" w:rsidRPr="00DC2757" w:rsidRDefault="00DC2757" w:rsidP="00DC2757">
            <w:pPr>
              <w:spacing w:after="0" w:line="240" w:lineRule="auto"/>
              <w:jc w:val="center"/>
              <w:rPr>
                <w:ins w:id="156" w:author="Commodore, Sarah" w:date="2023-03-22T16:21:00Z"/>
                <w:rFonts w:ascii="Calibri" w:eastAsia="Times New Roman" w:hAnsi="Calibri" w:cs="Calibri"/>
                <w:color w:val="000000"/>
                <w:sz w:val="20"/>
                <w:szCs w:val="20"/>
              </w:rPr>
            </w:pPr>
            <w:ins w:id="157"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6FC00F13" w14:textId="77777777" w:rsidR="00DC2757" w:rsidRPr="00DC2757" w:rsidRDefault="00DC2757" w:rsidP="00DC2757">
            <w:pPr>
              <w:spacing w:after="0" w:line="240" w:lineRule="auto"/>
              <w:jc w:val="center"/>
              <w:rPr>
                <w:ins w:id="158" w:author="Commodore, Sarah" w:date="2023-03-22T16:21:00Z"/>
                <w:rFonts w:ascii="Calibri" w:eastAsia="Times New Roman" w:hAnsi="Calibri" w:cs="Calibri"/>
                <w:color w:val="000000"/>
                <w:sz w:val="20"/>
                <w:szCs w:val="20"/>
              </w:rPr>
            </w:pPr>
            <w:ins w:id="159"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360F35A1" w14:textId="77777777" w:rsidR="00DC2757" w:rsidRPr="00DC2757" w:rsidRDefault="00DC2757" w:rsidP="00DC2757">
            <w:pPr>
              <w:spacing w:after="0" w:line="240" w:lineRule="auto"/>
              <w:jc w:val="center"/>
              <w:rPr>
                <w:ins w:id="160" w:author="Commodore, Sarah" w:date="2023-03-22T16:21:00Z"/>
                <w:rFonts w:ascii="Calibri" w:eastAsia="Times New Roman" w:hAnsi="Calibri" w:cs="Calibri"/>
                <w:color w:val="FF0000"/>
                <w:sz w:val="20"/>
                <w:szCs w:val="20"/>
              </w:rPr>
            </w:pPr>
            <w:ins w:id="161" w:author="Commodore, Sarah" w:date="2023-03-22T16:21:00Z">
              <w:r w:rsidRPr="00DC2757">
                <w:rPr>
                  <w:rFonts w:ascii="Calibri" w:eastAsia="Times New Roman" w:hAnsi="Calibri" w:cs="Calibri"/>
                  <w:color w:val="FF0000"/>
                  <w:sz w:val="20"/>
                  <w:szCs w:val="20"/>
                </w:rPr>
                <w:t>*</w:t>
              </w:r>
            </w:ins>
          </w:p>
        </w:tc>
      </w:tr>
      <w:tr w:rsidR="00DC2757" w:rsidRPr="00DC2757" w14:paraId="0643A5E5" w14:textId="77777777" w:rsidTr="00DC2757">
        <w:trPr>
          <w:trHeight w:val="260"/>
          <w:ins w:id="162" w:author="Commodore, Sarah" w:date="2023-03-22T16:21:00Z"/>
        </w:trPr>
        <w:tc>
          <w:tcPr>
            <w:tcW w:w="0" w:type="auto"/>
            <w:tcBorders>
              <w:top w:val="nil"/>
              <w:left w:val="nil"/>
              <w:bottom w:val="nil"/>
              <w:right w:val="nil"/>
            </w:tcBorders>
            <w:shd w:val="clear" w:color="auto" w:fill="auto"/>
            <w:noWrap/>
            <w:vAlign w:val="bottom"/>
            <w:hideMark/>
          </w:tcPr>
          <w:p w14:paraId="27AB05BF" w14:textId="77777777" w:rsidR="00DC2757" w:rsidRPr="00DC2757" w:rsidRDefault="00DC2757" w:rsidP="00DC2757">
            <w:pPr>
              <w:spacing w:after="0" w:line="240" w:lineRule="auto"/>
              <w:rPr>
                <w:ins w:id="163" w:author="Commodore, Sarah" w:date="2023-03-22T16:21:00Z"/>
                <w:rFonts w:ascii="Calibri" w:eastAsia="Times New Roman" w:hAnsi="Calibri" w:cs="Calibri"/>
                <w:color w:val="000000"/>
                <w:sz w:val="20"/>
                <w:szCs w:val="20"/>
              </w:rPr>
            </w:pPr>
            <w:ins w:id="164" w:author="Commodore, Sarah" w:date="2023-03-22T16:21:00Z">
              <w:r w:rsidRPr="00DC2757">
                <w:rPr>
                  <w:rFonts w:ascii="Calibri" w:eastAsia="Times New Roman" w:hAnsi="Calibri" w:cs="Calibri"/>
                  <w:color w:val="000000"/>
                  <w:sz w:val="20"/>
                  <w:szCs w:val="20"/>
                </w:rPr>
                <w:t>ENSG00000244067.3</w:t>
              </w:r>
            </w:ins>
          </w:p>
        </w:tc>
        <w:tc>
          <w:tcPr>
            <w:tcW w:w="0" w:type="auto"/>
            <w:tcBorders>
              <w:top w:val="nil"/>
              <w:left w:val="nil"/>
              <w:bottom w:val="nil"/>
              <w:right w:val="nil"/>
            </w:tcBorders>
            <w:shd w:val="clear" w:color="auto" w:fill="auto"/>
            <w:noWrap/>
            <w:vAlign w:val="bottom"/>
            <w:hideMark/>
          </w:tcPr>
          <w:p w14:paraId="67083D30" w14:textId="77777777" w:rsidR="00DC2757" w:rsidRPr="00DC2757" w:rsidRDefault="00DC2757" w:rsidP="00DC2757">
            <w:pPr>
              <w:spacing w:after="0" w:line="240" w:lineRule="auto"/>
              <w:rPr>
                <w:ins w:id="165" w:author="Commodore, Sarah" w:date="2023-03-22T16:21:00Z"/>
                <w:rFonts w:ascii="Calibri" w:eastAsia="Times New Roman" w:hAnsi="Calibri" w:cs="Calibri"/>
                <w:color w:val="000000"/>
                <w:sz w:val="20"/>
                <w:szCs w:val="20"/>
              </w:rPr>
            </w:pPr>
            <w:ins w:id="166" w:author="Commodore, Sarah" w:date="2023-03-22T16:21:00Z">
              <w:r w:rsidRPr="00DC2757">
                <w:rPr>
                  <w:rFonts w:ascii="Calibri" w:eastAsia="Times New Roman" w:hAnsi="Calibri" w:cs="Calibri"/>
                  <w:color w:val="000000"/>
                  <w:sz w:val="20"/>
                  <w:szCs w:val="20"/>
                </w:rPr>
                <w:t>GSTA2</w:t>
              </w:r>
            </w:ins>
          </w:p>
        </w:tc>
        <w:tc>
          <w:tcPr>
            <w:tcW w:w="0" w:type="auto"/>
            <w:tcBorders>
              <w:top w:val="nil"/>
              <w:left w:val="nil"/>
              <w:bottom w:val="nil"/>
              <w:right w:val="nil"/>
            </w:tcBorders>
            <w:shd w:val="clear" w:color="auto" w:fill="auto"/>
            <w:noWrap/>
            <w:vAlign w:val="bottom"/>
            <w:hideMark/>
          </w:tcPr>
          <w:p w14:paraId="422046BF" w14:textId="77777777" w:rsidR="00DC2757" w:rsidRPr="00DC2757" w:rsidRDefault="00DC2757" w:rsidP="00DC2757">
            <w:pPr>
              <w:spacing w:after="0" w:line="240" w:lineRule="auto"/>
              <w:jc w:val="center"/>
              <w:rPr>
                <w:ins w:id="167" w:author="Commodore, Sarah" w:date="2023-03-22T16:21:00Z"/>
                <w:rFonts w:ascii="Calibri" w:eastAsia="Times New Roman" w:hAnsi="Calibri" w:cs="Calibri"/>
                <w:color w:val="000000"/>
                <w:sz w:val="20"/>
                <w:szCs w:val="20"/>
              </w:rPr>
            </w:pPr>
            <w:ins w:id="168"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6B46E98C" w14:textId="77777777" w:rsidR="00DC2757" w:rsidRPr="00DC2757" w:rsidRDefault="00DC2757" w:rsidP="00DC2757">
            <w:pPr>
              <w:spacing w:after="0" w:line="240" w:lineRule="auto"/>
              <w:jc w:val="center"/>
              <w:rPr>
                <w:ins w:id="169" w:author="Commodore, Sarah" w:date="2023-03-22T16:21:00Z"/>
                <w:rFonts w:ascii="Calibri" w:eastAsia="Times New Roman" w:hAnsi="Calibri" w:cs="Calibri"/>
                <w:color w:val="000000"/>
                <w:sz w:val="20"/>
                <w:szCs w:val="20"/>
              </w:rPr>
            </w:pPr>
            <w:ins w:id="170" w:author="Commodore, Sarah" w:date="2023-03-22T16:21:00Z">
              <w:r w:rsidRPr="00DC2757">
                <w:rPr>
                  <w:rFonts w:ascii="Calibri" w:eastAsia="Times New Roman" w:hAnsi="Calibri" w:cs="Calibri"/>
                  <w:color w:val="000000"/>
                  <w:sz w:val="20"/>
                  <w:szCs w:val="20"/>
                </w:rPr>
                <w:t>1.7E-13</w:t>
              </w:r>
            </w:ins>
          </w:p>
        </w:tc>
        <w:tc>
          <w:tcPr>
            <w:tcW w:w="0" w:type="auto"/>
            <w:tcBorders>
              <w:top w:val="nil"/>
              <w:left w:val="nil"/>
              <w:bottom w:val="nil"/>
              <w:right w:val="nil"/>
            </w:tcBorders>
            <w:shd w:val="clear" w:color="auto" w:fill="auto"/>
            <w:noWrap/>
            <w:vAlign w:val="bottom"/>
            <w:hideMark/>
          </w:tcPr>
          <w:p w14:paraId="1A7A89BC" w14:textId="77777777" w:rsidR="00DC2757" w:rsidRPr="00DC2757" w:rsidRDefault="00DC2757" w:rsidP="00DC2757">
            <w:pPr>
              <w:spacing w:after="0" w:line="240" w:lineRule="auto"/>
              <w:jc w:val="center"/>
              <w:rPr>
                <w:ins w:id="171" w:author="Commodore, Sarah" w:date="2023-03-22T16:21:00Z"/>
                <w:rFonts w:ascii="Calibri" w:eastAsia="Times New Roman" w:hAnsi="Calibri" w:cs="Calibri"/>
                <w:color w:val="000000"/>
                <w:sz w:val="20"/>
                <w:szCs w:val="20"/>
              </w:rPr>
            </w:pPr>
            <w:ins w:id="172" w:author="Commodore, Sarah" w:date="2023-03-22T16:21:00Z">
              <w:r w:rsidRPr="00DC2757">
                <w:rPr>
                  <w:rFonts w:ascii="Calibri" w:eastAsia="Times New Roman" w:hAnsi="Calibri" w:cs="Calibri"/>
                  <w:color w:val="000000"/>
                  <w:sz w:val="20"/>
                  <w:szCs w:val="20"/>
                </w:rPr>
                <w:t>8.3E-12</w:t>
              </w:r>
            </w:ins>
          </w:p>
        </w:tc>
        <w:tc>
          <w:tcPr>
            <w:tcW w:w="0" w:type="auto"/>
            <w:tcBorders>
              <w:top w:val="nil"/>
              <w:left w:val="nil"/>
              <w:bottom w:val="nil"/>
              <w:right w:val="nil"/>
            </w:tcBorders>
            <w:shd w:val="clear" w:color="auto" w:fill="auto"/>
            <w:noWrap/>
            <w:vAlign w:val="bottom"/>
            <w:hideMark/>
          </w:tcPr>
          <w:p w14:paraId="6A02BE19" w14:textId="77777777" w:rsidR="00DC2757" w:rsidRPr="00DC2757" w:rsidRDefault="00DC2757" w:rsidP="00DC2757">
            <w:pPr>
              <w:spacing w:after="0" w:line="240" w:lineRule="auto"/>
              <w:jc w:val="center"/>
              <w:rPr>
                <w:ins w:id="173" w:author="Commodore, Sarah" w:date="2023-03-22T16:21:00Z"/>
                <w:rFonts w:ascii="Calibri" w:eastAsia="Times New Roman" w:hAnsi="Calibri" w:cs="Calibri"/>
                <w:color w:val="FF0000"/>
                <w:sz w:val="20"/>
                <w:szCs w:val="20"/>
              </w:rPr>
            </w:pPr>
            <w:ins w:id="174" w:author="Commodore, Sarah" w:date="2023-03-22T16:21:00Z">
              <w:r w:rsidRPr="00DC2757">
                <w:rPr>
                  <w:rFonts w:ascii="Calibri" w:eastAsia="Times New Roman" w:hAnsi="Calibri" w:cs="Calibri"/>
                  <w:color w:val="FF0000"/>
                  <w:sz w:val="20"/>
                  <w:szCs w:val="20"/>
                </w:rPr>
                <w:t>*</w:t>
              </w:r>
            </w:ins>
          </w:p>
        </w:tc>
      </w:tr>
      <w:tr w:rsidR="00DC2757" w:rsidRPr="00DC2757" w14:paraId="52C6DBA1" w14:textId="77777777" w:rsidTr="00DC2757">
        <w:trPr>
          <w:trHeight w:val="260"/>
          <w:ins w:id="175" w:author="Commodore, Sarah" w:date="2023-03-22T16:21:00Z"/>
        </w:trPr>
        <w:tc>
          <w:tcPr>
            <w:tcW w:w="0" w:type="auto"/>
            <w:tcBorders>
              <w:top w:val="nil"/>
              <w:left w:val="nil"/>
              <w:bottom w:val="nil"/>
              <w:right w:val="nil"/>
            </w:tcBorders>
            <w:shd w:val="clear" w:color="auto" w:fill="auto"/>
            <w:noWrap/>
            <w:vAlign w:val="bottom"/>
            <w:hideMark/>
          </w:tcPr>
          <w:p w14:paraId="6C3FE960" w14:textId="77777777" w:rsidR="00DC2757" w:rsidRPr="00DC2757" w:rsidRDefault="00DC2757" w:rsidP="00DC2757">
            <w:pPr>
              <w:spacing w:after="0" w:line="240" w:lineRule="auto"/>
              <w:rPr>
                <w:ins w:id="176" w:author="Commodore, Sarah" w:date="2023-03-22T16:21:00Z"/>
                <w:rFonts w:ascii="Calibri" w:eastAsia="Times New Roman" w:hAnsi="Calibri" w:cs="Calibri"/>
                <w:color w:val="000000"/>
                <w:sz w:val="20"/>
                <w:szCs w:val="20"/>
              </w:rPr>
            </w:pPr>
            <w:ins w:id="177" w:author="Commodore, Sarah" w:date="2023-03-22T16:21:00Z">
              <w:r w:rsidRPr="00DC2757">
                <w:rPr>
                  <w:rFonts w:ascii="Calibri" w:eastAsia="Times New Roman" w:hAnsi="Calibri" w:cs="Calibri"/>
                  <w:color w:val="000000"/>
                  <w:sz w:val="20"/>
                  <w:szCs w:val="20"/>
                </w:rPr>
                <w:t>ENSG00000260951.2</w:t>
              </w:r>
            </w:ins>
          </w:p>
        </w:tc>
        <w:tc>
          <w:tcPr>
            <w:tcW w:w="0" w:type="auto"/>
            <w:tcBorders>
              <w:top w:val="nil"/>
              <w:left w:val="nil"/>
              <w:bottom w:val="nil"/>
              <w:right w:val="nil"/>
            </w:tcBorders>
            <w:shd w:val="clear" w:color="auto" w:fill="auto"/>
            <w:noWrap/>
            <w:vAlign w:val="bottom"/>
            <w:hideMark/>
          </w:tcPr>
          <w:p w14:paraId="6AE90800" w14:textId="77777777" w:rsidR="00DC2757" w:rsidRPr="00DC2757" w:rsidRDefault="00DC2757" w:rsidP="00DC2757">
            <w:pPr>
              <w:spacing w:after="0" w:line="240" w:lineRule="auto"/>
              <w:rPr>
                <w:ins w:id="178" w:author="Commodore, Sarah" w:date="2023-03-22T16:21:00Z"/>
                <w:rFonts w:ascii="Calibri" w:eastAsia="Times New Roman" w:hAnsi="Calibri" w:cs="Calibri"/>
                <w:color w:val="000000"/>
                <w:sz w:val="20"/>
                <w:szCs w:val="20"/>
              </w:rPr>
            </w:pPr>
            <w:ins w:id="179" w:author="Commodore, Sarah" w:date="2023-03-22T16:21:00Z">
              <w:r w:rsidRPr="00DC2757">
                <w:rPr>
                  <w:rFonts w:ascii="Calibri" w:eastAsia="Times New Roman" w:hAnsi="Calibri" w:cs="Calibri"/>
                  <w:color w:val="000000"/>
                  <w:sz w:val="20"/>
                  <w:szCs w:val="20"/>
                </w:rPr>
                <w:t>AC005100.1</w:t>
              </w:r>
            </w:ins>
          </w:p>
        </w:tc>
        <w:tc>
          <w:tcPr>
            <w:tcW w:w="0" w:type="auto"/>
            <w:tcBorders>
              <w:top w:val="nil"/>
              <w:left w:val="nil"/>
              <w:bottom w:val="nil"/>
              <w:right w:val="nil"/>
            </w:tcBorders>
            <w:shd w:val="clear" w:color="auto" w:fill="auto"/>
            <w:noWrap/>
            <w:vAlign w:val="bottom"/>
            <w:hideMark/>
          </w:tcPr>
          <w:p w14:paraId="08E4D938" w14:textId="77777777" w:rsidR="00DC2757" w:rsidRPr="00DC2757" w:rsidRDefault="00DC2757" w:rsidP="00DC2757">
            <w:pPr>
              <w:spacing w:after="0" w:line="240" w:lineRule="auto"/>
              <w:jc w:val="center"/>
              <w:rPr>
                <w:ins w:id="180" w:author="Commodore, Sarah" w:date="2023-03-22T16:21:00Z"/>
                <w:rFonts w:ascii="Calibri" w:eastAsia="Times New Roman" w:hAnsi="Calibri" w:cs="Calibri"/>
                <w:color w:val="000000"/>
                <w:sz w:val="20"/>
                <w:szCs w:val="20"/>
              </w:rPr>
            </w:pPr>
            <w:ins w:id="181" w:author="Commodore, Sarah" w:date="2023-03-22T16:21:00Z">
              <w:r w:rsidRPr="00DC2757">
                <w:rPr>
                  <w:rFonts w:ascii="Calibri" w:eastAsia="Times New Roman" w:hAnsi="Calibri" w:cs="Calibri"/>
                  <w:color w:val="000000"/>
                  <w:sz w:val="20"/>
                  <w:szCs w:val="20"/>
                </w:rPr>
                <w:t>-3.2E+00</w:t>
              </w:r>
            </w:ins>
          </w:p>
        </w:tc>
        <w:tc>
          <w:tcPr>
            <w:tcW w:w="0" w:type="auto"/>
            <w:tcBorders>
              <w:top w:val="nil"/>
              <w:left w:val="nil"/>
              <w:bottom w:val="nil"/>
              <w:right w:val="nil"/>
            </w:tcBorders>
            <w:shd w:val="clear" w:color="auto" w:fill="auto"/>
            <w:noWrap/>
            <w:vAlign w:val="bottom"/>
            <w:hideMark/>
          </w:tcPr>
          <w:p w14:paraId="4E6DFE81" w14:textId="77777777" w:rsidR="00DC2757" w:rsidRPr="00DC2757" w:rsidRDefault="00DC2757" w:rsidP="00DC2757">
            <w:pPr>
              <w:spacing w:after="0" w:line="240" w:lineRule="auto"/>
              <w:jc w:val="center"/>
              <w:rPr>
                <w:ins w:id="182" w:author="Commodore, Sarah" w:date="2023-03-22T16:21:00Z"/>
                <w:rFonts w:ascii="Calibri" w:eastAsia="Times New Roman" w:hAnsi="Calibri" w:cs="Calibri"/>
                <w:color w:val="000000"/>
                <w:sz w:val="20"/>
                <w:szCs w:val="20"/>
              </w:rPr>
            </w:pPr>
            <w:ins w:id="183"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CC96770" w14:textId="77777777" w:rsidR="00DC2757" w:rsidRPr="00DC2757" w:rsidRDefault="00DC2757" w:rsidP="00DC2757">
            <w:pPr>
              <w:spacing w:after="0" w:line="240" w:lineRule="auto"/>
              <w:jc w:val="center"/>
              <w:rPr>
                <w:ins w:id="184" w:author="Commodore, Sarah" w:date="2023-03-22T16:21:00Z"/>
                <w:rFonts w:ascii="Calibri" w:eastAsia="Times New Roman" w:hAnsi="Calibri" w:cs="Calibri"/>
                <w:color w:val="000000"/>
                <w:sz w:val="20"/>
                <w:szCs w:val="20"/>
              </w:rPr>
            </w:pPr>
            <w:ins w:id="185" w:author="Commodore, Sarah" w:date="2023-03-22T16:21:00Z">
              <w:r w:rsidRPr="00DC2757">
                <w:rPr>
                  <w:rFonts w:ascii="Calibri" w:eastAsia="Times New Roman" w:hAnsi="Calibri" w:cs="Calibri"/>
                  <w:color w:val="000000"/>
                  <w:sz w:val="20"/>
                  <w:szCs w:val="20"/>
                </w:rPr>
                <w:t>9.4E-05</w:t>
              </w:r>
            </w:ins>
          </w:p>
        </w:tc>
        <w:tc>
          <w:tcPr>
            <w:tcW w:w="0" w:type="auto"/>
            <w:tcBorders>
              <w:top w:val="nil"/>
              <w:left w:val="nil"/>
              <w:bottom w:val="nil"/>
              <w:right w:val="nil"/>
            </w:tcBorders>
            <w:shd w:val="clear" w:color="auto" w:fill="auto"/>
            <w:noWrap/>
            <w:vAlign w:val="bottom"/>
            <w:hideMark/>
          </w:tcPr>
          <w:p w14:paraId="059225F5" w14:textId="77777777" w:rsidR="00DC2757" w:rsidRPr="00DC2757" w:rsidRDefault="00DC2757" w:rsidP="00DC2757">
            <w:pPr>
              <w:spacing w:after="0" w:line="240" w:lineRule="auto"/>
              <w:jc w:val="center"/>
              <w:rPr>
                <w:ins w:id="186" w:author="Commodore, Sarah" w:date="2023-03-22T16:21:00Z"/>
                <w:rFonts w:ascii="Calibri" w:eastAsia="Times New Roman" w:hAnsi="Calibri" w:cs="Calibri"/>
                <w:color w:val="FF0000"/>
                <w:sz w:val="20"/>
                <w:szCs w:val="20"/>
              </w:rPr>
            </w:pPr>
            <w:ins w:id="187" w:author="Commodore, Sarah" w:date="2023-03-22T16:21:00Z">
              <w:r w:rsidRPr="00DC2757">
                <w:rPr>
                  <w:rFonts w:ascii="Calibri" w:eastAsia="Times New Roman" w:hAnsi="Calibri" w:cs="Calibri"/>
                  <w:color w:val="FF0000"/>
                  <w:sz w:val="20"/>
                  <w:szCs w:val="20"/>
                </w:rPr>
                <w:t>*</w:t>
              </w:r>
            </w:ins>
          </w:p>
        </w:tc>
      </w:tr>
      <w:tr w:rsidR="00DC2757" w:rsidRPr="00DC2757" w14:paraId="0A55296F" w14:textId="77777777" w:rsidTr="00DC2757">
        <w:trPr>
          <w:trHeight w:val="260"/>
          <w:ins w:id="188" w:author="Commodore, Sarah" w:date="2023-03-22T16:21:00Z"/>
        </w:trPr>
        <w:tc>
          <w:tcPr>
            <w:tcW w:w="0" w:type="auto"/>
            <w:tcBorders>
              <w:top w:val="nil"/>
              <w:left w:val="nil"/>
              <w:bottom w:val="nil"/>
              <w:right w:val="nil"/>
            </w:tcBorders>
            <w:shd w:val="clear" w:color="auto" w:fill="auto"/>
            <w:noWrap/>
            <w:vAlign w:val="bottom"/>
            <w:hideMark/>
          </w:tcPr>
          <w:p w14:paraId="31E48F19" w14:textId="77777777" w:rsidR="00DC2757" w:rsidRPr="00DC2757" w:rsidRDefault="00DC2757" w:rsidP="00DC2757">
            <w:pPr>
              <w:spacing w:after="0" w:line="240" w:lineRule="auto"/>
              <w:rPr>
                <w:ins w:id="189" w:author="Commodore, Sarah" w:date="2023-03-22T16:21:00Z"/>
                <w:rFonts w:ascii="Calibri" w:eastAsia="Times New Roman" w:hAnsi="Calibri" w:cs="Calibri"/>
                <w:color w:val="000000"/>
                <w:sz w:val="20"/>
                <w:szCs w:val="20"/>
              </w:rPr>
            </w:pPr>
            <w:ins w:id="190" w:author="Commodore, Sarah" w:date="2023-03-22T16:21:00Z">
              <w:r w:rsidRPr="00DC2757">
                <w:rPr>
                  <w:rFonts w:ascii="Calibri" w:eastAsia="Times New Roman" w:hAnsi="Calibri" w:cs="Calibri"/>
                  <w:color w:val="000000"/>
                  <w:sz w:val="20"/>
                  <w:szCs w:val="20"/>
                </w:rPr>
                <w:t>ENSG00000277893.2</w:t>
              </w:r>
            </w:ins>
          </w:p>
        </w:tc>
        <w:tc>
          <w:tcPr>
            <w:tcW w:w="0" w:type="auto"/>
            <w:tcBorders>
              <w:top w:val="nil"/>
              <w:left w:val="nil"/>
              <w:bottom w:val="nil"/>
              <w:right w:val="nil"/>
            </w:tcBorders>
            <w:shd w:val="clear" w:color="auto" w:fill="auto"/>
            <w:noWrap/>
            <w:vAlign w:val="bottom"/>
            <w:hideMark/>
          </w:tcPr>
          <w:p w14:paraId="2852833B" w14:textId="77777777" w:rsidR="00DC2757" w:rsidRPr="00DC2757" w:rsidRDefault="00DC2757" w:rsidP="00DC2757">
            <w:pPr>
              <w:spacing w:after="0" w:line="240" w:lineRule="auto"/>
              <w:rPr>
                <w:ins w:id="191" w:author="Commodore, Sarah" w:date="2023-03-22T16:21:00Z"/>
                <w:rFonts w:ascii="Calibri" w:eastAsia="Times New Roman" w:hAnsi="Calibri" w:cs="Calibri"/>
                <w:color w:val="000000"/>
                <w:sz w:val="20"/>
                <w:szCs w:val="20"/>
              </w:rPr>
            </w:pPr>
            <w:ins w:id="192" w:author="Commodore, Sarah" w:date="2023-03-22T16:21:00Z">
              <w:r w:rsidRPr="00DC2757">
                <w:rPr>
                  <w:rFonts w:ascii="Calibri" w:eastAsia="Times New Roman" w:hAnsi="Calibri" w:cs="Calibri"/>
                  <w:color w:val="000000"/>
                  <w:sz w:val="20"/>
                  <w:szCs w:val="20"/>
                </w:rPr>
                <w:t>SRD5A2</w:t>
              </w:r>
            </w:ins>
          </w:p>
        </w:tc>
        <w:tc>
          <w:tcPr>
            <w:tcW w:w="0" w:type="auto"/>
            <w:tcBorders>
              <w:top w:val="nil"/>
              <w:left w:val="nil"/>
              <w:bottom w:val="nil"/>
              <w:right w:val="nil"/>
            </w:tcBorders>
            <w:shd w:val="clear" w:color="auto" w:fill="auto"/>
            <w:noWrap/>
            <w:vAlign w:val="bottom"/>
            <w:hideMark/>
          </w:tcPr>
          <w:p w14:paraId="00813D6A" w14:textId="77777777" w:rsidR="00DC2757" w:rsidRPr="00DC2757" w:rsidRDefault="00DC2757" w:rsidP="00DC2757">
            <w:pPr>
              <w:spacing w:after="0" w:line="240" w:lineRule="auto"/>
              <w:jc w:val="center"/>
              <w:rPr>
                <w:ins w:id="193" w:author="Commodore, Sarah" w:date="2023-03-22T16:21:00Z"/>
                <w:rFonts w:ascii="Calibri" w:eastAsia="Times New Roman" w:hAnsi="Calibri" w:cs="Calibri"/>
                <w:color w:val="000000"/>
                <w:sz w:val="20"/>
                <w:szCs w:val="20"/>
              </w:rPr>
            </w:pPr>
            <w:ins w:id="194"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91DA9DA" w14:textId="77777777" w:rsidR="00DC2757" w:rsidRPr="00DC2757" w:rsidRDefault="00DC2757" w:rsidP="00DC2757">
            <w:pPr>
              <w:spacing w:after="0" w:line="240" w:lineRule="auto"/>
              <w:jc w:val="center"/>
              <w:rPr>
                <w:ins w:id="195" w:author="Commodore, Sarah" w:date="2023-03-22T16:21:00Z"/>
                <w:rFonts w:ascii="Calibri" w:eastAsia="Times New Roman" w:hAnsi="Calibri" w:cs="Calibri"/>
                <w:color w:val="000000"/>
                <w:sz w:val="20"/>
                <w:szCs w:val="20"/>
              </w:rPr>
            </w:pPr>
            <w:ins w:id="196"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0209FFB2" w14:textId="77777777" w:rsidR="00DC2757" w:rsidRPr="00DC2757" w:rsidRDefault="00DC2757" w:rsidP="00DC2757">
            <w:pPr>
              <w:spacing w:after="0" w:line="240" w:lineRule="auto"/>
              <w:jc w:val="center"/>
              <w:rPr>
                <w:ins w:id="197" w:author="Commodore, Sarah" w:date="2023-03-22T16:21:00Z"/>
                <w:rFonts w:ascii="Calibri" w:eastAsia="Times New Roman" w:hAnsi="Calibri" w:cs="Calibri"/>
                <w:color w:val="000000"/>
                <w:sz w:val="20"/>
                <w:szCs w:val="20"/>
              </w:rPr>
            </w:pPr>
            <w:ins w:id="198"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54A2F31B" w14:textId="77777777" w:rsidR="00DC2757" w:rsidRPr="00DC2757" w:rsidRDefault="00DC2757" w:rsidP="00DC2757">
            <w:pPr>
              <w:spacing w:after="0" w:line="240" w:lineRule="auto"/>
              <w:jc w:val="center"/>
              <w:rPr>
                <w:ins w:id="199" w:author="Commodore, Sarah" w:date="2023-03-22T16:21:00Z"/>
                <w:rFonts w:ascii="Calibri" w:eastAsia="Times New Roman" w:hAnsi="Calibri" w:cs="Calibri"/>
                <w:color w:val="FF0000"/>
                <w:sz w:val="20"/>
                <w:szCs w:val="20"/>
              </w:rPr>
            </w:pPr>
            <w:ins w:id="200" w:author="Commodore, Sarah" w:date="2023-03-22T16:21:00Z">
              <w:r w:rsidRPr="00DC2757">
                <w:rPr>
                  <w:rFonts w:ascii="Calibri" w:eastAsia="Times New Roman" w:hAnsi="Calibri" w:cs="Calibri"/>
                  <w:color w:val="FF0000"/>
                  <w:sz w:val="20"/>
                  <w:szCs w:val="20"/>
                </w:rPr>
                <w:t>*</w:t>
              </w:r>
            </w:ins>
          </w:p>
        </w:tc>
      </w:tr>
      <w:tr w:rsidR="00DC2757" w:rsidRPr="00DC2757" w14:paraId="5C309BAD" w14:textId="77777777" w:rsidTr="00DC2757">
        <w:trPr>
          <w:trHeight w:val="260"/>
          <w:ins w:id="201" w:author="Commodore, Sarah" w:date="2023-03-22T16:21:00Z"/>
        </w:trPr>
        <w:tc>
          <w:tcPr>
            <w:tcW w:w="0" w:type="auto"/>
            <w:tcBorders>
              <w:top w:val="nil"/>
              <w:left w:val="nil"/>
              <w:bottom w:val="nil"/>
              <w:right w:val="nil"/>
            </w:tcBorders>
            <w:shd w:val="clear" w:color="auto" w:fill="auto"/>
            <w:noWrap/>
            <w:vAlign w:val="bottom"/>
            <w:hideMark/>
          </w:tcPr>
          <w:p w14:paraId="00232A8B" w14:textId="77777777" w:rsidR="00DC2757" w:rsidRPr="00DC2757" w:rsidRDefault="00DC2757" w:rsidP="00DC2757">
            <w:pPr>
              <w:spacing w:after="0" w:line="240" w:lineRule="auto"/>
              <w:rPr>
                <w:ins w:id="202" w:author="Commodore, Sarah" w:date="2023-03-22T16:21:00Z"/>
                <w:rFonts w:ascii="Calibri" w:eastAsia="Times New Roman" w:hAnsi="Calibri" w:cs="Calibri"/>
                <w:color w:val="000000"/>
                <w:sz w:val="20"/>
                <w:szCs w:val="20"/>
              </w:rPr>
            </w:pPr>
            <w:ins w:id="203" w:author="Commodore, Sarah" w:date="2023-03-22T16:21:00Z">
              <w:r w:rsidRPr="00DC2757">
                <w:rPr>
                  <w:rFonts w:ascii="Calibri" w:eastAsia="Times New Roman" w:hAnsi="Calibri" w:cs="Calibri"/>
                  <w:color w:val="000000"/>
                  <w:sz w:val="20"/>
                  <w:szCs w:val="20"/>
                </w:rPr>
                <w:t>ENSG00000268566.6</w:t>
              </w:r>
            </w:ins>
          </w:p>
        </w:tc>
        <w:tc>
          <w:tcPr>
            <w:tcW w:w="0" w:type="auto"/>
            <w:tcBorders>
              <w:top w:val="nil"/>
              <w:left w:val="nil"/>
              <w:bottom w:val="nil"/>
              <w:right w:val="nil"/>
            </w:tcBorders>
            <w:shd w:val="clear" w:color="auto" w:fill="auto"/>
            <w:noWrap/>
            <w:vAlign w:val="bottom"/>
            <w:hideMark/>
          </w:tcPr>
          <w:p w14:paraId="6023D835" w14:textId="77777777" w:rsidR="00DC2757" w:rsidRPr="00DC2757" w:rsidRDefault="00DC2757" w:rsidP="00DC2757">
            <w:pPr>
              <w:spacing w:after="0" w:line="240" w:lineRule="auto"/>
              <w:rPr>
                <w:ins w:id="204" w:author="Commodore, Sarah" w:date="2023-03-22T16:21:00Z"/>
                <w:rFonts w:ascii="Calibri" w:eastAsia="Times New Roman" w:hAnsi="Calibri" w:cs="Calibri"/>
                <w:color w:val="000000"/>
                <w:sz w:val="20"/>
                <w:szCs w:val="20"/>
              </w:rPr>
            </w:pPr>
            <w:ins w:id="205" w:author="Commodore, Sarah" w:date="2023-03-22T16:21:00Z">
              <w:r w:rsidRPr="00DC2757">
                <w:rPr>
                  <w:rFonts w:ascii="Calibri" w:eastAsia="Times New Roman" w:hAnsi="Calibri" w:cs="Calibri"/>
                  <w:color w:val="000000"/>
                  <w:sz w:val="20"/>
                  <w:szCs w:val="20"/>
                </w:rPr>
                <w:t>AC100781.1</w:t>
              </w:r>
            </w:ins>
          </w:p>
        </w:tc>
        <w:tc>
          <w:tcPr>
            <w:tcW w:w="0" w:type="auto"/>
            <w:tcBorders>
              <w:top w:val="nil"/>
              <w:left w:val="nil"/>
              <w:bottom w:val="nil"/>
              <w:right w:val="nil"/>
            </w:tcBorders>
            <w:shd w:val="clear" w:color="auto" w:fill="auto"/>
            <w:noWrap/>
            <w:vAlign w:val="bottom"/>
            <w:hideMark/>
          </w:tcPr>
          <w:p w14:paraId="5A2A4E8F" w14:textId="77777777" w:rsidR="00DC2757" w:rsidRPr="00DC2757" w:rsidRDefault="00DC2757" w:rsidP="00DC2757">
            <w:pPr>
              <w:spacing w:after="0" w:line="240" w:lineRule="auto"/>
              <w:jc w:val="center"/>
              <w:rPr>
                <w:ins w:id="206" w:author="Commodore, Sarah" w:date="2023-03-22T16:21:00Z"/>
                <w:rFonts w:ascii="Calibri" w:eastAsia="Times New Roman" w:hAnsi="Calibri" w:cs="Calibri"/>
                <w:color w:val="000000"/>
                <w:sz w:val="20"/>
                <w:szCs w:val="20"/>
              </w:rPr>
            </w:pPr>
            <w:ins w:id="207"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24149BFE" w14:textId="77777777" w:rsidR="00DC2757" w:rsidRPr="00DC2757" w:rsidRDefault="00DC2757" w:rsidP="00DC2757">
            <w:pPr>
              <w:spacing w:after="0" w:line="240" w:lineRule="auto"/>
              <w:jc w:val="center"/>
              <w:rPr>
                <w:ins w:id="208" w:author="Commodore, Sarah" w:date="2023-03-22T16:21:00Z"/>
                <w:rFonts w:ascii="Calibri" w:eastAsia="Times New Roman" w:hAnsi="Calibri" w:cs="Calibri"/>
                <w:color w:val="000000"/>
                <w:sz w:val="20"/>
                <w:szCs w:val="20"/>
              </w:rPr>
            </w:pPr>
            <w:ins w:id="209" w:author="Commodore, Sarah" w:date="2023-03-22T16:21:00Z">
              <w:r w:rsidRPr="00DC2757">
                <w:rPr>
                  <w:rFonts w:ascii="Calibri" w:eastAsia="Times New Roman" w:hAnsi="Calibri" w:cs="Calibri"/>
                  <w:color w:val="000000"/>
                  <w:sz w:val="20"/>
                  <w:szCs w:val="20"/>
                </w:rPr>
                <w:t>6.5E-04</w:t>
              </w:r>
            </w:ins>
          </w:p>
        </w:tc>
        <w:tc>
          <w:tcPr>
            <w:tcW w:w="0" w:type="auto"/>
            <w:tcBorders>
              <w:top w:val="nil"/>
              <w:left w:val="nil"/>
              <w:bottom w:val="nil"/>
              <w:right w:val="nil"/>
            </w:tcBorders>
            <w:shd w:val="clear" w:color="auto" w:fill="auto"/>
            <w:noWrap/>
            <w:vAlign w:val="bottom"/>
            <w:hideMark/>
          </w:tcPr>
          <w:p w14:paraId="45B12329" w14:textId="77777777" w:rsidR="00DC2757" w:rsidRPr="00DC2757" w:rsidRDefault="00DC2757" w:rsidP="00DC2757">
            <w:pPr>
              <w:spacing w:after="0" w:line="240" w:lineRule="auto"/>
              <w:jc w:val="center"/>
              <w:rPr>
                <w:ins w:id="210" w:author="Commodore, Sarah" w:date="2023-03-22T16:21:00Z"/>
                <w:rFonts w:ascii="Calibri" w:eastAsia="Times New Roman" w:hAnsi="Calibri" w:cs="Calibri"/>
                <w:color w:val="000000"/>
                <w:sz w:val="20"/>
                <w:szCs w:val="20"/>
              </w:rPr>
            </w:pPr>
            <w:ins w:id="211" w:author="Commodore, Sarah" w:date="2023-03-22T16:21:00Z">
              <w:r w:rsidRPr="00DC2757">
                <w:rPr>
                  <w:rFonts w:ascii="Calibri" w:eastAsia="Times New Roman" w:hAnsi="Calibri" w:cs="Calibri"/>
                  <w:color w:val="000000"/>
                  <w:sz w:val="20"/>
                  <w:szCs w:val="20"/>
                </w:rPr>
                <w:t>2.6E-03</w:t>
              </w:r>
            </w:ins>
          </w:p>
        </w:tc>
        <w:tc>
          <w:tcPr>
            <w:tcW w:w="0" w:type="auto"/>
            <w:tcBorders>
              <w:top w:val="nil"/>
              <w:left w:val="nil"/>
              <w:bottom w:val="nil"/>
              <w:right w:val="nil"/>
            </w:tcBorders>
            <w:shd w:val="clear" w:color="auto" w:fill="auto"/>
            <w:noWrap/>
            <w:vAlign w:val="bottom"/>
            <w:hideMark/>
          </w:tcPr>
          <w:p w14:paraId="379EA51A" w14:textId="77777777" w:rsidR="00DC2757" w:rsidRPr="00DC2757" w:rsidRDefault="00DC2757" w:rsidP="00DC2757">
            <w:pPr>
              <w:spacing w:after="0" w:line="240" w:lineRule="auto"/>
              <w:jc w:val="center"/>
              <w:rPr>
                <w:ins w:id="212" w:author="Commodore, Sarah" w:date="2023-03-22T16:21:00Z"/>
                <w:rFonts w:ascii="Calibri" w:eastAsia="Times New Roman" w:hAnsi="Calibri" w:cs="Calibri"/>
                <w:color w:val="FF0000"/>
                <w:sz w:val="20"/>
                <w:szCs w:val="20"/>
              </w:rPr>
            </w:pPr>
            <w:ins w:id="213" w:author="Commodore, Sarah" w:date="2023-03-22T16:21:00Z">
              <w:r w:rsidRPr="00DC2757">
                <w:rPr>
                  <w:rFonts w:ascii="Calibri" w:eastAsia="Times New Roman" w:hAnsi="Calibri" w:cs="Calibri"/>
                  <w:color w:val="FF0000"/>
                  <w:sz w:val="20"/>
                  <w:szCs w:val="20"/>
                </w:rPr>
                <w:t>*</w:t>
              </w:r>
            </w:ins>
          </w:p>
        </w:tc>
      </w:tr>
      <w:tr w:rsidR="00DC2757" w:rsidRPr="00DC2757" w14:paraId="23FE688B" w14:textId="77777777" w:rsidTr="00DC2757">
        <w:trPr>
          <w:trHeight w:val="260"/>
          <w:ins w:id="214" w:author="Commodore, Sarah" w:date="2023-03-22T16:21:00Z"/>
        </w:trPr>
        <w:tc>
          <w:tcPr>
            <w:tcW w:w="0" w:type="auto"/>
            <w:tcBorders>
              <w:top w:val="nil"/>
              <w:left w:val="nil"/>
              <w:bottom w:val="nil"/>
              <w:right w:val="nil"/>
            </w:tcBorders>
            <w:shd w:val="clear" w:color="auto" w:fill="auto"/>
            <w:noWrap/>
            <w:vAlign w:val="bottom"/>
            <w:hideMark/>
          </w:tcPr>
          <w:p w14:paraId="4FD135C1" w14:textId="77777777" w:rsidR="00DC2757" w:rsidRPr="00DC2757" w:rsidRDefault="00DC2757" w:rsidP="00DC2757">
            <w:pPr>
              <w:spacing w:after="0" w:line="240" w:lineRule="auto"/>
              <w:rPr>
                <w:ins w:id="215" w:author="Commodore, Sarah" w:date="2023-03-22T16:21:00Z"/>
                <w:rFonts w:ascii="Calibri" w:eastAsia="Times New Roman" w:hAnsi="Calibri" w:cs="Calibri"/>
                <w:color w:val="000000"/>
                <w:sz w:val="20"/>
                <w:szCs w:val="20"/>
              </w:rPr>
            </w:pPr>
            <w:ins w:id="216" w:author="Commodore, Sarah" w:date="2023-03-22T16:21:00Z">
              <w:r w:rsidRPr="00DC2757">
                <w:rPr>
                  <w:rFonts w:ascii="Calibri" w:eastAsia="Times New Roman" w:hAnsi="Calibri" w:cs="Calibri"/>
                  <w:color w:val="000000"/>
                  <w:sz w:val="20"/>
                  <w:szCs w:val="20"/>
                </w:rPr>
                <w:t>ENSG00000178473.7</w:t>
              </w:r>
            </w:ins>
          </w:p>
        </w:tc>
        <w:tc>
          <w:tcPr>
            <w:tcW w:w="0" w:type="auto"/>
            <w:tcBorders>
              <w:top w:val="nil"/>
              <w:left w:val="nil"/>
              <w:bottom w:val="nil"/>
              <w:right w:val="nil"/>
            </w:tcBorders>
            <w:shd w:val="clear" w:color="auto" w:fill="auto"/>
            <w:noWrap/>
            <w:vAlign w:val="bottom"/>
            <w:hideMark/>
          </w:tcPr>
          <w:p w14:paraId="28081B42" w14:textId="77777777" w:rsidR="00DC2757" w:rsidRPr="00DC2757" w:rsidRDefault="00DC2757" w:rsidP="00DC2757">
            <w:pPr>
              <w:spacing w:after="0" w:line="240" w:lineRule="auto"/>
              <w:rPr>
                <w:ins w:id="217" w:author="Commodore, Sarah" w:date="2023-03-22T16:21:00Z"/>
                <w:rFonts w:ascii="Calibri" w:eastAsia="Times New Roman" w:hAnsi="Calibri" w:cs="Calibri"/>
                <w:color w:val="000000"/>
                <w:sz w:val="20"/>
                <w:szCs w:val="20"/>
              </w:rPr>
            </w:pPr>
            <w:ins w:id="218" w:author="Commodore, Sarah" w:date="2023-03-22T16:21:00Z">
              <w:r w:rsidRPr="00DC2757">
                <w:rPr>
                  <w:rFonts w:ascii="Calibri" w:eastAsia="Times New Roman" w:hAnsi="Calibri" w:cs="Calibri"/>
                  <w:color w:val="000000"/>
                  <w:sz w:val="20"/>
                  <w:szCs w:val="20"/>
                </w:rPr>
                <w:t>UCN3</w:t>
              </w:r>
            </w:ins>
          </w:p>
        </w:tc>
        <w:tc>
          <w:tcPr>
            <w:tcW w:w="0" w:type="auto"/>
            <w:tcBorders>
              <w:top w:val="nil"/>
              <w:left w:val="nil"/>
              <w:bottom w:val="nil"/>
              <w:right w:val="nil"/>
            </w:tcBorders>
            <w:shd w:val="clear" w:color="auto" w:fill="auto"/>
            <w:noWrap/>
            <w:vAlign w:val="bottom"/>
            <w:hideMark/>
          </w:tcPr>
          <w:p w14:paraId="5A0A8D44" w14:textId="77777777" w:rsidR="00DC2757" w:rsidRPr="00DC2757" w:rsidRDefault="00DC2757" w:rsidP="00DC2757">
            <w:pPr>
              <w:spacing w:after="0" w:line="240" w:lineRule="auto"/>
              <w:jc w:val="center"/>
              <w:rPr>
                <w:ins w:id="219" w:author="Commodore, Sarah" w:date="2023-03-22T16:21:00Z"/>
                <w:rFonts w:ascii="Calibri" w:eastAsia="Times New Roman" w:hAnsi="Calibri" w:cs="Calibri"/>
                <w:color w:val="000000"/>
                <w:sz w:val="20"/>
                <w:szCs w:val="20"/>
              </w:rPr>
            </w:pPr>
            <w:ins w:id="220"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61DA3ED2" w14:textId="77777777" w:rsidR="00DC2757" w:rsidRPr="00DC2757" w:rsidRDefault="00DC2757" w:rsidP="00DC2757">
            <w:pPr>
              <w:spacing w:after="0" w:line="240" w:lineRule="auto"/>
              <w:jc w:val="center"/>
              <w:rPr>
                <w:ins w:id="221" w:author="Commodore, Sarah" w:date="2023-03-22T16:21:00Z"/>
                <w:rFonts w:ascii="Calibri" w:eastAsia="Times New Roman" w:hAnsi="Calibri" w:cs="Calibri"/>
                <w:color w:val="000000"/>
                <w:sz w:val="20"/>
                <w:szCs w:val="20"/>
              </w:rPr>
            </w:pPr>
            <w:ins w:id="222"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A8E552" w14:textId="77777777" w:rsidR="00DC2757" w:rsidRPr="00DC2757" w:rsidRDefault="00DC2757" w:rsidP="00DC2757">
            <w:pPr>
              <w:spacing w:after="0" w:line="240" w:lineRule="auto"/>
              <w:jc w:val="center"/>
              <w:rPr>
                <w:ins w:id="223" w:author="Commodore, Sarah" w:date="2023-03-22T16:21:00Z"/>
                <w:rFonts w:ascii="Calibri" w:eastAsia="Times New Roman" w:hAnsi="Calibri" w:cs="Calibri"/>
                <w:color w:val="000000"/>
                <w:sz w:val="20"/>
                <w:szCs w:val="20"/>
              </w:rPr>
            </w:pPr>
            <w:ins w:id="224"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467224E6" w14:textId="77777777" w:rsidR="00DC2757" w:rsidRPr="00DC2757" w:rsidRDefault="00DC2757" w:rsidP="00DC2757">
            <w:pPr>
              <w:spacing w:after="0" w:line="240" w:lineRule="auto"/>
              <w:jc w:val="center"/>
              <w:rPr>
                <w:ins w:id="225" w:author="Commodore, Sarah" w:date="2023-03-22T16:21:00Z"/>
                <w:rFonts w:ascii="Calibri" w:eastAsia="Times New Roman" w:hAnsi="Calibri" w:cs="Calibri"/>
                <w:color w:val="FF0000"/>
                <w:sz w:val="20"/>
                <w:szCs w:val="20"/>
              </w:rPr>
            </w:pPr>
            <w:ins w:id="226" w:author="Commodore, Sarah" w:date="2023-03-22T16:21:00Z">
              <w:r w:rsidRPr="00DC2757">
                <w:rPr>
                  <w:rFonts w:ascii="Calibri" w:eastAsia="Times New Roman" w:hAnsi="Calibri" w:cs="Calibri"/>
                  <w:color w:val="FF0000"/>
                  <w:sz w:val="20"/>
                  <w:szCs w:val="20"/>
                </w:rPr>
                <w:t>*</w:t>
              </w:r>
            </w:ins>
          </w:p>
        </w:tc>
      </w:tr>
      <w:tr w:rsidR="00DC2757" w:rsidRPr="00DC2757" w14:paraId="05CBDFD6" w14:textId="77777777" w:rsidTr="00DC2757">
        <w:trPr>
          <w:trHeight w:val="260"/>
          <w:ins w:id="227" w:author="Commodore, Sarah" w:date="2023-03-22T16:21:00Z"/>
        </w:trPr>
        <w:tc>
          <w:tcPr>
            <w:tcW w:w="0" w:type="auto"/>
            <w:tcBorders>
              <w:top w:val="nil"/>
              <w:left w:val="nil"/>
              <w:bottom w:val="nil"/>
              <w:right w:val="nil"/>
            </w:tcBorders>
            <w:shd w:val="clear" w:color="auto" w:fill="auto"/>
            <w:noWrap/>
            <w:vAlign w:val="bottom"/>
            <w:hideMark/>
          </w:tcPr>
          <w:p w14:paraId="71FD5FEE" w14:textId="77777777" w:rsidR="00DC2757" w:rsidRPr="00DC2757" w:rsidRDefault="00DC2757" w:rsidP="00DC2757">
            <w:pPr>
              <w:spacing w:after="0" w:line="240" w:lineRule="auto"/>
              <w:rPr>
                <w:ins w:id="228" w:author="Commodore, Sarah" w:date="2023-03-22T16:21:00Z"/>
                <w:rFonts w:ascii="Calibri" w:eastAsia="Times New Roman" w:hAnsi="Calibri" w:cs="Calibri"/>
                <w:color w:val="000000"/>
                <w:sz w:val="20"/>
                <w:szCs w:val="20"/>
              </w:rPr>
            </w:pPr>
            <w:ins w:id="229" w:author="Commodore, Sarah" w:date="2023-03-22T16:21:00Z">
              <w:r w:rsidRPr="00DC2757">
                <w:rPr>
                  <w:rFonts w:ascii="Calibri" w:eastAsia="Times New Roman" w:hAnsi="Calibri" w:cs="Calibri"/>
                  <w:color w:val="000000"/>
                  <w:sz w:val="20"/>
                  <w:szCs w:val="20"/>
                </w:rPr>
                <w:t>ENSG00000144834.14</w:t>
              </w:r>
            </w:ins>
          </w:p>
        </w:tc>
        <w:tc>
          <w:tcPr>
            <w:tcW w:w="0" w:type="auto"/>
            <w:tcBorders>
              <w:top w:val="nil"/>
              <w:left w:val="nil"/>
              <w:bottom w:val="nil"/>
              <w:right w:val="nil"/>
            </w:tcBorders>
            <w:shd w:val="clear" w:color="auto" w:fill="auto"/>
            <w:noWrap/>
            <w:vAlign w:val="bottom"/>
            <w:hideMark/>
          </w:tcPr>
          <w:p w14:paraId="20561996" w14:textId="77777777" w:rsidR="00DC2757" w:rsidRPr="00DC2757" w:rsidRDefault="00DC2757" w:rsidP="00DC2757">
            <w:pPr>
              <w:spacing w:after="0" w:line="240" w:lineRule="auto"/>
              <w:rPr>
                <w:ins w:id="230" w:author="Commodore, Sarah" w:date="2023-03-22T16:21:00Z"/>
                <w:rFonts w:ascii="Calibri" w:eastAsia="Times New Roman" w:hAnsi="Calibri" w:cs="Calibri"/>
                <w:color w:val="000000"/>
                <w:sz w:val="20"/>
                <w:szCs w:val="20"/>
              </w:rPr>
            </w:pPr>
            <w:ins w:id="231" w:author="Commodore, Sarah" w:date="2023-03-22T16:21:00Z">
              <w:r w:rsidRPr="00DC2757">
                <w:rPr>
                  <w:rFonts w:ascii="Calibri" w:eastAsia="Times New Roman" w:hAnsi="Calibri" w:cs="Calibri"/>
                  <w:color w:val="000000"/>
                  <w:sz w:val="20"/>
                  <w:szCs w:val="20"/>
                </w:rPr>
                <w:t>TAGLN3</w:t>
              </w:r>
            </w:ins>
          </w:p>
        </w:tc>
        <w:tc>
          <w:tcPr>
            <w:tcW w:w="0" w:type="auto"/>
            <w:tcBorders>
              <w:top w:val="nil"/>
              <w:left w:val="nil"/>
              <w:bottom w:val="nil"/>
              <w:right w:val="nil"/>
            </w:tcBorders>
            <w:shd w:val="clear" w:color="auto" w:fill="auto"/>
            <w:noWrap/>
            <w:vAlign w:val="bottom"/>
            <w:hideMark/>
          </w:tcPr>
          <w:p w14:paraId="2220472B" w14:textId="77777777" w:rsidR="00DC2757" w:rsidRPr="00DC2757" w:rsidRDefault="00DC2757" w:rsidP="00DC2757">
            <w:pPr>
              <w:spacing w:after="0" w:line="240" w:lineRule="auto"/>
              <w:jc w:val="center"/>
              <w:rPr>
                <w:ins w:id="232" w:author="Commodore, Sarah" w:date="2023-03-22T16:21:00Z"/>
                <w:rFonts w:ascii="Calibri" w:eastAsia="Times New Roman" w:hAnsi="Calibri" w:cs="Calibri"/>
                <w:color w:val="000000"/>
                <w:sz w:val="20"/>
                <w:szCs w:val="20"/>
              </w:rPr>
            </w:pPr>
            <w:ins w:id="233"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B56EE86" w14:textId="77777777" w:rsidR="00DC2757" w:rsidRPr="00DC2757" w:rsidRDefault="00DC2757" w:rsidP="00DC2757">
            <w:pPr>
              <w:spacing w:after="0" w:line="240" w:lineRule="auto"/>
              <w:jc w:val="center"/>
              <w:rPr>
                <w:ins w:id="234" w:author="Commodore, Sarah" w:date="2023-03-22T16:21:00Z"/>
                <w:rFonts w:ascii="Calibri" w:eastAsia="Times New Roman" w:hAnsi="Calibri" w:cs="Calibri"/>
                <w:color w:val="000000"/>
                <w:sz w:val="20"/>
                <w:szCs w:val="20"/>
              </w:rPr>
            </w:pPr>
            <w:ins w:id="235"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1096378" w14:textId="77777777" w:rsidR="00DC2757" w:rsidRPr="00DC2757" w:rsidRDefault="00DC2757" w:rsidP="00DC2757">
            <w:pPr>
              <w:spacing w:after="0" w:line="240" w:lineRule="auto"/>
              <w:jc w:val="center"/>
              <w:rPr>
                <w:ins w:id="236" w:author="Commodore, Sarah" w:date="2023-03-22T16:21:00Z"/>
                <w:rFonts w:ascii="Calibri" w:eastAsia="Times New Roman" w:hAnsi="Calibri" w:cs="Calibri"/>
                <w:color w:val="000000"/>
                <w:sz w:val="20"/>
                <w:szCs w:val="20"/>
              </w:rPr>
            </w:pPr>
            <w:ins w:id="237"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4039D5CD" w14:textId="77777777" w:rsidR="00DC2757" w:rsidRPr="00DC2757" w:rsidRDefault="00DC2757" w:rsidP="00DC2757">
            <w:pPr>
              <w:spacing w:after="0" w:line="240" w:lineRule="auto"/>
              <w:jc w:val="center"/>
              <w:rPr>
                <w:ins w:id="238" w:author="Commodore, Sarah" w:date="2023-03-22T16:21:00Z"/>
                <w:rFonts w:ascii="Calibri" w:eastAsia="Times New Roman" w:hAnsi="Calibri" w:cs="Calibri"/>
                <w:color w:val="FF0000"/>
                <w:sz w:val="20"/>
                <w:szCs w:val="20"/>
              </w:rPr>
            </w:pPr>
            <w:ins w:id="239" w:author="Commodore, Sarah" w:date="2023-03-22T16:21:00Z">
              <w:r w:rsidRPr="00DC2757">
                <w:rPr>
                  <w:rFonts w:ascii="Calibri" w:eastAsia="Times New Roman" w:hAnsi="Calibri" w:cs="Calibri"/>
                  <w:color w:val="FF0000"/>
                  <w:sz w:val="20"/>
                  <w:szCs w:val="20"/>
                </w:rPr>
                <w:t>*</w:t>
              </w:r>
            </w:ins>
          </w:p>
        </w:tc>
      </w:tr>
      <w:tr w:rsidR="00DC2757" w:rsidRPr="00DC2757" w14:paraId="06760A56" w14:textId="77777777" w:rsidTr="00DC2757">
        <w:trPr>
          <w:trHeight w:val="260"/>
          <w:ins w:id="240" w:author="Commodore, Sarah" w:date="2023-03-22T16:21:00Z"/>
        </w:trPr>
        <w:tc>
          <w:tcPr>
            <w:tcW w:w="0" w:type="auto"/>
            <w:tcBorders>
              <w:top w:val="nil"/>
              <w:left w:val="nil"/>
              <w:bottom w:val="nil"/>
              <w:right w:val="nil"/>
            </w:tcBorders>
            <w:shd w:val="clear" w:color="auto" w:fill="auto"/>
            <w:noWrap/>
            <w:vAlign w:val="bottom"/>
            <w:hideMark/>
          </w:tcPr>
          <w:p w14:paraId="7956B75B" w14:textId="77777777" w:rsidR="00DC2757" w:rsidRPr="00DC2757" w:rsidRDefault="00DC2757" w:rsidP="00DC2757">
            <w:pPr>
              <w:spacing w:after="0" w:line="240" w:lineRule="auto"/>
              <w:rPr>
                <w:ins w:id="241" w:author="Commodore, Sarah" w:date="2023-03-22T16:21:00Z"/>
                <w:rFonts w:ascii="Calibri" w:eastAsia="Times New Roman" w:hAnsi="Calibri" w:cs="Calibri"/>
                <w:color w:val="000000"/>
                <w:sz w:val="20"/>
                <w:szCs w:val="20"/>
              </w:rPr>
            </w:pPr>
            <w:ins w:id="242" w:author="Commodore, Sarah" w:date="2023-03-22T16:21:00Z">
              <w:r w:rsidRPr="00DC2757">
                <w:rPr>
                  <w:rFonts w:ascii="Calibri" w:eastAsia="Times New Roman" w:hAnsi="Calibri" w:cs="Calibri"/>
                  <w:color w:val="000000"/>
                  <w:sz w:val="20"/>
                  <w:szCs w:val="20"/>
                </w:rPr>
                <w:t>ENSG00000174898.16</w:t>
              </w:r>
            </w:ins>
          </w:p>
        </w:tc>
        <w:tc>
          <w:tcPr>
            <w:tcW w:w="0" w:type="auto"/>
            <w:tcBorders>
              <w:top w:val="nil"/>
              <w:left w:val="nil"/>
              <w:bottom w:val="nil"/>
              <w:right w:val="nil"/>
            </w:tcBorders>
            <w:shd w:val="clear" w:color="auto" w:fill="auto"/>
            <w:noWrap/>
            <w:vAlign w:val="bottom"/>
            <w:hideMark/>
          </w:tcPr>
          <w:p w14:paraId="0EC51B1E" w14:textId="77777777" w:rsidR="00DC2757" w:rsidRPr="00DC2757" w:rsidRDefault="00DC2757" w:rsidP="00DC2757">
            <w:pPr>
              <w:spacing w:after="0" w:line="240" w:lineRule="auto"/>
              <w:rPr>
                <w:ins w:id="243" w:author="Commodore, Sarah" w:date="2023-03-22T16:21:00Z"/>
                <w:rFonts w:ascii="Calibri" w:eastAsia="Times New Roman" w:hAnsi="Calibri" w:cs="Calibri"/>
                <w:color w:val="000000"/>
                <w:sz w:val="20"/>
                <w:szCs w:val="20"/>
              </w:rPr>
            </w:pPr>
            <w:ins w:id="244" w:author="Commodore, Sarah" w:date="2023-03-22T16:21:00Z">
              <w:r w:rsidRPr="00DC2757">
                <w:rPr>
                  <w:rFonts w:ascii="Calibri" w:eastAsia="Times New Roman" w:hAnsi="Calibri" w:cs="Calibri"/>
                  <w:color w:val="000000"/>
                  <w:sz w:val="20"/>
                  <w:szCs w:val="20"/>
                </w:rPr>
                <w:t>CATSPERD</w:t>
              </w:r>
            </w:ins>
          </w:p>
        </w:tc>
        <w:tc>
          <w:tcPr>
            <w:tcW w:w="0" w:type="auto"/>
            <w:tcBorders>
              <w:top w:val="nil"/>
              <w:left w:val="nil"/>
              <w:bottom w:val="nil"/>
              <w:right w:val="nil"/>
            </w:tcBorders>
            <w:shd w:val="clear" w:color="auto" w:fill="auto"/>
            <w:noWrap/>
            <w:vAlign w:val="bottom"/>
            <w:hideMark/>
          </w:tcPr>
          <w:p w14:paraId="3AAE0785" w14:textId="77777777" w:rsidR="00DC2757" w:rsidRPr="00DC2757" w:rsidRDefault="00DC2757" w:rsidP="00DC2757">
            <w:pPr>
              <w:spacing w:after="0" w:line="240" w:lineRule="auto"/>
              <w:jc w:val="center"/>
              <w:rPr>
                <w:ins w:id="245" w:author="Commodore, Sarah" w:date="2023-03-22T16:21:00Z"/>
                <w:rFonts w:ascii="Calibri" w:eastAsia="Times New Roman" w:hAnsi="Calibri" w:cs="Calibri"/>
                <w:color w:val="000000"/>
                <w:sz w:val="20"/>
                <w:szCs w:val="20"/>
              </w:rPr>
            </w:pPr>
            <w:ins w:id="246"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416346F1" w14:textId="77777777" w:rsidR="00DC2757" w:rsidRPr="00DC2757" w:rsidRDefault="00DC2757" w:rsidP="00DC2757">
            <w:pPr>
              <w:spacing w:after="0" w:line="240" w:lineRule="auto"/>
              <w:jc w:val="center"/>
              <w:rPr>
                <w:ins w:id="247" w:author="Commodore, Sarah" w:date="2023-03-22T16:21:00Z"/>
                <w:rFonts w:ascii="Calibri" w:eastAsia="Times New Roman" w:hAnsi="Calibri" w:cs="Calibri"/>
                <w:color w:val="000000"/>
                <w:sz w:val="20"/>
                <w:szCs w:val="20"/>
              </w:rPr>
            </w:pPr>
            <w:ins w:id="248" w:author="Commodore, Sarah" w:date="2023-03-22T16:21:00Z">
              <w:r w:rsidRPr="00DC2757">
                <w:rPr>
                  <w:rFonts w:ascii="Calibri" w:eastAsia="Times New Roman" w:hAnsi="Calibri" w:cs="Calibri"/>
                  <w:color w:val="000000"/>
                  <w:sz w:val="20"/>
                  <w:szCs w:val="20"/>
                </w:rPr>
                <w:t>1.2E-15</w:t>
              </w:r>
            </w:ins>
          </w:p>
        </w:tc>
        <w:tc>
          <w:tcPr>
            <w:tcW w:w="0" w:type="auto"/>
            <w:tcBorders>
              <w:top w:val="nil"/>
              <w:left w:val="nil"/>
              <w:bottom w:val="nil"/>
              <w:right w:val="nil"/>
            </w:tcBorders>
            <w:shd w:val="clear" w:color="auto" w:fill="auto"/>
            <w:noWrap/>
            <w:vAlign w:val="bottom"/>
            <w:hideMark/>
          </w:tcPr>
          <w:p w14:paraId="18A56C49" w14:textId="77777777" w:rsidR="00DC2757" w:rsidRPr="00DC2757" w:rsidRDefault="00DC2757" w:rsidP="00DC2757">
            <w:pPr>
              <w:spacing w:after="0" w:line="240" w:lineRule="auto"/>
              <w:jc w:val="center"/>
              <w:rPr>
                <w:ins w:id="249" w:author="Commodore, Sarah" w:date="2023-03-22T16:21:00Z"/>
                <w:rFonts w:ascii="Calibri" w:eastAsia="Times New Roman" w:hAnsi="Calibri" w:cs="Calibri"/>
                <w:color w:val="000000"/>
                <w:sz w:val="20"/>
                <w:szCs w:val="20"/>
              </w:rPr>
            </w:pPr>
            <w:ins w:id="250" w:author="Commodore, Sarah" w:date="2023-03-22T16:21:00Z">
              <w:r w:rsidRPr="00DC2757">
                <w:rPr>
                  <w:rFonts w:ascii="Calibri" w:eastAsia="Times New Roman" w:hAnsi="Calibri" w:cs="Calibri"/>
                  <w:color w:val="000000"/>
                  <w:sz w:val="20"/>
                  <w:szCs w:val="20"/>
                </w:rPr>
                <w:t>1.1E-13</w:t>
              </w:r>
            </w:ins>
          </w:p>
        </w:tc>
        <w:tc>
          <w:tcPr>
            <w:tcW w:w="0" w:type="auto"/>
            <w:tcBorders>
              <w:top w:val="nil"/>
              <w:left w:val="nil"/>
              <w:bottom w:val="nil"/>
              <w:right w:val="nil"/>
            </w:tcBorders>
            <w:shd w:val="clear" w:color="auto" w:fill="auto"/>
            <w:noWrap/>
            <w:vAlign w:val="bottom"/>
            <w:hideMark/>
          </w:tcPr>
          <w:p w14:paraId="1D37F31B" w14:textId="77777777" w:rsidR="00DC2757" w:rsidRPr="00DC2757" w:rsidRDefault="00DC2757" w:rsidP="00DC2757">
            <w:pPr>
              <w:spacing w:after="0" w:line="240" w:lineRule="auto"/>
              <w:jc w:val="center"/>
              <w:rPr>
                <w:ins w:id="251" w:author="Commodore, Sarah" w:date="2023-03-22T16:21:00Z"/>
                <w:rFonts w:ascii="Calibri" w:eastAsia="Times New Roman" w:hAnsi="Calibri" w:cs="Calibri"/>
                <w:color w:val="FF0000"/>
                <w:sz w:val="20"/>
                <w:szCs w:val="20"/>
              </w:rPr>
            </w:pPr>
            <w:ins w:id="252" w:author="Commodore, Sarah" w:date="2023-03-22T16:21:00Z">
              <w:r w:rsidRPr="00DC2757">
                <w:rPr>
                  <w:rFonts w:ascii="Calibri" w:eastAsia="Times New Roman" w:hAnsi="Calibri" w:cs="Calibri"/>
                  <w:color w:val="FF0000"/>
                  <w:sz w:val="20"/>
                  <w:szCs w:val="20"/>
                </w:rPr>
                <w:t>*</w:t>
              </w:r>
            </w:ins>
          </w:p>
        </w:tc>
      </w:tr>
      <w:tr w:rsidR="00DC2757" w:rsidRPr="00DC2757" w14:paraId="709143B4" w14:textId="77777777" w:rsidTr="00DC2757">
        <w:trPr>
          <w:trHeight w:val="260"/>
          <w:ins w:id="253" w:author="Commodore, Sarah" w:date="2023-03-22T16:21:00Z"/>
        </w:trPr>
        <w:tc>
          <w:tcPr>
            <w:tcW w:w="0" w:type="auto"/>
            <w:tcBorders>
              <w:top w:val="nil"/>
              <w:left w:val="nil"/>
              <w:bottom w:val="nil"/>
              <w:right w:val="nil"/>
            </w:tcBorders>
            <w:shd w:val="clear" w:color="auto" w:fill="auto"/>
            <w:noWrap/>
            <w:vAlign w:val="bottom"/>
            <w:hideMark/>
          </w:tcPr>
          <w:p w14:paraId="79772934" w14:textId="77777777" w:rsidR="00DC2757" w:rsidRPr="00DC2757" w:rsidRDefault="00DC2757" w:rsidP="00DC2757">
            <w:pPr>
              <w:spacing w:after="0" w:line="240" w:lineRule="auto"/>
              <w:rPr>
                <w:ins w:id="254" w:author="Commodore, Sarah" w:date="2023-03-22T16:21:00Z"/>
                <w:rFonts w:ascii="Calibri" w:eastAsia="Times New Roman" w:hAnsi="Calibri" w:cs="Calibri"/>
                <w:color w:val="000000"/>
                <w:sz w:val="20"/>
                <w:szCs w:val="20"/>
              </w:rPr>
            </w:pPr>
            <w:ins w:id="255" w:author="Commodore, Sarah" w:date="2023-03-22T16:21:00Z">
              <w:r w:rsidRPr="00DC2757">
                <w:rPr>
                  <w:rFonts w:ascii="Calibri" w:eastAsia="Times New Roman" w:hAnsi="Calibri" w:cs="Calibri"/>
                  <w:color w:val="000000"/>
                  <w:sz w:val="20"/>
                  <w:szCs w:val="20"/>
                </w:rPr>
                <w:t>ENSG00000160472.5</w:t>
              </w:r>
            </w:ins>
          </w:p>
        </w:tc>
        <w:tc>
          <w:tcPr>
            <w:tcW w:w="0" w:type="auto"/>
            <w:tcBorders>
              <w:top w:val="nil"/>
              <w:left w:val="nil"/>
              <w:bottom w:val="nil"/>
              <w:right w:val="nil"/>
            </w:tcBorders>
            <w:shd w:val="clear" w:color="auto" w:fill="auto"/>
            <w:noWrap/>
            <w:vAlign w:val="bottom"/>
            <w:hideMark/>
          </w:tcPr>
          <w:p w14:paraId="6B74B749" w14:textId="77777777" w:rsidR="00DC2757" w:rsidRPr="00DC2757" w:rsidRDefault="00DC2757" w:rsidP="00DC2757">
            <w:pPr>
              <w:spacing w:after="0" w:line="240" w:lineRule="auto"/>
              <w:rPr>
                <w:ins w:id="256" w:author="Commodore, Sarah" w:date="2023-03-22T16:21:00Z"/>
                <w:rFonts w:ascii="Calibri" w:eastAsia="Times New Roman" w:hAnsi="Calibri" w:cs="Calibri"/>
                <w:color w:val="000000"/>
                <w:sz w:val="20"/>
                <w:szCs w:val="20"/>
              </w:rPr>
            </w:pPr>
            <w:ins w:id="257" w:author="Commodore, Sarah" w:date="2023-03-22T16:21:00Z">
              <w:r w:rsidRPr="00DC2757">
                <w:rPr>
                  <w:rFonts w:ascii="Calibri" w:eastAsia="Times New Roman" w:hAnsi="Calibri" w:cs="Calibri"/>
                  <w:color w:val="000000"/>
                  <w:sz w:val="20"/>
                  <w:szCs w:val="20"/>
                </w:rPr>
                <w:t>TMEM190</w:t>
              </w:r>
            </w:ins>
          </w:p>
        </w:tc>
        <w:tc>
          <w:tcPr>
            <w:tcW w:w="0" w:type="auto"/>
            <w:tcBorders>
              <w:top w:val="nil"/>
              <w:left w:val="nil"/>
              <w:bottom w:val="nil"/>
              <w:right w:val="nil"/>
            </w:tcBorders>
            <w:shd w:val="clear" w:color="auto" w:fill="auto"/>
            <w:noWrap/>
            <w:vAlign w:val="bottom"/>
            <w:hideMark/>
          </w:tcPr>
          <w:p w14:paraId="77A84E0C" w14:textId="77777777" w:rsidR="00DC2757" w:rsidRPr="00DC2757" w:rsidRDefault="00DC2757" w:rsidP="00DC2757">
            <w:pPr>
              <w:spacing w:after="0" w:line="240" w:lineRule="auto"/>
              <w:jc w:val="center"/>
              <w:rPr>
                <w:ins w:id="258" w:author="Commodore, Sarah" w:date="2023-03-22T16:21:00Z"/>
                <w:rFonts w:ascii="Calibri" w:eastAsia="Times New Roman" w:hAnsi="Calibri" w:cs="Calibri"/>
                <w:color w:val="000000"/>
                <w:sz w:val="20"/>
                <w:szCs w:val="20"/>
              </w:rPr>
            </w:pPr>
            <w:ins w:id="259"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0EC71D2C" w14:textId="77777777" w:rsidR="00DC2757" w:rsidRPr="00DC2757" w:rsidRDefault="00DC2757" w:rsidP="00DC2757">
            <w:pPr>
              <w:spacing w:after="0" w:line="240" w:lineRule="auto"/>
              <w:jc w:val="center"/>
              <w:rPr>
                <w:ins w:id="260" w:author="Commodore, Sarah" w:date="2023-03-22T16:21:00Z"/>
                <w:rFonts w:ascii="Calibri" w:eastAsia="Times New Roman" w:hAnsi="Calibri" w:cs="Calibri"/>
                <w:color w:val="000000"/>
                <w:sz w:val="20"/>
                <w:szCs w:val="20"/>
              </w:rPr>
            </w:pPr>
            <w:ins w:id="261"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07B6C960" w14:textId="77777777" w:rsidR="00DC2757" w:rsidRPr="00DC2757" w:rsidRDefault="00DC2757" w:rsidP="00DC2757">
            <w:pPr>
              <w:spacing w:after="0" w:line="240" w:lineRule="auto"/>
              <w:jc w:val="center"/>
              <w:rPr>
                <w:ins w:id="262" w:author="Commodore, Sarah" w:date="2023-03-22T16:21:00Z"/>
                <w:rFonts w:ascii="Calibri" w:eastAsia="Times New Roman" w:hAnsi="Calibri" w:cs="Calibri"/>
                <w:color w:val="000000"/>
                <w:sz w:val="20"/>
                <w:szCs w:val="20"/>
              </w:rPr>
            </w:pPr>
            <w:ins w:id="263"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A5817AF" w14:textId="77777777" w:rsidR="00DC2757" w:rsidRPr="00DC2757" w:rsidRDefault="00DC2757" w:rsidP="00DC2757">
            <w:pPr>
              <w:spacing w:after="0" w:line="240" w:lineRule="auto"/>
              <w:jc w:val="center"/>
              <w:rPr>
                <w:ins w:id="264" w:author="Commodore, Sarah" w:date="2023-03-22T16:21:00Z"/>
                <w:rFonts w:ascii="Calibri" w:eastAsia="Times New Roman" w:hAnsi="Calibri" w:cs="Calibri"/>
                <w:color w:val="FF0000"/>
                <w:sz w:val="20"/>
                <w:szCs w:val="20"/>
              </w:rPr>
            </w:pPr>
            <w:ins w:id="265" w:author="Commodore, Sarah" w:date="2023-03-22T16:21:00Z">
              <w:r w:rsidRPr="00DC2757">
                <w:rPr>
                  <w:rFonts w:ascii="Calibri" w:eastAsia="Times New Roman" w:hAnsi="Calibri" w:cs="Calibri"/>
                  <w:color w:val="FF0000"/>
                  <w:sz w:val="20"/>
                  <w:szCs w:val="20"/>
                </w:rPr>
                <w:t>*</w:t>
              </w:r>
            </w:ins>
          </w:p>
        </w:tc>
      </w:tr>
      <w:tr w:rsidR="00DC2757" w:rsidRPr="00DC2757" w14:paraId="6D1F3534" w14:textId="77777777" w:rsidTr="00DC2757">
        <w:trPr>
          <w:trHeight w:val="260"/>
          <w:ins w:id="266" w:author="Commodore, Sarah" w:date="2023-03-22T16:21:00Z"/>
        </w:trPr>
        <w:tc>
          <w:tcPr>
            <w:tcW w:w="0" w:type="auto"/>
            <w:tcBorders>
              <w:top w:val="nil"/>
              <w:left w:val="nil"/>
              <w:bottom w:val="nil"/>
              <w:right w:val="nil"/>
            </w:tcBorders>
            <w:shd w:val="clear" w:color="auto" w:fill="auto"/>
            <w:noWrap/>
            <w:vAlign w:val="bottom"/>
            <w:hideMark/>
          </w:tcPr>
          <w:p w14:paraId="0FDF33E6" w14:textId="77777777" w:rsidR="00DC2757" w:rsidRPr="00DC2757" w:rsidRDefault="00DC2757" w:rsidP="00DC2757">
            <w:pPr>
              <w:spacing w:after="0" w:line="240" w:lineRule="auto"/>
              <w:rPr>
                <w:ins w:id="267" w:author="Commodore, Sarah" w:date="2023-03-22T16:21:00Z"/>
                <w:rFonts w:ascii="Calibri" w:eastAsia="Times New Roman" w:hAnsi="Calibri" w:cs="Calibri"/>
                <w:color w:val="000000"/>
                <w:sz w:val="20"/>
                <w:szCs w:val="20"/>
              </w:rPr>
            </w:pPr>
            <w:ins w:id="268" w:author="Commodore, Sarah" w:date="2023-03-22T16:21:00Z">
              <w:r w:rsidRPr="00DC2757">
                <w:rPr>
                  <w:rFonts w:ascii="Calibri" w:eastAsia="Times New Roman" w:hAnsi="Calibri" w:cs="Calibri"/>
                  <w:color w:val="000000"/>
                  <w:sz w:val="20"/>
                  <w:szCs w:val="20"/>
                </w:rPr>
                <w:t>ENSG00000170703.15</w:t>
              </w:r>
            </w:ins>
          </w:p>
        </w:tc>
        <w:tc>
          <w:tcPr>
            <w:tcW w:w="0" w:type="auto"/>
            <w:tcBorders>
              <w:top w:val="nil"/>
              <w:left w:val="nil"/>
              <w:bottom w:val="nil"/>
              <w:right w:val="nil"/>
            </w:tcBorders>
            <w:shd w:val="clear" w:color="auto" w:fill="auto"/>
            <w:noWrap/>
            <w:vAlign w:val="bottom"/>
            <w:hideMark/>
          </w:tcPr>
          <w:p w14:paraId="00D6BA6D" w14:textId="77777777" w:rsidR="00DC2757" w:rsidRPr="00DC2757" w:rsidRDefault="00DC2757" w:rsidP="00DC2757">
            <w:pPr>
              <w:spacing w:after="0" w:line="240" w:lineRule="auto"/>
              <w:rPr>
                <w:ins w:id="269" w:author="Commodore, Sarah" w:date="2023-03-22T16:21:00Z"/>
                <w:rFonts w:ascii="Calibri" w:eastAsia="Times New Roman" w:hAnsi="Calibri" w:cs="Calibri"/>
                <w:color w:val="000000"/>
                <w:sz w:val="20"/>
                <w:szCs w:val="20"/>
              </w:rPr>
            </w:pPr>
            <w:ins w:id="270" w:author="Commodore, Sarah" w:date="2023-03-22T16:21:00Z">
              <w:r w:rsidRPr="00DC2757">
                <w:rPr>
                  <w:rFonts w:ascii="Calibri" w:eastAsia="Times New Roman" w:hAnsi="Calibri" w:cs="Calibri"/>
                  <w:color w:val="000000"/>
                  <w:sz w:val="20"/>
                  <w:szCs w:val="20"/>
                </w:rPr>
                <w:t>TTLL6</w:t>
              </w:r>
            </w:ins>
          </w:p>
        </w:tc>
        <w:tc>
          <w:tcPr>
            <w:tcW w:w="0" w:type="auto"/>
            <w:tcBorders>
              <w:top w:val="nil"/>
              <w:left w:val="nil"/>
              <w:bottom w:val="nil"/>
              <w:right w:val="nil"/>
            </w:tcBorders>
            <w:shd w:val="clear" w:color="auto" w:fill="auto"/>
            <w:noWrap/>
            <w:vAlign w:val="bottom"/>
            <w:hideMark/>
          </w:tcPr>
          <w:p w14:paraId="48BAA018" w14:textId="77777777" w:rsidR="00DC2757" w:rsidRPr="00DC2757" w:rsidRDefault="00DC2757" w:rsidP="00DC2757">
            <w:pPr>
              <w:spacing w:after="0" w:line="240" w:lineRule="auto"/>
              <w:jc w:val="center"/>
              <w:rPr>
                <w:ins w:id="271" w:author="Commodore, Sarah" w:date="2023-03-22T16:21:00Z"/>
                <w:rFonts w:ascii="Calibri" w:eastAsia="Times New Roman" w:hAnsi="Calibri" w:cs="Calibri"/>
                <w:color w:val="000000"/>
                <w:sz w:val="20"/>
                <w:szCs w:val="20"/>
              </w:rPr>
            </w:pPr>
            <w:ins w:id="272"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3A9C90E9" w14:textId="77777777" w:rsidR="00DC2757" w:rsidRPr="00DC2757" w:rsidRDefault="00DC2757" w:rsidP="00DC2757">
            <w:pPr>
              <w:spacing w:after="0" w:line="240" w:lineRule="auto"/>
              <w:jc w:val="center"/>
              <w:rPr>
                <w:ins w:id="273" w:author="Commodore, Sarah" w:date="2023-03-22T16:21:00Z"/>
                <w:rFonts w:ascii="Calibri" w:eastAsia="Times New Roman" w:hAnsi="Calibri" w:cs="Calibri"/>
                <w:color w:val="000000"/>
                <w:sz w:val="20"/>
                <w:szCs w:val="20"/>
              </w:rPr>
            </w:pPr>
            <w:ins w:id="274" w:author="Commodore, Sarah" w:date="2023-03-22T16:21:00Z">
              <w:r w:rsidRPr="00DC2757">
                <w:rPr>
                  <w:rFonts w:ascii="Calibri" w:eastAsia="Times New Roman" w:hAnsi="Calibri" w:cs="Calibri"/>
                  <w:color w:val="000000"/>
                  <w:sz w:val="20"/>
                  <w:szCs w:val="20"/>
                </w:rPr>
                <w:t>8.8E-13</w:t>
              </w:r>
            </w:ins>
          </w:p>
        </w:tc>
        <w:tc>
          <w:tcPr>
            <w:tcW w:w="0" w:type="auto"/>
            <w:tcBorders>
              <w:top w:val="nil"/>
              <w:left w:val="nil"/>
              <w:bottom w:val="nil"/>
              <w:right w:val="nil"/>
            </w:tcBorders>
            <w:shd w:val="clear" w:color="auto" w:fill="auto"/>
            <w:noWrap/>
            <w:vAlign w:val="bottom"/>
            <w:hideMark/>
          </w:tcPr>
          <w:p w14:paraId="237017EF" w14:textId="77777777" w:rsidR="00DC2757" w:rsidRPr="00DC2757" w:rsidRDefault="00DC2757" w:rsidP="00DC2757">
            <w:pPr>
              <w:spacing w:after="0" w:line="240" w:lineRule="auto"/>
              <w:jc w:val="center"/>
              <w:rPr>
                <w:ins w:id="275" w:author="Commodore, Sarah" w:date="2023-03-22T16:21:00Z"/>
                <w:rFonts w:ascii="Calibri" w:eastAsia="Times New Roman" w:hAnsi="Calibri" w:cs="Calibri"/>
                <w:color w:val="000000"/>
                <w:sz w:val="20"/>
                <w:szCs w:val="20"/>
              </w:rPr>
            </w:pPr>
            <w:ins w:id="276"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1E52E4C6" w14:textId="77777777" w:rsidR="00DC2757" w:rsidRPr="00DC2757" w:rsidRDefault="00DC2757" w:rsidP="00DC2757">
            <w:pPr>
              <w:spacing w:after="0" w:line="240" w:lineRule="auto"/>
              <w:jc w:val="center"/>
              <w:rPr>
                <w:ins w:id="277" w:author="Commodore, Sarah" w:date="2023-03-22T16:21:00Z"/>
                <w:rFonts w:ascii="Calibri" w:eastAsia="Times New Roman" w:hAnsi="Calibri" w:cs="Calibri"/>
                <w:color w:val="FF0000"/>
                <w:sz w:val="20"/>
                <w:szCs w:val="20"/>
              </w:rPr>
            </w:pPr>
            <w:ins w:id="278" w:author="Commodore, Sarah" w:date="2023-03-22T16:21:00Z">
              <w:r w:rsidRPr="00DC2757">
                <w:rPr>
                  <w:rFonts w:ascii="Calibri" w:eastAsia="Times New Roman" w:hAnsi="Calibri" w:cs="Calibri"/>
                  <w:color w:val="FF0000"/>
                  <w:sz w:val="20"/>
                  <w:szCs w:val="20"/>
                </w:rPr>
                <w:t>*</w:t>
              </w:r>
            </w:ins>
          </w:p>
        </w:tc>
      </w:tr>
      <w:tr w:rsidR="00DC2757" w:rsidRPr="00DC2757" w14:paraId="64A138FA" w14:textId="77777777" w:rsidTr="00DC2757">
        <w:trPr>
          <w:trHeight w:val="260"/>
          <w:ins w:id="279" w:author="Commodore, Sarah" w:date="2023-03-22T16:21:00Z"/>
        </w:trPr>
        <w:tc>
          <w:tcPr>
            <w:tcW w:w="0" w:type="auto"/>
            <w:tcBorders>
              <w:top w:val="nil"/>
              <w:left w:val="nil"/>
              <w:bottom w:val="nil"/>
              <w:right w:val="nil"/>
            </w:tcBorders>
            <w:shd w:val="clear" w:color="auto" w:fill="auto"/>
            <w:noWrap/>
            <w:vAlign w:val="bottom"/>
            <w:hideMark/>
          </w:tcPr>
          <w:p w14:paraId="6148EB59" w14:textId="77777777" w:rsidR="00DC2757" w:rsidRPr="00DC2757" w:rsidRDefault="00DC2757" w:rsidP="00DC2757">
            <w:pPr>
              <w:spacing w:after="0" w:line="240" w:lineRule="auto"/>
              <w:rPr>
                <w:ins w:id="280" w:author="Commodore, Sarah" w:date="2023-03-22T16:21:00Z"/>
                <w:rFonts w:ascii="Calibri" w:eastAsia="Times New Roman" w:hAnsi="Calibri" w:cs="Calibri"/>
                <w:color w:val="000000"/>
                <w:sz w:val="20"/>
                <w:szCs w:val="20"/>
              </w:rPr>
            </w:pPr>
            <w:ins w:id="281" w:author="Commodore, Sarah" w:date="2023-03-22T16:21:00Z">
              <w:r w:rsidRPr="00DC2757">
                <w:rPr>
                  <w:rFonts w:ascii="Calibri" w:eastAsia="Times New Roman" w:hAnsi="Calibri" w:cs="Calibri"/>
                  <w:color w:val="000000"/>
                  <w:sz w:val="20"/>
                  <w:szCs w:val="20"/>
                </w:rPr>
                <w:t>ENSG00000118407.15</w:t>
              </w:r>
            </w:ins>
          </w:p>
        </w:tc>
        <w:tc>
          <w:tcPr>
            <w:tcW w:w="0" w:type="auto"/>
            <w:tcBorders>
              <w:top w:val="nil"/>
              <w:left w:val="nil"/>
              <w:bottom w:val="nil"/>
              <w:right w:val="nil"/>
            </w:tcBorders>
            <w:shd w:val="clear" w:color="auto" w:fill="auto"/>
            <w:noWrap/>
            <w:vAlign w:val="bottom"/>
            <w:hideMark/>
          </w:tcPr>
          <w:p w14:paraId="45799F0E" w14:textId="77777777" w:rsidR="00DC2757" w:rsidRPr="00DC2757" w:rsidRDefault="00DC2757" w:rsidP="00DC2757">
            <w:pPr>
              <w:spacing w:after="0" w:line="240" w:lineRule="auto"/>
              <w:rPr>
                <w:ins w:id="282" w:author="Commodore, Sarah" w:date="2023-03-22T16:21:00Z"/>
                <w:rFonts w:ascii="Calibri" w:eastAsia="Times New Roman" w:hAnsi="Calibri" w:cs="Calibri"/>
                <w:color w:val="000000"/>
                <w:sz w:val="20"/>
                <w:szCs w:val="20"/>
              </w:rPr>
            </w:pPr>
            <w:ins w:id="283" w:author="Commodore, Sarah" w:date="2023-03-22T16:21:00Z">
              <w:r w:rsidRPr="00DC2757">
                <w:rPr>
                  <w:rFonts w:ascii="Calibri" w:eastAsia="Times New Roman" w:hAnsi="Calibri" w:cs="Calibri"/>
                  <w:color w:val="000000"/>
                  <w:sz w:val="20"/>
                  <w:szCs w:val="20"/>
                </w:rPr>
                <w:t>FILIP1</w:t>
              </w:r>
            </w:ins>
          </w:p>
        </w:tc>
        <w:tc>
          <w:tcPr>
            <w:tcW w:w="0" w:type="auto"/>
            <w:tcBorders>
              <w:top w:val="nil"/>
              <w:left w:val="nil"/>
              <w:bottom w:val="nil"/>
              <w:right w:val="nil"/>
            </w:tcBorders>
            <w:shd w:val="clear" w:color="auto" w:fill="auto"/>
            <w:noWrap/>
            <w:vAlign w:val="bottom"/>
            <w:hideMark/>
          </w:tcPr>
          <w:p w14:paraId="65D7C13D" w14:textId="77777777" w:rsidR="00DC2757" w:rsidRPr="00DC2757" w:rsidRDefault="00DC2757" w:rsidP="00DC2757">
            <w:pPr>
              <w:spacing w:after="0" w:line="240" w:lineRule="auto"/>
              <w:jc w:val="center"/>
              <w:rPr>
                <w:ins w:id="284" w:author="Commodore, Sarah" w:date="2023-03-22T16:21:00Z"/>
                <w:rFonts w:ascii="Calibri" w:eastAsia="Times New Roman" w:hAnsi="Calibri" w:cs="Calibri"/>
                <w:color w:val="000000"/>
                <w:sz w:val="20"/>
                <w:szCs w:val="20"/>
              </w:rPr>
            </w:pPr>
            <w:ins w:id="285"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211D233E" w14:textId="77777777" w:rsidR="00DC2757" w:rsidRPr="00DC2757" w:rsidRDefault="00DC2757" w:rsidP="00DC2757">
            <w:pPr>
              <w:spacing w:after="0" w:line="240" w:lineRule="auto"/>
              <w:jc w:val="center"/>
              <w:rPr>
                <w:ins w:id="286" w:author="Commodore, Sarah" w:date="2023-03-22T16:21:00Z"/>
                <w:rFonts w:ascii="Calibri" w:eastAsia="Times New Roman" w:hAnsi="Calibri" w:cs="Calibri"/>
                <w:color w:val="000000"/>
                <w:sz w:val="20"/>
                <w:szCs w:val="20"/>
              </w:rPr>
            </w:pPr>
            <w:ins w:id="287"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5DDD271" w14:textId="77777777" w:rsidR="00DC2757" w:rsidRPr="00DC2757" w:rsidRDefault="00DC2757" w:rsidP="00DC2757">
            <w:pPr>
              <w:spacing w:after="0" w:line="240" w:lineRule="auto"/>
              <w:jc w:val="center"/>
              <w:rPr>
                <w:ins w:id="288" w:author="Commodore, Sarah" w:date="2023-03-22T16:21:00Z"/>
                <w:rFonts w:ascii="Calibri" w:eastAsia="Times New Roman" w:hAnsi="Calibri" w:cs="Calibri"/>
                <w:color w:val="000000"/>
                <w:sz w:val="20"/>
                <w:szCs w:val="20"/>
              </w:rPr>
            </w:pPr>
            <w:ins w:id="289" w:author="Commodore, Sarah" w:date="2023-03-22T16:21:00Z">
              <w:r w:rsidRPr="00DC2757">
                <w:rPr>
                  <w:rFonts w:ascii="Calibri" w:eastAsia="Times New Roman" w:hAnsi="Calibri" w:cs="Calibri"/>
                  <w:color w:val="000000"/>
                  <w:sz w:val="20"/>
                  <w:szCs w:val="20"/>
                </w:rPr>
                <w:t>1.6E-07</w:t>
              </w:r>
            </w:ins>
          </w:p>
        </w:tc>
        <w:tc>
          <w:tcPr>
            <w:tcW w:w="0" w:type="auto"/>
            <w:tcBorders>
              <w:top w:val="nil"/>
              <w:left w:val="nil"/>
              <w:bottom w:val="nil"/>
              <w:right w:val="nil"/>
            </w:tcBorders>
            <w:shd w:val="clear" w:color="auto" w:fill="auto"/>
            <w:noWrap/>
            <w:vAlign w:val="bottom"/>
            <w:hideMark/>
          </w:tcPr>
          <w:p w14:paraId="59DF3FD8" w14:textId="77777777" w:rsidR="00DC2757" w:rsidRPr="00DC2757" w:rsidRDefault="00DC2757" w:rsidP="00DC2757">
            <w:pPr>
              <w:spacing w:after="0" w:line="240" w:lineRule="auto"/>
              <w:jc w:val="center"/>
              <w:rPr>
                <w:ins w:id="290" w:author="Commodore, Sarah" w:date="2023-03-22T16:21:00Z"/>
                <w:rFonts w:ascii="Calibri" w:eastAsia="Times New Roman" w:hAnsi="Calibri" w:cs="Calibri"/>
                <w:color w:val="FF0000"/>
                <w:sz w:val="20"/>
                <w:szCs w:val="20"/>
              </w:rPr>
            </w:pPr>
            <w:ins w:id="291" w:author="Commodore, Sarah" w:date="2023-03-22T16:21:00Z">
              <w:r w:rsidRPr="00DC2757">
                <w:rPr>
                  <w:rFonts w:ascii="Calibri" w:eastAsia="Times New Roman" w:hAnsi="Calibri" w:cs="Calibri"/>
                  <w:color w:val="FF0000"/>
                  <w:sz w:val="20"/>
                  <w:szCs w:val="20"/>
                </w:rPr>
                <w:t>*</w:t>
              </w:r>
            </w:ins>
          </w:p>
        </w:tc>
      </w:tr>
      <w:tr w:rsidR="00DC2757" w:rsidRPr="00DC2757" w14:paraId="2B9AB37A" w14:textId="77777777" w:rsidTr="00DC2757">
        <w:trPr>
          <w:trHeight w:val="260"/>
          <w:ins w:id="292" w:author="Commodore, Sarah" w:date="2023-03-22T16:21:00Z"/>
        </w:trPr>
        <w:tc>
          <w:tcPr>
            <w:tcW w:w="0" w:type="auto"/>
            <w:tcBorders>
              <w:top w:val="nil"/>
              <w:left w:val="nil"/>
              <w:bottom w:val="nil"/>
              <w:right w:val="nil"/>
            </w:tcBorders>
            <w:shd w:val="clear" w:color="auto" w:fill="auto"/>
            <w:noWrap/>
            <w:vAlign w:val="bottom"/>
            <w:hideMark/>
          </w:tcPr>
          <w:p w14:paraId="1813C429" w14:textId="77777777" w:rsidR="00DC2757" w:rsidRPr="00DC2757" w:rsidRDefault="00DC2757" w:rsidP="00DC2757">
            <w:pPr>
              <w:spacing w:after="0" w:line="240" w:lineRule="auto"/>
              <w:rPr>
                <w:ins w:id="293" w:author="Commodore, Sarah" w:date="2023-03-22T16:21:00Z"/>
                <w:rFonts w:ascii="Calibri" w:eastAsia="Times New Roman" w:hAnsi="Calibri" w:cs="Calibri"/>
                <w:color w:val="000000"/>
                <w:sz w:val="20"/>
                <w:szCs w:val="20"/>
              </w:rPr>
            </w:pPr>
            <w:ins w:id="294" w:author="Commodore, Sarah" w:date="2023-03-22T16:21:00Z">
              <w:r w:rsidRPr="00DC2757">
                <w:rPr>
                  <w:rFonts w:ascii="Calibri" w:eastAsia="Times New Roman" w:hAnsi="Calibri" w:cs="Calibri"/>
                  <w:color w:val="000000"/>
                  <w:sz w:val="20"/>
                  <w:szCs w:val="20"/>
                </w:rPr>
                <w:t>ENSG00000237423.3</w:t>
              </w:r>
            </w:ins>
          </w:p>
        </w:tc>
        <w:tc>
          <w:tcPr>
            <w:tcW w:w="0" w:type="auto"/>
            <w:tcBorders>
              <w:top w:val="nil"/>
              <w:left w:val="nil"/>
              <w:bottom w:val="nil"/>
              <w:right w:val="nil"/>
            </w:tcBorders>
            <w:shd w:val="clear" w:color="auto" w:fill="auto"/>
            <w:noWrap/>
            <w:vAlign w:val="bottom"/>
            <w:hideMark/>
          </w:tcPr>
          <w:p w14:paraId="49591D9B" w14:textId="77777777" w:rsidR="00DC2757" w:rsidRPr="00DC2757" w:rsidRDefault="00DC2757" w:rsidP="00DC2757">
            <w:pPr>
              <w:spacing w:after="0" w:line="240" w:lineRule="auto"/>
              <w:rPr>
                <w:ins w:id="295" w:author="Commodore, Sarah" w:date="2023-03-22T16:21:00Z"/>
                <w:rFonts w:ascii="Calibri" w:eastAsia="Times New Roman" w:hAnsi="Calibri" w:cs="Calibri"/>
                <w:color w:val="000000"/>
                <w:sz w:val="20"/>
                <w:szCs w:val="20"/>
              </w:rPr>
            </w:pPr>
            <w:ins w:id="296" w:author="Commodore, Sarah" w:date="2023-03-22T16:21:00Z">
              <w:r w:rsidRPr="00DC2757">
                <w:rPr>
                  <w:rFonts w:ascii="Calibri" w:eastAsia="Times New Roman" w:hAnsi="Calibri" w:cs="Calibri"/>
                  <w:color w:val="000000"/>
                  <w:sz w:val="20"/>
                  <w:szCs w:val="20"/>
                </w:rPr>
                <w:t>LINC01522</w:t>
              </w:r>
            </w:ins>
          </w:p>
        </w:tc>
        <w:tc>
          <w:tcPr>
            <w:tcW w:w="0" w:type="auto"/>
            <w:tcBorders>
              <w:top w:val="nil"/>
              <w:left w:val="nil"/>
              <w:bottom w:val="nil"/>
              <w:right w:val="nil"/>
            </w:tcBorders>
            <w:shd w:val="clear" w:color="auto" w:fill="auto"/>
            <w:noWrap/>
            <w:vAlign w:val="bottom"/>
            <w:hideMark/>
          </w:tcPr>
          <w:p w14:paraId="7AD18C6F" w14:textId="77777777" w:rsidR="00DC2757" w:rsidRPr="00DC2757" w:rsidRDefault="00DC2757" w:rsidP="00DC2757">
            <w:pPr>
              <w:spacing w:after="0" w:line="240" w:lineRule="auto"/>
              <w:jc w:val="center"/>
              <w:rPr>
                <w:ins w:id="297" w:author="Commodore, Sarah" w:date="2023-03-22T16:21:00Z"/>
                <w:rFonts w:ascii="Calibri" w:eastAsia="Times New Roman" w:hAnsi="Calibri" w:cs="Calibri"/>
                <w:color w:val="000000"/>
                <w:sz w:val="20"/>
                <w:szCs w:val="20"/>
              </w:rPr>
            </w:pPr>
            <w:ins w:id="298"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54058951" w14:textId="77777777" w:rsidR="00DC2757" w:rsidRPr="00DC2757" w:rsidRDefault="00DC2757" w:rsidP="00DC2757">
            <w:pPr>
              <w:spacing w:after="0" w:line="240" w:lineRule="auto"/>
              <w:jc w:val="center"/>
              <w:rPr>
                <w:ins w:id="299" w:author="Commodore, Sarah" w:date="2023-03-22T16:21:00Z"/>
                <w:rFonts w:ascii="Calibri" w:eastAsia="Times New Roman" w:hAnsi="Calibri" w:cs="Calibri"/>
                <w:color w:val="000000"/>
                <w:sz w:val="20"/>
                <w:szCs w:val="20"/>
              </w:rPr>
            </w:pPr>
            <w:ins w:id="300"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7371C02A" w14:textId="77777777" w:rsidR="00DC2757" w:rsidRPr="00DC2757" w:rsidRDefault="00DC2757" w:rsidP="00DC2757">
            <w:pPr>
              <w:spacing w:after="0" w:line="240" w:lineRule="auto"/>
              <w:jc w:val="center"/>
              <w:rPr>
                <w:ins w:id="301" w:author="Commodore, Sarah" w:date="2023-03-22T16:21:00Z"/>
                <w:rFonts w:ascii="Calibri" w:eastAsia="Times New Roman" w:hAnsi="Calibri" w:cs="Calibri"/>
                <w:color w:val="000000"/>
                <w:sz w:val="20"/>
                <w:szCs w:val="20"/>
              </w:rPr>
            </w:pPr>
            <w:ins w:id="302"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6DE5FFFE" w14:textId="77777777" w:rsidR="00DC2757" w:rsidRPr="00DC2757" w:rsidRDefault="00DC2757" w:rsidP="00DC2757">
            <w:pPr>
              <w:spacing w:after="0" w:line="240" w:lineRule="auto"/>
              <w:jc w:val="center"/>
              <w:rPr>
                <w:ins w:id="303" w:author="Commodore, Sarah" w:date="2023-03-22T16:21:00Z"/>
                <w:rFonts w:ascii="Calibri" w:eastAsia="Times New Roman" w:hAnsi="Calibri" w:cs="Calibri"/>
                <w:color w:val="FF0000"/>
                <w:sz w:val="20"/>
                <w:szCs w:val="20"/>
              </w:rPr>
            </w:pPr>
            <w:ins w:id="304" w:author="Commodore, Sarah" w:date="2023-03-22T16:21:00Z">
              <w:r w:rsidRPr="00DC2757">
                <w:rPr>
                  <w:rFonts w:ascii="Calibri" w:eastAsia="Times New Roman" w:hAnsi="Calibri" w:cs="Calibri"/>
                  <w:color w:val="FF0000"/>
                  <w:sz w:val="20"/>
                  <w:szCs w:val="20"/>
                </w:rPr>
                <w:t>*</w:t>
              </w:r>
            </w:ins>
          </w:p>
        </w:tc>
      </w:tr>
      <w:tr w:rsidR="00DC2757" w:rsidRPr="00DC2757" w14:paraId="6D184C91" w14:textId="77777777" w:rsidTr="00DC2757">
        <w:trPr>
          <w:trHeight w:val="260"/>
          <w:ins w:id="305" w:author="Commodore, Sarah" w:date="2023-03-22T16:21:00Z"/>
        </w:trPr>
        <w:tc>
          <w:tcPr>
            <w:tcW w:w="0" w:type="auto"/>
            <w:tcBorders>
              <w:top w:val="nil"/>
              <w:left w:val="nil"/>
              <w:bottom w:val="nil"/>
              <w:right w:val="nil"/>
            </w:tcBorders>
            <w:shd w:val="clear" w:color="auto" w:fill="auto"/>
            <w:noWrap/>
            <w:vAlign w:val="bottom"/>
            <w:hideMark/>
          </w:tcPr>
          <w:p w14:paraId="68E42111" w14:textId="77777777" w:rsidR="00DC2757" w:rsidRPr="00DC2757" w:rsidRDefault="00DC2757" w:rsidP="00DC2757">
            <w:pPr>
              <w:spacing w:after="0" w:line="240" w:lineRule="auto"/>
              <w:rPr>
                <w:ins w:id="306" w:author="Commodore, Sarah" w:date="2023-03-22T16:21:00Z"/>
                <w:rFonts w:ascii="Calibri" w:eastAsia="Times New Roman" w:hAnsi="Calibri" w:cs="Calibri"/>
                <w:color w:val="000000"/>
                <w:sz w:val="20"/>
                <w:szCs w:val="20"/>
              </w:rPr>
            </w:pPr>
            <w:ins w:id="307" w:author="Commodore, Sarah" w:date="2023-03-22T16:21:00Z">
              <w:r w:rsidRPr="00DC2757">
                <w:rPr>
                  <w:rFonts w:ascii="Calibri" w:eastAsia="Times New Roman" w:hAnsi="Calibri" w:cs="Calibri"/>
                  <w:color w:val="000000"/>
                  <w:sz w:val="20"/>
                  <w:szCs w:val="20"/>
                </w:rPr>
                <w:t>ENSG00000019505.8</w:t>
              </w:r>
            </w:ins>
          </w:p>
        </w:tc>
        <w:tc>
          <w:tcPr>
            <w:tcW w:w="0" w:type="auto"/>
            <w:tcBorders>
              <w:top w:val="nil"/>
              <w:left w:val="nil"/>
              <w:bottom w:val="nil"/>
              <w:right w:val="nil"/>
            </w:tcBorders>
            <w:shd w:val="clear" w:color="auto" w:fill="auto"/>
            <w:noWrap/>
            <w:vAlign w:val="bottom"/>
            <w:hideMark/>
          </w:tcPr>
          <w:p w14:paraId="12D56989" w14:textId="77777777" w:rsidR="00DC2757" w:rsidRPr="00DC2757" w:rsidRDefault="00DC2757" w:rsidP="00DC2757">
            <w:pPr>
              <w:spacing w:after="0" w:line="240" w:lineRule="auto"/>
              <w:rPr>
                <w:ins w:id="308" w:author="Commodore, Sarah" w:date="2023-03-22T16:21:00Z"/>
                <w:rFonts w:ascii="Calibri" w:eastAsia="Times New Roman" w:hAnsi="Calibri" w:cs="Calibri"/>
                <w:color w:val="000000"/>
                <w:sz w:val="20"/>
                <w:szCs w:val="20"/>
              </w:rPr>
            </w:pPr>
            <w:ins w:id="309" w:author="Commodore, Sarah" w:date="2023-03-22T16:21:00Z">
              <w:r w:rsidRPr="00DC2757">
                <w:rPr>
                  <w:rFonts w:ascii="Calibri" w:eastAsia="Times New Roman" w:hAnsi="Calibri" w:cs="Calibri"/>
                  <w:color w:val="000000"/>
                  <w:sz w:val="20"/>
                  <w:szCs w:val="20"/>
                </w:rPr>
                <w:t>SYT13</w:t>
              </w:r>
            </w:ins>
          </w:p>
        </w:tc>
        <w:tc>
          <w:tcPr>
            <w:tcW w:w="0" w:type="auto"/>
            <w:tcBorders>
              <w:top w:val="nil"/>
              <w:left w:val="nil"/>
              <w:bottom w:val="nil"/>
              <w:right w:val="nil"/>
            </w:tcBorders>
            <w:shd w:val="clear" w:color="auto" w:fill="auto"/>
            <w:noWrap/>
            <w:vAlign w:val="bottom"/>
            <w:hideMark/>
          </w:tcPr>
          <w:p w14:paraId="203E76E0" w14:textId="77777777" w:rsidR="00DC2757" w:rsidRPr="00DC2757" w:rsidRDefault="00DC2757" w:rsidP="00DC2757">
            <w:pPr>
              <w:spacing w:after="0" w:line="240" w:lineRule="auto"/>
              <w:jc w:val="center"/>
              <w:rPr>
                <w:ins w:id="310" w:author="Commodore, Sarah" w:date="2023-03-22T16:21:00Z"/>
                <w:rFonts w:ascii="Calibri" w:eastAsia="Times New Roman" w:hAnsi="Calibri" w:cs="Calibri"/>
                <w:color w:val="000000"/>
                <w:sz w:val="20"/>
                <w:szCs w:val="20"/>
              </w:rPr>
            </w:pPr>
            <w:ins w:id="311" w:author="Commodore, Sarah" w:date="2023-03-22T16:21:00Z">
              <w:r w:rsidRPr="00DC2757">
                <w:rPr>
                  <w:rFonts w:ascii="Calibri" w:eastAsia="Times New Roman" w:hAnsi="Calibri" w:cs="Calibri"/>
                  <w:color w:val="000000"/>
                  <w:sz w:val="20"/>
                  <w:szCs w:val="20"/>
                </w:rPr>
                <w:t>-3.0E+00</w:t>
              </w:r>
            </w:ins>
          </w:p>
        </w:tc>
        <w:tc>
          <w:tcPr>
            <w:tcW w:w="0" w:type="auto"/>
            <w:tcBorders>
              <w:top w:val="nil"/>
              <w:left w:val="nil"/>
              <w:bottom w:val="nil"/>
              <w:right w:val="nil"/>
            </w:tcBorders>
            <w:shd w:val="clear" w:color="auto" w:fill="auto"/>
            <w:noWrap/>
            <w:vAlign w:val="bottom"/>
            <w:hideMark/>
          </w:tcPr>
          <w:p w14:paraId="17633B81" w14:textId="77777777" w:rsidR="00DC2757" w:rsidRPr="00DC2757" w:rsidRDefault="00DC2757" w:rsidP="00DC2757">
            <w:pPr>
              <w:spacing w:after="0" w:line="240" w:lineRule="auto"/>
              <w:jc w:val="center"/>
              <w:rPr>
                <w:ins w:id="312" w:author="Commodore, Sarah" w:date="2023-03-22T16:21:00Z"/>
                <w:rFonts w:ascii="Calibri" w:eastAsia="Times New Roman" w:hAnsi="Calibri" w:cs="Calibri"/>
                <w:color w:val="000000"/>
                <w:sz w:val="20"/>
                <w:szCs w:val="20"/>
              </w:rPr>
            </w:pPr>
            <w:ins w:id="313"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54EE8C51" w14:textId="77777777" w:rsidR="00DC2757" w:rsidRPr="00DC2757" w:rsidRDefault="00DC2757" w:rsidP="00DC2757">
            <w:pPr>
              <w:spacing w:after="0" w:line="240" w:lineRule="auto"/>
              <w:jc w:val="center"/>
              <w:rPr>
                <w:ins w:id="314" w:author="Commodore, Sarah" w:date="2023-03-22T16:21:00Z"/>
                <w:rFonts w:ascii="Calibri" w:eastAsia="Times New Roman" w:hAnsi="Calibri" w:cs="Calibri"/>
                <w:color w:val="000000"/>
                <w:sz w:val="20"/>
                <w:szCs w:val="20"/>
              </w:rPr>
            </w:pPr>
            <w:ins w:id="315"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5E89F211" w14:textId="77777777" w:rsidR="00DC2757" w:rsidRPr="00DC2757" w:rsidRDefault="00DC2757" w:rsidP="00DC2757">
            <w:pPr>
              <w:spacing w:after="0" w:line="240" w:lineRule="auto"/>
              <w:jc w:val="center"/>
              <w:rPr>
                <w:ins w:id="316" w:author="Commodore, Sarah" w:date="2023-03-22T16:21:00Z"/>
                <w:rFonts w:ascii="Calibri" w:eastAsia="Times New Roman" w:hAnsi="Calibri" w:cs="Calibri"/>
                <w:color w:val="FF0000"/>
                <w:sz w:val="20"/>
                <w:szCs w:val="20"/>
              </w:rPr>
            </w:pPr>
            <w:ins w:id="317" w:author="Commodore, Sarah" w:date="2023-03-22T16:21:00Z">
              <w:r w:rsidRPr="00DC2757">
                <w:rPr>
                  <w:rFonts w:ascii="Calibri" w:eastAsia="Times New Roman" w:hAnsi="Calibri" w:cs="Calibri"/>
                  <w:color w:val="FF0000"/>
                  <w:sz w:val="20"/>
                  <w:szCs w:val="20"/>
                </w:rPr>
                <w:t>*</w:t>
              </w:r>
            </w:ins>
          </w:p>
        </w:tc>
      </w:tr>
      <w:tr w:rsidR="00DC2757" w:rsidRPr="00DC2757" w14:paraId="7A415F91" w14:textId="77777777" w:rsidTr="00DC2757">
        <w:trPr>
          <w:trHeight w:val="260"/>
          <w:ins w:id="318" w:author="Commodore, Sarah" w:date="2023-03-22T16:21:00Z"/>
        </w:trPr>
        <w:tc>
          <w:tcPr>
            <w:tcW w:w="0" w:type="auto"/>
            <w:tcBorders>
              <w:top w:val="nil"/>
              <w:left w:val="nil"/>
              <w:bottom w:val="nil"/>
              <w:right w:val="nil"/>
            </w:tcBorders>
            <w:shd w:val="clear" w:color="auto" w:fill="auto"/>
            <w:noWrap/>
            <w:vAlign w:val="bottom"/>
            <w:hideMark/>
          </w:tcPr>
          <w:p w14:paraId="583E4113" w14:textId="77777777" w:rsidR="00DC2757" w:rsidRPr="00DC2757" w:rsidRDefault="00DC2757" w:rsidP="00DC2757">
            <w:pPr>
              <w:spacing w:after="0" w:line="240" w:lineRule="auto"/>
              <w:rPr>
                <w:ins w:id="319" w:author="Commodore, Sarah" w:date="2023-03-22T16:21:00Z"/>
                <w:rFonts w:ascii="Calibri" w:eastAsia="Times New Roman" w:hAnsi="Calibri" w:cs="Calibri"/>
                <w:color w:val="000000"/>
                <w:sz w:val="20"/>
                <w:szCs w:val="20"/>
              </w:rPr>
            </w:pPr>
            <w:ins w:id="320" w:author="Commodore, Sarah" w:date="2023-03-22T16:21:00Z">
              <w:r w:rsidRPr="00DC2757">
                <w:rPr>
                  <w:rFonts w:ascii="Calibri" w:eastAsia="Times New Roman" w:hAnsi="Calibri" w:cs="Calibri"/>
                  <w:color w:val="000000"/>
                  <w:sz w:val="20"/>
                  <w:szCs w:val="20"/>
                </w:rPr>
                <w:t>ENSG00000175664.10</w:t>
              </w:r>
            </w:ins>
          </w:p>
        </w:tc>
        <w:tc>
          <w:tcPr>
            <w:tcW w:w="0" w:type="auto"/>
            <w:tcBorders>
              <w:top w:val="nil"/>
              <w:left w:val="nil"/>
              <w:bottom w:val="nil"/>
              <w:right w:val="nil"/>
            </w:tcBorders>
            <w:shd w:val="clear" w:color="auto" w:fill="auto"/>
            <w:noWrap/>
            <w:vAlign w:val="bottom"/>
            <w:hideMark/>
          </w:tcPr>
          <w:p w14:paraId="67534D0B" w14:textId="77777777" w:rsidR="00DC2757" w:rsidRPr="00DC2757" w:rsidRDefault="00DC2757" w:rsidP="00DC2757">
            <w:pPr>
              <w:spacing w:after="0" w:line="240" w:lineRule="auto"/>
              <w:rPr>
                <w:ins w:id="321" w:author="Commodore, Sarah" w:date="2023-03-22T16:21:00Z"/>
                <w:rFonts w:ascii="Calibri" w:eastAsia="Times New Roman" w:hAnsi="Calibri" w:cs="Calibri"/>
                <w:color w:val="000000"/>
                <w:sz w:val="20"/>
                <w:szCs w:val="20"/>
              </w:rPr>
            </w:pPr>
            <w:ins w:id="322" w:author="Commodore, Sarah" w:date="2023-03-22T16:21:00Z">
              <w:r w:rsidRPr="00DC2757">
                <w:rPr>
                  <w:rFonts w:ascii="Calibri" w:eastAsia="Times New Roman" w:hAnsi="Calibri" w:cs="Calibri"/>
                  <w:color w:val="000000"/>
                  <w:sz w:val="20"/>
                  <w:szCs w:val="20"/>
                </w:rPr>
                <w:t>TEX26</w:t>
              </w:r>
            </w:ins>
          </w:p>
        </w:tc>
        <w:tc>
          <w:tcPr>
            <w:tcW w:w="0" w:type="auto"/>
            <w:tcBorders>
              <w:top w:val="nil"/>
              <w:left w:val="nil"/>
              <w:bottom w:val="nil"/>
              <w:right w:val="nil"/>
            </w:tcBorders>
            <w:shd w:val="clear" w:color="auto" w:fill="auto"/>
            <w:noWrap/>
            <w:vAlign w:val="bottom"/>
            <w:hideMark/>
          </w:tcPr>
          <w:p w14:paraId="01BF825B" w14:textId="77777777" w:rsidR="00DC2757" w:rsidRPr="00DC2757" w:rsidRDefault="00DC2757" w:rsidP="00DC2757">
            <w:pPr>
              <w:spacing w:after="0" w:line="240" w:lineRule="auto"/>
              <w:jc w:val="center"/>
              <w:rPr>
                <w:ins w:id="323" w:author="Commodore, Sarah" w:date="2023-03-22T16:21:00Z"/>
                <w:rFonts w:ascii="Calibri" w:eastAsia="Times New Roman" w:hAnsi="Calibri" w:cs="Calibri"/>
                <w:color w:val="000000"/>
                <w:sz w:val="20"/>
                <w:szCs w:val="20"/>
              </w:rPr>
            </w:pPr>
            <w:ins w:id="32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AF88AFE" w14:textId="77777777" w:rsidR="00DC2757" w:rsidRPr="00DC2757" w:rsidRDefault="00DC2757" w:rsidP="00DC2757">
            <w:pPr>
              <w:spacing w:after="0" w:line="240" w:lineRule="auto"/>
              <w:jc w:val="center"/>
              <w:rPr>
                <w:ins w:id="325" w:author="Commodore, Sarah" w:date="2023-03-22T16:21:00Z"/>
                <w:rFonts w:ascii="Calibri" w:eastAsia="Times New Roman" w:hAnsi="Calibri" w:cs="Calibri"/>
                <w:color w:val="000000"/>
                <w:sz w:val="20"/>
                <w:szCs w:val="20"/>
              </w:rPr>
            </w:pPr>
            <w:ins w:id="326" w:author="Commodore, Sarah" w:date="2023-03-22T16:21:00Z">
              <w:r w:rsidRPr="00DC2757">
                <w:rPr>
                  <w:rFonts w:ascii="Calibri" w:eastAsia="Times New Roman" w:hAnsi="Calibri" w:cs="Calibri"/>
                  <w:color w:val="000000"/>
                  <w:sz w:val="20"/>
                  <w:szCs w:val="20"/>
                </w:rPr>
                <w:t>1.0E-11</w:t>
              </w:r>
            </w:ins>
          </w:p>
        </w:tc>
        <w:tc>
          <w:tcPr>
            <w:tcW w:w="0" w:type="auto"/>
            <w:tcBorders>
              <w:top w:val="nil"/>
              <w:left w:val="nil"/>
              <w:bottom w:val="nil"/>
              <w:right w:val="nil"/>
            </w:tcBorders>
            <w:shd w:val="clear" w:color="auto" w:fill="auto"/>
            <w:noWrap/>
            <w:vAlign w:val="bottom"/>
            <w:hideMark/>
          </w:tcPr>
          <w:p w14:paraId="1BF8F304" w14:textId="77777777" w:rsidR="00DC2757" w:rsidRPr="00DC2757" w:rsidRDefault="00DC2757" w:rsidP="00DC2757">
            <w:pPr>
              <w:spacing w:after="0" w:line="240" w:lineRule="auto"/>
              <w:jc w:val="center"/>
              <w:rPr>
                <w:ins w:id="327" w:author="Commodore, Sarah" w:date="2023-03-22T16:21:00Z"/>
                <w:rFonts w:ascii="Calibri" w:eastAsia="Times New Roman" w:hAnsi="Calibri" w:cs="Calibri"/>
                <w:color w:val="000000"/>
                <w:sz w:val="20"/>
                <w:szCs w:val="20"/>
              </w:rPr>
            </w:pPr>
            <w:ins w:id="328"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388FA889" w14:textId="77777777" w:rsidR="00DC2757" w:rsidRPr="00DC2757" w:rsidRDefault="00DC2757" w:rsidP="00DC2757">
            <w:pPr>
              <w:spacing w:after="0" w:line="240" w:lineRule="auto"/>
              <w:jc w:val="center"/>
              <w:rPr>
                <w:ins w:id="329" w:author="Commodore, Sarah" w:date="2023-03-22T16:21:00Z"/>
                <w:rFonts w:ascii="Calibri" w:eastAsia="Times New Roman" w:hAnsi="Calibri" w:cs="Calibri"/>
                <w:color w:val="FF0000"/>
                <w:sz w:val="20"/>
                <w:szCs w:val="20"/>
              </w:rPr>
            </w:pPr>
            <w:ins w:id="330" w:author="Commodore, Sarah" w:date="2023-03-22T16:21:00Z">
              <w:r w:rsidRPr="00DC2757">
                <w:rPr>
                  <w:rFonts w:ascii="Calibri" w:eastAsia="Times New Roman" w:hAnsi="Calibri" w:cs="Calibri"/>
                  <w:color w:val="FF0000"/>
                  <w:sz w:val="20"/>
                  <w:szCs w:val="20"/>
                </w:rPr>
                <w:t>*</w:t>
              </w:r>
            </w:ins>
          </w:p>
        </w:tc>
      </w:tr>
      <w:tr w:rsidR="00DC2757" w:rsidRPr="00DC2757" w14:paraId="7EF6E165" w14:textId="77777777" w:rsidTr="00DC2757">
        <w:trPr>
          <w:trHeight w:val="260"/>
          <w:ins w:id="331" w:author="Commodore, Sarah" w:date="2023-03-22T16:21:00Z"/>
        </w:trPr>
        <w:tc>
          <w:tcPr>
            <w:tcW w:w="0" w:type="auto"/>
            <w:tcBorders>
              <w:top w:val="nil"/>
              <w:left w:val="nil"/>
              <w:bottom w:val="nil"/>
              <w:right w:val="nil"/>
            </w:tcBorders>
            <w:shd w:val="clear" w:color="auto" w:fill="auto"/>
            <w:noWrap/>
            <w:vAlign w:val="bottom"/>
            <w:hideMark/>
          </w:tcPr>
          <w:p w14:paraId="38FC28AD" w14:textId="77777777" w:rsidR="00DC2757" w:rsidRPr="00DC2757" w:rsidRDefault="00DC2757" w:rsidP="00DC2757">
            <w:pPr>
              <w:spacing w:after="0" w:line="240" w:lineRule="auto"/>
              <w:rPr>
                <w:ins w:id="332" w:author="Commodore, Sarah" w:date="2023-03-22T16:21:00Z"/>
                <w:rFonts w:ascii="Calibri" w:eastAsia="Times New Roman" w:hAnsi="Calibri" w:cs="Calibri"/>
                <w:color w:val="000000"/>
                <w:sz w:val="20"/>
                <w:szCs w:val="20"/>
              </w:rPr>
            </w:pPr>
            <w:ins w:id="333" w:author="Commodore, Sarah" w:date="2023-03-22T16:21:00Z">
              <w:r w:rsidRPr="00DC2757">
                <w:rPr>
                  <w:rFonts w:ascii="Calibri" w:eastAsia="Times New Roman" w:hAnsi="Calibri" w:cs="Calibri"/>
                  <w:color w:val="000000"/>
                  <w:sz w:val="20"/>
                  <w:szCs w:val="20"/>
                </w:rPr>
                <w:t>ENSG00000282904.2</w:t>
              </w:r>
            </w:ins>
          </w:p>
        </w:tc>
        <w:tc>
          <w:tcPr>
            <w:tcW w:w="0" w:type="auto"/>
            <w:tcBorders>
              <w:top w:val="nil"/>
              <w:left w:val="nil"/>
              <w:bottom w:val="nil"/>
              <w:right w:val="nil"/>
            </w:tcBorders>
            <w:shd w:val="clear" w:color="auto" w:fill="auto"/>
            <w:noWrap/>
            <w:vAlign w:val="bottom"/>
            <w:hideMark/>
          </w:tcPr>
          <w:p w14:paraId="3CB13703" w14:textId="77777777" w:rsidR="00DC2757" w:rsidRPr="00DC2757" w:rsidRDefault="00DC2757" w:rsidP="00DC2757">
            <w:pPr>
              <w:spacing w:after="0" w:line="240" w:lineRule="auto"/>
              <w:rPr>
                <w:ins w:id="334" w:author="Commodore, Sarah" w:date="2023-03-22T16:21:00Z"/>
                <w:rFonts w:ascii="Calibri" w:eastAsia="Times New Roman" w:hAnsi="Calibri" w:cs="Calibri"/>
                <w:color w:val="000000"/>
                <w:sz w:val="20"/>
                <w:szCs w:val="20"/>
              </w:rPr>
            </w:pPr>
            <w:ins w:id="335" w:author="Commodore, Sarah" w:date="2023-03-22T16:21:00Z">
              <w:r w:rsidRPr="00DC2757">
                <w:rPr>
                  <w:rFonts w:ascii="Calibri" w:eastAsia="Times New Roman" w:hAnsi="Calibri" w:cs="Calibri"/>
                  <w:color w:val="000000"/>
                  <w:sz w:val="20"/>
                  <w:szCs w:val="20"/>
                </w:rPr>
                <w:t>AC107398.4</w:t>
              </w:r>
            </w:ins>
          </w:p>
        </w:tc>
        <w:tc>
          <w:tcPr>
            <w:tcW w:w="0" w:type="auto"/>
            <w:tcBorders>
              <w:top w:val="nil"/>
              <w:left w:val="nil"/>
              <w:bottom w:val="nil"/>
              <w:right w:val="nil"/>
            </w:tcBorders>
            <w:shd w:val="clear" w:color="auto" w:fill="auto"/>
            <w:noWrap/>
            <w:vAlign w:val="bottom"/>
            <w:hideMark/>
          </w:tcPr>
          <w:p w14:paraId="75983079" w14:textId="77777777" w:rsidR="00DC2757" w:rsidRPr="00DC2757" w:rsidRDefault="00DC2757" w:rsidP="00DC2757">
            <w:pPr>
              <w:spacing w:after="0" w:line="240" w:lineRule="auto"/>
              <w:jc w:val="center"/>
              <w:rPr>
                <w:ins w:id="336" w:author="Commodore, Sarah" w:date="2023-03-22T16:21:00Z"/>
                <w:rFonts w:ascii="Calibri" w:eastAsia="Times New Roman" w:hAnsi="Calibri" w:cs="Calibri"/>
                <w:color w:val="000000"/>
                <w:sz w:val="20"/>
                <w:szCs w:val="20"/>
              </w:rPr>
            </w:pPr>
            <w:ins w:id="33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A888F9C" w14:textId="77777777" w:rsidR="00DC2757" w:rsidRPr="00DC2757" w:rsidRDefault="00DC2757" w:rsidP="00DC2757">
            <w:pPr>
              <w:spacing w:after="0" w:line="240" w:lineRule="auto"/>
              <w:jc w:val="center"/>
              <w:rPr>
                <w:ins w:id="338" w:author="Commodore, Sarah" w:date="2023-03-22T16:21:00Z"/>
                <w:rFonts w:ascii="Calibri" w:eastAsia="Times New Roman" w:hAnsi="Calibri" w:cs="Calibri"/>
                <w:color w:val="000000"/>
                <w:sz w:val="20"/>
                <w:szCs w:val="20"/>
              </w:rPr>
            </w:pPr>
            <w:ins w:id="339"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13FA450B" w14:textId="77777777" w:rsidR="00DC2757" w:rsidRPr="00DC2757" w:rsidRDefault="00DC2757" w:rsidP="00DC2757">
            <w:pPr>
              <w:spacing w:after="0" w:line="240" w:lineRule="auto"/>
              <w:jc w:val="center"/>
              <w:rPr>
                <w:ins w:id="340" w:author="Commodore, Sarah" w:date="2023-03-22T16:21:00Z"/>
                <w:rFonts w:ascii="Calibri" w:eastAsia="Times New Roman" w:hAnsi="Calibri" w:cs="Calibri"/>
                <w:color w:val="000000"/>
                <w:sz w:val="20"/>
                <w:szCs w:val="20"/>
              </w:rPr>
            </w:pPr>
            <w:ins w:id="341" w:author="Commodore, Sarah" w:date="2023-03-22T16:21:00Z">
              <w:r w:rsidRPr="00DC2757">
                <w:rPr>
                  <w:rFonts w:ascii="Calibri" w:eastAsia="Times New Roman" w:hAnsi="Calibri" w:cs="Calibri"/>
                  <w:color w:val="000000"/>
                  <w:sz w:val="20"/>
                  <w:szCs w:val="20"/>
                </w:rPr>
                <w:t>6.4E-03</w:t>
              </w:r>
            </w:ins>
          </w:p>
        </w:tc>
        <w:tc>
          <w:tcPr>
            <w:tcW w:w="0" w:type="auto"/>
            <w:tcBorders>
              <w:top w:val="nil"/>
              <w:left w:val="nil"/>
              <w:bottom w:val="nil"/>
              <w:right w:val="nil"/>
            </w:tcBorders>
            <w:shd w:val="clear" w:color="auto" w:fill="auto"/>
            <w:noWrap/>
            <w:vAlign w:val="bottom"/>
            <w:hideMark/>
          </w:tcPr>
          <w:p w14:paraId="033763A8" w14:textId="77777777" w:rsidR="00DC2757" w:rsidRPr="00DC2757" w:rsidRDefault="00DC2757" w:rsidP="00DC2757">
            <w:pPr>
              <w:spacing w:after="0" w:line="240" w:lineRule="auto"/>
              <w:jc w:val="center"/>
              <w:rPr>
                <w:ins w:id="342" w:author="Commodore, Sarah" w:date="2023-03-22T16:21:00Z"/>
                <w:rFonts w:ascii="Calibri" w:eastAsia="Times New Roman" w:hAnsi="Calibri" w:cs="Calibri"/>
                <w:color w:val="FF0000"/>
                <w:sz w:val="20"/>
                <w:szCs w:val="20"/>
              </w:rPr>
            </w:pPr>
            <w:ins w:id="343" w:author="Commodore, Sarah" w:date="2023-03-22T16:21:00Z">
              <w:r w:rsidRPr="00DC2757">
                <w:rPr>
                  <w:rFonts w:ascii="Calibri" w:eastAsia="Times New Roman" w:hAnsi="Calibri" w:cs="Calibri"/>
                  <w:color w:val="FF0000"/>
                  <w:sz w:val="20"/>
                  <w:szCs w:val="20"/>
                </w:rPr>
                <w:t>*</w:t>
              </w:r>
            </w:ins>
          </w:p>
        </w:tc>
      </w:tr>
      <w:tr w:rsidR="00DC2757" w:rsidRPr="00DC2757" w14:paraId="52CEA22D" w14:textId="77777777" w:rsidTr="00DC2757">
        <w:trPr>
          <w:trHeight w:val="260"/>
          <w:ins w:id="344" w:author="Commodore, Sarah" w:date="2023-03-22T16:21:00Z"/>
        </w:trPr>
        <w:tc>
          <w:tcPr>
            <w:tcW w:w="0" w:type="auto"/>
            <w:tcBorders>
              <w:top w:val="nil"/>
              <w:left w:val="nil"/>
              <w:bottom w:val="nil"/>
              <w:right w:val="nil"/>
            </w:tcBorders>
            <w:shd w:val="clear" w:color="auto" w:fill="auto"/>
            <w:noWrap/>
            <w:vAlign w:val="bottom"/>
            <w:hideMark/>
          </w:tcPr>
          <w:p w14:paraId="6031D6D4" w14:textId="77777777" w:rsidR="00DC2757" w:rsidRPr="00DC2757" w:rsidRDefault="00DC2757" w:rsidP="00DC2757">
            <w:pPr>
              <w:spacing w:after="0" w:line="240" w:lineRule="auto"/>
              <w:rPr>
                <w:ins w:id="345" w:author="Commodore, Sarah" w:date="2023-03-22T16:21:00Z"/>
                <w:rFonts w:ascii="Calibri" w:eastAsia="Times New Roman" w:hAnsi="Calibri" w:cs="Calibri"/>
                <w:color w:val="000000"/>
                <w:sz w:val="20"/>
                <w:szCs w:val="20"/>
              </w:rPr>
            </w:pPr>
            <w:ins w:id="346" w:author="Commodore, Sarah" w:date="2023-03-22T16:21:00Z">
              <w:r w:rsidRPr="00DC2757">
                <w:rPr>
                  <w:rFonts w:ascii="Calibri" w:eastAsia="Times New Roman" w:hAnsi="Calibri" w:cs="Calibri"/>
                  <w:color w:val="000000"/>
                  <w:sz w:val="20"/>
                  <w:szCs w:val="20"/>
                </w:rPr>
                <w:t>ENSG00000197748.13</w:t>
              </w:r>
            </w:ins>
          </w:p>
        </w:tc>
        <w:tc>
          <w:tcPr>
            <w:tcW w:w="0" w:type="auto"/>
            <w:tcBorders>
              <w:top w:val="nil"/>
              <w:left w:val="nil"/>
              <w:bottom w:val="nil"/>
              <w:right w:val="nil"/>
            </w:tcBorders>
            <w:shd w:val="clear" w:color="auto" w:fill="auto"/>
            <w:noWrap/>
            <w:vAlign w:val="bottom"/>
            <w:hideMark/>
          </w:tcPr>
          <w:p w14:paraId="730B6C96" w14:textId="77777777" w:rsidR="00DC2757" w:rsidRPr="00DC2757" w:rsidRDefault="00DC2757" w:rsidP="00DC2757">
            <w:pPr>
              <w:spacing w:after="0" w:line="240" w:lineRule="auto"/>
              <w:rPr>
                <w:ins w:id="347" w:author="Commodore, Sarah" w:date="2023-03-22T16:21:00Z"/>
                <w:rFonts w:ascii="Calibri" w:eastAsia="Times New Roman" w:hAnsi="Calibri" w:cs="Calibri"/>
                <w:color w:val="000000"/>
                <w:sz w:val="20"/>
                <w:szCs w:val="20"/>
              </w:rPr>
            </w:pPr>
            <w:ins w:id="348" w:author="Commodore, Sarah" w:date="2023-03-22T16:21:00Z">
              <w:r w:rsidRPr="00DC2757">
                <w:rPr>
                  <w:rFonts w:ascii="Calibri" w:eastAsia="Times New Roman" w:hAnsi="Calibri" w:cs="Calibri"/>
                  <w:color w:val="000000"/>
                  <w:sz w:val="20"/>
                  <w:szCs w:val="20"/>
                </w:rPr>
                <w:t>CFAP43</w:t>
              </w:r>
            </w:ins>
          </w:p>
        </w:tc>
        <w:tc>
          <w:tcPr>
            <w:tcW w:w="0" w:type="auto"/>
            <w:tcBorders>
              <w:top w:val="nil"/>
              <w:left w:val="nil"/>
              <w:bottom w:val="nil"/>
              <w:right w:val="nil"/>
            </w:tcBorders>
            <w:shd w:val="clear" w:color="auto" w:fill="auto"/>
            <w:noWrap/>
            <w:vAlign w:val="bottom"/>
            <w:hideMark/>
          </w:tcPr>
          <w:p w14:paraId="1851B413" w14:textId="77777777" w:rsidR="00DC2757" w:rsidRPr="00DC2757" w:rsidRDefault="00DC2757" w:rsidP="00DC2757">
            <w:pPr>
              <w:spacing w:after="0" w:line="240" w:lineRule="auto"/>
              <w:jc w:val="center"/>
              <w:rPr>
                <w:ins w:id="349" w:author="Commodore, Sarah" w:date="2023-03-22T16:21:00Z"/>
                <w:rFonts w:ascii="Calibri" w:eastAsia="Times New Roman" w:hAnsi="Calibri" w:cs="Calibri"/>
                <w:color w:val="000000"/>
                <w:sz w:val="20"/>
                <w:szCs w:val="20"/>
              </w:rPr>
            </w:pPr>
            <w:ins w:id="35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17600DE" w14:textId="77777777" w:rsidR="00DC2757" w:rsidRPr="00DC2757" w:rsidRDefault="00DC2757" w:rsidP="00DC2757">
            <w:pPr>
              <w:spacing w:after="0" w:line="240" w:lineRule="auto"/>
              <w:jc w:val="center"/>
              <w:rPr>
                <w:ins w:id="351" w:author="Commodore, Sarah" w:date="2023-03-22T16:21:00Z"/>
                <w:rFonts w:ascii="Calibri" w:eastAsia="Times New Roman" w:hAnsi="Calibri" w:cs="Calibri"/>
                <w:color w:val="000000"/>
                <w:sz w:val="20"/>
                <w:szCs w:val="20"/>
              </w:rPr>
            </w:pPr>
            <w:ins w:id="352"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770BEE75" w14:textId="77777777" w:rsidR="00DC2757" w:rsidRPr="00DC2757" w:rsidRDefault="00DC2757" w:rsidP="00DC2757">
            <w:pPr>
              <w:spacing w:after="0" w:line="240" w:lineRule="auto"/>
              <w:jc w:val="center"/>
              <w:rPr>
                <w:ins w:id="353" w:author="Commodore, Sarah" w:date="2023-03-22T16:21:00Z"/>
                <w:rFonts w:ascii="Calibri" w:eastAsia="Times New Roman" w:hAnsi="Calibri" w:cs="Calibri"/>
                <w:color w:val="000000"/>
                <w:sz w:val="20"/>
                <w:szCs w:val="20"/>
              </w:rPr>
            </w:pPr>
            <w:ins w:id="354"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1FC7E5FB" w14:textId="77777777" w:rsidR="00DC2757" w:rsidRPr="00DC2757" w:rsidRDefault="00DC2757" w:rsidP="00DC2757">
            <w:pPr>
              <w:spacing w:after="0" w:line="240" w:lineRule="auto"/>
              <w:jc w:val="center"/>
              <w:rPr>
                <w:ins w:id="355" w:author="Commodore, Sarah" w:date="2023-03-22T16:21:00Z"/>
                <w:rFonts w:ascii="Calibri" w:eastAsia="Times New Roman" w:hAnsi="Calibri" w:cs="Calibri"/>
                <w:color w:val="FF0000"/>
                <w:sz w:val="20"/>
                <w:szCs w:val="20"/>
              </w:rPr>
            </w:pPr>
            <w:ins w:id="356" w:author="Commodore, Sarah" w:date="2023-03-22T16:21:00Z">
              <w:r w:rsidRPr="00DC2757">
                <w:rPr>
                  <w:rFonts w:ascii="Calibri" w:eastAsia="Times New Roman" w:hAnsi="Calibri" w:cs="Calibri"/>
                  <w:color w:val="FF0000"/>
                  <w:sz w:val="20"/>
                  <w:szCs w:val="20"/>
                </w:rPr>
                <w:t>*</w:t>
              </w:r>
            </w:ins>
          </w:p>
        </w:tc>
      </w:tr>
      <w:tr w:rsidR="00DC2757" w:rsidRPr="00DC2757" w14:paraId="04F71FFA" w14:textId="77777777" w:rsidTr="00DC2757">
        <w:trPr>
          <w:trHeight w:val="260"/>
          <w:ins w:id="357" w:author="Commodore, Sarah" w:date="2023-03-22T16:21:00Z"/>
        </w:trPr>
        <w:tc>
          <w:tcPr>
            <w:tcW w:w="0" w:type="auto"/>
            <w:tcBorders>
              <w:top w:val="nil"/>
              <w:left w:val="nil"/>
              <w:bottom w:val="nil"/>
              <w:right w:val="nil"/>
            </w:tcBorders>
            <w:shd w:val="clear" w:color="auto" w:fill="auto"/>
            <w:noWrap/>
            <w:vAlign w:val="bottom"/>
            <w:hideMark/>
          </w:tcPr>
          <w:p w14:paraId="5C3089F0" w14:textId="77777777" w:rsidR="00DC2757" w:rsidRPr="00DC2757" w:rsidRDefault="00DC2757" w:rsidP="00DC2757">
            <w:pPr>
              <w:spacing w:after="0" w:line="240" w:lineRule="auto"/>
              <w:rPr>
                <w:ins w:id="358" w:author="Commodore, Sarah" w:date="2023-03-22T16:21:00Z"/>
                <w:rFonts w:ascii="Calibri" w:eastAsia="Times New Roman" w:hAnsi="Calibri" w:cs="Calibri"/>
                <w:color w:val="000000"/>
                <w:sz w:val="20"/>
                <w:szCs w:val="20"/>
              </w:rPr>
            </w:pPr>
            <w:ins w:id="359" w:author="Commodore, Sarah" w:date="2023-03-22T16:21:00Z">
              <w:r w:rsidRPr="00DC2757">
                <w:rPr>
                  <w:rFonts w:ascii="Calibri" w:eastAsia="Times New Roman" w:hAnsi="Calibri" w:cs="Calibri"/>
                  <w:color w:val="000000"/>
                  <w:sz w:val="20"/>
                  <w:szCs w:val="20"/>
                </w:rPr>
                <w:t>ENSG00000150628.7</w:t>
              </w:r>
            </w:ins>
          </w:p>
        </w:tc>
        <w:tc>
          <w:tcPr>
            <w:tcW w:w="0" w:type="auto"/>
            <w:tcBorders>
              <w:top w:val="nil"/>
              <w:left w:val="nil"/>
              <w:bottom w:val="nil"/>
              <w:right w:val="nil"/>
            </w:tcBorders>
            <w:shd w:val="clear" w:color="auto" w:fill="auto"/>
            <w:noWrap/>
            <w:vAlign w:val="bottom"/>
            <w:hideMark/>
          </w:tcPr>
          <w:p w14:paraId="4D28A41D" w14:textId="77777777" w:rsidR="00DC2757" w:rsidRPr="00DC2757" w:rsidRDefault="00DC2757" w:rsidP="00DC2757">
            <w:pPr>
              <w:spacing w:after="0" w:line="240" w:lineRule="auto"/>
              <w:rPr>
                <w:ins w:id="360" w:author="Commodore, Sarah" w:date="2023-03-22T16:21:00Z"/>
                <w:rFonts w:ascii="Calibri" w:eastAsia="Times New Roman" w:hAnsi="Calibri" w:cs="Calibri"/>
                <w:color w:val="000000"/>
                <w:sz w:val="20"/>
                <w:szCs w:val="20"/>
              </w:rPr>
            </w:pPr>
            <w:ins w:id="361" w:author="Commodore, Sarah" w:date="2023-03-22T16:21:00Z">
              <w:r w:rsidRPr="00DC2757">
                <w:rPr>
                  <w:rFonts w:ascii="Calibri" w:eastAsia="Times New Roman" w:hAnsi="Calibri" w:cs="Calibri"/>
                  <w:color w:val="000000"/>
                  <w:sz w:val="20"/>
                  <w:szCs w:val="20"/>
                </w:rPr>
                <w:t>SPATA4</w:t>
              </w:r>
            </w:ins>
          </w:p>
        </w:tc>
        <w:tc>
          <w:tcPr>
            <w:tcW w:w="0" w:type="auto"/>
            <w:tcBorders>
              <w:top w:val="nil"/>
              <w:left w:val="nil"/>
              <w:bottom w:val="nil"/>
              <w:right w:val="nil"/>
            </w:tcBorders>
            <w:shd w:val="clear" w:color="auto" w:fill="auto"/>
            <w:noWrap/>
            <w:vAlign w:val="bottom"/>
            <w:hideMark/>
          </w:tcPr>
          <w:p w14:paraId="2B2CC3E7" w14:textId="77777777" w:rsidR="00DC2757" w:rsidRPr="00DC2757" w:rsidRDefault="00DC2757" w:rsidP="00DC2757">
            <w:pPr>
              <w:spacing w:after="0" w:line="240" w:lineRule="auto"/>
              <w:jc w:val="center"/>
              <w:rPr>
                <w:ins w:id="362" w:author="Commodore, Sarah" w:date="2023-03-22T16:21:00Z"/>
                <w:rFonts w:ascii="Calibri" w:eastAsia="Times New Roman" w:hAnsi="Calibri" w:cs="Calibri"/>
                <w:color w:val="000000"/>
                <w:sz w:val="20"/>
                <w:szCs w:val="20"/>
              </w:rPr>
            </w:pPr>
            <w:ins w:id="36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6446D0" w14:textId="77777777" w:rsidR="00DC2757" w:rsidRPr="00DC2757" w:rsidRDefault="00DC2757" w:rsidP="00DC2757">
            <w:pPr>
              <w:spacing w:after="0" w:line="240" w:lineRule="auto"/>
              <w:jc w:val="center"/>
              <w:rPr>
                <w:ins w:id="364" w:author="Commodore, Sarah" w:date="2023-03-22T16:21:00Z"/>
                <w:rFonts w:ascii="Calibri" w:eastAsia="Times New Roman" w:hAnsi="Calibri" w:cs="Calibri"/>
                <w:color w:val="000000"/>
                <w:sz w:val="20"/>
                <w:szCs w:val="20"/>
              </w:rPr>
            </w:pPr>
            <w:ins w:id="365"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74FD87DB" w14:textId="77777777" w:rsidR="00DC2757" w:rsidRPr="00DC2757" w:rsidRDefault="00DC2757" w:rsidP="00DC2757">
            <w:pPr>
              <w:spacing w:after="0" w:line="240" w:lineRule="auto"/>
              <w:jc w:val="center"/>
              <w:rPr>
                <w:ins w:id="366" w:author="Commodore, Sarah" w:date="2023-03-22T16:21:00Z"/>
                <w:rFonts w:ascii="Calibri" w:eastAsia="Times New Roman" w:hAnsi="Calibri" w:cs="Calibri"/>
                <w:color w:val="000000"/>
                <w:sz w:val="20"/>
                <w:szCs w:val="20"/>
              </w:rPr>
            </w:pPr>
            <w:ins w:id="367"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3D51C4C9" w14:textId="77777777" w:rsidR="00DC2757" w:rsidRPr="00DC2757" w:rsidRDefault="00DC2757" w:rsidP="00DC2757">
            <w:pPr>
              <w:spacing w:after="0" w:line="240" w:lineRule="auto"/>
              <w:jc w:val="center"/>
              <w:rPr>
                <w:ins w:id="368" w:author="Commodore, Sarah" w:date="2023-03-22T16:21:00Z"/>
                <w:rFonts w:ascii="Calibri" w:eastAsia="Times New Roman" w:hAnsi="Calibri" w:cs="Calibri"/>
                <w:color w:val="FF0000"/>
                <w:sz w:val="20"/>
                <w:szCs w:val="20"/>
              </w:rPr>
            </w:pPr>
            <w:ins w:id="369" w:author="Commodore, Sarah" w:date="2023-03-22T16:21:00Z">
              <w:r w:rsidRPr="00DC2757">
                <w:rPr>
                  <w:rFonts w:ascii="Calibri" w:eastAsia="Times New Roman" w:hAnsi="Calibri" w:cs="Calibri"/>
                  <w:color w:val="FF0000"/>
                  <w:sz w:val="20"/>
                  <w:szCs w:val="20"/>
                </w:rPr>
                <w:t>*</w:t>
              </w:r>
            </w:ins>
          </w:p>
        </w:tc>
      </w:tr>
      <w:tr w:rsidR="00DC2757" w:rsidRPr="00DC2757" w14:paraId="448690AE" w14:textId="77777777" w:rsidTr="00DC2757">
        <w:trPr>
          <w:trHeight w:val="260"/>
          <w:ins w:id="370" w:author="Commodore, Sarah" w:date="2023-03-22T16:21:00Z"/>
        </w:trPr>
        <w:tc>
          <w:tcPr>
            <w:tcW w:w="0" w:type="auto"/>
            <w:tcBorders>
              <w:top w:val="nil"/>
              <w:left w:val="nil"/>
              <w:bottom w:val="nil"/>
              <w:right w:val="nil"/>
            </w:tcBorders>
            <w:shd w:val="clear" w:color="auto" w:fill="auto"/>
            <w:noWrap/>
            <w:vAlign w:val="bottom"/>
            <w:hideMark/>
          </w:tcPr>
          <w:p w14:paraId="17925BD7" w14:textId="77777777" w:rsidR="00DC2757" w:rsidRPr="00DC2757" w:rsidRDefault="00DC2757" w:rsidP="00DC2757">
            <w:pPr>
              <w:spacing w:after="0" w:line="240" w:lineRule="auto"/>
              <w:rPr>
                <w:ins w:id="371" w:author="Commodore, Sarah" w:date="2023-03-22T16:21:00Z"/>
                <w:rFonts w:ascii="Calibri" w:eastAsia="Times New Roman" w:hAnsi="Calibri" w:cs="Calibri"/>
                <w:color w:val="000000"/>
                <w:sz w:val="20"/>
                <w:szCs w:val="20"/>
              </w:rPr>
            </w:pPr>
            <w:ins w:id="372" w:author="Commodore, Sarah" w:date="2023-03-22T16:21:00Z">
              <w:r w:rsidRPr="00DC2757">
                <w:rPr>
                  <w:rFonts w:ascii="Calibri" w:eastAsia="Times New Roman" w:hAnsi="Calibri" w:cs="Calibri"/>
                  <w:color w:val="000000"/>
                  <w:sz w:val="20"/>
                  <w:szCs w:val="20"/>
                </w:rPr>
                <w:t>ENSG00000178645.13</w:t>
              </w:r>
            </w:ins>
          </w:p>
        </w:tc>
        <w:tc>
          <w:tcPr>
            <w:tcW w:w="0" w:type="auto"/>
            <w:tcBorders>
              <w:top w:val="nil"/>
              <w:left w:val="nil"/>
              <w:bottom w:val="nil"/>
              <w:right w:val="nil"/>
            </w:tcBorders>
            <w:shd w:val="clear" w:color="auto" w:fill="auto"/>
            <w:noWrap/>
            <w:vAlign w:val="bottom"/>
            <w:hideMark/>
          </w:tcPr>
          <w:p w14:paraId="64DA0C6A" w14:textId="77777777" w:rsidR="00DC2757" w:rsidRPr="00DC2757" w:rsidRDefault="00DC2757" w:rsidP="00DC2757">
            <w:pPr>
              <w:spacing w:after="0" w:line="240" w:lineRule="auto"/>
              <w:rPr>
                <w:ins w:id="373" w:author="Commodore, Sarah" w:date="2023-03-22T16:21:00Z"/>
                <w:rFonts w:ascii="Calibri" w:eastAsia="Times New Roman" w:hAnsi="Calibri" w:cs="Calibri"/>
                <w:color w:val="000000"/>
                <w:sz w:val="20"/>
                <w:szCs w:val="20"/>
              </w:rPr>
            </w:pPr>
            <w:ins w:id="374" w:author="Commodore, Sarah" w:date="2023-03-22T16:21:00Z">
              <w:r w:rsidRPr="00DC2757">
                <w:rPr>
                  <w:rFonts w:ascii="Calibri" w:eastAsia="Times New Roman" w:hAnsi="Calibri" w:cs="Calibri"/>
                  <w:color w:val="000000"/>
                  <w:sz w:val="20"/>
                  <w:szCs w:val="20"/>
                </w:rPr>
                <w:t>C10orf53</w:t>
              </w:r>
            </w:ins>
          </w:p>
        </w:tc>
        <w:tc>
          <w:tcPr>
            <w:tcW w:w="0" w:type="auto"/>
            <w:tcBorders>
              <w:top w:val="nil"/>
              <w:left w:val="nil"/>
              <w:bottom w:val="nil"/>
              <w:right w:val="nil"/>
            </w:tcBorders>
            <w:shd w:val="clear" w:color="auto" w:fill="auto"/>
            <w:noWrap/>
            <w:vAlign w:val="bottom"/>
            <w:hideMark/>
          </w:tcPr>
          <w:p w14:paraId="1C1B1906" w14:textId="77777777" w:rsidR="00DC2757" w:rsidRPr="00DC2757" w:rsidRDefault="00DC2757" w:rsidP="00DC2757">
            <w:pPr>
              <w:spacing w:after="0" w:line="240" w:lineRule="auto"/>
              <w:jc w:val="center"/>
              <w:rPr>
                <w:ins w:id="375" w:author="Commodore, Sarah" w:date="2023-03-22T16:21:00Z"/>
                <w:rFonts w:ascii="Calibri" w:eastAsia="Times New Roman" w:hAnsi="Calibri" w:cs="Calibri"/>
                <w:color w:val="000000"/>
                <w:sz w:val="20"/>
                <w:szCs w:val="20"/>
              </w:rPr>
            </w:pPr>
            <w:ins w:id="37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69BBED7" w14:textId="77777777" w:rsidR="00DC2757" w:rsidRPr="00DC2757" w:rsidRDefault="00DC2757" w:rsidP="00DC2757">
            <w:pPr>
              <w:spacing w:after="0" w:line="240" w:lineRule="auto"/>
              <w:jc w:val="center"/>
              <w:rPr>
                <w:ins w:id="377" w:author="Commodore, Sarah" w:date="2023-03-22T16:21:00Z"/>
                <w:rFonts w:ascii="Calibri" w:eastAsia="Times New Roman" w:hAnsi="Calibri" w:cs="Calibri"/>
                <w:color w:val="000000"/>
                <w:sz w:val="20"/>
                <w:szCs w:val="20"/>
              </w:rPr>
            </w:pPr>
            <w:ins w:id="378"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2FF518C5" w14:textId="77777777" w:rsidR="00DC2757" w:rsidRPr="00DC2757" w:rsidRDefault="00DC2757" w:rsidP="00DC2757">
            <w:pPr>
              <w:spacing w:after="0" w:line="240" w:lineRule="auto"/>
              <w:jc w:val="center"/>
              <w:rPr>
                <w:ins w:id="379" w:author="Commodore, Sarah" w:date="2023-03-22T16:21:00Z"/>
                <w:rFonts w:ascii="Calibri" w:eastAsia="Times New Roman" w:hAnsi="Calibri" w:cs="Calibri"/>
                <w:color w:val="000000"/>
                <w:sz w:val="20"/>
                <w:szCs w:val="20"/>
              </w:rPr>
            </w:pPr>
            <w:ins w:id="380"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68C40F29" w14:textId="77777777" w:rsidR="00DC2757" w:rsidRPr="00DC2757" w:rsidRDefault="00DC2757" w:rsidP="00DC2757">
            <w:pPr>
              <w:spacing w:after="0" w:line="240" w:lineRule="auto"/>
              <w:jc w:val="center"/>
              <w:rPr>
                <w:ins w:id="381" w:author="Commodore, Sarah" w:date="2023-03-22T16:21:00Z"/>
                <w:rFonts w:ascii="Calibri" w:eastAsia="Times New Roman" w:hAnsi="Calibri" w:cs="Calibri"/>
                <w:color w:val="FF0000"/>
                <w:sz w:val="20"/>
                <w:szCs w:val="20"/>
              </w:rPr>
            </w:pPr>
            <w:ins w:id="382" w:author="Commodore, Sarah" w:date="2023-03-22T16:21:00Z">
              <w:r w:rsidRPr="00DC2757">
                <w:rPr>
                  <w:rFonts w:ascii="Calibri" w:eastAsia="Times New Roman" w:hAnsi="Calibri" w:cs="Calibri"/>
                  <w:color w:val="FF0000"/>
                  <w:sz w:val="20"/>
                  <w:szCs w:val="20"/>
                </w:rPr>
                <w:t>*</w:t>
              </w:r>
            </w:ins>
          </w:p>
        </w:tc>
      </w:tr>
      <w:tr w:rsidR="00DC2757" w:rsidRPr="00DC2757" w14:paraId="159C2DCF" w14:textId="77777777" w:rsidTr="00DC2757">
        <w:trPr>
          <w:trHeight w:val="260"/>
          <w:ins w:id="383" w:author="Commodore, Sarah" w:date="2023-03-22T16:21:00Z"/>
        </w:trPr>
        <w:tc>
          <w:tcPr>
            <w:tcW w:w="0" w:type="auto"/>
            <w:tcBorders>
              <w:top w:val="nil"/>
              <w:left w:val="nil"/>
              <w:bottom w:val="nil"/>
              <w:right w:val="nil"/>
            </w:tcBorders>
            <w:shd w:val="clear" w:color="auto" w:fill="auto"/>
            <w:noWrap/>
            <w:vAlign w:val="bottom"/>
            <w:hideMark/>
          </w:tcPr>
          <w:p w14:paraId="7969358E" w14:textId="77777777" w:rsidR="00DC2757" w:rsidRPr="00DC2757" w:rsidRDefault="00DC2757" w:rsidP="00DC2757">
            <w:pPr>
              <w:spacing w:after="0" w:line="240" w:lineRule="auto"/>
              <w:rPr>
                <w:ins w:id="384" w:author="Commodore, Sarah" w:date="2023-03-22T16:21:00Z"/>
                <w:rFonts w:ascii="Calibri" w:eastAsia="Times New Roman" w:hAnsi="Calibri" w:cs="Calibri"/>
                <w:color w:val="000000"/>
                <w:sz w:val="20"/>
                <w:szCs w:val="20"/>
              </w:rPr>
            </w:pPr>
            <w:ins w:id="385" w:author="Commodore, Sarah" w:date="2023-03-22T16:21:00Z">
              <w:r w:rsidRPr="00DC2757">
                <w:rPr>
                  <w:rFonts w:ascii="Calibri" w:eastAsia="Times New Roman" w:hAnsi="Calibri" w:cs="Calibri"/>
                  <w:color w:val="000000"/>
                  <w:sz w:val="20"/>
                  <w:szCs w:val="20"/>
                </w:rPr>
                <w:t>ENSG00000232415.1</w:t>
              </w:r>
            </w:ins>
          </w:p>
        </w:tc>
        <w:tc>
          <w:tcPr>
            <w:tcW w:w="0" w:type="auto"/>
            <w:tcBorders>
              <w:top w:val="nil"/>
              <w:left w:val="nil"/>
              <w:bottom w:val="nil"/>
              <w:right w:val="nil"/>
            </w:tcBorders>
            <w:shd w:val="clear" w:color="auto" w:fill="auto"/>
            <w:noWrap/>
            <w:vAlign w:val="bottom"/>
            <w:hideMark/>
          </w:tcPr>
          <w:p w14:paraId="54387A54" w14:textId="77777777" w:rsidR="00DC2757" w:rsidRPr="00DC2757" w:rsidRDefault="00DC2757" w:rsidP="00DC2757">
            <w:pPr>
              <w:spacing w:after="0" w:line="240" w:lineRule="auto"/>
              <w:rPr>
                <w:ins w:id="386" w:author="Commodore, Sarah" w:date="2023-03-22T16:21:00Z"/>
                <w:rFonts w:ascii="Calibri" w:eastAsia="Times New Roman" w:hAnsi="Calibri" w:cs="Calibri"/>
                <w:color w:val="000000"/>
                <w:sz w:val="20"/>
                <w:szCs w:val="20"/>
              </w:rPr>
            </w:pPr>
            <w:ins w:id="387" w:author="Commodore, Sarah" w:date="2023-03-22T16:21:00Z">
              <w:r w:rsidRPr="00DC2757">
                <w:rPr>
                  <w:rFonts w:ascii="Calibri" w:eastAsia="Times New Roman" w:hAnsi="Calibri" w:cs="Calibri"/>
                  <w:color w:val="000000"/>
                  <w:sz w:val="20"/>
                  <w:szCs w:val="20"/>
                </w:rPr>
                <w:t>ELN-AS1</w:t>
              </w:r>
            </w:ins>
          </w:p>
        </w:tc>
        <w:tc>
          <w:tcPr>
            <w:tcW w:w="0" w:type="auto"/>
            <w:tcBorders>
              <w:top w:val="nil"/>
              <w:left w:val="nil"/>
              <w:bottom w:val="nil"/>
              <w:right w:val="nil"/>
            </w:tcBorders>
            <w:shd w:val="clear" w:color="auto" w:fill="auto"/>
            <w:noWrap/>
            <w:vAlign w:val="bottom"/>
            <w:hideMark/>
          </w:tcPr>
          <w:p w14:paraId="15B9B82B" w14:textId="77777777" w:rsidR="00DC2757" w:rsidRPr="00DC2757" w:rsidRDefault="00DC2757" w:rsidP="00DC2757">
            <w:pPr>
              <w:spacing w:after="0" w:line="240" w:lineRule="auto"/>
              <w:jc w:val="center"/>
              <w:rPr>
                <w:ins w:id="388" w:author="Commodore, Sarah" w:date="2023-03-22T16:21:00Z"/>
                <w:rFonts w:ascii="Calibri" w:eastAsia="Times New Roman" w:hAnsi="Calibri" w:cs="Calibri"/>
                <w:color w:val="000000"/>
                <w:sz w:val="20"/>
                <w:szCs w:val="20"/>
              </w:rPr>
            </w:pPr>
            <w:ins w:id="38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0DB0052" w14:textId="77777777" w:rsidR="00DC2757" w:rsidRPr="00DC2757" w:rsidRDefault="00DC2757" w:rsidP="00DC2757">
            <w:pPr>
              <w:spacing w:after="0" w:line="240" w:lineRule="auto"/>
              <w:jc w:val="center"/>
              <w:rPr>
                <w:ins w:id="390" w:author="Commodore, Sarah" w:date="2023-03-22T16:21:00Z"/>
                <w:rFonts w:ascii="Calibri" w:eastAsia="Times New Roman" w:hAnsi="Calibri" w:cs="Calibri"/>
                <w:color w:val="000000"/>
                <w:sz w:val="20"/>
                <w:szCs w:val="20"/>
              </w:rPr>
            </w:pPr>
            <w:ins w:id="391"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3CA81432" w14:textId="77777777" w:rsidR="00DC2757" w:rsidRPr="00DC2757" w:rsidRDefault="00DC2757" w:rsidP="00DC2757">
            <w:pPr>
              <w:spacing w:after="0" w:line="240" w:lineRule="auto"/>
              <w:jc w:val="center"/>
              <w:rPr>
                <w:ins w:id="392" w:author="Commodore, Sarah" w:date="2023-03-22T16:21:00Z"/>
                <w:rFonts w:ascii="Calibri" w:eastAsia="Times New Roman" w:hAnsi="Calibri" w:cs="Calibri"/>
                <w:color w:val="000000"/>
                <w:sz w:val="20"/>
                <w:szCs w:val="20"/>
              </w:rPr>
            </w:pPr>
            <w:ins w:id="393"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171B83CE" w14:textId="77777777" w:rsidR="00DC2757" w:rsidRPr="00DC2757" w:rsidRDefault="00DC2757" w:rsidP="00DC2757">
            <w:pPr>
              <w:spacing w:after="0" w:line="240" w:lineRule="auto"/>
              <w:jc w:val="center"/>
              <w:rPr>
                <w:ins w:id="394" w:author="Commodore, Sarah" w:date="2023-03-22T16:21:00Z"/>
                <w:rFonts w:ascii="Calibri" w:eastAsia="Times New Roman" w:hAnsi="Calibri" w:cs="Calibri"/>
                <w:color w:val="FF0000"/>
                <w:sz w:val="20"/>
                <w:szCs w:val="20"/>
              </w:rPr>
            </w:pPr>
            <w:ins w:id="395" w:author="Commodore, Sarah" w:date="2023-03-22T16:21:00Z">
              <w:r w:rsidRPr="00DC2757">
                <w:rPr>
                  <w:rFonts w:ascii="Calibri" w:eastAsia="Times New Roman" w:hAnsi="Calibri" w:cs="Calibri"/>
                  <w:color w:val="FF0000"/>
                  <w:sz w:val="20"/>
                  <w:szCs w:val="20"/>
                </w:rPr>
                <w:t>*</w:t>
              </w:r>
            </w:ins>
          </w:p>
        </w:tc>
      </w:tr>
      <w:tr w:rsidR="00DC2757" w:rsidRPr="00DC2757" w14:paraId="60318818" w14:textId="77777777" w:rsidTr="00DC2757">
        <w:trPr>
          <w:trHeight w:val="260"/>
          <w:ins w:id="396" w:author="Commodore, Sarah" w:date="2023-03-22T16:21:00Z"/>
        </w:trPr>
        <w:tc>
          <w:tcPr>
            <w:tcW w:w="0" w:type="auto"/>
            <w:tcBorders>
              <w:top w:val="nil"/>
              <w:left w:val="nil"/>
              <w:bottom w:val="nil"/>
              <w:right w:val="nil"/>
            </w:tcBorders>
            <w:shd w:val="clear" w:color="auto" w:fill="auto"/>
            <w:noWrap/>
            <w:vAlign w:val="bottom"/>
            <w:hideMark/>
          </w:tcPr>
          <w:p w14:paraId="23962BFA" w14:textId="77777777" w:rsidR="00DC2757" w:rsidRPr="00DC2757" w:rsidRDefault="00DC2757" w:rsidP="00DC2757">
            <w:pPr>
              <w:spacing w:after="0" w:line="240" w:lineRule="auto"/>
              <w:rPr>
                <w:ins w:id="397" w:author="Commodore, Sarah" w:date="2023-03-22T16:21:00Z"/>
                <w:rFonts w:ascii="Calibri" w:eastAsia="Times New Roman" w:hAnsi="Calibri" w:cs="Calibri"/>
                <w:color w:val="000000"/>
                <w:sz w:val="20"/>
                <w:szCs w:val="20"/>
              </w:rPr>
            </w:pPr>
            <w:ins w:id="398" w:author="Commodore, Sarah" w:date="2023-03-22T16:21:00Z">
              <w:r w:rsidRPr="00DC2757">
                <w:rPr>
                  <w:rFonts w:ascii="Calibri" w:eastAsia="Times New Roman" w:hAnsi="Calibri" w:cs="Calibri"/>
                  <w:color w:val="000000"/>
                  <w:sz w:val="20"/>
                  <w:szCs w:val="20"/>
                </w:rPr>
                <w:t>ENSG00000270332.2</w:t>
              </w:r>
            </w:ins>
          </w:p>
        </w:tc>
        <w:tc>
          <w:tcPr>
            <w:tcW w:w="0" w:type="auto"/>
            <w:tcBorders>
              <w:top w:val="nil"/>
              <w:left w:val="nil"/>
              <w:bottom w:val="nil"/>
              <w:right w:val="nil"/>
            </w:tcBorders>
            <w:shd w:val="clear" w:color="auto" w:fill="auto"/>
            <w:noWrap/>
            <w:vAlign w:val="bottom"/>
            <w:hideMark/>
          </w:tcPr>
          <w:p w14:paraId="5321DE20" w14:textId="77777777" w:rsidR="00DC2757" w:rsidRPr="00DC2757" w:rsidRDefault="00DC2757" w:rsidP="00DC2757">
            <w:pPr>
              <w:spacing w:after="0" w:line="240" w:lineRule="auto"/>
              <w:rPr>
                <w:ins w:id="399" w:author="Commodore, Sarah" w:date="2023-03-22T16:21:00Z"/>
                <w:rFonts w:ascii="Calibri" w:eastAsia="Times New Roman" w:hAnsi="Calibri" w:cs="Calibri"/>
                <w:color w:val="000000"/>
                <w:sz w:val="20"/>
                <w:szCs w:val="20"/>
              </w:rPr>
            </w:pPr>
            <w:ins w:id="400" w:author="Commodore, Sarah" w:date="2023-03-22T16:21:00Z">
              <w:r w:rsidRPr="00DC2757">
                <w:rPr>
                  <w:rFonts w:ascii="Calibri" w:eastAsia="Times New Roman" w:hAnsi="Calibri" w:cs="Calibri"/>
                  <w:color w:val="000000"/>
                  <w:sz w:val="20"/>
                  <w:szCs w:val="20"/>
                </w:rPr>
                <w:t>SMC2-AS1</w:t>
              </w:r>
            </w:ins>
          </w:p>
        </w:tc>
        <w:tc>
          <w:tcPr>
            <w:tcW w:w="0" w:type="auto"/>
            <w:tcBorders>
              <w:top w:val="nil"/>
              <w:left w:val="nil"/>
              <w:bottom w:val="nil"/>
              <w:right w:val="nil"/>
            </w:tcBorders>
            <w:shd w:val="clear" w:color="auto" w:fill="auto"/>
            <w:noWrap/>
            <w:vAlign w:val="bottom"/>
            <w:hideMark/>
          </w:tcPr>
          <w:p w14:paraId="55535654" w14:textId="77777777" w:rsidR="00DC2757" w:rsidRPr="00DC2757" w:rsidRDefault="00DC2757" w:rsidP="00DC2757">
            <w:pPr>
              <w:spacing w:after="0" w:line="240" w:lineRule="auto"/>
              <w:jc w:val="center"/>
              <w:rPr>
                <w:ins w:id="401" w:author="Commodore, Sarah" w:date="2023-03-22T16:21:00Z"/>
                <w:rFonts w:ascii="Calibri" w:eastAsia="Times New Roman" w:hAnsi="Calibri" w:cs="Calibri"/>
                <w:color w:val="000000"/>
                <w:sz w:val="20"/>
                <w:szCs w:val="20"/>
              </w:rPr>
            </w:pPr>
            <w:ins w:id="40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923B326" w14:textId="77777777" w:rsidR="00DC2757" w:rsidRPr="00DC2757" w:rsidRDefault="00DC2757" w:rsidP="00DC2757">
            <w:pPr>
              <w:spacing w:after="0" w:line="240" w:lineRule="auto"/>
              <w:jc w:val="center"/>
              <w:rPr>
                <w:ins w:id="403" w:author="Commodore, Sarah" w:date="2023-03-22T16:21:00Z"/>
                <w:rFonts w:ascii="Calibri" w:eastAsia="Times New Roman" w:hAnsi="Calibri" w:cs="Calibri"/>
                <w:color w:val="000000"/>
                <w:sz w:val="20"/>
                <w:szCs w:val="20"/>
              </w:rPr>
            </w:pPr>
            <w:ins w:id="404"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99CA274" w14:textId="77777777" w:rsidR="00DC2757" w:rsidRPr="00DC2757" w:rsidRDefault="00DC2757" w:rsidP="00DC2757">
            <w:pPr>
              <w:spacing w:after="0" w:line="240" w:lineRule="auto"/>
              <w:jc w:val="center"/>
              <w:rPr>
                <w:ins w:id="405" w:author="Commodore, Sarah" w:date="2023-03-22T16:21:00Z"/>
                <w:rFonts w:ascii="Calibri" w:eastAsia="Times New Roman" w:hAnsi="Calibri" w:cs="Calibri"/>
                <w:color w:val="000000"/>
                <w:sz w:val="20"/>
                <w:szCs w:val="20"/>
              </w:rPr>
            </w:pPr>
            <w:ins w:id="406"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39111A7A" w14:textId="77777777" w:rsidR="00DC2757" w:rsidRPr="00DC2757" w:rsidRDefault="00DC2757" w:rsidP="00DC2757">
            <w:pPr>
              <w:spacing w:after="0" w:line="240" w:lineRule="auto"/>
              <w:jc w:val="center"/>
              <w:rPr>
                <w:ins w:id="407" w:author="Commodore, Sarah" w:date="2023-03-22T16:21:00Z"/>
                <w:rFonts w:ascii="Calibri" w:eastAsia="Times New Roman" w:hAnsi="Calibri" w:cs="Calibri"/>
                <w:color w:val="FF0000"/>
                <w:sz w:val="20"/>
                <w:szCs w:val="20"/>
              </w:rPr>
            </w:pPr>
            <w:ins w:id="408" w:author="Commodore, Sarah" w:date="2023-03-22T16:21:00Z">
              <w:r w:rsidRPr="00DC2757">
                <w:rPr>
                  <w:rFonts w:ascii="Calibri" w:eastAsia="Times New Roman" w:hAnsi="Calibri" w:cs="Calibri"/>
                  <w:color w:val="FF0000"/>
                  <w:sz w:val="20"/>
                  <w:szCs w:val="20"/>
                </w:rPr>
                <w:t>*</w:t>
              </w:r>
            </w:ins>
          </w:p>
        </w:tc>
      </w:tr>
      <w:tr w:rsidR="00DC2757" w:rsidRPr="00DC2757" w14:paraId="7EAA8B59" w14:textId="77777777" w:rsidTr="00DC2757">
        <w:trPr>
          <w:trHeight w:val="260"/>
          <w:ins w:id="409" w:author="Commodore, Sarah" w:date="2023-03-22T16:21:00Z"/>
        </w:trPr>
        <w:tc>
          <w:tcPr>
            <w:tcW w:w="0" w:type="auto"/>
            <w:tcBorders>
              <w:top w:val="nil"/>
              <w:left w:val="nil"/>
              <w:bottom w:val="nil"/>
              <w:right w:val="nil"/>
            </w:tcBorders>
            <w:shd w:val="clear" w:color="auto" w:fill="auto"/>
            <w:noWrap/>
            <w:vAlign w:val="bottom"/>
            <w:hideMark/>
          </w:tcPr>
          <w:p w14:paraId="673EEF63" w14:textId="77777777" w:rsidR="00DC2757" w:rsidRPr="00DC2757" w:rsidRDefault="00DC2757" w:rsidP="00DC2757">
            <w:pPr>
              <w:spacing w:after="0" w:line="240" w:lineRule="auto"/>
              <w:rPr>
                <w:ins w:id="410" w:author="Commodore, Sarah" w:date="2023-03-22T16:21:00Z"/>
                <w:rFonts w:ascii="Calibri" w:eastAsia="Times New Roman" w:hAnsi="Calibri" w:cs="Calibri"/>
                <w:color w:val="000000"/>
                <w:sz w:val="20"/>
                <w:szCs w:val="20"/>
              </w:rPr>
            </w:pPr>
            <w:ins w:id="411" w:author="Commodore, Sarah" w:date="2023-03-22T16:21:00Z">
              <w:r w:rsidRPr="00DC2757">
                <w:rPr>
                  <w:rFonts w:ascii="Calibri" w:eastAsia="Times New Roman" w:hAnsi="Calibri" w:cs="Calibri"/>
                  <w:color w:val="000000"/>
                  <w:sz w:val="20"/>
                  <w:szCs w:val="20"/>
                </w:rPr>
                <w:t>ENSG00000124490.14</w:t>
              </w:r>
            </w:ins>
          </w:p>
        </w:tc>
        <w:tc>
          <w:tcPr>
            <w:tcW w:w="0" w:type="auto"/>
            <w:tcBorders>
              <w:top w:val="nil"/>
              <w:left w:val="nil"/>
              <w:bottom w:val="nil"/>
              <w:right w:val="nil"/>
            </w:tcBorders>
            <w:shd w:val="clear" w:color="auto" w:fill="auto"/>
            <w:noWrap/>
            <w:vAlign w:val="bottom"/>
            <w:hideMark/>
          </w:tcPr>
          <w:p w14:paraId="74728DAA" w14:textId="77777777" w:rsidR="00DC2757" w:rsidRPr="00DC2757" w:rsidRDefault="00DC2757" w:rsidP="00DC2757">
            <w:pPr>
              <w:spacing w:after="0" w:line="240" w:lineRule="auto"/>
              <w:rPr>
                <w:ins w:id="412" w:author="Commodore, Sarah" w:date="2023-03-22T16:21:00Z"/>
                <w:rFonts w:ascii="Calibri" w:eastAsia="Times New Roman" w:hAnsi="Calibri" w:cs="Calibri"/>
                <w:color w:val="000000"/>
                <w:sz w:val="20"/>
                <w:szCs w:val="20"/>
              </w:rPr>
            </w:pPr>
            <w:ins w:id="413" w:author="Commodore, Sarah" w:date="2023-03-22T16:21:00Z">
              <w:r w:rsidRPr="00DC2757">
                <w:rPr>
                  <w:rFonts w:ascii="Calibri" w:eastAsia="Times New Roman" w:hAnsi="Calibri" w:cs="Calibri"/>
                  <w:color w:val="000000"/>
                  <w:sz w:val="20"/>
                  <w:szCs w:val="20"/>
                </w:rPr>
                <w:t>CRISP2</w:t>
              </w:r>
            </w:ins>
          </w:p>
        </w:tc>
        <w:tc>
          <w:tcPr>
            <w:tcW w:w="0" w:type="auto"/>
            <w:tcBorders>
              <w:top w:val="nil"/>
              <w:left w:val="nil"/>
              <w:bottom w:val="nil"/>
              <w:right w:val="nil"/>
            </w:tcBorders>
            <w:shd w:val="clear" w:color="auto" w:fill="auto"/>
            <w:noWrap/>
            <w:vAlign w:val="bottom"/>
            <w:hideMark/>
          </w:tcPr>
          <w:p w14:paraId="69B1B7C1" w14:textId="77777777" w:rsidR="00DC2757" w:rsidRPr="00DC2757" w:rsidRDefault="00DC2757" w:rsidP="00DC2757">
            <w:pPr>
              <w:spacing w:after="0" w:line="240" w:lineRule="auto"/>
              <w:jc w:val="center"/>
              <w:rPr>
                <w:ins w:id="414" w:author="Commodore, Sarah" w:date="2023-03-22T16:21:00Z"/>
                <w:rFonts w:ascii="Calibri" w:eastAsia="Times New Roman" w:hAnsi="Calibri" w:cs="Calibri"/>
                <w:color w:val="000000"/>
                <w:sz w:val="20"/>
                <w:szCs w:val="20"/>
              </w:rPr>
            </w:pPr>
            <w:ins w:id="415"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1E350D6" w14:textId="77777777" w:rsidR="00DC2757" w:rsidRPr="00DC2757" w:rsidRDefault="00DC2757" w:rsidP="00DC2757">
            <w:pPr>
              <w:spacing w:after="0" w:line="240" w:lineRule="auto"/>
              <w:jc w:val="center"/>
              <w:rPr>
                <w:ins w:id="416" w:author="Commodore, Sarah" w:date="2023-03-22T16:21:00Z"/>
                <w:rFonts w:ascii="Calibri" w:eastAsia="Times New Roman" w:hAnsi="Calibri" w:cs="Calibri"/>
                <w:color w:val="000000"/>
                <w:sz w:val="20"/>
                <w:szCs w:val="20"/>
              </w:rPr>
            </w:pPr>
            <w:ins w:id="417" w:author="Commodore, Sarah" w:date="2023-03-22T16:21:00Z">
              <w:r w:rsidRPr="00DC2757">
                <w:rPr>
                  <w:rFonts w:ascii="Calibri" w:eastAsia="Times New Roman" w:hAnsi="Calibri" w:cs="Calibri"/>
                  <w:color w:val="000000"/>
                  <w:sz w:val="20"/>
                  <w:szCs w:val="20"/>
                </w:rPr>
                <w:t>8.6E-07</w:t>
              </w:r>
            </w:ins>
          </w:p>
        </w:tc>
        <w:tc>
          <w:tcPr>
            <w:tcW w:w="0" w:type="auto"/>
            <w:tcBorders>
              <w:top w:val="nil"/>
              <w:left w:val="nil"/>
              <w:bottom w:val="nil"/>
              <w:right w:val="nil"/>
            </w:tcBorders>
            <w:shd w:val="clear" w:color="auto" w:fill="auto"/>
            <w:noWrap/>
            <w:vAlign w:val="bottom"/>
            <w:hideMark/>
          </w:tcPr>
          <w:p w14:paraId="68A106E5" w14:textId="77777777" w:rsidR="00DC2757" w:rsidRPr="00DC2757" w:rsidRDefault="00DC2757" w:rsidP="00DC2757">
            <w:pPr>
              <w:spacing w:after="0" w:line="240" w:lineRule="auto"/>
              <w:jc w:val="center"/>
              <w:rPr>
                <w:ins w:id="418" w:author="Commodore, Sarah" w:date="2023-03-22T16:21:00Z"/>
                <w:rFonts w:ascii="Calibri" w:eastAsia="Times New Roman" w:hAnsi="Calibri" w:cs="Calibri"/>
                <w:color w:val="000000"/>
                <w:sz w:val="20"/>
                <w:szCs w:val="20"/>
              </w:rPr>
            </w:pPr>
            <w:ins w:id="419" w:author="Commodore, Sarah" w:date="2023-03-22T16:21:00Z">
              <w:r w:rsidRPr="00DC2757">
                <w:rPr>
                  <w:rFonts w:ascii="Calibri" w:eastAsia="Times New Roman" w:hAnsi="Calibri" w:cs="Calibri"/>
                  <w:color w:val="000000"/>
                  <w:sz w:val="20"/>
                  <w:szCs w:val="20"/>
                </w:rPr>
                <w:t>7.6E-06</w:t>
              </w:r>
            </w:ins>
          </w:p>
        </w:tc>
        <w:tc>
          <w:tcPr>
            <w:tcW w:w="0" w:type="auto"/>
            <w:tcBorders>
              <w:top w:val="nil"/>
              <w:left w:val="nil"/>
              <w:bottom w:val="nil"/>
              <w:right w:val="nil"/>
            </w:tcBorders>
            <w:shd w:val="clear" w:color="auto" w:fill="auto"/>
            <w:noWrap/>
            <w:vAlign w:val="bottom"/>
            <w:hideMark/>
          </w:tcPr>
          <w:p w14:paraId="04926147" w14:textId="77777777" w:rsidR="00DC2757" w:rsidRPr="00DC2757" w:rsidRDefault="00DC2757" w:rsidP="00DC2757">
            <w:pPr>
              <w:spacing w:after="0" w:line="240" w:lineRule="auto"/>
              <w:jc w:val="center"/>
              <w:rPr>
                <w:ins w:id="420" w:author="Commodore, Sarah" w:date="2023-03-22T16:21:00Z"/>
                <w:rFonts w:ascii="Calibri" w:eastAsia="Times New Roman" w:hAnsi="Calibri" w:cs="Calibri"/>
                <w:color w:val="FF0000"/>
                <w:sz w:val="20"/>
                <w:szCs w:val="20"/>
              </w:rPr>
            </w:pPr>
            <w:ins w:id="421" w:author="Commodore, Sarah" w:date="2023-03-22T16:21:00Z">
              <w:r w:rsidRPr="00DC2757">
                <w:rPr>
                  <w:rFonts w:ascii="Calibri" w:eastAsia="Times New Roman" w:hAnsi="Calibri" w:cs="Calibri"/>
                  <w:color w:val="FF0000"/>
                  <w:sz w:val="20"/>
                  <w:szCs w:val="20"/>
                </w:rPr>
                <w:t>*</w:t>
              </w:r>
            </w:ins>
          </w:p>
        </w:tc>
      </w:tr>
      <w:tr w:rsidR="00DC2757" w:rsidRPr="00DC2757" w14:paraId="6D8014BC" w14:textId="77777777" w:rsidTr="00DC2757">
        <w:trPr>
          <w:trHeight w:val="260"/>
          <w:ins w:id="422" w:author="Commodore, Sarah" w:date="2023-03-22T16:21:00Z"/>
        </w:trPr>
        <w:tc>
          <w:tcPr>
            <w:tcW w:w="0" w:type="auto"/>
            <w:tcBorders>
              <w:top w:val="nil"/>
              <w:left w:val="nil"/>
              <w:bottom w:val="nil"/>
              <w:right w:val="nil"/>
            </w:tcBorders>
            <w:shd w:val="clear" w:color="auto" w:fill="auto"/>
            <w:noWrap/>
            <w:vAlign w:val="bottom"/>
            <w:hideMark/>
          </w:tcPr>
          <w:p w14:paraId="6FB0DC20" w14:textId="77777777" w:rsidR="00DC2757" w:rsidRPr="00DC2757" w:rsidRDefault="00DC2757" w:rsidP="00DC2757">
            <w:pPr>
              <w:spacing w:after="0" w:line="240" w:lineRule="auto"/>
              <w:rPr>
                <w:ins w:id="423" w:author="Commodore, Sarah" w:date="2023-03-22T16:21:00Z"/>
                <w:rFonts w:ascii="Calibri" w:eastAsia="Times New Roman" w:hAnsi="Calibri" w:cs="Calibri"/>
                <w:color w:val="000000"/>
                <w:sz w:val="20"/>
                <w:szCs w:val="20"/>
              </w:rPr>
            </w:pPr>
            <w:ins w:id="424" w:author="Commodore, Sarah" w:date="2023-03-22T16:21:00Z">
              <w:r w:rsidRPr="00DC2757">
                <w:rPr>
                  <w:rFonts w:ascii="Calibri" w:eastAsia="Times New Roman" w:hAnsi="Calibri" w:cs="Calibri"/>
                  <w:color w:val="000000"/>
                  <w:sz w:val="20"/>
                  <w:szCs w:val="20"/>
                </w:rPr>
                <w:t>ENSG00000007174.18</w:t>
              </w:r>
            </w:ins>
          </w:p>
        </w:tc>
        <w:tc>
          <w:tcPr>
            <w:tcW w:w="0" w:type="auto"/>
            <w:tcBorders>
              <w:top w:val="nil"/>
              <w:left w:val="nil"/>
              <w:bottom w:val="nil"/>
              <w:right w:val="nil"/>
            </w:tcBorders>
            <w:shd w:val="clear" w:color="auto" w:fill="auto"/>
            <w:noWrap/>
            <w:vAlign w:val="bottom"/>
            <w:hideMark/>
          </w:tcPr>
          <w:p w14:paraId="6EF9AF22" w14:textId="77777777" w:rsidR="00DC2757" w:rsidRPr="00DC2757" w:rsidRDefault="00DC2757" w:rsidP="00DC2757">
            <w:pPr>
              <w:spacing w:after="0" w:line="240" w:lineRule="auto"/>
              <w:rPr>
                <w:ins w:id="425" w:author="Commodore, Sarah" w:date="2023-03-22T16:21:00Z"/>
                <w:rFonts w:ascii="Calibri" w:eastAsia="Times New Roman" w:hAnsi="Calibri" w:cs="Calibri"/>
                <w:color w:val="000000"/>
                <w:sz w:val="20"/>
                <w:szCs w:val="20"/>
              </w:rPr>
            </w:pPr>
            <w:ins w:id="426" w:author="Commodore, Sarah" w:date="2023-03-22T16:21:00Z">
              <w:r w:rsidRPr="00DC2757">
                <w:rPr>
                  <w:rFonts w:ascii="Calibri" w:eastAsia="Times New Roman" w:hAnsi="Calibri" w:cs="Calibri"/>
                  <w:color w:val="000000"/>
                  <w:sz w:val="20"/>
                  <w:szCs w:val="20"/>
                </w:rPr>
                <w:t>DNAH9</w:t>
              </w:r>
            </w:ins>
          </w:p>
        </w:tc>
        <w:tc>
          <w:tcPr>
            <w:tcW w:w="0" w:type="auto"/>
            <w:tcBorders>
              <w:top w:val="nil"/>
              <w:left w:val="nil"/>
              <w:bottom w:val="nil"/>
              <w:right w:val="nil"/>
            </w:tcBorders>
            <w:shd w:val="clear" w:color="auto" w:fill="auto"/>
            <w:noWrap/>
            <w:vAlign w:val="bottom"/>
            <w:hideMark/>
          </w:tcPr>
          <w:p w14:paraId="7BC0A0C3" w14:textId="77777777" w:rsidR="00DC2757" w:rsidRPr="00DC2757" w:rsidRDefault="00DC2757" w:rsidP="00DC2757">
            <w:pPr>
              <w:spacing w:after="0" w:line="240" w:lineRule="auto"/>
              <w:jc w:val="center"/>
              <w:rPr>
                <w:ins w:id="427" w:author="Commodore, Sarah" w:date="2023-03-22T16:21:00Z"/>
                <w:rFonts w:ascii="Calibri" w:eastAsia="Times New Roman" w:hAnsi="Calibri" w:cs="Calibri"/>
                <w:color w:val="000000"/>
                <w:sz w:val="20"/>
                <w:szCs w:val="20"/>
              </w:rPr>
            </w:pPr>
            <w:ins w:id="42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7E44AF5" w14:textId="77777777" w:rsidR="00DC2757" w:rsidRPr="00DC2757" w:rsidRDefault="00DC2757" w:rsidP="00DC2757">
            <w:pPr>
              <w:spacing w:after="0" w:line="240" w:lineRule="auto"/>
              <w:jc w:val="center"/>
              <w:rPr>
                <w:ins w:id="429" w:author="Commodore, Sarah" w:date="2023-03-22T16:21:00Z"/>
                <w:rFonts w:ascii="Calibri" w:eastAsia="Times New Roman" w:hAnsi="Calibri" w:cs="Calibri"/>
                <w:color w:val="000000"/>
                <w:sz w:val="20"/>
                <w:szCs w:val="20"/>
              </w:rPr>
            </w:pPr>
            <w:ins w:id="430"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C1C650E" w14:textId="77777777" w:rsidR="00DC2757" w:rsidRPr="00DC2757" w:rsidRDefault="00DC2757" w:rsidP="00DC2757">
            <w:pPr>
              <w:spacing w:after="0" w:line="240" w:lineRule="auto"/>
              <w:jc w:val="center"/>
              <w:rPr>
                <w:ins w:id="431" w:author="Commodore, Sarah" w:date="2023-03-22T16:21:00Z"/>
                <w:rFonts w:ascii="Calibri" w:eastAsia="Times New Roman" w:hAnsi="Calibri" w:cs="Calibri"/>
                <w:color w:val="000000"/>
                <w:sz w:val="20"/>
                <w:szCs w:val="20"/>
              </w:rPr>
            </w:pPr>
            <w:ins w:id="432"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685DB1EF" w14:textId="77777777" w:rsidR="00DC2757" w:rsidRPr="00DC2757" w:rsidRDefault="00DC2757" w:rsidP="00DC2757">
            <w:pPr>
              <w:spacing w:after="0" w:line="240" w:lineRule="auto"/>
              <w:jc w:val="center"/>
              <w:rPr>
                <w:ins w:id="433" w:author="Commodore, Sarah" w:date="2023-03-22T16:21:00Z"/>
                <w:rFonts w:ascii="Calibri" w:eastAsia="Times New Roman" w:hAnsi="Calibri" w:cs="Calibri"/>
                <w:color w:val="FF0000"/>
                <w:sz w:val="20"/>
                <w:szCs w:val="20"/>
              </w:rPr>
            </w:pPr>
            <w:ins w:id="434" w:author="Commodore, Sarah" w:date="2023-03-22T16:21:00Z">
              <w:r w:rsidRPr="00DC2757">
                <w:rPr>
                  <w:rFonts w:ascii="Calibri" w:eastAsia="Times New Roman" w:hAnsi="Calibri" w:cs="Calibri"/>
                  <w:color w:val="FF0000"/>
                  <w:sz w:val="20"/>
                  <w:szCs w:val="20"/>
                </w:rPr>
                <w:t>*</w:t>
              </w:r>
            </w:ins>
          </w:p>
        </w:tc>
      </w:tr>
      <w:tr w:rsidR="00DC2757" w:rsidRPr="00DC2757" w14:paraId="366B9067" w14:textId="77777777" w:rsidTr="00DC2757">
        <w:trPr>
          <w:trHeight w:val="260"/>
          <w:ins w:id="435" w:author="Commodore, Sarah" w:date="2023-03-22T16:21:00Z"/>
        </w:trPr>
        <w:tc>
          <w:tcPr>
            <w:tcW w:w="0" w:type="auto"/>
            <w:tcBorders>
              <w:top w:val="nil"/>
              <w:left w:val="nil"/>
              <w:bottom w:val="nil"/>
              <w:right w:val="nil"/>
            </w:tcBorders>
            <w:shd w:val="clear" w:color="auto" w:fill="auto"/>
            <w:noWrap/>
            <w:vAlign w:val="bottom"/>
            <w:hideMark/>
          </w:tcPr>
          <w:p w14:paraId="65A85440" w14:textId="77777777" w:rsidR="00DC2757" w:rsidRPr="00DC2757" w:rsidRDefault="00DC2757" w:rsidP="00DC2757">
            <w:pPr>
              <w:spacing w:after="0" w:line="240" w:lineRule="auto"/>
              <w:rPr>
                <w:ins w:id="436" w:author="Commodore, Sarah" w:date="2023-03-22T16:21:00Z"/>
                <w:rFonts w:ascii="Calibri" w:eastAsia="Times New Roman" w:hAnsi="Calibri" w:cs="Calibri"/>
                <w:color w:val="000000"/>
                <w:sz w:val="20"/>
                <w:szCs w:val="20"/>
              </w:rPr>
            </w:pPr>
            <w:ins w:id="437" w:author="Commodore, Sarah" w:date="2023-03-22T16:21:00Z">
              <w:r w:rsidRPr="00DC2757">
                <w:rPr>
                  <w:rFonts w:ascii="Calibri" w:eastAsia="Times New Roman" w:hAnsi="Calibri" w:cs="Calibri"/>
                  <w:color w:val="000000"/>
                  <w:sz w:val="20"/>
                  <w:szCs w:val="20"/>
                </w:rPr>
                <w:t>ENSG00000168878.19</w:t>
              </w:r>
            </w:ins>
          </w:p>
        </w:tc>
        <w:tc>
          <w:tcPr>
            <w:tcW w:w="0" w:type="auto"/>
            <w:tcBorders>
              <w:top w:val="nil"/>
              <w:left w:val="nil"/>
              <w:bottom w:val="nil"/>
              <w:right w:val="nil"/>
            </w:tcBorders>
            <w:shd w:val="clear" w:color="auto" w:fill="auto"/>
            <w:noWrap/>
            <w:vAlign w:val="bottom"/>
            <w:hideMark/>
          </w:tcPr>
          <w:p w14:paraId="05B50115" w14:textId="77777777" w:rsidR="00DC2757" w:rsidRPr="00DC2757" w:rsidRDefault="00DC2757" w:rsidP="00DC2757">
            <w:pPr>
              <w:spacing w:after="0" w:line="240" w:lineRule="auto"/>
              <w:rPr>
                <w:ins w:id="438" w:author="Commodore, Sarah" w:date="2023-03-22T16:21:00Z"/>
                <w:rFonts w:ascii="Calibri" w:eastAsia="Times New Roman" w:hAnsi="Calibri" w:cs="Calibri"/>
                <w:color w:val="000000"/>
                <w:sz w:val="20"/>
                <w:szCs w:val="20"/>
              </w:rPr>
            </w:pPr>
            <w:ins w:id="439" w:author="Commodore, Sarah" w:date="2023-03-22T16:21:00Z">
              <w:r w:rsidRPr="00DC2757">
                <w:rPr>
                  <w:rFonts w:ascii="Calibri" w:eastAsia="Times New Roman" w:hAnsi="Calibri" w:cs="Calibri"/>
                  <w:color w:val="000000"/>
                  <w:sz w:val="20"/>
                  <w:szCs w:val="20"/>
                </w:rPr>
                <w:t>SFTPB</w:t>
              </w:r>
            </w:ins>
          </w:p>
        </w:tc>
        <w:tc>
          <w:tcPr>
            <w:tcW w:w="0" w:type="auto"/>
            <w:tcBorders>
              <w:top w:val="nil"/>
              <w:left w:val="nil"/>
              <w:bottom w:val="nil"/>
              <w:right w:val="nil"/>
            </w:tcBorders>
            <w:shd w:val="clear" w:color="auto" w:fill="auto"/>
            <w:noWrap/>
            <w:vAlign w:val="bottom"/>
            <w:hideMark/>
          </w:tcPr>
          <w:p w14:paraId="0BF73057" w14:textId="77777777" w:rsidR="00DC2757" w:rsidRPr="00DC2757" w:rsidRDefault="00DC2757" w:rsidP="00DC2757">
            <w:pPr>
              <w:spacing w:after="0" w:line="240" w:lineRule="auto"/>
              <w:jc w:val="center"/>
              <w:rPr>
                <w:ins w:id="440" w:author="Commodore, Sarah" w:date="2023-03-22T16:21:00Z"/>
                <w:rFonts w:ascii="Calibri" w:eastAsia="Times New Roman" w:hAnsi="Calibri" w:cs="Calibri"/>
                <w:color w:val="000000"/>
                <w:sz w:val="20"/>
                <w:szCs w:val="20"/>
              </w:rPr>
            </w:pPr>
            <w:ins w:id="44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5062571" w14:textId="77777777" w:rsidR="00DC2757" w:rsidRPr="00DC2757" w:rsidRDefault="00DC2757" w:rsidP="00DC2757">
            <w:pPr>
              <w:spacing w:after="0" w:line="240" w:lineRule="auto"/>
              <w:jc w:val="center"/>
              <w:rPr>
                <w:ins w:id="442" w:author="Commodore, Sarah" w:date="2023-03-22T16:21:00Z"/>
                <w:rFonts w:ascii="Calibri" w:eastAsia="Times New Roman" w:hAnsi="Calibri" w:cs="Calibri"/>
                <w:color w:val="000000"/>
                <w:sz w:val="20"/>
                <w:szCs w:val="20"/>
              </w:rPr>
            </w:pPr>
            <w:ins w:id="443"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77D71D7D" w14:textId="77777777" w:rsidR="00DC2757" w:rsidRPr="00DC2757" w:rsidRDefault="00DC2757" w:rsidP="00DC2757">
            <w:pPr>
              <w:spacing w:after="0" w:line="240" w:lineRule="auto"/>
              <w:jc w:val="center"/>
              <w:rPr>
                <w:ins w:id="444" w:author="Commodore, Sarah" w:date="2023-03-22T16:21:00Z"/>
                <w:rFonts w:ascii="Calibri" w:eastAsia="Times New Roman" w:hAnsi="Calibri" w:cs="Calibri"/>
                <w:color w:val="000000"/>
                <w:sz w:val="20"/>
                <w:szCs w:val="20"/>
              </w:rPr>
            </w:pPr>
            <w:ins w:id="445"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12934284" w14:textId="77777777" w:rsidR="00DC2757" w:rsidRPr="00DC2757" w:rsidRDefault="00DC2757" w:rsidP="00DC2757">
            <w:pPr>
              <w:spacing w:after="0" w:line="240" w:lineRule="auto"/>
              <w:jc w:val="center"/>
              <w:rPr>
                <w:ins w:id="446" w:author="Commodore, Sarah" w:date="2023-03-22T16:21:00Z"/>
                <w:rFonts w:ascii="Calibri" w:eastAsia="Times New Roman" w:hAnsi="Calibri" w:cs="Calibri"/>
                <w:color w:val="FF0000"/>
                <w:sz w:val="20"/>
                <w:szCs w:val="20"/>
              </w:rPr>
            </w:pPr>
            <w:ins w:id="447" w:author="Commodore, Sarah" w:date="2023-03-22T16:21:00Z">
              <w:r w:rsidRPr="00DC2757">
                <w:rPr>
                  <w:rFonts w:ascii="Calibri" w:eastAsia="Times New Roman" w:hAnsi="Calibri" w:cs="Calibri"/>
                  <w:color w:val="FF0000"/>
                  <w:sz w:val="20"/>
                  <w:szCs w:val="20"/>
                </w:rPr>
                <w:t>*</w:t>
              </w:r>
            </w:ins>
          </w:p>
        </w:tc>
      </w:tr>
      <w:tr w:rsidR="00DC2757" w:rsidRPr="00DC2757" w14:paraId="4B4F57A3" w14:textId="77777777" w:rsidTr="00DC2757">
        <w:trPr>
          <w:trHeight w:val="260"/>
          <w:ins w:id="448" w:author="Commodore, Sarah" w:date="2023-03-22T16:21:00Z"/>
        </w:trPr>
        <w:tc>
          <w:tcPr>
            <w:tcW w:w="0" w:type="auto"/>
            <w:tcBorders>
              <w:top w:val="nil"/>
              <w:left w:val="nil"/>
              <w:bottom w:val="nil"/>
              <w:right w:val="nil"/>
            </w:tcBorders>
            <w:shd w:val="clear" w:color="auto" w:fill="auto"/>
            <w:noWrap/>
            <w:vAlign w:val="bottom"/>
            <w:hideMark/>
          </w:tcPr>
          <w:p w14:paraId="578FA013" w14:textId="77777777" w:rsidR="00DC2757" w:rsidRPr="00DC2757" w:rsidRDefault="00DC2757" w:rsidP="00DC2757">
            <w:pPr>
              <w:spacing w:after="0" w:line="240" w:lineRule="auto"/>
              <w:rPr>
                <w:ins w:id="449" w:author="Commodore, Sarah" w:date="2023-03-22T16:21:00Z"/>
                <w:rFonts w:ascii="Calibri" w:eastAsia="Times New Roman" w:hAnsi="Calibri" w:cs="Calibri"/>
                <w:color w:val="000000"/>
                <w:sz w:val="20"/>
                <w:szCs w:val="20"/>
              </w:rPr>
            </w:pPr>
            <w:ins w:id="450" w:author="Commodore, Sarah" w:date="2023-03-22T16:21:00Z">
              <w:r w:rsidRPr="00DC2757">
                <w:rPr>
                  <w:rFonts w:ascii="Calibri" w:eastAsia="Times New Roman" w:hAnsi="Calibri" w:cs="Calibri"/>
                  <w:color w:val="000000"/>
                  <w:sz w:val="20"/>
                  <w:szCs w:val="20"/>
                </w:rPr>
                <w:lastRenderedPageBreak/>
                <w:t>ENSG00000162598.13</w:t>
              </w:r>
            </w:ins>
          </w:p>
        </w:tc>
        <w:tc>
          <w:tcPr>
            <w:tcW w:w="0" w:type="auto"/>
            <w:tcBorders>
              <w:top w:val="nil"/>
              <w:left w:val="nil"/>
              <w:bottom w:val="nil"/>
              <w:right w:val="nil"/>
            </w:tcBorders>
            <w:shd w:val="clear" w:color="auto" w:fill="auto"/>
            <w:noWrap/>
            <w:vAlign w:val="bottom"/>
            <w:hideMark/>
          </w:tcPr>
          <w:p w14:paraId="3BFCDEE1" w14:textId="77777777" w:rsidR="00DC2757" w:rsidRPr="00DC2757" w:rsidRDefault="00DC2757" w:rsidP="00DC2757">
            <w:pPr>
              <w:spacing w:after="0" w:line="240" w:lineRule="auto"/>
              <w:rPr>
                <w:ins w:id="451" w:author="Commodore, Sarah" w:date="2023-03-22T16:21:00Z"/>
                <w:rFonts w:ascii="Calibri" w:eastAsia="Times New Roman" w:hAnsi="Calibri" w:cs="Calibri"/>
                <w:color w:val="000000"/>
                <w:sz w:val="20"/>
                <w:szCs w:val="20"/>
              </w:rPr>
            </w:pPr>
            <w:ins w:id="452" w:author="Commodore, Sarah" w:date="2023-03-22T16:21:00Z">
              <w:r w:rsidRPr="00DC2757">
                <w:rPr>
                  <w:rFonts w:ascii="Calibri" w:eastAsia="Times New Roman" w:hAnsi="Calibri" w:cs="Calibri"/>
                  <w:color w:val="000000"/>
                  <w:sz w:val="20"/>
                  <w:szCs w:val="20"/>
                </w:rPr>
                <w:t>C1orf87</w:t>
              </w:r>
            </w:ins>
          </w:p>
        </w:tc>
        <w:tc>
          <w:tcPr>
            <w:tcW w:w="0" w:type="auto"/>
            <w:tcBorders>
              <w:top w:val="nil"/>
              <w:left w:val="nil"/>
              <w:bottom w:val="nil"/>
              <w:right w:val="nil"/>
            </w:tcBorders>
            <w:shd w:val="clear" w:color="auto" w:fill="auto"/>
            <w:noWrap/>
            <w:vAlign w:val="bottom"/>
            <w:hideMark/>
          </w:tcPr>
          <w:p w14:paraId="6EFF3FBE" w14:textId="77777777" w:rsidR="00DC2757" w:rsidRPr="00DC2757" w:rsidRDefault="00DC2757" w:rsidP="00DC2757">
            <w:pPr>
              <w:spacing w:after="0" w:line="240" w:lineRule="auto"/>
              <w:jc w:val="center"/>
              <w:rPr>
                <w:ins w:id="453" w:author="Commodore, Sarah" w:date="2023-03-22T16:21:00Z"/>
                <w:rFonts w:ascii="Calibri" w:eastAsia="Times New Roman" w:hAnsi="Calibri" w:cs="Calibri"/>
                <w:color w:val="000000"/>
                <w:sz w:val="20"/>
                <w:szCs w:val="20"/>
              </w:rPr>
            </w:pPr>
            <w:ins w:id="45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3D4C57" w14:textId="77777777" w:rsidR="00DC2757" w:rsidRPr="00DC2757" w:rsidRDefault="00DC2757" w:rsidP="00DC2757">
            <w:pPr>
              <w:spacing w:after="0" w:line="240" w:lineRule="auto"/>
              <w:jc w:val="center"/>
              <w:rPr>
                <w:ins w:id="455" w:author="Commodore, Sarah" w:date="2023-03-22T16:21:00Z"/>
                <w:rFonts w:ascii="Calibri" w:eastAsia="Times New Roman" w:hAnsi="Calibri" w:cs="Calibri"/>
                <w:color w:val="000000"/>
                <w:sz w:val="20"/>
                <w:szCs w:val="20"/>
              </w:rPr>
            </w:pPr>
            <w:ins w:id="456"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37A68A3C" w14:textId="77777777" w:rsidR="00DC2757" w:rsidRPr="00DC2757" w:rsidRDefault="00DC2757" w:rsidP="00DC2757">
            <w:pPr>
              <w:spacing w:after="0" w:line="240" w:lineRule="auto"/>
              <w:jc w:val="center"/>
              <w:rPr>
                <w:ins w:id="457" w:author="Commodore, Sarah" w:date="2023-03-22T16:21:00Z"/>
                <w:rFonts w:ascii="Calibri" w:eastAsia="Times New Roman" w:hAnsi="Calibri" w:cs="Calibri"/>
                <w:color w:val="000000"/>
                <w:sz w:val="20"/>
                <w:szCs w:val="20"/>
              </w:rPr>
            </w:pPr>
            <w:ins w:id="458"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0B11F777" w14:textId="77777777" w:rsidR="00DC2757" w:rsidRPr="00DC2757" w:rsidRDefault="00DC2757" w:rsidP="00DC2757">
            <w:pPr>
              <w:spacing w:after="0" w:line="240" w:lineRule="auto"/>
              <w:jc w:val="center"/>
              <w:rPr>
                <w:ins w:id="459" w:author="Commodore, Sarah" w:date="2023-03-22T16:21:00Z"/>
                <w:rFonts w:ascii="Calibri" w:eastAsia="Times New Roman" w:hAnsi="Calibri" w:cs="Calibri"/>
                <w:color w:val="FF0000"/>
                <w:sz w:val="20"/>
                <w:szCs w:val="20"/>
              </w:rPr>
            </w:pPr>
            <w:ins w:id="460" w:author="Commodore, Sarah" w:date="2023-03-22T16:21:00Z">
              <w:r w:rsidRPr="00DC2757">
                <w:rPr>
                  <w:rFonts w:ascii="Calibri" w:eastAsia="Times New Roman" w:hAnsi="Calibri" w:cs="Calibri"/>
                  <w:color w:val="FF0000"/>
                  <w:sz w:val="20"/>
                  <w:szCs w:val="20"/>
                </w:rPr>
                <w:t>*</w:t>
              </w:r>
            </w:ins>
          </w:p>
        </w:tc>
      </w:tr>
      <w:tr w:rsidR="00DC2757" w:rsidRPr="00DC2757" w14:paraId="4165ADB1" w14:textId="77777777" w:rsidTr="00DC2757">
        <w:trPr>
          <w:trHeight w:val="260"/>
          <w:ins w:id="461" w:author="Commodore, Sarah" w:date="2023-03-22T16:21:00Z"/>
        </w:trPr>
        <w:tc>
          <w:tcPr>
            <w:tcW w:w="0" w:type="auto"/>
            <w:tcBorders>
              <w:top w:val="nil"/>
              <w:left w:val="nil"/>
              <w:bottom w:val="nil"/>
              <w:right w:val="nil"/>
            </w:tcBorders>
            <w:shd w:val="clear" w:color="auto" w:fill="auto"/>
            <w:noWrap/>
            <w:vAlign w:val="bottom"/>
            <w:hideMark/>
          </w:tcPr>
          <w:p w14:paraId="3DE1E607" w14:textId="77777777" w:rsidR="00DC2757" w:rsidRPr="00DC2757" w:rsidRDefault="00DC2757" w:rsidP="00DC2757">
            <w:pPr>
              <w:spacing w:after="0" w:line="240" w:lineRule="auto"/>
              <w:rPr>
                <w:ins w:id="462" w:author="Commodore, Sarah" w:date="2023-03-22T16:21:00Z"/>
                <w:rFonts w:ascii="Calibri" w:eastAsia="Times New Roman" w:hAnsi="Calibri" w:cs="Calibri"/>
                <w:color w:val="000000"/>
                <w:sz w:val="20"/>
                <w:szCs w:val="20"/>
              </w:rPr>
            </w:pPr>
            <w:ins w:id="463" w:author="Commodore, Sarah" w:date="2023-03-22T16:21:00Z">
              <w:r w:rsidRPr="00DC2757">
                <w:rPr>
                  <w:rFonts w:ascii="Calibri" w:eastAsia="Times New Roman" w:hAnsi="Calibri" w:cs="Calibri"/>
                  <w:color w:val="000000"/>
                  <w:sz w:val="20"/>
                  <w:szCs w:val="20"/>
                </w:rPr>
                <w:t>ENSG00000285930.1</w:t>
              </w:r>
            </w:ins>
          </w:p>
        </w:tc>
        <w:tc>
          <w:tcPr>
            <w:tcW w:w="0" w:type="auto"/>
            <w:tcBorders>
              <w:top w:val="nil"/>
              <w:left w:val="nil"/>
              <w:bottom w:val="nil"/>
              <w:right w:val="nil"/>
            </w:tcBorders>
            <w:shd w:val="clear" w:color="auto" w:fill="auto"/>
            <w:noWrap/>
            <w:vAlign w:val="bottom"/>
            <w:hideMark/>
          </w:tcPr>
          <w:p w14:paraId="1E425DE8" w14:textId="77777777" w:rsidR="00DC2757" w:rsidRPr="00DC2757" w:rsidRDefault="00DC2757" w:rsidP="00DC2757">
            <w:pPr>
              <w:spacing w:after="0" w:line="240" w:lineRule="auto"/>
              <w:rPr>
                <w:ins w:id="464" w:author="Commodore, Sarah" w:date="2023-03-22T16:21:00Z"/>
                <w:rFonts w:ascii="Calibri" w:eastAsia="Times New Roman" w:hAnsi="Calibri" w:cs="Calibri"/>
                <w:color w:val="000000"/>
                <w:sz w:val="20"/>
                <w:szCs w:val="20"/>
              </w:rPr>
            </w:pPr>
            <w:ins w:id="465" w:author="Commodore, Sarah" w:date="2023-03-22T16:21:00Z">
              <w:r w:rsidRPr="00DC2757">
                <w:rPr>
                  <w:rFonts w:ascii="Calibri" w:eastAsia="Times New Roman" w:hAnsi="Calibri" w:cs="Calibri"/>
                  <w:color w:val="000000"/>
                  <w:sz w:val="20"/>
                  <w:szCs w:val="20"/>
                </w:rPr>
                <w:t>AC015813.8</w:t>
              </w:r>
            </w:ins>
          </w:p>
        </w:tc>
        <w:tc>
          <w:tcPr>
            <w:tcW w:w="0" w:type="auto"/>
            <w:tcBorders>
              <w:top w:val="nil"/>
              <w:left w:val="nil"/>
              <w:bottom w:val="nil"/>
              <w:right w:val="nil"/>
            </w:tcBorders>
            <w:shd w:val="clear" w:color="auto" w:fill="auto"/>
            <w:noWrap/>
            <w:vAlign w:val="bottom"/>
            <w:hideMark/>
          </w:tcPr>
          <w:p w14:paraId="73194C12" w14:textId="77777777" w:rsidR="00DC2757" w:rsidRPr="00DC2757" w:rsidRDefault="00DC2757" w:rsidP="00DC2757">
            <w:pPr>
              <w:spacing w:after="0" w:line="240" w:lineRule="auto"/>
              <w:jc w:val="center"/>
              <w:rPr>
                <w:ins w:id="466" w:author="Commodore, Sarah" w:date="2023-03-22T16:21:00Z"/>
                <w:rFonts w:ascii="Calibri" w:eastAsia="Times New Roman" w:hAnsi="Calibri" w:cs="Calibri"/>
                <w:color w:val="000000"/>
                <w:sz w:val="20"/>
                <w:szCs w:val="20"/>
              </w:rPr>
            </w:pPr>
            <w:ins w:id="46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C88309F" w14:textId="77777777" w:rsidR="00DC2757" w:rsidRPr="00DC2757" w:rsidRDefault="00DC2757" w:rsidP="00DC2757">
            <w:pPr>
              <w:spacing w:after="0" w:line="240" w:lineRule="auto"/>
              <w:jc w:val="center"/>
              <w:rPr>
                <w:ins w:id="468" w:author="Commodore, Sarah" w:date="2023-03-22T16:21:00Z"/>
                <w:rFonts w:ascii="Calibri" w:eastAsia="Times New Roman" w:hAnsi="Calibri" w:cs="Calibri"/>
                <w:color w:val="000000"/>
                <w:sz w:val="20"/>
                <w:szCs w:val="20"/>
              </w:rPr>
            </w:pPr>
            <w:ins w:id="469"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7FBE14C1" w14:textId="77777777" w:rsidR="00DC2757" w:rsidRPr="00DC2757" w:rsidRDefault="00DC2757" w:rsidP="00DC2757">
            <w:pPr>
              <w:spacing w:after="0" w:line="240" w:lineRule="auto"/>
              <w:jc w:val="center"/>
              <w:rPr>
                <w:ins w:id="470" w:author="Commodore, Sarah" w:date="2023-03-22T16:21:00Z"/>
                <w:rFonts w:ascii="Calibri" w:eastAsia="Times New Roman" w:hAnsi="Calibri" w:cs="Calibri"/>
                <w:color w:val="000000"/>
                <w:sz w:val="20"/>
                <w:szCs w:val="20"/>
              </w:rPr>
            </w:pPr>
            <w:ins w:id="471"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3A2F3DE1" w14:textId="77777777" w:rsidR="00DC2757" w:rsidRPr="00DC2757" w:rsidRDefault="00DC2757" w:rsidP="00DC2757">
            <w:pPr>
              <w:spacing w:after="0" w:line="240" w:lineRule="auto"/>
              <w:jc w:val="center"/>
              <w:rPr>
                <w:ins w:id="472" w:author="Commodore, Sarah" w:date="2023-03-22T16:21:00Z"/>
                <w:rFonts w:ascii="Calibri" w:eastAsia="Times New Roman" w:hAnsi="Calibri" w:cs="Calibri"/>
                <w:color w:val="FF0000"/>
                <w:sz w:val="20"/>
                <w:szCs w:val="20"/>
              </w:rPr>
            </w:pPr>
            <w:ins w:id="473" w:author="Commodore, Sarah" w:date="2023-03-22T16:21:00Z">
              <w:r w:rsidRPr="00DC2757">
                <w:rPr>
                  <w:rFonts w:ascii="Calibri" w:eastAsia="Times New Roman" w:hAnsi="Calibri" w:cs="Calibri"/>
                  <w:color w:val="FF0000"/>
                  <w:sz w:val="20"/>
                  <w:szCs w:val="20"/>
                </w:rPr>
                <w:t>*</w:t>
              </w:r>
            </w:ins>
          </w:p>
        </w:tc>
      </w:tr>
      <w:tr w:rsidR="00DC2757" w:rsidRPr="00DC2757" w14:paraId="31F7B003" w14:textId="77777777" w:rsidTr="00DC2757">
        <w:trPr>
          <w:trHeight w:val="260"/>
          <w:ins w:id="474" w:author="Commodore, Sarah" w:date="2023-03-22T16:21:00Z"/>
        </w:trPr>
        <w:tc>
          <w:tcPr>
            <w:tcW w:w="0" w:type="auto"/>
            <w:tcBorders>
              <w:top w:val="nil"/>
              <w:left w:val="nil"/>
              <w:bottom w:val="nil"/>
              <w:right w:val="nil"/>
            </w:tcBorders>
            <w:shd w:val="clear" w:color="auto" w:fill="auto"/>
            <w:noWrap/>
            <w:vAlign w:val="bottom"/>
            <w:hideMark/>
          </w:tcPr>
          <w:p w14:paraId="74C527AE" w14:textId="77777777" w:rsidR="00DC2757" w:rsidRPr="00DC2757" w:rsidRDefault="00DC2757" w:rsidP="00DC2757">
            <w:pPr>
              <w:spacing w:after="0" w:line="240" w:lineRule="auto"/>
              <w:rPr>
                <w:ins w:id="475" w:author="Commodore, Sarah" w:date="2023-03-22T16:21:00Z"/>
                <w:rFonts w:ascii="Calibri" w:eastAsia="Times New Roman" w:hAnsi="Calibri" w:cs="Calibri"/>
                <w:color w:val="000000"/>
                <w:sz w:val="20"/>
                <w:szCs w:val="20"/>
              </w:rPr>
            </w:pPr>
            <w:ins w:id="476" w:author="Commodore, Sarah" w:date="2023-03-22T16:21:00Z">
              <w:r w:rsidRPr="00DC2757">
                <w:rPr>
                  <w:rFonts w:ascii="Calibri" w:eastAsia="Times New Roman" w:hAnsi="Calibri" w:cs="Calibri"/>
                  <w:color w:val="000000"/>
                  <w:sz w:val="20"/>
                  <w:szCs w:val="20"/>
                </w:rPr>
                <w:t>ENSG00000239389.8</w:t>
              </w:r>
            </w:ins>
          </w:p>
        </w:tc>
        <w:tc>
          <w:tcPr>
            <w:tcW w:w="0" w:type="auto"/>
            <w:tcBorders>
              <w:top w:val="nil"/>
              <w:left w:val="nil"/>
              <w:bottom w:val="nil"/>
              <w:right w:val="nil"/>
            </w:tcBorders>
            <w:shd w:val="clear" w:color="auto" w:fill="auto"/>
            <w:noWrap/>
            <w:vAlign w:val="bottom"/>
            <w:hideMark/>
          </w:tcPr>
          <w:p w14:paraId="4A9029E2" w14:textId="77777777" w:rsidR="00DC2757" w:rsidRPr="00DC2757" w:rsidRDefault="00DC2757" w:rsidP="00DC2757">
            <w:pPr>
              <w:spacing w:after="0" w:line="240" w:lineRule="auto"/>
              <w:rPr>
                <w:ins w:id="477" w:author="Commodore, Sarah" w:date="2023-03-22T16:21:00Z"/>
                <w:rFonts w:ascii="Calibri" w:eastAsia="Times New Roman" w:hAnsi="Calibri" w:cs="Calibri"/>
                <w:color w:val="000000"/>
                <w:sz w:val="20"/>
                <w:szCs w:val="20"/>
              </w:rPr>
            </w:pPr>
            <w:ins w:id="478" w:author="Commodore, Sarah" w:date="2023-03-22T16:21:00Z">
              <w:r w:rsidRPr="00DC2757">
                <w:rPr>
                  <w:rFonts w:ascii="Calibri" w:eastAsia="Times New Roman" w:hAnsi="Calibri" w:cs="Calibri"/>
                  <w:color w:val="000000"/>
                  <w:sz w:val="20"/>
                  <w:szCs w:val="20"/>
                </w:rPr>
                <w:t>PCDHA13</w:t>
              </w:r>
            </w:ins>
          </w:p>
        </w:tc>
        <w:tc>
          <w:tcPr>
            <w:tcW w:w="0" w:type="auto"/>
            <w:tcBorders>
              <w:top w:val="nil"/>
              <w:left w:val="nil"/>
              <w:bottom w:val="nil"/>
              <w:right w:val="nil"/>
            </w:tcBorders>
            <w:shd w:val="clear" w:color="auto" w:fill="auto"/>
            <w:noWrap/>
            <w:vAlign w:val="bottom"/>
            <w:hideMark/>
          </w:tcPr>
          <w:p w14:paraId="17A39DB1" w14:textId="77777777" w:rsidR="00DC2757" w:rsidRPr="00DC2757" w:rsidRDefault="00DC2757" w:rsidP="00DC2757">
            <w:pPr>
              <w:spacing w:after="0" w:line="240" w:lineRule="auto"/>
              <w:jc w:val="center"/>
              <w:rPr>
                <w:ins w:id="479" w:author="Commodore, Sarah" w:date="2023-03-22T16:21:00Z"/>
                <w:rFonts w:ascii="Calibri" w:eastAsia="Times New Roman" w:hAnsi="Calibri" w:cs="Calibri"/>
                <w:color w:val="000000"/>
                <w:sz w:val="20"/>
                <w:szCs w:val="20"/>
              </w:rPr>
            </w:pPr>
            <w:ins w:id="480"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AE559ED" w14:textId="77777777" w:rsidR="00DC2757" w:rsidRPr="00DC2757" w:rsidRDefault="00DC2757" w:rsidP="00DC2757">
            <w:pPr>
              <w:spacing w:after="0" w:line="240" w:lineRule="auto"/>
              <w:jc w:val="center"/>
              <w:rPr>
                <w:ins w:id="481" w:author="Commodore, Sarah" w:date="2023-03-22T16:21:00Z"/>
                <w:rFonts w:ascii="Calibri" w:eastAsia="Times New Roman" w:hAnsi="Calibri" w:cs="Calibri"/>
                <w:color w:val="000000"/>
                <w:sz w:val="20"/>
                <w:szCs w:val="20"/>
              </w:rPr>
            </w:pPr>
            <w:ins w:id="482"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4BB7D601" w14:textId="77777777" w:rsidR="00DC2757" w:rsidRPr="00DC2757" w:rsidRDefault="00DC2757" w:rsidP="00DC2757">
            <w:pPr>
              <w:spacing w:after="0" w:line="240" w:lineRule="auto"/>
              <w:jc w:val="center"/>
              <w:rPr>
                <w:ins w:id="483" w:author="Commodore, Sarah" w:date="2023-03-22T16:21:00Z"/>
                <w:rFonts w:ascii="Calibri" w:eastAsia="Times New Roman" w:hAnsi="Calibri" w:cs="Calibri"/>
                <w:color w:val="000000"/>
                <w:sz w:val="20"/>
                <w:szCs w:val="20"/>
              </w:rPr>
            </w:pPr>
            <w:ins w:id="484"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6699B668" w14:textId="77777777" w:rsidR="00DC2757" w:rsidRPr="00DC2757" w:rsidRDefault="00DC2757" w:rsidP="00DC2757">
            <w:pPr>
              <w:spacing w:after="0" w:line="240" w:lineRule="auto"/>
              <w:jc w:val="center"/>
              <w:rPr>
                <w:ins w:id="485" w:author="Commodore, Sarah" w:date="2023-03-22T16:21:00Z"/>
                <w:rFonts w:ascii="Calibri" w:eastAsia="Times New Roman" w:hAnsi="Calibri" w:cs="Calibri"/>
                <w:color w:val="FF0000"/>
                <w:sz w:val="20"/>
                <w:szCs w:val="20"/>
              </w:rPr>
            </w:pPr>
            <w:ins w:id="486" w:author="Commodore, Sarah" w:date="2023-03-22T16:21:00Z">
              <w:r w:rsidRPr="00DC2757">
                <w:rPr>
                  <w:rFonts w:ascii="Calibri" w:eastAsia="Times New Roman" w:hAnsi="Calibri" w:cs="Calibri"/>
                  <w:color w:val="FF0000"/>
                  <w:sz w:val="20"/>
                  <w:szCs w:val="20"/>
                </w:rPr>
                <w:t>*</w:t>
              </w:r>
            </w:ins>
          </w:p>
        </w:tc>
      </w:tr>
      <w:tr w:rsidR="00DC2757" w:rsidRPr="00DC2757" w14:paraId="338DE828" w14:textId="77777777" w:rsidTr="00DC2757">
        <w:trPr>
          <w:trHeight w:val="260"/>
          <w:ins w:id="487" w:author="Commodore, Sarah" w:date="2023-03-22T16:21:00Z"/>
        </w:trPr>
        <w:tc>
          <w:tcPr>
            <w:tcW w:w="0" w:type="auto"/>
            <w:tcBorders>
              <w:top w:val="nil"/>
              <w:left w:val="nil"/>
              <w:bottom w:val="nil"/>
              <w:right w:val="nil"/>
            </w:tcBorders>
            <w:shd w:val="clear" w:color="auto" w:fill="auto"/>
            <w:noWrap/>
            <w:vAlign w:val="bottom"/>
            <w:hideMark/>
          </w:tcPr>
          <w:p w14:paraId="06284314" w14:textId="77777777" w:rsidR="00DC2757" w:rsidRPr="00DC2757" w:rsidRDefault="00DC2757" w:rsidP="00DC2757">
            <w:pPr>
              <w:spacing w:after="0" w:line="240" w:lineRule="auto"/>
              <w:rPr>
                <w:ins w:id="488" w:author="Commodore, Sarah" w:date="2023-03-22T16:21:00Z"/>
                <w:rFonts w:ascii="Calibri" w:eastAsia="Times New Roman" w:hAnsi="Calibri" w:cs="Calibri"/>
                <w:color w:val="000000"/>
                <w:sz w:val="20"/>
                <w:szCs w:val="20"/>
              </w:rPr>
            </w:pPr>
            <w:ins w:id="489" w:author="Commodore, Sarah" w:date="2023-03-22T16:21:00Z">
              <w:r w:rsidRPr="00DC2757">
                <w:rPr>
                  <w:rFonts w:ascii="Calibri" w:eastAsia="Times New Roman" w:hAnsi="Calibri" w:cs="Calibri"/>
                  <w:color w:val="000000"/>
                  <w:sz w:val="20"/>
                  <w:szCs w:val="20"/>
                </w:rPr>
                <w:t>ENSG00000226594.1</w:t>
              </w:r>
            </w:ins>
          </w:p>
        </w:tc>
        <w:tc>
          <w:tcPr>
            <w:tcW w:w="0" w:type="auto"/>
            <w:tcBorders>
              <w:top w:val="nil"/>
              <w:left w:val="nil"/>
              <w:bottom w:val="nil"/>
              <w:right w:val="nil"/>
            </w:tcBorders>
            <w:shd w:val="clear" w:color="auto" w:fill="auto"/>
            <w:noWrap/>
            <w:vAlign w:val="bottom"/>
            <w:hideMark/>
          </w:tcPr>
          <w:p w14:paraId="51A1FD87" w14:textId="77777777" w:rsidR="00DC2757" w:rsidRPr="00DC2757" w:rsidRDefault="00DC2757" w:rsidP="00DC2757">
            <w:pPr>
              <w:spacing w:after="0" w:line="240" w:lineRule="auto"/>
              <w:rPr>
                <w:ins w:id="490" w:author="Commodore, Sarah" w:date="2023-03-22T16:21:00Z"/>
                <w:rFonts w:ascii="Calibri" w:eastAsia="Times New Roman" w:hAnsi="Calibri" w:cs="Calibri"/>
                <w:color w:val="000000"/>
                <w:sz w:val="20"/>
                <w:szCs w:val="20"/>
              </w:rPr>
            </w:pPr>
            <w:ins w:id="491" w:author="Commodore, Sarah" w:date="2023-03-22T16:21:00Z">
              <w:r w:rsidRPr="00DC2757">
                <w:rPr>
                  <w:rFonts w:ascii="Calibri" w:eastAsia="Times New Roman" w:hAnsi="Calibri" w:cs="Calibri"/>
                  <w:color w:val="000000"/>
                  <w:sz w:val="20"/>
                  <w:szCs w:val="20"/>
                </w:rPr>
                <w:t>AL356421.2</w:t>
              </w:r>
            </w:ins>
          </w:p>
        </w:tc>
        <w:tc>
          <w:tcPr>
            <w:tcW w:w="0" w:type="auto"/>
            <w:tcBorders>
              <w:top w:val="nil"/>
              <w:left w:val="nil"/>
              <w:bottom w:val="nil"/>
              <w:right w:val="nil"/>
            </w:tcBorders>
            <w:shd w:val="clear" w:color="auto" w:fill="auto"/>
            <w:noWrap/>
            <w:vAlign w:val="bottom"/>
            <w:hideMark/>
          </w:tcPr>
          <w:p w14:paraId="4E8804C6" w14:textId="77777777" w:rsidR="00DC2757" w:rsidRPr="00DC2757" w:rsidRDefault="00DC2757" w:rsidP="00DC2757">
            <w:pPr>
              <w:spacing w:after="0" w:line="240" w:lineRule="auto"/>
              <w:jc w:val="center"/>
              <w:rPr>
                <w:ins w:id="492" w:author="Commodore, Sarah" w:date="2023-03-22T16:21:00Z"/>
                <w:rFonts w:ascii="Calibri" w:eastAsia="Times New Roman" w:hAnsi="Calibri" w:cs="Calibri"/>
                <w:color w:val="000000"/>
                <w:sz w:val="20"/>
                <w:szCs w:val="20"/>
              </w:rPr>
            </w:pPr>
            <w:ins w:id="493"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32C0CE0" w14:textId="77777777" w:rsidR="00DC2757" w:rsidRPr="00DC2757" w:rsidRDefault="00DC2757" w:rsidP="00DC2757">
            <w:pPr>
              <w:spacing w:after="0" w:line="240" w:lineRule="auto"/>
              <w:jc w:val="center"/>
              <w:rPr>
                <w:ins w:id="494" w:author="Commodore, Sarah" w:date="2023-03-22T16:21:00Z"/>
                <w:rFonts w:ascii="Calibri" w:eastAsia="Times New Roman" w:hAnsi="Calibri" w:cs="Calibri"/>
                <w:color w:val="000000"/>
                <w:sz w:val="20"/>
                <w:szCs w:val="20"/>
              </w:rPr>
            </w:pPr>
            <w:ins w:id="495" w:author="Commodore, Sarah" w:date="2023-03-22T16:21:00Z">
              <w:r w:rsidRPr="00DC2757">
                <w:rPr>
                  <w:rFonts w:ascii="Calibri" w:eastAsia="Times New Roman" w:hAnsi="Calibri" w:cs="Calibri"/>
                  <w:color w:val="000000"/>
                  <w:sz w:val="20"/>
                  <w:szCs w:val="20"/>
                </w:rPr>
                <w:t>2.8E-07</w:t>
              </w:r>
            </w:ins>
          </w:p>
        </w:tc>
        <w:tc>
          <w:tcPr>
            <w:tcW w:w="0" w:type="auto"/>
            <w:tcBorders>
              <w:top w:val="nil"/>
              <w:left w:val="nil"/>
              <w:bottom w:val="nil"/>
              <w:right w:val="nil"/>
            </w:tcBorders>
            <w:shd w:val="clear" w:color="auto" w:fill="auto"/>
            <w:noWrap/>
            <w:vAlign w:val="bottom"/>
            <w:hideMark/>
          </w:tcPr>
          <w:p w14:paraId="5BF6CB42" w14:textId="77777777" w:rsidR="00DC2757" w:rsidRPr="00DC2757" w:rsidRDefault="00DC2757" w:rsidP="00DC2757">
            <w:pPr>
              <w:spacing w:after="0" w:line="240" w:lineRule="auto"/>
              <w:jc w:val="center"/>
              <w:rPr>
                <w:ins w:id="496" w:author="Commodore, Sarah" w:date="2023-03-22T16:21:00Z"/>
                <w:rFonts w:ascii="Calibri" w:eastAsia="Times New Roman" w:hAnsi="Calibri" w:cs="Calibri"/>
                <w:color w:val="000000"/>
                <w:sz w:val="20"/>
                <w:szCs w:val="20"/>
              </w:rPr>
            </w:pPr>
            <w:ins w:id="497" w:author="Commodore, Sarah" w:date="2023-03-22T16:21:00Z">
              <w:r w:rsidRPr="00DC2757">
                <w:rPr>
                  <w:rFonts w:ascii="Calibri" w:eastAsia="Times New Roman" w:hAnsi="Calibri" w:cs="Calibri"/>
                  <w:color w:val="000000"/>
                  <w:sz w:val="20"/>
                  <w:szCs w:val="20"/>
                </w:rPr>
                <w:t>2.8E-06</w:t>
              </w:r>
            </w:ins>
          </w:p>
        </w:tc>
        <w:tc>
          <w:tcPr>
            <w:tcW w:w="0" w:type="auto"/>
            <w:tcBorders>
              <w:top w:val="nil"/>
              <w:left w:val="nil"/>
              <w:bottom w:val="nil"/>
              <w:right w:val="nil"/>
            </w:tcBorders>
            <w:shd w:val="clear" w:color="auto" w:fill="auto"/>
            <w:noWrap/>
            <w:vAlign w:val="bottom"/>
            <w:hideMark/>
          </w:tcPr>
          <w:p w14:paraId="25E093AC" w14:textId="77777777" w:rsidR="00DC2757" w:rsidRPr="00DC2757" w:rsidRDefault="00DC2757" w:rsidP="00DC2757">
            <w:pPr>
              <w:spacing w:after="0" w:line="240" w:lineRule="auto"/>
              <w:jc w:val="center"/>
              <w:rPr>
                <w:ins w:id="498" w:author="Commodore, Sarah" w:date="2023-03-22T16:21:00Z"/>
                <w:rFonts w:ascii="Calibri" w:eastAsia="Times New Roman" w:hAnsi="Calibri" w:cs="Calibri"/>
                <w:color w:val="FF0000"/>
                <w:sz w:val="20"/>
                <w:szCs w:val="20"/>
              </w:rPr>
            </w:pPr>
            <w:ins w:id="499" w:author="Commodore, Sarah" w:date="2023-03-22T16:21:00Z">
              <w:r w:rsidRPr="00DC2757">
                <w:rPr>
                  <w:rFonts w:ascii="Calibri" w:eastAsia="Times New Roman" w:hAnsi="Calibri" w:cs="Calibri"/>
                  <w:color w:val="FF0000"/>
                  <w:sz w:val="20"/>
                  <w:szCs w:val="20"/>
                </w:rPr>
                <w:t>*</w:t>
              </w:r>
            </w:ins>
          </w:p>
        </w:tc>
      </w:tr>
      <w:tr w:rsidR="00DC2757" w:rsidRPr="00DC2757" w14:paraId="63E623F1" w14:textId="77777777" w:rsidTr="00DC2757">
        <w:trPr>
          <w:trHeight w:val="260"/>
          <w:ins w:id="500" w:author="Commodore, Sarah" w:date="2023-03-22T16:21:00Z"/>
        </w:trPr>
        <w:tc>
          <w:tcPr>
            <w:tcW w:w="0" w:type="auto"/>
            <w:tcBorders>
              <w:top w:val="nil"/>
              <w:left w:val="nil"/>
              <w:bottom w:val="nil"/>
              <w:right w:val="nil"/>
            </w:tcBorders>
            <w:shd w:val="clear" w:color="auto" w:fill="auto"/>
            <w:noWrap/>
            <w:vAlign w:val="bottom"/>
            <w:hideMark/>
          </w:tcPr>
          <w:p w14:paraId="6610029F" w14:textId="77777777" w:rsidR="00DC2757" w:rsidRPr="00DC2757" w:rsidRDefault="00DC2757" w:rsidP="00DC2757">
            <w:pPr>
              <w:spacing w:after="0" w:line="240" w:lineRule="auto"/>
              <w:rPr>
                <w:ins w:id="501" w:author="Commodore, Sarah" w:date="2023-03-22T16:21:00Z"/>
                <w:rFonts w:ascii="Calibri" w:eastAsia="Times New Roman" w:hAnsi="Calibri" w:cs="Calibri"/>
                <w:color w:val="000000"/>
                <w:sz w:val="20"/>
                <w:szCs w:val="20"/>
              </w:rPr>
            </w:pPr>
            <w:ins w:id="502" w:author="Commodore, Sarah" w:date="2023-03-22T16:21:00Z">
              <w:r w:rsidRPr="00DC2757">
                <w:rPr>
                  <w:rFonts w:ascii="Calibri" w:eastAsia="Times New Roman" w:hAnsi="Calibri" w:cs="Calibri"/>
                  <w:color w:val="000000"/>
                  <w:sz w:val="20"/>
                  <w:szCs w:val="20"/>
                </w:rPr>
                <w:t>ENSG00000228695.10</w:t>
              </w:r>
            </w:ins>
          </w:p>
        </w:tc>
        <w:tc>
          <w:tcPr>
            <w:tcW w:w="0" w:type="auto"/>
            <w:tcBorders>
              <w:top w:val="nil"/>
              <w:left w:val="nil"/>
              <w:bottom w:val="nil"/>
              <w:right w:val="nil"/>
            </w:tcBorders>
            <w:shd w:val="clear" w:color="auto" w:fill="auto"/>
            <w:noWrap/>
            <w:vAlign w:val="bottom"/>
            <w:hideMark/>
          </w:tcPr>
          <w:p w14:paraId="0F418187" w14:textId="77777777" w:rsidR="00DC2757" w:rsidRPr="00DC2757" w:rsidRDefault="00DC2757" w:rsidP="00DC2757">
            <w:pPr>
              <w:spacing w:after="0" w:line="240" w:lineRule="auto"/>
              <w:rPr>
                <w:ins w:id="503" w:author="Commodore, Sarah" w:date="2023-03-22T16:21:00Z"/>
                <w:rFonts w:ascii="Calibri" w:eastAsia="Times New Roman" w:hAnsi="Calibri" w:cs="Calibri"/>
                <w:color w:val="000000"/>
                <w:sz w:val="20"/>
                <w:szCs w:val="20"/>
              </w:rPr>
            </w:pPr>
            <w:ins w:id="504" w:author="Commodore, Sarah" w:date="2023-03-22T16:21:00Z">
              <w:r w:rsidRPr="00DC2757">
                <w:rPr>
                  <w:rFonts w:ascii="Calibri" w:eastAsia="Times New Roman" w:hAnsi="Calibri" w:cs="Calibri"/>
                  <w:color w:val="000000"/>
                  <w:sz w:val="20"/>
                  <w:szCs w:val="20"/>
                </w:rPr>
                <w:t>CES1P1</w:t>
              </w:r>
            </w:ins>
          </w:p>
        </w:tc>
        <w:tc>
          <w:tcPr>
            <w:tcW w:w="0" w:type="auto"/>
            <w:tcBorders>
              <w:top w:val="nil"/>
              <w:left w:val="nil"/>
              <w:bottom w:val="nil"/>
              <w:right w:val="nil"/>
            </w:tcBorders>
            <w:shd w:val="clear" w:color="auto" w:fill="auto"/>
            <w:noWrap/>
            <w:vAlign w:val="bottom"/>
            <w:hideMark/>
          </w:tcPr>
          <w:p w14:paraId="5F12E3DE" w14:textId="77777777" w:rsidR="00DC2757" w:rsidRPr="00DC2757" w:rsidRDefault="00DC2757" w:rsidP="00DC2757">
            <w:pPr>
              <w:spacing w:after="0" w:line="240" w:lineRule="auto"/>
              <w:jc w:val="center"/>
              <w:rPr>
                <w:ins w:id="505" w:author="Commodore, Sarah" w:date="2023-03-22T16:21:00Z"/>
                <w:rFonts w:ascii="Calibri" w:eastAsia="Times New Roman" w:hAnsi="Calibri" w:cs="Calibri"/>
                <w:color w:val="000000"/>
                <w:sz w:val="20"/>
                <w:szCs w:val="20"/>
              </w:rPr>
            </w:pPr>
            <w:ins w:id="506"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72BCB4F4" w14:textId="77777777" w:rsidR="00DC2757" w:rsidRPr="00DC2757" w:rsidRDefault="00DC2757" w:rsidP="00DC2757">
            <w:pPr>
              <w:spacing w:after="0" w:line="240" w:lineRule="auto"/>
              <w:jc w:val="center"/>
              <w:rPr>
                <w:ins w:id="507" w:author="Commodore, Sarah" w:date="2023-03-22T16:21:00Z"/>
                <w:rFonts w:ascii="Calibri" w:eastAsia="Times New Roman" w:hAnsi="Calibri" w:cs="Calibri"/>
                <w:color w:val="000000"/>
                <w:sz w:val="20"/>
                <w:szCs w:val="20"/>
              </w:rPr>
            </w:pPr>
            <w:ins w:id="508"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4C76F7C4" w14:textId="77777777" w:rsidR="00DC2757" w:rsidRPr="00DC2757" w:rsidRDefault="00DC2757" w:rsidP="00DC2757">
            <w:pPr>
              <w:spacing w:after="0" w:line="240" w:lineRule="auto"/>
              <w:jc w:val="center"/>
              <w:rPr>
                <w:ins w:id="509" w:author="Commodore, Sarah" w:date="2023-03-22T16:21:00Z"/>
                <w:rFonts w:ascii="Calibri" w:eastAsia="Times New Roman" w:hAnsi="Calibri" w:cs="Calibri"/>
                <w:color w:val="000000"/>
                <w:sz w:val="20"/>
                <w:szCs w:val="20"/>
              </w:rPr>
            </w:pPr>
            <w:ins w:id="510"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B0BEF40" w14:textId="77777777" w:rsidR="00DC2757" w:rsidRPr="00DC2757" w:rsidRDefault="00DC2757" w:rsidP="00DC2757">
            <w:pPr>
              <w:spacing w:after="0" w:line="240" w:lineRule="auto"/>
              <w:jc w:val="center"/>
              <w:rPr>
                <w:ins w:id="511" w:author="Commodore, Sarah" w:date="2023-03-22T16:21:00Z"/>
                <w:rFonts w:ascii="Calibri" w:eastAsia="Times New Roman" w:hAnsi="Calibri" w:cs="Calibri"/>
                <w:color w:val="FF0000"/>
                <w:sz w:val="20"/>
                <w:szCs w:val="20"/>
              </w:rPr>
            </w:pPr>
            <w:ins w:id="512" w:author="Commodore, Sarah" w:date="2023-03-22T16:21:00Z">
              <w:r w:rsidRPr="00DC2757">
                <w:rPr>
                  <w:rFonts w:ascii="Calibri" w:eastAsia="Times New Roman" w:hAnsi="Calibri" w:cs="Calibri"/>
                  <w:color w:val="FF0000"/>
                  <w:sz w:val="20"/>
                  <w:szCs w:val="20"/>
                </w:rPr>
                <w:t>*</w:t>
              </w:r>
            </w:ins>
          </w:p>
        </w:tc>
      </w:tr>
      <w:tr w:rsidR="00DC2757" w:rsidRPr="00DC2757" w14:paraId="0C14F428" w14:textId="77777777" w:rsidTr="00DC2757">
        <w:trPr>
          <w:trHeight w:val="260"/>
          <w:ins w:id="513" w:author="Commodore, Sarah" w:date="2023-03-22T16:21:00Z"/>
        </w:trPr>
        <w:tc>
          <w:tcPr>
            <w:tcW w:w="0" w:type="auto"/>
            <w:tcBorders>
              <w:top w:val="nil"/>
              <w:left w:val="nil"/>
              <w:bottom w:val="nil"/>
              <w:right w:val="nil"/>
            </w:tcBorders>
            <w:shd w:val="clear" w:color="auto" w:fill="auto"/>
            <w:noWrap/>
            <w:vAlign w:val="bottom"/>
            <w:hideMark/>
          </w:tcPr>
          <w:p w14:paraId="0EFDCF83" w14:textId="77777777" w:rsidR="00DC2757" w:rsidRPr="00DC2757" w:rsidRDefault="00DC2757" w:rsidP="00DC2757">
            <w:pPr>
              <w:spacing w:after="0" w:line="240" w:lineRule="auto"/>
              <w:rPr>
                <w:ins w:id="514" w:author="Commodore, Sarah" w:date="2023-03-22T16:21:00Z"/>
                <w:rFonts w:ascii="Calibri" w:eastAsia="Times New Roman" w:hAnsi="Calibri" w:cs="Calibri"/>
                <w:color w:val="000000"/>
                <w:sz w:val="20"/>
                <w:szCs w:val="20"/>
              </w:rPr>
            </w:pPr>
            <w:ins w:id="515" w:author="Commodore, Sarah" w:date="2023-03-22T16:21:00Z">
              <w:r w:rsidRPr="00DC2757">
                <w:rPr>
                  <w:rFonts w:ascii="Calibri" w:eastAsia="Times New Roman" w:hAnsi="Calibri" w:cs="Calibri"/>
                  <w:color w:val="000000"/>
                  <w:sz w:val="20"/>
                  <w:szCs w:val="20"/>
                </w:rPr>
                <w:t>ENSG00000172955.17</w:t>
              </w:r>
            </w:ins>
          </w:p>
        </w:tc>
        <w:tc>
          <w:tcPr>
            <w:tcW w:w="0" w:type="auto"/>
            <w:tcBorders>
              <w:top w:val="nil"/>
              <w:left w:val="nil"/>
              <w:bottom w:val="nil"/>
              <w:right w:val="nil"/>
            </w:tcBorders>
            <w:shd w:val="clear" w:color="auto" w:fill="auto"/>
            <w:noWrap/>
            <w:vAlign w:val="bottom"/>
            <w:hideMark/>
          </w:tcPr>
          <w:p w14:paraId="3A0E8AD7" w14:textId="77777777" w:rsidR="00DC2757" w:rsidRPr="00DC2757" w:rsidRDefault="00DC2757" w:rsidP="00DC2757">
            <w:pPr>
              <w:spacing w:after="0" w:line="240" w:lineRule="auto"/>
              <w:rPr>
                <w:ins w:id="516" w:author="Commodore, Sarah" w:date="2023-03-22T16:21:00Z"/>
                <w:rFonts w:ascii="Calibri" w:eastAsia="Times New Roman" w:hAnsi="Calibri" w:cs="Calibri"/>
                <w:color w:val="000000"/>
                <w:sz w:val="20"/>
                <w:szCs w:val="20"/>
              </w:rPr>
            </w:pPr>
            <w:ins w:id="517" w:author="Commodore, Sarah" w:date="2023-03-22T16:21:00Z">
              <w:r w:rsidRPr="00DC2757">
                <w:rPr>
                  <w:rFonts w:ascii="Calibri" w:eastAsia="Times New Roman" w:hAnsi="Calibri" w:cs="Calibri"/>
                  <w:color w:val="000000"/>
                  <w:sz w:val="20"/>
                  <w:szCs w:val="20"/>
                </w:rPr>
                <w:t>ADH6</w:t>
              </w:r>
            </w:ins>
          </w:p>
        </w:tc>
        <w:tc>
          <w:tcPr>
            <w:tcW w:w="0" w:type="auto"/>
            <w:tcBorders>
              <w:top w:val="nil"/>
              <w:left w:val="nil"/>
              <w:bottom w:val="nil"/>
              <w:right w:val="nil"/>
            </w:tcBorders>
            <w:shd w:val="clear" w:color="auto" w:fill="auto"/>
            <w:noWrap/>
            <w:vAlign w:val="bottom"/>
            <w:hideMark/>
          </w:tcPr>
          <w:p w14:paraId="5AF12110" w14:textId="77777777" w:rsidR="00DC2757" w:rsidRPr="00DC2757" w:rsidRDefault="00DC2757" w:rsidP="00DC2757">
            <w:pPr>
              <w:spacing w:after="0" w:line="240" w:lineRule="auto"/>
              <w:jc w:val="center"/>
              <w:rPr>
                <w:ins w:id="518" w:author="Commodore, Sarah" w:date="2023-03-22T16:21:00Z"/>
                <w:rFonts w:ascii="Calibri" w:eastAsia="Times New Roman" w:hAnsi="Calibri" w:cs="Calibri"/>
                <w:color w:val="000000"/>
                <w:sz w:val="20"/>
                <w:szCs w:val="20"/>
              </w:rPr>
            </w:pPr>
            <w:ins w:id="519"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6F8E3D2C" w14:textId="77777777" w:rsidR="00DC2757" w:rsidRPr="00DC2757" w:rsidRDefault="00DC2757" w:rsidP="00DC2757">
            <w:pPr>
              <w:spacing w:after="0" w:line="240" w:lineRule="auto"/>
              <w:jc w:val="center"/>
              <w:rPr>
                <w:ins w:id="520" w:author="Commodore, Sarah" w:date="2023-03-22T16:21:00Z"/>
                <w:rFonts w:ascii="Calibri" w:eastAsia="Times New Roman" w:hAnsi="Calibri" w:cs="Calibri"/>
                <w:color w:val="000000"/>
                <w:sz w:val="20"/>
                <w:szCs w:val="20"/>
              </w:rPr>
            </w:pPr>
            <w:ins w:id="521" w:author="Commodore, Sarah" w:date="2023-03-22T16:21:00Z">
              <w:r w:rsidRPr="00DC2757">
                <w:rPr>
                  <w:rFonts w:ascii="Calibri" w:eastAsia="Times New Roman" w:hAnsi="Calibri" w:cs="Calibri"/>
                  <w:color w:val="000000"/>
                  <w:sz w:val="20"/>
                  <w:szCs w:val="20"/>
                </w:rPr>
                <w:t>2.8E-16</w:t>
              </w:r>
            </w:ins>
          </w:p>
        </w:tc>
        <w:tc>
          <w:tcPr>
            <w:tcW w:w="0" w:type="auto"/>
            <w:tcBorders>
              <w:top w:val="nil"/>
              <w:left w:val="nil"/>
              <w:bottom w:val="nil"/>
              <w:right w:val="nil"/>
            </w:tcBorders>
            <w:shd w:val="clear" w:color="auto" w:fill="auto"/>
            <w:noWrap/>
            <w:vAlign w:val="bottom"/>
            <w:hideMark/>
          </w:tcPr>
          <w:p w14:paraId="3ECDC36F" w14:textId="77777777" w:rsidR="00DC2757" w:rsidRPr="00DC2757" w:rsidRDefault="00DC2757" w:rsidP="00DC2757">
            <w:pPr>
              <w:spacing w:after="0" w:line="240" w:lineRule="auto"/>
              <w:jc w:val="center"/>
              <w:rPr>
                <w:ins w:id="522" w:author="Commodore, Sarah" w:date="2023-03-22T16:21:00Z"/>
                <w:rFonts w:ascii="Calibri" w:eastAsia="Times New Roman" w:hAnsi="Calibri" w:cs="Calibri"/>
                <w:color w:val="000000"/>
                <w:sz w:val="20"/>
                <w:szCs w:val="20"/>
              </w:rPr>
            </w:pPr>
            <w:ins w:id="523" w:author="Commodore, Sarah" w:date="2023-03-22T16:21:00Z">
              <w:r w:rsidRPr="00DC2757">
                <w:rPr>
                  <w:rFonts w:ascii="Calibri" w:eastAsia="Times New Roman" w:hAnsi="Calibri" w:cs="Calibri"/>
                  <w:color w:val="000000"/>
                  <w:sz w:val="20"/>
                  <w:szCs w:val="20"/>
                </w:rPr>
                <w:t>3.0E-14</w:t>
              </w:r>
            </w:ins>
          </w:p>
        </w:tc>
        <w:tc>
          <w:tcPr>
            <w:tcW w:w="0" w:type="auto"/>
            <w:tcBorders>
              <w:top w:val="nil"/>
              <w:left w:val="nil"/>
              <w:bottom w:val="nil"/>
              <w:right w:val="nil"/>
            </w:tcBorders>
            <w:shd w:val="clear" w:color="auto" w:fill="auto"/>
            <w:noWrap/>
            <w:vAlign w:val="bottom"/>
            <w:hideMark/>
          </w:tcPr>
          <w:p w14:paraId="76CF5C4D" w14:textId="77777777" w:rsidR="00DC2757" w:rsidRPr="00DC2757" w:rsidRDefault="00DC2757" w:rsidP="00DC2757">
            <w:pPr>
              <w:spacing w:after="0" w:line="240" w:lineRule="auto"/>
              <w:jc w:val="center"/>
              <w:rPr>
                <w:ins w:id="524" w:author="Commodore, Sarah" w:date="2023-03-22T16:21:00Z"/>
                <w:rFonts w:ascii="Calibri" w:eastAsia="Times New Roman" w:hAnsi="Calibri" w:cs="Calibri"/>
                <w:color w:val="FF0000"/>
                <w:sz w:val="20"/>
                <w:szCs w:val="20"/>
              </w:rPr>
            </w:pPr>
            <w:ins w:id="525" w:author="Commodore, Sarah" w:date="2023-03-22T16:21:00Z">
              <w:r w:rsidRPr="00DC2757">
                <w:rPr>
                  <w:rFonts w:ascii="Calibri" w:eastAsia="Times New Roman" w:hAnsi="Calibri" w:cs="Calibri"/>
                  <w:color w:val="FF0000"/>
                  <w:sz w:val="20"/>
                  <w:szCs w:val="20"/>
                </w:rPr>
                <w:t>*</w:t>
              </w:r>
            </w:ins>
          </w:p>
        </w:tc>
      </w:tr>
      <w:tr w:rsidR="00DC2757" w:rsidRPr="00DC2757" w14:paraId="3079052D" w14:textId="77777777" w:rsidTr="00DC2757">
        <w:trPr>
          <w:trHeight w:val="260"/>
          <w:ins w:id="526" w:author="Commodore, Sarah" w:date="2023-03-22T16:21:00Z"/>
        </w:trPr>
        <w:tc>
          <w:tcPr>
            <w:tcW w:w="0" w:type="auto"/>
            <w:tcBorders>
              <w:top w:val="nil"/>
              <w:left w:val="nil"/>
              <w:bottom w:val="nil"/>
              <w:right w:val="nil"/>
            </w:tcBorders>
            <w:shd w:val="clear" w:color="auto" w:fill="auto"/>
            <w:noWrap/>
            <w:vAlign w:val="bottom"/>
            <w:hideMark/>
          </w:tcPr>
          <w:p w14:paraId="1AE75184" w14:textId="77777777" w:rsidR="00DC2757" w:rsidRPr="00DC2757" w:rsidRDefault="00DC2757" w:rsidP="00DC2757">
            <w:pPr>
              <w:spacing w:after="0" w:line="240" w:lineRule="auto"/>
              <w:rPr>
                <w:ins w:id="527" w:author="Commodore, Sarah" w:date="2023-03-22T16:21:00Z"/>
                <w:rFonts w:ascii="Calibri" w:eastAsia="Times New Roman" w:hAnsi="Calibri" w:cs="Calibri"/>
                <w:color w:val="000000"/>
                <w:sz w:val="20"/>
                <w:szCs w:val="20"/>
              </w:rPr>
            </w:pPr>
            <w:ins w:id="528" w:author="Commodore, Sarah" w:date="2023-03-22T16:21:00Z">
              <w:r w:rsidRPr="00DC2757">
                <w:rPr>
                  <w:rFonts w:ascii="Calibri" w:eastAsia="Times New Roman" w:hAnsi="Calibri" w:cs="Calibri"/>
                  <w:color w:val="000000"/>
                  <w:sz w:val="20"/>
                  <w:szCs w:val="20"/>
                </w:rPr>
                <w:t>ENSG00000246250.3</w:t>
              </w:r>
            </w:ins>
          </w:p>
        </w:tc>
        <w:tc>
          <w:tcPr>
            <w:tcW w:w="0" w:type="auto"/>
            <w:tcBorders>
              <w:top w:val="nil"/>
              <w:left w:val="nil"/>
              <w:bottom w:val="nil"/>
              <w:right w:val="nil"/>
            </w:tcBorders>
            <w:shd w:val="clear" w:color="auto" w:fill="auto"/>
            <w:noWrap/>
            <w:vAlign w:val="bottom"/>
            <w:hideMark/>
          </w:tcPr>
          <w:p w14:paraId="372EE429" w14:textId="77777777" w:rsidR="00DC2757" w:rsidRPr="00DC2757" w:rsidRDefault="00DC2757" w:rsidP="00DC2757">
            <w:pPr>
              <w:spacing w:after="0" w:line="240" w:lineRule="auto"/>
              <w:rPr>
                <w:ins w:id="529" w:author="Commodore, Sarah" w:date="2023-03-22T16:21:00Z"/>
                <w:rFonts w:ascii="Calibri" w:eastAsia="Times New Roman" w:hAnsi="Calibri" w:cs="Calibri"/>
                <w:color w:val="000000"/>
                <w:sz w:val="20"/>
                <w:szCs w:val="20"/>
              </w:rPr>
            </w:pPr>
            <w:ins w:id="530" w:author="Commodore, Sarah" w:date="2023-03-22T16:21:00Z">
              <w:r w:rsidRPr="00DC2757">
                <w:rPr>
                  <w:rFonts w:ascii="Calibri" w:eastAsia="Times New Roman" w:hAnsi="Calibri" w:cs="Calibri"/>
                  <w:color w:val="000000"/>
                  <w:sz w:val="20"/>
                  <w:szCs w:val="20"/>
                </w:rPr>
                <w:t>AC087521.2</w:t>
              </w:r>
            </w:ins>
          </w:p>
        </w:tc>
        <w:tc>
          <w:tcPr>
            <w:tcW w:w="0" w:type="auto"/>
            <w:tcBorders>
              <w:top w:val="nil"/>
              <w:left w:val="nil"/>
              <w:bottom w:val="nil"/>
              <w:right w:val="nil"/>
            </w:tcBorders>
            <w:shd w:val="clear" w:color="auto" w:fill="auto"/>
            <w:noWrap/>
            <w:vAlign w:val="bottom"/>
            <w:hideMark/>
          </w:tcPr>
          <w:p w14:paraId="1CF3BD02" w14:textId="77777777" w:rsidR="00DC2757" w:rsidRPr="00DC2757" w:rsidRDefault="00DC2757" w:rsidP="00DC2757">
            <w:pPr>
              <w:spacing w:after="0" w:line="240" w:lineRule="auto"/>
              <w:jc w:val="center"/>
              <w:rPr>
                <w:ins w:id="531" w:author="Commodore, Sarah" w:date="2023-03-22T16:21:00Z"/>
                <w:rFonts w:ascii="Calibri" w:eastAsia="Times New Roman" w:hAnsi="Calibri" w:cs="Calibri"/>
                <w:color w:val="000000"/>
                <w:sz w:val="20"/>
                <w:szCs w:val="20"/>
              </w:rPr>
            </w:pPr>
            <w:ins w:id="532"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DA6AD79" w14:textId="77777777" w:rsidR="00DC2757" w:rsidRPr="00DC2757" w:rsidRDefault="00DC2757" w:rsidP="00DC2757">
            <w:pPr>
              <w:spacing w:after="0" w:line="240" w:lineRule="auto"/>
              <w:jc w:val="center"/>
              <w:rPr>
                <w:ins w:id="533" w:author="Commodore, Sarah" w:date="2023-03-22T16:21:00Z"/>
                <w:rFonts w:ascii="Calibri" w:eastAsia="Times New Roman" w:hAnsi="Calibri" w:cs="Calibri"/>
                <w:color w:val="000000"/>
                <w:sz w:val="20"/>
                <w:szCs w:val="20"/>
              </w:rPr>
            </w:pPr>
            <w:ins w:id="534" w:author="Commodore, Sarah" w:date="2023-03-22T16:21:00Z">
              <w:r w:rsidRPr="00DC2757">
                <w:rPr>
                  <w:rFonts w:ascii="Calibri" w:eastAsia="Times New Roman" w:hAnsi="Calibri" w:cs="Calibri"/>
                  <w:color w:val="000000"/>
                  <w:sz w:val="20"/>
                  <w:szCs w:val="20"/>
                </w:rPr>
                <w:t>4.2E-13</w:t>
              </w:r>
            </w:ins>
          </w:p>
        </w:tc>
        <w:tc>
          <w:tcPr>
            <w:tcW w:w="0" w:type="auto"/>
            <w:tcBorders>
              <w:top w:val="nil"/>
              <w:left w:val="nil"/>
              <w:bottom w:val="nil"/>
              <w:right w:val="nil"/>
            </w:tcBorders>
            <w:shd w:val="clear" w:color="auto" w:fill="auto"/>
            <w:noWrap/>
            <w:vAlign w:val="bottom"/>
            <w:hideMark/>
          </w:tcPr>
          <w:p w14:paraId="0E59DA32" w14:textId="77777777" w:rsidR="00DC2757" w:rsidRPr="00DC2757" w:rsidRDefault="00DC2757" w:rsidP="00DC2757">
            <w:pPr>
              <w:spacing w:after="0" w:line="240" w:lineRule="auto"/>
              <w:jc w:val="center"/>
              <w:rPr>
                <w:ins w:id="535" w:author="Commodore, Sarah" w:date="2023-03-22T16:21:00Z"/>
                <w:rFonts w:ascii="Calibri" w:eastAsia="Times New Roman" w:hAnsi="Calibri" w:cs="Calibri"/>
                <w:color w:val="000000"/>
                <w:sz w:val="20"/>
                <w:szCs w:val="20"/>
              </w:rPr>
            </w:pPr>
            <w:ins w:id="536" w:author="Commodore, Sarah" w:date="2023-03-22T16:21:00Z">
              <w:r w:rsidRPr="00DC2757">
                <w:rPr>
                  <w:rFonts w:ascii="Calibri" w:eastAsia="Times New Roman" w:hAnsi="Calibri" w:cs="Calibri"/>
                  <w:color w:val="000000"/>
                  <w:sz w:val="20"/>
                  <w:szCs w:val="20"/>
                </w:rPr>
                <w:t>1.8E-11</w:t>
              </w:r>
            </w:ins>
          </w:p>
        </w:tc>
        <w:tc>
          <w:tcPr>
            <w:tcW w:w="0" w:type="auto"/>
            <w:tcBorders>
              <w:top w:val="nil"/>
              <w:left w:val="nil"/>
              <w:bottom w:val="nil"/>
              <w:right w:val="nil"/>
            </w:tcBorders>
            <w:shd w:val="clear" w:color="auto" w:fill="auto"/>
            <w:noWrap/>
            <w:vAlign w:val="bottom"/>
            <w:hideMark/>
          </w:tcPr>
          <w:p w14:paraId="28145E79" w14:textId="77777777" w:rsidR="00DC2757" w:rsidRPr="00DC2757" w:rsidRDefault="00DC2757" w:rsidP="00DC2757">
            <w:pPr>
              <w:spacing w:after="0" w:line="240" w:lineRule="auto"/>
              <w:jc w:val="center"/>
              <w:rPr>
                <w:ins w:id="537" w:author="Commodore, Sarah" w:date="2023-03-22T16:21:00Z"/>
                <w:rFonts w:ascii="Calibri" w:eastAsia="Times New Roman" w:hAnsi="Calibri" w:cs="Calibri"/>
                <w:color w:val="FF0000"/>
                <w:sz w:val="20"/>
                <w:szCs w:val="20"/>
              </w:rPr>
            </w:pPr>
            <w:ins w:id="538" w:author="Commodore, Sarah" w:date="2023-03-22T16:21:00Z">
              <w:r w:rsidRPr="00DC2757">
                <w:rPr>
                  <w:rFonts w:ascii="Calibri" w:eastAsia="Times New Roman" w:hAnsi="Calibri" w:cs="Calibri"/>
                  <w:color w:val="FF0000"/>
                  <w:sz w:val="20"/>
                  <w:szCs w:val="20"/>
                </w:rPr>
                <w:t>*</w:t>
              </w:r>
            </w:ins>
          </w:p>
        </w:tc>
      </w:tr>
      <w:tr w:rsidR="00DC2757" w:rsidRPr="00DC2757" w14:paraId="4C827EFF" w14:textId="77777777" w:rsidTr="00DC2757">
        <w:trPr>
          <w:trHeight w:val="260"/>
          <w:ins w:id="539" w:author="Commodore, Sarah" w:date="2023-03-22T16:21:00Z"/>
        </w:trPr>
        <w:tc>
          <w:tcPr>
            <w:tcW w:w="0" w:type="auto"/>
            <w:tcBorders>
              <w:top w:val="nil"/>
              <w:left w:val="nil"/>
              <w:bottom w:val="nil"/>
              <w:right w:val="nil"/>
            </w:tcBorders>
            <w:shd w:val="clear" w:color="auto" w:fill="auto"/>
            <w:noWrap/>
            <w:vAlign w:val="bottom"/>
            <w:hideMark/>
          </w:tcPr>
          <w:p w14:paraId="2DC8522F" w14:textId="77777777" w:rsidR="00DC2757" w:rsidRPr="00DC2757" w:rsidRDefault="00DC2757" w:rsidP="00DC2757">
            <w:pPr>
              <w:spacing w:after="0" w:line="240" w:lineRule="auto"/>
              <w:rPr>
                <w:ins w:id="540" w:author="Commodore, Sarah" w:date="2023-03-22T16:21:00Z"/>
                <w:rFonts w:ascii="Calibri" w:eastAsia="Times New Roman" w:hAnsi="Calibri" w:cs="Calibri"/>
                <w:color w:val="000000"/>
                <w:sz w:val="20"/>
                <w:szCs w:val="20"/>
              </w:rPr>
            </w:pPr>
            <w:ins w:id="541" w:author="Commodore, Sarah" w:date="2023-03-22T16:21:00Z">
              <w:r w:rsidRPr="00DC2757">
                <w:rPr>
                  <w:rFonts w:ascii="Calibri" w:eastAsia="Times New Roman" w:hAnsi="Calibri" w:cs="Calibri"/>
                  <w:color w:val="000000"/>
                  <w:sz w:val="20"/>
                  <w:szCs w:val="20"/>
                </w:rPr>
                <w:t>ENSG00000282939.1</w:t>
              </w:r>
            </w:ins>
          </w:p>
        </w:tc>
        <w:tc>
          <w:tcPr>
            <w:tcW w:w="0" w:type="auto"/>
            <w:tcBorders>
              <w:top w:val="nil"/>
              <w:left w:val="nil"/>
              <w:bottom w:val="nil"/>
              <w:right w:val="nil"/>
            </w:tcBorders>
            <w:shd w:val="clear" w:color="auto" w:fill="auto"/>
            <w:noWrap/>
            <w:vAlign w:val="bottom"/>
            <w:hideMark/>
          </w:tcPr>
          <w:p w14:paraId="7905AFCF" w14:textId="77777777" w:rsidR="00DC2757" w:rsidRPr="00DC2757" w:rsidRDefault="00DC2757" w:rsidP="00DC2757">
            <w:pPr>
              <w:spacing w:after="0" w:line="240" w:lineRule="auto"/>
              <w:rPr>
                <w:ins w:id="542" w:author="Commodore, Sarah" w:date="2023-03-22T16:21:00Z"/>
                <w:rFonts w:ascii="Calibri" w:eastAsia="Times New Roman" w:hAnsi="Calibri" w:cs="Calibri"/>
                <w:color w:val="000000"/>
                <w:sz w:val="20"/>
                <w:szCs w:val="20"/>
              </w:rPr>
            </w:pPr>
            <w:ins w:id="543" w:author="Commodore, Sarah" w:date="2023-03-22T16:21:00Z">
              <w:r w:rsidRPr="00DC2757">
                <w:rPr>
                  <w:rFonts w:ascii="Calibri" w:eastAsia="Times New Roman" w:hAnsi="Calibri" w:cs="Calibri"/>
                  <w:color w:val="000000"/>
                  <w:sz w:val="20"/>
                  <w:szCs w:val="20"/>
                </w:rPr>
                <w:t>TRBV7-2</w:t>
              </w:r>
            </w:ins>
          </w:p>
        </w:tc>
        <w:tc>
          <w:tcPr>
            <w:tcW w:w="0" w:type="auto"/>
            <w:tcBorders>
              <w:top w:val="nil"/>
              <w:left w:val="nil"/>
              <w:bottom w:val="nil"/>
              <w:right w:val="nil"/>
            </w:tcBorders>
            <w:shd w:val="clear" w:color="auto" w:fill="auto"/>
            <w:noWrap/>
            <w:vAlign w:val="bottom"/>
            <w:hideMark/>
          </w:tcPr>
          <w:p w14:paraId="6A369720" w14:textId="77777777" w:rsidR="00DC2757" w:rsidRPr="00DC2757" w:rsidRDefault="00DC2757" w:rsidP="00DC2757">
            <w:pPr>
              <w:spacing w:after="0" w:line="240" w:lineRule="auto"/>
              <w:jc w:val="center"/>
              <w:rPr>
                <w:ins w:id="544" w:author="Commodore, Sarah" w:date="2023-03-22T16:21:00Z"/>
                <w:rFonts w:ascii="Calibri" w:eastAsia="Times New Roman" w:hAnsi="Calibri" w:cs="Calibri"/>
                <w:color w:val="000000"/>
                <w:sz w:val="20"/>
                <w:szCs w:val="20"/>
              </w:rPr>
            </w:pPr>
            <w:ins w:id="54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B509B70" w14:textId="77777777" w:rsidR="00DC2757" w:rsidRPr="00DC2757" w:rsidRDefault="00DC2757" w:rsidP="00DC2757">
            <w:pPr>
              <w:spacing w:after="0" w:line="240" w:lineRule="auto"/>
              <w:jc w:val="center"/>
              <w:rPr>
                <w:ins w:id="546" w:author="Commodore, Sarah" w:date="2023-03-22T16:21:00Z"/>
                <w:rFonts w:ascii="Calibri" w:eastAsia="Times New Roman" w:hAnsi="Calibri" w:cs="Calibri"/>
                <w:color w:val="000000"/>
                <w:sz w:val="20"/>
                <w:szCs w:val="20"/>
              </w:rPr>
            </w:pPr>
            <w:ins w:id="547"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67F858" w14:textId="77777777" w:rsidR="00DC2757" w:rsidRPr="00DC2757" w:rsidRDefault="00DC2757" w:rsidP="00DC2757">
            <w:pPr>
              <w:spacing w:after="0" w:line="240" w:lineRule="auto"/>
              <w:jc w:val="center"/>
              <w:rPr>
                <w:ins w:id="548" w:author="Commodore, Sarah" w:date="2023-03-22T16:21:00Z"/>
                <w:rFonts w:ascii="Calibri" w:eastAsia="Times New Roman" w:hAnsi="Calibri" w:cs="Calibri"/>
                <w:color w:val="000000"/>
                <w:sz w:val="20"/>
                <w:szCs w:val="20"/>
              </w:rPr>
            </w:pPr>
            <w:ins w:id="549" w:author="Commodore, Sarah" w:date="2023-03-22T16:21:00Z">
              <w:r w:rsidRPr="00DC2757">
                <w:rPr>
                  <w:rFonts w:ascii="Calibri" w:eastAsia="Times New Roman" w:hAnsi="Calibri" w:cs="Calibri"/>
                  <w:color w:val="000000"/>
                  <w:sz w:val="20"/>
                  <w:szCs w:val="20"/>
                </w:rPr>
                <w:t>5.2E-03</w:t>
              </w:r>
            </w:ins>
          </w:p>
        </w:tc>
        <w:tc>
          <w:tcPr>
            <w:tcW w:w="0" w:type="auto"/>
            <w:tcBorders>
              <w:top w:val="nil"/>
              <w:left w:val="nil"/>
              <w:bottom w:val="nil"/>
              <w:right w:val="nil"/>
            </w:tcBorders>
            <w:shd w:val="clear" w:color="auto" w:fill="auto"/>
            <w:noWrap/>
            <w:vAlign w:val="bottom"/>
            <w:hideMark/>
          </w:tcPr>
          <w:p w14:paraId="25AF2DF3" w14:textId="77777777" w:rsidR="00DC2757" w:rsidRPr="00DC2757" w:rsidRDefault="00DC2757" w:rsidP="00DC2757">
            <w:pPr>
              <w:spacing w:after="0" w:line="240" w:lineRule="auto"/>
              <w:jc w:val="center"/>
              <w:rPr>
                <w:ins w:id="550" w:author="Commodore, Sarah" w:date="2023-03-22T16:21:00Z"/>
                <w:rFonts w:ascii="Calibri" w:eastAsia="Times New Roman" w:hAnsi="Calibri" w:cs="Calibri"/>
                <w:color w:val="FF0000"/>
                <w:sz w:val="20"/>
                <w:szCs w:val="20"/>
              </w:rPr>
            </w:pPr>
            <w:ins w:id="551" w:author="Commodore, Sarah" w:date="2023-03-22T16:21:00Z">
              <w:r w:rsidRPr="00DC2757">
                <w:rPr>
                  <w:rFonts w:ascii="Calibri" w:eastAsia="Times New Roman" w:hAnsi="Calibri" w:cs="Calibri"/>
                  <w:color w:val="FF0000"/>
                  <w:sz w:val="20"/>
                  <w:szCs w:val="20"/>
                </w:rPr>
                <w:t>*</w:t>
              </w:r>
            </w:ins>
          </w:p>
        </w:tc>
      </w:tr>
      <w:tr w:rsidR="00DC2757" w:rsidRPr="00DC2757" w14:paraId="741E682F" w14:textId="77777777" w:rsidTr="00DC2757">
        <w:trPr>
          <w:trHeight w:val="260"/>
          <w:ins w:id="552" w:author="Commodore, Sarah" w:date="2023-03-22T16:21:00Z"/>
        </w:trPr>
        <w:tc>
          <w:tcPr>
            <w:tcW w:w="0" w:type="auto"/>
            <w:tcBorders>
              <w:top w:val="nil"/>
              <w:left w:val="nil"/>
              <w:bottom w:val="nil"/>
              <w:right w:val="nil"/>
            </w:tcBorders>
            <w:shd w:val="clear" w:color="auto" w:fill="auto"/>
            <w:noWrap/>
            <w:vAlign w:val="bottom"/>
            <w:hideMark/>
          </w:tcPr>
          <w:p w14:paraId="454ECD8F" w14:textId="77777777" w:rsidR="00DC2757" w:rsidRPr="00DC2757" w:rsidRDefault="00DC2757" w:rsidP="00DC2757">
            <w:pPr>
              <w:spacing w:after="0" w:line="240" w:lineRule="auto"/>
              <w:rPr>
                <w:ins w:id="553" w:author="Commodore, Sarah" w:date="2023-03-22T16:21:00Z"/>
                <w:rFonts w:ascii="Calibri" w:eastAsia="Times New Roman" w:hAnsi="Calibri" w:cs="Calibri"/>
                <w:color w:val="000000"/>
                <w:sz w:val="20"/>
                <w:szCs w:val="20"/>
              </w:rPr>
            </w:pPr>
            <w:ins w:id="554" w:author="Commodore, Sarah" w:date="2023-03-22T16:21:00Z">
              <w:r w:rsidRPr="00DC2757">
                <w:rPr>
                  <w:rFonts w:ascii="Calibri" w:eastAsia="Times New Roman" w:hAnsi="Calibri" w:cs="Calibri"/>
                  <w:color w:val="000000"/>
                  <w:sz w:val="20"/>
                  <w:szCs w:val="20"/>
                </w:rPr>
                <w:t>ENSG00000171815.6</w:t>
              </w:r>
            </w:ins>
          </w:p>
        </w:tc>
        <w:tc>
          <w:tcPr>
            <w:tcW w:w="0" w:type="auto"/>
            <w:tcBorders>
              <w:top w:val="nil"/>
              <w:left w:val="nil"/>
              <w:bottom w:val="nil"/>
              <w:right w:val="nil"/>
            </w:tcBorders>
            <w:shd w:val="clear" w:color="auto" w:fill="auto"/>
            <w:noWrap/>
            <w:vAlign w:val="bottom"/>
            <w:hideMark/>
          </w:tcPr>
          <w:p w14:paraId="7B30C761" w14:textId="77777777" w:rsidR="00DC2757" w:rsidRPr="00DC2757" w:rsidRDefault="00DC2757" w:rsidP="00DC2757">
            <w:pPr>
              <w:spacing w:after="0" w:line="240" w:lineRule="auto"/>
              <w:rPr>
                <w:ins w:id="555" w:author="Commodore, Sarah" w:date="2023-03-22T16:21:00Z"/>
                <w:rFonts w:ascii="Calibri" w:eastAsia="Times New Roman" w:hAnsi="Calibri" w:cs="Calibri"/>
                <w:color w:val="000000"/>
                <w:sz w:val="20"/>
                <w:szCs w:val="20"/>
              </w:rPr>
            </w:pPr>
            <w:ins w:id="556" w:author="Commodore, Sarah" w:date="2023-03-22T16:21:00Z">
              <w:r w:rsidRPr="00DC2757">
                <w:rPr>
                  <w:rFonts w:ascii="Calibri" w:eastAsia="Times New Roman" w:hAnsi="Calibri" w:cs="Calibri"/>
                  <w:color w:val="000000"/>
                  <w:sz w:val="20"/>
                  <w:szCs w:val="20"/>
                </w:rPr>
                <w:t>PCDHB1</w:t>
              </w:r>
            </w:ins>
          </w:p>
        </w:tc>
        <w:tc>
          <w:tcPr>
            <w:tcW w:w="0" w:type="auto"/>
            <w:tcBorders>
              <w:top w:val="nil"/>
              <w:left w:val="nil"/>
              <w:bottom w:val="nil"/>
              <w:right w:val="nil"/>
            </w:tcBorders>
            <w:shd w:val="clear" w:color="auto" w:fill="auto"/>
            <w:noWrap/>
            <w:vAlign w:val="bottom"/>
            <w:hideMark/>
          </w:tcPr>
          <w:p w14:paraId="195DCBAD" w14:textId="77777777" w:rsidR="00DC2757" w:rsidRPr="00DC2757" w:rsidRDefault="00DC2757" w:rsidP="00DC2757">
            <w:pPr>
              <w:spacing w:after="0" w:line="240" w:lineRule="auto"/>
              <w:jc w:val="center"/>
              <w:rPr>
                <w:ins w:id="557" w:author="Commodore, Sarah" w:date="2023-03-22T16:21:00Z"/>
                <w:rFonts w:ascii="Calibri" w:eastAsia="Times New Roman" w:hAnsi="Calibri" w:cs="Calibri"/>
                <w:color w:val="000000"/>
                <w:sz w:val="20"/>
                <w:szCs w:val="20"/>
              </w:rPr>
            </w:pPr>
            <w:ins w:id="55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5B7401" w14:textId="77777777" w:rsidR="00DC2757" w:rsidRPr="00DC2757" w:rsidRDefault="00DC2757" w:rsidP="00DC2757">
            <w:pPr>
              <w:spacing w:after="0" w:line="240" w:lineRule="auto"/>
              <w:jc w:val="center"/>
              <w:rPr>
                <w:ins w:id="559" w:author="Commodore, Sarah" w:date="2023-03-22T16:21:00Z"/>
                <w:rFonts w:ascii="Calibri" w:eastAsia="Times New Roman" w:hAnsi="Calibri" w:cs="Calibri"/>
                <w:color w:val="000000"/>
                <w:sz w:val="20"/>
                <w:szCs w:val="20"/>
              </w:rPr>
            </w:pPr>
            <w:ins w:id="560" w:author="Commodore, Sarah" w:date="2023-03-22T16:21:00Z">
              <w:r w:rsidRPr="00DC2757">
                <w:rPr>
                  <w:rFonts w:ascii="Calibri" w:eastAsia="Times New Roman" w:hAnsi="Calibri" w:cs="Calibri"/>
                  <w:color w:val="000000"/>
                  <w:sz w:val="20"/>
                  <w:szCs w:val="20"/>
                </w:rPr>
                <w:t>4.8E-14</w:t>
              </w:r>
            </w:ins>
          </w:p>
        </w:tc>
        <w:tc>
          <w:tcPr>
            <w:tcW w:w="0" w:type="auto"/>
            <w:tcBorders>
              <w:top w:val="nil"/>
              <w:left w:val="nil"/>
              <w:bottom w:val="nil"/>
              <w:right w:val="nil"/>
            </w:tcBorders>
            <w:shd w:val="clear" w:color="auto" w:fill="auto"/>
            <w:noWrap/>
            <w:vAlign w:val="bottom"/>
            <w:hideMark/>
          </w:tcPr>
          <w:p w14:paraId="557E2121" w14:textId="77777777" w:rsidR="00DC2757" w:rsidRPr="00DC2757" w:rsidRDefault="00DC2757" w:rsidP="00DC2757">
            <w:pPr>
              <w:spacing w:after="0" w:line="240" w:lineRule="auto"/>
              <w:jc w:val="center"/>
              <w:rPr>
                <w:ins w:id="561" w:author="Commodore, Sarah" w:date="2023-03-22T16:21:00Z"/>
                <w:rFonts w:ascii="Calibri" w:eastAsia="Times New Roman" w:hAnsi="Calibri" w:cs="Calibri"/>
                <w:color w:val="000000"/>
                <w:sz w:val="20"/>
                <w:szCs w:val="20"/>
              </w:rPr>
            </w:pPr>
            <w:ins w:id="562"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62C9D5DD" w14:textId="77777777" w:rsidR="00DC2757" w:rsidRPr="00DC2757" w:rsidRDefault="00DC2757" w:rsidP="00DC2757">
            <w:pPr>
              <w:spacing w:after="0" w:line="240" w:lineRule="auto"/>
              <w:jc w:val="center"/>
              <w:rPr>
                <w:ins w:id="563" w:author="Commodore, Sarah" w:date="2023-03-22T16:21:00Z"/>
                <w:rFonts w:ascii="Calibri" w:eastAsia="Times New Roman" w:hAnsi="Calibri" w:cs="Calibri"/>
                <w:color w:val="FF0000"/>
                <w:sz w:val="20"/>
                <w:szCs w:val="20"/>
              </w:rPr>
            </w:pPr>
            <w:ins w:id="564" w:author="Commodore, Sarah" w:date="2023-03-22T16:21:00Z">
              <w:r w:rsidRPr="00DC2757">
                <w:rPr>
                  <w:rFonts w:ascii="Calibri" w:eastAsia="Times New Roman" w:hAnsi="Calibri" w:cs="Calibri"/>
                  <w:color w:val="FF0000"/>
                  <w:sz w:val="20"/>
                  <w:szCs w:val="20"/>
                </w:rPr>
                <w:t>*</w:t>
              </w:r>
            </w:ins>
          </w:p>
        </w:tc>
      </w:tr>
      <w:tr w:rsidR="00DC2757" w:rsidRPr="00DC2757" w14:paraId="25A3657C" w14:textId="77777777" w:rsidTr="00DC2757">
        <w:trPr>
          <w:trHeight w:val="260"/>
          <w:ins w:id="565" w:author="Commodore, Sarah" w:date="2023-03-22T16:21:00Z"/>
        </w:trPr>
        <w:tc>
          <w:tcPr>
            <w:tcW w:w="0" w:type="auto"/>
            <w:tcBorders>
              <w:top w:val="nil"/>
              <w:left w:val="nil"/>
              <w:bottom w:val="nil"/>
              <w:right w:val="nil"/>
            </w:tcBorders>
            <w:shd w:val="clear" w:color="auto" w:fill="auto"/>
            <w:noWrap/>
            <w:vAlign w:val="bottom"/>
            <w:hideMark/>
          </w:tcPr>
          <w:p w14:paraId="4D8FB84D" w14:textId="77777777" w:rsidR="00DC2757" w:rsidRPr="00DC2757" w:rsidRDefault="00DC2757" w:rsidP="00DC2757">
            <w:pPr>
              <w:spacing w:after="0" w:line="240" w:lineRule="auto"/>
              <w:rPr>
                <w:ins w:id="566" w:author="Commodore, Sarah" w:date="2023-03-22T16:21:00Z"/>
                <w:rFonts w:ascii="Calibri" w:eastAsia="Times New Roman" w:hAnsi="Calibri" w:cs="Calibri"/>
                <w:color w:val="000000"/>
                <w:sz w:val="20"/>
                <w:szCs w:val="20"/>
              </w:rPr>
            </w:pPr>
            <w:ins w:id="567" w:author="Commodore, Sarah" w:date="2023-03-22T16:21:00Z">
              <w:r w:rsidRPr="00DC2757">
                <w:rPr>
                  <w:rFonts w:ascii="Calibri" w:eastAsia="Times New Roman" w:hAnsi="Calibri" w:cs="Calibri"/>
                  <w:color w:val="000000"/>
                  <w:sz w:val="20"/>
                  <w:szCs w:val="20"/>
                </w:rPr>
                <w:t>ENSG00000179902.13</w:t>
              </w:r>
            </w:ins>
          </w:p>
        </w:tc>
        <w:tc>
          <w:tcPr>
            <w:tcW w:w="0" w:type="auto"/>
            <w:tcBorders>
              <w:top w:val="nil"/>
              <w:left w:val="nil"/>
              <w:bottom w:val="nil"/>
              <w:right w:val="nil"/>
            </w:tcBorders>
            <w:shd w:val="clear" w:color="auto" w:fill="auto"/>
            <w:noWrap/>
            <w:vAlign w:val="bottom"/>
            <w:hideMark/>
          </w:tcPr>
          <w:p w14:paraId="1D9E4B19" w14:textId="77777777" w:rsidR="00DC2757" w:rsidRPr="00DC2757" w:rsidRDefault="00DC2757" w:rsidP="00DC2757">
            <w:pPr>
              <w:spacing w:after="0" w:line="240" w:lineRule="auto"/>
              <w:rPr>
                <w:ins w:id="568" w:author="Commodore, Sarah" w:date="2023-03-22T16:21:00Z"/>
                <w:rFonts w:ascii="Calibri" w:eastAsia="Times New Roman" w:hAnsi="Calibri" w:cs="Calibri"/>
                <w:color w:val="000000"/>
                <w:sz w:val="20"/>
                <w:szCs w:val="20"/>
              </w:rPr>
            </w:pPr>
            <w:ins w:id="569" w:author="Commodore, Sarah" w:date="2023-03-22T16:21:00Z">
              <w:r w:rsidRPr="00DC2757">
                <w:rPr>
                  <w:rFonts w:ascii="Calibri" w:eastAsia="Times New Roman" w:hAnsi="Calibri" w:cs="Calibri"/>
                  <w:color w:val="000000"/>
                  <w:sz w:val="20"/>
                  <w:szCs w:val="20"/>
                </w:rPr>
                <w:t>C1orf194</w:t>
              </w:r>
            </w:ins>
          </w:p>
        </w:tc>
        <w:tc>
          <w:tcPr>
            <w:tcW w:w="0" w:type="auto"/>
            <w:tcBorders>
              <w:top w:val="nil"/>
              <w:left w:val="nil"/>
              <w:bottom w:val="nil"/>
              <w:right w:val="nil"/>
            </w:tcBorders>
            <w:shd w:val="clear" w:color="auto" w:fill="auto"/>
            <w:noWrap/>
            <w:vAlign w:val="bottom"/>
            <w:hideMark/>
          </w:tcPr>
          <w:p w14:paraId="5CB3D1DA" w14:textId="77777777" w:rsidR="00DC2757" w:rsidRPr="00DC2757" w:rsidRDefault="00DC2757" w:rsidP="00DC2757">
            <w:pPr>
              <w:spacing w:after="0" w:line="240" w:lineRule="auto"/>
              <w:jc w:val="center"/>
              <w:rPr>
                <w:ins w:id="570" w:author="Commodore, Sarah" w:date="2023-03-22T16:21:00Z"/>
                <w:rFonts w:ascii="Calibri" w:eastAsia="Times New Roman" w:hAnsi="Calibri" w:cs="Calibri"/>
                <w:color w:val="000000"/>
                <w:sz w:val="20"/>
                <w:szCs w:val="20"/>
              </w:rPr>
            </w:pPr>
            <w:ins w:id="57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98674E1" w14:textId="77777777" w:rsidR="00DC2757" w:rsidRPr="00DC2757" w:rsidRDefault="00DC2757" w:rsidP="00DC2757">
            <w:pPr>
              <w:spacing w:after="0" w:line="240" w:lineRule="auto"/>
              <w:jc w:val="center"/>
              <w:rPr>
                <w:ins w:id="572" w:author="Commodore, Sarah" w:date="2023-03-22T16:21:00Z"/>
                <w:rFonts w:ascii="Calibri" w:eastAsia="Times New Roman" w:hAnsi="Calibri" w:cs="Calibri"/>
                <w:color w:val="000000"/>
                <w:sz w:val="20"/>
                <w:szCs w:val="20"/>
              </w:rPr>
            </w:pPr>
            <w:ins w:id="573"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363ED007" w14:textId="77777777" w:rsidR="00DC2757" w:rsidRPr="00DC2757" w:rsidRDefault="00DC2757" w:rsidP="00DC2757">
            <w:pPr>
              <w:spacing w:after="0" w:line="240" w:lineRule="auto"/>
              <w:jc w:val="center"/>
              <w:rPr>
                <w:ins w:id="574" w:author="Commodore, Sarah" w:date="2023-03-22T16:21:00Z"/>
                <w:rFonts w:ascii="Calibri" w:eastAsia="Times New Roman" w:hAnsi="Calibri" w:cs="Calibri"/>
                <w:color w:val="000000"/>
                <w:sz w:val="20"/>
                <w:szCs w:val="20"/>
              </w:rPr>
            </w:pPr>
            <w:ins w:id="575"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22BF72CA" w14:textId="77777777" w:rsidR="00DC2757" w:rsidRPr="00DC2757" w:rsidRDefault="00DC2757" w:rsidP="00DC2757">
            <w:pPr>
              <w:spacing w:after="0" w:line="240" w:lineRule="auto"/>
              <w:jc w:val="center"/>
              <w:rPr>
                <w:ins w:id="576" w:author="Commodore, Sarah" w:date="2023-03-22T16:21:00Z"/>
                <w:rFonts w:ascii="Calibri" w:eastAsia="Times New Roman" w:hAnsi="Calibri" w:cs="Calibri"/>
                <w:color w:val="FF0000"/>
                <w:sz w:val="20"/>
                <w:szCs w:val="20"/>
              </w:rPr>
            </w:pPr>
            <w:ins w:id="577" w:author="Commodore, Sarah" w:date="2023-03-22T16:21:00Z">
              <w:r w:rsidRPr="00DC2757">
                <w:rPr>
                  <w:rFonts w:ascii="Calibri" w:eastAsia="Times New Roman" w:hAnsi="Calibri" w:cs="Calibri"/>
                  <w:color w:val="FF0000"/>
                  <w:sz w:val="20"/>
                  <w:szCs w:val="20"/>
                </w:rPr>
                <w:t>*</w:t>
              </w:r>
            </w:ins>
          </w:p>
        </w:tc>
      </w:tr>
      <w:tr w:rsidR="00DC2757" w:rsidRPr="00DC2757" w14:paraId="258AA58B" w14:textId="77777777" w:rsidTr="00DC2757">
        <w:trPr>
          <w:trHeight w:val="260"/>
          <w:ins w:id="578" w:author="Commodore, Sarah" w:date="2023-03-22T16:21:00Z"/>
        </w:trPr>
        <w:tc>
          <w:tcPr>
            <w:tcW w:w="0" w:type="auto"/>
            <w:tcBorders>
              <w:top w:val="nil"/>
              <w:left w:val="nil"/>
              <w:bottom w:val="nil"/>
              <w:right w:val="nil"/>
            </w:tcBorders>
            <w:shd w:val="clear" w:color="auto" w:fill="auto"/>
            <w:noWrap/>
            <w:vAlign w:val="bottom"/>
            <w:hideMark/>
          </w:tcPr>
          <w:p w14:paraId="0878FF12" w14:textId="77777777" w:rsidR="00DC2757" w:rsidRPr="00DC2757" w:rsidRDefault="00DC2757" w:rsidP="00DC2757">
            <w:pPr>
              <w:spacing w:after="0" w:line="240" w:lineRule="auto"/>
              <w:rPr>
                <w:ins w:id="579" w:author="Commodore, Sarah" w:date="2023-03-22T16:21:00Z"/>
                <w:rFonts w:ascii="Calibri" w:eastAsia="Times New Roman" w:hAnsi="Calibri" w:cs="Calibri"/>
                <w:color w:val="000000"/>
                <w:sz w:val="20"/>
                <w:szCs w:val="20"/>
              </w:rPr>
            </w:pPr>
            <w:ins w:id="580" w:author="Commodore, Sarah" w:date="2023-03-22T16:21:00Z">
              <w:r w:rsidRPr="00DC2757">
                <w:rPr>
                  <w:rFonts w:ascii="Calibri" w:eastAsia="Times New Roman" w:hAnsi="Calibri" w:cs="Calibri"/>
                  <w:color w:val="000000"/>
                  <w:sz w:val="20"/>
                  <w:szCs w:val="20"/>
                </w:rPr>
                <w:t>ENSG00000248801.7</w:t>
              </w:r>
            </w:ins>
          </w:p>
        </w:tc>
        <w:tc>
          <w:tcPr>
            <w:tcW w:w="0" w:type="auto"/>
            <w:tcBorders>
              <w:top w:val="nil"/>
              <w:left w:val="nil"/>
              <w:bottom w:val="nil"/>
              <w:right w:val="nil"/>
            </w:tcBorders>
            <w:shd w:val="clear" w:color="auto" w:fill="auto"/>
            <w:noWrap/>
            <w:vAlign w:val="bottom"/>
            <w:hideMark/>
          </w:tcPr>
          <w:p w14:paraId="24DE11C9" w14:textId="77777777" w:rsidR="00DC2757" w:rsidRPr="00DC2757" w:rsidRDefault="00DC2757" w:rsidP="00DC2757">
            <w:pPr>
              <w:spacing w:after="0" w:line="240" w:lineRule="auto"/>
              <w:rPr>
                <w:ins w:id="581" w:author="Commodore, Sarah" w:date="2023-03-22T16:21:00Z"/>
                <w:rFonts w:ascii="Calibri" w:eastAsia="Times New Roman" w:hAnsi="Calibri" w:cs="Calibri"/>
                <w:color w:val="000000"/>
                <w:sz w:val="20"/>
                <w:szCs w:val="20"/>
              </w:rPr>
            </w:pPr>
            <w:ins w:id="582" w:author="Commodore, Sarah" w:date="2023-03-22T16:21:00Z">
              <w:r w:rsidRPr="00DC2757">
                <w:rPr>
                  <w:rFonts w:ascii="Calibri" w:eastAsia="Times New Roman" w:hAnsi="Calibri" w:cs="Calibri"/>
                  <w:color w:val="000000"/>
                  <w:sz w:val="20"/>
                  <w:szCs w:val="20"/>
                </w:rPr>
                <w:t>C8orf34-AS1</w:t>
              </w:r>
            </w:ins>
          </w:p>
        </w:tc>
        <w:tc>
          <w:tcPr>
            <w:tcW w:w="0" w:type="auto"/>
            <w:tcBorders>
              <w:top w:val="nil"/>
              <w:left w:val="nil"/>
              <w:bottom w:val="nil"/>
              <w:right w:val="nil"/>
            </w:tcBorders>
            <w:shd w:val="clear" w:color="auto" w:fill="auto"/>
            <w:noWrap/>
            <w:vAlign w:val="bottom"/>
            <w:hideMark/>
          </w:tcPr>
          <w:p w14:paraId="765D00FE" w14:textId="77777777" w:rsidR="00DC2757" w:rsidRPr="00DC2757" w:rsidRDefault="00DC2757" w:rsidP="00DC2757">
            <w:pPr>
              <w:spacing w:after="0" w:line="240" w:lineRule="auto"/>
              <w:jc w:val="center"/>
              <w:rPr>
                <w:ins w:id="583" w:author="Commodore, Sarah" w:date="2023-03-22T16:21:00Z"/>
                <w:rFonts w:ascii="Calibri" w:eastAsia="Times New Roman" w:hAnsi="Calibri" w:cs="Calibri"/>
                <w:color w:val="000000"/>
                <w:sz w:val="20"/>
                <w:szCs w:val="20"/>
              </w:rPr>
            </w:pPr>
            <w:ins w:id="58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8FBFA38" w14:textId="77777777" w:rsidR="00DC2757" w:rsidRPr="00DC2757" w:rsidRDefault="00DC2757" w:rsidP="00DC2757">
            <w:pPr>
              <w:spacing w:after="0" w:line="240" w:lineRule="auto"/>
              <w:jc w:val="center"/>
              <w:rPr>
                <w:ins w:id="585" w:author="Commodore, Sarah" w:date="2023-03-22T16:21:00Z"/>
                <w:rFonts w:ascii="Calibri" w:eastAsia="Times New Roman" w:hAnsi="Calibri" w:cs="Calibri"/>
                <w:color w:val="000000"/>
                <w:sz w:val="20"/>
                <w:szCs w:val="20"/>
              </w:rPr>
            </w:pPr>
            <w:ins w:id="586"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25BB308E" w14:textId="77777777" w:rsidR="00DC2757" w:rsidRPr="00DC2757" w:rsidRDefault="00DC2757" w:rsidP="00DC2757">
            <w:pPr>
              <w:spacing w:after="0" w:line="240" w:lineRule="auto"/>
              <w:jc w:val="center"/>
              <w:rPr>
                <w:ins w:id="587" w:author="Commodore, Sarah" w:date="2023-03-22T16:21:00Z"/>
                <w:rFonts w:ascii="Calibri" w:eastAsia="Times New Roman" w:hAnsi="Calibri" w:cs="Calibri"/>
                <w:color w:val="000000"/>
                <w:sz w:val="20"/>
                <w:szCs w:val="20"/>
              </w:rPr>
            </w:pPr>
            <w:ins w:id="588" w:author="Commodore, Sarah" w:date="2023-03-22T16:21:00Z">
              <w:r w:rsidRPr="00DC2757">
                <w:rPr>
                  <w:rFonts w:ascii="Calibri" w:eastAsia="Times New Roman" w:hAnsi="Calibri" w:cs="Calibri"/>
                  <w:color w:val="000000"/>
                  <w:sz w:val="20"/>
                  <w:szCs w:val="20"/>
                </w:rPr>
                <w:t>3.1E-03</w:t>
              </w:r>
            </w:ins>
          </w:p>
        </w:tc>
        <w:tc>
          <w:tcPr>
            <w:tcW w:w="0" w:type="auto"/>
            <w:tcBorders>
              <w:top w:val="nil"/>
              <w:left w:val="nil"/>
              <w:bottom w:val="nil"/>
              <w:right w:val="nil"/>
            </w:tcBorders>
            <w:shd w:val="clear" w:color="auto" w:fill="auto"/>
            <w:noWrap/>
            <w:vAlign w:val="bottom"/>
            <w:hideMark/>
          </w:tcPr>
          <w:p w14:paraId="194274E1" w14:textId="77777777" w:rsidR="00DC2757" w:rsidRPr="00DC2757" w:rsidRDefault="00DC2757" w:rsidP="00DC2757">
            <w:pPr>
              <w:spacing w:after="0" w:line="240" w:lineRule="auto"/>
              <w:jc w:val="center"/>
              <w:rPr>
                <w:ins w:id="589" w:author="Commodore, Sarah" w:date="2023-03-22T16:21:00Z"/>
                <w:rFonts w:ascii="Calibri" w:eastAsia="Times New Roman" w:hAnsi="Calibri" w:cs="Calibri"/>
                <w:color w:val="FF0000"/>
                <w:sz w:val="20"/>
                <w:szCs w:val="20"/>
              </w:rPr>
            </w:pPr>
            <w:ins w:id="590" w:author="Commodore, Sarah" w:date="2023-03-22T16:21:00Z">
              <w:r w:rsidRPr="00DC2757">
                <w:rPr>
                  <w:rFonts w:ascii="Calibri" w:eastAsia="Times New Roman" w:hAnsi="Calibri" w:cs="Calibri"/>
                  <w:color w:val="FF0000"/>
                  <w:sz w:val="20"/>
                  <w:szCs w:val="20"/>
                </w:rPr>
                <w:t>*</w:t>
              </w:r>
            </w:ins>
          </w:p>
        </w:tc>
      </w:tr>
      <w:tr w:rsidR="00DC2757" w:rsidRPr="00DC2757" w14:paraId="7B3F3113" w14:textId="77777777" w:rsidTr="00DC2757">
        <w:trPr>
          <w:trHeight w:val="260"/>
          <w:ins w:id="591" w:author="Commodore, Sarah" w:date="2023-03-22T16:21:00Z"/>
        </w:trPr>
        <w:tc>
          <w:tcPr>
            <w:tcW w:w="0" w:type="auto"/>
            <w:tcBorders>
              <w:top w:val="nil"/>
              <w:left w:val="nil"/>
              <w:bottom w:val="nil"/>
              <w:right w:val="nil"/>
            </w:tcBorders>
            <w:shd w:val="clear" w:color="auto" w:fill="auto"/>
            <w:noWrap/>
            <w:vAlign w:val="bottom"/>
            <w:hideMark/>
          </w:tcPr>
          <w:p w14:paraId="52FD9C1D" w14:textId="77777777" w:rsidR="00DC2757" w:rsidRPr="00DC2757" w:rsidRDefault="00DC2757" w:rsidP="00DC2757">
            <w:pPr>
              <w:spacing w:after="0" w:line="240" w:lineRule="auto"/>
              <w:rPr>
                <w:ins w:id="592" w:author="Commodore, Sarah" w:date="2023-03-22T16:21:00Z"/>
                <w:rFonts w:ascii="Calibri" w:eastAsia="Times New Roman" w:hAnsi="Calibri" w:cs="Calibri"/>
                <w:color w:val="000000"/>
                <w:sz w:val="20"/>
                <w:szCs w:val="20"/>
              </w:rPr>
            </w:pPr>
            <w:ins w:id="593" w:author="Commodore, Sarah" w:date="2023-03-22T16:21:00Z">
              <w:r w:rsidRPr="00DC2757">
                <w:rPr>
                  <w:rFonts w:ascii="Calibri" w:eastAsia="Times New Roman" w:hAnsi="Calibri" w:cs="Calibri"/>
                  <w:color w:val="000000"/>
                  <w:sz w:val="20"/>
                  <w:szCs w:val="20"/>
                </w:rPr>
                <w:t>ENSG00000206531.10</w:t>
              </w:r>
            </w:ins>
          </w:p>
        </w:tc>
        <w:tc>
          <w:tcPr>
            <w:tcW w:w="0" w:type="auto"/>
            <w:tcBorders>
              <w:top w:val="nil"/>
              <w:left w:val="nil"/>
              <w:bottom w:val="nil"/>
              <w:right w:val="nil"/>
            </w:tcBorders>
            <w:shd w:val="clear" w:color="auto" w:fill="auto"/>
            <w:noWrap/>
            <w:vAlign w:val="bottom"/>
            <w:hideMark/>
          </w:tcPr>
          <w:p w14:paraId="665ADD79" w14:textId="77777777" w:rsidR="00DC2757" w:rsidRPr="00DC2757" w:rsidRDefault="00DC2757" w:rsidP="00DC2757">
            <w:pPr>
              <w:spacing w:after="0" w:line="240" w:lineRule="auto"/>
              <w:rPr>
                <w:ins w:id="594" w:author="Commodore, Sarah" w:date="2023-03-22T16:21:00Z"/>
                <w:rFonts w:ascii="Calibri" w:eastAsia="Times New Roman" w:hAnsi="Calibri" w:cs="Calibri"/>
                <w:color w:val="000000"/>
                <w:sz w:val="20"/>
                <w:szCs w:val="20"/>
              </w:rPr>
            </w:pPr>
            <w:ins w:id="595" w:author="Commodore, Sarah" w:date="2023-03-22T16:21:00Z">
              <w:r w:rsidRPr="00DC2757">
                <w:rPr>
                  <w:rFonts w:ascii="Calibri" w:eastAsia="Times New Roman" w:hAnsi="Calibri" w:cs="Calibri"/>
                  <w:color w:val="000000"/>
                  <w:sz w:val="20"/>
                  <w:szCs w:val="20"/>
                </w:rPr>
                <w:t>CD200R1L</w:t>
              </w:r>
            </w:ins>
          </w:p>
        </w:tc>
        <w:tc>
          <w:tcPr>
            <w:tcW w:w="0" w:type="auto"/>
            <w:tcBorders>
              <w:top w:val="nil"/>
              <w:left w:val="nil"/>
              <w:bottom w:val="nil"/>
              <w:right w:val="nil"/>
            </w:tcBorders>
            <w:shd w:val="clear" w:color="auto" w:fill="auto"/>
            <w:noWrap/>
            <w:vAlign w:val="bottom"/>
            <w:hideMark/>
          </w:tcPr>
          <w:p w14:paraId="46EF5C19" w14:textId="77777777" w:rsidR="00DC2757" w:rsidRPr="00DC2757" w:rsidRDefault="00DC2757" w:rsidP="00DC2757">
            <w:pPr>
              <w:spacing w:after="0" w:line="240" w:lineRule="auto"/>
              <w:jc w:val="center"/>
              <w:rPr>
                <w:ins w:id="596" w:author="Commodore, Sarah" w:date="2023-03-22T16:21:00Z"/>
                <w:rFonts w:ascii="Calibri" w:eastAsia="Times New Roman" w:hAnsi="Calibri" w:cs="Calibri"/>
                <w:color w:val="000000"/>
                <w:sz w:val="20"/>
                <w:szCs w:val="20"/>
              </w:rPr>
            </w:pPr>
            <w:ins w:id="597"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7AD0F8F" w14:textId="77777777" w:rsidR="00DC2757" w:rsidRPr="00DC2757" w:rsidRDefault="00DC2757" w:rsidP="00DC2757">
            <w:pPr>
              <w:spacing w:after="0" w:line="240" w:lineRule="auto"/>
              <w:jc w:val="center"/>
              <w:rPr>
                <w:ins w:id="598" w:author="Commodore, Sarah" w:date="2023-03-22T16:21:00Z"/>
                <w:rFonts w:ascii="Calibri" w:eastAsia="Times New Roman" w:hAnsi="Calibri" w:cs="Calibri"/>
                <w:color w:val="000000"/>
                <w:sz w:val="20"/>
                <w:szCs w:val="20"/>
              </w:rPr>
            </w:pPr>
            <w:ins w:id="599" w:author="Commodore, Sarah" w:date="2023-03-22T16:21:00Z">
              <w:r w:rsidRPr="00DC2757">
                <w:rPr>
                  <w:rFonts w:ascii="Calibri" w:eastAsia="Times New Roman" w:hAnsi="Calibri" w:cs="Calibri"/>
                  <w:color w:val="000000"/>
                  <w:sz w:val="20"/>
                  <w:szCs w:val="20"/>
                </w:rPr>
                <w:t>3.0E-03</w:t>
              </w:r>
            </w:ins>
          </w:p>
        </w:tc>
        <w:tc>
          <w:tcPr>
            <w:tcW w:w="0" w:type="auto"/>
            <w:tcBorders>
              <w:top w:val="nil"/>
              <w:left w:val="nil"/>
              <w:bottom w:val="nil"/>
              <w:right w:val="nil"/>
            </w:tcBorders>
            <w:shd w:val="clear" w:color="auto" w:fill="auto"/>
            <w:noWrap/>
            <w:vAlign w:val="bottom"/>
            <w:hideMark/>
          </w:tcPr>
          <w:p w14:paraId="753AD10A" w14:textId="77777777" w:rsidR="00DC2757" w:rsidRPr="00DC2757" w:rsidRDefault="00DC2757" w:rsidP="00DC2757">
            <w:pPr>
              <w:spacing w:after="0" w:line="240" w:lineRule="auto"/>
              <w:jc w:val="center"/>
              <w:rPr>
                <w:ins w:id="600" w:author="Commodore, Sarah" w:date="2023-03-22T16:21:00Z"/>
                <w:rFonts w:ascii="Calibri" w:eastAsia="Times New Roman" w:hAnsi="Calibri" w:cs="Calibri"/>
                <w:color w:val="000000"/>
                <w:sz w:val="20"/>
                <w:szCs w:val="20"/>
              </w:rPr>
            </w:pPr>
            <w:ins w:id="601" w:author="Commodore, Sarah" w:date="2023-03-22T16:21:00Z">
              <w:r w:rsidRPr="00DC2757">
                <w:rPr>
                  <w:rFonts w:ascii="Calibri" w:eastAsia="Times New Roman" w:hAnsi="Calibri" w:cs="Calibri"/>
                  <w:color w:val="000000"/>
                  <w:sz w:val="20"/>
                  <w:szCs w:val="20"/>
                </w:rPr>
                <w:t>9.7E-03</w:t>
              </w:r>
            </w:ins>
          </w:p>
        </w:tc>
        <w:tc>
          <w:tcPr>
            <w:tcW w:w="0" w:type="auto"/>
            <w:tcBorders>
              <w:top w:val="nil"/>
              <w:left w:val="nil"/>
              <w:bottom w:val="nil"/>
              <w:right w:val="nil"/>
            </w:tcBorders>
            <w:shd w:val="clear" w:color="auto" w:fill="auto"/>
            <w:noWrap/>
            <w:vAlign w:val="bottom"/>
            <w:hideMark/>
          </w:tcPr>
          <w:p w14:paraId="6C7262A4" w14:textId="77777777" w:rsidR="00DC2757" w:rsidRPr="00DC2757" w:rsidRDefault="00DC2757" w:rsidP="00DC2757">
            <w:pPr>
              <w:spacing w:after="0" w:line="240" w:lineRule="auto"/>
              <w:jc w:val="center"/>
              <w:rPr>
                <w:ins w:id="602" w:author="Commodore, Sarah" w:date="2023-03-22T16:21:00Z"/>
                <w:rFonts w:ascii="Calibri" w:eastAsia="Times New Roman" w:hAnsi="Calibri" w:cs="Calibri"/>
                <w:color w:val="FF0000"/>
                <w:sz w:val="20"/>
                <w:szCs w:val="20"/>
              </w:rPr>
            </w:pPr>
            <w:ins w:id="603" w:author="Commodore, Sarah" w:date="2023-03-22T16:21:00Z">
              <w:r w:rsidRPr="00DC2757">
                <w:rPr>
                  <w:rFonts w:ascii="Calibri" w:eastAsia="Times New Roman" w:hAnsi="Calibri" w:cs="Calibri"/>
                  <w:color w:val="FF0000"/>
                  <w:sz w:val="20"/>
                  <w:szCs w:val="20"/>
                </w:rPr>
                <w:t>*</w:t>
              </w:r>
            </w:ins>
          </w:p>
        </w:tc>
      </w:tr>
      <w:tr w:rsidR="00DC2757" w:rsidRPr="00DC2757" w14:paraId="0B6C627E" w14:textId="77777777" w:rsidTr="00DC2757">
        <w:trPr>
          <w:trHeight w:val="260"/>
          <w:ins w:id="604" w:author="Commodore, Sarah" w:date="2023-03-22T16:21:00Z"/>
        </w:trPr>
        <w:tc>
          <w:tcPr>
            <w:tcW w:w="0" w:type="auto"/>
            <w:tcBorders>
              <w:top w:val="nil"/>
              <w:left w:val="nil"/>
              <w:bottom w:val="nil"/>
              <w:right w:val="nil"/>
            </w:tcBorders>
            <w:shd w:val="clear" w:color="auto" w:fill="auto"/>
            <w:noWrap/>
            <w:vAlign w:val="bottom"/>
            <w:hideMark/>
          </w:tcPr>
          <w:p w14:paraId="424A9DB6" w14:textId="77777777" w:rsidR="00DC2757" w:rsidRPr="00DC2757" w:rsidRDefault="00DC2757" w:rsidP="00DC2757">
            <w:pPr>
              <w:spacing w:after="0" w:line="240" w:lineRule="auto"/>
              <w:rPr>
                <w:ins w:id="605" w:author="Commodore, Sarah" w:date="2023-03-22T16:21:00Z"/>
                <w:rFonts w:ascii="Calibri" w:eastAsia="Times New Roman" w:hAnsi="Calibri" w:cs="Calibri"/>
                <w:color w:val="000000"/>
                <w:sz w:val="20"/>
                <w:szCs w:val="20"/>
              </w:rPr>
            </w:pPr>
            <w:ins w:id="606" w:author="Commodore, Sarah" w:date="2023-03-22T16:21:00Z">
              <w:r w:rsidRPr="00DC2757">
                <w:rPr>
                  <w:rFonts w:ascii="Calibri" w:eastAsia="Times New Roman" w:hAnsi="Calibri" w:cs="Calibri"/>
                  <w:color w:val="000000"/>
                  <w:sz w:val="20"/>
                  <w:szCs w:val="20"/>
                </w:rPr>
                <w:t>ENSG00000287189.1</w:t>
              </w:r>
            </w:ins>
          </w:p>
        </w:tc>
        <w:tc>
          <w:tcPr>
            <w:tcW w:w="0" w:type="auto"/>
            <w:tcBorders>
              <w:top w:val="nil"/>
              <w:left w:val="nil"/>
              <w:bottom w:val="nil"/>
              <w:right w:val="nil"/>
            </w:tcBorders>
            <w:shd w:val="clear" w:color="auto" w:fill="auto"/>
            <w:noWrap/>
            <w:vAlign w:val="bottom"/>
            <w:hideMark/>
          </w:tcPr>
          <w:p w14:paraId="43913A0A" w14:textId="77777777" w:rsidR="00DC2757" w:rsidRPr="00DC2757" w:rsidRDefault="00DC2757" w:rsidP="00DC2757">
            <w:pPr>
              <w:spacing w:after="0" w:line="240" w:lineRule="auto"/>
              <w:rPr>
                <w:ins w:id="607" w:author="Commodore, Sarah" w:date="2023-03-22T16:21:00Z"/>
                <w:rFonts w:ascii="Calibri" w:eastAsia="Times New Roman" w:hAnsi="Calibri" w:cs="Calibri"/>
                <w:color w:val="000000"/>
                <w:sz w:val="20"/>
                <w:szCs w:val="20"/>
              </w:rPr>
            </w:pPr>
            <w:ins w:id="608" w:author="Commodore, Sarah" w:date="2023-03-22T16:21:00Z">
              <w:r w:rsidRPr="00DC2757">
                <w:rPr>
                  <w:rFonts w:ascii="Calibri" w:eastAsia="Times New Roman" w:hAnsi="Calibri" w:cs="Calibri"/>
                  <w:color w:val="000000"/>
                  <w:sz w:val="20"/>
                  <w:szCs w:val="20"/>
                </w:rPr>
                <w:t>AL121956.6</w:t>
              </w:r>
            </w:ins>
          </w:p>
        </w:tc>
        <w:tc>
          <w:tcPr>
            <w:tcW w:w="0" w:type="auto"/>
            <w:tcBorders>
              <w:top w:val="nil"/>
              <w:left w:val="nil"/>
              <w:bottom w:val="nil"/>
              <w:right w:val="nil"/>
            </w:tcBorders>
            <w:shd w:val="clear" w:color="auto" w:fill="auto"/>
            <w:noWrap/>
            <w:vAlign w:val="bottom"/>
            <w:hideMark/>
          </w:tcPr>
          <w:p w14:paraId="356C7331" w14:textId="77777777" w:rsidR="00DC2757" w:rsidRPr="00DC2757" w:rsidRDefault="00DC2757" w:rsidP="00DC2757">
            <w:pPr>
              <w:spacing w:after="0" w:line="240" w:lineRule="auto"/>
              <w:jc w:val="center"/>
              <w:rPr>
                <w:ins w:id="609" w:author="Commodore, Sarah" w:date="2023-03-22T16:21:00Z"/>
                <w:rFonts w:ascii="Calibri" w:eastAsia="Times New Roman" w:hAnsi="Calibri" w:cs="Calibri"/>
                <w:color w:val="000000"/>
                <w:sz w:val="20"/>
                <w:szCs w:val="20"/>
              </w:rPr>
            </w:pPr>
            <w:ins w:id="610"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1C8BE550" w14:textId="77777777" w:rsidR="00DC2757" w:rsidRPr="00DC2757" w:rsidRDefault="00DC2757" w:rsidP="00DC2757">
            <w:pPr>
              <w:spacing w:after="0" w:line="240" w:lineRule="auto"/>
              <w:jc w:val="center"/>
              <w:rPr>
                <w:ins w:id="611" w:author="Commodore, Sarah" w:date="2023-03-22T16:21:00Z"/>
                <w:rFonts w:ascii="Calibri" w:eastAsia="Times New Roman" w:hAnsi="Calibri" w:cs="Calibri"/>
                <w:color w:val="000000"/>
                <w:sz w:val="20"/>
                <w:szCs w:val="20"/>
              </w:rPr>
            </w:pPr>
            <w:ins w:id="612" w:author="Commodore, Sarah" w:date="2023-03-22T16:21:00Z">
              <w:r w:rsidRPr="00DC2757">
                <w:rPr>
                  <w:rFonts w:ascii="Calibri" w:eastAsia="Times New Roman" w:hAnsi="Calibri" w:cs="Calibri"/>
                  <w:color w:val="000000"/>
                  <w:sz w:val="20"/>
                  <w:szCs w:val="20"/>
                </w:rPr>
                <w:t>5.4E-18</w:t>
              </w:r>
            </w:ins>
          </w:p>
        </w:tc>
        <w:tc>
          <w:tcPr>
            <w:tcW w:w="0" w:type="auto"/>
            <w:tcBorders>
              <w:top w:val="nil"/>
              <w:left w:val="nil"/>
              <w:bottom w:val="nil"/>
              <w:right w:val="nil"/>
            </w:tcBorders>
            <w:shd w:val="clear" w:color="auto" w:fill="auto"/>
            <w:noWrap/>
            <w:vAlign w:val="bottom"/>
            <w:hideMark/>
          </w:tcPr>
          <w:p w14:paraId="3DE8DE9E" w14:textId="77777777" w:rsidR="00DC2757" w:rsidRPr="00DC2757" w:rsidRDefault="00DC2757" w:rsidP="00DC2757">
            <w:pPr>
              <w:spacing w:after="0" w:line="240" w:lineRule="auto"/>
              <w:jc w:val="center"/>
              <w:rPr>
                <w:ins w:id="613" w:author="Commodore, Sarah" w:date="2023-03-22T16:21:00Z"/>
                <w:rFonts w:ascii="Calibri" w:eastAsia="Times New Roman" w:hAnsi="Calibri" w:cs="Calibri"/>
                <w:color w:val="000000"/>
                <w:sz w:val="20"/>
                <w:szCs w:val="20"/>
              </w:rPr>
            </w:pPr>
            <w:ins w:id="614" w:author="Commodore, Sarah" w:date="2023-03-22T16:21:00Z">
              <w:r w:rsidRPr="00DC2757">
                <w:rPr>
                  <w:rFonts w:ascii="Calibri" w:eastAsia="Times New Roman" w:hAnsi="Calibri" w:cs="Calibri"/>
                  <w:color w:val="000000"/>
                  <w:sz w:val="20"/>
                  <w:szCs w:val="20"/>
                </w:rPr>
                <w:t>9.1E-16</w:t>
              </w:r>
            </w:ins>
          </w:p>
        </w:tc>
        <w:tc>
          <w:tcPr>
            <w:tcW w:w="0" w:type="auto"/>
            <w:tcBorders>
              <w:top w:val="nil"/>
              <w:left w:val="nil"/>
              <w:bottom w:val="nil"/>
              <w:right w:val="nil"/>
            </w:tcBorders>
            <w:shd w:val="clear" w:color="auto" w:fill="auto"/>
            <w:noWrap/>
            <w:vAlign w:val="bottom"/>
            <w:hideMark/>
          </w:tcPr>
          <w:p w14:paraId="29B121DA" w14:textId="77777777" w:rsidR="00DC2757" w:rsidRPr="00DC2757" w:rsidRDefault="00DC2757" w:rsidP="00DC2757">
            <w:pPr>
              <w:spacing w:after="0" w:line="240" w:lineRule="auto"/>
              <w:jc w:val="center"/>
              <w:rPr>
                <w:ins w:id="615" w:author="Commodore, Sarah" w:date="2023-03-22T16:21:00Z"/>
                <w:rFonts w:ascii="Calibri" w:eastAsia="Times New Roman" w:hAnsi="Calibri" w:cs="Calibri"/>
                <w:color w:val="FF0000"/>
                <w:sz w:val="20"/>
                <w:szCs w:val="20"/>
              </w:rPr>
            </w:pPr>
            <w:ins w:id="616" w:author="Commodore, Sarah" w:date="2023-03-22T16:21:00Z">
              <w:r w:rsidRPr="00DC2757">
                <w:rPr>
                  <w:rFonts w:ascii="Calibri" w:eastAsia="Times New Roman" w:hAnsi="Calibri" w:cs="Calibri"/>
                  <w:color w:val="FF0000"/>
                  <w:sz w:val="20"/>
                  <w:szCs w:val="20"/>
                </w:rPr>
                <w:t>*</w:t>
              </w:r>
            </w:ins>
          </w:p>
        </w:tc>
      </w:tr>
      <w:tr w:rsidR="00DC2757" w:rsidRPr="00DC2757" w14:paraId="4E22B6D0" w14:textId="77777777" w:rsidTr="00DC2757">
        <w:trPr>
          <w:trHeight w:val="260"/>
          <w:ins w:id="617" w:author="Commodore, Sarah" w:date="2023-03-22T16:21:00Z"/>
        </w:trPr>
        <w:tc>
          <w:tcPr>
            <w:tcW w:w="0" w:type="auto"/>
            <w:tcBorders>
              <w:top w:val="nil"/>
              <w:left w:val="nil"/>
              <w:bottom w:val="nil"/>
              <w:right w:val="nil"/>
            </w:tcBorders>
            <w:shd w:val="clear" w:color="auto" w:fill="auto"/>
            <w:noWrap/>
            <w:vAlign w:val="bottom"/>
            <w:hideMark/>
          </w:tcPr>
          <w:p w14:paraId="580B3B63" w14:textId="77777777" w:rsidR="00DC2757" w:rsidRPr="00DC2757" w:rsidRDefault="00DC2757" w:rsidP="00DC2757">
            <w:pPr>
              <w:spacing w:after="0" w:line="240" w:lineRule="auto"/>
              <w:rPr>
                <w:ins w:id="618" w:author="Commodore, Sarah" w:date="2023-03-22T16:21:00Z"/>
                <w:rFonts w:ascii="Calibri" w:eastAsia="Times New Roman" w:hAnsi="Calibri" w:cs="Calibri"/>
                <w:color w:val="000000"/>
                <w:sz w:val="20"/>
                <w:szCs w:val="20"/>
              </w:rPr>
            </w:pPr>
            <w:ins w:id="619" w:author="Commodore, Sarah" w:date="2023-03-22T16:21:00Z">
              <w:r w:rsidRPr="00DC2757">
                <w:rPr>
                  <w:rFonts w:ascii="Calibri" w:eastAsia="Times New Roman" w:hAnsi="Calibri" w:cs="Calibri"/>
                  <w:color w:val="000000"/>
                  <w:sz w:val="20"/>
                  <w:szCs w:val="20"/>
                </w:rPr>
                <w:t>ENSG00000117501.14</w:t>
              </w:r>
            </w:ins>
          </w:p>
        </w:tc>
        <w:tc>
          <w:tcPr>
            <w:tcW w:w="0" w:type="auto"/>
            <w:tcBorders>
              <w:top w:val="nil"/>
              <w:left w:val="nil"/>
              <w:bottom w:val="nil"/>
              <w:right w:val="nil"/>
            </w:tcBorders>
            <w:shd w:val="clear" w:color="auto" w:fill="auto"/>
            <w:noWrap/>
            <w:vAlign w:val="bottom"/>
            <w:hideMark/>
          </w:tcPr>
          <w:p w14:paraId="41F226F9" w14:textId="77777777" w:rsidR="00DC2757" w:rsidRPr="00DC2757" w:rsidRDefault="00DC2757" w:rsidP="00DC2757">
            <w:pPr>
              <w:spacing w:after="0" w:line="240" w:lineRule="auto"/>
              <w:rPr>
                <w:ins w:id="620" w:author="Commodore, Sarah" w:date="2023-03-22T16:21:00Z"/>
                <w:rFonts w:ascii="Calibri" w:eastAsia="Times New Roman" w:hAnsi="Calibri" w:cs="Calibri"/>
                <w:color w:val="000000"/>
                <w:sz w:val="20"/>
                <w:szCs w:val="20"/>
              </w:rPr>
            </w:pPr>
            <w:ins w:id="621" w:author="Commodore, Sarah" w:date="2023-03-22T16:21:00Z">
              <w:r w:rsidRPr="00DC2757">
                <w:rPr>
                  <w:rFonts w:ascii="Calibri" w:eastAsia="Times New Roman" w:hAnsi="Calibri" w:cs="Calibri"/>
                  <w:color w:val="000000"/>
                  <w:sz w:val="20"/>
                  <w:szCs w:val="20"/>
                </w:rPr>
                <w:t>MROH9</w:t>
              </w:r>
            </w:ins>
          </w:p>
        </w:tc>
        <w:tc>
          <w:tcPr>
            <w:tcW w:w="0" w:type="auto"/>
            <w:tcBorders>
              <w:top w:val="nil"/>
              <w:left w:val="nil"/>
              <w:bottom w:val="nil"/>
              <w:right w:val="nil"/>
            </w:tcBorders>
            <w:shd w:val="clear" w:color="auto" w:fill="auto"/>
            <w:noWrap/>
            <w:vAlign w:val="bottom"/>
            <w:hideMark/>
          </w:tcPr>
          <w:p w14:paraId="01CDE86A" w14:textId="77777777" w:rsidR="00DC2757" w:rsidRPr="00DC2757" w:rsidRDefault="00DC2757" w:rsidP="00DC2757">
            <w:pPr>
              <w:spacing w:after="0" w:line="240" w:lineRule="auto"/>
              <w:jc w:val="center"/>
              <w:rPr>
                <w:ins w:id="622" w:author="Commodore, Sarah" w:date="2023-03-22T16:21:00Z"/>
                <w:rFonts w:ascii="Calibri" w:eastAsia="Times New Roman" w:hAnsi="Calibri" w:cs="Calibri"/>
                <w:color w:val="000000"/>
                <w:sz w:val="20"/>
                <w:szCs w:val="20"/>
              </w:rPr>
            </w:pPr>
            <w:ins w:id="62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59E8B3" w14:textId="77777777" w:rsidR="00DC2757" w:rsidRPr="00DC2757" w:rsidRDefault="00DC2757" w:rsidP="00DC2757">
            <w:pPr>
              <w:spacing w:after="0" w:line="240" w:lineRule="auto"/>
              <w:jc w:val="center"/>
              <w:rPr>
                <w:ins w:id="624" w:author="Commodore, Sarah" w:date="2023-03-22T16:21:00Z"/>
                <w:rFonts w:ascii="Calibri" w:eastAsia="Times New Roman" w:hAnsi="Calibri" w:cs="Calibri"/>
                <w:color w:val="000000"/>
                <w:sz w:val="20"/>
                <w:szCs w:val="20"/>
              </w:rPr>
            </w:pPr>
            <w:ins w:id="625" w:author="Commodore, Sarah" w:date="2023-03-22T16:21:00Z">
              <w:r w:rsidRPr="00DC2757">
                <w:rPr>
                  <w:rFonts w:ascii="Calibri" w:eastAsia="Times New Roman" w:hAnsi="Calibri" w:cs="Calibri"/>
                  <w:color w:val="000000"/>
                  <w:sz w:val="20"/>
                  <w:szCs w:val="20"/>
                </w:rPr>
                <w:t>9.1E-13</w:t>
              </w:r>
            </w:ins>
          </w:p>
        </w:tc>
        <w:tc>
          <w:tcPr>
            <w:tcW w:w="0" w:type="auto"/>
            <w:tcBorders>
              <w:top w:val="nil"/>
              <w:left w:val="nil"/>
              <w:bottom w:val="nil"/>
              <w:right w:val="nil"/>
            </w:tcBorders>
            <w:shd w:val="clear" w:color="auto" w:fill="auto"/>
            <w:noWrap/>
            <w:vAlign w:val="bottom"/>
            <w:hideMark/>
          </w:tcPr>
          <w:p w14:paraId="3B40EBBA" w14:textId="77777777" w:rsidR="00DC2757" w:rsidRPr="00DC2757" w:rsidRDefault="00DC2757" w:rsidP="00DC2757">
            <w:pPr>
              <w:spacing w:after="0" w:line="240" w:lineRule="auto"/>
              <w:jc w:val="center"/>
              <w:rPr>
                <w:ins w:id="626" w:author="Commodore, Sarah" w:date="2023-03-22T16:21:00Z"/>
                <w:rFonts w:ascii="Calibri" w:eastAsia="Times New Roman" w:hAnsi="Calibri" w:cs="Calibri"/>
                <w:color w:val="000000"/>
                <w:sz w:val="20"/>
                <w:szCs w:val="20"/>
              </w:rPr>
            </w:pPr>
            <w:ins w:id="627" w:author="Commodore, Sarah" w:date="2023-03-22T16:21:00Z">
              <w:r w:rsidRPr="00DC2757">
                <w:rPr>
                  <w:rFonts w:ascii="Calibri" w:eastAsia="Times New Roman" w:hAnsi="Calibri" w:cs="Calibri"/>
                  <w:color w:val="000000"/>
                  <w:sz w:val="20"/>
                  <w:szCs w:val="20"/>
                </w:rPr>
                <w:t>3.7E-11</w:t>
              </w:r>
            </w:ins>
          </w:p>
        </w:tc>
        <w:tc>
          <w:tcPr>
            <w:tcW w:w="0" w:type="auto"/>
            <w:tcBorders>
              <w:top w:val="nil"/>
              <w:left w:val="nil"/>
              <w:bottom w:val="nil"/>
              <w:right w:val="nil"/>
            </w:tcBorders>
            <w:shd w:val="clear" w:color="auto" w:fill="auto"/>
            <w:noWrap/>
            <w:vAlign w:val="bottom"/>
            <w:hideMark/>
          </w:tcPr>
          <w:p w14:paraId="44A0211A" w14:textId="77777777" w:rsidR="00DC2757" w:rsidRPr="00DC2757" w:rsidRDefault="00DC2757" w:rsidP="00DC2757">
            <w:pPr>
              <w:spacing w:after="0" w:line="240" w:lineRule="auto"/>
              <w:jc w:val="center"/>
              <w:rPr>
                <w:ins w:id="628" w:author="Commodore, Sarah" w:date="2023-03-22T16:21:00Z"/>
                <w:rFonts w:ascii="Calibri" w:eastAsia="Times New Roman" w:hAnsi="Calibri" w:cs="Calibri"/>
                <w:color w:val="FF0000"/>
                <w:sz w:val="20"/>
                <w:szCs w:val="20"/>
              </w:rPr>
            </w:pPr>
            <w:ins w:id="629" w:author="Commodore, Sarah" w:date="2023-03-22T16:21:00Z">
              <w:r w:rsidRPr="00DC2757">
                <w:rPr>
                  <w:rFonts w:ascii="Calibri" w:eastAsia="Times New Roman" w:hAnsi="Calibri" w:cs="Calibri"/>
                  <w:color w:val="FF0000"/>
                  <w:sz w:val="20"/>
                  <w:szCs w:val="20"/>
                </w:rPr>
                <w:t>*</w:t>
              </w:r>
            </w:ins>
          </w:p>
        </w:tc>
      </w:tr>
      <w:tr w:rsidR="00DC2757" w:rsidRPr="00DC2757" w14:paraId="68EBD701" w14:textId="77777777" w:rsidTr="00DC2757">
        <w:trPr>
          <w:trHeight w:val="260"/>
          <w:ins w:id="630" w:author="Commodore, Sarah" w:date="2023-03-22T16:21:00Z"/>
        </w:trPr>
        <w:tc>
          <w:tcPr>
            <w:tcW w:w="0" w:type="auto"/>
            <w:tcBorders>
              <w:top w:val="nil"/>
              <w:left w:val="nil"/>
              <w:bottom w:val="nil"/>
              <w:right w:val="nil"/>
            </w:tcBorders>
            <w:shd w:val="clear" w:color="auto" w:fill="auto"/>
            <w:noWrap/>
            <w:vAlign w:val="bottom"/>
            <w:hideMark/>
          </w:tcPr>
          <w:p w14:paraId="24CC37A2" w14:textId="77777777" w:rsidR="00DC2757" w:rsidRPr="00DC2757" w:rsidRDefault="00DC2757" w:rsidP="00DC2757">
            <w:pPr>
              <w:spacing w:after="0" w:line="240" w:lineRule="auto"/>
              <w:rPr>
                <w:ins w:id="631" w:author="Commodore, Sarah" w:date="2023-03-22T16:21:00Z"/>
                <w:rFonts w:ascii="Calibri" w:eastAsia="Times New Roman" w:hAnsi="Calibri" w:cs="Calibri"/>
                <w:color w:val="000000"/>
                <w:sz w:val="20"/>
                <w:szCs w:val="20"/>
              </w:rPr>
            </w:pPr>
            <w:ins w:id="632" w:author="Commodore, Sarah" w:date="2023-03-22T16:21:00Z">
              <w:r w:rsidRPr="00DC2757">
                <w:rPr>
                  <w:rFonts w:ascii="Calibri" w:eastAsia="Times New Roman" w:hAnsi="Calibri" w:cs="Calibri"/>
                  <w:color w:val="000000"/>
                  <w:sz w:val="20"/>
                  <w:szCs w:val="20"/>
                </w:rPr>
                <w:t>ENSG00000231720.1</w:t>
              </w:r>
            </w:ins>
          </w:p>
        </w:tc>
        <w:tc>
          <w:tcPr>
            <w:tcW w:w="0" w:type="auto"/>
            <w:tcBorders>
              <w:top w:val="nil"/>
              <w:left w:val="nil"/>
              <w:bottom w:val="nil"/>
              <w:right w:val="nil"/>
            </w:tcBorders>
            <w:shd w:val="clear" w:color="auto" w:fill="auto"/>
            <w:noWrap/>
            <w:vAlign w:val="bottom"/>
            <w:hideMark/>
          </w:tcPr>
          <w:p w14:paraId="497F152C" w14:textId="77777777" w:rsidR="00DC2757" w:rsidRPr="00DC2757" w:rsidRDefault="00DC2757" w:rsidP="00DC2757">
            <w:pPr>
              <w:spacing w:after="0" w:line="240" w:lineRule="auto"/>
              <w:rPr>
                <w:ins w:id="633" w:author="Commodore, Sarah" w:date="2023-03-22T16:21:00Z"/>
                <w:rFonts w:ascii="Calibri" w:eastAsia="Times New Roman" w:hAnsi="Calibri" w:cs="Calibri"/>
                <w:color w:val="000000"/>
                <w:sz w:val="20"/>
                <w:szCs w:val="20"/>
              </w:rPr>
            </w:pPr>
            <w:ins w:id="634" w:author="Commodore, Sarah" w:date="2023-03-22T16:21:00Z">
              <w:r w:rsidRPr="00DC2757">
                <w:rPr>
                  <w:rFonts w:ascii="Calibri" w:eastAsia="Times New Roman" w:hAnsi="Calibri" w:cs="Calibri"/>
                  <w:color w:val="000000"/>
                  <w:sz w:val="20"/>
                  <w:szCs w:val="20"/>
                </w:rPr>
                <w:t>AL353747.3</w:t>
              </w:r>
            </w:ins>
          </w:p>
        </w:tc>
        <w:tc>
          <w:tcPr>
            <w:tcW w:w="0" w:type="auto"/>
            <w:tcBorders>
              <w:top w:val="nil"/>
              <w:left w:val="nil"/>
              <w:bottom w:val="nil"/>
              <w:right w:val="nil"/>
            </w:tcBorders>
            <w:shd w:val="clear" w:color="auto" w:fill="auto"/>
            <w:noWrap/>
            <w:vAlign w:val="bottom"/>
            <w:hideMark/>
          </w:tcPr>
          <w:p w14:paraId="2B5C123A" w14:textId="77777777" w:rsidR="00DC2757" w:rsidRPr="00DC2757" w:rsidRDefault="00DC2757" w:rsidP="00DC2757">
            <w:pPr>
              <w:spacing w:after="0" w:line="240" w:lineRule="auto"/>
              <w:jc w:val="center"/>
              <w:rPr>
                <w:ins w:id="635" w:author="Commodore, Sarah" w:date="2023-03-22T16:21:00Z"/>
                <w:rFonts w:ascii="Calibri" w:eastAsia="Times New Roman" w:hAnsi="Calibri" w:cs="Calibri"/>
                <w:color w:val="000000"/>
                <w:sz w:val="20"/>
                <w:szCs w:val="20"/>
              </w:rPr>
            </w:pPr>
            <w:ins w:id="63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633FB5D" w14:textId="77777777" w:rsidR="00DC2757" w:rsidRPr="00DC2757" w:rsidRDefault="00DC2757" w:rsidP="00DC2757">
            <w:pPr>
              <w:spacing w:after="0" w:line="240" w:lineRule="auto"/>
              <w:jc w:val="center"/>
              <w:rPr>
                <w:ins w:id="637" w:author="Commodore, Sarah" w:date="2023-03-22T16:21:00Z"/>
                <w:rFonts w:ascii="Calibri" w:eastAsia="Times New Roman" w:hAnsi="Calibri" w:cs="Calibri"/>
                <w:color w:val="000000"/>
                <w:sz w:val="20"/>
                <w:szCs w:val="20"/>
              </w:rPr>
            </w:pPr>
            <w:ins w:id="638"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33ECC6B" w14:textId="77777777" w:rsidR="00DC2757" w:rsidRPr="00DC2757" w:rsidRDefault="00DC2757" w:rsidP="00DC2757">
            <w:pPr>
              <w:spacing w:after="0" w:line="240" w:lineRule="auto"/>
              <w:jc w:val="center"/>
              <w:rPr>
                <w:ins w:id="639" w:author="Commodore, Sarah" w:date="2023-03-22T16:21:00Z"/>
                <w:rFonts w:ascii="Calibri" w:eastAsia="Times New Roman" w:hAnsi="Calibri" w:cs="Calibri"/>
                <w:color w:val="000000"/>
                <w:sz w:val="20"/>
                <w:szCs w:val="20"/>
              </w:rPr>
            </w:pPr>
            <w:ins w:id="640"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B34F019" w14:textId="77777777" w:rsidR="00DC2757" w:rsidRPr="00DC2757" w:rsidRDefault="00DC2757" w:rsidP="00DC2757">
            <w:pPr>
              <w:spacing w:after="0" w:line="240" w:lineRule="auto"/>
              <w:jc w:val="center"/>
              <w:rPr>
                <w:ins w:id="641" w:author="Commodore, Sarah" w:date="2023-03-22T16:21:00Z"/>
                <w:rFonts w:ascii="Calibri" w:eastAsia="Times New Roman" w:hAnsi="Calibri" w:cs="Calibri"/>
                <w:color w:val="FF0000"/>
                <w:sz w:val="20"/>
                <w:szCs w:val="20"/>
              </w:rPr>
            </w:pPr>
            <w:ins w:id="642" w:author="Commodore, Sarah" w:date="2023-03-22T16:21:00Z">
              <w:r w:rsidRPr="00DC2757">
                <w:rPr>
                  <w:rFonts w:ascii="Calibri" w:eastAsia="Times New Roman" w:hAnsi="Calibri" w:cs="Calibri"/>
                  <w:color w:val="FF0000"/>
                  <w:sz w:val="20"/>
                  <w:szCs w:val="20"/>
                </w:rPr>
                <w:t>*</w:t>
              </w:r>
            </w:ins>
          </w:p>
        </w:tc>
      </w:tr>
      <w:tr w:rsidR="00DC2757" w:rsidRPr="00DC2757" w14:paraId="14E03A77" w14:textId="77777777" w:rsidTr="00DC2757">
        <w:trPr>
          <w:trHeight w:val="260"/>
          <w:ins w:id="643" w:author="Commodore, Sarah" w:date="2023-03-22T16:21:00Z"/>
        </w:trPr>
        <w:tc>
          <w:tcPr>
            <w:tcW w:w="0" w:type="auto"/>
            <w:tcBorders>
              <w:top w:val="nil"/>
              <w:left w:val="nil"/>
              <w:bottom w:val="nil"/>
              <w:right w:val="nil"/>
            </w:tcBorders>
            <w:shd w:val="clear" w:color="auto" w:fill="auto"/>
            <w:noWrap/>
            <w:vAlign w:val="bottom"/>
            <w:hideMark/>
          </w:tcPr>
          <w:p w14:paraId="3AA43F2B" w14:textId="77777777" w:rsidR="00DC2757" w:rsidRPr="00DC2757" w:rsidRDefault="00DC2757" w:rsidP="00DC2757">
            <w:pPr>
              <w:spacing w:after="0" w:line="240" w:lineRule="auto"/>
              <w:rPr>
                <w:ins w:id="644" w:author="Commodore, Sarah" w:date="2023-03-22T16:21:00Z"/>
                <w:rFonts w:ascii="Calibri" w:eastAsia="Times New Roman" w:hAnsi="Calibri" w:cs="Calibri"/>
                <w:color w:val="000000"/>
                <w:sz w:val="20"/>
                <w:szCs w:val="20"/>
              </w:rPr>
            </w:pPr>
            <w:ins w:id="645" w:author="Commodore, Sarah" w:date="2023-03-22T16:21:00Z">
              <w:r w:rsidRPr="00DC2757">
                <w:rPr>
                  <w:rFonts w:ascii="Calibri" w:eastAsia="Times New Roman" w:hAnsi="Calibri" w:cs="Calibri"/>
                  <w:color w:val="000000"/>
                  <w:sz w:val="20"/>
                  <w:szCs w:val="20"/>
                </w:rPr>
                <w:t>ENSG00000260057.6</w:t>
              </w:r>
            </w:ins>
          </w:p>
        </w:tc>
        <w:tc>
          <w:tcPr>
            <w:tcW w:w="0" w:type="auto"/>
            <w:tcBorders>
              <w:top w:val="nil"/>
              <w:left w:val="nil"/>
              <w:bottom w:val="nil"/>
              <w:right w:val="nil"/>
            </w:tcBorders>
            <w:shd w:val="clear" w:color="auto" w:fill="auto"/>
            <w:noWrap/>
            <w:vAlign w:val="bottom"/>
            <w:hideMark/>
          </w:tcPr>
          <w:p w14:paraId="4A182D7C" w14:textId="77777777" w:rsidR="00DC2757" w:rsidRPr="00DC2757" w:rsidRDefault="00DC2757" w:rsidP="00DC2757">
            <w:pPr>
              <w:spacing w:after="0" w:line="240" w:lineRule="auto"/>
              <w:rPr>
                <w:ins w:id="646" w:author="Commodore, Sarah" w:date="2023-03-22T16:21:00Z"/>
                <w:rFonts w:ascii="Calibri" w:eastAsia="Times New Roman" w:hAnsi="Calibri" w:cs="Calibri"/>
                <w:color w:val="000000"/>
                <w:sz w:val="20"/>
                <w:szCs w:val="20"/>
              </w:rPr>
            </w:pPr>
            <w:ins w:id="647" w:author="Commodore, Sarah" w:date="2023-03-22T16:21:00Z">
              <w:r w:rsidRPr="00DC2757">
                <w:rPr>
                  <w:rFonts w:ascii="Calibri" w:eastAsia="Times New Roman" w:hAnsi="Calibri" w:cs="Calibri"/>
                  <w:color w:val="000000"/>
                  <w:sz w:val="20"/>
                  <w:szCs w:val="20"/>
                </w:rPr>
                <w:t>LINC01571</w:t>
              </w:r>
            </w:ins>
          </w:p>
        </w:tc>
        <w:tc>
          <w:tcPr>
            <w:tcW w:w="0" w:type="auto"/>
            <w:tcBorders>
              <w:top w:val="nil"/>
              <w:left w:val="nil"/>
              <w:bottom w:val="nil"/>
              <w:right w:val="nil"/>
            </w:tcBorders>
            <w:shd w:val="clear" w:color="auto" w:fill="auto"/>
            <w:noWrap/>
            <w:vAlign w:val="bottom"/>
            <w:hideMark/>
          </w:tcPr>
          <w:p w14:paraId="1C95D839" w14:textId="77777777" w:rsidR="00DC2757" w:rsidRPr="00DC2757" w:rsidRDefault="00DC2757" w:rsidP="00DC2757">
            <w:pPr>
              <w:spacing w:after="0" w:line="240" w:lineRule="auto"/>
              <w:jc w:val="center"/>
              <w:rPr>
                <w:ins w:id="648" w:author="Commodore, Sarah" w:date="2023-03-22T16:21:00Z"/>
                <w:rFonts w:ascii="Calibri" w:eastAsia="Times New Roman" w:hAnsi="Calibri" w:cs="Calibri"/>
                <w:color w:val="000000"/>
                <w:sz w:val="20"/>
                <w:szCs w:val="20"/>
              </w:rPr>
            </w:pPr>
            <w:ins w:id="64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B94C4F2" w14:textId="77777777" w:rsidR="00DC2757" w:rsidRPr="00DC2757" w:rsidRDefault="00DC2757" w:rsidP="00DC2757">
            <w:pPr>
              <w:spacing w:after="0" w:line="240" w:lineRule="auto"/>
              <w:jc w:val="center"/>
              <w:rPr>
                <w:ins w:id="650" w:author="Commodore, Sarah" w:date="2023-03-22T16:21:00Z"/>
                <w:rFonts w:ascii="Calibri" w:eastAsia="Times New Roman" w:hAnsi="Calibri" w:cs="Calibri"/>
                <w:color w:val="000000"/>
                <w:sz w:val="20"/>
                <w:szCs w:val="20"/>
              </w:rPr>
            </w:pPr>
            <w:ins w:id="651"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55544145" w14:textId="77777777" w:rsidR="00DC2757" w:rsidRPr="00DC2757" w:rsidRDefault="00DC2757" w:rsidP="00DC2757">
            <w:pPr>
              <w:spacing w:after="0" w:line="240" w:lineRule="auto"/>
              <w:jc w:val="center"/>
              <w:rPr>
                <w:ins w:id="652" w:author="Commodore, Sarah" w:date="2023-03-22T16:21:00Z"/>
                <w:rFonts w:ascii="Calibri" w:eastAsia="Times New Roman" w:hAnsi="Calibri" w:cs="Calibri"/>
                <w:color w:val="000000"/>
                <w:sz w:val="20"/>
                <w:szCs w:val="20"/>
              </w:rPr>
            </w:pPr>
            <w:ins w:id="653" w:author="Commodore, Sarah" w:date="2023-03-22T16:21:00Z">
              <w:r w:rsidRPr="00DC2757">
                <w:rPr>
                  <w:rFonts w:ascii="Calibri" w:eastAsia="Times New Roman" w:hAnsi="Calibri" w:cs="Calibri"/>
                  <w:color w:val="000000"/>
                  <w:sz w:val="20"/>
                  <w:szCs w:val="20"/>
                </w:rPr>
                <w:t>6.6E-08</w:t>
              </w:r>
            </w:ins>
          </w:p>
        </w:tc>
        <w:tc>
          <w:tcPr>
            <w:tcW w:w="0" w:type="auto"/>
            <w:tcBorders>
              <w:top w:val="nil"/>
              <w:left w:val="nil"/>
              <w:bottom w:val="nil"/>
              <w:right w:val="nil"/>
            </w:tcBorders>
            <w:shd w:val="clear" w:color="auto" w:fill="auto"/>
            <w:noWrap/>
            <w:vAlign w:val="bottom"/>
            <w:hideMark/>
          </w:tcPr>
          <w:p w14:paraId="1C58C73D" w14:textId="77777777" w:rsidR="00DC2757" w:rsidRPr="00DC2757" w:rsidRDefault="00DC2757" w:rsidP="00DC2757">
            <w:pPr>
              <w:spacing w:after="0" w:line="240" w:lineRule="auto"/>
              <w:jc w:val="center"/>
              <w:rPr>
                <w:ins w:id="654" w:author="Commodore, Sarah" w:date="2023-03-22T16:21:00Z"/>
                <w:rFonts w:ascii="Calibri" w:eastAsia="Times New Roman" w:hAnsi="Calibri" w:cs="Calibri"/>
                <w:color w:val="FF0000"/>
                <w:sz w:val="20"/>
                <w:szCs w:val="20"/>
              </w:rPr>
            </w:pPr>
            <w:ins w:id="655" w:author="Commodore, Sarah" w:date="2023-03-22T16:21:00Z">
              <w:r w:rsidRPr="00DC2757">
                <w:rPr>
                  <w:rFonts w:ascii="Calibri" w:eastAsia="Times New Roman" w:hAnsi="Calibri" w:cs="Calibri"/>
                  <w:color w:val="FF0000"/>
                  <w:sz w:val="20"/>
                  <w:szCs w:val="20"/>
                </w:rPr>
                <w:t>*</w:t>
              </w:r>
            </w:ins>
          </w:p>
        </w:tc>
      </w:tr>
      <w:tr w:rsidR="00DC2757" w:rsidRPr="00DC2757" w14:paraId="6B9D0DB2" w14:textId="77777777" w:rsidTr="00DC2757">
        <w:trPr>
          <w:trHeight w:val="260"/>
          <w:ins w:id="656" w:author="Commodore, Sarah" w:date="2023-03-22T16:21:00Z"/>
        </w:trPr>
        <w:tc>
          <w:tcPr>
            <w:tcW w:w="0" w:type="auto"/>
            <w:tcBorders>
              <w:top w:val="nil"/>
              <w:left w:val="nil"/>
              <w:bottom w:val="nil"/>
              <w:right w:val="nil"/>
            </w:tcBorders>
            <w:shd w:val="clear" w:color="auto" w:fill="auto"/>
            <w:noWrap/>
            <w:vAlign w:val="bottom"/>
            <w:hideMark/>
          </w:tcPr>
          <w:p w14:paraId="792FAFC2" w14:textId="77777777" w:rsidR="00DC2757" w:rsidRPr="00DC2757" w:rsidRDefault="00DC2757" w:rsidP="00DC2757">
            <w:pPr>
              <w:spacing w:after="0" w:line="240" w:lineRule="auto"/>
              <w:rPr>
                <w:ins w:id="657" w:author="Commodore, Sarah" w:date="2023-03-22T16:21:00Z"/>
                <w:rFonts w:ascii="Calibri" w:eastAsia="Times New Roman" w:hAnsi="Calibri" w:cs="Calibri"/>
                <w:color w:val="000000"/>
                <w:sz w:val="20"/>
                <w:szCs w:val="20"/>
              </w:rPr>
            </w:pPr>
            <w:ins w:id="658" w:author="Commodore, Sarah" w:date="2023-03-22T16:21:00Z">
              <w:r w:rsidRPr="00DC2757">
                <w:rPr>
                  <w:rFonts w:ascii="Calibri" w:eastAsia="Times New Roman" w:hAnsi="Calibri" w:cs="Calibri"/>
                  <w:color w:val="000000"/>
                  <w:sz w:val="20"/>
                  <w:szCs w:val="20"/>
                </w:rPr>
                <w:t>ENSG00000231980.1</w:t>
              </w:r>
            </w:ins>
          </w:p>
        </w:tc>
        <w:tc>
          <w:tcPr>
            <w:tcW w:w="0" w:type="auto"/>
            <w:tcBorders>
              <w:top w:val="nil"/>
              <w:left w:val="nil"/>
              <w:bottom w:val="nil"/>
              <w:right w:val="nil"/>
            </w:tcBorders>
            <w:shd w:val="clear" w:color="auto" w:fill="auto"/>
            <w:noWrap/>
            <w:vAlign w:val="bottom"/>
            <w:hideMark/>
          </w:tcPr>
          <w:p w14:paraId="35769F16" w14:textId="77777777" w:rsidR="00DC2757" w:rsidRPr="00DC2757" w:rsidRDefault="00DC2757" w:rsidP="00DC2757">
            <w:pPr>
              <w:spacing w:after="0" w:line="240" w:lineRule="auto"/>
              <w:rPr>
                <w:ins w:id="659" w:author="Commodore, Sarah" w:date="2023-03-22T16:21:00Z"/>
                <w:rFonts w:ascii="Calibri" w:eastAsia="Times New Roman" w:hAnsi="Calibri" w:cs="Calibri"/>
                <w:color w:val="000000"/>
                <w:sz w:val="20"/>
                <w:szCs w:val="20"/>
              </w:rPr>
            </w:pPr>
            <w:ins w:id="660" w:author="Commodore, Sarah" w:date="2023-03-22T16:21:00Z">
              <w:r w:rsidRPr="00DC2757">
                <w:rPr>
                  <w:rFonts w:ascii="Calibri" w:eastAsia="Times New Roman" w:hAnsi="Calibri" w:cs="Calibri"/>
                  <w:color w:val="000000"/>
                  <w:sz w:val="20"/>
                  <w:szCs w:val="20"/>
                </w:rPr>
                <w:t>AC011899.1</w:t>
              </w:r>
            </w:ins>
          </w:p>
        </w:tc>
        <w:tc>
          <w:tcPr>
            <w:tcW w:w="0" w:type="auto"/>
            <w:tcBorders>
              <w:top w:val="nil"/>
              <w:left w:val="nil"/>
              <w:bottom w:val="nil"/>
              <w:right w:val="nil"/>
            </w:tcBorders>
            <w:shd w:val="clear" w:color="auto" w:fill="auto"/>
            <w:noWrap/>
            <w:vAlign w:val="bottom"/>
            <w:hideMark/>
          </w:tcPr>
          <w:p w14:paraId="22C1E157" w14:textId="77777777" w:rsidR="00DC2757" w:rsidRPr="00DC2757" w:rsidRDefault="00DC2757" w:rsidP="00DC2757">
            <w:pPr>
              <w:spacing w:after="0" w:line="240" w:lineRule="auto"/>
              <w:jc w:val="center"/>
              <w:rPr>
                <w:ins w:id="661" w:author="Commodore, Sarah" w:date="2023-03-22T16:21:00Z"/>
                <w:rFonts w:ascii="Calibri" w:eastAsia="Times New Roman" w:hAnsi="Calibri" w:cs="Calibri"/>
                <w:color w:val="000000"/>
                <w:sz w:val="20"/>
                <w:szCs w:val="20"/>
              </w:rPr>
            </w:pPr>
            <w:ins w:id="66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2EE91FD" w14:textId="77777777" w:rsidR="00DC2757" w:rsidRPr="00DC2757" w:rsidRDefault="00DC2757" w:rsidP="00DC2757">
            <w:pPr>
              <w:spacing w:after="0" w:line="240" w:lineRule="auto"/>
              <w:jc w:val="center"/>
              <w:rPr>
                <w:ins w:id="663" w:author="Commodore, Sarah" w:date="2023-03-22T16:21:00Z"/>
                <w:rFonts w:ascii="Calibri" w:eastAsia="Times New Roman" w:hAnsi="Calibri" w:cs="Calibri"/>
                <w:color w:val="000000"/>
                <w:sz w:val="20"/>
                <w:szCs w:val="20"/>
              </w:rPr>
            </w:pPr>
            <w:ins w:id="664"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563400C" w14:textId="77777777" w:rsidR="00DC2757" w:rsidRPr="00DC2757" w:rsidRDefault="00DC2757" w:rsidP="00DC2757">
            <w:pPr>
              <w:spacing w:after="0" w:line="240" w:lineRule="auto"/>
              <w:jc w:val="center"/>
              <w:rPr>
                <w:ins w:id="665" w:author="Commodore, Sarah" w:date="2023-03-22T16:21:00Z"/>
                <w:rFonts w:ascii="Calibri" w:eastAsia="Times New Roman" w:hAnsi="Calibri" w:cs="Calibri"/>
                <w:color w:val="000000"/>
                <w:sz w:val="20"/>
                <w:szCs w:val="20"/>
              </w:rPr>
            </w:pPr>
            <w:ins w:id="666"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B9CDB7D" w14:textId="77777777" w:rsidR="00DC2757" w:rsidRPr="00DC2757" w:rsidRDefault="00DC2757" w:rsidP="00DC2757">
            <w:pPr>
              <w:spacing w:after="0" w:line="240" w:lineRule="auto"/>
              <w:jc w:val="center"/>
              <w:rPr>
                <w:ins w:id="667" w:author="Commodore, Sarah" w:date="2023-03-22T16:21:00Z"/>
                <w:rFonts w:ascii="Calibri" w:eastAsia="Times New Roman" w:hAnsi="Calibri" w:cs="Calibri"/>
                <w:color w:val="FF0000"/>
                <w:sz w:val="20"/>
                <w:szCs w:val="20"/>
              </w:rPr>
            </w:pPr>
            <w:ins w:id="668" w:author="Commodore, Sarah" w:date="2023-03-22T16:21:00Z">
              <w:r w:rsidRPr="00DC2757">
                <w:rPr>
                  <w:rFonts w:ascii="Calibri" w:eastAsia="Times New Roman" w:hAnsi="Calibri" w:cs="Calibri"/>
                  <w:color w:val="FF0000"/>
                  <w:sz w:val="20"/>
                  <w:szCs w:val="20"/>
                </w:rPr>
                <w:t>*</w:t>
              </w:r>
            </w:ins>
          </w:p>
        </w:tc>
      </w:tr>
      <w:tr w:rsidR="00DC2757" w:rsidRPr="00DC2757" w14:paraId="0ACC648D" w14:textId="77777777" w:rsidTr="00DC2757">
        <w:trPr>
          <w:trHeight w:val="260"/>
          <w:ins w:id="669" w:author="Commodore, Sarah" w:date="2023-03-22T16:21:00Z"/>
        </w:trPr>
        <w:tc>
          <w:tcPr>
            <w:tcW w:w="0" w:type="auto"/>
            <w:tcBorders>
              <w:top w:val="nil"/>
              <w:left w:val="nil"/>
              <w:bottom w:val="nil"/>
              <w:right w:val="nil"/>
            </w:tcBorders>
            <w:shd w:val="clear" w:color="auto" w:fill="auto"/>
            <w:noWrap/>
            <w:vAlign w:val="bottom"/>
            <w:hideMark/>
          </w:tcPr>
          <w:p w14:paraId="032343DA" w14:textId="77777777" w:rsidR="00DC2757" w:rsidRPr="00DC2757" w:rsidRDefault="00DC2757" w:rsidP="00DC2757">
            <w:pPr>
              <w:spacing w:after="0" w:line="240" w:lineRule="auto"/>
              <w:rPr>
                <w:ins w:id="670" w:author="Commodore, Sarah" w:date="2023-03-22T16:21:00Z"/>
                <w:rFonts w:ascii="Calibri" w:eastAsia="Times New Roman" w:hAnsi="Calibri" w:cs="Calibri"/>
                <w:color w:val="000000"/>
                <w:sz w:val="20"/>
                <w:szCs w:val="20"/>
              </w:rPr>
            </w:pPr>
            <w:ins w:id="671" w:author="Commodore, Sarah" w:date="2023-03-22T16:21:00Z">
              <w:r w:rsidRPr="00DC2757">
                <w:rPr>
                  <w:rFonts w:ascii="Calibri" w:eastAsia="Times New Roman" w:hAnsi="Calibri" w:cs="Calibri"/>
                  <w:color w:val="000000"/>
                  <w:sz w:val="20"/>
                  <w:szCs w:val="20"/>
                </w:rPr>
                <w:t>ENSG00000275678.1</w:t>
              </w:r>
            </w:ins>
          </w:p>
        </w:tc>
        <w:tc>
          <w:tcPr>
            <w:tcW w:w="0" w:type="auto"/>
            <w:tcBorders>
              <w:top w:val="nil"/>
              <w:left w:val="nil"/>
              <w:bottom w:val="nil"/>
              <w:right w:val="nil"/>
            </w:tcBorders>
            <w:shd w:val="clear" w:color="auto" w:fill="auto"/>
            <w:noWrap/>
            <w:vAlign w:val="bottom"/>
            <w:hideMark/>
          </w:tcPr>
          <w:p w14:paraId="7AEEC21B" w14:textId="77777777" w:rsidR="00DC2757" w:rsidRPr="00DC2757" w:rsidRDefault="00DC2757" w:rsidP="00DC2757">
            <w:pPr>
              <w:spacing w:after="0" w:line="240" w:lineRule="auto"/>
              <w:rPr>
                <w:ins w:id="672" w:author="Commodore, Sarah" w:date="2023-03-22T16:21:00Z"/>
                <w:rFonts w:ascii="Calibri" w:eastAsia="Times New Roman" w:hAnsi="Calibri" w:cs="Calibri"/>
                <w:color w:val="000000"/>
                <w:sz w:val="20"/>
                <w:szCs w:val="20"/>
              </w:rPr>
            </w:pPr>
            <w:ins w:id="673" w:author="Commodore, Sarah" w:date="2023-03-22T16:21:00Z">
              <w:r w:rsidRPr="00DC2757">
                <w:rPr>
                  <w:rFonts w:ascii="Calibri" w:eastAsia="Times New Roman" w:hAnsi="Calibri" w:cs="Calibri"/>
                  <w:color w:val="000000"/>
                  <w:sz w:val="20"/>
                  <w:szCs w:val="20"/>
                </w:rPr>
                <w:t>AL133320.2</w:t>
              </w:r>
            </w:ins>
          </w:p>
        </w:tc>
        <w:tc>
          <w:tcPr>
            <w:tcW w:w="0" w:type="auto"/>
            <w:tcBorders>
              <w:top w:val="nil"/>
              <w:left w:val="nil"/>
              <w:bottom w:val="nil"/>
              <w:right w:val="nil"/>
            </w:tcBorders>
            <w:shd w:val="clear" w:color="auto" w:fill="auto"/>
            <w:noWrap/>
            <w:vAlign w:val="bottom"/>
            <w:hideMark/>
          </w:tcPr>
          <w:p w14:paraId="349983B1" w14:textId="77777777" w:rsidR="00DC2757" w:rsidRPr="00DC2757" w:rsidRDefault="00DC2757" w:rsidP="00DC2757">
            <w:pPr>
              <w:spacing w:after="0" w:line="240" w:lineRule="auto"/>
              <w:jc w:val="center"/>
              <w:rPr>
                <w:ins w:id="674" w:author="Commodore, Sarah" w:date="2023-03-22T16:21:00Z"/>
                <w:rFonts w:ascii="Calibri" w:eastAsia="Times New Roman" w:hAnsi="Calibri" w:cs="Calibri"/>
                <w:color w:val="000000"/>
                <w:sz w:val="20"/>
                <w:szCs w:val="20"/>
              </w:rPr>
            </w:pPr>
            <w:ins w:id="67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005DEDDA" w14:textId="77777777" w:rsidR="00DC2757" w:rsidRPr="00DC2757" w:rsidRDefault="00DC2757" w:rsidP="00DC2757">
            <w:pPr>
              <w:spacing w:after="0" w:line="240" w:lineRule="auto"/>
              <w:jc w:val="center"/>
              <w:rPr>
                <w:ins w:id="676" w:author="Commodore, Sarah" w:date="2023-03-22T16:21:00Z"/>
                <w:rFonts w:ascii="Calibri" w:eastAsia="Times New Roman" w:hAnsi="Calibri" w:cs="Calibri"/>
                <w:color w:val="000000"/>
                <w:sz w:val="20"/>
                <w:szCs w:val="20"/>
              </w:rPr>
            </w:pPr>
            <w:ins w:id="677"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E7A81CA" w14:textId="77777777" w:rsidR="00DC2757" w:rsidRPr="00DC2757" w:rsidRDefault="00DC2757" w:rsidP="00DC2757">
            <w:pPr>
              <w:spacing w:after="0" w:line="240" w:lineRule="auto"/>
              <w:jc w:val="center"/>
              <w:rPr>
                <w:ins w:id="678" w:author="Commodore, Sarah" w:date="2023-03-22T16:21:00Z"/>
                <w:rFonts w:ascii="Calibri" w:eastAsia="Times New Roman" w:hAnsi="Calibri" w:cs="Calibri"/>
                <w:color w:val="000000"/>
                <w:sz w:val="20"/>
                <w:szCs w:val="20"/>
              </w:rPr>
            </w:pPr>
            <w:ins w:id="679"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CD1E1B3" w14:textId="77777777" w:rsidR="00DC2757" w:rsidRPr="00DC2757" w:rsidRDefault="00DC2757" w:rsidP="00DC2757">
            <w:pPr>
              <w:spacing w:after="0" w:line="240" w:lineRule="auto"/>
              <w:jc w:val="center"/>
              <w:rPr>
                <w:ins w:id="680" w:author="Commodore, Sarah" w:date="2023-03-22T16:21:00Z"/>
                <w:rFonts w:ascii="Calibri" w:eastAsia="Times New Roman" w:hAnsi="Calibri" w:cs="Calibri"/>
                <w:color w:val="FF0000"/>
                <w:sz w:val="20"/>
                <w:szCs w:val="20"/>
              </w:rPr>
            </w:pPr>
            <w:ins w:id="681" w:author="Commodore, Sarah" w:date="2023-03-22T16:21:00Z">
              <w:r w:rsidRPr="00DC2757">
                <w:rPr>
                  <w:rFonts w:ascii="Calibri" w:eastAsia="Times New Roman" w:hAnsi="Calibri" w:cs="Calibri"/>
                  <w:color w:val="FF0000"/>
                  <w:sz w:val="20"/>
                  <w:szCs w:val="20"/>
                </w:rPr>
                <w:t>*</w:t>
              </w:r>
            </w:ins>
          </w:p>
        </w:tc>
      </w:tr>
      <w:tr w:rsidR="00DC2757" w:rsidRPr="00DC2757" w14:paraId="6E9A232B" w14:textId="77777777" w:rsidTr="00DC2757">
        <w:trPr>
          <w:trHeight w:val="260"/>
          <w:ins w:id="682" w:author="Commodore, Sarah" w:date="2023-03-22T16:21:00Z"/>
        </w:trPr>
        <w:tc>
          <w:tcPr>
            <w:tcW w:w="0" w:type="auto"/>
            <w:tcBorders>
              <w:top w:val="nil"/>
              <w:left w:val="nil"/>
              <w:bottom w:val="nil"/>
              <w:right w:val="nil"/>
            </w:tcBorders>
            <w:shd w:val="clear" w:color="auto" w:fill="auto"/>
            <w:noWrap/>
            <w:vAlign w:val="bottom"/>
            <w:hideMark/>
          </w:tcPr>
          <w:p w14:paraId="5E3A2480" w14:textId="77777777" w:rsidR="00DC2757" w:rsidRPr="00DC2757" w:rsidRDefault="00DC2757" w:rsidP="00DC2757">
            <w:pPr>
              <w:spacing w:after="0" w:line="240" w:lineRule="auto"/>
              <w:rPr>
                <w:ins w:id="683" w:author="Commodore, Sarah" w:date="2023-03-22T16:21:00Z"/>
                <w:rFonts w:ascii="Calibri" w:eastAsia="Times New Roman" w:hAnsi="Calibri" w:cs="Calibri"/>
                <w:color w:val="000000"/>
                <w:sz w:val="20"/>
                <w:szCs w:val="20"/>
              </w:rPr>
            </w:pPr>
            <w:ins w:id="684" w:author="Commodore, Sarah" w:date="2023-03-22T16:21:00Z">
              <w:r w:rsidRPr="00DC2757">
                <w:rPr>
                  <w:rFonts w:ascii="Calibri" w:eastAsia="Times New Roman" w:hAnsi="Calibri" w:cs="Calibri"/>
                  <w:color w:val="000000"/>
                  <w:sz w:val="20"/>
                  <w:szCs w:val="20"/>
                </w:rPr>
                <w:t>ENSG00000259508.1</w:t>
              </w:r>
            </w:ins>
          </w:p>
        </w:tc>
        <w:tc>
          <w:tcPr>
            <w:tcW w:w="0" w:type="auto"/>
            <w:tcBorders>
              <w:top w:val="nil"/>
              <w:left w:val="nil"/>
              <w:bottom w:val="nil"/>
              <w:right w:val="nil"/>
            </w:tcBorders>
            <w:shd w:val="clear" w:color="auto" w:fill="auto"/>
            <w:noWrap/>
            <w:vAlign w:val="bottom"/>
            <w:hideMark/>
          </w:tcPr>
          <w:p w14:paraId="779733F0" w14:textId="77777777" w:rsidR="00DC2757" w:rsidRPr="00DC2757" w:rsidRDefault="00DC2757" w:rsidP="00DC2757">
            <w:pPr>
              <w:spacing w:after="0" w:line="240" w:lineRule="auto"/>
              <w:rPr>
                <w:ins w:id="685" w:author="Commodore, Sarah" w:date="2023-03-22T16:21:00Z"/>
                <w:rFonts w:ascii="Calibri" w:eastAsia="Times New Roman" w:hAnsi="Calibri" w:cs="Calibri"/>
                <w:color w:val="000000"/>
                <w:sz w:val="20"/>
                <w:szCs w:val="20"/>
              </w:rPr>
            </w:pPr>
            <w:ins w:id="686" w:author="Commodore, Sarah" w:date="2023-03-22T16:21:00Z">
              <w:r w:rsidRPr="00DC2757">
                <w:rPr>
                  <w:rFonts w:ascii="Calibri" w:eastAsia="Times New Roman" w:hAnsi="Calibri" w:cs="Calibri"/>
                  <w:color w:val="000000"/>
                  <w:sz w:val="20"/>
                  <w:szCs w:val="20"/>
                </w:rPr>
                <w:t>AL132801.1</w:t>
              </w:r>
            </w:ins>
          </w:p>
        </w:tc>
        <w:tc>
          <w:tcPr>
            <w:tcW w:w="0" w:type="auto"/>
            <w:tcBorders>
              <w:top w:val="nil"/>
              <w:left w:val="nil"/>
              <w:bottom w:val="nil"/>
              <w:right w:val="nil"/>
            </w:tcBorders>
            <w:shd w:val="clear" w:color="auto" w:fill="auto"/>
            <w:noWrap/>
            <w:vAlign w:val="bottom"/>
            <w:hideMark/>
          </w:tcPr>
          <w:p w14:paraId="7EB07E89" w14:textId="77777777" w:rsidR="00DC2757" w:rsidRPr="00DC2757" w:rsidRDefault="00DC2757" w:rsidP="00DC2757">
            <w:pPr>
              <w:spacing w:after="0" w:line="240" w:lineRule="auto"/>
              <w:jc w:val="center"/>
              <w:rPr>
                <w:ins w:id="687" w:author="Commodore, Sarah" w:date="2023-03-22T16:21:00Z"/>
                <w:rFonts w:ascii="Calibri" w:eastAsia="Times New Roman" w:hAnsi="Calibri" w:cs="Calibri"/>
                <w:color w:val="000000"/>
                <w:sz w:val="20"/>
                <w:szCs w:val="20"/>
              </w:rPr>
            </w:pPr>
            <w:ins w:id="688"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53F353D1" w14:textId="77777777" w:rsidR="00DC2757" w:rsidRPr="00DC2757" w:rsidRDefault="00DC2757" w:rsidP="00DC2757">
            <w:pPr>
              <w:spacing w:after="0" w:line="240" w:lineRule="auto"/>
              <w:jc w:val="center"/>
              <w:rPr>
                <w:ins w:id="689" w:author="Commodore, Sarah" w:date="2023-03-22T16:21:00Z"/>
                <w:rFonts w:ascii="Calibri" w:eastAsia="Times New Roman" w:hAnsi="Calibri" w:cs="Calibri"/>
                <w:color w:val="000000"/>
                <w:sz w:val="20"/>
                <w:szCs w:val="20"/>
              </w:rPr>
            </w:pPr>
            <w:ins w:id="690" w:author="Commodore, Sarah" w:date="2023-03-22T16:21:00Z">
              <w:r w:rsidRPr="00DC2757">
                <w:rPr>
                  <w:rFonts w:ascii="Calibri" w:eastAsia="Times New Roman" w:hAnsi="Calibri" w:cs="Calibri"/>
                  <w:color w:val="000000"/>
                  <w:sz w:val="20"/>
                  <w:szCs w:val="20"/>
                </w:rPr>
                <w:t>1.1E-11</w:t>
              </w:r>
            </w:ins>
          </w:p>
        </w:tc>
        <w:tc>
          <w:tcPr>
            <w:tcW w:w="0" w:type="auto"/>
            <w:tcBorders>
              <w:top w:val="nil"/>
              <w:left w:val="nil"/>
              <w:bottom w:val="nil"/>
              <w:right w:val="nil"/>
            </w:tcBorders>
            <w:shd w:val="clear" w:color="auto" w:fill="auto"/>
            <w:noWrap/>
            <w:vAlign w:val="bottom"/>
            <w:hideMark/>
          </w:tcPr>
          <w:p w14:paraId="38E3511E" w14:textId="77777777" w:rsidR="00DC2757" w:rsidRPr="00DC2757" w:rsidRDefault="00DC2757" w:rsidP="00DC2757">
            <w:pPr>
              <w:spacing w:after="0" w:line="240" w:lineRule="auto"/>
              <w:jc w:val="center"/>
              <w:rPr>
                <w:ins w:id="691" w:author="Commodore, Sarah" w:date="2023-03-22T16:21:00Z"/>
                <w:rFonts w:ascii="Calibri" w:eastAsia="Times New Roman" w:hAnsi="Calibri" w:cs="Calibri"/>
                <w:color w:val="000000"/>
                <w:sz w:val="20"/>
                <w:szCs w:val="20"/>
              </w:rPr>
            </w:pPr>
            <w:ins w:id="692" w:author="Commodore, Sarah" w:date="2023-03-22T16:21:00Z">
              <w:r w:rsidRPr="00DC2757">
                <w:rPr>
                  <w:rFonts w:ascii="Calibri" w:eastAsia="Times New Roman" w:hAnsi="Calibri" w:cs="Calibri"/>
                  <w:color w:val="000000"/>
                  <w:sz w:val="20"/>
                  <w:szCs w:val="20"/>
                </w:rPr>
                <w:t>3.3E-10</w:t>
              </w:r>
            </w:ins>
          </w:p>
        </w:tc>
        <w:tc>
          <w:tcPr>
            <w:tcW w:w="0" w:type="auto"/>
            <w:tcBorders>
              <w:top w:val="nil"/>
              <w:left w:val="nil"/>
              <w:bottom w:val="nil"/>
              <w:right w:val="nil"/>
            </w:tcBorders>
            <w:shd w:val="clear" w:color="auto" w:fill="auto"/>
            <w:noWrap/>
            <w:vAlign w:val="bottom"/>
            <w:hideMark/>
          </w:tcPr>
          <w:p w14:paraId="03ABBDB9" w14:textId="77777777" w:rsidR="00DC2757" w:rsidRPr="00DC2757" w:rsidRDefault="00DC2757" w:rsidP="00DC2757">
            <w:pPr>
              <w:spacing w:after="0" w:line="240" w:lineRule="auto"/>
              <w:jc w:val="center"/>
              <w:rPr>
                <w:ins w:id="693" w:author="Commodore, Sarah" w:date="2023-03-22T16:21:00Z"/>
                <w:rFonts w:ascii="Calibri" w:eastAsia="Times New Roman" w:hAnsi="Calibri" w:cs="Calibri"/>
                <w:color w:val="FF0000"/>
                <w:sz w:val="20"/>
                <w:szCs w:val="20"/>
              </w:rPr>
            </w:pPr>
            <w:ins w:id="694" w:author="Commodore, Sarah" w:date="2023-03-22T16:21:00Z">
              <w:r w:rsidRPr="00DC2757">
                <w:rPr>
                  <w:rFonts w:ascii="Calibri" w:eastAsia="Times New Roman" w:hAnsi="Calibri" w:cs="Calibri"/>
                  <w:color w:val="FF0000"/>
                  <w:sz w:val="20"/>
                  <w:szCs w:val="20"/>
                </w:rPr>
                <w:t>*</w:t>
              </w:r>
            </w:ins>
          </w:p>
        </w:tc>
      </w:tr>
      <w:tr w:rsidR="00DC2757" w:rsidRPr="00DC2757" w14:paraId="2F9711BC" w14:textId="77777777" w:rsidTr="00DC2757">
        <w:trPr>
          <w:trHeight w:val="260"/>
          <w:ins w:id="695" w:author="Commodore, Sarah" w:date="2023-03-22T16:21:00Z"/>
        </w:trPr>
        <w:tc>
          <w:tcPr>
            <w:tcW w:w="0" w:type="auto"/>
            <w:tcBorders>
              <w:top w:val="nil"/>
              <w:left w:val="nil"/>
              <w:bottom w:val="nil"/>
              <w:right w:val="nil"/>
            </w:tcBorders>
            <w:shd w:val="clear" w:color="auto" w:fill="auto"/>
            <w:noWrap/>
            <w:vAlign w:val="bottom"/>
            <w:hideMark/>
          </w:tcPr>
          <w:p w14:paraId="2A4414F8" w14:textId="77777777" w:rsidR="00DC2757" w:rsidRPr="00DC2757" w:rsidRDefault="00DC2757" w:rsidP="00DC2757">
            <w:pPr>
              <w:spacing w:after="0" w:line="240" w:lineRule="auto"/>
              <w:rPr>
                <w:ins w:id="696" w:author="Commodore, Sarah" w:date="2023-03-22T16:21:00Z"/>
                <w:rFonts w:ascii="Calibri" w:eastAsia="Times New Roman" w:hAnsi="Calibri" w:cs="Calibri"/>
                <w:color w:val="000000"/>
                <w:sz w:val="20"/>
                <w:szCs w:val="20"/>
              </w:rPr>
            </w:pPr>
            <w:ins w:id="697" w:author="Commodore, Sarah" w:date="2023-03-22T16:21:00Z">
              <w:r w:rsidRPr="00DC2757">
                <w:rPr>
                  <w:rFonts w:ascii="Calibri" w:eastAsia="Times New Roman" w:hAnsi="Calibri" w:cs="Calibri"/>
                  <w:color w:val="000000"/>
                  <w:sz w:val="20"/>
                  <w:szCs w:val="20"/>
                </w:rPr>
                <w:t>ENSG00000182013.18</w:t>
              </w:r>
            </w:ins>
          </w:p>
        </w:tc>
        <w:tc>
          <w:tcPr>
            <w:tcW w:w="0" w:type="auto"/>
            <w:tcBorders>
              <w:top w:val="nil"/>
              <w:left w:val="nil"/>
              <w:bottom w:val="nil"/>
              <w:right w:val="nil"/>
            </w:tcBorders>
            <w:shd w:val="clear" w:color="auto" w:fill="auto"/>
            <w:noWrap/>
            <w:vAlign w:val="bottom"/>
            <w:hideMark/>
          </w:tcPr>
          <w:p w14:paraId="10E53AC0" w14:textId="77777777" w:rsidR="00DC2757" w:rsidRPr="00DC2757" w:rsidRDefault="00DC2757" w:rsidP="00DC2757">
            <w:pPr>
              <w:spacing w:after="0" w:line="240" w:lineRule="auto"/>
              <w:rPr>
                <w:ins w:id="698" w:author="Commodore, Sarah" w:date="2023-03-22T16:21:00Z"/>
                <w:rFonts w:ascii="Calibri" w:eastAsia="Times New Roman" w:hAnsi="Calibri" w:cs="Calibri"/>
                <w:color w:val="000000"/>
                <w:sz w:val="20"/>
                <w:szCs w:val="20"/>
              </w:rPr>
            </w:pPr>
            <w:ins w:id="699" w:author="Commodore, Sarah" w:date="2023-03-22T16:21:00Z">
              <w:r w:rsidRPr="00DC2757">
                <w:rPr>
                  <w:rFonts w:ascii="Calibri" w:eastAsia="Times New Roman" w:hAnsi="Calibri" w:cs="Calibri"/>
                  <w:color w:val="000000"/>
                  <w:sz w:val="20"/>
                  <w:szCs w:val="20"/>
                </w:rPr>
                <w:t>PNMA8A</w:t>
              </w:r>
            </w:ins>
          </w:p>
        </w:tc>
        <w:tc>
          <w:tcPr>
            <w:tcW w:w="0" w:type="auto"/>
            <w:tcBorders>
              <w:top w:val="nil"/>
              <w:left w:val="nil"/>
              <w:bottom w:val="nil"/>
              <w:right w:val="nil"/>
            </w:tcBorders>
            <w:shd w:val="clear" w:color="auto" w:fill="auto"/>
            <w:noWrap/>
            <w:vAlign w:val="bottom"/>
            <w:hideMark/>
          </w:tcPr>
          <w:p w14:paraId="450B8442" w14:textId="77777777" w:rsidR="00DC2757" w:rsidRPr="00DC2757" w:rsidRDefault="00DC2757" w:rsidP="00DC2757">
            <w:pPr>
              <w:spacing w:after="0" w:line="240" w:lineRule="auto"/>
              <w:jc w:val="center"/>
              <w:rPr>
                <w:ins w:id="700" w:author="Commodore, Sarah" w:date="2023-03-22T16:21:00Z"/>
                <w:rFonts w:ascii="Calibri" w:eastAsia="Times New Roman" w:hAnsi="Calibri" w:cs="Calibri"/>
                <w:color w:val="000000"/>
                <w:sz w:val="20"/>
                <w:szCs w:val="20"/>
              </w:rPr>
            </w:pPr>
            <w:ins w:id="701"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65DDADC4" w14:textId="77777777" w:rsidR="00DC2757" w:rsidRPr="00DC2757" w:rsidRDefault="00DC2757" w:rsidP="00DC2757">
            <w:pPr>
              <w:spacing w:after="0" w:line="240" w:lineRule="auto"/>
              <w:jc w:val="center"/>
              <w:rPr>
                <w:ins w:id="702" w:author="Commodore, Sarah" w:date="2023-03-22T16:21:00Z"/>
                <w:rFonts w:ascii="Calibri" w:eastAsia="Times New Roman" w:hAnsi="Calibri" w:cs="Calibri"/>
                <w:color w:val="000000"/>
                <w:sz w:val="20"/>
                <w:szCs w:val="20"/>
              </w:rPr>
            </w:pPr>
            <w:ins w:id="703"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04603796" w14:textId="77777777" w:rsidR="00DC2757" w:rsidRPr="00DC2757" w:rsidRDefault="00DC2757" w:rsidP="00DC2757">
            <w:pPr>
              <w:spacing w:after="0" w:line="240" w:lineRule="auto"/>
              <w:jc w:val="center"/>
              <w:rPr>
                <w:ins w:id="704" w:author="Commodore, Sarah" w:date="2023-03-22T16:21:00Z"/>
                <w:rFonts w:ascii="Calibri" w:eastAsia="Times New Roman" w:hAnsi="Calibri" w:cs="Calibri"/>
                <w:color w:val="000000"/>
                <w:sz w:val="20"/>
                <w:szCs w:val="20"/>
              </w:rPr>
            </w:pPr>
            <w:ins w:id="705"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7A4120DF" w14:textId="77777777" w:rsidR="00DC2757" w:rsidRPr="00DC2757" w:rsidRDefault="00DC2757" w:rsidP="00DC2757">
            <w:pPr>
              <w:spacing w:after="0" w:line="240" w:lineRule="auto"/>
              <w:jc w:val="center"/>
              <w:rPr>
                <w:ins w:id="706" w:author="Commodore, Sarah" w:date="2023-03-22T16:21:00Z"/>
                <w:rFonts w:ascii="Calibri" w:eastAsia="Times New Roman" w:hAnsi="Calibri" w:cs="Calibri"/>
                <w:color w:val="FF0000"/>
                <w:sz w:val="20"/>
                <w:szCs w:val="20"/>
              </w:rPr>
            </w:pPr>
            <w:ins w:id="707" w:author="Commodore, Sarah" w:date="2023-03-22T16:21:00Z">
              <w:r w:rsidRPr="00DC2757">
                <w:rPr>
                  <w:rFonts w:ascii="Calibri" w:eastAsia="Times New Roman" w:hAnsi="Calibri" w:cs="Calibri"/>
                  <w:color w:val="FF0000"/>
                  <w:sz w:val="20"/>
                  <w:szCs w:val="20"/>
                </w:rPr>
                <w:t>*</w:t>
              </w:r>
            </w:ins>
          </w:p>
        </w:tc>
      </w:tr>
      <w:tr w:rsidR="00DC2757" w:rsidRPr="00DC2757" w14:paraId="40C75689" w14:textId="77777777" w:rsidTr="00DC2757">
        <w:trPr>
          <w:trHeight w:val="260"/>
          <w:ins w:id="708" w:author="Commodore, Sarah" w:date="2023-03-22T16:21:00Z"/>
        </w:trPr>
        <w:tc>
          <w:tcPr>
            <w:tcW w:w="0" w:type="auto"/>
            <w:tcBorders>
              <w:top w:val="nil"/>
              <w:left w:val="nil"/>
              <w:bottom w:val="nil"/>
              <w:right w:val="nil"/>
            </w:tcBorders>
            <w:shd w:val="clear" w:color="auto" w:fill="auto"/>
            <w:noWrap/>
            <w:vAlign w:val="bottom"/>
            <w:hideMark/>
          </w:tcPr>
          <w:p w14:paraId="5190238D" w14:textId="77777777" w:rsidR="00DC2757" w:rsidRPr="00DC2757" w:rsidRDefault="00DC2757" w:rsidP="00DC2757">
            <w:pPr>
              <w:spacing w:after="0" w:line="240" w:lineRule="auto"/>
              <w:rPr>
                <w:ins w:id="709" w:author="Commodore, Sarah" w:date="2023-03-22T16:21:00Z"/>
                <w:rFonts w:ascii="Calibri" w:eastAsia="Times New Roman" w:hAnsi="Calibri" w:cs="Calibri"/>
                <w:color w:val="000000"/>
                <w:sz w:val="20"/>
                <w:szCs w:val="20"/>
              </w:rPr>
            </w:pPr>
            <w:ins w:id="710" w:author="Commodore, Sarah" w:date="2023-03-22T16:21:00Z">
              <w:r w:rsidRPr="00DC2757">
                <w:rPr>
                  <w:rFonts w:ascii="Calibri" w:eastAsia="Times New Roman" w:hAnsi="Calibri" w:cs="Calibri"/>
                  <w:color w:val="000000"/>
                  <w:sz w:val="20"/>
                  <w:szCs w:val="20"/>
                </w:rPr>
                <w:t>ENSG00000230062.6</w:t>
              </w:r>
            </w:ins>
          </w:p>
        </w:tc>
        <w:tc>
          <w:tcPr>
            <w:tcW w:w="0" w:type="auto"/>
            <w:tcBorders>
              <w:top w:val="nil"/>
              <w:left w:val="nil"/>
              <w:bottom w:val="nil"/>
              <w:right w:val="nil"/>
            </w:tcBorders>
            <w:shd w:val="clear" w:color="auto" w:fill="auto"/>
            <w:noWrap/>
            <w:vAlign w:val="bottom"/>
            <w:hideMark/>
          </w:tcPr>
          <w:p w14:paraId="21B0B24A" w14:textId="77777777" w:rsidR="00DC2757" w:rsidRPr="00DC2757" w:rsidRDefault="00DC2757" w:rsidP="00DC2757">
            <w:pPr>
              <w:spacing w:after="0" w:line="240" w:lineRule="auto"/>
              <w:rPr>
                <w:ins w:id="711" w:author="Commodore, Sarah" w:date="2023-03-22T16:21:00Z"/>
                <w:rFonts w:ascii="Calibri" w:eastAsia="Times New Roman" w:hAnsi="Calibri" w:cs="Calibri"/>
                <w:color w:val="000000"/>
                <w:sz w:val="20"/>
                <w:szCs w:val="20"/>
              </w:rPr>
            </w:pPr>
            <w:ins w:id="712" w:author="Commodore, Sarah" w:date="2023-03-22T16:21:00Z">
              <w:r w:rsidRPr="00DC2757">
                <w:rPr>
                  <w:rFonts w:ascii="Calibri" w:eastAsia="Times New Roman" w:hAnsi="Calibri" w:cs="Calibri"/>
                  <w:color w:val="000000"/>
                  <w:sz w:val="20"/>
                  <w:szCs w:val="20"/>
                </w:rPr>
                <w:t>ANKRD66</w:t>
              </w:r>
            </w:ins>
          </w:p>
        </w:tc>
        <w:tc>
          <w:tcPr>
            <w:tcW w:w="0" w:type="auto"/>
            <w:tcBorders>
              <w:top w:val="nil"/>
              <w:left w:val="nil"/>
              <w:bottom w:val="nil"/>
              <w:right w:val="nil"/>
            </w:tcBorders>
            <w:shd w:val="clear" w:color="auto" w:fill="auto"/>
            <w:noWrap/>
            <w:vAlign w:val="bottom"/>
            <w:hideMark/>
          </w:tcPr>
          <w:p w14:paraId="12B48119" w14:textId="77777777" w:rsidR="00DC2757" w:rsidRPr="00DC2757" w:rsidRDefault="00DC2757" w:rsidP="00DC2757">
            <w:pPr>
              <w:spacing w:after="0" w:line="240" w:lineRule="auto"/>
              <w:jc w:val="center"/>
              <w:rPr>
                <w:ins w:id="713" w:author="Commodore, Sarah" w:date="2023-03-22T16:21:00Z"/>
                <w:rFonts w:ascii="Calibri" w:eastAsia="Times New Roman" w:hAnsi="Calibri" w:cs="Calibri"/>
                <w:color w:val="000000"/>
                <w:sz w:val="20"/>
                <w:szCs w:val="20"/>
              </w:rPr>
            </w:pPr>
            <w:ins w:id="714"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1C9691C" w14:textId="77777777" w:rsidR="00DC2757" w:rsidRPr="00DC2757" w:rsidRDefault="00DC2757" w:rsidP="00DC2757">
            <w:pPr>
              <w:spacing w:after="0" w:line="240" w:lineRule="auto"/>
              <w:jc w:val="center"/>
              <w:rPr>
                <w:ins w:id="715" w:author="Commodore, Sarah" w:date="2023-03-22T16:21:00Z"/>
                <w:rFonts w:ascii="Calibri" w:eastAsia="Times New Roman" w:hAnsi="Calibri" w:cs="Calibri"/>
                <w:color w:val="000000"/>
                <w:sz w:val="20"/>
                <w:szCs w:val="20"/>
              </w:rPr>
            </w:pPr>
            <w:ins w:id="716"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16D22686" w14:textId="77777777" w:rsidR="00DC2757" w:rsidRPr="00DC2757" w:rsidRDefault="00DC2757" w:rsidP="00DC2757">
            <w:pPr>
              <w:spacing w:after="0" w:line="240" w:lineRule="auto"/>
              <w:jc w:val="center"/>
              <w:rPr>
                <w:ins w:id="717" w:author="Commodore, Sarah" w:date="2023-03-22T16:21:00Z"/>
                <w:rFonts w:ascii="Calibri" w:eastAsia="Times New Roman" w:hAnsi="Calibri" w:cs="Calibri"/>
                <w:color w:val="000000"/>
                <w:sz w:val="20"/>
                <w:szCs w:val="20"/>
              </w:rPr>
            </w:pPr>
            <w:ins w:id="718" w:author="Commodore, Sarah" w:date="2023-03-22T16:21:00Z">
              <w:r w:rsidRPr="00DC2757">
                <w:rPr>
                  <w:rFonts w:ascii="Calibri" w:eastAsia="Times New Roman" w:hAnsi="Calibri" w:cs="Calibri"/>
                  <w:color w:val="000000"/>
                  <w:sz w:val="20"/>
                  <w:szCs w:val="20"/>
                </w:rPr>
                <w:t>4.0E-10</w:t>
              </w:r>
            </w:ins>
          </w:p>
        </w:tc>
        <w:tc>
          <w:tcPr>
            <w:tcW w:w="0" w:type="auto"/>
            <w:tcBorders>
              <w:top w:val="nil"/>
              <w:left w:val="nil"/>
              <w:bottom w:val="nil"/>
              <w:right w:val="nil"/>
            </w:tcBorders>
            <w:shd w:val="clear" w:color="auto" w:fill="auto"/>
            <w:noWrap/>
            <w:vAlign w:val="bottom"/>
            <w:hideMark/>
          </w:tcPr>
          <w:p w14:paraId="171CA3DF" w14:textId="77777777" w:rsidR="00DC2757" w:rsidRPr="00DC2757" w:rsidRDefault="00DC2757" w:rsidP="00DC2757">
            <w:pPr>
              <w:spacing w:after="0" w:line="240" w:lineRule="auto"/>
              <w:jc w:val="center"/>
              <w:rPr>
                <w:ins w:id="719" w:author="Commodore, Sarah" w:date="2023-03-22T16:21:00Z"/>
                <w:rFonts w:ascii="Calibri" w:eastAsia="Times New Roman" w:hAnsi="Calibri" w:cs="Calibri"/>
                <w:color w:val="FF0000"/>
                <w:sz w:val="20"/>
                <w:szCs w:val="20"/>
              </w:rPr>
            </w:pPr>
            <w:ins w:id="720" w:author="Commodore, Sarah" w:date="2023-03-22T16:21:00Z">
              <w:r w:rsidRPr="00DC2757">
                <w:rPr>
                  <w:rFonts w:ascii="Calibri" w:eastAsia="Times New Roman" w:hAnsi="Calibri" w:cs="Calibri"/>
                  <w:color w:val="FF0000"/>
                  <w:sz w:val="20"/>
                  <w:szCs w:val="20"/>
                </w:rPr>
                <w:t>*</w:t>
              </w:r>
            </w:ins>
          </w:p>
        </w:tc>
      </w:tr>
      <w:tr w:rsidR="00DC2757" w:rsidRPr="00DC2757" w14:paraId="0C073896" w14:textId="77777777" w:rsidTr="00DC2757">
        <w:trPr>
          <w:trHeight w:val="260"/>
          <w:ins w:id="721" w:author="Commodore, Sarah" w:date="2023-03-22T16:21:00Z"/>
        </w:trPr>
        <w:tc>
          <w:tcPr>
            <w:tcW w:w="0" w:type="auto"/>
            <w:tcBorders>
              <w:top w:val="nil"/>
              <w:left w:val="nil"/>
              <w:bottom w:val="nil"/>
              <w:right w:val="nil"/>
            </w:tcBorders>
            <w:shd w:val="clear" w:color="auto" w:fill="auto"/>
            <w:noWrap/>
            <w:vAlign w:val="bottom"/>
            <w:hideMark/>
          </w:tcPr>
          <w:p w14:paraId="3A4FAC46" w14:textId="77777777" w:rsidR="00DC2757" w:rsidRPr="00DC2757" w:rsidRDefault="00DC2757" w:rsidP="00DC2757">
            <w:pPr>
              <w:spacing w:after="0" w:line="240" w:lineRule="auto"/>
              <w:rPr>
                <w:ins w:id="722" w:author="Commodore, Sarah" w:date="2023-03-22T16:21:00Z"/>
                <w:rFonts w:ascii="Calibri" w:eastAsia="Times New Roman" w:hAnsi="Calibri" w:cs="Calibri"/>
                <w:color w:val="000000"/>
                <w:sz w:val="20"/>
                <w:szCs w:val="20"/>
              </w:rPr>
            </w:pPr>
            <w:ins w:id="723" w:author="Commodore, Sarah" w:date="2023-03-22T16:21:00Z">
              <w:r w:rsidRPr="00DC2757">
                <w:rPr>
                  <w:rFonts w:ascii="Calibri" w:eastAsia="Times New Roman" w:hAnsi="Calibri" w:cs="Calibri"/>
                  <w:color w:val="000000"/>
                  <w:sz w:val="20"/>
                  <w:szCs w:val="20"/>
                </w:rPr>
                <w:t>ENSG00000128536.16</w:t>
              </w:r>
            </w:ins>
          </w:p>
        </w:tc>
        <w:tc>
          <w:tcPr>
            <w:tcW w:w="0" w:type="auto"/>
            <w:tcBorders>
              <w:top w:val="nil"/>
              <w:left w:val="nil"/>
              <w:bottom w:val="nil"/>
              <w:right w:val="nil"/>
            </w:tcBorders>
            <w:shd w:val="clear" w:color="auto" w:fill="auto"/>
            <w:noWrap/>
            <w:vAlign w:val="bottom"/>
            <w:hideMark/>
          </w:tcPr>
          <w:p w14:paraId="1D90BF7D" w14:textId="77777777" w:rsidR="00DC2757" w:rsidRPr="00DC2757" w:rsidRDefault="00DC2757" w:rsidP="00DC2757">
            <w:pPr>
              <w:spacing w:after="0" w:line="240" w:lineRule="auto"/>
              <w:rPr>
                <w:ins w:id="724" w:author="Commodore, Sarah" w:date="2023-03-22T16:21:00Z"/>
                <w:rFonts w:ascii="Calibri" w:eastAsia="Times New Roman" w:hAnsi="Calibri" w:cs="Calibri"/>
                <w:color w:val="000000"/>
                <w:sz w:val="20"/>
                <w:szCs w:val="20"/>
              </w:rPr>
            </w:pPr>
            <w:ins w:id="725" w:author="Commodore, Sarah" w:date="2023-03-22T16:21:00Z">
              <w:r w:rsidRPr="00DC2757">
                <w:rPr>
                  <w:rFonts w:ascii="Calibri" w:eastAsia="Times New Roman" w:hAnsi="Calibri" w:cs="Calibri"/>
                  <w:color w:val="000000"/>
                  <w:sz w:val="20"/>
                  <w:szCs w:val="20"/>
                </w:rPr>
                <w:t>CDHR3</w:t>
              </w:r>
            </w:ins>
          </w:p>
        </w:tc>
        <w:tc>
          <w:tcPr>
            <w:tcW w:w="0" w:type="auto"/>
            <w:tcBorders>
              <w:top w:val="nil"/>
              <w:left w:val="nil"/>
              <w:bottom w:val="nil"/>
              <w:right w:val="nil"/>
            </w:tcBorders>
            <w:shd w:val="clear" w:color="auto" w:fill="auto"/>
            <w:noWrap/>
            <w:vAlign w:val="bottom"/>
            <w:hideMark/>
          </w:tcPr>
          <w:p w14:paraId="550EF1E1" w14:textId="77777777" w:rsidR="00DC2757" w:rsidRPr="00DC2757" w:rsidRDefault="00DC2757" w:rsidP="00DC2757">
            <w:pPr>
              <w:spacing w:after="0" w:line="240" w:lineRule="auto"/>
              <w:jc w:val="center"/>
              <w:rPr>
                <w:ins w:id="726" w:author="Commodore, Sarah" w:date="2023-03-22T16:21:00Z"/>
                <w:rFonts w:ascii="Calibri" w:eastAsia="Times New Roman" w:hAnsi="Calibri" w:cs="Calibri"/>
                <w:color w:val="000000"/>
                <w:sz w:val="20"/>
                <w:szCs w:val="20"/>
              </w:rPr>
            </w:pPr>
            <w:ins w:id="72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9622BEA" w14:textId="77777777" w:rsidR="00DC2757" w:rsidRPr="00DC2757" w:rsidRDefault="00DC2757" w:rsidP="00DC2757">
            <w:pPr>
              <w:spacing w:after="0" w:line="240" w:lineRule="auto"/>
              <w:jc w:val="center"/>
              <w:rPr>
                <w:ins w:id="728" w:author="Commodore, Sarah" w:date="2023-03-22T16:21:00Z"/>
                <w:rFonts w:ascii="Calibri" w:eastAsia="Times New Roman" w:hAnsi="Calibri" w:cs="Calibri"/>
                <w:color w:val="000000"/>
                <w:sz w:val="20"/>
                <w:szCs w:val="20"/>
              </w:rPr>
            </w:pPr>
            <w:ins w:id="729"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063B8E6C" w14:textId="77777777" w:rsidR="00DC2757" w:rsidRPr="00DC2757" w:rsidRDefault="00DC2757" w:rsidP="00DC2757">
            <w:pPr>
              <w:spacing w:after="0" w:line="240" w:lineRule="auto"/>
              <w:jc w:val="center"/>
              <w:rPr>
                <w:ins w:id="730" w:author="Commodore, Sarah" w:date="2023-03-22T16:21:00Z"/>
                <w:rFonts w:ascii="Calibri" w:eastAsia="Times New Roman" w:hAnsi="Calibri" w:cs="Calibri"/>
                <w:color w:val="000000"/>
                <w:sz w:val="20"/>
                <w:szCs w:val="20"/>
              </w:rPr>
            </w:pPr>
            <w:ins w:id="731" w:author="Commodore, Sarah" w:date="2023-03-22T16:21:00Z">
              <w:r w:rsidRPr="00DC2757">
                <w:rPr>
                  <w:rFonts w:ascii="Calibri" w:eastAsia="Times New Roman" w:hAnsi="Calibri" w:cs="Calibri"/>
                  <w:color w:val="000000"/>
                  <w:sz w:val="20"/>
                  <w:szCs w:val="20"/>
                </w:rPr>
                <w:t>4.5E-11</w:t>
              </w:r>
            </w:ins>
          </w:p>
        </w:tc>
        <w:tc>
          <w:tcPr>
            <w:tcW w:w="0" w:type="auto"/>
            <w:tcBorders>
              <w:top w:val="nil"/>
              <w:left w:val="nil"/>
              <w:bottom w:val="nil"/>
              <w:right w:val="nil"/>
            </w:tcBorders>
            <w:shd w:val="clear" w:color="auto" w:fill="auto"/>
            <w:noWrap/>
            <w:vAlign w:val="bottom"/>
            <w:hideMark/>
          </w:tcPr>
          <w:p w14:paraId="35D3739E" w14:textId="77777777" w:rsidR="00DC2757" w:rsidRPr="00DC2757" w:rsidRDefault="00DC2757" w:rsidP="00DC2757">
            <w:pPr>
              <w:spacing w:after="0" w:line="240" w:lineRule="auto"/>
              <w:jc w:val="center"/>
              <w:rPr>
                <w:ins w:id="732" w:author="Commodore, Sarah" w:date="2023-03-22T16:21:00Z"/>
                <w:rFonts w:ascii="Calibri" w:eastAsia="Times New Roman" w:hAnsi="Calibri" w:cs="Calibri"/>
                <w:color w:val="FF0000"/>
                <w:sz w:val="20"/>
                <w:szCs w:val="20"/>
              </w:rPr>
            </w:pPr>
            <w:ins w:id="733" w:author="Commodore, Sarah" w:date="2023-03-22T16:21:00Z">
              <w:r w:rsidRPr="00DC2757">
                <w:rPr>
                  <w:rFonts w:ascii="Calibri" w:eastAsia="Times New Roman" w:hAnsi="Calibri" w:cs="Calibri"/>
                  <w:color w:val="FF0000"/>
                  <w:sz w:val="20"/>
                  <w:szCs w:val="20"/>
                </w:rPr>
                <w:t>*</w:t>
              </w:r>
            </w:ins>
          </w:p>
        </w:tc>
      </w:tr>
      <w:tr w:rsidR="00DC2757" w:rsidRPr="00DC2757" w14:paraId="3E7C34A2" w14:textId="77777777" w:rsidTr="00DC2757">
        <w:trPr>
          <w:trHeight w:val="260"/>
          <w:ins w:id="734" w:author="Commodore, Sarah" w:date="2023-03-22T16:21:00Z"/>
        </w:trPr>
        <w:tc>
          <w:tcPr>
            <w:tcW w:w="0" w:type="auto"/>
            <w:tcBorders>
              <w:top w:val="nil"/>
              <w:left w:val="nil"/>
              <w:bottom w:val="nil"/>
              <w:right w:val="nil"/>
            </w:tcBorders>
            <w:shd w:val="clear" w:color="auto" w:fill="auto"/>
            <w:noWrap/>
            <w:vAlign w:val="bottom"/>
            <w:hideMark/>
          </w:tcPr>
          <w:p w14:paraId="0C129136" w14:textId="77777777" w:rsidR="00DC2757" w:rsidRPr="00DC2757" w:rsidRDefault="00DC2757" w:rsidP="00DC2757">
            <w:pPr>
              <w:spacing w:after="0" w:line="240" w:lineRule="auto"/>
              <w:rPr>
                <w:ins w:id="735" w:author="Commodore, Sarah" w:date="2023-03-22T16:21:00Z"/>
                <w:rFonts w:ascii="Calibri" w:eastAsia="Times New Roman" w:hAnsi="Calibri" w:cs="Calibri"/>
                <w:color w:val="000000"/>
                <w:sz w:val="20"/>
                <w:szCs w:val="20"/>
              </w:rPr>
            </w:pPr>
            <w:ins w:id="736" w:author="Commodore, Sarah" w:date="2023-03-22T16:21:00Z">
              <w:r w:rsidRPr="00DC2757">
                <w:rPr>
                  <w:rFonts w:ascii="Calibri" w:eastAsia="Times New Roman" w:hAnsi="Calibri" w:cs="Calibri"/>
                  <w:color w:val="000000"/>
                  <w:sz w:val="20"/>
                  <w:szCs w:val="20"/>
                </w:rPr>
                <w:t>ENSG00000286449.1</w:t>
              </w:r>
            </w:ins>
          </w:p>
        </w:tc>
        <w:tc>
          <w:tcPr>
            <w:tcW w:w="0" w:type="auto"/>
            <w:tcBorders>
              <w:top w:val="nil"/>
              <w:left w:val="nil"/>
              <w:bottom w:val="nil"/>
              <w:right w:val="nil"/>
            </w:tcBorders>
            <w:shd w:val="clear" w:color="auto" w:fill="auto"/>
            <w:noWrap/>
            <w:vAlign w:val="bottom"/>
            <w:hideMark/>
          </w:tcPr>
          <w:p w14:paraId="3F59795E" w14:textId="77777777" w:rsidR="00DC2757" w:rsidRPr="00DC2757" w:rsidRDefault="00DC2757" w:rsidP="00DC2757">
            <w:pPr>
              <w:spacing w:after="0" w:line="240" w:lineRule="auto"/>
              <w:rPr>
                <w:ins w:id="737" w:author="Commodore, Sarah" w:date="2023-03-22T16:21:00Z"/>
                <w:rFonts w:ascii="Calibri" w:eastAsia="Times New Roman" w:hAnsi="Calibri" w:cs="Calibri"/>
                <w:color w:val="000000"/>
                <w:sz w:val="20"/>
                <w:szCs w:val="20"/>
              </w:rPr>
            </w:pPr>
            <w:ins w:id="738" w:author="Commodore, Sarah" w:date="2023-03-22T16:21:00Z">
              <w:r w:rsidRPr="00DC2757">
                <w:rPr>
                  <w:rFonts w:ascii="Calibri" w:eastAsia="Times New Roman" w:hAnsi="Calibri" w:cs="Calibri"/>
                  <w:color w:val="000000"/>
                  <w:sz w:val="20"/>
                  <w:szCs w:val="20"/>
                </w:rPr>
                <w:t>AC016590.4</w:t>
              </w:r>
            </w:ins>
          </w:p>
        </w:tc>
        <w:tc>
          <w:tcPr>
            <w:tcW w:w="0" w:type="auto"/>
            <w:tcBorders>
              <w:top w:val="nil"/>
              <w:left w:val="nil"/>
              <w:bottom w:val="nil"/>
              <w:right w:val="nil"/>
            </w:tcBorders>
            <w:shd w:val="clear" w:color="auto" w:fill="auto"/>
            <w:noWrap/>
            <w:vAlign w:val="bottom"/>
            <w:hideMark/>
          </w:tcPr>
          <w:p w14:paraId="6691E031" w14:textId="77777777" w:rsidR="00DC2757" w:rsidRPr="00DC2757" w:rsidRDefault="00DC2757" w:rsidP="00DC2757">
            <w:pPr>
              <w:spacing w:after="0" w:line="240" w:lineRule="auto"/>
              <w:jc w:val="center"/>
              <w:rPr>
                <w:ins w:id="739" w:author="Commodore, Sarah" w:date="2023-03-22T16:21:00Z"/>
                <w:rFonts w:ascii="Calibri" w:eastAsia="Times New Roman" w:hAnsi="Calibri" w:cs="Calibri"/>
                <w:color w:val="000000"/>
                <w:sz w:val="20"/>
                <w:szCs w:val="20"/>
              </w:rPr>
            </w:pPr>
            <w:ins w:id="74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55297DD" w14:textId="77777777" w:rsidR="00DC2757" w:rsidRPr="00DC2757" w:rsidRDefault="00DC2757" w:rsidP="00DC2757">
            <w:pPr>
              <w:spacing w:after="0" w:line="240" w:lineRule="auto"/>
              <w:jc w:val="center"/>
              <w:rPr>
                <w:ins w:id="741" w:author="Commodore, Sarah" w:date="2023-03-22T16:21:00Z"/>
                <w:rFonts w:ascii="Calibri" w:eastAsia="Times New Roman" w:hAnsi="Calibri" w:cs="Calibri"/>
                <w:color w:val="000000"/>
                <w:sz w:val="20"/>
                <w:szCs w:val="20"/>
              </w:rPr>
            </w:pPr>
            <w:ins w:id="742" w:author="Commodore, Sarah" w:date="2023-03-22T16:21:00Z">
              <w:r w:rsidRPr="00DC2757">
                <w:rPr>
                  <w:rFonts w:ascii="Calibri" w:eastAsia="Times New Roman" w:hAnsi="Calibri" w:cs="Calibri"/>
                  <w:color w:val="000000"/>
                  <w:sz w:val="20"/>
                  <w:szCs w:val="20"/>
                </w:rPr>
                <w:t>2.9E-05</w:t>
              </w:r>
            </w:ins>
          </w:p>
        </w:tc>
        <w:tc>
          <w:tcPr>
            <w:tcW w:w="0" w:type="auto"/>
            <w:tcBorders>
              <w:top w:val="nil"/>
              <w:left w:val="nil"/>
              <w:bottom w:val="nil"/>
              <w:right w:val="nil"/>
            </w:tcBorders>
            <w:shd w:val="clear" w:color="auto" w:fill="auto"/>
            <w:noWrap/>
            <w:vAlign w:val="bottom"/>
            <w:hideMark/>
          </w:tcPr>
          <w:p w14:paraId="4C98A784" w14:textId="77777777" w:rsidR="00DC2757" w:rsidRPr="00DC2757" w:rsidRDefault="00DC2757" w:rsidP="00DC2757">
            <w:pPr>
              <w:spacing w:after="0" w:line="240" w:lineRule="auto"/>
              <w:jc w:val="center"/>
              <w:rPr>
                <w:ins w:id="743" w:author="Commodore, Sarah" w:date="2023-03-22T16:21:00Z"/>
                <w:rFonts w:ascii="Calibri" w:eastAsia="Times New Roman" w:hAnsi="Calibri" w:cs="Calibri"/>
                <w:color w:val="000000"/>
                <w:sz w:val="20"/>
                <w:szCs w:val="20"/>
              </w:rPr>
            </w:pPr>
            <w:ins w:id="744"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175F4F91" w14:textId="77777777" w:rsidR="00DC2757" w:rsidRPr="00DC2757" w:rsidRDefault="00DC2757" w:rsidP="00DC2757">
            <w:pPr>
              <w:spacing w:after="0" w:line="240" w:lineRule="auto"/>
              <w:jc w:val="center"/>
              <w:rPr>
                <w:ins w:id="745" w:author="Commodore, Sarah" w:date="2023-03-22T16:21:00Z"/>
                <w:rFonts w:ascii="Calibri" w:eastAsia="Times New Roman" w:hAnsi="Calibri" w:cs="Calibri"/>
                <w:color w:val="FF0000"/>
                <w:sz w:val="20"/>
                <w:szCs w:val="20"/>
              </w:rPr>
            </w:pPr>
            <w:ins w:id="746" w:author="Commodore, Sarah" w:date="2023-03-22T16:21:00Z">
              <w:r w:rsidRPr="00DC2757">
                <w:rPr>
                  <w:rFonts w:ascii="Calibri" w:eastAsia="Times New Roman" w:hAnsi="Calibri" w:cs="Calibri"/>
                  <w:color w:val="FF0000"/>
                  <w:sz w:val="20"/>
                  <w:szCs w:val="20"/>
                </w:rPr>
                <w:t>*</w:t>
              </w:r>
            </w:ins>
          </w:p>
        </w:tc>
      </w:tr>
      <w:tr w:rsidR="00DC2757" w:rsidRPr="00DC2757" w14:paraId="56C58E9C" w14:textId="77777777" w:rsidTr="00DC2757">
        <w:trPr>
          <w:trHeight w:val="260"/>
          <w:ins w:id="747" w:author="Commodore, Sarah" w:date="2023-03-22T16:21:00Z"/>
        </w:trPr>
        <w:tc>
          <w:tcPr>
            <w:tcW w:w="0" w:type="auto"/>
            <w:tcBorders>
              <w:top w:val="nil"/>
              <w:left w:val="nil"/>
              <w:bottom w:val="nil"/>
              <w:right w:val="nil"/>
            </w:tcBorders>
            <w:shd w:val="clear" w:color="auto" w:fill="auto"/>
            <w:noWrap/>
            <w:vAlign w:val="bottom"/>
            <w:hideMark/>
          </w:tcPr>
          <w:p w14:paraId="3DFC0537" w14:textId="77777777" w:rsidR="00DC2757" w:rsidRPr="00DC2757" w:rsidRDefault="00DC2757" w:rsidP="00DC2757">
            <w:pPr>
              <w:spacing w:after="0" w:line="240" w:lineRule="auto"/>
              <w:rPr>
                <w:ins w:id="748" w:author="Commodore, Sarah" w:date="2023-03-22T16:21:00Z"/>
                <w:rFonts w:ascii="Calibri" w:eastAsia="Times New Roman" w:hAnsi="Calibri" w:cs="Calibri"/>
                <w:color w:val="000000"/>
                <w:sz w:val="20"/>
                <w:szCs w:val="20"/>
              </w:rPr>
            </w:pPr>
            <w:ins w:id="749" w:author="Commodore, Sarah" w:date="2023-03-22T16:21:00Z">
              <w:r w:rsidRPr="00DC2757">
                <w:rPr>
                  <w:rFonts w:ascii="Calibri" w:eastAsia="Times New Roman" w:hAnsi="Calibri" w:cs="Calibri"/>
                  <w:color w:val="000000"/>
                  <w:sz w:val="20"/>
                  <w:szCs w:val="20"/>
                </w:rPr>
                <w:t>ENSG00000232192.1</w:t>
              </w:r>
            </w:ins>
          </w:p>
        </w:tc>
        <w:tc>
          <w:tcPr>
            <w:tcW w:w="0" w:type="auto"/>
            <w:tcBorders>
              <w:top w:val="nil"/>
              <w:left w:val="nil"/>
              <w:bottom w:val="nil"/>
              <w:right w:val="nil"/>
            </w:tcBorders>
            <w:shd w:val="clear" w:color="auto" w:fill="auto"/>
            <w:noWrap/>
            <w:vAlign w:val="bottom"/>
            <w:hideMark/>
          </w:tcPr>
          <w:p w14:paraId="0860EB12" w14:textId="77777777" w:rsidR="00DC2757" w:rsidRPr="00DC2757" w:rsidRDefault="00DC2757" w:rsidP="00DC2757">
            <w:pPr>
              <w:spacing w:after="0" w:line="240" w:lineRule="auto"/>
              <w:rPr>
                <w:ins w:id="750" w:author="Commodore, Sarah" w:date="2023-03-22T16:21:00Z"/>
                <w:rFonts w:ascii="Calibri" w:eastAsia="Times New Roman" w:hAnsi="Calibri" w:cs="Calibri"/>
                <w:color w:val="000000"/>
                <w:sz w:val="20"/>
                <w:szCs w:val="20"/>
              </w:rPr>
            </w:pPr>
            <w:ins w:id="751" w:author="Commodore, Sarah" w:date="2023-03-22T16:21:00Z">
              <w:r w:rsidRPr="00DC2757">
                <w:rPr>
                  <w:rFonts w:ascii="Calibri" w:eastAsia="Times New Roman" w:hAnsi="Calibri" w:cs="Calibri"/>
                  <w:color w:val="000000"/>
                  <w:sz w:val="20"/>
                  <w:szCs w:val="20"/>
                </w:rPr>
                <w:t>KIF26B-AS1</w:t>
              </w:r>
            </w:ins>
          </w:p>
        </w:tc>
        <w:tc>
          <w:tcPr>
            <w:tcW w:w="0" w:type="auto"/>
            <w:tcBorders>
              <w:top w:val="nil"/>
              <w:left w:val="nil"/>
              <w:bottom w:val="nil"/>
              <w:right w:val="nil"/>
            </w:tcBorders>
            <w:shd w:val="clear" w:color="auto" w:fill="auto"/>
            <w:noWrap/>
            <w:vAlign w:val="bottom"/>
            <w:hideMark/>
          </w:tcPr>
          <w:p w14:paraId="0926CE16" w14:textId="77777777" w:rsidR="00DC2757" w:rsidRPr="00DC2757" w:rsidRDefault="00DC2757" w:rsidP="00DC2757">
            <w:pPr>
              <w:spacing w:after="0" w:line="240" w:lineRule="auto"/>
              <w:jc w:val="center"/>
              <w:rPr>
                <w:ins w:id="752" w:author="Commodore, Sarah" w:date="2023-03-22T16:21:00Z"/>
                <w:rFonts w:ascii="Calibri" w:eastAsia="Times New Roman" w:hAnsi="Calibri" w:cs="Calibri"/>
                <w:color w:val="000000"/>
                <w:sz w:val="20"/>
                <w:szCs w:val="20"/>
              </w:rPr>
            </w:pPr>
            <w:ins w:id="75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0BCCC7A" w14:textId="77777777" w:rsidR="00DC2757" w:rsidRPr="00DC2757" w:rsidRDefault="00DC2757" w:rsidP="00DC2757">
            <w:pPr>
              <w:spacing w:after="0" w:line="240" w:lineRule="auto"/>
              <w:jc w:val="center"/>
              <w:rPr>
                <w:ins w:id="754" w:author="Commodore, Sarah" w:date="2023-03-22T16:21:00Z"/>
                <w:rFonts w:ascii="Calibri" w:eastAsia="Times New Roman" w:hAnsi="Calibri" w:cs="Calibri"/>
                <w:color w:val="000000"/>
                <w:sz w:val="20"/>
                <w:szCs w:val="20"/>
              </w:rPr>
            </w:pPr>
            <w:ins w:id="755" w:author="Commodore, Sarah" w:date="2023-03-22T16:21:00Z">
              <w:r w:rsidRPr="00DC2757">
                <w:rPr>
                  <w:rFonts w:ascii="Calibri" w:eastAsia="Times New Roman" w:hAnsi="Calibri" w:cs="Calibri"/>
                  <w:color w:val="000000"/>
                  <w:sz w:val="20"/>
                  <w:szCs w:val="20"/>
                </w:rPr>
                <w:t>5.4E-06</w:t>
              </w:r>
            </w:ins>
          </w:p>
        </w:tc>
        <w:tc>
          <w:tcPr>
            <w:tcW w:w="0" w:type="auto"/>
            <w:tcBorders>
              <w:top w:val="nil"/>
              <w:left w:val="nil"/>
              <w:bottom w:val="nil"/>
              <w:right w:val="nil"/>
            </w:tcBorders>
            <w:shd w:val="clear" w:color="auto" w:fill="auto"/>
            <w:noWrap/>
            <w:vAlign w:val="bottom"/>
            <w:hideMark/>
          </w:tcPr>
          <w:p w14:paraId="55FD3DC9" w14:textId="77777777" w:rsidR="00DC2757" w:rsidRPr="00DC2757" w:rsidRDefault="00DC2757" w:rsidP="00DC2757">
            <w:pPr>
              <w:spacing w:after="0" w:line="240" w:lineRule="auto"/>
              <w:jc w:val="center"/>
              <w:rPr>
                <w:ins w:id="756" w:author="Commodore, Sarah" w:date="2023-03-22T16:21:00Z"/>
                <w:rFonts w:ascii="Calibri" w:eastAsia="Times New Roman" w:hAnsi="Calibri" w:cs="Calibri"/>
                <w:color w:val="000000"/>
                <w:sz w:val="20"/>
                <w:szCs w:val="20"/>
              </w:rPr>
            </w:pPr>
            <w:ins w:id="757"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6F381D36" w14:textId="77777777" w:rsidR="00DC2757" w:rsidRPr="00DC2757" w:rsidRDefault="00DC2757" w:rsidP="00DC2757">
            <w:pPr>
              <w:spacing w:after="0" w:line="240" w:lineRule="auto"/>
              <w:jc w:val="center"/>
              <w:rPr>
                <w:ins w:id="758" w:author="Commodore, Sarah" w:date="2023-03-22T16:21:00Z"/>
                <w:rFonts w:ascii="Calibri" w:eastAsia="Times New Roman" w:hAnsi="Calibri" w:cs="Calibri"/>
                <w:color w:val="FF0000"/>
                <w:sz w:val="20"/>
                <w:szCs w:val="20"/>
              </w:rPr>
            </w:pPr>
            <w:ins w:id="759" w:author="Commodore, Sarah" w:date="2023-03-22T16:21:00Z">
              <w:r w:rsidRPr="00DC2757">
                <w:rPr>
                  <w:rFonts w:ascii="Calibri" w:eastAsia="Times New Roman" w:hAnsi="Calibri" w:cs="Calibri"/>
                  <w:color w:val="FF0000"/>
                  <w:sz w:val="20"/>
                  <w:szCs w:val="20"/>
                </w:rPr>
                <w:t>*</w:t>
              </w:r>
            </w:ins>
          </w:p>
        </w:tc>
      </w:tr>
      <w:tr w:rsidR="00DC2757" w:rsidRPr="00DC2757" w14:paraId="4D27B70E" w14:textId="77777777" w:rsidTr="00DC2757">
        <w:trPr>
          <w:trHeight w:val="260"/>
          <w:ins w:id="760" w:author="Commodore, Sarah" w:date="2023-03-22T16:21:00Z"/>
        </w:trPr>
        <w:tc>
          <w:tcPr>
            <w:tcW w:w="0" w:type="auto"/>
            <w:tcBorders>
              <w:top w:val="nil"/>
              <w:left w:val="nil"/>
              <w:bottom w:val="nil"/>
              <w:right w:val="nil"/>
            </w:tcBorders>
            <w:shd w:val="clear" w:color="auto" w:fill="auto"/>
            <w:noWrap/>
            <w:vAlign w:val="bottom"/>
            <w:hideMark/>
          </w:tcPr>
          <w:p w14:paraId="73FCE962" w14:textId="77777777" w:rsidR="00DC2757" w:rsidRPr="00DC2757" w:rsidRDefault="00DC2757" w:rsidP="00DC2757">
            <w:pPr>
              <w:spacing w:after="0" w:line="240" w:lineRule="auto"/>
              <w:rPr>
                <w:ins w:id="761" w:author="Commodore, Sarah" w:date="2023-03-22T16:21:00Z"/>
                <w:rFonts w:ascii="Calibri" w:eastAsia="Times New Roman" w:hAnsi="Calibri" w:cs="Calibri"/>
                <w:color w:val="000000"/>
                <w:sz w:val="20"/>
                <w:szCs w:val="20"/>
              </w:rPr>
            </w:pPr>
            <w:ins w:id="762" w:author="Commodore, Sarah" w:date="2023-03-22T16:21:00Z">
              <w:r w:rsidRPr="00DC2757">
                <w:rPr>
                  <w:rFonts w:ascii="Calibri" w:eastAsia="Times New Roman" w:hAnsi="Calibri" w:cs="Calibri"/>
                  <w:color w:val="000000"/>
                  <w:sz w:val="20"/>
                  <w:szCs w:val="20"/>
                </w:rPr>
                <w:t>ENSG00000187492.9</w:t>
              </w:r>
            </w:ins>
          </w:p>
        </w:tc>
        <w:tc>
          <w:tcPr>
            <w:tcW w:w="0" w:type="auto"/>
            <w:tcBorders>
              <w:top w:val="nil"/>
              <w:left w:val="nil"/>
              <w:bottom w:val="nil"/>
              <w:right w:val="nil"/>
            </w:tcBorders>
            <w:shd w:val="clear" w:color="auto" w:fill="auto"/>
            <w:noWrap/>
            <w:vAlign w:val="bottom"/>
            <w:hideMark/>
          </w:tcPr>
          <w:p w14:paraId="48925853" w14:textId="77777777" w:rsidR="00DC2757" w:rsidRPr="00DC2757" w:rsidRDefault="00DC2757" w:rsidP="00DC2757">
            <w:pPr>
              <w:spacing w:after="0" w:line="240" w:lineRule="auto"/>
              <w:rPr>
                <w:ins w:id="763" w:author="Commodore, Sarah" w:date="2023-03-22T16:21:00Z"/>
                <w:rFonts w:ascii="Calibri" w:eastAsia="Times New Roman" w:hAnsi="Calibri" w:cs="Calibri"/>
                <w:color w:val="000000"/>
                <w:sz w:val="20"/>
                <w:szCs w:val="20"/>
              </w:rPr>
            </w:pPr>
            <w:ins w:id="764" w:author="Commodore, Sarah" w:date="2023-03-22T16:21:00Z">
              <w:r w:rsidRPr="00DC2757">
                <w:rPr>
                  <w:rFonts w:ascii="Calibri" w:eastAsia="Times New Roman" w:hAnsi="Calibri" w:cs="Calibri"/>
                  <w:color w:val="000000"/>
                  <w:sz w:val="20"/>
                  <w:szCs w:val="20"/>
                </w:rPr>
                <w:t>CDHR4</w:t>
              </w:r>
            </w:ins>
          </w:p>
        </w:tc>
        <w:tc>
          <w:tcPr>
            <w:tcW w:w="0" w:type="auto"/>
            <w:tcBorders>
              <w:top w:val="nil"/>
              <w:left w:val="nil"/>
              <w:bottom w:val="nil"/>
              <w:right w:val="nil"/>
            </w:tcBorders>
            <w:shd w:val="clear" w:color="auto" w:fill="auto"/>
            <w:noWrap/>
            <w:vAlign w:val="bottom"/>
            <w:hideMark/>
          </w:tcPr>
          <w:p w14:paraId="31534E95" w14:textId="77777777" w:rsidR="00DC2757" w:rsidRPr="00DC2757" w:rsidRDefault="00DC2757" w:rsidP="00DC2757">
            <w:pPr>
              <w:spacing w:after="0" w:line="240" w:lineRule="auto"/>
              <w:jc w:val="center"/>
              <w:rPr>
                <w:ins w:id="765" w:author="Commodore, Sarah" w:date="2023-03-22T16:21:00Z"/>
                <w:rFonts w:ascii="Calibri" w:eastAsia="Times New Roman" w:hAnsi="Calibri" w:cs="Calibri"/>
                <w:color w:val="000000"/>
                <w:sz w:val="20"/>
                <w:szCs w:val="20"/>
              </w:rPr>
            </w:pPr>
            <w:ins w:id="76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FA6937" w14:textId="77777777" w:rsidR="00DC2757" w:rsidRPr="00DC2757" w:rsidRDefault="00DC2757" w:rsidP="00DC2757">
            <w:pPr>
              <w:spacing w:after="0" w:line="240" w:lineRule="auto"/>
              <w:jc w:val="center"/>
              <w:rPr>
                <w:ins w:id="767" w:author="Commodore, Sarah" w:date="2023-03-22T16:21:00Z"/>
                <w:rFonts w:ascii="Calibri" w:eastAsia="Times New Roman" w:hAnsi="Calibri" w:cs="Calibri"/>
                <w:color w:val="000000"/>
                <w:sz w:val="20"/>
                <w:szCs w:val="20"/>
              </w:rPr>
            </w:pPr>
            <w:ins w:id="768"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18A360F0" w14:textId="77777777" w:rsidR="00DC2757" w:rsidRPr="00DC2757" w:rsidRDefault="00DC2757" w:rsidP="00DC2757">
            <w:pPr>
              <w:spacing w:after="0" w:line="240" w:lineRule="auto"/>
              <w:jc w:val="center"/>
              <w:rPr>
                <w:ins w:id="769" w:author="Commodore, Sarah" w:date="2023-03-22T16:21:00Z"/>
                <w:rFonts w:ascii="Calibri" w:eastAsia="Times New Roman" w:hAnsi="Calibri" w:cs="Calibri"/>
                <w:color w:val="000000"/>
                <w:sz w:val="20"/>
                <w:szCs w:val="20"/>
              </w:rPr>
            </w:pPr>
            <w:ins w:id="770"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4ECA97A0" w14:textId="77777777" w:rsidR="00DC2757" w:rsidRPr="00DC2757" w:rsidRDefault="00DC2757" w:rsidP="00DC2757">
            <w:pPr>
              <w:spacing w:after="0" w:line="240" w:lineRule="auto"/>
              <w:jc w:val="center"/>
              <w:rPr>
                <w:ins w:id="771" w:author="Commodore, Sarah" w:date="2023-03-22T16:21:00Z"/>
                <w:rFonts w:ascii="Calibri" w:eastAsia="Times New Roman" w:hAnsi="Calibri" w:cs="Calibri"/>
                <w:color w:val="FF0000"/>
                <w:sz w:val="20"/>
                <w:szCs w:val="20"/>
              </w:rPr>
            </w:pPr>
            <w:ins w:id="772" w:author="Commodore, Sarah" w:date="2023-03-22T16:21:00Z">
              <w:r w:rsidRPr="00DC2757">
                <w:rPr>
                  <w:rFonts w:ascii="Calibri" w:eastAsia="Times New Roman" w:hAnsi="Calibri" w:cs="Calibri"/>
                  <w:color w:val="FF0000"/>
                  <w:sz w:val="20"/>
                  <w:szCs w:val="20"/>
                </w:rPr>
                <w:t>*</w:t>
              </w:r>
            </w:ins>
          </w:p>
        </w:tc>
      </w:tr>
      <w:tr w:rsidR="00DC2757" w:rsidRPr="00DC2757" w14:paraId="224CB45D" w14:textId="77777777" w:rsidTr="00DC2757">
        <w:trPr>
          <w:trHeight w:val="260"/>
          <w:ins w:id="773" w:author="Commodore, Sarah" w:date="2023-03-22T16:21:00Z"/>
        </w:trPr>
        <w:tc>
          <w:tcPr>
            <w:tcW w:w="0" w:type="auto"/>
            <w:tcBorders>
              <w:top w:val="nil"/>
              <w:left w:val="nil"/>
              <w:bottom w:val="nil"/>
              <w:right w:val="nil"/>
            </w:tcBorders>
            <w:shd w:val="clear" w:color="auto" w:fill="auto"/>
            <w:noWrap/>
            <w:vAlign w:val="bottom"/>
            <w:hideMark/>
          </w:tcPr>
          <w:p w14:paraId="07A67D70" w14:textId="77777777" w:rsidR="00DC2757" w:rsidRPr="00DC2757" w:rsidRDefault="00DC2757" w:rsidP="00DC2757">
            <w:pPr>
              <w:spacing w:after="0" w:line="240" w:lineRule="auto"/>
              <w:rPr>
                <w:ins w:id="774" w:author="Commodore, Sarah" w:date="2023-03-22T16:21:00Z"/>
                <w:rFonts w:ascii="Calibri" w:eastAsia="Times New Roman" w:hAnsi="Calibri" w:cs="Calibri"/>
                <w:color w:val="000000"/>
                <w:sz w:val="20"/>
                <w:szCs w:val="20"/>
              </w:rPr>
            </w:pPr>
            <w:ins w:id="775" w:author="Commodore, Sarah" w:date="2023-03-22T16:21:00Z">
              <w:r w:rsidRPr="00DC2757">
                <w:rPr>
                  <w:rFonts w:ascii="Calibri" w:eastAsia="Times New Roman" w:hAnsi="Calibri" w:cs="Calibri"/>
                  <w:color w:val="000000"/>
                  <w:sz w:val="20"/>
                  <w:szCs w:val="20"/>
                </w:rPr>
                <w:t>ENSG00000157423.18</w:t>
              </w:r>
            </w:ins>
          </w:p>
        </w:tc>
        <w:tc>
          <w:tcPr>
            <w:tcW w:w="0" w:type="auto"/>
            <w:tcBorders>
              <w:top w:val="nil"/>
              <w:left w:val="nil"/>
              <w:bottom w:val="nil"/>
              <w:right w:val="nil"/>
            </w:tcBorders>
            <w:shd w:val="clear" w:color="auto" w:fill="auto"/>
            <w:noWrap/>
            <w:vAlign w:val="bottom"/>
            <w:hideMark/>
          </w:tcPr>
          <w:p w14:paraId="1926F400" w14:textId="77777777" w:rsidR="00DC2757" w:rsidRPr="00DC2757" w:rsidRDefault="00DC2757" w:rsidP="00DC2757">
            <w:pPr>
              <w:spacing w:after="0" w:line="240" w:lineRule="auto"/>
              <w:rPr>
                <w:ins w:id="776" w:author="Commodore, Sarah" w:date="2023-03-22T16:21:00Z"/>
                <w:rFonts w:ascii="Calibri" w:eastAsia="Times New Roman" w:hAnsi="Calibri" w:cs="Calibri"/>
                <w:color w:val="000000"/>
                <w:sz w:val="20"/>
                <w:szCs w:val="20"/>
              </w:rPr>
            </w:pPr>
            <w:ins w:id="777" w:author="Commodore, Sarah" w:date="2023-03-22T16:21:00Z">
              <w:r w:rsidRPr="00DC2757">
                <w:rPr>
                  <w:rFonts w:ascii="Calibri" w:eastAsia="Times New Roman" w:hAnsi="Calibri" w:cs="Calibri"/>
                  <w:color w:val="000000"/>
                  <w:sz w:val="20"/>
                  <w:szCs w:val="20"/>
                </w:rPr>
                <w:t>HYDIN</w:t>
              </w:r>
            </w:ins>
          </w:p>
        </w:tc>
        <w:tc>
          <w:tcPr>
            <w:tcW w:w="0" w:type="auto"/>
            <w:tcBorders>
              <w:top w:val="nil"/>
              <w:left w:val="nil"/>
              <w:bottom w:val="nil"/>
              <w:right w:val="nil"/>
            </w:tcBorders>
            <w:shd w:val="clear" w:color="auto" w:fill="auto"/>
            <w:noWrap/>
            <w:vAlign w:val="bottom"/>
            <w:hideMark/>
          </w:tcPr>
          <w:p w14:paraId="066B7454" w14:textId="77777777" w:rsidR="00DC2757" w:rsidRPr="00DC2757" w:rsidRDefault="00DC2757" w:rsidP="00DC2757">
            <w:pPr>
              <w:spacing w:after="0" w:line="240" w:lineRule="auto"/>
              <w:jc w:val="center"/>
              <w:rPr>
                <w:ins w:id="778" w:author="Commodore, Sarah" w:date="2023-03-22T16:21:00Z"/>
                <w:rFonts w:ascii="Calibri" w:eastAsia="Times New Roman" w:hAnsi="Calibri" w:cs="Calibri"/>
                <w:color w:val="000000"/>
                <w:sz w:val="20"/>
                <w:szCs w:val="20"/>
              </w:rPr>
            </w:pPr>
            <w:ins w:id="77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35A6333" w14:textId="77777777" w:rsidR="00DC2757" w:rsidRPr="00DC2757" w:rsidRDefault="00DC2757" w:rsidP="00DC2757">
            <w:pPr>
              <w:spacing w:after="0" w:line="240" w:lineRule="auto"/>
              <w:jc w:val="center"/>
              <w:rPr>
                <w:ins w:id="780" w:author="Commodore, Sarah" w:date="2023-03-22T16:21:00Z"/>
                <w:rFonts w:ascii="Calibri" w:eastAsia="Times New Roman" w:hAnsi="Calibri" w:cs="Calibri"/>
                <w:color w:val="000000"/>
                <w:sz w:val="20"/>
                <w:szCs w:val="20"/>
              </w:rPr>
            </w:pPr>
            <w:ins w:id="781" w:author="Commodore, Sarah" w:date="2023-03-22T16:21:00Z">
              <w:r w:rsidRPr="00DC2757">
                <w:rPr>
                  <w:rFonts w:ascii="Calibri" w:eastAsia="Times New Roman" w:hAnsi="Calibri" w:cs="Calibri"/>
                  <w:color w:val="000000"/>
                  <w:sz w:val="20"/>
                  <w:szCs w:val="20"/>
                </w:rPr>
                <w:t>8.7E-09</w:t>
              </w:r>
            </w:ins>
          </w:p>
        </w:tc>
        <w:tc>
          <w:tcPr>
            <w:tcW w:w="0" w:type="auto"/>
            <w:tcBorders>
              <w:top w:val="nil"/>
              <w:left w:val="nil"/>
              <w:bottom w:val="nil"/>
              <w:right w:val="nil"/>
            </w:tcBorders>
            <w:shd w:val="clear" w:color="auto" w:fill="auto"/>
            <w:noWrap/>
            <w:vAlign w:val="bottom"/>
            <w:hideMark/>
          </w:tcPr>
          <w:p w14:paraId="1D9C8D92" w14:textId="77777777" w:rsidR="00DC2757" w:rsidRPr="00DC2757" w:rsidRDefault="00DC2757" w:rsidP="00DC2757">
            <w:pPr>
              <w:spacing w:after="0" w:line="240" w:lineRule="auto"/>
              <w:jc w:val="center"/>
              <w:rPr>
                <w:ins w:id="782" w:author="Commodore, Sarah" w:date="2023-03-22T16:21:00Z"/>
                <w:rFonts w:ascii="Calibri" w:eastAsia="Times New Roman" w:hAnsi="Calibri" w:cs="Calibri"/>
                <w:color w:val="000000"/>
                <w:sz w:val="20"/>
                <w:szCs w:val="20"/>
              </w:rPr>
            </w:pPr>
            <w:ins w:id="783"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19EFDF0D" w14:textId="77777777" w:rsidR="00DC2757" w:rsidRPr="00DC2757" w:rsidRDefault="00DC2757" w:rsidP="00DC2757">
            <w:pPr>
              <w:spacing w:after="0" w:line="240" w:lineRule="auto"/>
              <w:jc w:val="center"/>
              <w:rPr>
                <w:ins w:id="784" w:author="Commodore, Sarah" w:date="2023-03-22T16:21:00Z"/>
                <w:rFonts w:ascii="Calibri" w:eastAsia="Times New Roman" w:hAnsi="Calibri" w:cs="Calibri"/>
                <w:color w:val="FF0000"/>
                <w:sz w:val="20"/>
                <w:szCs w:val="20"/>
              </w:rPr>
            </w:pPr>
            <w:ins w:id="785" w:author="Commodore, Sarah" w:date="2023-03-22T16:21:00Z">
              <w:r w:rsidRPr="00DC2757">
                <w:rPr>
                  <w:rFonts w:ascii="Calibri" w:eastAsia="Times New Roman" w:hAnsi="Calibri" w:cs="Calibri"/>
                  <w:color w:val="FF0000"/>
                  <w:sz w:val="20"/>
                  <w:szCs w:val="20"/>
                </w:rPr>
                <w:t>*</w:t>
              </w:r>
            </w:ins>
          </w:p>
        </w:tc>
      </w:tr>
      <w:tr w:rsidR="00DC2757" w:rsidRPr="00DC2757" w14:paraId="54521FDE" w14:textId="77777777" w:rsidTr="00DC2757">
        <w:trPr>
          <w:trHeight w:val="260"/>
          <w:ins w:id="786" w:author="Commodore, Sarah" w:date="2023-03-22T16:21:00Z"/>
        </w:trPr>
        <w:tc>
          <w:tcPr>
            <w:tcW w:w="0" w:type="auto"/>
            <w:tcBorders>
              <w:top w:val="nil"/>
              <w:left w:val="nil"/>
              <w:bottom w:val="nil"/>
              <w:right w:val="nil"/>
            </w:tcBorders>
            <w:shd w:val="clear" w:color="auto" w:fill="auto"/>
            <w:noWrap/>
            <w:vAlign w:val="bottom"/>
            <w:hideMark/>
          </w:tcPr>
          <w:p w14:paraId="73B027ED" w14:textId="77777777" w:rsidR="00DC2757" w:rsidRPr="00DC2757" w:rsidRDefault="00DC2757" w:rsidP="00DC2757">
            <w:pPr>
              <w:spacing w:after="0" w:line="240" w:lineRule="auto"/>
              <w:rPr>
                <w:ins w:id="787" w:author="Commodore, Sarah" w:date="2023-03-22T16:21:00Z"/>
                <w:rFonts w:ascii="Calibri" w:eastAsia="Times New Roman" w:hAnsi="Calibri" w:cs="Calibri"/>
                <w:color w:val="000000"/>
                <w:sz w:val="20"/>
                <w:szCs w:val="20"/>
              </w:rPr>
            </w:pPr>
            <w:ins w:id="788" w:author="Commodore, Sarah" w:date="2023-03-22T16:21:00Z">
              <w:r w:rsidRPr="00DC2757">
                <w:rPr>
                  <w:rFonts w:ascii="Calibri" w:eastAsia="Times New Roman" w:hAnsi="Calibri" w:cs="Calibri"/>
                  <w:color w:val="000000"/>
                  <w:sz w:val="20"/>
                  <w:szCs w:val="20"/>
                </w:rPr>
                <w:t>ENSG00000132464.13</w:t>
              </w:r>
            </w:ins>
          </w:p>
        </w:tc>
        <w:tc>
          <w:tcPr>
            <w:tcW w:w="0" w:type="auto"/>
            <w:tcBorders>
              <w:top w:val="nil"/>
              <w:left w:val="nil"/>
              <w:bottom w:val="nil"/>
              <w:right w:val="nil"/>
            </w:tcBorders>
            <w:shd w:val="clear" w:color="auto" w:fill="auto"/>
            <w:noWrap/>
            <w:vAlign w:val="bottom"/>
            <w:hideMark/>
          </w:tcPr>
          <w:p w14:paraId="47F8AEA0" w14:textId="77777777" w:rsidR="00DC2757" w:rsidRPr="00DC2757" w:rsidRDefault="00DC2757" w:rsidP="00DC2757">
            <w:pPr>
              <w:spacing w:after="0" w:line="240" w:lineRule="auto"/>
              <w:rPr>
                <w:ins w:id="789" w:author="Commodore, Sarah" w:date="2023-03-22T16:21:00Z"/>
                <w:rFonts w:ascii="Calibri" w:eastAsia="Times New Roman" w:hAnsi="Calibri" w:cs="Calibri"/>
                <w:color w:val="000000"/>
                <w:sz w:val="20"/>
                <w:szCs w:val="20"/>
              </w:rPr>
            </w:pPr>
            <w:ins w:id="790" w:author="Commodore, Sarah" w:date="2023-03-22T16:21:00Z">
              <w:r w:rsidRPr="00DC2757">
                <w:rPr>
                  <w:rFonts w:ascii="Calibri" w:eastAsia="Times New Roman" w:hAnsi="Calibri" w:cs="Calibri"/>
                  <w:color w:val="000000"/>
                  <w:sz w:val="20"/>
                  <w:szCs w:val="20"/>
                </w:rPr>
                <w:t>ENAM</w:t>
              </w:r>
            </w:ins>
          </w:p>
        </w:tc>
        <w:tc>
          <w:tcPr>
            <w:tcW w:w="0" w:type="auto"/>
            <w:tcBorders>
              <w:top w:val="nil"/>
              <w:left w:val="nil"/>
              <w:bottom w:val="nil"/>
              <w:right w:val="nil"/>
            </w:tcBorders>
            <w:shd w:val="clear" w:color="auto" w:fill="auto"/>
            <w:noWrap/>
            <w:vAlign w:val="bottom"/>
            <w:hideMark/>
          </w:tcPr>
          <w:p w14:paraId="2A500FF6" w14:textId="77777777" w:rsidR="00DC2757" w:rsidRPr="00DC2757" w:rsidRDefault="00DC2757" w:rsidP="00DC2757">
            <w:pPr>
              <w:spacing w:after="0" w:line="240" w:lineRule="auto"/>
              <w:jc w:val="center"/>
              <w:rPr>
                <w:ins w:id="791" w:author="Commodore, Sarah" w:date="2023-03-22T16:21:00Z"/>
                <w:rFonts w:ascii="Calibri" w:eastAsia="Times New Roman" w:hAnsi="Calibri" w:cs="Calibri"/>
                <w:color w:val="000000"/>
                <w:sz w:val="20"/>
                <w:szCs w:val="20"/>
              </w:rPr>
            </w:pPr>
            <w:ins w:id="79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81100E" w14:textId="77777777" w:rsidR="00DC2757" w:rsidRPr="00DC2757" w:rsidRDefault="00DC2757" w:rsidP="00DC2757">
            <w:pPr>
              <w:spacing w:after="0" w:line="240" w:lineRule="auto"/>
              <w:jc w:val="center"/>
              <w:rPr>
                <w:ins w:id="793" w:author="Commodore, Sarah" w:date="2023-03-22T16:21:00Z"/>
                <w:rFonts w:ascii="Calibri" w:eastAsia="Times New Roman" w:hAnsi="Calibri" w:cs="Calibri"/>
                <w:color w:val="000000"/>
                <w:sz w:val="20"/>
                <w:szCs w:val="20"/>
              </w:rPr>
            </w:pPr>
            <w:ins w:id="794"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5E51D20F" w14:textId="77777777" w:rsidR="00DC2757" w:rsidRPr="00DC2757" w:rsidRDefault="00DC2757" w:rsidP="00DC2757">
            <w:pPr>
              <w:spacing w:after="0" w:line="240" w:lineRule="auto"/>
              <w:jc w:val="center"/>
              <w:rPr>
                <w:ins w:id="795" w:author="Commodore, Sarah" w:date="2023-03-22T16:21:00Z"/>
                <w:rFonts w:ascii="Calibri" w:eastAsia="Times New Roman" w:hAnsi="Calibri" w:cs="Calibri"/>
                <w:color w:val="000000"/>
                <w:sz w:val="20"/>
                <w:szCs w:val="20"/>
              </w:rPr>
            </w:pPr>
            <w:ins w:id="796" w:author="Commodore, Sarah" w:date="2023-03-22T16:21:00Z">
              <w:r w:rsidRPr="00DC2757">
                <w:rPr>
                  <w:rFonts w:ascii="Calibri" w:eastAsia="Times New Roman" w:hAnsi="Calibri" w:cs="Calibri"/>
                  <w:color w:val="000000"/>
                  <w:sz w:val="20"/>
                  <w:szCs w:val="20"/>
                </w:rPr>
                <w:t>7.4E-04</w:t>
              </w:r>
            </w:ins>
          </w:p>
        </w:tc>
        <w:tc>
          <w:tcPr>
            <w:tcW w:w="0" w:type="auto"/>
            <w:tcBorders>
              <w:top w:val="nil"/>
              <w:left w:val="nil"/>
              <w:bottom w:val="nil"/>
              <w:right w:val="nil"/>
            </w:tcBorders>
            <w:shd w:val="clear" w:color="auto" w:fill="auto"/>
            <w:noWrap/>
            <w:vAlign w:val="bottom"/>
            <w:hideMark/>
          </w:tcPr>
          <w:p w14:paraId="03F475A6" w14:textId="77777777" w:rsidR="00DC2757" w:rsidRPr="00DC2757" w:rsidRDefault="00DC2757" w:rsidP="00DC2757">
            <w:pPr>
              <w:spacing w:after="0" w:line="240" w:lineRule="auto"/>
              <w:jc w:val="center"/>
              <w:rPr>
                <w:ins w:id="797" w:author="Commodore, Sarah" w:date="2023-03-22T16:21:00Z"/>
                <w:rFonts w:ascii="Calibri" w:eastAsia="Times New Roman" w:hAnsi="Calibri" w:cs="Calibri"/>
                <w:color w:val="FF0000"/>
                <w:sz w:val="20"/>
                <w:szCs w:val="20"/>
              </w:rPr>
            </w:pPr>
            <w:ins w:id="798" w:author="Commodore, Sarah" w:date="2023-03-22T16:21:00Z">
              <w:r w:rsidRPr="00DC2757">
                <w:rPr>
                  <w:rFonts w:ascii="Calibri" w:eastAsia="Times New Roman" w:hAnsi="Calibri" w:cs="Calibri"/>
                  <w:color w:val="FF0000"/>
                  <w:sz w:val="20"/>
                  <w:szCs w:val="20"/>
                </w:rPr>
                <w:t>*</w:t>
              </w:r>
            </w:ins>
          </w:p>
        </w:tc>
      </w:tr>
      <w:tr w:rsidR="00DC2757" w:rsidRPr="00DC2757" w14:paraId="70C669CC" w14:textId="77777777" w:rsidTr="00DC2757">
        <w:trPr>
          <w:trHeight w:val="260"/>
          <w:ins w:id="799" w:author="Commodore, Sarah" w:date="2023-03-22T16:21:00Z"/>
        </w:trPr>
        <w:tc>
          <w:tcPr>
            <w:tcW w:w="0" w:type="auto"/>
            <w:tcBorders>
              <w:top w:val="nil"/>
              <w:left w:val="nil"/>
              <w:bottom w:val="nil"/>
              <w:right w:val="nil"/>
            </w:tcBorders>
            <w:shd w:val="clear" w:color="auto" w:fill="auto"/>
            <w:noWrap/>
            <w:vAlign w:val="bottom"/>
            <w:hideMark/>
          </w:tcPr>
          <w:p w14:paraId="6D9D7B2F" w14:textId="77777777" w:rsidR="00DC2757" w:rsidRPr="00DC2757" w:rsidRDefault="00DC2757" w:rsidP="00DC2757">
            <w:pPr>
              <w:spacing w:after="0" w:line="240" w:lineRule="auto"/>
              <w:rPr>
                <w:ins w:id="800" w:author="Commodore, Sarah" w:date="2023-03-22T16:21:00Z"/>
                <w:rFonts w:ascii="Calibri" w:eastAsia="Times New Roman" w:hAnsi="Calibri" w:cs="Calibri"/>
                <w:color w:val="000000"/>
                <w:sz w:val="20"/>
                <w:szCs w:val="20"/>
              </w:rPr>
            </w:pPr>
            <w:ins w:id="801" w:author="Commodore, Sarah" w:date="2023-03-22T16:21:00Z">
              <w:r w:rsidRPr="00DC2757">
                <w:rPr>
                  <w:rFonts w:ascii="Calibri" w:eastAsia="Times New Roman" w:hAnsi="Calibri" w:cs="Calibri"/>
                  <w:color w:val="000000"/>
                  <w:sz w:val="20"/>
                  <w:szCs w:val="20"/>
                </w:rPr>
                <w:t>ENSG00000188817.8</w:t>
              </w:r>
            </w:ins>
          </w:p>
        </w:tc>
        <w:tc>
          <w:tcPr>
            <w:tcW w:w="0" w:type="auto"/>
            <w:tcBorders>
              <w:top w:val="nil"/>
              <w:left w:val="nil"/>
              <w:bottom w:val="nil"/>
              <w:right w:val="nil"/>
            </w:tcBorders>
            <w:shd w:val="clear" w:color="auto" w:fill="auto"/>
            <w:noWrap/>
            <w:vAlign w:val="bottom"/>
            <w:hideMark/>
          </w:tcPr>
          <w:p w14:paraId="4D8BBDB9" w14:textId="77777777" w:rsidR="00DC2757" w:rsidRPr="00DC2757" w:rsidRDefault="00DC2757" w:rsidP="00DC2757">
            <w:pPr>
              <w:spacing w:after="0" w:line="240" w:lineRule="auto"/>
              <w:rPr>
                <w:ins w:id="802" w:author="Commodore, Sarah" w:date="2023-03-22T16:21:00Z"/>
                <w:rFonts w:ascii="Calibri" w:eastAsia="Times New Roman" w:hAnsi="Calibri" w:cs="Calibri"/>
                <w:color w:val="000000"/>
                <w:sz w:val="20"/>
                <w:szCs w:val="20"/>
              </w:rPr>
            </w:pPr>
            <w:ins w:id="803" w:author="Commodore, Sarah" w:date="2023-03-22T16:21:00Z">
              <w:r w:rsidRPr="00DC2757">
                <w:rPr>
                  <w:rFonts w:ascii="Calibri" w:eastAsia="Times New Roman" w:hAnsi="Calibri" w:cs="Calibri"/>
                  <w:color w:val="000000"/>
                  <w:sz w:val="20"/>
                  <w:szCs w:val="20"/>
                </w:rPr>
                <w:t>SNTN</w:t>
              </w:r>
            </w:ins>
          </w:p>
        </w:tc>
        <w:tc>
          <w:tcPr>
            <w:tcW w:w="0" w:type="auto"/>
            <w:tcBorders>
              <w:top w:val="nil"/>
              <w:left w:val="nil"/>
              <w:bottom w:val="nil"/>
              <w:right w:val="nil"/>
            </w:tcBorders>
            <w:shd w:val="clear" w:color="auto" w:fill="auto"/>
            <w:noWrap/>
            <w:vAlign w:val="bottom"/>
            <w:hideMark/>
          </w:tcPr>
          <w:p w14:paraId="04FA4198" w14:textId="77777777" w:rsidR="00DC2757" w:rsidRPr="00DC2757" w:rsidRDefault="00DC2757" w:rsidP="00DC2757">
            <w:pPr>
              <w:spacing w:after="0" w:line="240" w:lineRule="auto"/>
              <w:jc w:val="center"/>
              <w:rPr>
                <w:ins w:id="804" w:author="Commodore, Sarah" w:date="2023-03-22T16:21:00Z"/>
                <w:rFonts w:ascii="Calibri" w:eastAsia="Times New Roman" w:hAnsi="Calibri" w:cs="Calibri"/>
                <w:color w:val="000000"/>
                <w:sz w:val="20"/>
                <w:szCs w:val="20"/>
              </w:rPr>
            </w:pPr>
            <w:ins w:id="80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FB32077" w14:textId="77777777" w:rsidR="00DC2757" w:rsidRPr="00DC2757" w:rsidRDefault="00DC2757" w:rsidP="00DC2757">
            <w:pPr>
              <w:spacing w:after="0" w:line="240" w:lineRule="auto"/>
              <w:jc w:val="center"/>
              <w:rPr>
                <w:ins w:id="806" w:author="Commodore, Sarah" w:date="2023-03-22T16:21:00Z"/>
                <w:rFonts w:ascii="Calibri" w:eastAsia="Times New Roman" w:hAnsi="Calibri" w:cs="Calibri"/>
                <w:color w:val="000000"/>
                <w:sz w:val="20"/>
                <w:szCs w:val="20"/>
              </w:rPr>
            </w:pPr>
            <w:ins w:id="807"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5F12A34" w14:textId="77777777" w:rsidR="00DC2757" w:rsidRPr="00DC2757" w:rsidRDefault="00DC2757" w:rsidP="00DC2757">
            <w:pPr>
              <w:spacing w:after="0" w:line="240" w:lineRule="auto"/>
              <w:jc w:val="center"/>
              <w:rPr>
                <w:ins w:id="808" w:author="Commodore, Sarah" w:date="2023-03-22T16:21:00Z"/>
                <w:rFonts w:ascii="Calibri" w:eastAsia="Times New Roman" w:hAnsi="Calibri" w:cs="Calibri"/>
                <w:color w:val="000000"/>
                <w:sz w:val="20"/>
                <w:szCs w:val="20"/>
              </w:rPr>
            </w:pPr>
            <w:ins w:id="809"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FECF6D6" w14:textId="77777777" w:rsidR="00DC2757" w:rsidRPr="00DC2757" w:rsidRDefault="00DC2757" w:rsidP="00DC2757">
            <w:pPr>
              <w:spacing w:after="0" w:line="240" w:lineRule="auto"/>
              <w:jc w:val="center"/>
              <w:rPr>
                <w:ins w:id="810" w:author="Commodore, Sarah" w:date="2023-03-22T16:21:00Z"/>
                <w:rFonts w:ascii="Calibri" w:eastAsia="Times New Roman" w:hAnsi="Calibri" w:cs="Calibri"/>
                <w:color w:val="FF0000"/>
                <w:sz w:val="20"/>
                <w:szCs w:val="20"/>
              </w:rPr>
            </w:pPr>
            <w:ins w:id="811" w:author="Commodore, Sarah" w:date="2023-03-22T16:21:00Z">
              <w:r w:rsidRPr="00DC2757">
                <w:rPr>
                  <w:rFonts w:ascii="Calibri" w:eastAsia="Times New Roman" w:hAnsi="Calibri" w:cs="Calibri"/>
                  <w:color w:val="FF0000"/>
                  <w:sz w:val="20"/>
                  <w:szCs w:val="20"/>
                </w:rPr>
                <w:t>*</w:t>
              </w:r>
            </w:ins>
          </w:p>
        </w:tc>
      </w:tr>
      <w:tr w:rsidR="00DC2757" w:rsidRPr="00DC2757" w14:paraId="4A38C0A0" w14:textId="77777777" w:rsidTr="00DC2757">
        <w:trPr>
          <w:trHeight w:val="260"/>
          <w:ins w:id="812" w:author="Commodore, Sarah" w:date="2023-03-22T16:21:00Z"/>
        </w:trPr>
        <w:tc>
          <w:tcPr>
            <w:tcW w:w="0" w:type="auto"/>
            <w:tcBorders>
              <w:top w:val="nil"/>
              <w:left w:val="nil"/>
              <w:bottom w:val="nil"/>
              <w:right w:val="nil"/>
            </w:tcBorders>
            <w:shd w:val="clear" w:color="auto" w:fill="auto"/>
            <w:noWrap/>
            <w:vAlign w:val="bottom"/>
            <w:hideMark/>
          </w:tcPr>
          <w:p w14:paraId="06D5B345" w14:textId="77777777" w:rsidR="00DC2757" w:rsidRPr="00DC2757" w:rsidRDefault="00DC2757" w:rsidP="00DC2757">
            <w:pPr>
              <w:spacing w:after="0" w:line="240" w:lineRule="auto"/>
              <w:rPr>
                <w:ins w:id="813" w:author="Commodore, Sarah" w:date="2023-03-22T16:21:00Z"/>
                <w:rFonts w:ascii="Calibri" w:eastAsia="Times New Roman" w:hAnsi="Calibri" w:cs="Calibri"/>
                <w:color w:val="000000"/>
                <w:sz w:val="20"/>
                <w:szCs w:val="20"/>
              </w:rPr>
            </w:pPr>
            <w:ins w:id="814" w:author="Commodore, Sarah" w:date="2023-03-22T16:21:00Z">
              <w:r w:rsidRPr="00DC2757">
                <w:rPr>
                  <w:rFonts w:ascii="Calibri" w:eastAsia="Times New Roman" w:hAnsi="Calibri" w:cs="Calibri"/>
                  <w:color w:val="000000"/>
                  <w:sz w:val="20"/>
                  <w:szCs w:val="20"/>
                </w:rPr>
                <w:t>ENSG00000166959.8</w:t>
              </w:r>
            </w:ins>
          </w:p>
        </w:tc>
        <w:tc>
          <w:tcPr>
            <w:tcW w:w="0" w:type="auto"/>
            <w:tcBorders>
              <w:top w:val="nil"/>
              <w:left w:val="nil"/>
              <w:bottom w:val="nil"/>
              <w:right w:val="nil"/>
            </w:tcBorders>
            <w:shd w:val="clear" w:color="auto" w:fill="auto"/>
            <w:noWrap/>
            <w:vAlign w:val="bottom"/>
            <w:hideMark/>
          </w:tcPr>
          <w:p w14:paraId="4F4B10CB" w14:textId="77777777" w:rsidR="00DC2757" w:rsidRPr="00DC2757" w:rsidRDefault="00DC2757" w:rsidP="00DC2757">
            <w:pPr>
              <w:spacing w:after="0" w:line="240" w:lineRule="auto"/>
              <w:rPr>
                <w:ins w:id="815" w:author="Commodore, Sarah" w:date="2023-03-22T16:21:00Z"/>
                <w:rFonts w:ascii="Calibri" w:eastAsia="Times New Roman" w:hAnsi="Calibri" w:cs="Calibri"/>
                <w:color w:val="000000"/>
                <w:sz w:val="20"/>
                <w:szCs w:val="20"/>
              </w:rPr>
            </w:pPr>
            <w:ins w:id="816" w:author="Commodore, Sarah" w:date="2023-03-22T16:21:00Z">
              <w:r w:rsidRPr="00DC2757">
                <w:rPr>
                  <w:rFonts w:ascii="Calibri" w:eastAsia="Times New Roman" w:hAnsi="Calibri" w:cs="Calibri"/>
                  <w:color w:val="000000"/>
                  <w:sz w:val="20"/>
                  <w:szCs w:val="20"/>
                </w:rPr>
                <w:t>MS4A8</w:t>
              </w:r>
            </w:ins>
          </w:p>
        </w:tc>
        <w:tc>
          <w:tcPr>
            <w:tcW w:w="0" w:type="auto"/>
            <w:tcBorders>
              <w:top w:val="nil"/>
              <w:left w:val="nil"/>
              <w:bottom w:val="nil"/>
              <w:right w:val="nil"/>
            </w:tcBorders>
            <w:shd w:val="clear" w:color="auto" w:fill="auto"/>
            <w:noWrap/>
            <w:vAlign w:val="bottom"/>
            <w:hideMark/>
          </w:tcPr>
          <w:p w14:paraId="0DD01477" w14:textId="77777777" w:rsidR="00DC2757" w:rsidRPr="00DC2757" w:rsidRDefault="00DC2757" w:rsidP="00DC2757">
            <w:pPr>
              <w:spacing w:after="0" w:line="240" w:lineRule="auto"/>
              <w:jc w:val="center"/>
              <w:rPr>
                <w:ins w:id="817" w:author="Commodore, Sarah" w:date="2023-03-22T16:21:00Z"/>
                <w:rFonts w:ascii="Calibri" w:eastAsia="Times New Roman" w:hAnsi="Calibri" w:cs="Calibri"/>
                <w:color w:val="000000"/>
                <w:sz w:val="20"/>
                <w:szCs w:val="20"/>
              </w:rPr>
            </w:pPr>
            <w:ins w:id="81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ADCF1C" w14:textId="77777777" w:rsidR="00DC2757" w:rsidRPr="00DC2757" w:rsidRDefault="00DC2757" w:rsidP="00DC2757">
            <w:pPr>
              <w:spacing w:after="0" w:line="240" w:lineRule="auto"/>
              <w:jc w:val="center"/>
              <w:rPr>
                <w:ins w:id="819" w:author="Commodore, Sarah" w:date="2023-03-22T16:21:00Z"/>
                <w:rFonts w:ascii="Calibri" w:eastAsia="Times New Roman" w:hAnsi="Calibri" w:cs="Calibri"/>
                <w:color w:val="000000"/>
                <w:sz w:val="20"/>
                <w:szCs w:val="20"/>
              </w:rPr>
            </w:pPr>
            <w:ins w:id="820"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60EF0949" w14:textId="77777777" w:rsidR="00DC2757" w:rsidRPr="00DC2757" w:rsidRDefault="00DC2757" w:rsidP="00DC2757">
            <w:pPr>
              <w:spacing w:after="0" w:line="240" w:lineRule="auto"/>
              <w:jc w:val="center"/>
              <w:rPr>
                <w:ins w:id="821" w:author="Commodore, Sarah" w:date="2023-03-22T16:21:00Z"/>
                <w:rFonts w:ascii="Calibri" w:eastAsia="Times New Roman" w:hAnsi="Calibri" w:cs="Calibri"/>
                <w:color w:val="000000"/>
                <w:sz w:val="20"/>
                <w:szCs w:val="20"/>
              </w:rPr>
            </w:pPr>
            <w:ins w:id="822"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4D44247D" w14:textId="77777777" w:rsidR="00DC2757" w:rsidRPr="00DC2757" w:rsidRDefault="00DC2757" w:rsidP="00DC2757">
            <w:pPr>
              <w:spacing w:after="0" w:line="240" w:lineRule="auto"/>
              <w:jc w:val="center"/>
              <w:rPr>
                <w:ins w:id="823" w:author="Commodore, Sarah" w:date="2023-03-22T16:21:00Z"/>
                <w:rFonts w:ascii="Calibri" w:eastAsia="Times New Roman" w:hAnsi="Calibri" w:cs="Calibri"/>
                <w:color w:val="FF0000"/>
                <w:sz w:val="20"/>
                <w:szCs w:val="20"/>
              </w:rPr>
            </w:pPr>
            <w:ins w:id="824" w:author="Commodore, Sarah" w:date="2023-03-22T16:21:00Z">
              <w:r w:rsidRPr="00DC2757">
                <w:rPr>
                  <w:rFonts w:ascii="Calibri" w:eastAsia="Times New Roman" w:hAnsi="Calibri" w:cs="Calibri"/>
                  <w:color w:val="FF0000"/>
                  <w:sz w:val="20"/>
                  <w:szCs w:val="20"/>
                </w:rPr>
                <w:t>*</w:t>
              </w:r>
            </w:ins>
          </w:p>
        </w:tc>
      </w:tr>
      <w:tr w:rsidR="00DC2757" w:rsidRPr="00DC2757" w14:paraId="4E8C6708" w14:textId="77777777" w:rsidTr="00DC2757">
        <w:trPr>
          <w:trHeight w:val="260"/>
          <w:ins w:id="825" w:author="Commodore, Sarah" w:date="2023-03-22T16:21:00Z"/>
        </w:trPr>
        <w:tc>
          <w:tcPr>
            <w:tcW w:w="0" w:type="auto"/>
            <w:tcBorders>
              <w:top w:val="nil"/>
              <w:left w:val="nil"/>
              <w:bottom w:val="nil"/>
              <w:right w:val="nil"/>
            </w:tcBorders>
            <w:shd w:val="clear" w:color="auto" w:fill="auto"/>
            <w:noWrap/>
            <w:vAlign w:val="bottom"/>
            <w:hideMark/>
          </w:tcPr>
          <w:p w14:paraId="7E42A592" w14:textId="77777777" w:rsidR="00DC2757" w:rsidRPr="00DC2757" w:rsidRDefault="00DC2757" w:rsidP="00DC2757">
            <w:pPr>
              <w:spacing w:after="0" w:line="240" w:lineRule="auto"/>
              <w:rPr>
                <w:ins w:id="826" w:author="Commodore, Sarah" w:date="2023-03-22T16:21:00Z"/>
                <w:rFonts w:ascii="Calibri" w:eastAsia="Times New Roman" w:hAnsi="Calibri" w:cs="Calibri"/>
                <w:color w:val="000000"/>
                <w:sz w:val="20"/>
                <w:szCs w:val="20"/>
              </w:rPr>
            </w:pPr>
            <w:ins w:id="827" w:author="Commodore, Sarah" w:date="2023-03-22T16:21:00Z">
              <w:r w:rsidRPr="00DC2757">
                <w:rPr>
                  <w:rFonts w:ascii="Calibri" w:eastAsia="Times New Roman" w:hAnsi="Calibri" w:cs="Calibri"/>
                  <w:color w:val="000000"/>
                  <w:sz w:val="20"/>
                  <w:szCs w:val="20"/>
                </w:rPr>
                <w:t>ENSG00000118492.18</w:t>
              </w:r>
            </w:ins>
          </w:p>
        </w:tc>
        <w:tc>
          <w:tcPr>
            <w:tcW w:w="0" w:type="auto"/>
            <w:tcBorders>
              <w:top w:val="nil"/>
              <w:left w:val="nil"/>
              <w:bottom w:val="nil"/>
              <w:right w:val="nil"/>
            </w:tcBorders>
            <w:shd w:val="clear" w:color="auto" w:fill="auto"/>
            <w:noWrap/>
            <w:vAlign w:val="bottom"/>
            <w:hideMark/>
          </w:tcPr>
          <w:p w14:paraId="5DD6BE02" w14:textId="77777777" w:rsidR="00DC2757" w:rsidRPr="00DC2757" w:rsidRDefault="00DC2757" w:rsidP="00DC2757">
            <w:pPr>
              <w:spacing w:after="0" w:line="240" w:lineRule="auto"/>
              <w:rPr>
                <w:ins w:id="828" w:author="Commodore, Sarah" w:date="2023-03-22T16:21:00Z"/>
                <w:rFonts w:ascii="Calibri" w:eastAsia="Times New Roman" w:hAnsi="Calibri" w:cs="Calibri"/>
                <w:color w:val="000000"/>
                <w:sz w:val="20"/>
                <w:szCs w:val="20"/>
              </w:rPr>
            </w:pPr>
            <w:ins w:id="829" w:author="Commodore, Sarah" w:date="2023-03-22T16:21:00Z">
              <w:r w:rsidRPr="00DC2757">
                <w:rPr>
                  <w:rFonts w:ascii="Calibri" w:eastAsia="Times New Roman" w:hAnsi="Calibri" w:cs="Calibri"/>
                  <w:color w:val="000000"/>
                  <w:sz w:val="20"/>
                  <w:szCs w:val="20"/>
                </w:rPr>
                <w:t>ADGB</w:t>
              </w:r>
            </w:ins>
          </w:p>
        </w:tc>
        <w:tc>
          <w:tcPr>
            <w:tcW w:w="0" w:type="auto"/>
            <w:tcBorders>
              <w:top w:val="nil"/>
              <w:left w:val="nil"/>
              <w:bottom w:val="nil"/>
              <w:right w:val="nil"/>
            </w:tcBorders>
            <w:shd w:val="clear" w:color="auto" w:fill="auto"/>
            <w:noWrap/>
            <w:vAlign w:val="bottom"/>
            <w:hideMark/>
          </w:tcPr>
          <w:p w14:paraId="12444931" w14:textId="77777777" w:rsidR="00DC2757" w:rsidRPr="00DC2757" w:rsidRDefault="00DC2757" w:rsidP="00DC2757">
            <w:pPr>
              <w:spacing w:after="0" w:line="240" w:lineRule="auto"/>
              <w:jc w:val="center"/>
              <w:rPr>
                <w:ins w:id="830" w:author="Commodore, Sarah" w:date="2023-03-22T16:21:00Z"/>
                <w:rFonts w:ascii="Calibri" w:eastAsia="Times New Roman" w:hAnsi="Calibri" w:cs="Calibri"/>
                <w:color w:val="000000"/>
                <w:sz w:val="20"/>
                <w:szCs w:val="20"/>
              </w:rPr>
            </w:pPr>
            <w:ins w:id="83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0B896F2" w14:textId="77777777" w:rsidR="00DC2757" w:rsidRPr="00DC2757" w:rsidRDefault="00DC2757" w:rsidP="00DC2757">
            <w:pPr>
              <w:spacing w:after="0" w:line="240" w:lineRule="auto"/>
              <w:jc w:val="center"/>
              <w:rPr>
                <w:ins w:id="832" w:author="Commodore, Sarah" w:date="2023-03-22T16:21:00Z"/>
                <w:rFonts w:ascii="Calibri" w:eastAsia="Times New Roman" w:hAnsi="Calibri" w:cs="Calibri"/>
                <w:color w:val="000000"/>
                <w:sz w:val="20"/>
                <w:szCs w:val="20"/>
              </w:rPr>
            </w:pPr>
            <w:ins w:id="833" w:author="Commodore, Sarah" w:date="2023-03-22T16:21:00Z">
              <w:r w:rsidRPr="00DC2757">
                <w:rPr>
                  <w:rFonts w:ascii="Calibri" w:eastAsia="Times New Roman" w:hAnsi="Calibri" w:cs="Calibri"/>
                  <w:color w:val="000000"/>
                  <w:sz w:val="20"/>
                  <w:szCs w:val="20"/>
                </w:rPr>
                <w:t>9.1E-10</w:t>
              </w:r>
            </w:ins>
          </w:p>
        </w:tc>
        <w:tc>
          <w:tcPr>
            <w:tcW w:w="0" w:type="auto"/>
            <w:tcBorders>
              <w:top w:val="nil"/>
              <w:left w:val="nil"/>
              <w:bottom w:val="nil"/>
              <w:right w:val="nil"/>
            </w:tcBorders>
            <w:shd w:val="clear" w:color="auto" w:fill="auto"/>
            <w:noWrap/>
            <w:vAlign w:val="bottom"/>
            <w:hideMark/>
          </w:tcPr>
          <w:p w14:paraId="248399F5" w14:textId="77777777" w:rsidR="00DC2757" w:rsidRPr="00DC2757" w:rsidRDefault="00DC2757" w:rsidP="00DC2757">
            <w:pPr>
              <w:spacing w:after="0" w:line="240" w:lineRule="auto"/>
              <w:jc w:val="center"/>
              <w:rPr>
                <w:ins w:id="834" w:author="Commodore, Sarah" w:date="2023-03-22T16:21:00Z"/>
                <w:rFonts w:ascii="Calibri" w:eastAsia="Times New Roman" w:hAnsi="Calibri" w:cs="Calibri"/>
                <w:color w:val="000000"/>
                <w:sz w:val="20"/>
                <w:szCs w:val="20"/>
              </w:rPr>
            </w:pPr>
            <w:ins w:id="835"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67B60FE3" w14:textId="77777777" w:rsidR="00DC2757" w:rsidRPr="00DC2757" w:rsidRDefault="00DC2757" w:rsidP="00DC2757">
            <w:pPr>
              <w:spacing w:after="0" w:line="240" w:lineRule="auto"/>
              <w:jc w:val="center"/>
              <w:rPr>
                <w:ins w:id="836" w:author="Commodore, Sarah" w:date="2023-03-22T16:21:00Z"/>
                <w:rFonts w:ascii="Calibri" w:eastAsia="Times New Roman" w:hAnsi="Calibri" w:cs="Calibri"/>
                <w:color w:val="FF0000"/>
                <w:sz w:val="20"/>
                <w:szCs w:val="20"/>
              </w:rPr>
            </w:pPr>
            <w:ins w:id="837" w:author="Commodore, Sarah" w:date="2023-03-22T16:21:00Z">
              <w:r w:rsidRPr="00DC2757">
                <w:rPr>
                  <w:rFonts w:ascii="Calibri" w:eastAsia="Times New Roman" w:hAnsi="Calibri" w:cs="Calibri"/>
                  <w:color w:val="FF0000"/>
                  <w:sz w:val="20"/>
                  <w:szCs w:val="20"/>
                </w:rPr>
                <w:t>*</w:t>
              </w:r>
            </w:ins>
          </w:p>
        </w:tc>
      </w:tr>
      <w:tr w:rsidR="00DC2757" w:rsidRPr="00DC2757" w14:paraId="4BECA5DF" w14:textId="77777777" w:rsidTr="00DC2757">
        <w:trPr>
          <w:trHeight w:val="260"/>
          <w:ins w:id="838" w:author="Commodore, Sarah" w:date="2023-03-22T16:21:00Z"/>
        </w:trPr>
        <w:tc>
          <w:tcPr>
            <w:tcW w:w="0" w:type="auto"/>
            <w:tcBorders>
              <w:top w:val="nil"/>
              <w:left w:val="nil"/>
              <w:bottom w:val="nil"/>
              <w:right w:val="nil"/>
            </w:tcBorders>
            <w:shd w:val="clear" w:color="auto" w:fill="auto"/>
            <w:noWrap/>
            <w:vAlign w:val="bottom"/>
            <w:hideMark/>
          </w:tcPr>
          <w:p w14:paraId="7B598980" w14:textId="77777777" w:rsidR="00DC2757" w:rsidRPr="00DC2757" w:rsidRDefault="00DC2757" w:rsidP="00DC2757">
            <w:pPr>
              <w:spacing w:after="0" w:line="240" w:lineRule="auto"/>
              <w:rPr>
                <w:ins w:id="839" w:author="Commodore, Sarah" w:date="2023-03-22T16:21:00Z"/>
                <w:rFonts w:ascii="Calibri" w:eastAsia="Times New Roman" w:hAnsi="Calibri" w:cs="Calibri"/>
                <w:color w:val="000000"/>
                <w:sz w:val="20"/>
                <w:szCs w:val="20"/>
              </w:rPr>
            </w:pPr>
            <w:ins w:id="840" w:author="Commodore, Sarah" w:date="2023-03-22T16:21:00Z">
              <w:r w:rsidRPr="00DC2757">
                <w:rPr>
                  <w:rFonts w:ascii="Calibri" w:eastAsia="Times New Roman" w:hAnsi="Calibri" w:cs="Calibri"/>
                  <w:color w:val="000000"/>
                  <w:sz w:val="20"/>
                  <w:szCs w:val="20"/>
                </w:rPr>
                <w:t>ENSG00000100012.12</w:t>
              </w:r>
            </w:ins>
          </w:p>
        </w:tc>
        <w:tc>
          <w:tcPr>
            <w:tcW w:w="0" w:type="auto"/>
            <w:tcBorders>
              <w:top w:val="nil"/>
              <w:left w:val="nil"/>
              <w:bottom w:val="nil"/>
              <w:right w:val="nil"/>
            </w:tcBorders>
            <w:shd w:val="clear" w:color="auto" w:fill="auto"/>
            <w:noWrap/>
            <w:vAlign w:val="bottom"/>
            <w:hideMark/>
          </w:tcPr>
          <w:p w14:paraId="34FCED69" w14:textId="77777777" w:rsidR="00DC2757" w:rsidRPr="00DC2757" w:rsidRDefault="00DC2757" w:rsidP="00DC2757">
            <w:pPr>
              <w:spacing w:after="0" w:line="240" w:lineRule="auto"/>
              <w:rPr>
                <w:ins w:id="841" w:author="Commodore, Sarah" w:date="2023-03-22T16:21:00Z"/>
                <w:rFonts w:ascii="Calibri" w:eastAsia="Times New Roman" w:hAnsi="Calibri" w:cs="Calibri"/>
                <w:color w:val="000000"/>
                <w:sz w:val="20"/>
                <w:szCs w:val="20"/>
              </w:rPr>
            </w:pPr>
            <w:ins w:id="842" w:author="Commodore, Sarah" w:date="2023-03-22T16:21:00Z">
              <w:r w:rsidRPr="00DC2757">
                <w:rPr>
                  <w:rFonts w:ascii="Calibri" w:eastAsia="Times New Roman" w:hAnsi="Calibri" w:cs="Calibri"/>
                  <w:color w:val="000000"/>
                  <w:sz w:val="20"/>
                  <w:szCs w:val="20"/>
                </w:rPr>
                <w:t>SEC14L3</w:t>
              </w:r>
            </w:ins>
          </w:p>
        </w:tc>
        <w:tc>
          <w:tcPr>
            <w:tcW w:w="0" w:type="auto"/>
            <w:tcBorders>
              <w:top w:val="nil"/>
              <w:left w:val="nil"/>
              <w:bottom w:val="nil"/>
              <w:right w:val="nil"/>
            </w:tcBorders>
            <w:shd w:val="clear" w:color="auto" w:fill="auto"/>
            <w:noWrap/>
            <w:vAlign w:val="bottom"/>
            <w:hideMark/>
          </w:tcPr>
          <w:p w14:paraId="662C9D00" w14:textId="77777777" w:rsidR="00DC2757" w:rsidRPr="00DC2757" w:rsidRDefault="00DC2757" w:rsidP="00DC2757">
            <w:pPr>
              <w:spacing w:after="0" w:line="240" w:lineRule="auto"/>
              <w:jc w:val="center"/>
              <w:rPr>
                <w:ins w:id="843" w:author="Commodore, Sarah" w:date="2023-03-22T16:21:00Z"/>
                <w:rFonts w:ascii="Calibri" w:eastAsia="Times New Roman" w:hAnsi="Calibri" w:cs="Calibri"/>
                <w:color w:val="000000"/>
                <w:sz w:val="20"/>
                <w:szCs w:val="20"/>
              </w:rPr>
            </w:pPr>
            <w:ins w:id="84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88FEA41" w14:textId="77777777" w:rsidR="00DC2757" w:rsidRPr="00DC2757" w:rsidRDefault="00DC2757" w:rsidP="00DC2757">
            <w:pPr>
              <w:spacing w:after="0" w:line="240" w:lineRule="auto"/>
              <w:jc w:val="center"/>
              <w:rPr>
                <w:ins w:id="845" w:author="Commodore, Sarah" w:date="2023-03-22T16:21:00Z"/>
                <w:rFonts w:ascii="Calibri" w:eastAsia="Times New Roman" w:hAnsi="Calibri" w:cs="Calibri"/>
                <w:color w:val="000000"/>
                <w:sz w:val="20"/>
                <w:szCs w:val="20"/>
              </w:rPr>
            </w:pPr>
            <w:ins w:id="846" w:author="Commodore, Sarah" w:date="2023-03-22T16:21:00Z">
              <w:r w:rsidRPr="00DC2757">
                <w:rPr>
                  <w:rFonts w:ascii="Calibri" w:eastAsia="Times New Roman" w:hAnsi="Calibri" w:cs="Calibri"/>
                  <w:color w:val="000000"/>
                  <w:sz w:val="20"/>
                  <w:szCs w:val="20"/>
                </w:rPr>
                <w:t>2.0E-12</w:t>
              </w:r>
            </w:ins>
          </w:p>
        </w:tc>
        <w:tc>
          <w:tcPr>
            <w:tcW w:w="0" w:type="auto"/>
            <w:tcBorders>
              <w:top w:val="nil"/>
              <w:left w:val="nil"/>
              <w:bottom w:val="nil"/>
              <w:right w:val="nil"/>
            </w:tcBorders>
            <w:shd w:val="clear" w:color="auto" w:fill="auto"/>
            <w:noWrap/>
            <w:vAlign w:val="bottom"/>
            <w:hideMark/>
          </w:tcPr>
          <w:p w14:paraId="241AB6FA" w14:textId="77777777" w:rsidR="00DC2757" w:rsidRPr="00DC2757" w:rsidRDefault="00DC2757" w:rsidP="00DC2757">
            <w:pPr>
              <w:spacing w:after="0" w:line="240" w:lineRule="auto"/>
              <w:jc w:val="center"/>
              <w:rPr>
                <w:ins w:id="847" w:author="Commodore, Sarah" w:date="2023-03-22T16:21:00Z"/>
                <w:rFonts w:ascii="Calibri" w:eastAsia="Times New Roman" w:hAnsi="Calibri" w:cs="Calibri"/>
                <w:color w:val="000000"/>
                <w:sz w:val="20"/>
                <w:szCs w:val="20"/>
              </w:rPr>
            </w:pPr>
            <w:ins w:id="848"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2FEA55DC" w14:textId="77777777" w:rsidR="00DC2757" w:rsidRPr="00DC2757" w:rsidRDefault="00DC2757" w:rsidP="00DC2757">
            <w:pPr>
              <w:spacing w:after="0" w:line="240" w:lineRule="auto"/>
              <w:jc w:val="center"/>
              <w:rPr>
                <w:ins w:id="849" w:author="Commodore, Sarah" w:date="2023-03-22T16:21:00Z"/>
                <w:rFonts w:ascii="Calibri" w:eastAsia="Times New Roman" w:hAnsi="Calibri" w:cs="Calibri"/>
                <w:color w:val="FF0000"/>
                <w:sz w:val="20"/>
                <w:szCs w:val="20"/>
              </w:rPr>
            </w:pPr>
            <w:ins w:id="850" w:author="Commodore, Sarah" w:date="2023-03-22T16:21:00Z">
              <w:r w:rsidRPr="00DC2757">
                <w:rPr>
                  <w:rFonts w:ascii="Calibri" w:eastAsia="Times New Roman" w:hAnsi="Calibri" w:cs="Calibri"/>
                  <w:color w:val="FF0000"/>
                  <w:sz w:val="20"/>
                  <w:szCs w:val="20"/>
                </w:rPr>
                <w:t>*</w:t>
              </w:r>
            </w:ins>
          </w:p>
        </w:tc>
      </w:tr>
      <w:tr w:rsidR="00DC2757" w:rsidRPr="00DC2757" w14:paraId="4F34A1D7" w14:textId="77777777" w:rsidTr="00DC2757">
        <w:trPr>
          <w:trHeight w:val="260"/>
          <w:ins w:id="851" w:author="Commodore, Sarah" w:date="2023-03-22T16:21:00Z"/>
        </w:trPr>
        <w:tc>
          <w:tcPr>
            <w:tcW w:w="0" w:type="auto"/>
            <w:tcBorders>
              <w:top w:val="nil"/>
              <w:left w:val="nil"/>
              <w:bottom w:val="nil"/>
              <w:right w:val="nil"/>
            </w:tcBorders>
            <w:shd w:val="clear" w:color="auto" w:fill="auto"/>
            <w:noWrap/>
            <w:vAlign w:val="bottom"/>
            <w:hideMark/>
          </w:tcPr>
          <w:p w14:paraId="50A44AC1" w14:textId="77777777" w:rsidR="00DC2757" w:rsidRPr="00DC2757" w:rsidRDefault="00DC2757" w:rsidP="00DC2757">
            <w:pPr>
              <w:spacing w:after="0" w:line="240" w:lineRule="auto"/>
              <w:rPr>
                <w:ins w:id="852" w:author="Commodore, Sarah" w:date="2023-03-22T16:21:00Z"/>
                <w:rFonts w:ascii="Calibri" w:eastAsia="Times New Roman" w:hAnsi="Calibri" w:cs="Calibri"/>
                <w:color w:val="000000"/>
                <w:sz w:val="20"/>
                <w:szCs w:val="20"/>
              </w:rPr>
            </w:pPr>
            <w:ins w:id="853" w:author="Commodore, Sarah" w:date="2023-03-22T16:21:00Z">
              <w:r w:rsidRPr="00DC2757">
                <w:rPr>
                  <w:rFonts w:ascii="Calibri" w:eastAsia="Times New Roman" w:hAnsi="Calibri" w:cs="Calibri"/>
                  <w:color w:val="000000"/>
                  <w:sz w:val="20"/>
                  <w:szCs w:val="20"/>
                </w:rPr>
                <w:t>ENSG00000173627.8</w:t>
              </w:r>
            </w:ins>
          </w:p>
        </w:tc>
        <w:tc>
          <w:tcPr>
            <w:tcW w:w="0" w:type="auto"/>
            <w:tcBorders>
              <w:top w:val="nil"/>
              <w:left w:val="nil"/>
              <w:bottom w:val="nil"/>
              <w:right w:val="nil"/>
            </w:tcBorders>
            <w:shd w:val="clear" w:color="auto" w:fill="auto"/>
            <w:noWrap/>
            <w:vAlign w:val="bottom"/>
            <w:hideMark/>
          </w:tcPr>
          <w:p w14:paraId="49D4B9C9" w14:textId="77777777" w:rsidR="00DC2757" w:rsidRPr="00DC2757" w:rsidRDefault="00DC2757" w:rsidP="00DC2757">
            <w:pPr>
              <w:spacing w:after="0" w:line="240" w:lineRule="auto"/>
              <w:rPr>
                <w:ins w:id="854" w:author="Commodore, Sarah" w:date="2023-03-22T16:21:00Z"/>
                <w:rFonts w:ascii="Calibri" w:eastAsia="Times New Roman" w:hAnsi="Calibri" w:cs="Calibri"/>
                <w:color w:val="000000"/>
                <w:sz w:val="20"/>
                <w:szCs w:val="20"/>
              </w:rPr>
            </w:pPr>
            <w:ins w:id="855" w:author="Commodore, Sarah" w:date="2023-03-22T16:21:00Z">
              <w:r w:rsidRPr="00DC2757">
                <w:rPr>
                  <w:rFonts w:ascii="Calibri" w:eastAsia="Times New Roman" w:hAnsi="Calibri" w:cs="Calibri"/>
                  <w:color w:val="000000"/>
                  <w:sz w:val="20"/>
                  <w:szCs w:val="20"/>
                </w:rPr>
                <w:t>APOBEC4</w:t>
              </w:r>
            </w:ins>
          </w:p>
        </w:tc>
        <w:tc>
          <w:tcPr>
            <w:tcW w:w="0" w:type="auto"/>
            <w:tcBorders>
              <w:top w:val="nil"/>
              <w:left w:val="nil"/>
              <w:bottom w:val="nil"/>
              <w:right w:val="nil"/>
            </w:tcBorders>
            <w:shd w:val="clear" w:color="auto" w:fill="auto"/>
            <w:noWrap/>
            <w:vAlign w:val="bottom"/>
            <w:hideMark/>
          </w:tcPr>
          <w:p w14:paraId="00E82E89" w14:textId="77777777" w:rsidR="00DC2757" w:rsidRPr="00DC2757" w:rsidRDefault="00DC2757" w:rsidP="00DC2757">
            <w:pPr>
              <w:spacing w:after="0" w:line="240" w:lineRule="auto"/>
              <w:jc w:val="center"/>
              <w:rPr>
                <w:ins w:id="856" w:author="Commodore, Sarah" w:date="2023-03-22T16:21:00Z"/>
                <w:rFonts w:ascii="Calibri" w:eastAsia="Times New Roman" w:hAnsi="Calibri" w:cs="Calibri"/>
                <w:color w:val="000000"/>
                <w:sz w:val="20"/>
                <w:szCs w:val="20"/>
              </w:rPr>
            </w:pPr>
            <w:ins w:id="85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64E016E" w14:textId="77777777" w:rsidR="00DC2757" w:rsidRPr="00DC2757" w:rsidRDefault="00DC2757" w:rsidP="00DC2757">
            <w:pPr>
              <w:spacing w:after="0" w:line="240" w:lineRule="auto"/>
              <w:jc w:val="center"/>
              <w:rPr>
                <w:ins w:id="858" w:author="Commodore, Sarah" w:date="2023-03-22T16:21:00Z"/>
                <w:rFonts w:ascii="Calibri" w:eastAsia="Times New Roman" w:hAnsi="Calibri" w:cs="Calibri"/>
                <w:color w:val="000000"/>
                <w:sz w:val="20"/>
                <w:szCs w:val="20"/>
              </w:rPr>
            </w:pPr>
            <w:ins w:id="859" w:author="Commodore, Sarah" w:date="2023-03-22T16:21:00Z">
              <w:r w:rsidRPr="00DC2757">
                <w:rPr>
                  <w:rFonts w:ascii="Calibri" w:eastAsia="Times New Roman" w:hAnsi="Calibri" w:cs="Calibri"/>
                  <w:color w:val="000000"/>
                  <w:sz w:val="20"/>
                  <w:szCs w:val="20"/>
                </w:rPr>
                <w:t>6.1E-12</w:t>
              </w:r>
            </w:ins>
          </w:p>
        </w:tc>
        <w:tc>
          <w:tcPr>
            <w:tcW w:w="0" w:type="auto"/>
            <w:tcBorders>
              <w:top w:val="nil"/>
              <w:left w:val="nil"/>
              <w:bottom w:val="nil"/>
              <w:right w:val="nil"/>
            </w:tcBorders>
            <w:shd w:val="clear" w:color="auto" w:fill="auto"/>
            <w:noWrap/>
            <w:vAlign w:val="bottom"/>
            <w:hideMark/>
          </w:tcPr>
          <w:p w14:paraId="5999B3A0" w14:textId="77777777" w:rsidR="00DC2757" w:rsidRPr="00DC2757" w:rsidRDefault="00DC2757" w:rsidP="00DC2757">
            <w:pPr>
              <w:spacing w:after="0" w:line="240" w:lineRule="auto"/>
              <w:jc w:val="center"/>
              <w:rPr>
                <w:ins w:id="860" w:author="Commodore, Sarah" w:date="2023-03-22T16:21:00Z"/>
                <w:rFonts w:ascii="Calibri" w:eastAsia="Times New Roman" w:hAnsi="Calibri" w:cs="Calibri"/>
                <w:color w:val="000000"/>
                <w:sz w:val="20"/>
                <w:szCs w:val="20"/>
              </w:rPr>
            </w:pPr>
            <w:ins w:id="861"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788CDE2F" w14:textId="77777777" w:rsidR="00DC2757" w:rsidRPr="00DC2757" w:rsidRDefault="00DC2757" w:rsidP="00DC2757">
            <w:pPr>
              <w:spacing w:after="0" w:line="240" w:lineRule="auto"/>
              <w:jc w:val="center"/>
              <w:rPr>
                <w:ins w:id="862" w:author="Commodore, Sarah" w:date="2023-03-22T16:21:00Z"/>
                <w:rFonts w:ascii="Calibri" w:eastAsia="Times New Roman" w:hAnsi="Calibri" w:cs="Calibri"/>
                <w:color w:val="FF0000"/>
                <w:sz w:val="20"/>
                <w:szCs w:val="20"/>
              </w:rPr>
            </w:pPr>
            <w:ins w:id="863" w:author="Commodore, Sarah" w:date="2023-03-22T16:21:00Z">
              <w:r w:rsidRPr="00DC2757">
                <w:rPr>
                  <w:rFonts w:ascii="Calibri" w:eastAsia="Times New Roman" w:hAnsi="Calibri" w:cs="Calibri"/>
                  <w:color w:val="FF0000"/>
                  <w:sz w:val="20"/>
                  <w:szCs w:val="20"/>
                </w:rPr>
                <w:t>*</w:t>
              </w:r>
            </w:ins>
          </w:p>
        </w:tc>
      </w:tr>
      <w:tr w:rsidR="00DC2757" w:rsidRPr="00DC2757" w14:paraId="32EF3B3A" w14:textId="77777777" w:rsidTr="00DC2757">
        <w:trPr>
          <w:trHeight w:val="260"/>
          <w:ins w:id="864" w:author="Commodore, Sarah" w:date="2023-03-22T16:21:00Z"/>
        </w:trPr>
        <w:tc>
          <w:tcPr>
            <w:tcW w:w="0" w:type="auto"/>
            <w:tcBorders>
              <w:top w:val="nil"/>
              <w:left w:val="nil"/>
              <w:bottom w:val="nil"/>
              <w:right w:val="nil"/>
            </w:tcBorders>
            <w:shd w:val="clear" w:color="auto" w:fill="auto"/>
            <w:noWrap/>
            <w:vAlign w:val="bottom"/>
            <w:hideMark/>
          </w:tcPr>
          <w:p w14:paraId="31319D2F" w14:textId="77777777" w:rsidR="00DC2757" w:rsidRPr="00DC2757" w:rsidRDefault="00DC2757" w:rsidP="00DC2757">
            <w:pPr>
              <w:spacing w:after="0" w:line="240" w:lineRule="auto"/>
              <w:rPr>
                <w:ins w:id="865" w:author="Commodore, Sarah" w:date="2023-03-22T16:21:00Z"/>
                <w:rFonts w:ascii="Calibri" w:eastAsia="Times New Roman" w:hAnsi="Calibri" w:cs="Calibri"/>
                <w:color w:val="000000"/>
                <w:sz w:val="20"/>
                <w:szCs w:val="20"/>
              </w:rPr>
            </w:pPr>
            <w:ins w:id="866" w:author="Commodore, Sarah" w:date="2023-03-22T16:21:00Z">
              <w:r w:rsidRPr="00DC2757">
                <w:rPr>
                  <w:rFonts w:ascii="Calibri" w:eastAsia="Times New Roman" w:hAnsi="Calibri" w:cs="Calibri"/>
                  <w:color w:val="000000"/>
                  <w:sz w:val="20"/>
                  <w:szCs w:val="20"/>
                </w:rPr>
                <w:t>ENSG00000171533.12</w:t>
              </w:r>
            </w:ins>
          </w:p>
        </w:tc>
        <w:tc>
          <w:tcPr>
            <w:tcW w:w="0" w:type="auto"/>
            <w:tcBorders>
              <w:top w:val="nil"/>
              <w:left w:val="nil"/>
              <w:bottom w:val="nil"/>
              <w:right w:val="nil"/>
            </w:tcBorders>
            <w:shd w:val="clear" w:color="auto" w:fill="auto"/>
            <w:noWrap/>
            <w:vAlign w:val="bottom"/>
            <w:hideMark/>
          </w:tcPr>
          <w:p w14:paraId="5767D303" w14:textId="77777777" w:rsidR="00DC2757" w:rsidRPr="00DC2757" w:rsidRDefault="00DC2757" w:rsidP="00DC2757">
            <w:pPr>
              <w:spacing w:after="0" w:line="240" w:lineRule="auto"/>
              <w:rPr>
                <w:ins w:id="867" w:author="Commodore, Sarah" w:date="2023-03-22T16:21:00Z"/>
                <w:rFonts w:ascii="Calibri" w:eastAsia="Times New Roman" w:hAnsi="Calibri" w:cs="Calibri"/>
                <w:color w:val="000000"/>
                <w:sz w:val="20"/>
                <w:szCs w:val="20"/>
              </w:rPr>
            </w:pPr>
            <w:ins w:id="868" w:author="Commodore, Sarah" w:date="2023-03-22T16:21:00Z">
              <w:r w:rsidRPr="00DC2757">
                <w:rPr>
                  <w:rFonts w:ascii="Calibri" w:eastAsia="Times New Roman" w:hAnsi="Calibri" w:cs="Calibri"/>
                  <w:color w:val="000000"/>
                  <w:sz w:val="20"/>
                  <w:szCs w:val="20"/>
                </w:rPr>
                <w:t>MAP6</w:t>
              </w:r>
            </w:ins>
          </w:p>
        </w:tc>
        <w:tc>
          <w:tcPr>
            <w:tcW w:w="0" w:type="auto"/>
            <w:tcBorders>
              <w:top w:val="nil"/>
              <w:left w:val="nil"/>
              <w:bottom w:val="nil"/>
              <w:right w:val="nil"/>
            </w:tcBorders>
            <w:shd w:val="clear" w:color="auto" w:fill="auto"/>
            <w:noWrap/>
            <w:vAlign w:val="bottom"/>
            <w:hideMark/>
          </w:tcPr>
          <w:p w14:paraId="45170A1C" w14:textId="77777777" w:rsidR="00DC2757" w:rsidRPr="00DC2757" w:rsidRDefault="00DC2757" w:rsidP="00DC2757">
            <w:pPr>
              <w:spacing w:after="0" w:line="240" w:lineRule="auto"/>
              <w:jc w:val="center"/>
              <w:rPr>
                <w:ins w:id="869" w:author="Commodore, Sarah" w:date="2023-03-22T16:21:00Z"/>
                <w:rFonts w:ascii="Calibri" w:eastAsia="Times New Roman" w:hAnsi="Calibri" w:cs="Calibri"/>
                <w:color w:val="000000"/>
                <w:sz w:val="20"/>
                <w:szCs w:val="20"/>
              </w:rPr>
            </w:pPr>
            <w:ins w:id="87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1FEB9CDB" w14:textId="77777777" w:rsidR="00DC2757" w:rsidRPr="00DC2757" w:rsidRDefault="00DC2757" w:rsidP="00DC2757">
            <w:pPr>
              <w:spacing w:after="0" w:line="240" w:lineRule="auto"/>
              <w:jc w:val="center"/>
              <w:rPr>
                <w:ins w:id="871" w:author="Commodore, Sarah" w:date="2023-03-22T16:21:00Z"/>
                <w:rFonts w:ascii="Calibri" w:eastAsia="Times New Roman" w:hAnsi="Calibri" w:cs="Calibri"/>
                <w:color w:val="000000"/>
                <w:sz w:val="20"/>
                <w:szCs w:val="20"/>
              </w:rPr>
            </w:pPr>
            <w:ins w:id="872" w:author="Commodore, Sarah" w:date="2023-03-22T16:21:00Z">
              <w:r w:rsidRPr="00DC2757">
                <w:rPr>
                  <w:rFonts w:ascii="Calibri" w:eastAsia="Times New Roman" w:hAnsi="Calibri" w:cs="Calibri"/>
                  <w:color w:val="000000"/>
                  <w:sz w:val="20"/>
                  <w:szCs w:val="20"/>
                </w:rPr>
                <w:t>6.0E-15</w:t>
              </w:r>
            </w:ins>
          </w:p>
        </w:tc>
        <w:tc>
          <w:tcPr>
            <w:tcW w:w="0" w:type="auto"/>
            <w:tcBorders>
              <w:top w:val="nil"/>
              <w:left w:val="nil"/>
              <w:bottom w:val="nil"/>
              <w:right w:val="nil"/>
            </w:tcBorders>
            <w:shd w:val="clear" w:color="auto" w:fill="auto"/>
            <w:noWrap/>
            <w:vAlign w:val="bottom"/>
            <w:hideMark/>
          </w:tcPr>
          <w:p w14:paraId="2CED3861" w14:textId="77777777" w:rsidR="00DC2757" w:rsidRPr="00DC2757" w:rsidRDefault="00DC2757" w:rsidP="00DC2757">
            <w:pPr>
              <w:spacing w:after="0" w:line="240" w:lineRule="auto"/>
              <w:jc w:val="center"/>
              <w:rPr>
                <w:ins w:id="873" w:author="Commodore, Sarah" w:date="2023-03-22T16:21:00Z"/>
                <w:rFonts w:ascii="Calibri" w:eastAsia="Times New Roman" w:hAnsi="Calibri" w:cs="Calibri"/>
                <w:color w:val="000000"/>
                <w:sz w:val="20"/>
                <w:szCs w:val="20"/>
              </w:rPr>
            </w:pPr>
            <w:ins w:id="874" w:author="Commodore, Sarah" w:date="2023-03-22T16:21:00Z">
              <w:r w:rsidRPr="00DC2757">
                <w:rPr>
                  <w:rFonts w:ascii="Calibri" w:eastAsia="Times New Roman" w:hAnsi="Calibri" w:cs="Calibri"/>
                  <w:color w:val="000000"/>
                  <w:sz w:val="20"/>
                  <w:szCs w:val="20"/>
                </w:rPr>
                <w:t>4.4E-13</w:t>
              </w:r>
            </w:ins>
          </w:p>
        </w:tc>
        <w:tc>
          <w:tcPr>
            <w:tcW w:w="0" w:type="auto"/>
            <w:tcBorders>
              <w:top w:val="nil"/>
              <w:left w:val="nil"/>
              <w:bottom w:val="nil"/>
              <w:right w:val="nil"/>
            </w:tcBorders>
            <w:shd w:val="clear" w:color="auto" w:fill="auto"/>
            <w:noWrap/>
            <w:vAlign w:val="bottom"/>
            <w:hideMark/>
          </w:tcPr>
          <w:p w14:paraId="2398AB45" w14:textId="77777777" w:rsidR="00DC2757" w:rsidRPr="00DC2757" w:rsidRDefault="00DC2757" w:rsidP="00DC2757">
            <w:pPr>
              <w:spacing w:after="0" w:line="240" w:lineRule="auto"/>
              <w:jc w:val="center"/>
              <w:rPr>
                <w:ins w:id="875" w:author="Commodore, Sarah" w:date="2023-03-22T16:21:00Z"/>
                <w:rFonts w:ascii="Calibri" w:eastAsia="Times New Roman" w:hAnsi="Calibri" w:cs="Calibri"/>
                <w:color w:val="FF0000"/>
                <w:sz w:val="20"/>
                <w:szCs w:val="20"/>
              </w:rPr>
            </w:pPr>
            <w:ins w:id="876" w:author="Commodore, Sarah" w:date="2023-03-22T16:21:00Z">
              <w:r w:rsidRPr="00DC2757">
                <w:rPr>
                  <w:rFonts w:ascii="Calibri" w:eastAsia="Times New Roman" w:hAnsi="Calibri" w:cs="Calibri"/>
                  <w:color w:val="FF0000"/>
                  <w:sz w:val="20"/>
                  <w:szCs w:val="20"/>
                </w:rPr>
                <w:t>*</w:t>
              </w:r>
            </w:ins>
          </w:p>
        </w:tc>
      </w:tr>
      <w:tr w:rsidR="00DC2757" w:rsidRPr="00DC2757" w14:paraId="7E9A4EB3" w14:textId="77777777" w:rsidTr="00DC2757">
        <w:trPr>
          <w:trHeight w:val="260"/>
          <w:ins w:id="877" w:author="Commodore, Sarah" w:date="2023-03-22T16:21:00Z"/>
        </w:trPr>
        <w:tc>
          <w:tcPr>
            <w:tcW w:w="0" w:type="auto"/>
            <w:tcBorders>
              <w:top w:val="nil"/>
              <w:left w:val="nil"/>
              <w:bottom w:val="nil"/>
              <w:right w:val="nil"/>
            </w:tcBorders>
            <w:shd w:val="clear" w:color="auto" w:fill="auto"/>
            <w:noWrap/>
            <w:vAlign w:val="bottom"/>
            <w:hideMark/>
          </w:tcPr>
          <w:p w14:paraId="1EBFECA6" w14:textId="77777777" w:rsidR="00DC2757" w:rsidRPr="00DC2757" w:rsidRDefault="00DC2757" w:rsidP="00DC2757">
            <w:pPr>
              <w:spacing w:after="0" w:line="240" w:lineRule="auto"/>
              <w:rPr>
                <w:ins w:id="878" w:author="Commodore, Sarah" w:date="2023-03-22T16:21:00Z"/>
                <w:rFonts w:ascii="Calibri" w:eastAsia="Times New Roman" w:hAnsi="Calibri" w:cs="Calibri"/>
                <w:color w:val="000000"/>
                <w:sz w:val="20"/>
                <w:szCs w:val="20"/>
              </w:rPr>
            </w:pPr>
            <w:ins w:id="879" w:author="Commodore, Sarah" w:date="2023-03-22T16:21:00Z">
              <w:r w:rsidRPr="00DC2757">
                <w:rPr>
                  <w:rFonts w:ascii="Calibri" w:eastAsia="Times New Roman" w:hAnsi="Calibri" w:cs="Calibri"/>
                  <w:color w:val="000000"/>
                  <w:sz w:val="20"/>
                  <w:szCs w:val="20"/>
                </w:rPr>
                <w:t>ENSG00000286052.1</w:t>
              </w:r>
            </w:ins>
          </w:p>
        </w:tc>
        <w:tc>
          <w:tcPr>
            <w:tcW w:w="0" w:type="auto"/>
            <w:tcBorders>
              <w:top w:val="nil"/>
              <w:left w:val="nil"/>
              <w:bottom w:val="nil"/>
              <w:right w:val="nil"/>
            </w:tcBorders>
            <w:shd w:val="clear" w:color="auto" w:fill="auto"/>
            <w:noWrap/>
            <w:vAlign w:val="bottom"/>
            <w:hideMark/>
          </w:tcPr>
          <w:p w14:paraId="43E66835" w14:textId="77777777" w:rsidR="00DC2757" w:rsidRPr="00DC2757" w:rsidRDefault="00DC2757" w:rsidP="00DC2757">
            <w:pPr>
              <w:spacing w:after="0" w:line="240" w:lineRule="auto"/>
              <w:rPr>
                <w:ins w:id="880" w:author="Commodore, Sarah" w:date="2023-03-22T16:21:00Z"/>
                <w:rFonts w:ascii="Calibri" w:eastAsia="Times New Roman" w:hAnsi="Calibri" w:cs="Calibri"/>
                <w:color w:val="000000"/>
                <w:sz w:val="20"/>
                <w:szCs w:val="20"/>
              </w:rPr>
            </w:pPr>
            <w:ins w:id="881" w:author="Commodore, Sarah" w:date="2023-03-22T16:21:00Z">
              <w:r w:rsidRPr="00DC2757">
                <w:rPr>
                  <w:rFonts w:ascii="Calibri" w:eastAsia="Times New Roman" w:hAnsi="Calibri" w:cs="Calibri"/>
                  <w:color w:val="000000"/>
                  <w:sz w:val="20"/>
                  <w:szCs w:val="20"/>
                </w:rPr>
                <w:t>AL109955.1</w:t>
              </w:r>
            </w:ins>
          </w:p>
        </w:tc>
        <w:tc>
          <w:tcPr>
            <w:tcW w:w="0" w:type="auto"/>
            <w:tcBorders>
              <w:top w:val="nil"/>
              <w:left w:val="nil"/>
              <w:bottom w:val="nil"/>
              <w:right w:val="nil"/>
            </w:tcBorders>
            <w:shd w:val="clear" w:color="auto" w:fill="auto"/>
            <w:noWrap/>
            <w:vAlign w:val="bottom"/>
            <w:hideMark/>
          </w:tcPr>
          <w:p w14:paraId="7938932A" w14:textId="77777777" w:rsidR="00DC2757" w:rsidRPr="00DC2757" w:rsidRDefault="00DC2757" w:rsidP="00DC2757">
            <w:pPr>
              <w:spacing w:after="0" w:line="240" w:lineRule="auto"/>
              <w:jc w:val="center"/>
              <w:rPr>
                <w:ins w:id="882" w:author="Commodore, Sarah" w:date="2023-03-22T16:21:00Z"/>
                <w:rFonts w:ascii="Calibri" w:eastAsia="Times New Roman" w:hAnsi="Calibri" w:cs="Calibri"/>
                <w:color w:val="000000"/>
                <w:sz w:val="20"/>
                <w:szCs w:val="20"/>
              </w:rPr>
            </w:pPr>
            <w:ins w:id="88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A72B144" w14:textId="77777777" w:rsidR="00DC2757" w:rsidRPr="00DC2757" w:rsidRDefault="00DC2757" w:rsidP="00DC2757">
            <w:pPr>
              <w:spacing w:after="0" w:line="240" w:lineRule="auto"/>
              <w:jc w:val="center"/>
              <w:rPr>
                <w:ins w:id="884" w:author="Commodore, Sarah" w:date="2023-03-22T16:21:00Z"/>
                <w:rFonts w:ascii="Calibri" w:eastAsia="Times New Roman" w:hAnsi="Calibri" w:cs="Calibri"/>
                <w:color w:val="000000"/>
                <w:sz w:val="20"/>
                <w:szCs w:val="20"/>
              </w:rPr>
            </w:pPr>
            <w:ins w:id="885" w:author="Commodore, Sarah" w:date="2023-03-22T16:21:00Z">
              <w:r w:rsidRPr="00DC2757">
                <w:rPr>
                  <w:rFonts w:ascii="Calibri" w:eastAsia="Times New Roman" w:hAnsi="Calibri" w:cs="Calibri"/>
                  <w:color w:val="000000"/>
                  <w:sz w:val="20"/>
                  <w:szCs w:val="20"/>
                </w:rPr>
                <w:t>4.5E-05</w:t>
              </w:r>
            </w:ins>
          </w:p>
        </w:tc>
        <w:tc>
          <w:tcPr>
            <w:tcW w:w="0" w:type="auto"/>
            <w:tcBorders>
              <w:top w:val="nil"/>
              <w:left w:val="nil"/>
              <w:bottom w:val="nil"/>
              <w:right w:val="nil"/>
            </w:tcBorders>
            <w:shd w:val="clear" w:color="auto" w:fill="auto"/>
            <w:noWrap/>
            <w:vAlign w:val="bottom"/>
            <w:hideMark/>
          </w:tcPr>
          <w:p w14:paraId="6D072CAE" w14:textId="77777777" w:rsidR="00DC2757" w:rsidRPr="00DC2757" w:rsidRDefault="00DC2757" w:rsidP="00DC2757">
            <w:pPr>
              <w:spacing w:after="0" w:line="240" w:lineRule="auto"/>
              <w:jc w:val="center"/>
              <w:rPr>
                <w:ins w:id="886" w:author="Commodore, Sarah" w:date="2023-03-22T16:21:00Z"/>
                <w:rFonts w:ascii="Calibri" w:eastAsia="Times New Roman" w:hAnsi="Calibri" w:cs="Calibri"/>
                <w:color w:val="000000"/>
                <w:sz w:val="20"/>
                <w:szCs w:val="20"/>
              </w:rPr>
            </w:pPr>
            <w:ins w:id="887" w:author="Commodore, Sarah" w:date="2023-03-22T16:21:00Z">
              <w:r w:rsidRPr="00DC2757">
                <w:rPr>
                  <w:rFonts w:ascii="Calibri" w:eastAsia="Times New Roman" w:hAnsi="Calibri" w:cs="Calibri"/>
                  <w:color w:val="000000"/>
                  <w:sz w:val="20"/>
                  <w:szCs w:val="20"/>
                </w:rPr>
                <w:t>2.5E-04</w:t>
              </w:r>
            </w:ins>
          </w:p>
        </w:tc>
        <w:tc>
          <w:tcPr>
            <w:tcW w:w="0" w:type="auto"/>
            <w:tcBorders>
              <w:top w:val="nil"/>
              <w:left w:val="nil"/>
              <w:bottom w:val="nil"/>
              <w:right w:val="nil"/>
            </w:tcBorders>
            <w:shd w:val="clear" w:color="auto" w:fill="auto"/>
            <w:noWrap/>
            <w:vAlign w:val="bottom"/>
            <w:hideMark/>
          </w:tcPr>
          <w:p w14:paraId="474A0B24" w14:textId="77777777" w:rsidR="00DC2757" w:rsidRPr="00DC2757" w:rsidRDefault="00DC2757" w:rsidP="00DC2757">
            <w:pPr>
              <w:spacing w:after="0" w:line="240" w:lineRule="auto"/>
              <w:jc w:val="center"/>
              <w:rPr>
                <w:ins w:id="888" w:author="Commodore, Sarah" w:date="2023-03-22T16:21:00Z"/>
                <w:rFonts w:ascii="Calibri" w:eastAsia="Times New Roman" w:hAnsi="Calibri" w:cs="Calibri"/>
                <w:color w:val="FF0000"/>
                <w:sz w:val="20"/>
                <w:szCs w:val="20"/>
              </w:rPr>
            </w:pPr>
            <w:ins w:id="889" w:author="Commodore, Sarah" w:date="2023-03-22T16:21:00Z">
              <w:r w:rsidRPr="00DC2757">
                <w:rPr>
                  <w:rFonts w:ascii="Calibri" w:eastAsia="Times New Roman" w:hAnsi="Calibri" w:cs="Calibri"/>
                  <w:color w:val="FF0000"/>
                  <w:sz w:val="20"/>
                  <w:szCs w:val="20"/>
                </w:rPr>
                <w:t>*</w:t>
              </w:r>
            </w:ins>
          </w:p>
        </w:tc>
      </w:tr>
      <w:tr w:rsidR="00DC2757" w:rsidRPr="00DC2757" w14:paraId="25556A3E" w14:textId="77777777" w:rsidTr="00DC2757">
        <w:trPr>
          <w:trHeight w:val="260"/>
          <w:ins w:id="890" w:author="Commodore, Sarah" w:date="2023-03-22T16:21:00Z"/>
        </w:trPr>
        <w:tc>
          <w:tcPr>
            <w:tcW w:w="0" w:type="auto"/>
            <w:tcBorders>
              <w:top w:val="nil"/>
              <w:left w:val="nil"/>
              <w:bottom w:val="nil"/>
              <w:right w:val="nil"/>
            </w:tcBorders>
            <w:shd w:val="clear" w:color="auto" w:fill="auto"/>
            <w:noWrap/>
            <w:vAlign w:val="bottom"/>
            <w:hideMark/>
          </w:tcPr>
          <w:p w14:paraId="00CA1514" w14:textId="77777777" w:rsidR="00DC2757" w:rsidRPr="00DC2757" w:rsidRDefault="00DC2757" w:rsidP="00DC2757">
            <w:pPr>
              <w:spacing w:after="0" w:line="240" w:lineRule="auto"/>
              <w:rPr>
                <w:ins w:id="891" w:author="Commodore, Sarah" w:date="2023-03-22T16:21:00Z"/>
                <w:rFonts w:ascii="Calibri" w:eastAsia="Times New Roman" w:hAnsi="Calibri" w:cs="Calibri"/>
                <w:color w:val="000000"/>
                <w:sz w:val="20"/>
                <w:szCs w:val="20"/>
              </w:rPr>
            </w:pPr>
            <w:ins w:id="892" w:author="Commodore, Sarah" w:date="2023-03-22T16:21:00Z">
              <w:r w:rsidRPr="00DC2757">
                <w:rPr>
                  <w:rFonts w:ascii="Calibri" w:eastAsia="Times New Roman" w:hAnsi="Calibri" w:cs="Calibri"/>
                  <w:color w:val="000000"/>
                  <w:sz w:val="20"/>
                  <w:szCs w:val="20"/>
                </w:rPr>
                <w:t>ENSG00000119147.10</w:t>
              </w:r>
            </w:ins>
          </w:p>
        </w:tc>
        <w:tc>
          <w:tcPr>
            <w:tcW w:w="0" w:type="auto"/>
            <w:tcBorders>
              <w:top w:val="nil"/>
              <w:left w:val="nil"/>
              <w:bottom w:val="nil"/>
              <w:right w:val="nil"/>
            </w:tcBorders>
            <w:shd w:val="clear" w:color="auto" w:fill="auto"/>
            <w:noWrap/>
            <w:vAlign w:val="bottom"/>
            <w:hideMark/>
          </w:tcPr>
          <w:p w14:paraId="6397510B" w14:textId="77777777" w:rsidR="00DC2757" w:rsidRPr="00DC2757" w:rsidRDefault="00DC2757" w:rsidP="00DC2757">
            <w:pPr>
              <w:spacing w:after="0" w:line="240" w:lineRule="auto"/>
              <w:rPr>
                <w:ins w:id="893" w:author="Commodore, Sarah" w:date="2023-03-22T16:21:00Z"/>
                <w:rFonts w:ascii="Calibri" w:eastAsia="Times New Roman" w:hAnsi="Calibri" w:cs="Calibri"/>
                <w:color w:val="000000"/>
                <w:sz w:val="20"/>
                <w:szCs w:val="20"/>
              </w:rPr>
            </w:pPr>
            <w:ins w:id="894" w:author="Commodore, Sarah" w:date="2023-03-22T16:21:00Z">
              <w:r w:rsidRPr="00DC2757">
                <w:rPr>
                  <w:rFonts w:ascii="Calibri" w:eastAsia="Times New Roman" w:hAnsi="Calibri" w:cs="Calibri"/>
                  <w:color w:val="000000"/>
                  <w:sz w:val="20"/>
                  <w:szCs w:val="20"/>
                </w:rPr>
                <w:t>ECRG4</w:t>
              </w:r>
            </w:ins>
          </w:p>
        </w:tc>
        <w:tc>
          <w:tcPr>
            <w:tcW w:w="0" w:type="auto"/>
            <w:tcBorders>
              <w:top w:val="nil"/>
              <w:left w:val="nil"/>
              <w:bottom w:val="nil"/>
              <w:right w:val="nil"/>
            </w:tcBorders>
            <w:shd w:val="clear" w:color="auto" w:fill="auto"/>
            <w:noWrap/>
            <w:vAlign w:val="bottom"/>
            <w:hideMark/>
          </w:tcPr>
          <w:p w14:paraId="3F0CF65A" w14:textId="77777777" w:rsidR="00DC2757" w:rsidRPr="00DC2757" w:rsidRDefault="00DC2757" w:rsidP="00DC2757">
            <w:pPr>
              <w:spacing w:after="0" w:line="240" w:lineRule="auto"/>
              <w:jc w:val="center"/>
              <w:rPr>
                <w:ins w:id="895" w:author="Commodore, Sarah" w:date="2023-03-22T16:21:00Z"/>
                <w:rFonts w:ascii="Calibri" w:eastAsia="Times New Roman" w:hAnsi="Calibri" w:cs="Calibri"/>
                <w:color w:val="000000"/>
                <w:sz w:val="20"/>
                <w:szCs w:val="20"/>
              </w:rPr>
            </w:pPr>
            <w:ins w:id="89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53BA73" w14:textId="77777777" w:rsidR="00DC2757" w:rsidRPr="00DC2757" w:rsidRDefault="00DC2757" w:rsidP="00DC2757">
            <w:pPr>
              <w:spacing w:after="0" w:line="240" w:lineRule="auto"/>
              <w:jc w:val="center"/>
              <w:rPr>
                <w:ins w:id="897" w:author="Commodore, Sarah" w:date="2023-03-22T16:21:00Z"/>
                <w:rFonts w:ascii="Calibri" w:eastAsia="Times New Roman" w:hAnsi="Calibri" w:cs="Calibri"/>
                <w:color w:val="000000"/>
                <w:sz w:val="20"/>
                <w:szCs w:val="20"/>
              </w:rPr>
            </w:pPr>
            <w:ins w:id="898" w:author="Commodore, Sarah" w:date="2023-03-22T16:21:00Z">
              <w:r w:rsidRPr="00DC2757">
                <w:rPr>
                  <w:rFonts w:ascii="Calibri" w:eastAsia="Times New Roman" w:hAnsi="Calibri" w:cs="Calibri"/>
                  <w:color w:val="000000"/>
                  <w:sz w:val="20"/>
                  <w:szCs w:val="20"/>
                </w:rPr>
                <w:t>1.5E-08</w:t>
              </w:r>
            </w:ins>
          </w:p>
        </w:tc>
        <w:tc>
          <w:tcPr>
            <w:tcW w:w="0" w:type="auto"/>
            <w:tcBorders>
              <w:top w:val="nil"/>
              <w:left w:val="nil"/>
              <w:bottom w:val="nil"/>
              <w:right w:val="nil"/>
            </w:tcBorders>
            <w:shd w:val="clear" w:color="auto" w:fill="auto"/>
            <w:noWrap/>
            <w:vAlign w:val="bottom"/>
            <w:hideMark/>
          </w:tcPr>
          <w:p w14:paraId="7A24D339" w14:textId="77777777" w:rsidR="00DC2757" w:rsidRPr="00DC2757" w:rsidRDefault="00DC2757" w:rsidP="00DC2757">
            <w:pPr>
              <w:spacing w:after="0" w:line="240" w:lineRule="auto"/>
              <w:jc w:val="center"/>
              <w:rPr>
                <w:ins w:id="899" w:author="Commodore, Sarah" w:date="2023-03-22T16:21:00Z"/>
                <w:rFonts w:ascii="Calibri" w:eastAsia="Times New Roman" w:hAnsi="Calibri" w:cs="Calibri"/>
                <w:color w:val="000000"/>
                <w:sz w:val="20"/>
                <w:szCs w:val="20"/>
              </w:rPr>
            </w:pPr>
            <w:ins w:id="900"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1C81EE0" w14:textId="77777777" w:rsidR="00DC2757" w:rsidRPr="00DC2757" w:rsidRDefault="00DC2757" w:rsidP="00DC2757">
            <w:pPr>
              <w:spacing w:after="0" w:line="240" w:lineRule="auto"/>
              <w:jc w:val="center"/>
              <w:rPr>
                <w:ins w:id="901" w:author="Commodore, Sarah" w:date="2023-03-22T16:21:00Z"/>
                <w:rFonts w:ascii="Calibri" w:eastAsia="Times New Roman" w:hAnsi="Calibri" w:cs="Calibri"/>
                <w:color w:val="FF0000"/>
                <w:sz w:val="20"/>
                <w:szCs w:val="20"/>
              </w:rPr>
            </w:pPr>
            <w:ins w:id="902" w:author="Commodore, Sarah" w:date="2023-03-22T16:21:00Z">
              <w:r w:rsidRPr="00DC2757">
                <w:rPr>
                  <w:rFonts w:ascii="Calibri" w:eastAsia="Times New Roman" w:hAnsi="Calibri" w:cs="Calibri"/>
                  <w:color w:val="FF0000"/>
                  <w:sz w:val="20"/>
                  <w:szCs w:val="20"/>
                </w:rPr>
                <w:t>*</w:t>
              </w:r>
            </w:ins>
          </w:p>
        </w:tc>
      </w:tr>
      <w:tr w:rsidR="00DC2757" w:rsidRPr="00DC2757" w14:paraId="6E95172C" w14:textId="77777777" w:rsidTr="00DC2757">
        <w:trPr>
          <w:trHeight w:val="260"/>
          <w:ins w:id="903" w:author="Commodore, Sarah" w:date="2023-03-22T16:21:00Z"/>
        </w:trPr>
        <w:tc>
          <w:tcPr>
            <w:tcW w:w="0" w:type="auto"/>
            <w:tcBorders>
              <w:top w:val="nil"/>
              <w:left w:val="nil"/>
              <w:bottom w:val="nil"/>
              <w:right w:val="nil"/>
            </w:tcBorders>
            <w:shd w:val="clear" w:color="auto" w:fill="auto"/>
            <w:noWrap/>
            <w:vAlign w:val="bottom"/>
            <w:hideMark/>
          </w:tcPr>
          <w:p w14:paraId="58D99188" w14:textId="77777777" w:rsidR="00DC2757" w:rsidRPr="00DC2757" w:rsidRDefault="00DC2757" w:rsidP="00DC2757">
            <w:pPr>
              <w:spacing w:after="0" w:line="240" w:lineRule="auto"/>
              <w:rPr>
                <w:ins w:id="904" w:author="Commodore, Sarah" w:date="2023-03-22T16:21:00Z"/>
                <w:rFonts w:ascii="Calibri" w:eastAsia="Times New Roman" w:hAnsi="Calibri" w:cs="Calibri"/>
                <w:color w:val="000000"/>
                <w:sz w:val="20"/>
                <w:szCs w:val="20"/>
              </w:rPr>
            </w:pPr>
            <w:ins w:id="905" w:author="Commodore, Sarah" w:date="2023-03-22T16:21:00Z">
              <w:r w:rsidRPr="00DC2757">
                <w:rPr>
                  <w:rFonts w:ascii="Calibri" w:eastAsia="Times New Roman" w:hAnsi="Calibri" w:cs="Calibri"/>
                  <w:color w:val="000000"/>
                  <w:sz w:val="20"/>
                  <w:szCs w:val="20"/>
                </w:rPr>
                <w:t>ENSG00000183644.13</w:t>
              </w:r>
            </w:ins>
          </w:p>
        </w:tc>
        <w:tc>
          <w:tcPr>
            <w:tcW w:w="0" w:type="auto"/>
            <w:tcBorders>
              <w:top w:val="nil"/>
              <w:left w:val="nil"/>
              <w:bottom w:val="nil"/>
              <w:right w:val="nil"/>
            </w:tcBorders>
            <w:shd w:val="clear" w:color="auto" w:fill="auto"/>
            <w:noWrap/>
            <w:vAlign w:val="bottom"/>
            <w:hideMark/>
          </w:tcPr>
          <w:p w14:paraId="2DB0F369" w14:textId="77777777" w:rsidR="00DC2757" w:rsidRPr="00DC2757" w:rsidRDefault="00DC2757" w:rsidP="00DC2757">
            <w:pPr>
              <w:spacing w:after="0" w:line="240" w:lineRule="auto"/>
              <w:rPr>
                <w:ins w:id="906" w:author="Commodore, Sarah" w:date="2023-03-22T16:21:00Z"/>
                <w:rFonts w:ascii="Calibri" w:eastAsia="Times New Roman" w:hAnsi="Calibri" w:cs="Calibri"/>
                <w:color w:val="000000"/>
                <w:sz w:val="20"/>
                <w:szCs w:val="20"/>
              </w:rPr>
            </w:pPr>
            <w:ins w:id="907" w:author="Commodore, Sarah" w:date="2023-03-22T16:21:00Z">
              <w:r w:rsidRPr="00DC2757">
                <w:rPr>
                  <w:rFonts w:ascii="Calibri" w:eastAsia="Times New Roman" w:hAnsi="Calibri" w:cs="Calibri"/>
                  <w:color w:val="000000"/>
                  <w:sz w:val="20"/>
                  <w:szCs w:val="20"/>
                </w:rPr>
                <w:t>HOATZ</w:t>
              </w:r>
            </w:ins>
          </w:p>
        </w:tc>
        <w:tc>
          <w:tcPr>
            <w:tcW w:w="0" w:type="auto"/>
            <w:tcBorders>
              <w:top w:val="nil"/>
              <w:left w:val="nil"/>
              <w:bottom w:val="nil"/>
              <w:right w:val="nil"/>
            </w:tcBorders>
            <w:shd w:val="clear" w:color="auto" w:fill="auto"/>
            <w:noWrap/>
            <w:vAlign w:val="bottom"/>
            <w:hideMark/>
          </w:tcPr>
          <w:p w14:paraId="7876D749" w14:textId="77777777" w:rsidR="00DC2757" w:rsidRPr="00DC2757" w:rsidRDefault="00DC2757" w:rsidP="00DC2757">
            <w:pPr>
              <w:spacing w:after="0" w:line="240" w:lineRule="auto"/>
              <w:jc w:val="center"/>
              <w:rPr>
                <w:ins w:id="908" w:author="Commodore, Sarah" w:date="2023-03-22T16:21:00Z"/>
                <w:rFonts w:ascii="Calibri" w:eastAsia="Times New Roman" w:hAnsi="Calibri" w:cs="Calibri"/>
                <w:color w:val="000000"/>
                <w:sz w:val="20"/>
                <w:szCs w:val="20"/>
              </w:rPr>
            </w:pPr>
            <w:ins w:id="909"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22E0B0D" w14:textId="77777777" w:rsidR="00DC2757" w:rsidRPr="00DC2757" w:rsidRDefault="00DC2757" w:rsidP="00DC2757">
            <w:pPr>
              <w:spacing w:after="0" w:line="240" w:lineRule="auto"/>
              <w:jc w:val="center"/>
              <w:rPr>
                <w:ins w:id="910" w:author="Commodore, Sarah" w:date="2023-03-22T16:21:00Z"/>
                <w:rFonts w:ascii="Calibri" w:eastAsia="Times New Roman" w:hAnsi="Calibri" w:cs="Calibri"/>
                <w:color w:val="000000"/>
                <w:sz w:val="20"/>
                <w:szCs w:val="20"/>
              </w:rPr>
            </w:pPr>
            <w:ins w:id="911"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3B6AAB31" w14:textId="77777777" w:rsidR="00DC2757" w:rsidRPr="00DC2757" w:rsidRDefault="00DC2757" w:rsidP="00DC2757">
            <w:pPr>
              <w:spacing w:after="0" w:line="240" w:lineRule="auto"/>
              <w:jc w:val="center"/>
              <w:rPr>
                <w:ins w:id="912" w:author="Commodore, Sarah" w:date="2023-03-22T16:21:00Z"/>
                <w:rFonts w:ascii="Calibri" w:eastAsia="Times New Roman" w:hAnsi="Calibri" w:cs="Calibri"/>
                <w:color w:val="000000"/>
                <w:sz w:val="20"/>
                <w:szCs w:val="20"/>
              </w:rPr>
            </w:pPr>
            <w:ins w:id="913" w:author="Commodore, Sarah" w:date="2023-03-22T16:21:00Z">
              <w:r w:rsidRPr="00DC2757">
                <w:rPr>
                  <w:rFonts w:ascii="Calibri" w:eastAsia="Times New Roman" w:hAnsi="Calibri" w:cs="Calibri"/>
                  <w:color w:val="000000"/>
                  <w:sz w:val="20"/>
                  <w:szCs w:val="20"/>
                </w:rPr>
                <w:t>3.1E-07</w:t>
              </w:r>
            </w:ins>
          </w:p>
        </w:tc>
        <w:tc>
          <w:tcPr>
            <w:tcW w:w="0" w:type="auto"/>
            <w:tcBorders>
              <w:top w:val="nil"/>
              <w:left w:val="nil"/>
              <w:bottom w:val="nil"/>
              <w:right w:val="nil"/>
            </w:tcBorders>
            <w:shd w:val="clear" w:color="auto" w:fill="auto"/>
            <w:noWrap/>
            <w:vAlign w:val="bottom"/>
            <w:hideMark/>
          </w:tcPr>
          <w:p w14:paraId="06365CDC" w14:textId="77777777" w:rsidR="00DC2757" w:rsidRPr="00DC2757" w:rsidRDefault="00DC2757" w:rsidP="00DC2757">
            <w:pPr>
              <w:spacing w:after="0" w:line="240" w:lineRule="auto"/>
              <w:jc w:val="center"/>
              <w:rPr>
                <w:ins w:id="914" w:author="Commodore, Sarah" w:date="2023-03-22T16:21:00Z"/>
                <w:rFonts w:ascii="Calibri" w:eastAsia="Times New Roman" w:hAnsi="Calibri" w:cs="Calibri"/>
                <w:color w:val="FF0000"/>
                <w:sz w:val="20"/>
                <w:szCs w:val="20"/>
              </w:rPr>
            </w:pPr>
            <w:ins w:id="915" w:author="Commodore, Sarah" w:date="2023-03-22T16:21:00Z">
              <w:r w:rsidRPr="00DC2757">
                <w:rPr>
                  <w:rFonts w:ascii="Calibri" w:eastAsia="Times New Roman" w:hAnsi="Calibri" w:cs="Calibri"/>
                  <w:color w:val="FF0000"/>
                  <w:sz w:val="20"/>
                  <w:szCs w:val="20"/>
                </w:rPr>
                <w:t>*</w:t>
              </w:r>
            </w:ins>
          </w:p>
        </w:tc>
      </w:tr>
      <w:tr w:rsidR="00DC2757" w:rsidRPr="00DC2757" w14:paraId="60557AFE" w14:textId="77777777" w:rsidTr="00DC2757">
        <w:trPr>
          <w:trHeight w:val="260"/>
          <w:ins w:id="916" w:author="Commodore, Sarah" w:date="2023-03-22T16:21:00Z"/>
        </w:trPr>
        <w:tc>
          <w:tcPr>
            <w:tcW w:w="0" w:type="auto"/>
            <w:tcBorders>
              <w:top w:val="nil"/>
              <w:left w:val="nil"/>
              <w:bottom w:val="nil"/>
              <w:right w:val="nil"/>
            </w:tcBorders>
            <w:shd w:val="clear" w:color="auto" w:fill="auto"/>
            <w:noWrap/>
            <w:vAlign w:val="bottom"/>
            <w:hideMark/>
          </w:tcPr>
          <w:p w14:paraId="68A6D61D" w14:textId="77777777" w:rsidR="00DC2757" w:rsidRPr="00DC2757" w:rsidRDefault="00DC2757" w:rsidP="00DC2757">
            <w:pPr>
              <w:spacing w:after="0" w:line="240" w:lineRule="auto"/>
              <w:rPr>
                <w:ins w:id="917" w:author="Commodore, Sarah" w:date="2023-03-22T16:21:00Z"/>
                <w:rFonts w:ascii="Calibri" w:eastAsia="Times New Roman" w:hAnsi="Calibri" w:cs="Calibri"/>
                <w:color w:val="000000"/>
                <w:sz w:val="20"/>
                <w:szCs w:val="20"/>
              </w:rPr>
            </w:pPr>
            <w:ins w:id="918" w:author="Commodore, Sarah" w:date="2023-03-22T16:21:00Z">
              <w:r w:rsidRPr="00DC2757">
                <w:rPr>
                  <w:rFonts w:ascii="Calibri" w:eastAsia="Times New Roman" w:hAnsi="Calibri" w:cs="Calibri"/>
                  <w:color w:val="000000"/>
                  <w:sz w:val="20"/>
                  <w:szCs w:val="20"/>
                </w:rPr>
                <w:lastRenderedPageBreak/>
                <w:t>ENSG00000184471.8</w:t>
              </w:r>
            </w:ins>
          </w:p>
        </w:tc>
        <w:tc>
          <w:tcPr>
            <w:tcW w:w="0" w:type="auto"/>
            <w:tcBorders>
              <w:top w:val="nil"/>
              <w:left w:val="nil"/>
              <w:bottom w:val="nil"/>
              <w:right w:val="nil"/>
            </w:tcBorders>
            <w:shd w:val="clear" w:color="auto" w:fill="auto"/>
            <w:noWrap/>
            <w:vAlign w:val="bottom"/>
            <w:hideMark/>
          </w:tcPr>
          <w:p w14:paraId="6370FC5C" w14:textId="77777777" w:rsidR="00DC2757" w:rsidRPr="00DC2757" w:rsidRDefault="00DC2757" w:rsidP="00DC2757">
            <w:pPr>
              <w:spacing w:after="0" w:line="240" w:lineRule="auto"/>
              <w:rPr>
                <w:ins w:id="919" w:author="Commodore, Sarah" w:date="2023-03-22T16:21:00Z"/>
                <w:rFonts w:ascii="Calibri" w:eastAsia="Times New Roman" w:hAnsi="Calibri" w:cs="Calibri"/>
                <w:color w:val="000000"/>
                <w:sz w:val="20"/>
                <w:szCs w:val="20"/>
              </w:rPr>
            </w:pPr>
            <w:ins w:id="920" w:author="Commodore, Sarah" w:date="2023-03-22T16:21:00Z">
              <w:r w:rsidRPr="00DC2757">
                <w:rPr>
                  <w:rFonts w:ascii="Calibri" w:eastAsia="Times New Roman" w:hAnsi="Calibri" w:cs="Calibri"/>
                  <w:color w:val="000000"/>
                  <w:sz w:val="20"/>
                  <w:szCs w:val="20"/>
                </w:rPr>
                <w:t>C1QTNF8</w:t>
              </w:r>
            </w:ins>
          </w:p>
        </w:tc>
        <w:tc>
          <w:tcPr>
            <w:tcW w:w="0" w:type="auto"/>
            <w:tcBorders>
              <w:top w:val="nil"/>
              <w:left w:val="nil"/>
              <w:bottom w:val="nil"/>
              <w:right w:val="nil"/>
            </w:tcBorders>
            <w:shd w:val="clear" w:color="auto" w:fill="auto"/>
            <w:noWrap/>
            <w:vAlign w:val="bottom"/>
            <w:hideMark/>
          </w:tcPr>
          <w:p w14:paraId="008E4FDC" w14:textId="77777777" w:rsidR="00DC2757" w:rsidRPr="00DC2757" w:rsidRDefault="00DC2757" w:rsidP="00DC2757">
            <w:pPr>
              <w:spacing w:after="0" w:line="240" w:lineRule="auto"/>
              <w:jc w:val="center"/>
              <w:rPr>
                <w:ins w:id="921" w:author="Commodore, Sarah" w:date="2023-03-22T16:21:00Z"/>
                <w:rFonts w:ascii="Calibri" w:eastAsia="Times New Roman" w:hAnsi="Calibri" w:cs="Calibri"/>
                <w:color w:val="000000"/>
                <w:sz w:val="20"/>
                <w:szCs w:val="20"/>
              </w:rPr>
            </w:pPr>
            <w:ins w:id="922"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E9A56C1" w14:textId="77777777" w:rsidR="00DC2757" w:rsidRPr="00DC2757" w:rsidRDefault="00DC2757" w:rsidP="00DC2757">
            <w:pPr>
              <w:spacing w:after="0" w:line="240" w:lineRule="auto"/>
              <w:jc w:val="center"/>
              <w:rPr>
                <w:ins w:id="923" w:author="Commodore, Sarah" w:date="2023-03-22T16:21:00Z"/>
                <w:rFonts w:ascii="Calibri" w:eastAsia="Times New Roman" w:hAnsi="Calibri" w:cs="Calibri"/>
                <w:color w:val="000000"/>
                <w:sz w:val="20"/>
                <w:szCs w:val="20"/>
              </w:rPr>
            </w:pPr>
            <w:ins w:id="924" w:author="Commodore, Sarah" w:date="2023-03-22T16:21:00Z">
              <w:r w:rsidRPr="00DC2757">
                <w:rPr>
                  <w:rFonts w:ascii="Calibri" w:eastAsia="Times New Roman" w:hAnsi="Calibri" w:cs="Calibri"/>
                  <w:color w:val="000000"/>
                  <w:sz w:val="20"/>
                  <w:szCs w:val="20"/>
                </w:rPr>
                <w:t>7.1E-06</w:t>
              </w:r>
            </w:ins>
          </w:p>
        </w:tc>
        <w:tc>
          <w:tcPr>
            <w:tcW w:w="0" w:type="auto"/>
            <w:tcBorders>
              <w:top w:val="nil"/>
              <w:left w:val="nil"/>
              <w:bottom w:val="nil"/>
              <w:right w:val="nil"/>
            </w:tcBorders>
            <w:shd w:val="clear" w:color="auto" w:fill="auto"/>
            <w:noWrap/>
            <w:vAlign w:val="bottom"/>
            <w:hideMark/>
          </w:tcPr>
          <w:p w14:paraId="31FF0DEC" w14:textId="77777777" w:rsidR="00DC2757" w:rsidRPr="00DC2757" w:rsidRDefault="00DC2757" w:rsidP="00DC2757">
            <w:pPr>
              <w:spacing w:after="0" w:line="240" w:lineRule="auto"/>
              <w:jc w:val="center"/>
              <w:rPr>
                <w:ins w:id="925" w:author="Commodore, Sarah" w:date="2023-03-22T16:21:00Z"/>
                <w:rFonts w:ascii="Calibri" w:eastAsia="Times New Roman" w:hAnsi="Calibri" w:cs="Calibri"/>
                <w:color w:val="000000"/>
                <w:sz w:val="20"/>
                <w:szCs w:val="20"/>
              </w:rPr>
            </w:pPr>
            <w:ins w:id="926"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20C5D3A7" w14:textId="77777777" w:rsidR="00DC2757" w:rsidRPr="00DC2757" w:rsidRDefault="00DC2757" w:rsidP="00DC2757">
            <w:pPr>
              <w:spacing w:after="0" w:line="240" w:lineRule="auto"/>
              <w:jc w:val="center"/>
              <w:rPr>
                <w:ins w:id="927" w:author="Commodore, Sarah" w:date="2023-03-22T16:21:00Z"/>
                <w:rFonts w:ascii="Calibri" w:eastAsia="Times New Roman" w:hAnsi="Calibri" w:cs="Calibri"/>
                <w:color w:val="FF0000"/>
                <w:sz w:val="20"/>
                <w:szCs w:val="20"/>
              </w:rPr>
            </w:pPr>
            <w:ins w:id="928" w:author="Commodore, Sarah" w:date="2023-03-22T16:21:00Z">
              <w:r w:rsidRPr="00DC2757">
                <w:rPr>
                  <w:rFonts w:ascii="Calibri" w:eastAsia="Times New Roman" w:hAnsi="Calibri" w:cs="Calibri"/>
                  <w:color w:val="FF0000"/>
                  <w:sz w:val="20"/>
                  <w:szCs w:val="20"/>
                </w:rPr>
                <w:t>*</w:t>
              </w:r>
            </w:ins>
          </w:p>
        </w:tc>
      </w:tr>
      <w:tr w:rsidR="00DC2757" w:rsidRPr="00DC2757" w14:paraId="418B9AE9" w14:textId="77777777" w:rsidTr="00DC2757">
        <w:trPr>
          <w:trHeight w:val="260"/>
          <w:ins w:id="929" w:author="Commodore, Sarah" w:date="2023-03-22T16:21:00Z"/>
        </w:trPr>
        <w:tc>
          <w:tcPr>
            <w:tcW w:w="0" w:type="auto"/>
            <w:tcBorders>
              <w:top w:val="nil"/>
              <w:left w:val="nil"/>
              <w:bottom w:val="nil"/>
              <w:right w:val="nil"/>
            </w:tcBorders>
            <w:shd w:val="clear" w:color="auto" w:fill="auto"/>
            <w:noWrap/>
            <w:vAlign w:val="bottom"/>
            <w:hideMark/>
          </w:tcPr>
          <w:p w14:paraId="4A5C4D7F" w14:textId="77777777" w:rsidR="00DC2757" w:rsidRPr="00DC2757" w:rsidRDefault="00DC2757" w:rsidP="00DC2757">
            <w:pPr>
              <w:spacing w:after="0" w:line="240" w:lineRule="auto"/>
              <w:rPr>
                <w:ins w:id="930" w:author="Commodore, Sarah" w:date="2023-03-22T16:21:00Z"/>
                <w:rFonts w:ascii="Calibri" w:eastAsia="Times New Roman" w:hAnsi="Calibri" w:cs="Calibri"/>
                <w:color w:val="000000"/>
                <w:sz w:val="20"/>
                <w:szCs w:val="20"/>
              </w:rPr>
            </w:pPr>
            <w:ins w:id="931" w:author="Commodore, Sarah" w:date="2023-03-22T16:21:00Z">
              <w:r w:rsidRPr="00DC2757">
                <w:rPr>
                  <w:rFonts w:ascii="Calibri" w:eastAsia="Times New Roman" w:hAnsi="Calibri" w:cs="Calibri"/>
                  <w:color w:val="000000"/>
                  <w:sz w:val="20"/>
                  <w:szCs w:val="20"/>
                </w:rPr>
                <w:t>ENSG00000137473.19</w:t>
              </w:r>
            </w:ins>
          </w:p>
        </w:tc>
        <w:tc>
          <w:tcPr>
            <w:tcW w:w="0" w:type="auto"/>
            <w:tcBorders>
              <w:top w:val="nil"/>
              <w:left w:val="nil"/>
              <w:bottom w:val="nil"/>
              <w:right w:val="nil"/>
            </w:tcBorders>
            <w:shd w:val="clear" w:color="auto" w:fill="auto"/>
            <w:noWrap/>
            <w:vAlign w:val="bottom"/>
            <w:hideMark/>
          </w:tcPr>
          <w:p w14:paraId="5215D834" w14:textId="77777777" w:rsidR="00DC2757" w:rsidRPr="00DC2757" w:rsidRDefault="00DC2757" w:rsidP="00DC2757">
            <w:pPr>
              <w:spacing w:after="0" w:line="240" w:lineRule="auto"/>
              <w:rPr>
                <w:ins w:id="932" w:author="Commodore, Sarah" w:date="2023-03-22T16:21:00Z"/>
                <w:rFonts w:ascii="Calibri" w:eastAsia="Times New Roman" w:hAnsi="Calibri" w:cs="Calibri"/>
                <w:color w:val="000000"/>
                <w:sz w:val="20"/>
                <w:szCs w:val="20"/>
              </w:rPr>
            </w:pPr>
            <w:ins w:id="933" w:author="Commodore, Sarah" w:date="2023-03-22T16:21:00Z">
              <w:r w:rsidRPr="00DC2757">
                <w:rPr>
                  <w:rFonts w:ascii="Calibri" w:eastAsia="Times New Roman" w:hAnsi="Calibri" w:cs="Calibri"/>
                  <w:color w:val="000000"/>
                  <w:sz w:val="20"/>
                  <w:szCs w:val="20"/>
                </w:rPr>
                <w:t>TTC29</w:t>
              </w:r>
            </w:ins>
          </w:p>
        </w:tc>
        <w:tc>
          <w:tcPr>
            <w:tcW w:w="0" w:type="auto"/>
            <w:tcBorders>
              <w:top w:val="nil"/>
              <w:left w:val="nil"/>
              <w:bottom w:val="nil"/>
              <w:right w:val="nil"/>
            </w:tcBorders>
            <w:shd w:val="clear" w:color="auto" w:fill="auto"/>
            <w:noWrap/>
            <w:vAlign w:val="bottom"/>
            <w:hideMark/>
          </w:tcPr>
          <w:p w14:paraId="2B141F47" w14:textId="77777777" w:rsidR="00DC2757" w:rsidRPr="00DC2757" w:rsidRDefault="00DC2757" w:rsidP="00DC2757">
            <w:pPr>
              <w:spacing w:after="0" w:line="240" w:lineRule="auto"/>
              <w:jc w:val="center"/>
              <w:rPr>
                <w:ins w:id="934" w:author="Commodore, Sarah" w:date="2023-03-22T16:21:00Z"/>
                <w:rFonts w:ascii="Calibri" w:eastAsia="Times New Roman" w:hAnsi="Calibri" w:cs="Calibri"/>
                <w:color w:val="000000"/>
                <w:sz w:val="20"/>
                <w:szCs w:val="20"/>
              </w:rPr>
            </w:pPr>
            <w:ins w:id="935"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E00BF35" w14:textId="77777777" w:rsidR="00DC2757" w:rsidRPr="00DC2757" w:rsidRDefault="00DC2757" w:rsidP="00DC2757">
            <w:pPr>
              <w:spacing w:after="0" w:line="240" w:lineRule="auto"/>
              <w:jc w:val="center"/>
              <w:rPr>
                <w:ins w:id="936" w:author="Commodore, Sarah" w:date="2023-03-22T16:21:00Z"/>
                <w:rFonts w:ascii="Calibri" w:eastAsia="Times New Roman" w:hAnsi="Calibri" w:cs="Calibri"/>
                <w:color w:val="000000"/>
                <w:sz w:val="20"/>
                <w:szCs w:val="20"/>
              </w:rPr>
            </w:pPr>
            <w:ins w:id="937"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DB43AFB" w14:textId="77777777" w:rsidR="00DC2757" w:rsidRPr="00DC2757" w:rsidRDefault="00DC2757" w:rsidP="00DC2757">
            <w:pPr>
              <w:spacing w:after="0" w:line="240" w:lineRule="auto"/>
              <w:jc w:val="center"/>
              <w:rPr>
                <w:ins w:id="938" w:author="Commodore, Sarah" w:date="2023-03-22T16:21:00Z"/>
                <w:rFonts w:ascii="Calibri" w:eastAsia="Times New Roman" w:hAnsi="Calibri" w:cs="Calibri"/>
                <w:color w:val="000000"/>
                <w:sz w:val="20"/>
                <w:szCs w:val="20"/>
              </w:rPr>
            </w:pPr>
            <w:ins w:id="939"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46478A25" w14:textId="77777777" w:rsidR="00DC2757" w:rsidRPr="00DC2757" w:rsidRDefault="00DC2757" w:rsidP="00DC2757">
            <w:pPr>
              <w:spacing w:after="0" w:line="240" w:lineRule="auto"/>
              <w:jc w:val="center"/>
              <w:rPr>
                <w:ins w:id="940" w:author="Commodore, Sarah" w:date="2023-03-22T16:21:00Z"/>
                <w:rFonts w:ascii="Calibri" w:eastAsia="Times New Roman" w:hAnsi="Calibri" w:cs="Calibri"/>
                <w:color w:val="FF0000"/>
                <w:sz w:val="20"/>
                <w:szCs w:val="20"/>
              </w:rPr>
            </w:pPr>
            <w:ins w:id="941" w:author="Commodore, Sarah" w:date="2023-03-22T16:21:00Z">
              <w:r w:rsidRPr="00DC2757">
                <w:rPr>
                  <w:rFonts w:ascii="Calibri" w:eastAsia="Times New Roman" w:hAnsi="Calibri" w:cs="Calibri"/>
                  <w:color w:val="FF0000"/>
                  <w:sz w:val="20"/>
                  <w:szCs w:val="20"/>
                </w:rPr>
                <w:t>*</w:t>
              </w:r>
            </w:ins>
          </w:p>
        </w:tc>
      </w:tr>
      <w:tr w:rsidR="00DC2757" w:rsidRPr="00DC2757" w14:paraId="059D749A" w14:textId="77777777" w:rsidTr="00DC2757">
        <w:trPr>
          <w:trHeight w:val="260"/>
          <w:ins w:id="942" w:author="Commodore, Sarah" w:date="2023-03-22T16:21:00Z"/>
        </w:trPr>
        <w:tc>
          <w:tcPr>
            <w:tcW w:w="0" w:type="auto"/>
            <w:tcBorders>
              <w:top w:val="nil"/>
              <w:left w:val="nil"/>
              <w:bottom w:val="nil"/>
              <w:right w:val="nil"/>
            </w:tcBorders>
            <w:shd w:val="clear" w:color="auto" w:fill="auto"/>
            <w:noWrap/>
            <w:vAlign w:val="bottom"/>
            <w:hideMark/>
          </w:tcPr>
          <w:p w14:paraId="23C2C4F2" w14:textId="77777777" w:rsidR="00DC2757" w:rsidRPr="00DC2757" w:rsidRDefault="00DC2757" w:rsidP="00DC2757">
            <w:pPr>
              <w:spacing w:after="0" w:line="240" w:lineRule="auto"/>
              <w:rPr>
                <w:ins w:id="943" w:author="Commodore, Sarah" w:date="2023-03-22T16:21:00Z"/>
                <w:rFonts w:ascii="Calibri" w:eastAsia="Times New Roman" w:hAnsi="Calibri" w:cs="Calibri"/>
                <w:color w:val="000000"/>
                <w:sz w:val="20"/>
                <w:szCs w:val="20"/>
              </w:rPr>
            </w:pPr>
            <w:ins w:id="944" w:author="Commodore, Sarah" w:date="2023-03-22T16:21:00Z">
              <w:r w:rsidRPr="00DC2757">
                <w:rPr>
                  <w:rFonts w:ascii="Calibri" w:eastAsia="Times New Roman" w:hAnsi="Calibri" w:cs="Calibri"/>
                  <w:color w:val="000000"/>
                  <w:sz w:val="20"/>
                  <w:szCs w:val="20"/>
                </w:rPr>
                <w:t>ENSG00000122735.16</w:t>
              </w:r>
            </w:ins>
          </w:p>
        </w:tc>
        <w:tc>
          <w:tcPr>
            <w:tcW w:w="0" w:type="auto"/>
            <w:tcBorders>
              <w:top w:val="nil"/>
              <w:left w:val="nil"/>
              <w:bottom w:val="nil"/>
              <w:right w:val="nil"/>
            </w:tcBorders>
            <w:shd w:val="clear" w:color="auto" w:fill="auto"/>
            <w:noWrap/>
            <w:vAlign w:val="bottom"/>
            <w:hideMark/>
          </w:tcPr>
          <w:p w14:paraId="020A4BC3" w14:textId="77777777" w:rsidR="00DC2757" w:rsidRPr="00DC2757" w:rsidRDefault="00DC2757" w:rsidP="00DC2757">
            <w:pPr>
              <w:spacing w:after="0" w:line="240" w:lineRule="auto"/>
              <w:rPr>
                <w:ins w:id="945" w:author="Commodore, Sarah" w:date="2023-03-22T16:21:00Z"/>
                <w:rFonts w:ascii="Calibri" w:eastAsia="Times New Roman" w:hAnsi="Calibri" w:cs="Calibri"/>
                <w:color w:val="000000"/>
                <w:sz w:val="20"/>
                <w:szCs w:val="20"/>
              </w:rPr>
            </w:pPr>
            <w:ins w:id="946" w:author="Commodore, Sarah" w:date="2023-03-22T16:21:00Z">
              <w:r w:rsidRPr="00DC2757">
                <w:rPr>
                  <w:rFonts w:ascii="Calibri" w:eastAsia="Times New Roman" w:hAnsi="Calibri" w:cs="Calibri"/>
                  <w:color w:val="000000"/>
                  <w:sz w:val="20"/>
                  <w:szCs w:val="20"/>
                </w:rPr>
                <w:t>DNAI1</w:t>
              </w:r>
            </w:ins>
          </w:p>
        </w:tc>
        <w:tc>
          <w:tcPr>
            <w:tcW w:w="0" w:type="auto"/>
            <w:tcBorders>
              <w:top w:val="nil"/>
              <w:left w:val="nil"/>
              <w:bottom w:val="nil"/>
              <w:right w:val="nil"/>
            </w:tcBorders>
            <w:shd w:val="clear" w:color="auto" w:fill="auto"/>
            <w:noWrap/>
            <w:vAlign w:val="bottom"/>
            <w:hideMark/>
          </w:tcPr>
          <w:p w14:paraId="60093521" w14:textId="77777777" w:rsidR="00DC2757" w:rsidRPr="00DC2757" w:rsidRDefault="00DC2757" w:rsidP="00DC2757">
            <w:pPr>
              <w:spacing w:after="0" w:line="240" w:lineRule="auto"/>
              <w:jc w:val="center"/>
              <w:rPr>
                <w:ins w:id="947" w:author="Commodore, Sarah" w:date="2023-03-22T16:21:00Z"/>
                <w:rFonts w:ascii="Calibri" w:eastAsia="Times New Roman" w:hAnsi="Calibri" w:cs="Calibri"/>
                <w:color w:val="000000"/>
                <w:sz w:val="20"/>
                <w:szCs w:val="20"/>
              </w:rPr>
            </w:pPr>
            <w:ins w:id="94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C482328" w14:textId="77777777" w:rsidR="00DC2757" w:rsidRPr="00DC2757" w:rsidRDefault="00DC2757" w:rsidP="00DC2757">
            <w:pPr>
              <w:spacing w:after="0" w:line="240" w:lineRule="auto"/>
              <w:jc w:val="center"/>
              <w:rPr>
                <w:ins w:id="949" w:author="Commodore, Sarah" w:date="2023-03-22T16:21:00Z"/>
                <w:rFonts w:ascii="Calibri" w:eastAsia="Times New Roman" w:hAnsi="Calibri" w:cs="Calibri"/>
                <w:color w:val="000000"/>
                <w:sz w:val="20"/>
                <w:szCs w:val="20"/>
              </w:rPr>
            </w:pPr>
            <w:ins w:id="950" w:author="Commodore, Sarah" w:date="2023-03-22T16:21:00Z">
              <w:r w:rsidRPr="00DC2757">
                <w:rPr>
                  <w:rFonts w:ascii="Calibri" w:eastAsia="Times New Roman" w:hAnsi="Calibri" w:cs="Calibri"/>
                  <w:color w:val="000000"/>
                  <w:sz w:val="20"/>
                  <w:szCs w:val="20"/>
                </w:rPr>
                <w:t>1.3E-08</w:t>
              </w:r>
            </w:ins>
          </w:p>
        </w:tc>
        <w:tc>
          <w:tcPr>
            <w:tcW w:w="0" w:type="auto"/>
            <w:tcBorders>
              <w:top w:val="nil"/>
              <w:left w:val="nil"/>
              <w:bottom w:val="nil"/>
              <w:right w:val="nil"/>
            </w:tcBorders>
            <w:shd w:val="clear" w:color="auto" w:fill="auto"/>
            <w:noWrap/>
            <w:vAlign w:val="bottom"/>
            <w:hideMark/>
          </w:tcPr>
          <w:p w14:paraId="5679A326" w14:textId="77777777" w:rsidR="00DC2757" w:rsidRPr="00DC2757" w:rsidRDefault="00DC2757" w:rsidP="00DC2757">
            <w:pPr>
              <w:spacing w:after="0" w:line="240" w:lineRule="auto"/>
              <w:jc w:val="center"/>
              <w:rPr>
                <w:ins w:id="951" w:author="Commodore, Sarah" w:date="2023-03-22T16:21:00Z"/>
                <w:rFonts w:ascii="Calibri" w:eastAsia="Times New Roman" w:hAnsi="Calibri" w:cs="Calibri"/>
                <w:color w:val="000000"/>
                <w:sz w:val="20"/>
                <w:szCs w:val="20"/>
              </w:rPr>
            </w:pPr>
            <w:ins w:id="952" w:author="Commodore, Sarah" w:date="2023-03-22T16:21:00Z">
              <w:r w:rsidRPr="00DC2757">
                <w:rPr>
                  <w:rFonts w:ascii="Calibri" w:eastAsia="Times New Roman" w:hAnsi="Calibri" w:cs="Calibri"/>
                  <w:color w:val="000000"/>
                  <w:sz w:val="20"/>
                  <w:szCs w:val="20"/>
                </w:rPr>
                <w:t>1.8E-07</w:t>
              </w:r>
            </w:ins>
          </w:p>
        </w:tc>
        <w:tc>
          <w:tcPr>
            <w:tcW w:w="0" w:type="auto"/>
            <w:tcBorders>
              <w:top w:val="nil"/>
              <w:left w:val="nil"/>
              <w:bottom w:val="nil"/>
              <w:right w:val="nil"/>
            </w:tcBorders>
            <w:shd w:val="clear" w:color="auto" w:fill="auto"/>
            <w:noWrap/>
            <w:vAlign w:val="bottom"/>
            <w:hideMark/>
          </w:tcPr>
          <w:p w14:paraId="1374DF0B" w14:textId="77777777" w:rsidR="00DC2757" w:rsidRPr="00DC2757" w:rsidRDefault="00DC2757" w:rsidP="00DC2757">
            <w:pPr>
              <w:spacing w:after="0" w:line="240" w:lineRule="auto"/>
              <w:jc w:val="center"/>
              <w:rPr>
                <w:ins w:id="953" w:author="Commodore, Sarah" w:date="2023-03-22T16:21:00Z"/>
                <w:rFonts w:ascii="Calibri" w:eastAsia="Times New Roman" w:hAnsi="Calibri" w:cs="Calibri"/>
                <w:color w:val="FF0000"/>
                <w:sz w:val="20"/>
                <w:szCs w:val="20"/>
              </w:rPr>
            </w:pPr>
            <w:ins w:id="954" w:author="Commodore, Sarah" w:date="2023-03-22T16:21:00Z">
              <w:r w:rsidRPr="00DC2757">
                <w:rPr>
                  <w:rFonts w:ascii="Calibri" w:eastAsia="Times New Roman" w:hAnsi="Calibri" w:cs="Calibri"/>
                  <w:color w:val="FF0000"/>
                  <w:sz w:val="20"/>
                  <w:szCs w:val="20"/>
                </w:rPr>
                <w:t>*</w:t>
              </w:r>
            </w:ins>
          </w:p>
        </w:tc>
      </w:tr>
      <w:tr w:rsidR="00DC2757" w:rsidRPr="00DC2757" w14:paraId="5B7B85BD" w14:textId="77777777" w:rsidTr="00DC2757">
        <w:trPr>
          <w:trHeight w:val="260"/>
          <w:ins w:id="955" w:author="Commodore, Sarah" w:date="2023-03-22T16:21:00Z"/>
        </w:trPr>
        <w:tc>
          <w:tcPr>
            <w:tcW w:w="0" w:type="auto"/>
            <w:tcBorders>
              <w:top w:val="nil"/>
              <w:left w:val="nil"/>
              <w:bottom w:val="nil"/>
              <w:right w:val="nil"/>
            </w:tcBorders>
            <w:shd w:val="clear" w:color="auto" w:fill="auto"/>
            <w:noWrap/>
            <w:vAlign w:val="bottom"/>
            <w:hideMark/>
          </w:tcPr>
          <w:p w14:paraId="048EF5FD" w14:textId="77777777" w:rsidR="00DC2757" w:rsidRPr="00DC2757" w:rsidRDefault="00DC2757" w:rsidP="00DC2757">
            <w:pPr>
              <w:spacing w:after="0" w:line="240" w:lineRule="auto"/>
              <w:rPr>
                <w:ins w:id="956" w:author="Commodore, Sarah" w:date="2023-03-22T16:21:00Z"/>
                <w:rFonts w:ascii="Calibri" w:eastAsia="Times New Roman" w:hAnsi="Calibri" w:cs="Calibri"/>
                <w:color w:val="000000"/>
                <w:sz w:val="20"/>
                <w:szCs w:val="20"/>
              </w:rPr>
            </w:pPr>
            <w:ins w:id="957" w:author="Commodore, Sarah" w:date="2023-03-22T16:21:00Z">
              <w:r w:rsidRPr="00DC2757">
                <w:rPr>
                  <w:rFonts w:ascii="Calibri" w:eastAsia="Times New Roman" w:hAnsi="Calibri" w:cs="Calibri"/>
                  <w:color w:val="000000"/>
                  <w:sz w:val="20"/>
                  <w:szCs w:val="20"/>
                </w:rPr>
                <w:t>ENSG00000157330.10</w:t>
              </w:r>
            </w:ins>
          </w:p>
        </w:tc>
        <w:tc>
          <w:tcPr>
            <w:tcW w:w="0" w:type="auto"/>
            <w:tcBorders>
              <w:top w:val="nil"/>
              <w:left w:val="nil"/>
              <w:bottom w:val="nil"/>
              <w:right w:val="nil"/>
            </w:tcBorders>
            <w:shd w:val="clear" w:color="auto" w:fill="auto"/>
            <w:noWrap/>
            <w:vAlign w:val="bottom"/>
            <w:hideMark/>
          </w:tcPr>
          <w:p w14:paraId="7B7FADAB" w14:textId="77777777" w:rsidR="00DC2757" w:rsidRPr="00DC2757" w:rsidRDefault="00DC2757" w:rsidP="00DC2757">
            <w:pPr>
              <w:spacing w:after="0" w:line="240" w:lineRule="auto"/>
              <w:rPr>
                <w:ins w:id="958" w:author="Commodore, Sarah" w:date="2023-03-22T16:21:00Z"/>
                <w:rFonts w:ascii="Calibri" w:eastAsia="Times New Roman" w:hAnsi="Calibri" w:cs="Calibri"/>
                <w:color w:val="000000"/>
                <w:sz w:val="20"/>
                <w:szCs w:val="20"/>
              </w:rPr>
            </w:pPr>
            <w:ins w:id="959" w:author="Commodore, Sarah" w:date="2023-03-22T16:21:00Z">
              <w:r w:rsidRPr="00DC2757">
                <w:rPr>
                  <w:rFonts w:ascii="Calibri" w:eastAsia="Times New Roman" w:hAnsi="Calibri" w:cs="Calibri"/>
                  <w:color w:val="000000"/>
                  <w:sz w:val="20"/>
                  <w:szCs w:val="20"/>
                </w:rPr>
                <w:t>C1orf158</w:t>
              </w:r>
            </w:ins>
          </w:p>
        </w:tc>
        <w:tc>
          <w:tcPr>
            <w:tcW w:w="0" w:type="auto"/>
            <w:tcBorders>
              <w:top w:val="nil"/>
              <w:left w:val="nil"/>
              <w:bottom w:val="nil"/>
              <w:right w:val="nil"/>
            </w:tcBorders>
            <w:shd w:val="clear" w:color="auto" w:fill="auto"/>
            <w:noWrap/>
            <w:vAlign w:val="bottom"/>
            <w:hideMark/>
          </w:tcPr>
          <w:p w14:paraId="6C367340" w14:textId="77777777" w:rsidR="00DC2757" w:rsidRPr="00DC2757" w:rsidRDefault="00DC2757" w:rsidP="00DC2757">
            <w:pPr>
              <w:spacing w:after="0" w:line="240" w:lineRule="auto"/>
              <w:jc w:val="center"/>
              <w:rPr>
                <w:ins w:id="960" w:author="Commodore, Sarah" w:date="2023-03-22T16:21:00Z"/>
                <w:rFonts w:ascii="Calibri" w:eastAsia="Times New Roman" w:hAnsi="Calibri" w:cs="Calibri"/>
                <w:color w:val="000000"/>
                <w:sz w:val="20"/>
                <w:szCs w:val="20"/>
              </w:rPr>
            </w:pPr>
            <w:ins w:id="96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7FF06172" w14:textId="77777777" w:rsidR="00DC2757" w:rsidRPr="00DC2757" w:rsidRDefault="00DC2757" w:rsidP="00DC2757">
            <w:pPr>
              <w:spacing w:after="0" w:line="240" w:lineRule="auto"/>
              <w:jc w:val="center"/>
              <w:rPr>
                <w:ins w:id="962" w:author="Commodore, Sarah" w:date="2023-03-22T16:21:00Z"/>
                <w:rFonts w:ascii="Calibri" w:eastAsia="Times New Roman" w:hAnsi="Calibri" w:cs="Calibri"/>
                <w:color w:val="000000"/>
                <w:sz w:val="20"/>
                <w:szCs w:val="20"/>
              </w:rPr>
            </w:pPr>
            <w:ins w:id="963" w:author="Commodore, Sarah" w:date="2023-03-22T16:21:00Z">
              <w:r w:rsidRPr="00DC2757">
                <w:rPr>
                  <w:rFonts w:ascii="Calibri" w:eastAsia="Times New Roman" w:hAnsi="Calibri" w:cs="Calibri"/>
                  <w:color w:val="000000"/>
                  <w:sz w:val="20"/>
                  <w:szCs w:val="20"/>
                </w:rPr>
                <w:t>2.1E-10</w:t>
              </w:r>
            </w:ins>
          </w:p>
        </w:tc>
        <w:tc>
          <w:tcPr>
            <w:tcW w:w="0" w:type="auto"/>
            <w:tcBorders>
              <w:top w:val="nil"/>
              <w:left w:val="nil"/>
              <w:bottom w:val="nil"/>
              <w:right w:val="nil"/>
            </w:tcBorders>
            <w:shd w:val="clear" w:color="auto" w:fill="auto"/>
            <w:noWrap/>
            <w:vAlign w:val="bottom"/>
            <w:hideMark/>
          </w:tcPr>
          <w:p w14:paraId="43D754B7" w14:textId="77777777" w:rsidR="00DC2757" w:rsidRPr="00DC2757" w:rsidRDefault="00DC2757" w:rsidP="00DC2757">
            <w:pPr>
              <w:spacing w:after="0" w:line="240" w:lineRule="auto"/>
              <w:jc w:val="center"/>
              <w:rPr>
                <w:ins w:id="964" w:author="Commodore, Sarah" w:date="2023-03-22T16:21:00Z"/>
                <w:rFonts w:ascii="Calibri" w:eastAsia="Times New Roman" w:hAnsi="Calibri" w:cs="Calibri"/>
                <w:color w:val="000000"/>
                <w:sz w:val="20"/>
                <w:szCs w:val="20"/>
              </w:rPr>
            </w:pPr>
            <w:ins w:id="965" w:author="Commodore, Sarah" w:date="2023-03-22T16:21:00Z">
              <w:r w:rsidRPr="00DC2757">
                <w:rPr>
                  <w:rFonts w:ascii="Calibri" w:eastAsia="Times New Roman" w:hAnsi="Calibri" w:cs="Calibri"/>
                  <w:color w:val="000000"/>
                  <w:sz w:val="20"/>
                  <w:szCs w:val="20"/>
                </w:rPr>
                <w:t>4.6E-09</w:t>
              </w:r>
            </w:ins>
          </w:p>
        </w:tc>
        <w:tc>
          <w:tcPr>
            <w:tcW w:w="0" w:type="auto"/>
            <w:tcBorders>
              <w:top w:val="nil"/>
              <w:left w:val="nil"/>
              <w:bottom w:val="nil"/>
              <w:right w:val="nil"/>
            </w:tcBorders>
            <w:shd w:val="clear" w:color="auto" w:fill="auto"/>
            <w:noWrap/>
            <w:vAlign w:val="bottom"/>
            <w:hideMark/>
          </w:tcPr>
          <w:p w14:paraId="36D9C586" w14:textId="77777777" w:rsidR="00DC2757" w:rsidRPr="00DC2757" w:rsidRDefault="00DC2757" w:rsidP="00DC2757">
            <w:pPr>
              <w:spacing w:after="0" w:line="240" w:lineRule="auto"/>
              <w:jc w:val="center"/>
              <w:rPr>
                <w:ins w:id="966" w:author="Commodore, Sarah" w:date="2023-03-22T16:21:00Z"/>
                <w:rFonts w:ascii="Calibri" w:eastAsia="Times New Roman" w:hAnsi="Calibri" w:cs="Calibri"/>
                <w:color w:val="FF0000"/>
                <w:sz w:val="20"/>
                <w:szCs w:val="20"/>
              </w:rPr>
            </w:pPr>
            <w:ins w:id="967" w:author="Commodore, Sarah" w:date="2023-03-22T16:21:00Z">
              <w:r w:rsidRPr="00DC2757">
                <w:rPr>
                  <w:rFonts w:ascii="Calibri" w:eastAsia="Times New Roman" w:hAnsi="Calibri" w:cs="Calibri"/>
                  <w:color w:val="FF0000"/>
                  <w:sz w:val="20"/>
                  <w:szCs w:val="20"/>
                </w:rPr>
                <w:t>*</w:t>
              </w:r>
            </w:ins>
          </w:p>
        </w:tc>
      </w:tr>
      <w:tr w:rsidR="00DC2757" w:rsidRPr="00DC2757" w14:paraId="5D00BEEF" w14:textId="77777777" w:rsidTr="00DC2757">
        <w:trPr>
          <w:trHeight w:val="260"/>
          <w:ins w:id="968" w:author="Commodore, Sarah" w:date="2023-03-22T16:21:00Z"/>
        </w:trPr>
        <w:tc>
          <w:tcPr>
            <w:tcW w:w="0" w:type="auto"/>
            <w:tcBorders>
              <w:top w:val="nil"/>
              <w:left w:val="nil"/>
              <w:bottom w:val="nil"/>
              <w:right w:val="nil"/>
            </w:tcBorders>
            <w:shd w:val="clear" w:color="auto" w:fill="auto"/>
            <w:noWrap/>
            <w:vAlign w:val="bottom"/>
            <w:hideMark/>
          </w:tcPr>
          <w:p w14:paraId="2CC67841" w14:textId="77777777" w:rsidR="00DC2757" w:rsidRPr="00DC2757" w:rsidRDefault="00DC2757" w:rsidP="00DC2757">
            <w:pPr>
              <w:spacing w:after="0" w:line="240" w:lineRule="auto"/>
              <w:rPr>
                <w:ins w:id="969" w:author="Commodore, Sarah" w:date="2023-03-22T16:21:00Z"/>
                <w:rFonts w:ascii="Calibri" w:eastAsia="Times New Roman" w:hAnsi="Calibri" w:cs="Calibri"/>
                <w:color w:val="000000"/>
                <w:sz w:val="20"/>
                <w:szCs w:val="20"/>
              </w:rPr>
            </w:pPr>
            <w:ins w:id="970" w:author="Commodore, Sarah" w:date="2023-03-22T16:21:00Z">
              <w:r w:rsidRPr="00DC2757">
                <w:rPr>
                  <w:rFonts w:ascii="Calibri" w:eastAsia="Times New Roman" w:hAnsi="Calibri" w:cs="Calibri"/>
                  <w:color w:val="000000"/>
                  <w:sz w:val="20"/>
                  <w:szCs w:val="20"/>
                </w:rPr>
                <w:t>ENSG00000137960.6</w:t>
              </w:r>
            </w:ins>
          </w:p>
        </w:tc>
        <w:tc>
          <w:tcPr>
            <w:tcW w:w="0" w:type="auto"/>
            <w:tcBorders>
              <w:top w:val="nil"/>
              <w:left w:val="nil"/>
              <w:bottom w:val="nil"/>
              <w:right w:val="nil"/>
            </w:tcBorders>
            <w:shd w:val="clear" w:color="auto" w:fill="auto"/>
            <w:noWrap/>
            <w:vAlign w:val="bottom"/>
            <w:hideMark/>
          </w:tcPr>
          <w:p w14:paraId="55003239" w14:textId="77777777" w:rsidR="00DC2757" w:rsidRPr="00DC2757" w:rsidRDefault="00DC2757" w:rsidP="00DC2757">
            <w:pPr>
              <w:spacing w:after="0" w:line="240" w:lineRule="auto"/>
              <w:rPr>
                <w:ins w:id="971" w:author="Commodore, Sarah" w:date="2023-03-22T16:21:00Z"/>
                <w:rFonts w:ascii="Calibri" w:eastAsia="Times New Roman" w:hAnsi="Calibri" w:cs="Calibri"/>
                <w:color w:val="000000"/>
                <w:sz w:val="20"/>
                <w:szCs w:val="20"/>
              </w:rPr>
            </w:pPr>
            <w:ins w:id="972" w:author="Commodore, Sarah" w:date="2023-03-22T16:21:00Z">
              <w:r w:rsidRPr="00DC2757">
                <w:rPr>
                  <w:rFonts w:ascii="Calibri" w:eastAsia="Times New Roman" w:hAnsi="Calibri" w:cs="Calibri"/>
                  <w:color w:val="000000"/>
                  <w:sz w:val="20"/>
                  <w:szCs w:val="20"/>
                </w:rPr>
                <w:t>GIPC2</w:t>
              </w:r>
            </w:ins>
          </w:p>
        </w:tc>
        <w:tc>
          <w:tcPr>
            <w:tcW w:w="0" w:type="auto"/>
            <w:tcBorders>
              <w:top w:val="nil"/>
              <w:left w:val="nil"/>
              <w:bottom w:val="nil"/>
              <w:right w:val="nil"/>
            </w:tcBorders>
            <w:shd w:val="clear" w:color="auto" w:fill="auto"/>
            <w:noWrap/>
            <w:vAlign w:val="bottom"/>
            <w:hideMark/>
          </w:tcPr>
          <w:p w14:paraId="0393A208" w14:textId="77777777" w:rsidR="00DC2757" w:rsidRPr="00DC2757" w:rsidRDefault="00DC2757" w:rsidP="00DC2757">
            <w:pPr>
              <w:spacing w:after="0" w:line="240" w:lineRule="auto"/>
              <w:jc w:val="center"/>
              <w:rPr>
                <w:ins w:id="973" w:author="Commodore, Sarah" w:date="2023-03-22T16:21:00Z"/>
                <w:rFonts w:ascii="Calibri" w:eastAsia="Times New Roman" w:hAnsi="Calibri" w:cs="Calibri"/>
                <w:color w:val="000000"/>
                <w:sz w:val="20"/>
                <w:szCs w:val="20"/>
              </w:rPr>
            </w:pPr>
            <w:ins w:id="97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51BBC0E8" w14:textId="77777777" w:rsidR="00DC2757" w:rsidRPr="00DC2757" w:rsidRDefault="00DC2757" w:rsidP="00DC2757">
            <w:pPr>
              <w:spacing w:after="0" w:line="240" w:lineRule="auto"/>
              <w:jc w:val="center"/>
              <w:rPr>
                <w:ins w:id="975" w:author="Commodore, Sarah" w:date="2023-03-22T16:21:00Z"/>
                <w:rFonts w:ascii="Calibri" w:eastAsia="Times New Roman" w:hAnsi="Calibri" w:cs="Calibri"/>
                <w:color w:val="000000"/>
                <w:sz w:val="20"/>
                <w:szCs w:val="20"/>
              </w:rPr>
            </w:pPr>
            <w:ins w:id="976"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2AE4605F" w14:textId="77777777" w:rsidR="00DC2757" w:rsidRPr="00DC2757" w:rsidRDefault="00DC2757" w:rsidP="00DC2757">
            <w:pPr>
              <w:spacing w:after="0" w:line="240" w:lineRule="auto"/>
              <w:jc w:val="center"/>
              <w:rPr>
                <w:ins w:id="977" w:author="Commodore, Sarah" w:date="2023-03-22T16:21:00Z"/>
                <w:rFonts w:ascii="Calibri" w:eastAsia="Times New Roman" w:hAnsi="Calibri" w:cs="Calibri"/>
                <w:color w:val="000000"/>
                <w:sz w:val="20"/>
                <w:szCs w:val="20"/>
              </w:rPr>
            </w:pPr>
            <w:ins w:id="978"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651D90F" w14:textId="77777777" w:rsidR="00DC2757" w:rsidRPr="00DC2757" w:rsidRDefault="00DC2757" w:rsidP="00DC2757">
            <w:pPr>
              <w:spacing w:after="0" w:line="240" w:lineRule="auto"/>
              <w:jc w:val="center"/>
              <w:rPr>
                <w:ins w:id="979" w:author="Commodore, Sarah" w:date="2023-03-22T16:21:00Z"/>
                <w:rFonts w:ascii="Calibri" w:eastAsia="Times New Roman" w:hAnsi="Calibri" w:cs="Calibri"/>
                <w:color w:val="FF0000"/>
                <w:sz w:val="20"/>
                <w:szCs w:val="20"/>
              </w:rPr>
            </w:pPr>
            <w:ins w:id="980" w:author="Commodore, Sarah" w:date="2023-03-22T16:21:00Z">
              <w:r w:rsidRPr="00DC2757">
                <w:rPr>
                  <w:rFonts w:ascii="Calibri" w:eastAsia="Times New Roman" w:hAnsi="Calibri" w:cs="Calibri"/>
                  <w:color w:val="FF0000"/>
                  <w:sz w:val="20"/>
                  <w:szCs w:val="20"/>
                </w:rPr>
                <w:t>*</w:t>
              </w:r>
            </w:ins>
          </w:p>
        </w:tc>
      </w:tr>
      <w:tr w:rsidR="00DC2757" w:rsidRPr="00DC2757" w14:paraId="2F1D2F23" w14:textId="77777777" w:rsidTr="00DC2757">
        <w:trPr>
          <w:trHeight w:val="260"/>
          <w:ins w:id="981" w:author="Commodore, Sarah" w:date="2023-03-22T16:21:00Z"/>
        </w:trPr>
        <w:tc>
          <w:tcPr>
            <w:tcW w:w="0" w:type="auto"/>
            <w:tcBorders>
              <w:top w:val="nil"/>
              <w:left w:val="nil"/>
              <w:bottom w:val="nil"/>
              <w:right w:val="nil"/>
            </w:tcBorders>
            <w:shd w:val="clear" w:color="auto" w:fill="auto"/>
            <w:noWrap/>
            <w:vAlign w:val="bottom"/>
            <w:hideMark/>
          </w:tcPr>
          <w:p w14:paraId="00A9B04B" w14:textId="77777777" w:rsidR="00DC2757" w:rsidRPr="00DC2757" w:rsidRDefault="00DC2757" w:rsidP="00DC2757">
            <w:pPr>
              <w:spacing w:after="0" w:line="240" w:lineRule="auto"/>
              <w:rPr>
                <w:ins w:id="982" w:author="Commodore, Sarah" w:date="2023-03-22T16:21:00Z"/>
                <w:rFonts w:ascii="Calibri" w:eastAsia="Times New Roman" w:hAnsi="Calibri" w:cs="Calibri"/>
                <w:color w:val="000000"/>
                <w:sz w:val="20"/>
                <w:szCs w:val="20"/>
              </w:rPr>
            </w:pPr>
            <w:ins w:id="983" w:author="Commodore, Sarah" w:date="2023-03-22T16:21:00Z">
              <w:r w:rsidRPr="00DC2757">
                <w:rPr>
                  <w:rFonts w:ascii="Calibri" w:eastAsia="Times New Roman" w:hAnsi="Calibri" w:cs="Calibri"/>
                  <w:color w:val="000000"/>
                  <w:sz w:val="20"/>
                  <w:szCs w:val="20"/>
                </w:rPr>
                <w:t>ENSG00000178965.14</w:t>
              </w:r>
            </w:ins>
          </w:p>
        </w:tc>
        <w:tc>
          <w:tcPr>
            <w:tcW w:w="0" w:type="auto"/>
            <w:tcBorders>
              <w:top w:val="nil"/>
              <w:left w:val="nil"/>
              <w:bottom w:val="nil"/>
              <w:right w:val="nil"/>
            </w:tcBorders>
            <w:shd w:val="clear" w:color="auto" w:fill="auto"/>
            <w:noWrap/>
            <w:vAlign w:val="bottom"/>
            <w:hideMark/>
          </w:tcPr>
          <w:p w14:paraId="08DCDC14" w14:textId="77777777" w:rsidR="00DC2757" w:rsidRPr="00DC2757" w:rsidRDefault="00DC2757" w:rsidP="00DC2757">
            <w:pPr>
              <w:spacing w:after="0" w:line="240" w:lineRule="auto"/>
              <w:rPr>
                <w:ins w:id="984" w:author="Commodore, Sarah" w:date="2023-03-22T16:21:00Z"/>
                <w:rFonts w:ascii="Calibri" w:eastAsia="Times New Roman" w:hAnsi="Calibri" w:cs="Calibri"/>
                <w:color w:val="000000"/>
                <w:sz w:val="20"/>
                <w:szCs w:val="20"/>
              </w:rPr>
            </w:pPr>
            <w:ins w:id="985" w:author="Commodore, Sarah" w:date="2023-03-22T16:21:00Z">
              <w:r w:rsidRPr="00DC2757">
                <w:rPr>
                  <w:rFonts w:ascii="Calibri" w:eastAsia="Times New Roman" w:hAnsi="Calibri" w:cs="Calibri"/>
                  <w:color w:val="000000"/>
                  <w:sz w:val="20"/>
                  <w:szCs w:val="20"/>
                </w:rPr>
                <w:t>ERICH3</w:t>
              </w:r>
            </w:ins>
          </w:p>
        </w:tc>
        <w:tc>
          <w:tcPr>
            <w:tcW w:w="0" w:type="auto"/>
            <w:tcBorders>
              <w:top w:val="nil"/>
              <w:left w:val="nil"/>
              <w:bottom w:val="nil"/>
              <w:right w:val="nil"/>
            </w:tcBorders>
            <w:shd w:val="clear" w:color="auto" w:fill="auto"/>
            <w:noWrap/>
            <w:vAlign w:val="bottom"/>
            <w:hideMark/>
          </w:tcPr>
          <w:p w14:paraId="1BF3B2E7" w14:textId="77777777" w:rsidR="00DC2757" w:rsidRPr="00DC2757" w:rsidRDefault="00DC2757" w:rsidP="00DC2757">
            <w:pPr>
              <w:spacing w:after="0" w:line="240" w:lineRule="auto"/>
              <w:jc w:val="center"/>
              <w:rPr>
                <w:ins w:id="986" w:author="Commodore, Sarah" w:date="2023-03-22T16:21:00Z"/>
                <w:rFonts w:ascii="Calibri" w:eastAsia="Times New Roman" w:hAnsi="Calibri" w:cs="Calibri"/>
                <w:color w:val="000000"/>
                <w:sz w:val="20"/>
                <w:szCs w:val="20"/>
              </w:rPr>
            </w:pPr>
            <w:ins w:id="98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6F22F968" w14:textId="77777777" w:rsidR="00DC2757" w:rsidRPr="00DC2757" w:rsidRDefault="00DC2757" w:rsidP="00DC2757">
            <w:pPr>
              <w:spacing w:after="0" w:line="240" w:lineRule="auto"/>
              <w:jc w:val="center"/>
              <w:rPr>
                <w:ins w:id="988" w:author="Commodore, Sarah" w:date="2023-03-22T16:21:00Z"/>
                <w:rFonts w:ascii="Calibri" w:eastAsia="Times New Roman" w:hAnsi="Calibri" w:cs="Calibri"/>
                <w:color w:val="000000"/>
                <w:sz w:val="20"/>
                <w:szCs w:val="20"/>
              </w:rPr>
            </w:pPr>
            <w:ins w:id="989" w:author="Commodore, Sarah" w:date="2023-03-22T16:21:00Z">
              <w:r w:rsidRPr="00DC2757">
                <w:rPr>
                  <w:rFonts w:ascii="Calibri" w:eastAsia="Times New Roman" w:hAnsi="Calibri" w:cs="Calibri"/>
                  <w:color w:val="000000"/>
                  <w:sz w:val="20"/>
                  <w:szCs w:val="20"/>
                </w:rPr>
                <w:t>3.1E-10</w:t>
              </w:r>
            </w:ins>
          </w:p>
        </w:tc>
        <w:tc>
          <w:tcPr>
            <w:tcW w:w="0" w:type="auto"/>
            <w:tcBorders>
              <w:top w:val="nil"/>
              <w:left w:val="nil"/>
              <w:bottom w:val="nil"/>
              <w:right w:val="nil"/>
            </w:tcBorders>
            <w:shd w:val="clear" w:color="auto" w:fill="auto"/>
            <w:noWrap/>
            <w:vAlign w:val="bottom"/>
            <w:hideMark/>
          </w:tcPr>
          <w:p w14:paraId="2BC6F6CB" w14:textId="77777777" w:rsidR="00DC2757" w:rsidRPr="00DC2757" w:rsidRDefault="00DC2757" w:rsidP="00DC2757">
            <w:pPr>
              <w:spacing w:after="0" w:line="240" w:lineRule="auto"/>
              <w:jc w:val="center"/>
              <w:rPr>
                <w:ins w:id="990" w:author="Commodore, Sarah" w:date="2023-03-22T16:21:00Z"/>
                <w:rFonts w:ascii="Calibri" w:eastAsia="Times New Roman" w:hAnsi="Calibri" w:cs="Calibri"/>
                <w:color w:val="000000"/>
                <w:sz w:val="20"/>
                <w:szCs w:val="20"/>
              </w:rPr>
            </w:pPr>
            <w:ins w:id="991" w:author="Commodore, Sarah" w:date="2023-03-22T16:21:00Z">
              <w:r w:rsidRPr="00DC2757">
                <w:rPr>
                  <w:rFonts w:ascii="Calibri" w:eastAsia="Times New Roman" w:hAnsi="Calibri" w:cs="Calibri"/>
                  <w:color w:val="000000"/>
                  <w:sz w:val="20"/>
                  <w:szCs w:val="20"/>
                </w:rPr>
                <w:t>6.4E-09</w:t>
              </w:r>
            </w:ins>
          </w:p>
        </w:tc>
        <w:tc>
          <w:tcPr>
            <w:tcW w:w="0" w:type="auto"/>
            <w:tcBorders>
              <w:top w:val="nil"/>
              <w:left w:val="nil"/>
              <w:bottom w:val="nil"/>
              <w:right w:val="nil"/>
            </w:tcBorders>
            <w:shd w:val="clear" w:color="auto" w:fill="auto"/>
            <w:noWrap/>
            <w:vAlign w:val="bottom"/>
            <w:hideMark/>
          </w:tcPr>
          <w:p w14:paraId="0AF68A1D" w14:textId="77777777" w:rsidR="00DC2757" w:rsidRPr="00DC2757" w:rsidRDefault="00DC2757" w:rsidP="00DC2757">
            <w:pPr>
              <w:spacing w:after="0" w:line="240" w:lineRule="auto"/>
              <w:jc w:val="center"/>
              <w:rPr>
                <w:ins w:id="992" w:author="Commodore, Sarah" w:date="2023-03-22T16:21:00Z"/>
                <w:rFonts w:ascii="Calibri" w:eastAsia="Times New Roman" w:hAnsi="Calibri" w:cs="Calibri"/>
                <w:color w:val="FF0000"/>
                <w:sz w:val="20"/>
                <w:szCs w:val="20"/>
              </w:rPr>
            </w:pPr>
            <w:ins w:id="993" w:author="Commodore, Sarah" w:date="2023-03-22T16:21:00Z">
              <w:r w:rsidRPr="00DC2757">
                <w:rPr>
                  <w:rFonts w:ascii="Calibri" w:eastAsia="Times New Roman" w:hAnsi="Calibri" w:cs="Calibri"/>
                  <w:color w:val="FF0000"/>
                  <w:sz w:val="20"/>
                  <w:szCs w:val="20"/>
                </w:rPr>
                <w:t>*</w:t>
              </w:r>
            </w:ins>
          </w:p>
        </w:tc>
      </w:tr>
      <w:tr w:rsidR="00DC2757" w:rsidRPr="00DC2757" w14:paraId="1AF30280" w14:textId="77777777" w:rsidTr="00DC2757">
        <w:trPr>
          <w:trHeight w:val="260"/>
          <w:ins w:id="994" w:author="Commodore, Sarah" w:date="2023-03-22T16:21:00Z"/>
        </w:trPr>
        <w:tc>
          <w:tcPr>
            <w:tcW w:w="0" w:type="auto"/>
            <w:tcBorders>
              <w:top w:val="nil"/>
              <w:left w:val="nil"/>
              <w:bottom w:val="nil"/>
              <w:right w:val="nil"/>
            </w:tcBorders>
            <w:shd w:val="clear" w:color="auto" w:fill="auto"/>
            <w:noWrap/>
            <w:vAlign w:val="bottom"/>
            <w:hideMark/>
          </w:tcPr>
          <w:p w14:paraId="0DA618D3" w14:textId="77777777" w:rsidR="00DC2757" w:rsidRPr="00DC2757" w:rsidRDefault="00DC2757" w:rsidP="00DC2757">
            <w:pPr>
              <w:spacing w:after="0" w:line="240" w:lineRule="auto"/>
              <w:rPr>
                <w:ins w:id="995" w:author="Commodore, Sarah" w:date="2023-03-22T16:21:00Z"/>
                <w:rFonts w:ascii="Calibri" w:eastAsia="Times New Roman" w:hAnsi="Calibri" w:cs="Calibri"/>
                <w:color w:val="000000"/>
                <w:sz w:val="20"/>
                <w:szCs w:val="20"/>
              </w:rPr>
            </w:pPr>
            <w:ins w:id="996" w:author="Commodore, Sarah" w:date="2023-03-22T16:21:00Z">
              <w:r w:rsidRPr="00DC2757">
                <w:rPr>
                  <w:rFonts w:ascii="Calibri" w:eastAsia="Times New Roman" w:hAnsi="Calibri" w:cs="Calibri"/>
                  <w:color w:val="000000"/>
                  <w:sz w:val="20"/>
                  <w:szCs w:val="20"/>
                </w:rPr>
                <w:t>ENSG00000284612.1</w:t>
              </w:r>
            </w:ins>
          </w:p>
        </w:tc>
        <w:tc>
          <w:tcPr>
            <w:tcW w:w="0" w:type="auto"/>
            <w:tcBorders>
              <w:top w:val="nil"/>
              <w:left w:val="nil"/>
              <w:bottom w:val="nil"/>
              <w:right w:val="nil"/>
            </w:tcBorders>
            <w:shd w:val="clear" w:color="auto" w:fill="auto"/>
            <w:noWrap/>
            <w:vAlign w:val="bottom"/>
            <w:hideMark/>
          </w:tcPr>
          <w:p w14:paraId="38131897" w14:textId="77777777" w:rsidR="00DC2757" w:rsidRPr="00DC2757" w:rsidRDefault="00DC2757" w:rsidP="00DC2757">
            <w:pPr>
              <w:spacing w:after="0" w:line="240" w:lineRule="auto"/>
              <w:rPr>
                <w:ins w:id="997" w:author="Commodore, Sarah" w:date="2023-03-22T16:21:00Z"/>
                <w:rFonts w:ascii="Calibri" w:eastAsia="Times New Roman" w:hAnsi="Calibri" w:cs="Calibri"/>
                <w:color w:val="000000"/>
                <w:sz w:val="20"/>
                <w:szCs w:val="20"/>
              </w:rPr>
            </w:pPr>
            <w:ins w:id="998" w:author="Commodore, Sarah" w:date="2023-03-22T16:21:00Z">
              <w:r w:rsidRPr="00DC2757">
                <w:rPr>
                  <w:rFonts w:ascii="Calibri" w:eastAsia="Times New Roman" w:hAnsi="Calibri" w:cs="Calibri"/>
                  <w:color w:val="000000"/>
                  <w:sz w:val="20"/>
                  <w:szCs w:val="20"/>
                </w:rPr>
                <w:t>AL591543.1</w:t>
              </w:r>
            </w:ins>
          </w:p>
        </w:tc>
        <w:tc>
          <w:tcPr>
            <w:tcW w:w="0" w:type="auto"/>
            <w:tcBorders>
              <w:top w:val="nil"/>
              <w:left w:val="nil"/>
              <w:bottom w:val="nil"/>
              <w:right w:val="nil"/>
            </w:tcBorders>
            <w:shd w:val="clear" w:color="auto" w:fill="auto"/>
            <w:noWrap/>
            <w:vAlign w:val="bottom"/>
            <w:hideMark/>
          </w:tcPr>
          <w:p w14:paraId="4FA32CB3" w14:textId="77777777" w:rsidR="00DC2757" w:rsidRPr="00DC2757" w:rsidRDefault="00DC2757" w:rsidP="00DC2757">
            <w:pPr>
              <w:spacing w:after="0" w:line="240" w:lineRule="auto"/>
              <w:jc w:val="center"/>
              <w:rPr>
                <w:ins w:id="999" w:author="Commodore, Sarah" w:date="2023-03-22T16:21:00Z"/>
                <w:rFonts w:ascii="Calibri" w:eastAsia="Times New Roman" w:hAnsi="Calibri" w:cs="Calibri"/>
                <w:color w:val="000000"/>
                <w:sz w:val="20"/>
                <w:szCs w:val="20"/>
              </w:rPr>
            </w:pPr>
            <w:ins w:id="100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1F6B2AF" w14:textId="77777777" w:rsidR="00DC2757" w:rsidRPr="00DC2757" w:rsidRDefault="00DC2757" w:rsidP="00DC2757">
            <w:pPr>
              <w:spacing w:after="0" w:line="240" w:lineRule="auto"/>
              <w:jc w:val="center"/>
              <w:rPr>
                <w:ins w:id="1001" w:author="Commodore, Sarah" w:date="2023-03-22T16:21:00Z"/>
                <w:rFonts w:ascii="Calibri" w:eastAsia="Times New Roman" w:hAnsi="Calibri" w:cs="Calibri"/>
                <w:color w:val="000000"/>
                <w:sz w:val="20"/>
                <w:szCs w:val="20"/>
              </w:rPr>
            </w:pPr>
            <w:ins w:id="1002"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3031AD61" w14:textId="77777777" w:rsidR="00DC2757" w:rsidRPr="00DC2757" w:rsidRDefault="00DC2757" w:rsidP="00DC2757">
            <w:pPr>
              <w:spacing w:after="0" w:line="240" w:lineRule="auto"/>
              <w:jc w:val="center"/>
              <w:rPr>
                <w:ins w:id="1003" w:author="Commodore, Sarah" w:date="2023-03-22T16:21:00Z"/>
                <w:rFonts w:ascii="Calibri" w:eastAsia="Times New Roman" w:hAnsi="Calibri" w:cs="Calibri"/>
                <w:color w:val="000000"/>
                <w:sz w:val="20"/>
                <w:szCs w:val="20"/>
              </w:rPr>
            </w:pPr>
            <w:ins w:id="1004" w:author="Commodore, Sarah" w:date="2023-03-22T16:21:00Z">
              <w:r w:rsidRPr="00DC2757">
                <w:rPr>
                  <w:rFonts w:ascii="Calibri" w:eastAsia="Times New Roman" w:hAnsi="Calibri" w:cs="Calibri"/>
                  <w:color w:val="000000"/>
                  <w:sz w:val="20"/>
                  <w:szCs w:val="20"/>
                </w:rPr>
                <w:t>6.3E-03</w:t>
              </w:r>
            </w:ins>
          </w:p>
        </w:tc>
        <w:tc>
          <w:tcPr>
            <w:tcW w:w="0" w:type="auto"/>
            <w:tcBorders>
              <w:top w:val="nil"/>
              <w:left w:val="nil"/>
              <w:bottom w:val="nil"/>
              <w:right w:val="nil"/>
            </w:tcBorders>
            <w:shd w:val="clear" w:color="auto" w:fill="auto"/>
            <w:noWrap/>
            <w:vAlign w:val="bottom"/>
            <w:hideMark/>
          </w:tcPr>
          <w:p w14:paraId="7CD538DA" w14:textId="77777777" w:rsidR="00DC2757" w:rsidRPr="00DC2757" w:rsidRDefault="00DC2757" w:rsidP="00DC2757">
            <w:pPr>
              <w:spacing w:after="0" w:line="240" w:lineRule="auto"/>
              <w:jc w:val="center"/>
              <w:rPr>
                <w:ins w:id="1005" w:author="Commodore, Sarah" w:date="2023-03-22T16:21:00Z"/>
                <w:rFonts w:ascii="Calibri" w:eastAsia="Times New Roman" w:hAnsi="Calibri" w:cs="Calibri"/>
                <w:color w:val="FF0000"/>
                <w:sz w:val="20"/>
                <w:szCs w:val="20"/>
              </w:rPr>
            </w:pPr>
            <w:ins w:id="1006" w:author="Commodore, Sarah" w:date="2023-03-22T16:21:00Z">
              <w:r w:rsidRPr="00DC2757">
                <w:rPr>
                  <w:rFonts w:ascii="Calibri" w:eastAsia="Times New Roman" w:hAnsi="Calibri" w:cs="Calibri"/>
                  <w:color w:val="FF0000"/>
                  <w:sz w:val="20"/>
                  <w:szCs w:val="20"/>
                </w:rPr>
                <w:t>*</w:t>
              </w:r>
            </w:ins>
          </w:p>
        </w:tc>
      </w:tr>
      <w:tr w:rsidR="00DC2757" w:rsidRPr="00DC2757" w14:paraId="1A864297" w14:textId="77777777" w:rsidTr="00DC2757">
        <w:trPr>
          <w:trHeight w:val="260"/>
          <w:ins w:id="1007" w:author="Commodore, Sarah" w:date="2023-03-22T16:21:00Z"/>
        </w:trPr>
        <w:tc>
          <w:tcPr>
            <w:tcW w:w="0" w:type="auto"/>
            <w:tcBorders>
              <w:top w:val="nil"/>
              <w:left w:val="nil"/>
              <w:bottom w:val="nil"/>
              <w:right w:val="nil"/>
            </w:tcBorders>
            <w:shd w:val="clear" w:color="auto" w:fill="auto"/>
            <w:noWrap/>
            <w:vAlign w:val="bottom"/>
            <w:hideMark/>
          </w:tcPr>
          <w:p w14:paraId="77B3B35A" w14:textId="77777777" w:rsidR="00DC2757" w:rsidRPr="00DC2757" w:rsidRDefault="00DC2757" w:rsidP="00DC2757">
            <w:pPr>
              <w:spacing w:after="0" w:line="240" w:lineRule="auto"/>
              <w:rPr>
                <w:ins w:id="1008" w:author="Commodore, Sarah" w:date="2023-03-22T16:21:00Z"/>
                <w:rFonts w:ascii="Calibri" w:eastAsia="Times New Roman" w:hAnsi="Calibri" w:cs="Calibri"/>
                <w:color w:val="000000"/>
                <w:sz w:val="20"/>
                <w:szCs w:val="20"/>
              </w:rPr>
            </w:pPr>
            <w:ins w:id="1009" w:author="Commodore, Sarah" w:date="2023-03-22T16:21:00Z">
              <w:r w:rsidRPr="00DC2757">
                <w:rPr>
                  <w:rFonts w:ascii="Calibri" w:eastAsia="Times New Roman" w:hAnsi="Calibri" w:cs="Calibri"/>
                  <w:color w:val="000000"/>
                  <w:sz w:val="20"/>
                  <w:szCs w:val="20"/>
                </w:rPr>
                <w:t>ENSG00000112539.15</w:t>
              </w:r>
            </w:ins>
          </w:p>
        </w:tc>
        <w:tc>
          <w:tcPr>
            <w:tcW w:w="0" w:type="auto"/>
            <w:tcBorders>
              <w:top w:val="nil"/>
              <w:left w:val="nil"/>
              <w:bottom w:val="nil"/>
              <w:right w:val="nil"/>
            </w:tcBorders>
            <w:shd w:val="clear" w:color="auto" w:fill="auto"/>
            <w:noWrap/>
            <w:vAlign w:val="bottom"/>
            <w:hideMark/>
          </w:tcPr>
          <w:p w14:paraId="43F46F25" w14:textId="77777777" w:rsidR="00DC2757" w:rsidRPr="00DC2757" w:rsidRDefault="00DC2757" w:rsidP="00DC2757">
            <w:pPr>
              <w:spacing w:after="0" w:line="240" w:lineRule="auto"/>
              <w:rPr>
                <w:ins w:id="1010" w:author="Commodore, Sarah" w:date="2023-03-22T16:21:00Z"/>
                <w:rFonts w:ascii="Calibri" w:eastAsia="Times New Roman" w:hAnsi="Calibri" w:cs="Calibri"/>
                <w:color w:val="000000"/>
                <w:sz w:val="20"/>
                <w:szCs w:val="20"/>
              </w:rPr>
            </w:pPr>
            <w:ins w:id="1011" w:author="Commodore, Sarah" w:date="2023-03-22T16:21:00Z">
              <w:r w:rsidRPr="00DC2757">
                <w:rPr>
                  <w:rFonts w:ascii="Calibri" w:eastAsia="Times New Roman" w:hAnsi="Calibri" w:cs="Calibri"/>
                  <w:color w:val="000000"/>
                  <w:sz w:val="20"/>
                  <w:szCs w:val="20"/>
                </w:rPr>
                <w:t>C6orf118</w:t>
              </w:r>
            </w:ins>
          </w:p>
        </w:tc>
        <w:tc>
          <w:tcPr>
            <w:tcW w:w="0" w:type="auto"/>
            <w:tcBorders>
              <w:top w:val="nil"/>
              <w:left w:val="nil"/>
              <w:bottom w:val="nil"/>
              <w:right w:val="nil"/>
            </w:tcBorders>
            <w:shd w:val="clear" w:color="auto" w:fill="auto"/>
            <w:noWrap/>
            <w:vAlign w:val="bottom"/>
            <w:hideMark/>
          </w:tcPr>
          <w:p w14:paraId="1358A434" w14:textId="77777777" w:rsidR="00DC2757" w:rsidRPr="00DC2757" w:rsidRDefault="00DC2757" w:rsidP="00DC2757">
            <w:pPr>
              <w:spacing w:after="0" w:line="240" w:lineRule="auto"/>
              <w:jc w:val="center"/>
              <w:rPr>
                <w:ins w:id="1012" w:author="Commodore, Sarah" w:date="2023-03-22T16:21:00Z"/>
                <w:rFonts w:ascii="Calibri" w:eastAsia="Times New Roman" w:hAnsi="Calibri" w:cs="Calibri"/>
                <w:color w:val="000000"/>
                <w:sz w:val="20"/>
                <w:szCs w:val="20"/>
              </w:rPr>
            </w:pPr>
            <w:ins w:id="1013"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4AA0167D" w14:textId="77777777" w:rsidR="00DC2757" w:rsidRPr="00DC2757" w:rsidRDefault="00DC2757" w:rsidP="00DC2757">
            <w:pPr>
              <w:spacing w:after="0" w:line="240" w:lineRule="auto"/>
              <w:jc w:val="center"/>
              <w:rPr>
                <w:ins w:id="1014" w:author="Commodore, Sarah" w:date="2023-03-22T16:21:00Z"/>
                <w:rFonts w:ascii="Calibri" w:eastAsia="Times New Roman" w:hAnsi="Calibri" w:cs="Calibri"/>
                <w:color w:val="000000"/>
                <w:sz w:val="20"/>
                <w:szCs w:val="20"/>
              </w:rPr>
            </w:pPr>
            <w:ins w:id="1015" w:author="Commodore, Sarah" w:date="2023-03-22T16:21:00Z">
              <w:r w:rsidRPr="00DC2757">
                <w:rPr>
                  <w:rFonts w:ascii="Calibri" w:eastAsia="Times New Roman" w:hAnsi="Calibri" w:cs="Calibri"/>
                  <w:color w:val="000000"/>
                  <w:sz w:val="20"/>
                  <w:szCs w:val="20"/>
                </w:rPr>
                <w:t>2.7E-10</w:t>
              </w:r>
            </w:ins>
          </w:p>
        </w:tc>
        <w:tc>
          <w:tcPr>
            <w:tcW w:w="0" w:type="auto"/>
            <w:tcBorders>
              <w:top w:val="nil"/>
              <w:left w:val="nil"/>
              <w:bottom w:val="nil"/>
              <w:right w:val="nil"/>
            </w:tcBorders>
            <w:shd w:val="clear" w:color="auto" w:fill="auto"/>
            <w:noWrap/>
            <w:vAlign w:val="bottom"/>
            <w:hideMark/>
          </w:tcPr>
          <w:p w14:paraId="7A8B8AB4" w14:textId="77777777" w:rsidR="00DC2757" w:rsidRPr="00DC2757" w:rsidRDefault="00DC2757" w:rsidP="00DC2757">
            <w:pPr>
              <w:spacing w:after="0" w:line="240" w:lineRule="auto"/>
              <w:jc w:val="center"/>
              <w:rPr>
                <w:ins w:id="1016" w:author="Commodore, Sarah" w:date="2023-03-22T16:21:00Z"/>
                <w:rFonts w:ascii="Calibri" w:eastAsia="Times New Roman" w:hAnsi="Calibri" w:cs="Calibri"/>
                <w:color w:val="000000"/>
                <w:sz w:val="20"/>
                <w:szCs w:val="20"/>
              </w:rPr>
            </w:pPr>
            <w:ins w:id="1017" w:author="Commodore, Sarah" w:date="2023-03-22T16:21:00Z">
              <w:r w:rsidRPr="00DC2757">
                <w:rPr>
                  <w:rFonts w:ascii="Calibri" w:eastAsia="Times New Roman" w:hAnsi="Calibri" w:cs="Calibri"/>
                  <w:color w:val="000000"/>
                  <w:sz w:val="20"/>
                  <w:szCs w:val="20"/>
                </w:rPr>
                <w:t>5.6E-09</w:t>
              </w:r>
            </w:ins>
          </w:p>
        </w:tc>
        <w:tc>
          <w:tcPr>
            <w:tcW w:w="0" w:type="auto"/>
            <w:tcBorders>
              <w:top w:val="nil"/>
              <w:left w:val="nil"/>
              <w:bottom w:val="nil"/>
              <w:right w:val="nil"/>
            </w:tcBorders>
            <w:shd w:val="clear" w:color="auto" w:fill="auto"/>
            <w:noWrap/>
            <w:vAlign w:val="bottom"/>
            <w:hideMark/>
          </w:tcPr>
          <w:p w14:paraId="56551EAA" w14:textId="77777777" w:rsidR="00DC2757" w:rsidRPr="00DC2757" w:rsidRDefault="00DC2757" w:rsidP="00DC2757">
            <w:pPr>
              <w:spacing w:after="0" w:line="240" w:lineRule="auto"/>
              <w:jc w:val="center"/>
              <w:rPr>
                <w:ins w:id="1018" w:author="Commodore, Sarah" w:date="2023-03-22T16:21:00Z"/>
                <w:rFonts w:ascii="Calibri" w:eastAsia="Times New Roman" w:hAnsi="Calibri" w:cs="Calibri"/>
                <w:color w:val="FF0000"/>
                <w:sz w:val="20"/>
                <w:szCs w:val="20"/>
              </w:rPr>
            </w:pPr>
            <w:ins w:id="1019" w:author="Commodore, Sarah" w:date="2023-03-22T16:21:00Z">
              <w:r w:rsidRPr="00DC2757">
                <w:rPr>
                  <w:rFonts w:ascii="Calibri" w:eastAsia="Times New Roman" w:hAnsi="Calibri" w:cs="Calibri"/>
                  <w:color w:val="FF0000"/>
                  <w:sz w:val="20"/>
                  <w:szCs w:val="20"/>
                </w:rPr>
                <w:t>*</w:t>
              </w:r>
            </w:ins>
          </w:p>
        </w:tc>
      </w:tr>
      <w:tr w:rsidR="00DC2757" w:rsidRPr="00DC2757" w14:paraId="6F922CCD" w14:textId="77777777" w:rsidTr="00DC2757">
        <w:trPr>
          <w:trHeight w:val="260"/>
          <w:ins w:id="1020" w:author="Commodore, Sarah" w:date="2023-03-22T16:21:00Z"/>
        </w:trPr>
        <w:tc>
          <w:tcPr>
            <w:tcW w:w="0" w:type="auto"/>
            <w:tcBorders>
              <w:top w:val="nil"/>
              <w:left w:val="nil"/>
              <w:bottom w:val="nil"/>
              <w:right w:val="nil"/>
            </w:tcBorders>
            <w:shd w:val="clear" w:color="auto" w:fill="auto"/>
            <w:noWrap/>
            <w:vAlign w:val="bottom"/>
            <w:hideMark/>
          </w:tcPr>
          <w:p w14:paraId="2BB564BD" w14:textId="77777777" w:rsidR="00DC2757" w:rsidRPr="00DC2757" w:rsidRDefault="00DC2757" w:rsidP="00DC2757">
            <w:pPr>
              <w:spacing w:after="0" w:line="240" w:lineRule="auto"/>
              <w:rPr>
                <w:ins w:id="1021" w:author="Commodore, Sarah" w:date="2023-03-22T16:21:00Z"/>
                <w:rFonts w:ascii="Calibri" w:eastAsia="Times New Roman" w:hAnsi="Calibri" w:cs="Calibri"/>
                <w:color w:val="000000"/>
                <w:sz w:val="20"/>
                <w:szCs w:val="20"/>
              </w:rPr>
            </w:pPr>
            <w:ins w:id="1022" w:author="Commodore, Sarah" w:date="2023-03-22T16:21:00Z">
              <w:r w:rsidRPr="00DC2757">
                <w:rPr>
                  <w:rFonts w:ascii="Calibri" w:eastAsia="Times New Roman" w:hAnsi="Calibri" w:cs="Calibri"/>
                  <w:color w:val="000000"/>
                  <w:sz w:val="20"/>
                  <w:szCs w:val="20"/>
                </w:rPr>
                <w:t>ENSG00000187726.9</w:t>
              </w:r>
            </w:ins>
          </w:p>
        </w:tc>
        <w:tc>
          <w:tcPr>
            <w:tcW w:w="0" w:type="auto"/>
            <w:tcBorders>
              <w:top w:val="nil"/>
              <w:left w:val="nil"/>
              <w:bottom w:val="nil"/>
              <w:right w:val="nil"/>
            </w:tcBorders>
            <w:shd w:val="clear" w:color="auto" w:fill="auto"/>
            <w:noWrap/>
            <w:vAlign w:val="bottom"/>
            <w:hideMark/>
          </w:tcPr>
          <w:p w14:paraId="68E65DE1" w14:textId="77777777" w:rsidR="00DC2757" w:rsidRPr="00DC2757" w:rsidRDefault="00DC2757" w:rsidP="00DC2757">
            <w:pPr>
              <w:spacing w:after="0" w:line="240" w:lineRule="auto"/>
              <w:rPr>
                <w:ins w:id="1023" w:author="Commodore, Sarah" w:date="2023-03-22T16:21:00Z"/>
                <w:rFonts w:ascii="Calibri" w:eastAsia="Times New Roman" w:hAnsi="Calibri" w:cs="Calibri"/>
                <w:color w:val="000000"/>
                <w:sz w:val="20"/>
                <w:szCs w:val="20"/>
              </w:rPr>
            </w:pPr>
            <w:ins w:id="1024" w:author="Commodore, Sarah" w:date="2023-03-22T16:21:00Z">
              <w:r w:rsidRPr="00DC2757">
                <w:rPr>
                  <w:rFonts w:ascii="Calibri" w:eastAsia="Times New Roman" w:hAnsi="Calibri" w:cs="Calibri"/>
                  <w:color w:val="000000"/>
                  <w:sz w:val="20"/>
                  <w:szCs w:val="20"/>
                </w:rPr>
                <w:t>DNAJB13</w:t>
              </w:r>
            </w:ins>
          </w:p>
        </w:tc>
        <w:tc>
          <w:tcPr>
            <w:tcW w:w="0" w:type="auto"/>
            <w:tcBorders>
              <w:top w:val="nil"/>
              <w:left w:val="nil"/>
              <w:bottom w:val="nil"/>
              <w:right w:val="nil"/>
            </w:tcBorders>
            <w:shd w:val="clear" w:color="auto" w:fill="auto"/>
            <w:noWrap/>
            <w:vAlign w:val="bottom"/>
            <w:hideMark/>
          </w:tcPr>
          <w:p w14:paraId="68AC7BEB" w14:textId="77777777" w:rsidR="00DC2757" w:rsidRPr="00DC2757" w:rsidRDefault="00DC2757" w:rsidP="00DC2757">
            <w:pPr>
              <w:spacing w:after="0" w:line="240" w:lineRule="auto"/>
              <w:jc w:val="center"/>
              <w:rPr>
                <w:ins w:id="1025" w:author="Commodore, Sarah" w:date="2023-03-22T16:21:00Z"/>
                <w:rFonts w:ascii="Calibri" w:eastAsia="Times New Roman" w:hAnsi="Calibri" w:cs="Calibri"/>
                <w:color w:val="000000"/>
                <w:sz w:val="20"/>
                <w:szCs w:val="20"/>
              </w:rPr>
            </w:pPr>
            <w:ins w:id="1026"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C1AD7E3" w14:textId="77777777" w:rsidR="00DC2757" w:rsidRPr="00DC2757" w:rsidRDefault="00DC2757" w:rsidP="00DC2757">
            <w:pPr>
              <w:spacing w:after="0" w:line="240" w:lineRule="auto"/>
              <w:jc w:val="center"/>
              <w:rPr>
                <w:ins w:id="1027" w:author="Commodore, Sarah" w:date="2023-03-22T16:21:00Z"/>
                <w:rFonts w:ascii="Calibri" w:eastAsia="Times New Roman" w:hAnsi="Calibri" w:cs="Calibri"/>
                <w:color w:val="000000"/>
                <w:sz w:val="20"/>
                <w:szCs w:val="20"/>
              </w:rPr>
            </w:pPr>
            <w:ins w:id="1028"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6CD9006B" w14:textId="77777777" w:rsidR="00DC2757" w:rsidRPr="00DC2757" w:rsidRDefault="00DC2757" w:rsidP="00DC2757">
            <w:pPr>
              <w:spacing w:after="0" w:line="240" w:lineRule="auto"/>
              <w:jc w:val="center"/>
              <w:rPr>
                <w:ins w:id="1029" w:author="Commodore, Sarah" w:date="2023-03-22T16:21:00Z"/>
                <w:rFonts w:ascii="Calibri" w:eastAsia="Times New Roman" w:hAnsi="Calibri" w:cs="Calibri"/>
                <w:color w:val="000000"/>
                <w:sz w:val="20"/>
                <w:szCs w:val="20"/>
              </w:rPr>
            </w:pPr>
            <w:ins w:id="1030"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5BF20AB8" w14:textId="77777777" w:rsidR="00DC2757" w:rsidRPr="00DC2757" w:rsidRDefault="00DC2757" w:rsidP="00DC2757">
            <w:pPr>
              <w:spacing w:after="0" w:line="240" w:lineRule="auto"/>
              <w:jc w:val="center"/>
              <w:rPr>
                <w:ins w:id="1031" w:author="Commodore, Sarah" w:date="2023-03-22T16:21:00Z"/>
                <w:rFonts w:ascii="Calibri" w:eastAsia="Times New Roman" w:hAnsi="Calibri" w:cs="Calibri"/>
                <w:color w:val="FF0000"/>
                <w:sz w:val="20"/>
                <w:szCs w:val="20"/>
              </w:rPr>
            </w:pPr>
            <w:ins w:id="1032" w:author="Commodore, Sarah" w:date="2023-03-22T16:21:00Z">
              <w:r w:rsidRPr="00DC2757">
                <w:rPr>
                  <w:rFonts w:ascii="Calibri" w:eastAsia="Times New Roman" w:hAnsi="Calibri" w:cs="Calibri"/>
                  <w:color w:val="FF0000"/>
                  <w:sz w:val="20"/>
                  <w:szCs w:val="20"/>
                </w:rPr>
                <w:t>*</w:t>
              </w:r>
            </w:ins>
          </w:p>
        </w:tc>
      </w:tr>
      <w:tr w:rsidR="00DC2757" w:rsidRPr="00DC2757" w14:paraId="5090EDD9" w14:textId="77777777" w:rsidTr="00DC2757">
        <w:trPr>
          <w:trHeight w:val="260"/>
          <w:ins w:id="1033" w:author="Commodore, Sarah" w:date="2023-03-22T16:21:00Z"/>
        </w:trPr>
        <w:tc>
          <w:tcPr>
            <w:tcW w:w="0" w:type="auto"/>
            <w:tcBorders>
              <w:top w:val="nil"/>
              <w:left w:val="nil"/>
              <w:bottom w:val="nil"/>
              <w:right w:val="nil"/>
            </w:tcBorders>
            <w:shd w:val="clear" w:color="auto" w:fill="auto"/>
            <w:noWrap/>
            <w:vAlign w:val="bottom"/>
            <w:hideMark/>
          </w:tcPr>
          <w:p w14:paraId="55CDAD42" w14:textId="77777777" w:rsidR="00DC2757" w:rsidRPr="00DC2757" w:rsidRDefault="00DC2757" w:rsidP="00DC2757">
            <w:pPr>
              <w:spacing w:after="0" w:line="240" w:lineRule="auto"/>
              <w:rPr>
                <w:ins w:id="1034" w:author="Commodore, Sarah" w:date="2023-03-22T16:21:00Z"/>
                <w:rFonts w:ascii="Calibri" w:eastAsia="Times New Roman" w:hAnsi="Calibri" w:cs="Calibri"/>
                <w:color w:val="000000"/>
                <w:sz w:val="20"/>
                <w:szCs w:val="20"/>
              </w:rPr>
            </w:pPr>
            <w:ins w:id="1035" w:author="Commodore, Sarah" w:date="2023-03-22T16:21:00Z">
              <w:r w:rsidRPr="00DC2757">
                <w:rPr>
                  <w:rFonts w:ascii="Calibri" w:eastAsia="Times New Roman" w:hAnsi="Calibri" w:cs="Calibri"/>
                  <w:color w:val="000000"/>
                  <w:sz w:val="20"/>
                  <w:szCs w:val="20"/>
                </w:rPr>
                <w:t>ENSG00000068615.19</w:t>
              </w:r>
            </w:ins>
          </w:p>
        </w:tc>
        <w:tc>
          <w:tcPr>
            <w:tcW w:w="0" w:type="auto"/>
            <w:tcBorders>
              <w:top w:val="nil"/>
              <w:left w:val="nil"/>
              <w:bottom w:val="nil"/>
              <w:right w:val="nil"/>
            </w:tcBorders>
            <w:shd w:val="clear" w:color="auto" w:fill="auto"/>
            <w:noWrap/>
            <w:vAlign w:val="bottom"/>
            <w:hideMark/>
          </w:tcPr>
          <w:p w14:paraId="4E7C8F52" w14:textId="77777777" w:rsidR="00DC2757" w:rsidRPr="00DC2757" w:rsidRDefault="00DC2757" w:rsidP="00DC2757">
            <w:pPr>
              <w:spacing w:after="0" w:line="240" w:lineRule="auto"/>
              <w:rPr>
                <w:ins w:id="1036" w:author="Commodore, Sarah" w:date="2023-03-22T16:21:00Z"/>
                <w:rFonts w:ascii="Calibri" w:eastAsia="Times New Roman" w:hAnsi="Calibri" w:cs="Calibri"/>
                <w:color w:val="000000"/>
                <w:sz w:val="20"/>
                <w:szCs w:val="20"/>
              </w:rPr>
            </w:pPr>
            <w:ins w:id="1037" w:author="Commodore, Sarah" w:date="2023-03-22T16:21:00Z">
              <w:r w:rsidRPr="00DC2757">
                <w:rPr>
                  <w:rFonts w:ascii="Calibri" w:eastAsia="Times New Roman" w:hAnsi="Calibri" w:cs="Calibri"/>
                  <w:color w:val="000000"/>
                  <w:sz w:val="20"/>
                  <w:szCs w:val="20"/>
                </w:rPr>
                <w:t>REEP1</w:t>
              </w:r>
            </w:ins>
          </w:p>
        </w:tc>
        <w:tc>
          <w:tcPr>
            <w:tcW w:w="0" w:type="auto"/>
            <w:tcBorders>
              <w:top w:val="nil"/>
              <w:left w:val="nil"/>
              <w:bottom w:val="nil"/>
              <w:right w:val="nil"/>
            </w:tcBorders>
            <w:shd w:val="clear" w:color="auto" w:fill="auto"/>
            <w:noWrap/>
            <w:vAlign w:val="bottom"/>
            <w:hideMark/>
          </w:tcPr>
          <w:p w14:paraId="1B932E88" w14:textId="77777777" w:rsidR="00DC2757" w:rsidRPr="00DC2757" w:rsidRDefault="00DC2757" w:rsidP="00DC2757">
            <w:pPr>
              <w:spacing w:after="0" w:line="240" w:lineRule="auto"/>
              <w:jc w:val="center"/>
              <w:rPr>
                <w:ins w:id="1038" w:author="Commodore, Sarah" w:date="2023-03-22T16:21:00Z"/>
                <w:rFonts w:ascii="Calibri" w:eastAsia="Times New Roman" w:hAnsi="Calibri" w:cs="Calibri"/>
                <w:color w:val="000000"/>
                <w:sz w:val="20"/>
                <w:szCs w:val="20"/>
              </w:rPr>
            </w:pPr>
            <w:ins w:id="103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6CE6E7" w14:textId="77777777" w:rsidR="00DC2757" w:rsidRPr="00DC2757" w:rsidRDefault="00DC2757" w:rsidP="00DC2757">
            <w:pPr>
              <w:spacing w:after="0" w:line="240" w:lineRule="auto"/>
              <w:jc w:val="center"/>
              <w:rPr>
                <w:ins w:id="1040" w:author="Commodore, Sarah" w:date="2023-03-22T16:21:00Z"/>
                <w:rFonts w:ascii="Calibri" w:eastAsia="Times New Roman" w:hAnsi="Calibri" w:cs="Calibri"/>
                <w:color w:val="000000"/>
                <w:sz w:val="20"/>
                <w:szCs w:val="20"/>
              </w:rPr>
            </w:pPr>
            <w:ins w:id="1041"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4E32169" w14:textId="77777777" w:rsidR="00DC2757" w:rsidRPr="00DC2757" w:rsidRDefault="00DC2757" w:rsidP="00DC2757">
            <w:pPr>
              <w:spacing w:after="0" w:line="240" w:lineRule="auto"/>
              <w:jc w:val="center"/>
              <w:rPr>
                <w:ins w:id="1042" w:author="Commodore, Sarah" w:date="2023-03-22T16:21:00Z"/>
                <w:rFonts w:ascii="Calibri" w:eastAsia="Times New Roman" w:hAnsi="Calibri" w:cs="Calibri"/>
                <w:color w:val="000000"/>
                <w:sz w:val="20"/>
                <w:szCs w:val="20"/>
              </w:rPr>
            </w:pPr>
            <w:ins w:id="1043"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885656E" w14:textId="77777777" w:rsidR="00DC2757" w:rsidRPr="00DC2757" w:rsidRDefault="00DC2757" w:rsidP="00DC2757">
            <w:pPr>
              <w:spacing w:after="0" w:line="240" w:lineRule="auto"/>
              <w:jc w:val="center"/>
              <w:rPr>
                <w:ins w:id="1044" w:author="Commodore, Sarah" w:date="2023-03-22T16:21:00Z"/>
                <w:rFonts w:ascii="Calibri" w:eastAsia="Times New Roman" w:hAnsi="Calibri" w:cs="Calibri"/>
                <w:color w:val="FF0000"/>
                <w:sz w:val="20"/>
                <w:szCs w:val="20"/>
              </w:rPr>
            </w:pPr>
            <w:ins w:id="1045" w:author="Commodore, Sarah" w:date="2023-03-22T16:21:00Z">
              <w:r w:rsidRPr="00DC2757">
                <w:rPr>
                  <w:rFonts w:ascii="Calibri" w:eastAsia="Times New Roman" w:hAnsi="Calibri" w:cs="Calibri"/>
                  <w:color w:val="FF0000"/>
                  <w:sz w:val="20"/>
                  <w:szCs w:val="20"/>
                </w:rPr>
                <w:t>*</w:t>
              </w:r>
            </w:ins>
          </w:p>
        </w:tc>
      </w:tr>
      <w:tr w:rsidR="00DC2757" w:rsidRPr="00DC2757" w14:paraId="4F0B0FD4" w14:textId="77777777" w:rsidTr="00DC2757">
        <w:trPr>
          <w:trHeight w:val="260"/>
          <w:ins w:id="1046" w:author="Commodore, Sarah" w:date="2023-03-22T16:21:00Z"/>
        </w:trPr>
        <w:tc>
          <w:tcPr>
            <w:tcW w:w="0" w:type="auto"/>
            <w:tcBorders>
              <w:top w:val="nil"/>
              <w:left w:val="nil"/>
              <w:bottom w:val="nil"/>
              <w:right w:val="nil"/>
            </w:tcBorders>
            <w:shd w:val="clear" w:color="auto" w:fill="auto"/>
            <w:noWrap/>
            <w:vAlign w:val="bottom"/>
            <w:hideMark/>
          </w:tcPr>
          <w:p w14:paraId="63018335" w14:textId="77777777" w:rsidR="00DC2757" w:rsidRPr="00DC2757" w:rsidRDefault="00DC2757" w:rsidP="00DC2757">
            <w:pPr>
              <w:spacing w:after="0" w:line="240" w:lineRule="auto"/>
              <w:rPr>
                <w:ins w:id="1047" w:author="Commodore, Sarah" w:date="2023-03-22T16:21:00Z"/>
                <w:rFonts w:ascii="Calibri" w:eastAsia="Times New Roman" w:hAnsi="Calibri" w:cs="Calibri"/>
                <w:color w:val="000000"/>
                <w:sz w:val="20"/>
                <w:szCs w:val="20"/>
              </w:rPr>
            </w:pPr>
            <w:ins w:id="1048" w:author="Commodore, Sarah" w:date="2023-03-22T16:21:00Z">
              <w:r w:rsidRPr="00DC2757">
                <w:rPr>
                  <w:rFonts w:ascii="Calibri" w:eastAsia="Times New Roman" w:hAnsi="Calibri" w:cs="Calibri"/>
                  <w:color w:val="000000"/>
                  <w:sz w:val="20"/>
                  <w:szCs w:val="20"/>
                </w:rPr>
                <w:t>ENSG00000287003.1</w:t>
              </w:r>
            </w:ins>
          </w:p>
        </w:tc>
        <w:tc>
          <w:tcPr>
            <w:tcW w:w="0" w:type="auto"/>
            <w:tcBorders>
              <w:top w:val="nil"/>
              <w:left w:val="nil"/>
              <w:bottom w:val="nil"/>
              <w:right w:val="nil"/>
            </w:tcBorders>
            <w:shd w:val="clear" w:color="auto" w:fill="auto"/>
            <w:noWrap/>
            <w:vAlign w:val="bottom"/>
            <w:hideMark/>
          </w:tcPr>
          <w:p w14:paraId="4C137F3D" w14:textId="77777777" w:rsidR="00DC2757" w:rsidRPr="00DC2757" w:rsidRDefault="00DC2757" w:rsidP="00DC2757">
            <w:pPr>
              <w:spacing w:after="0" w:line="240" w:lineRule="auto"/>
              <w:rPr>
                <w:ins w:id="1049" w:author="Commodore, Sarah" w:date="2023-03-22T16:21:00Z"/>
                <w:rFonts w:ascii="Calibri" w:eastAsia="Times New Roman" w:hAnsi="Calibri" w:cs="Calibri"/>
                <w:color w:val="000000"/>
                <w:sz w:val="20"/>
                <w:szCs w:val="20"/>
              </w:rPr>
            </w:pPr>
            <w:ins w:id="1050" w:author="Commodore, Sarah" w:date="2023-03-22T16:21:00Z">
              <w:r w:rsidRPr="00DC2757">
                <w:rPr>
                  <w:rFonts w:ascii="Calibri" w:eastAsia="Times New Roman" w:hAnsi="Calibri" w:cs="Calibri"/>
                  <w:color w:val="000000"/>
                  <w:sz w:val="20"/>
                  <w:szCs w:val="20"/>
                </w:rPr>
                <w:t>AC008674.1</w:t>
              </w:r>
            </w:ins>
          </w:p>
        </w:tc>
        <w:tc>
          <w:tcPr>
            <w:tcW w:w="0" w:type="auto"/>
            <w:tcBorders>
              <w:top w:val="nil"/>
              <w:left w:val="nil"/>
              <w:bottom w:val="nil"/>
              <w:right w:val="nil"/>
            </w:tcBorders>
            <w:shd w:val="clear" w:color="auto" w:fill="auto"/>
            <w:noWrap/>
            <w:vAlign w:val="bottom"/>
            <w:hideMark/>
          </w:tcPr>
          <w:p w14:paraId="23053216" w14:textId="77777777" w:rsidR="00DC2757" w:rsidRPr="00DC2757" w:rsidRDefault="00DC2757" w:rsidP="00DC2757">
            <w:pPr>
              <w:spacing w:after="0" w:line="240" w:lineRule="auto"/>
              <w:jc w:val="center"/>
              <w:rPr>
                <w:ins w:id="1051" w:author="Commodore, Sarah" w:date="2023-03-22T16:21:00Z"/>
                <w:rFonts w:ascii="Calibri" w:eastAsia="Times New Roman" w:hAnsi="Calibri" w:cs="Calibri"/>
                <w:color w:val="000000"/>
                <w:sz w:val="20"/>
                <w:szCs w:val="20"/>
              </w:rPr>
            </w:pPr>
            <w:ins w:id="105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95F3130" w14:textId="77777777" w:rsidR="00DC2757" w:rsidRPr="00DC2757" w:rsidRDefault="00DC2757" w:rsidP="00DC2757">
            <w:pPr>
              <w:spacing w:after="0" w:line="240" w:lineRule="auto"/>
              <w:jc w:val="center"/>
              <w:rPr>
                <w:ins w:id="1053" w:author="Commodore, Sarah" w:date="2023-03-22T16:21:00Z"/>
                <w:rFonts w:ascii="Calibri" w:eastAsia="Times New Roman" w:hAnsi="Calibri" w:cs="Calibri"/>
                <w:color w:val="000000"/>
                <w:sz w:val="20"/>
                <w:szCs w:val="20"/>
              </w:rPr>
            </w:pPr>
            <w:ins w:id="1054"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73EEC4F1" w14:textId="77777777" w:rsidR="00DC2757" w:rsidRPr="00DC2757" w:rsidRDefault="00DC2757" w:rsidP="00DC2757">
            <w:pPr>
              <w:spacing w:after="0" w:line="240" w:lineRule="auto"/>
              <w:jc w:val="center"/>
              <w:rPr>
                <w:ins w:id="1055" w:author="Commodore, Sarah" w:date="2023-03-22T16:21:00Z"/>
                <w:rFonts w:ascii="Calibri" w:eastAsia="Times New Roman" w:hAnsi="Calibri" w:cs="Calibri"/>
                <w:color w:val="000000"/>
                <w:sz w:val="20"/>
                <w:szCs w:val="20"/>
              </w:rPr>
            </w:pPr>
            <w:ins w:id="1056" w:author="Commodore, Sarah" w:date="2023-03-22T16:21:00Z">
              <w:r w:rsidRPr="00DC2757">
                <w:rPr>
                  <w:rFonts w:ascii="Calibri" w:eastAsia="Times New Roman" w:hAnsi="Calibri" w:cs="Calibri"/>
                  <w:color w:val="000000"/>
                  <w:sz w:val="20"/>
                  <w:szCs w:val="20"/>
                </w:rPr>
                <w:t>2.1E-08</w:t>
              </w:r>
            </w:ins>
          </w:p>
        </w:tc>
        <w:tc>
          <w:tcPr>
            <w:tcW w:w="0" w:type="auto"/>
            <w:tcBorders>
              <w:top w:val="nil"/>
              <w:left w:val="nil"/>
              <w:bottom w:val="nil"/>
              <w:right w:val="nil"/>
            </w:tcBorders>
            <w:shd w:val="clear" w:color="auto" w:fill="auto"/>
            <w:noWrap/>
            <w:vAlign w:val="bottom"/>
            <w:hideMark/>
          </w:tcPr>
          <w:p w14:paraId="2A064ED5" w14:textId="77777777" w:rsidR="00DC2757" w:rsidRPr="00DC2757" w:rsidRDefault="00DC2757" w:rsidP="00DC2757">
            <w:pPr>
              <w:spacing w:after="0" w:line="240" w:lineRule="auto"/>
              <w:jc w:val="center"/>
              <w:rPr>
                <w:ins w:id="1057" w:author="Commodore, Sarah" w:date="2023-03-22T16:21:00Z"/>
                <w:rFonts w:ascii="Calibri" w:eastAsia="Times New Roman" w:hAnsi="Calibri" w:cs="Calibri"/>
                <w:color w:val="FF0000"/>
                <w:sz w:val="20"/>
                <w:szCs w:val="20"/>
              </w:rPr>
            </w:pPr>
            <w:ins w:id="1058" w:author="Commodore, Sarah" w:date="2023-03-22T16:21:00Z">
              <w:r w:rsidRPr="00DC2757">
                <w:rPr>
                  <w:rFonts w:ascii="Calibri" w:eastAsia="Times New Roman" w:hAnsi="Calibri" w:cs="Calibri"/>
                  <w:color w:val="FF0000"/>
                  <w:sz w:val="20"/>
                  <w:szCs w:val="20"/>
                </w:rPr>
                <w:t>*</w:t>
              </w:r>
            </w:ins>
          </w:p>
        </w:tc>
      </w:tr>
      <w:tr w:rsidR="00DC2757" w:rsidRPr="00DC2757" w14:paraId="4C94BBED" w14:textId="77777777" w:rsidTr="00DC2757">
        <w:trPr>
          <w:trHeight w:val="260"/>
          <w:ins w:id="1059" w:author="Commodore, Sarah" w:date="2023-03-22T16:21:00Z"/>
        </w:trPr>
        <w:tc>
          <w:tcPr>
            <w:tcW w:w="0" w:type="auto"/>
            <w:tcBorders>
              <w:top w:val="nil"/>
              <w:left w:val="nil"/>
              <w:bottom w:val="nil"/>
              <w:right w:val="nil"/>
            </w:tcBorders>
            <w:shd w:val="clear" w:color="auto" w:fill="auto"/>
            <w:noWrap/>
            <w:vAlign w:val="bottom"/>
            <w:hideMark/>
          </w:tcPr>
          <w:p w14:paraId="766B18AC" w14:textId="77777777" w:rsidR="00DC2757" w:rsidRPr="00DC2757" w:rsidRDefault="00DC2757" w:rsidP="00DC2757">
            <w:pPr>
              <w:spacing w:after="0" w:line="240" w:lineRule="auto"/>
              <w:rPr>
                <w:ins w:id="1060" w:author="Commodore, Sarah" w:date="2023-03-22T16:21:00Z"/>
                <w:rFonts w:ascii="Calibri" w:eastAsia="Times New Roman" w:hAnsi="Calibri" w:cs="Calibri"/>
                <w:color w:val="000000"/>
                <w:sz w:val="20"/>
                <w:szCs w:val="20"/>
              </w:rPr>
            </w:pPr>
            <w:ins w:id="1061" w:author="Commodore, Sarah" w:date="2023-03-22T16:21:00Z">
              <w:r w:rsidRPr="00DC2757">
                <w:rPr>
                  <w:rFonts w:ascii="Calibri" w:eastAsia="Times New Roman" w:hAnsi="Calibri" w:cs="Calibri"/>
                  <w:color w:val="000000"/>
                  <w:sz w:val="20"/>
                  <w:szCs w:val="20"/>
                </w:rPr>
                <w:t>ENSG00000146221.10</w:t>
              </w:r>
            </w:ins>
          </w:p>
        </w:tc>
        <w:tc>
          <w:tcPr>
            <w:tcW w:w="0" w:type="auto"/>
            <w:tcBorders>
              <w:top w:val="nil"/>
              <w:left w:val="nil"/>
              <w:bottom w:val="nil"/>
              <w:right w:val="nil"/>
            </w:tcBorders>
            <w:shd w:val="clear" w:color="auto" w:fill="auto"/>
            <w:noWrap/>
            <w:vAlign w:val="bottom"/>
            <w:hideMark/>
          </w:tcPr>
          <w:p w14:paraId="059E6477" w14:textId="77777777" w:rsidR="00DC2757" w:rsidRPr="00DC2757" w:rsidRDefault="00DC2757" w:rsidP="00DC2757">
            <w:pPr>
              <w:spacing w:after="0" w:line="240" w:lineRule="auto"/>
              <w:rPr>
                <w:ins w:id="1062" w:author="Commodore, Sarah" w:date="2023-03-22T16:21:00Z"/>
                <w:rFonts w:ascii="Calibri" w:eastAsia="Times New Roman" w:hAnsi="Calibri" w:cs="Calibri"/>
                <w:color w:val="000000"/>
                <w:sz w:val="20"/>
                <w:szCs w:val="20"/>
              </w:rPr>
            </w:pPr>
            <w:ins w:id="1063" w:author="Commodore, Sarah" w:date="2023-03-22T16:21:00Z">
              <w:r w:rsidRPr="00DC2757">
                <w:rPr>
                  <w:rFonts w:ascii="Calibri" w:eastAsia="Times New Roman" w:hAnsi="Calibri" w:cs="Calibri"/>
                  <w:color w:val="000000"/>
                  <w:sz w:val="20"/>
                  <w:szCs w:val="20"/>
                </w:rPr>
                <w:t>TCTE1</w:t>
              </w:r>
            </w:ins>
          </w:p>
        </w:tc>
        <w:tc>
          <w:tcPr>
            <w:tcW w:w="0" w:type="auto"/>
            <w:tcBorders>
              <w:top w:val="nil"/>
              <w:left w:val="nil"/>
              <w:bottom w:val="nil"/>
              <w:right w:val="nil"/>
            </w:tcBorders>
            <w:shd w:val="clear" w:color="auto" w:fill="auto"/>
            <w:noWrap/>
            <w:vAlign w:val="bottom"/>
            <w:hideMark/>
          </w:tcPr>
          <w:p w14:paraId="2880E4F3" w14:textId="77777777" w:rsidR="00DC2757" w:rsidRPr="00DC2757" w:rsidRDefault="00DC2757" w:rsidP="00DC2757">
            <w:pPr>
              <w:spacing w:after="0" w:line="240" w:lineRule="auto"/>
              <w:jc w:val="center"/>
              <w:rPr>
                <w:ins w:id="1064" w:author="Commodore, Sarah" w:date="2023-03-22T16:21:00Z"/>
                <w:rFonts w:ascii="Calibri" w:eastAsia="Times New Roman" w:hAnsi="Calibri" w:cs="Calibri"/>
                <w:color w:val="000000"/>
                <w:sz w:val="20"/>
                <w:szCs w:val="20"/>
              </w:rPr>
            </w:pPr>
            <w:ins w:id="106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3DC0F32" w14:textId="77777777" w:rsidR="00DC2757" w:rsidRPr="00DC2757" w:rsidRDefault="00DC2757" w:rsidP="00DC2757">
            <w:pPr>
              <w:spacing w:after="0" w:line="240" w:lineRule="auto"/>
              <w:jc w:val="center"/>
              <w:rPr>
                <w:ins w:id="1066" w:author="Commodore, Sarah" w:date="2023-03-22T16:21:00Z"/>
                <w:rFonts w:ascii="Calibri" w:eastAsia="Times New Roman" w:hAnsi="Calibri" w:cs="Calibri"/>
                <w:color w:val="000000"/>
                <w:sz w:val="20"/>
                <w:szCs w:val="20"/>
              </w:rPr>
            </w:pPr>
            <w:ins w:id="1067" w:author="Commodore, Sarah" w:date="2023-03-22T16:21:00Z">
              <w:r w:rsidRPr="00DC2757">
                <w:rPr>
                  <w:rFonts w:ascii="Calibri" w:eastAsia="Times New Roman" w:hAnsi="Calibri" w:cs="Calibri"/>
                  <w:color w:val="000000"/>
                  <w:sz w:val="20"/>
                  <w:szCs w:val="20"/>
                </w:rPr>
                <w:t>4.1E-14</w:t>
              </w:r>
            </w:ins>
          </w:p>
        </w:tc>
        <w:tc>
          <w:tcPr>
            <w:tcW w:w="0" w:type="auto"/>
            <w:tcBorders>
              <w:top w:val="nil"/>
              <w:left w:val="nil"/>
              <w:bottom w:val="nil"/>
              <w:right w:val="nil"/>
            </w:tcBorders>
            <w:shd w:val="clear" w:color="auto" w:fill="auto"/>
            <w:noWrap/>
            <w:vAlign w:val="bottom"/>
            <w:hideMark/>
          </w:tcPr>
          <w:p w14:paraId="5C3FF7F5" w14:textId="77777777" w:rsidR="00DC2757" w:rsidRPr="00DC2757" w:rsidRDefault="00DC2757" w:rsidP="00DC2757">
            <w:pPr>
              <w:spacing w:after="0" w:line="240" w:lineRule="auto"/>
              <w:jc w:val="center"/>
              <w:rPr>
                <w:ins w:id="1068" w:author="Commodore, Sarah" w:date="2023-03-22T16:21:00Z"/>
                <w:rFonts w:ascii="Calibri" w:eastAsia="Times New Roman" w:hAnsi="Calibri" w:cs="Calibri"/>
                <w:color w:val="000000"/>
                <w:sz w:val="20"/>
                <w:szCs w:val="20"/>
              </w:rPr>
            </w:pPr>
            <w:ins w:id="1069" w:author="Commodore, Sarah" w:date="2023-03-22T16:21:00Z">
              <w:r w:rsidRPr="00DC2757">
                <w:rPr>
                  <w:rFonts w:ascii="Calibri" w:eastAsia="Times New Roman" w:hAnsi="Calibri" w:cs="Calibri"/>
                  <w:color w:val="000000"/>
                  <w:sz w:val="20"/>
                  <w:szCs w:val="20"/>
                </w:rPr>
                <w:t>2.3E-12</w:t>
              </w:r>
            </w:ins>
          </w:p>
        </w:tc>
        <w:tc>
          <w:tcPr>
            <w:tcW w:w="0" w:type="auto"/>
            <w:tcBorders>
              <w:top w:val="nil"/>
              <w:left w:val="nil"/>
              <w:bottom w:val="nil"/>
              <w:right w:val="nil"/>
            </w:tcBorders>
            <w:shd w:val="clear" w:color="auto" w:fill="auto"/>
            <w:noWrap/>
            <w:vAlign w:val="bottom"/>
            <w:hideMark/>
          </w:tcPr>
          <w:p w14:paraId="1D186984" w14:textId="77777777" w:rsidR="00DC2757" w:rsidRPr="00DC2757" w:rsidRDefault="00DC2757" w:rsidP="00DC2757">
            <w:pPr>
              <w:spacing w:after="0" w:line="240" w:lineRule="auto"/>
              <w:jc w:val="center"/>
              <w:rPr>
                <w:ins w:id="1070" w:author="Commodore, Sarah" w:date="2023-03-22T16:21:00Z"/>
                <w:rFonts w:ascii="Calibri" w:eastAsia="Times New Roman" w:hAnsi="Calibri" w:cs="Calibri"/>
                <w:color w:val="FF0000"/>
                <w:sz w:val="20"/>
                <w:szCs w:val="20"/>
              </w:rPr>
            </w:pPr>
            <w:ins w:id="1071" w:author="Commodore, Sarah" w:date="2023-03-22T16:21:00Z">
              <w:r w:rsidRPr="00DC2757">
                <w:rPr>
                  <w:rFonts w:ascii="Calibri" w:eastAsia="Times New Roman" w:hAnsi="Calibri" w:cs="Calibri"/>
                  <w:color w:val="FF0000"/>
                  <w:sz w:val="20"/>
                  <w:szCs w:val="20"/>
                </w:rPr>
                <w:t>*</w:t>
              </w:r>
            </w:ins>
          </w:p>
        </w:tc>
      </w:tr>
      <w:tr w:rsidR="00DC2757" w:rsidRPr="00DC2757" w14:paraId="2A5E4656" w14:textId="77777777" w:rsidTr="00DC2757">
        <w:trPr>
          <w:trHeight w:val="260"/>
          <w:ins w:id="1072" w:author="Commodore, Sarah" w:date="2023-03-22T16:21:00Z"/>
        </w:trPr>
        <w:tc>
          <w:tcPr>
            <w:tcW w:w="0" w:type="auto"/>
            <w:tcBorders>
              <w:top w:val="nil"/>
              <w:left w:val="nil"/>
              <w:bottom w:val="nil"/>
              <w:right w:val="nil"/>
            </w:tcBorders>
            <w:shd w:val="clear" w:color="auto" w:fill="auto"/>
            <w:noWrap/>
            <w:vAlign w:val="bottom"/>
            <w:hideMark/>
          </w:tcPr>
          <w:p w14:paraId="00FA5E2D" w14:textId="77777777" w:rsidR="00DC2757" w:rsidRPr="00DC2757" w:rsidRDefault="00DC2757" w:rsidP="00DC2757">
            <w:pPr>
              <w:spacing w:after="0" w:line="240" w:lineRule="auto"/>
              <w:rPr>
                <w:ins w:id="1073" w:author="Commodore, Sarah" w:date="2023-03-22T16:21:00Z"/>
                <w:rFonts w:ascii="Calibri" w:eastAsia="Times New Roman" w:hAnsi="Calibri" w:cs="Calibri"/>
                <w:color w:val="000000"/>
                <w:sz w:val="20"/>
                <w:szCs w:val="20"/>
              </w:rPr>
            </w:pPr>
            <w:ins w:id="1074" w:author="Commodore, Sarah" w:date="2023-03-22T16:21:00Z">
              <w:r w:rsidRPr="00DC2757">
                <w:rPr>
                  <w:rFonts w:ascii="Calibri" w:eastAsia="Times New Roman" w:hAnsi="Calibri" w:cs="Calibri"/>
                  <w:color w:val="000000"/>
                  <w:sz w:val="20"/>
                  <w:szCs w:val="20"/>
                </w:rPr>
                <w:t>ENSG00000115423.19</w:t>
              </w:r>
            </w:ins>
          </w:p>
        </w:tc>
        <w:tc>
          <w:tcPr>
            <w:tcW w:w="0" w:type="auto"/>
            <w:tcBorders>
              <w:top w:val="nil"/>
              <w:left w:val="nil"/>
              <w:bottom w:val="nil"/>
              <w:right w:val="nil"/>
            </w:tcBorders>
            <w:shd w:val="clear" w:color="auto" w:fill="auto"/>
            <w:noWrap/>
            <w:vAlign w:val="bottom"/>
            <w:hideMark/>
          </w:tcPr>
          <w:p w14:paraId="1FFB871E" w14:textId="77777777" w:rsidR="00DC2757" w:rsidRPr="00DC2757" w:rsidRDefault="00DC2757" w:rsidP="00DC2757">
            <w:pPr>
              <w:spacing w:after="0" w:line="240" w:lineRule="auto"/>
              <w:rPr>
                <w:ins w:id="1075" w:author="Commodore, Sarah" w:date="2023-03-22T16:21:00Z"/>
                <w:rFonts w:ascii="Calibri" w:eastAsia="Times New Roman" w:hAnsi="Calibri" w:cs="Calibri"/>
                <w:color w:val="000000"/>
                <w:sz w:val="20"/>
                <w:szCs w:val="20"/>
              </w:rPr>
            </w:pPr>
            <w:ins w:id="1076" w:author="Commodore, Sarah" w:date="2023-03-22T16:21:00Z">
              <w:r w:rsidRPr="00DC2757">
                <w:rPr>
                  <w:rFonts w:ascii="Calibri" w:eastAsia="Times New Roman" w:hAnsi="Calibri" w:cs="Calibri"/>
                  <w:color w:val="000000"/>
                  <w:sz w:val="20"/>
                  <w:szCs w:val="20"/>
                </w:rPr>
                <w:t>DNAH6</w:t>
              </w:r>
            </w:ins>
          </w:p>
        </w:tc>
        <w:tc>
          <w:tcPr>
            <w:tcW w:w="0" w:type="auto"/>
            <w:tcBorders>
              <w:top w:val="nil"/>
              <w:left w:val="nil"/>
              <w:bottom w:val="nil"/>
              <w:right w:val="nil"/>
            </w:tcBorders>
            <w:shd w:val="clear" w:color="auto" w:fill="auto"/>
            <w:noWrap/>
            <w:vAlign w:val="bottom"/>
            <w:hideMark/>
          </w:tcPr>
          <w:p w14:paraId="0F7B482B" w14:textId="77777777" w:rsidR="00DC2757" w:rsidRPr="00DC2757" w:rsidRDefault="00DC2757" w:rsidP="00DC2757">
            <w:pPr>
              <w:spacing w:after="0" w:line="240" w:lineRule="auto"/>
              <w:jc w:val="center"/>
              <w:rPr>
                <w:ins w:id="1077" w:author="Commodore, Sarah" w:date="2023-03-22T16:21:00Z"/>
                <w:rFonts w:ascii="Calibri" w:eastAsia="Times New Roman" w:hAnsi="Calibri" w:cs="Calibri"/>
                <w:color w:val="000000"/>
                <w:sz w:val="20"/>
                <w:szCs w:val="20"/>
              </w:rPr>
            </w:pPr>
            <w:ins w:id="107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78C566E" w14:textId="77777777" w:rsidR="00DC2757" w:rsidRPr="00DC2757" w:rsidRDefault="00DC2757" w:rsidP="00DC2757">
            <w:pPr>
              <w:spacing w:after="0" w:line="240" w:lineRule="auto"/>
              <w:jc w:val="center"/>
              <w:rPr>
                <w:ins w:id="1079" w:author="Commodore, Sarah" w:date="2023-03-22T16:21:00Z"/>
                <w:rFonts w:ascii="Calibri" w:eastAsia="Times New Roman" w:hAnsi="Calibri" w:cs="Calibri"/>
                <w:color w:val="000000"/>
                <w:sz w:val="20"/>
                <w:szCs w:val="20"/>
              </w:rPr>
            </w:pPr>
            <w:ins w:id="1080" w:author="Commodore, Sarah" w:date="2023-03-22T16:21:00Z">
              <w:r w:rsidRPr="00DC2757">
                <w:rPr>
                  <w:rFonts w:ascii="Calibri" w:eastAsia="Times New Roman" w:hAnsi="Calibri" w:cs="Calibri"/>
                  <w:color w:val="000000"/>
                  <w:sz w:val="20"/>
                  <w:szCs w:val="20"/>
                </w:rPr>
                <w:t>2.0E-13</w:t>
              </w:r>
            </w:ins>
          </w:p>
        </w:tc>
        <w:tc>
          <w:tcPr>
            <w:tcW w:w="0" w:type="auto"/>
            <w:tcBorders>
              <w:top w:val="nil"/>
              <w:left w:val="nil"/>
              <w:bottom w:val="nil"/>
              <w:right w:val="nil"/>
            </w:tcBorders>
            <w:shd w:val="clear" w:color="auto" w:fill="auto"/>
            <w:noWrap/>
            <w:vAlign w:val="bottom"/>
            <w:hideMark/>
          </w:tcPr>
          <w:p w14:paraId="2DDC69A7" w14:textId="77777777" w:rsidR="00DC2757" w:rsidRPr="00DC2757" w:rsidRDefault="00DC2757" w:rsidP="00DC2757">
            <w:pPr>
              <w:spacing w:after="0" w:line="240" w:lineRule="auto"/>
              <w:jc w:val="center"/>
              <w:rPr>
                <w:ins w:id="1081" w:author="Commodore, Sarah" w:date="2023-03-22T16:21:00Z"/>
                <w:rFonts w:ascii="Calibri" w:eastAsia="Times New Roman" w:hAnsi="Calibri" w:cs="Calibri"/>
                <w:color w:val="000000"/>
                <w:sz w:val="20"/>
                <w:szCs w:val="20"/>
              </w:rPr>
            </w:pPr>
            <w:ins w:id="1082"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7BCE09E3" w14:textId="77777777" w:rsidR="00DC2757" w:rsidRPr="00DC2757" w:rsidRDefault="00DC2757" w:rsidP="00DC2757">
            <w:pPr>
              <w:spacing w:after="0" w:line="240" w:lineRule="auto"/>
              <w:jc w:val="center"/>
              <w:rPr>
                <w:ins w:id="1083" w:author="Commodore, Sarah" w:date="2023-03-22T16:21:00Z"/>
                <w:rFonts w:ascii="Calibri" w:eastAsia="Times New Roman" w:hAnsi="Calibri" w:cs="Calibri"/>
                <w:color w:val="FF0000"/>
                <w:sz w:val="20"/>
                <w:szCs w:val="20"/>
              </w:rPr>
            </w:pPr>
            <w:ins w:id="1084" w:author="Commodore, Sarah" w:date="2023-03-22T16:21:00Z">
              <w:r w:rsidRPr="00DC2757">
                <w:rPr>
                  <w:rFonts w:ascii="Calibri" w:eastAsia="Times New Roman" w:hAnsi="Calibri" w:cs="Calibri"/>
                  <w:color w:val="FF0000"/>
                  <w:sz w:val="20"/>
                  <w:szCs w:val="20"/>
                </w:rPr>
                <w:t>*</w:t>
              </w:r>
            </w:ins>
          </w:p>
        </w:tc>
      </w:tr>
      <w:tr w:rsidR="00DC2757" w:rsidRPr="00DC2757" w14:paraId="114D8E97" w14:textId="77777777" w:rsidTr="00DC2757">
        <w:trPr>
          <w:trHeight w:val="260"/>
          <w:ins w:id="1085" w:author="Commodore, Sarah" w:date="2023-03-22T16:21:00Z"/>
        </w:trPr>
        <w:tc>
          <w:tcPr>
            <w:tcW w:w="0" w:type="auto"/>
            <w:tcBorders>
              <w:top w:val="nil"/>
              <w:left w:val="nil"/>
              <w:bottom w:val="nil"/>
              <w:right w:val="nil"/>
            </w:tcBorders>
            <w:shd w:val="clear" w:color="auto" w:fill="auto"/>
            <w:noWrap/>
            <w:vAlign w:val="bottom"/>
            <w:hideMark/>
          </w:tcPr>
          <w:p w14:paraId="7DBD0CA8" w14:textId="77777777" w:rsidR="00DC2757" w:rsidRPr="00DC2757" w:rsidRDefault="00DC2757" w:rsidP="00DC2757">
            <w:pPr>
              <w:spacing w:after="0" w:line="240" w:lineRule="auto"/>
              <w:rPr>
                <w:ins w:id="1086" w:author="Commodore, Sarah" w:date="2023-03-22T16:21:00Z"/>
                <w:rFonts w:ascii="Calibri" w:eastAsia="Times New Roman" w:hAnsi="Calibri" w:cs="Calibri"/>
                <w:color w:val="000000"/>
                <w:sz w:val="20"/>
                <w:szCs w:val="20"/>
              </w:rPr>
            </w:pPr>
            <w:ins w:id="1087" w:author="Commodore, Sarah" w:date="2023-03-22T16:21:00Z">
              <w:r w:rsidRPr="00DC2757">
                <w:rPr>
                  <w:rFonts w:ascii="Calibri" w:eastAsia="Times New Roman" w:hAnsi="Calibri" w:cs="Calibri"/>
                  <w:color w:val="000000"/>
                  <w:sz w:val="20"/>
                  <w:szCs w:val="20"/>
                </w:rPr>
                <w:t>ENSG00000186231.17</w:t>
              </w:r>
            </w:ins>
          </w:p>
        </w:tc>
        <w:tc>
          <w:tcPr>
            <w:tcW w:w="0" w:type="auto"/>
            <w:tcBorders>
              <w:top w:val="nil"/>
              <w:left w:val="nil"/>
              <w:bottom w:val="nil"/>
              <w:right w:val="nil"/>
            </w:tcBorders>
            <w:shd w:val="clear" w:color="auto" w:fill="auto"/>
            <w:noWrap/>
            <w:vAlign w:val="bottom"/>
            <w:hideMark/>
          </w:tcPr>
          <w:p w14:paraId="589B8ACE" w14:textId="77777777" w:rsidR="00DC2757" w:rsidRPr="00DC2757" w:rsidRDefault="00DC2757" w:rsidP="00DC2757">
            <w:pPr>
              <w:spacing w:after="0" w:line="240" w:lineRule="auto"/>
              <w:rPr>
                <w:ins w:id="1088" w:author="Commodore, Sarah" w:date="2023-03-22T16:21:00Z"/>
                <w:rFonts w:ascii="Calibri" w:eastAsia="Times New Roman" w:hAnsi="Calibri" w:cs="Calibri"/>
                <w:color w:val="000000"/>
                <w:sz w:val="20"/>
                <w:szCs w:val="20"/>
              </w:rPr>
            </w:pPr>
            <w:ins w:id="1089" w:author="Commodore, Sarah" w:date="2023-03-22T16:21:00Z">
              <w:r w:rsidRPr="00DC2757">
                <w:rPr>
                  <w:rFonts w:ascii="Calibri" w:eastAsia="Times New Roman" w:hAnsi="Calibri" w:cs="Calibri"/>
                  <w:color w:val="000000"/>
                  <w:sz w:val="20"/>
                  <w:szCs w:val="20"/>
                </w:rPr>
                <w:t>KLHL32</w:t>
              </w:r>
            </w:ins>
          </w:p>
        </w:tc>
        <w:tc>
          <w:tcPr>
            <w:tcW w:w="0" w:type="auto"/>
            <w:tcBorders>
              <w:top w:val="nil"/>
              <w:left w:val="nil"/>
              <w:bottom w:val="nil"/>
              <w:right w:val="nil"/>
            </w:tcBorders>
            <w:shd w:val="clear" w:color="auto" w:fill="auto"/>
            <w:noWrap/>
            <w:vAlign w:val="bottom"/>
            <w:hideMark/>
          </w:tcPr>
          <w:p w14:paraId="6228F1C0" w14:textId="77777777" w:rsidR="00DC2757" w:rsidRPr="00DC2757" w:rsidRDefault="00DC2757" w:rsidP="00DC2757">
            <w:pPr>
              <w:spacing w:after="0" w:line="240" w:lineRule="auto"/>
              <w:jc w:val="center"/>
              <w:rPr>
                <w:ins w:id="1090" w:author="Commodore, Sarah" w:date="2023-03-22T16:21:00Z"/>
                <w:rFonts w:ascii="Calibri" w:eastAsia="Times New Roman" w:hAnsi="Calibri" w:cs="Calibri"/>
                <w:color w:val="000000"/>
                <w:sz w:val="20"/>
                <w:szCs w:val="20"/>
              </w:rPr>
            </w:pPr>
            <w:ins w:id="109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7CF48B0" w14:textId="77777777" w:rsidR="00DC2757" w:rsidRPr="00DC2757" w:rsidRDefault="00DC2757" w:rsidP="00DC2757">
            <w:pPr>
              <w:spacing w:after="0" w:line="240" w:lineRule="auto"/>
              <w:jc w:val="center"/>
              <w:rPr>
                <w:ins w:id="1092" w:author="Commodore, Sarah" w:date="2023-03-22T16:21:00Z"/>
                <w:rFonts w:ascii="Calibri" w:eastAsia="Times New Roman" w:hAnsi="Calibri" w:cs="Calibri"/>
                <w:color w:val="000000"/>
                <w:sz w:val="20"/>
                <w:szCs w:val="20"/>
              </w:rPr>
            </w:pPr>
            <w:ins w:id="1093"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46245E08" w14:textId="77777777" w:rsidR="00DC2757" w:rsidRPr="00DC2757" w:rsidRDefault="00DC2757" w:rsidP="00DC2757">
            <w:pPr>
              <w:spacing w:after="0" w:line="240" w:lineRule="auto"/>
              <w:jc w:val="center"/>
              <w:rPr>
                <w:ins w:id="1094" w:author="Commodore, Sarah" w:date="2023-03-22T16:21:00Z"/>
                <w:rFonts w:ascii="Calibri" w:eastAsia="Times New Roman" w:hAnsi="Calibri" w:cs="Calibri"/>
                <w:color w:val="000000"/>
                <w:sz w:val="20"/>
                <w:szCs w:val="20"/>
              </w:rPr>
            </w:pPr>
            <w:ins w:id="1095" w:author="Commodore, Sarah" w:date="2023-03-22T16:21:00Z">
              <w:r w:rsidRPr="00DC2757">
                <w:rPr>
                  <w:rFonts w:ascii="Calibri" w:eastAsia="Times New Roman" w:hAnsi="Calibri" w:cs="Calibri"/>
                  <w:color w:val="000000"/>
                  <w:sz w:val="20"/>
                  <w:szCs w:val="20"/>
                </w:rPr>
                <w:t>4.6E-11</w:t>
              </w:r>
            </w:ins>
          </w:p>
        </w:tc>
        <w:tc>
          <w:tcPr>
            <w:tcW w:w="0" w:type="auto"/>
            <w:tcBorders>
              <w:top w:val="nil"/>
              <w:left w:val="nil"/>
              <w:bottom w:val="nil"/>
              <w:right w:val="nil"/>
            </w:tcBorders>
            <w:shd w:val="clear" w:color="auto" w:fill="auto"/>
            <w:noWrap/>
            <w:vAlign w:val="bottom"/>
            <w:hideMark/>
          </w:tcPr>
          <w:p w14:paraId="7C38276E" w14:textId="77777777" w:rsidR="00DC2757" w:rsidRPr="00DC2757" w:rsidRDefault="00DC2757" w:rsidP="00DC2757">
            <w:pPr>
              <w:spacing w:after="0" w:line="240" w:lineRule="auto"/>
              <w:jc w:val="center"/>
              <w:rPr>
                <w:ins w:id="1096" w:author="Commodore, Sarah" w:date="2023-03-22T16:21:00Z"/>
                <w:rFonts w:ascii="Calibri" w:eastAsia="Times New Roman" w:hAnsi="Calibri" w:cs="Calibri"/>
                <w:color w:val="FF0000"/>
                <w:sz w:val="20"/>
                <w:szCs w:val="20"/>
              </w:rPr>
            </w:pPr>
            <w:ins w:id="1097" w:author="Commodore, Sarah" w:date="2023-03-22T16:21:00Z">
              <w:r w:rsidRPr="00DC2757">
                <w:rPr>
                  <w:rFonts w:ascii="Calibri" w:eastAsia="Times New Roman" w:hAnsi="Calibri" w:cs="Calibri"/>
                  <w:color w:val="FF0000"/>
                  <w:sz w:val="20"/>
                  <w:szCs w:val="20"/>
                </w:rPr>
                <w:t>*</w:t>
              </w:r>
            </w:ins>
          </w:p>
        </w:tc>
      </w:tr>
      <w:tr w:rsidR="00DC2757" w:rsidRPr="00DC2757" w14:paraId="0EB6562F" w14:textId="77777777" w:rsidTr="00DC2757">
        <w:trPr>
          <w:trHeight w:val="260"/>
          <w:ins w:id="1098" w:author="Commodore, Sarah" w:date="2023-03-22T16:21:00Z"/>
        </w:trPr>
        <w:tc>
          <w:tcPr>
            <w:tcW w:w="0" w:type="auto"/>
            <w:tcBorders>
              <w:top w:val="nil"/>
              <w:left w:val="nil"/>
              <w:bottom w:val="nil"/>
              <w:right w:val="nil"/>
            </w:tcBorders>
            <w:shd w:val="clear" w:color="auto" w:fill="auto"/>
            <w:noWrap/>
            <w:vAlign w:val="bottom"/>
            <w:hideMark/>
          </w:tcPr>
          <w:p w14:paraId="6763F26C" w14:textId="77777777" w:rsidR="00DC2757" w:rsidRPr="00DC2757" w:rsidRDefault="00DC2757" w:rsidP="00DC2757">
            <w:pPr>
              <w:spacing w:after="0" w:line="240" w:lineRule="auto"/>
              <w:rPr>
                <w:ins w:id="1099" w:author="Commodore, Sarah" w:date="2023-03-22T16:21:00Z"/>
                <w:rFonts w:ascii="Calibri" w:eastAsia="Times New Roman" w:hAnsi="Calibri" w:cs="Calibri"/>
                <w:color w:val="000000"/>
                <w:sz w:val="20"/>
                <w:szCs w:val="20"/>
              </w:rPr>
            </w:pPr>
            <w:ins w:id="1100" w:author="Commodore, Sarah" w:date="2023-03-22T16:21:00Z">
              <w:r w:rsidRPr="00DC2757">
                <w:rPr>
                  <w:rFonts w:ascii="Calibri" w:eastAsia="Times New Roman" w:hAnsi="Calibri" w:cs="Calibri"/>
                  <w:color w:val="000000"/>
                  <w:sz w:val="20"/>
                  <w:szCs w:val="20"/>
                </w:rPr>
                <w:t>ENSG00000163060.8</w:t>
              </w:r>
            </w:ins>
          </w:p>
        </w:tc>
        <w:tc>
          <w:tcPr>
            <w:tcW w:w="0" w:type="auto"/>
            <w:tcBorders>
              <w:top w:val="nil"/>
              <w:left w:val="nil"/>
              <w:bottom w:val="nil"/>
              <w:right w:val="nil"/>
            </w:tcBorders>
            <w:shd w:val="clear" w:color="auto" w:fill="auto"/>
            <w:noWrap/>
            <w:vAlign w:val="bottom"/>
            <w:hideMark/>
          </w:tcPr>
          <w:p w14:paraId="00580296" w14:textId="77777777" w:rsidR="00DC2757" w:rsidRPr="00DC2757" w:rsidRDefault="00DC2757" w:rsidP="00DC2757">
            <w:pPr>
              <w:spacing w:after="0" w:line="240" w:lineRule="auto"/>
              <w:rPr>
                <w:ins w:id="1101" w:author="Commodore, Sarah" w:date="2023-03-22T16:21:00Z"/>
                <w:rFonts w:ascii="Calibri" w:eastAsia="Times New Roman" w:hAnsi="Calibri" w:cs="Calibri"/>
                <w:color w:val="000000"/>
                <w:sz w:val="20"/>
                <w:szCs w:val="20"/>
              </w:rPr>
            </w:pPr>
            <w:ins w:id="1102" w:author="Commodore, Sarah" w:date="2023-03-22T16:21:00Z">
              <w:r w:rsidRPr="00DC2757">
                <w:rPr>
                  <w:rFonts w:ascii="Calibri" w:eastAsia="Times New Roman" w:hAnsi="Calibri" w:cs="Calibri"/>
                  <w:color w:val="000000"/>
                  <w:sz w:val="20"/>
                  <w:szCs w:val="20"/>
                </w:rPr>
                <w:t>TEKT4</w:t>
              </w:r>
            </w:ins>
          </w:p>
        </w:tc>
        <w:tc>
          <w:tcPr>
            <w:tcW w:w="0" w:type="auto"/>
            <w:tcBorders>
              <w:top w:val="nil"/>
              <w:left w:val="nil"/>
              <w:bottom w:val="nil"/>
              <w:right w:val="nil"/>
            </w:tcBorders>
            <w:shd w:val="clear" w:color="auto" w:fill="auto"/>
            <w:noWrap/>
            <w:vAlign w:val="bottom"/>
            <w:hideMark/>
          </w:tcPr>
          <w:p w14:paraId="4B67F6CE" w14:textId="77777777" w:rsidR="00DC2757" w:rsidRPr="00DC2757" w:rsidRDefault="00DC2757" w:rsidP="00DC2757">
            <w:pPr>
              <w:spacing w:after="0" w:line="240" w:lineRule="auto"/>
              <w:jc w:val="center"/>
              <w:rPr>
                <w:ins w:id="1103" w:author="Commodore, Sarah" w:date="2023-03-22T16:21:00Z"/>
                <w:rFonts w:ascii="Calibri" w:eastAsia="Times New Roman" w:hAnsi="Calibri" w:cs="Calibri"/>
                <w:color w:val="000000"/>
                <w:sz w:val="20"/>
                <w:szCs w:val="20"/>
              </w:rPr>
            </w:pPr>
            <w:ins w:id="110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6E740D28" w14:textId="77777777" w:rsidR="00DC2757" w:rsidRPr="00DC2757" w:rsidRDefault="00DC2757" w:rsidP="00DC2757">
            <w:pPr>
              <w:spacing w:after="0" w:line="240" w:lineRule="auto"/>
              <w:jc w:val="center"/>
              <w:rPr>
                <w:ins w:id="1105" w:author="Commodore, Sarah" w:date="2023-03-22T16:21:00Z"/>
                <w:rFonts w:ascii="Calibri" w:eastAsia="Times New Roman" w:hAnsi="Calibri" w:cs="Calibri"/>
                <w:color w:val="000000"/>
                <w:sz w:val="20"/>
                <w:szCs w:val="20"/>
              </w:rPr>
            </w:pPr>
            <w:ins w:id="1106"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529BB54" w14:textId="77777777" w:rsidR="00DC2757" w:rsidRPr="00DC2757" w:rsidRDefault="00DC2757" w:rsidP="00DC2757">
            <w:pPr>
              <w:spacing w:after="0" w:line="240" w:lineRule="auto"/>
              <w:jc w:val="center"/>
              <w:rPr>
                <w:ins w:id="1107" w:author="Commodore, Sarah" w:date="2023-03-22T16:21:00Z"/>
                <w:rFonts w:ascii="Calibri" w:eastAsia="Times New Roman" w:hAnsi="Calibri" w:cs="Calibri"/>
                <w:color w:val="000000"/>
                <w:sz w:val="20"/>
                <w:szCs w:val="20"/>
              </w:rPr>
            </w:pPr>
            <w:ins w:id="1108" w:author="Commodore, Sarah" w:date="2023-03-22T16:21:00Z">
              <w:r w:rsidRPr="00DC2757">
                <w:rPr>
                  <w:rFonts w:ascii="Calibri" w:eastAsia="Times New Roman" w:hAnsi="Calibri" w:cs="Calibri"/>
                  <w:color w:val="000000"/>
                  <w:sz w:val="20"/>
                  <w:szCs w:val="20"/>
                </w:rPr>
                <w:t>5.0E-10</w:t>
              </w:r>
            </w:ins>
          </w:p>
        </w:tc>
        <w:tc>
          <w:tcPr>
            <w:tcW w:w="0" w:type="auto"/>
            <w:tcBorders>
              <w:top w:val="nil"/>
              <w:left w:val="nil"/>
              <w:bottom w:val="nil"/>
              <w:right w:val="nil"/>
            </w:tcBorders>
            <w:shd w:val="clear" w:color="auto" w:fill="auto"/>
            <w:noWrap/>
            <w:vAlign w:val="bottom"/>
            <w:hideMark/>
          </w:tcPr>
          <w:p w14:paraId="5D0472D6" w14:textId="77777777" w:rsidR="00DC2757" w:rsidRPr="00DC2757" w:rsidRDefault="00DC2757" w:rsidP="00DC2757">
            <w:pPr>
              <w:spacing w:after="0" w:line="240" w:lineRule="auto"/>
              <w:jc w:val="center"/>
              <w:rPr>
                <w:ins w:id="1109" w:author="Commodore, Sarah" w:date="2023-03-22T16:21:00Z"/>
                <w:rFonts w:ascii="Calibri" w:eastAsia="Times New Roman" w:hAnsi="Calibri" w:cs="Calibri"/>
                <w:color w:val="FF0000"/>
                <w:sz w:val="20"/>
                <w:szCs w:val="20"/>
              </w:rPr>
            </w:pPr>
            <w:ins w:id="1110" w:author="Commodore, Sarah" w:date="2023-03-22T16:21:00Z">
              <w:r w:rsidRPr="00DC2757">
                <w:rPr>
                  <w:rFonts w:ascii="Calibri" w:eastAsia="Times New Roman" w:hAnsi="Calibri" w:cs="Calibri"/>
                  <w:color w:val="FF0000"/>
                  <w:sz w:val="20"/>
                  <w:szCs w:val="20"/>
                </w:rPr>
                <w:t>*</w:t>
              </w:r>
            </w:ins>
          </w:p>
        </w:tc>
      </w:tr>
      <w:tr w:rsidR="00DC2757" w:rsidRPr="00DC2757" w14:paraId="534B9503" w14:textId="77777777" w:rsidTr="00DC2757">
        <w:trPr>
          <w:trHeight w:val="260"/>
          <w:ins w:id="1111" w:author="Commodore, Sarah" w:date="2023-03-22T16:21:00Z"/>
        </w:trPr>
        <w:tc>
          <w:tcPr>
            <w:tcW w:w="0" w:type="auto"/>
            <w:tcBorders>
              <w:top w:val="nil"/>
              <w:left w:val="nil"/>
              <w:bottom w:val="nil"/>
              <w:right w:val="nil"/>
            </w:tcBorders>
            <w:shd w:val="clear" w:color="auto" w:fill="auto"/>
            <w:noWrap/>
            <w:vAlign w:val="bottom"/>
            <w:hideMark/>
          </w:tcPr>
          <w:p w14:paraId="041505C5" w14:textId="77777777" w:rsidR="00DC2757" w:rsidRPr="00DC2757" w:rsidRDefault="00DC2757" w:rsidP="00DC2757">
            <w:pPr>
              <w:spacing w:after="0" w:line="240" w:lineRule="auto"/>
              <w:rPr>
                <w:ins w:id="1112" w:author="Commodore, Sarah" w:date="2023-03-22T16:21:00Z"/>
                <w:rFonts w:ascii="Calibri" w:eastAsia="Times New Roman" w:hAnsi="Calibri" w:cs="Calibri"/>
                <w:color w:val="000000"/>
                <w:sz w:val="20"/>
                <w:szCs w:val="20"/>
              </w:rPr>
            </w:pPr>
            <w:ins w:id="1113" w:author="Commodore, Sarah" w:date="2023-03-22T16:21:00Z">
              <w:r w:rsidRPr="00DC2757">
                <w:rPr>
                  <w:rFonts w:ascii="Calibri" w:eastAsia="Times New Roman" w:hAnsi="Calibri" w:cs="Calibri"/>
                  <w:color w:val="000000"/>
                  <w:sz w:val="20"/>
                  <w:szCs w:val="20"/>
                </w:rPr>
                <w:t>ENSG00000143595.13</w:t>
              </w:r>
            </w:ins>
          </w:p>
        </w:tc>
        <w:tc>
          <w:tcPr>
            <w:tcW w:w="0" w:type="auto"/>
            <w:tcBorders>
              <w:top w:val="nil"/>
              <w:left w:val="nil"/>
              <w:bottom w:val="nil"/>
              <w:right w:val="nil"/>
            </w:tcBorders>
            <w:shd w:val="clear" w:color="auto" w:fill="auto"/>
            <w:noWrap/>
            <w:vAlign w:val="bottom"/>
            <w:hideMark/>
          </w:tcPr>
          <w:p w14:paraId="358B0EFD" w14:textId="77777777" w:rsidR="00DC2757" w:rsidRPr="00DC2757" w:rsidRDefault="00DC2757" w:rsidP="00DC2757">
            <w:pPr>
              <w:spacing w:after="0" w:line="240" w:lineRule="auto"/>
              <w:rPr>
                <w:ins w:id="1114" w:author="Commodore, Sarah" w:date="2023-03-22T16:21:00Z"/>
                <w:rFonts w:ascii="Calibri" w:eastAsia="Times New Roman" w:hAnsi="Calibri" w:cs="Calibri"/>
                <w:color w:val="000000"/>
                <w:sz w:val="20"/>
                <w:szCs w:val="20"/>
              </w:rPr>
            </w:pPr>
            <w:ins w:id="1115" w:author="Commodore, Sarah" w:date="2023-03-22T16:21:00Z">
              <w:r w:rsidRPr="00DC2757">
                <w:rPr>
                  <w:rFonts w:ascii="Calibri" w:eastAsia="Times New Roman" w:hAnsi="Calibri" w:cs="Calibri"/>
                  <w:color w:val="000000"/>
                  <w:sz w:val="20"/>
                  <w:szCs w:val="20"/>
                </w:rPr>
                <w:t>AQP10</w:t>
              </w:r>
            </w:ins>
          </w:p>
        </w:tc>
        <w:tc>
          <w:tcPr>
            <w:tcW w:w="0" w:type="auto"/>
            <w:tcBorders>
              <w:top w:val="nil"/>
              <w:left w:val="nil"/>
              <w:bottom w:val="nil"/>
              <w:right w:val="nil"/>
            </w:tcBorders>
            <w:shd w:val="clear" w:color="auto" w:fill="auto"/>
            <w:noWrap/>
            <w:vAlign w:val="bottom"/>
            <w:hideMark/>
          </w:tcPr>
          <w:p w14:paraId="32CAD122" w14:textId="77777777" w:rsidR="00DC2757" w:rsidRPr="00DC2757" w:rsidRDefault="00DC2757" w:rsidP="00DC2757">
            <w:pPr>
              <w:spacing w:after="0" w:line="240" w:lineRule="auto"/>
              <w:jc w:val="center"/>
              <w:rPr>
                <w:ins w:id="1116" w:author="Commodore, Sarah" w:date="2023-03-22T16:21:00Z"/>
                <w:rFonts w:ascii="Calibri" w:eastAsia="Times New Roman" w:hAnsi="Calibri" w:cs="Calibri"/>
                <w:color w:val="000000"/>
                <w:sz w:val="20"/>
                <w:szCs w:val="20"/>
              </w:rPr>
            </w:pPr>
            <w:ins w:id="111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9C5DB4C" w14:textId="77777777" w:rsidR="00DC2757" w:rsidRPr="00DC2757" w:rsidRDefault="00DC2757" w:rsidP="00DC2757">
            <w:pPr>
              <w:spacing w:after="0" w:line="240" w:lineRule="auto"/>
              <w:jc w:val="center"/>
              <w:rPr>
                <w:ins w:id="1118" w:author="Commodore, Sarah" w:date="2023-03-22T16:21:00Z"/>
                <w:rFonts w:ascii="Calibri" w:eastAsia="Times New Roman" w:hAnsi="Calibri" w:cs="Calibri"/>
                <w:color w:val="000000"/>
                <w:sz w:val="20"/>
                <w:szCs w:val="20"/>
              </w:rPr>
            </w:pPr>
            <w:ins w:id="1119"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267AB333" w14:textId="77777777" w:rsidR="00DC2757" w:rsidRPr="00DC2757" w:rsidRDefault="00DC2757" w:rsidP="00DC2757">
            <w:pPr>
              <w:spacing w:after="0" w:line="240" w:lineRule="auto"/>
              <w:jc w:val="center"/>
              <w:rPr>
                <w:ins w:id="1120" w:author="Commodore, Sarah" w:date="2023-03-22T16:21:00Z"/>
                <w:rFonts w:ascii="Calibri" w:eastAsia="Times New Roman" w:hAnsi="Calibri" w:cs="Calibri"/>
                <w:color w:val="000000"/>
                <w:sz w:val="20"/>
                <w:szCs w:val="20"/>
              </w:rPr>
            </w:pPr>
            <w:ins w:id="1121" w:author="Commodore, Sarah" w:date="2023-03-22T16:21:00Z">
              <w:r w:rsidRPr="00DC2757">
                <w:rPr>
                  <w:rFonts w:ascii="Calibri" w:eastAsia="Times New Roman" w:hAnsi="Calibri" w:cs="Calibri"/>
                  <w:color w:val="000000"/>
                  <w:sz w:val="20"/>
                  <w:szCs w:val="20"/>
                </w:rPr>
                <w:t>5.5E-09</w:t>
              </w:r>
            </w:ins>
          </w:p>
        </w:tc>
        <w:tc>
          <w:tcPr>
            <w:tcW w:w="0" w:type="auto"/>
            <w:tcBorders>
              <w:top w:val="nil"/>
              <w:left w:val="nil"/>
              <w:bottom w:val="nil"/>
              <w:right w:val="nil"/>
            </w:tcBorders>
            <w:shd w:val="clear" w:color="auto" w:fill="auto"/>
            <w:noWrap/>
            <w:vAlign w:val="bottom"/>
            <w:hideMark/>
          </w:tcPr>
          <w:p w14:paraId="4C397508" w14:textId="77777777" w:rsidR="00DC2757" w:rsidRPr="00DC2757" w:rsidRDefault="00DC2757" w:rsidP="00DC2757">
            <w:pPr>
              <w:spacing w:after="0" w:line="240" w:lineRule="auto"/>
              <w:jc w:val="center"/>
              <w:rPr>
                <w:ins w:id="1122" w:author="Commodore, Sarah" w:date="2023-03-22T16:21:00Z"/>
                <w:rFonts w:ascii="Calibri" w:eastAsia="Times New Roman" w:hAnsi="Calibri" w:cs="Calibri"/>
                <w:color w:val="FF0000"/>
                <w:sz w:val="20"/>
                <w:szCs w:val="20"/>
              </w:rPr>
            </w:pPr>
            <w:ins w:id="1123" w:author="Commodore, Sarah" w:date="2023-03-22T16:21:00Z">
              <w:r w:rsidRPr="00DC2757">
                <w:rPr>
                  <w:rFonts w:ascii="Calibri" w:eastAsia="Times New Roman" w:hAnsi="Calibri" w:cs="Calibri"/>
                  <w:color w:val="FF0000"/>
                  <w:sz w:val="20"/>
                  <w:szCs w:val="20"/>
                </w:rPr>
                <w:t>*</w:t>
              </w:r>
            </w:ins>
          </w:p>
        </w:tc>
      </w:tr>
      <w:tr w:rsidR="00DC2757" w:rsidRPr="00DC2757" w14:paraId="6751449D" w14:textId="77777777" w:rsidTr="00DC2757">
        <w:trPr>
          <w:trHeight w:val="260"/>
          <w:ins w:id="1124" w:author="Commodore, Sarah" w:date="2023-03-22T16:21:00Z"/>
        </w:trPr>
        <w:tc>
          <w:tcPr>
            <w:tcW w:w="0" w:type="auto"/>
            <w:tcBorders>
              <w:top w:val="nil"/>
              <w:left w:val="nil"/>
              <w:bottom w:val="nil"/>
              <w:right w:val="nil"/>
            </w:tcBorders>
            <w:shd w:val="clear" w:color="auto" w:fill="auto"/>
            <w:noWrap/>
            <w:vAlign w:val="bottom"/>
            <w:hideMark/>
          </w:tcPr>
          <w:p w14:paraId="15A07D84" w14:textId="77777777" w:rsidR="00DC2757" w:rsidRPr="00DC2757" w:rsidRDefault="00DC2757" w:rsidP="00DC2757">
            <w:pPr>
              <w:spacing w:after="0" w:line="240" w:lineRule="auto"/>
              <w:rPr>
                <w:ins w:id="1125" w:author="Commodore, Sarah" w:date="2023-03-22T16:21:00Z"/>
                <w:rFonts w:ascii="Calibri" w:eastAsia="Times New Roman" w:hAnsi="Calibri" w:cs="Calibri"/>
                <w:color w:val="000000"/>
                <w:sz w:val="20"/>
                <w:szCs w:val="20"/>
              </w:rPr>
            </w:pPr>
            <w:ins w:id="1126" w:author="Commodore, Sarah" w:date="2023-03-22T16:21:00Z">
              <w:r w:rsidRPr="00DC2757">
                <w:rPr>
                  <w:rFonts w:ascii="Calibri" w:eastAsia="Times New Roman" w:hAnsi="Calibri" w:cs="Calibri"/>
                  <w:color w:val="000000"/>
                  <w:sz w:val="20"/>
                  <w:szCs w:val="20"/>
                </w:rPr>
                <w:t>ENSG00000173988.13</w:t>
              </w:r>
            </w:ins>
          </w:p>
        </w:tc>
        <w:tc>
          <w:tcPr>
            <w:tcW w:w="0" w:type="auto"/>
            <w:tcBorders>
              <w:top w:val="nil"/>
              <w:left w:val="nil"/>
              <w:bottom w:val="nil"/>
              <w:right w:val="nil"/>
            </w:tcBorders>
            <w:shd w:val="clear" w:color="auto" w:fill="auto"/>
            <w:noWrap/>
            <w:vAlign w:val="bottom"/>
            <w:hideMark/>
          </w:tcPr>
          <w:p w14:paraId="48FBFA3C" w14:textId="77777777" w:rsidR="00DC2757" w:rsidRPr="00DC2757" w:rsidRDefault="00DC2757" w:rsidP="00DC2757">
            <w:pPr>
              <w:spacing w:after="0" w:line="240" w:lineRule="auto"/>
              <w:rPr>
                <w:ins w:id="1127" w:author="Commodore, Sarah" w:date="2023-03-22T16:21:00Z"/>
                <w:rFonts w:ascii="Calibri" w:eastAsia="Times New Roman" w:hAnsi="Calibri" w:cs="Calibri"/>
                <w:color w:val="000000"/>
                <w:sz w:val="20"/>
                <w:szCs w:val="20"/>
              </w:rPr>
            </w:pPr>
            <w:ins w:id="1128" w:author="Commodore, Sarah" w:date="2023-03-22T16:21:00Z">
              <w:r w:rsidRPr="00DC2757">
                <w:rPr>
                  <w:rFonts w:ascii="Calibri" w:eastAsia="Times New Roman" w:hAnsi="Calibri" w:cs="Calibri"/>
                  <w:color w:val="000000"/>
                  <w:sz w:val="20"/>
                  <w:szCs w:val="20"/>
                </w:rPr>
                <w:t>LRRC63</w:t>
              </w:r>
            </w:ins>
          </w:p>
        </w:tc>
        <w:tc>
          <w:tcPr>
            <w:tcW w:w="0" w:type="auto"/>
            <w:tcBorders>
              <w:top w:val="nil"/>
              <w:left w:val="nil"/>
              <w:bottom w:val="nil"/>
              <w:right w:val="nil"/>
            </w:tcBorders>
            <w:shd w:val="clear" w:color="auto" w:fill="auto"/>
            <w:noWrap/>
            <w:vAlign w:val="bottom"/>
            <w:hideMark/>
          </w:tcPr>
          <w:p w14:paraId="05BB9C01" w14:textId="77777777" w:rsidR="00DC2757" w:rsidRPr="00DC2757" w:rsidRDefault="00DC2757" w:rsidP="00DC2757">
            <w:pPr>
              <w:spacing w:after="0" w:line="240" w:lineRule="auto"/>
              <w:jc w:val="center"/>
              <w:rPr>
                <w:ins w:id="1129" w:author="Commodore, Sarah" w:date="2023-03-22T16:21:00Z"/>
                <w:rFonts w:ascii="Calibri" w:eastAsia="Times New Roman" w:hAnsi="Calibri" w:cs="Calibri"/>
                <w:color w:val="000000"/>
                <w:sz w:val="20"/>
                <w:szCs w:val="20"/>
              </w:rPr>
            </w:pPr>
            <w:ins w:id="113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95C7B6D" w14:textId="77777777" w:rsidR="00DC2757" w:rsidRPr="00DC2757" w:rsidRDefault="00DC2757" w:rsidP="00DC2757">
            <w:pPr>
              <w:spacing w:after="0" w:line="240" w:lineRule="auto"/>
              <w:jc w:val="center"/>
              <w:rPr>
                <w:ins w:id="1131" w:author="Commodore, Sarah" w:date="2023-03-22T16:21:00Z"/>
                <w:rFonts w:ascii="Calibri" w:eastAsia="Times New Roman" w:hAnsi="Calibri" w:cs="Calibri"/>
                <w:color w:val="000000"/>
                <w:sz w:val="20"/>
                <w:szCs w:val="20"/>
              </w:rPr>
            </w:pPr>
            <w:ins w:id="1132"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3BF7CCC1" w14:textId="77777777" w:rsidR="00DC2757" w:rsidRPr="00DC2757" w:rsidRDefault="00DC2757" w:rsidP="00DC2757">
            <w:pPr>
              <w:spacing w:after="0" w:line="240" w:lineRule="auto"/>
              <w:jc w:val="center"/>
              <w:rPr>
                <w:ins w:id="1133" w:author="Commodore, Sarah" w:date="2023-03-22T16:21:00Z"/>
                <w:rFonts w:ascii="Calibri" w:eastAsia="Times New Roman" w:hAnsi="Calibri" w:cs="Calibri"/>
                <w:color w:val="000000"/>
                <w:sz w:val="20"/>
                <w:szCs w:val="20"/>
              </w:rPr>
            </w:pPr>
            <w:ins w:id="1134"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2C76DEE2" w14:textId="77777777" w:rsidR="00DC2757" w:rsidRPr="00DC2757" w:rsidRDefault="00DC2757" w:rsidP="00DC2757">
            <w:pPr>
              <w:spacing w:after="0" w:line="240" w:lineRule="auto"/>
              <w:jc w:val="center"/>
              <w:rPr>
                <w:ins w:id="1135" w:author="Commodore, Sarah" w:date="2023-03-22T16:21:00Z"/>
                <w:rFonts w:ascii="Calibri" w:eastAsia="Times New Roman" w:hAnsi="Calibri" w:cs="Calibri"/>
                <w:color w:val="FF0000"/>
                <w:sz w:val="20"/>
                <w:szCs w:val="20"/>
              </w:rPr>
            </w:pPr>
            <w:ins w:id="1136" w:author="Commodore, Sarah" w:date="2023-03-22T16:21:00Z">
              <w:r w:rsidRPr="00DC2757">
                <w:rPr>
                  <w:rFonts w:ascii="Calibri" w:eastAsia="Times New Roman" w:hAnsi="Calibri" w:cs="Calibri"/>
                  <w:color w:val="FF0000"/>
                  <w:sz w:val="20"/>
                  <w:szCs w:val="20"/>
                </w:rPr>
                <w:t>*</w:t>
              </w:r>
            </w:ins>
          </w:p>
        </w:tc>
      </w:tr>
      <w:tr w:rsidR="00DC2757" w:rsidRPr="00DC2757" w14:paraId="6667F12A" w14:textId="77777777" w:rsidTr="00DC2757">
        <w:trPr>
          <w:trHeight w:val="260"/>
          <w:ins w:id="1137" w:author="Commodore, Sarah" w:date="2023-03-22T16:21:00Z"/>
        </w:trPr>
        <w:tc>
          <w:tcPr>
            <w:tcW w:w="0" w:type="auto"/>
            <w:tcBorders>
              <w:top w:val="nil"/>
              <w:left w:val="nil"/>
              <w:bottom w:val="nil"/>
              <w:right w:val="nil"/>
            </w:tcBorders>
            <w:shd w:val="clear" w:color="auto" w:fill="auto"/>
            <w:noWrap/>
            <w:vAlign w:val="bottom"/>
            <w:hideMark/>
          </w:tcPr>
          <w:p w14:paraId="33C223F0" w14:textId="77777777" w:rsidR="00DC2757" w:rsidRPr="00DC2757" w:rsidRDefault="00DC2757" w:rsidP="00DC2757">
            <w:pPr>
              <w:spacing w:after="0" w:line="240" w:lineRule="auto"/>
              <w:rPr>
                <w:ins w:id="1138" w:author="Commodore, Sarah" w:date="2023-03-22T16:21:00Z"/>
                <w:rFonts w:ascii="Calibri" w:eastAsia="Times New Roman" w:hAnsi="Calibri" w:cs="Calibri"/>
                <w:color w:val="000000"/>
                <w:sz w:val="20"/>
                <w:szCs w:val="20"/>
              </w:rPr>
            </w:pPr>
            <w:ins w:id="1139" w:author="Commodore, Sarah" w:date="2023-03-22T16:21:00Z">
              <w:r w:rsidRPr="00DC2757">
                <w:rPr>
                  <w:rFonts w:ascii="Calibri" w:eastAsia="Times New Roman" w:hAnsi="Calibri" w:cs="Calibri"/>
                  <w:color w:val="000000"/>
                  <w:sz w:val="20"/>
                  <w:szCs w:val="20"/>
                </w:rPr>
                <w:t>ENSG00000132554.20</w:t>
              </w:r>
            </w:ins>
          </w:p>
        </w:tc>
        <w:tc>
          <w:tcPr>
            <w:tcW w:w="0" w:type="auto"/>
            <w:tcBorders>
              <w:top w:val="nil"/>
              <w:left w:val="nil"/>
              <w:bottom w:val="nil"/>
              <w:right w:val="nil"/>
            </w:tcBorders>
            <w:shd w:val="clear" w:color="auto" w:fill="auto"/>
            <w:noWrap/>
            <w:vAlign w:val="bottom"/>
            <w:hideMark/>
          </w:tcPr>
          <w:p w14:paraId="39E96D0E" w14:textId="77777777" w:rsidR="00DC2757" w:rsidRPr="00DC2757" w:rsidRDefault="00DC2757" w:rsidP="00DC2757">
            <w:pPr>
              <w:spacing w:after="0" w:line="240" w:lineRule="auto"/>
              <w:rPr>
                <w:ins w:id="1140" w:author="Commodore, Sarah" w:date="2023-03-22T16:21:00Z"/>
                <w:rFonts w:ascii="Calibri" w:eastAsia="Times New Roman" w:hAnsi="Calibri" w:cs="Calibri"/>
                <w:color w:val="000000"/>
                <w:sz w:val="20"/>
                <w:szCs w:val="20"/>
              </w:rPr>
            </w:pPr>
            <w:ins w:id="1141" w:author="Commodore, Sarah" w:date="2023-03-22T16:21:00Z">
              <w:r w:rsidRPr="00DC2757">
                <w:rPr>
                  <w:rFonts w:ascii="Calibri" w:eastAsia="Times New Roman" w:hAnsi="Calibri" w:cs="Calibri"/>
                  <w:color w:val="000000"/>
                  <w:sz w:val="20"/>
                  <w:szCs w:val="20"/>
                </w:rPr>
                <w:t>RGS22</w:t>
              </w:r>
            </w:ins>
          </w:p>
        </w:tc>
        <w:tc>
          <w:tcPr>
            <w:tcW w:w="0" w:type="auto"/>
            <w:tcBorders>
              <w:top w:val="nil"/>
              <w:left w:val="nil"/>
              <w:bottom w:val="nil"/>
              <w:right w:val="nil"/>
            </w:tcBorders>
            <w:shd w:val="clear" w:color="auto" w:fill="auto"/>
            <w:noWrap/>
            <w:vAlign w:val="bottom"/>
            <w:hideMark/>
          </w:tcPr>
          <w:p w14:paraId="4B0974C6" w14:textId="77777777" w:rsidR="00DC2757" w:rsidRPr="00DC2757" w:rsidRDefault="00DC2757" w:rsidP="00DC2757">
            <w:pPr>
              <w:spacing w:after="0" w:line="240" w:lineRule="auto"/>
              <w:jc w:val="center"/>
              <w:rPr>
                <w:ins w:id="1142" w:author="Commodore, Sarah" w:date="2023-03-22T16:21:00Z"/>
                <w:rFonts w:ascii="Calibri" w:eastAsia="Times New Roman" w:hAnsi="Calibri" w:cs="Calibri"/>
                <w:color w:val="000000"/>
                <w:sz w:val="20"/>
                <w:szCs w:val="20"/>
              </w:rPr>
            </w:pPr>
            <w:ins w:id="114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4D19CBB" w14:textId="77777777" w:rsidR="00DC2757" w:rsidRPr="00DC2757" w:rsidRDefault="00DC2757" w:rsidP="00DC2757">
            <w:pPr>
              <w:spacing w:after="0" w:line="240" w:lineRule="auto"/>
              <w:jc w:val="center"/>
              <w:rPr>
                <w:ins w:id="1144" w:author="Commodore, Sarah" w:date="2023-03-22T16:21:00Z"/>
                <w:rFonts w:ascii="Calibri" w:eastAsia="Times New Roman" w:hAnsi="Calibri" w:cs="Calibri"/>
                <w:color w:val="000000"/>
                <w:sz w:val="20"/>
                <w:szCs w:val="20"/>
              </w:rPr>
            </w:pPr>
            <w:ins w:id="1145"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387692BE" w14:textId="77777777" w:rsidR="00DC2757" w:rsidRPr="00DC2757" w:rsidRDefault="00DC2757" w:rsidP="00DC2757">
            <w:pPr>
              <w:spacing w:after="0" w:line="240" w:lineRule="auto"/>
              <w:jc w:val="center"/>
              <w:rPr>
                <w:ins w:id="1146" w:author="Commodore, Sarah" w:date="2023-03-22T16:21:00Z"/>
                <w:rFonts w:ascii="Calibri" w:eastAsia="Times New Roman" w:hAnsi="Calibri" w:cs="Calibri"/>
                <w:color w:val="000000"/>
                <w:sz w:val="20"/>
                <w:szCs w:val="20"/>
              </w:rPr>
            </w:pPr>
            <w:ins w:id="1147"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7E85093" w14:textId="77777777" w:rsidR="00DC2757" w:rsidRPr="00DC2757" w:rsidRDefault="00DC2757" w:rsidP="00DC2757">
            <w:pPr>
              <w:spacing w:after="0" w:line="240" w:lineRule="auto"/>
              <w:jc w:val="center"/>
              <w:rPr>
                <w:ins w:id="1148" w:author="Commodore, Sarah" w:date="2023-03-22T16:21:00Z"/>
                <w:rFonts w:ascii="Calibri" w:eastAsia="Times New Roman" w:hAnsi="Calibri" w:cs="Calibri"/>
                <w:color w:val="FF0000"/>
                <w:sz w:val="20"/>
                <w:szCs w:val="20"/>
              </w:rPr>
            </w:pPr>
            <w:ins w:id="1149" w:author="Commodore, Sarah" w:date="2023-03-22T16:21:00Z">
              <w:r w:rsidRPr="00DC2757">
                <w:rPr>
                  <w:rFonts w:ascii="Calibri" w:eastAsia="Times New Roman" w:hAnsi="Calibri" w:cs="Calibri"/>
                  <w:color w:val="FF0000"/>
                  <w:sz w:val="20"/>
                  <w:szCs w:val="20"/>
                </w:rPr>
                <w:t>*</w:t>
              </w:r>
            </w:ins>
          </w:p>
        </w:tc>
      </w:tr>
      <w:tr w:rsidR="00DC2757" w:rsidRPr="00DC2757" w14:paraId="15D96C92" w14:textId="77777777" w:rsidTr="00DC2757">
        <w:trPr>
          <w:trHeight w:val="260"/>
          <w:ins w:id="1150" w:author="Commodore, Sarah" w:date="2023-03-22T16:21:00Z"/>
        </w:trPr>
        <w:tc>
          <w:tcPr>
            <w:tcW w:w="0" w:type="auto"/>
            <w:tcBorders>
              <w:top w:val="nil"/>
              <w:left w:val="nil"/>
              <w:bottom w:val="nil"/>
              <w:right w:val="nil"/>
            </w:tcBorders>
            <w:shd w:val="clear" w:color="auto" w:fill="auto"/>
            <w:noWrap/>
            <w:vAlign w:val="bottom"/>
            <w:hideMark/>
          </w:tcPr>
          <w:p w14:paraId="3C9BC953" w14:textId="77777777" w:rsidR="00DC2757" w:rsidRPr="00DC2757" w:rsidRDefault="00DC2757" w:rsidP="00DC2757">
            <w:pPr>
              <w:spacing w:after="0" w:line="240" w:lineRule="auto"/>
              <w:rPr>
                <w:ins w:id="1151" w:author="Commodore, Sarah" w:date="2023-03-22T16:21:00Z"/>
                <w:rFonts w:ascii="Calibri" w:eastAsia="Times New Roman" w:hAnsi="Calibri" w:cs="Calibri"/>
                <w:color w:val="000000"/>
                <w:sz w:val="20"/>
                <w:szCs w:val="20"/>
              </w:rPr>
            </w:pPr>
            <w:ins w:id="1152" w:author="Commodore, Sarah" w:date="2023-03-22T16:21:00Z">
              <w:r w:rsidRPr="00DC2757">
                <w:rPr>
                  <w:rFonts w:ascii="Calibri" w:eastAsia="Times New Roman" w:hAnsi="Calibri" w:cs="Calibri"/>
                  <w:color w:val="000000"/>
                  <w:sz w:val="20"/>
                  <w:szCs w:val="20"/>
                </w:rPr>
                <w:t>ENSG00000102230.14</w:t>
              </w:r>
            </w:ins>
          </w:p>
        </w:tc>
        <w:tc>
          <w:tcPr>
            <w:tcW w:w="0" w:type="auto"/>
            <w:tcBorders>
              <w:top w:val="nil"/>
              <w:left w:val="nil"/>
              <w:bottom w:val="nil"/>
              <w:right w:val="nil"/>
            </w:tcBorders>
            <w:shd w:val="clear" w:color="auto" w:fill="auto"/>
            <w:noWrap/>
            <w:vAlign w:val="bottom"/>
            <w:hideMark/>
          </w:tcPr>
          <w:p w14:paraId="3F8752AA" w14:textId="77777777" w:rsidR="00DC2757" w:rsidRPr="00DC2757" w:rsidRDefault="00DC2757" w:rsidP="00DC2757">
            <w:pPr>
              <w:spacing w:after="0" w:line="240" w:lineRule="auto"/>
              <w:rPr>
                <w:ins w:id="1153" w:author="Commodore, Sarah" w:date="2023-03-22T16:21:00Z"/>
                <w:rFonts w:ascii="Calibri" w:eastAsia="Times New Roman" w:hAnsi="Calibri" w:cs="Calibri"/>
                <w:color w:val="000000"/>
                <w:sz w:val="20"/>
                <w:szCs w:val="20"/>
              </w:rPr>
            </w:pPr>
            <w:ins w:id="1154" w:author="Commodore, Sarah" w:date="2023-03-22T16:21:00Z">
              <w:r w:rsidRPr="00DC2757">
                <w:rPr>
                  <w:rFonts w:ascii="Calibri" w:eastAsia="Times New Roman" w:hAnsi="Calibri" w:cs="Calibri"/>
                  <w:color w:val="000000"/>
                  <w:sz w:val="20"/>
                  <w:szCs w:val="20"/>
                </w:rPr>
                <w:t>PCYT1B</w:t>
              </w:r>
            </w:ins>
          </w:p>
        </w:tc>
        <w:tc>
          <w:tcPr>
            <w:tcW w:w="0" w:type="auto"/>
            <w:tcBorders>
              <w:top w:val="nil"/>
              <w:left w:val="nil"/>
              <w:bottom w:val="nil"/>
              <w:right w:val="nil"/>
            </w:tcBorders>
            <w:shd w:val="clear" w:color="auto" w:fill="auto"/>
            <w:noWrap/>
            <w:vAlign w:val="bottom"/>
            <w:hideMark/>
          </w:tcPr>
          <w:p w14:paraId="457B119C" w14:textId="77777777" w:rsidR="00DC2757" w:rsidRPr="00DC2757" w:rsidRDefault="00DC2757" w:rsidP="00DC2757">
            <w:pPr>
              <w:spacing w:after="0" w:line="240" w:lineRule="auto"/>
              <w:jc w:val="center"/>
              <w:rPr>
                <w:ins w:id="1155" w:author="Commodore, Sarah" w:date="2023-03-22T16:21:00Z"/>
                <w:rFonts w:ascii="Calibri" w:eastAsia="Times New Roman" w:hAnsi="Calibri" w:cs="Calibri"/>
                <w:color w:val="000000"/>
                <w:sz w:val="20"/>
                <w:szCs w:val="20"/>
              </w:rPr>
            </w:pPr>
            <w:ins w:id="115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D5F5CF3" w14:textId="77777777" w:rsidR="00DC2757" w:rsidRPr="00DC2757" w:rsidRDefault="00DC2757" w:rsidP="00DC2757">
            <w:pPr>
              <w:spacing w:after="0" w:line="240" w:lineRule="auto"/>
              <w:jc w:val="center"/>
              <w:rPr>
                <w:ins w:id="1157" w:author="Commodore, Sarah" w:date="2023-03-22T16:21:00Z"/>
                <w:rFonts w:ascii="Calibri" w:eastAsia="Times New Roman" w:hAnsi="Calibri" w:cs="Calibri"/>
                <w:color w:val="000000"/>
                <w:sz w:val="20"/>
                <w:szCs w:val="20"/>
              </w:rPr>
            </w:pPr>
            <w:ins w:id="1158"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E7D907E" w14:textId="77777777" w:rsidR="00DC2757" w:rsidRPr="00DC2757" w:rsidRDefault="00DC2757" w:rsidP="00DC2757">
            <w:pPr>
              <w:spacing w:after="0" w:line="240" w:lineRule="auto"/>
              <w:jc w:val="center"/>
              <w:rPr>
                <w:ins w:id="1159" w:author="Commodore, Sarah" w:date="2023-03-22T16:21:00Z"/>
                <w:rFonts w:ascii="Calibri" w:eastAsia="Times New Roman" w:hAnsi="Calibri" w:cs="Calibri"/>
                <w:color w:val="000000"/>
                <w:sz w:val="20"/>
                <w:szCs w:val="20"/>
              </w:rPr>
            </w:pPr>
            <w:ins w:id="1160" w:author="Commodore, Sarah" w:date="2023-03-22T16:21:00Z">
              <w:r w:rsidRPr="00DC2757">
                <w:rPr>
                  <w:rFonts w:ascii="Calibri" w:eastAsia="Times New Roman" w:hAnsi="Calibri" w:cs="Calibri"/>
                  <w:color w:val="000000"/>
                  <w:sz w:val="20"/>
                  <w:szCs w:val="20"/>
                </w:rPr>
                <w:t>5.6E-10</w:t>
              </w:r>
            </w:ins>
          </w:p>
        </w:tc>
        <w:tc>
          <w:tcPr>
            <w:tcW w:w="0" w:type="auto"/>
            <w:tcBorders>
              <w:top w:val="nil"/>
              <w:left w:val="nil"/>
              <w:bottom w:val="nil"/>
              <w:right w:val="nil"/>
            </w:tcBorders>
            <w:shd w:val="clear" w:color="auto" w:fill="auto"/>
            <w:noWrap/>
            <w:vAlign w:val="bottom"/>
            <w:hideMark/>
          </w:tcPr>
          <w:p w14:paraId="621D3725" w14:textId="77777777" w:rsidR="00DC2757" w:rsidRPr="00DC2757" w:rsidRDefault="00DC2757" w:rsidP="00DC2757">
            <w:pPr>
              <w:spacing w:after="0" w:line="240" w:lineRule="auto"/>
              <w:jc w:val="center"/>
              <w:rPr>
                <w:ins w:id="1161" w:author="Commodore, Sarah" w:date="2023-03-22T16:21:00Z"/>
                <w:rFonts w:ascii="Calibri" w:eastAsia="Times New Roman" w:hAnsi="Calibri" w:cs="Calibri"/>
                <w:color w:val="FF0000"/>
                <w:sz w:val="20"/>
                <w:szCs w:val="20"/>
              </w:rPr>
            </w:pPr>
            <w:ins w:id="1162" w:author="Commodore, Sarah" w:date="2023-03-22T16:21:00Z">
              <w:r w:rsidRPr="00DC2757">
                <w:rPr>
                  <w:rFonts w:ascii="Calibri" w:eastAsia="Times New Roman" w:hAnsi="Calibri" w:cs="Calibri"/>
                  <w:color w:val="FF0000"/>
                  <w:sz w:val="20"/>
                  <w:szCs w:val="20"/>
                </w:rPr>
                <w:t>*</w:t>
              </w:r>
            </w:ins>
          </w:p>
        </w:tc>
      </w:tr>
      <w:tr w:rsidR="00DC2757" w:rsidRPr="00DC2757" w14:paraId="69CC7C97" w14:textId="77777777" w:rsidTr="00DC2757">
        <w:trPr>
          <w:trHeight w:val="260"/>
          <w:ins w:id="1163" w:author="Commodore, Sarah" w:date="2023-03-22T16:21:00Z"/>
        </w:trPr>
        <w:tc>
          <w:tcPr>
            <w:tcW w:w="0" w:type="auto"/>
            <w:tcBorders>
              <w:top w:val="nil"/>
              <w:left w:val="nil"/>
              <w:bottom w:val="nil"/>
              <w:right w:val="nil"/>
            </w:tcBorders>
            <w:shd w:val="clear" w:color="auto" w:fill="auto"/>
            <w:noWrap/>
            <w:vAlign w:val="bottom"/>
            <w:hideMark/>
          </w:tcPr>
          <w:p w14:paraId="5126E69E" w14:textId="77777777" w:rsidR="00DC2757" w:rsidRPr="00DC2757" w:rsidRDefault="00DC2757" w:rsidP="00DC2757">
            <w:pPr>
              <w:spacing w:after="0" w:line="240" w:lineRule="auto"/>
              <w:rPr>
                <w:ins w:id="1164" w:author="Commodore, Sarah" w:date="2023-03-22T16:21:00Z"/>
                <w:rFonts w:ascii="Calibri" w:eastAsia="Times New Roman" w:hAnsi="Calibri" w:cs="Calibri"/>
                <w:color w:val="000000"/>
                <w:sz w:val="20"/>
                <w:szCs w:val="20"/>
              </w:rPr>
            </w:pPr>
            <w:ins w:id="1165" w:author="Commodore, Sarah" w:date="2023-03-22T16:21:00Z">
              <w:r w:rsidRPr="00DC2757">
                <w:rPr>
                  <w:rFonts w:ascii="Calibri" w:eastAsia="Times New Roman" w:hAnsi="Calibri" w:cs="Calibri"/>
                  <w:color w:val="000000"/>
                  <w:sz w:val="20"/>
                  <w:szCs w:val="20"/>
                </w:rPr>
                <w:t>ENSG00000156076.10</w:t>
              </w:r>
            </w:ins>
          </w:p>
        </w:tc>
        <w:tc>
          <w:tcPr>
            <w:tcW w:w="0" w:type="auto"/>
            <w:tcBorders>
              <w:top w:val="nil"/>
              <w:left w:val="nil"/>
              <w:bottom w:val="nil"/>
              <w:right w:val="nil"/>
            </w:tcBorders>
            <w:shd w:val="clear" w:color="auto" w:fill="auto"/>
            <w:noWrap/>
            <w:vAlign w:val="bottom"/>
            <w:hideMark/>
          </w:tcPr>
          <w:p w14:paraId="5C6A2379" w14:textId="77777777" w:rsidR="00DC2757" w:rsidRPr="00DC2757" w:rsidRDefault="00DC2757" w:rsidP="00DC2757">
            <w:pPr>
              <w:spacing w:after="0" w:line="240" w:lineRule="auto"/>
              <w:rPr>
                <w:ins w:id="1166" w:author="Commodore, Sarah" w:date="2023-03-22T16:21:00Z"/>
                <w:rFonts w:ascii="Calibri" w:eastAsia="Times New Roman" w:hAnsi="Calibri" w:cs="Calibri"/>
                <w:color w:val="000000"/>
                <w:sz w:val="20"/>
                <w:szCs w:val="20"/>
              </w:rPr>
            </w:pPr>
            <w:ins w:id="1167" w:author="Commodore, Sarah" w:date="2023-03-22T16:21:00Z">
              <w:r w:rsidRPr="00DC2757">
                <w:rPr>
                  <w:rFonts w:ascii="Calibri" w:eastAsia="Times New Roman" w:hAnsi="Calibri" w:cs="Calibri"/>
                  <w:color w:val="000000"/>
                  <w:sz w:val="20"/>
                  <w:szCs w:val="20"/>
                </w:rPr>
                <w:t>WIF1</w:t>
              </w:r>
            </w:ins>
          </w:p>
        </w:tc>
        <w:tc>
          <w:tcPr>
            <w:tcW w:w="0" w:type="auto"/>
            <w:tcBorders>
              <w:top w:val="nil"/>
              <w:left w:val="nil"/>
              <w:bottom w:val="nil"/>
              <w:right w:val="nil"/>
            </w:tcBorders>
            <w:shd w:val="clear" w:color="auto" w:fill="auto"/>
            <w:noWrap/>
            <w:vAlign w:val="bottom"/>
            <w:hideMark/>
          </w:tcPr>
          <w:p w14:paraId="6EDFBE42" w14:textId="77777777" w:rsidR="00DC2757" w:rsidRPr="00DC2757" w:rsidRDefault="00DC2757" w:rsidP="00DC2757">
            <w:pPr>
              <w:spacing w:after="0" w:line="240" w:lineRule="auto"/>
              <w:jc w:val="center"/>
              <w:rPr>
                <w:ins w:id="1168" w:author="Commodore, Sarah" w:date="2023-03-22T16:21:00Z"/>
                <w:rFonts w:ascii="Calibri" w:eastAsia="Times New Roman" w:hAnsi="Calibri" w:cs="Calibri"/>
                <w:color w:val="000000"/>
                <w:sz w:val="20"/>
                <w:szCs w:val="20"/>
              </w:rPr>
            </w:pPr>
            <w:ins w:id="116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892D9FF" w14:textId="77777777" w:rsidR="00DC2757" w:rsidRPr="00DC2757" w:rsidRDefault="00DC2757" w:rsidP="00DC2757">
            <w:pPr>
              <w:spacing w:after="0" w:line="240" w:lineRule="auto"/>
              <w:jc w:val="center"/>
              <w:rPr>
                <w:ins w:id="1170" w:author="Commodore, Sarah" w:date="2023-03-22T16:21:00Z"/>
                <w:rFonts w:ascii="Calibri" w:eastAsia="Times New Roman" w:hAnsi="Calibri" w:cs="Calibri"/>
                <w:color w:val="000000"/>
                <w:sz w:val="20"/>
                <w:szCs w:val="20"/>
              </w:rPr>
            </w:pPr>
            <w:ins w:id="1171"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54C1D464" w14:textId="77777777" w:rsidR="00DC2757" w:rsidRPr="00DC2757" w:rsidRDefault="00DC2757" w:rsidP="00DC2757">
            <w:pPr>
              <w:spacing w:after="0" w:line="240" w:lineRule="auto"/>
              <w:jc w:val="center"/>
              <w:rPr>
                <w:ins w:id="1172" w:author="Commodore, Sarah" w:date="2023-03-22T16:21:00Z"/>
                <w:rFonts w:ascii="Calibri" w:eastAsia="Times New Roman" w:hAnsi="Calibri" w:cs="Calibri"/>
                <w:color w:val="000000"/>
                <w:sz w:val="20"/>
                <w:szCs w:val="20"/>
              </w:rPr>
            </w:pPr>
            <w:ins w:id="1173"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2AFDE87B" w14:textId="77777777" w:rsidR="00DC2757" w:rsidRPr="00DC2757" w:rsidRDefault="00DC2757" w:rsidP="00DC2757">
            <w:pPr>
              <w:spacing w:after="0" w:line="240" w:lineRule="auto"/>
              <w:jc w:val="center"/>
              <w:rPr>
                <w:ins w:id="1174" w:author="Commodore, Sarah" w:date="2023-03-22T16:21:00Z"/>
                <w:rFonts w:ascii="Calibri" w:eastAsia="Times New Roman" w:hAnsi="Calibri" w:cs="Calibri"/>
                <w:color w:val="FF0000"/>
                <w:sz w:val="20"/>
                <w:szCs w:val="20"/>
              </w:rPr>
            </w:pPr>
            <w:ins w:id="1175" w:author="Commodore, Sarah" w:date="2023-03-22T16:21:00Z">
              <w:r w:rsidRPr="00DC2757">
                <w:rPr>
                  <w:rFonts w:ascii="Calibri" w:eastAsia="Times New Roman" w:hAnsi="Calibri" w:cs="Calibri"/>
                  <w:color w:val="FF0000"/>
                  <w:sz w:val="20"/>
                  <w:szCs w:val="20"/>
                </w:rPr>
                <w:t>*</w:t>
              </w:r>
            </w:ins>
          </w:p>
        </w:tc>
      </w:tr>
      <w:tr w:rsidR="00DC2757" w:rsidRPr="00DC2757" w14:paraId="6307B4DA" w14:textId="77777777" w:rsidTr="00DC2757">
        <w:trPr>
          <w:trHeight w:val="260"/>
          <w:ins w:id="1176" w:author="Commodore, Sarah" w:date="2023-03-22T16:21:00Z"/>
        </w:trPr>
        <w:tc>
          <w:tcPr>
            <w:tcW w:w="0" w:type="auto"/>
            <w:tcBorders>
              <w:top w:val="nil"/>
              <w:left w:val="nil"/>
              <w:bottom w:val="nil"/>
              <w:right w:val="nil"/>
            </w:tcBorders>
            <w:shd w:val="clear" w:color="auto" w:fill="auto"/>
            <w:noWrap/>
            <w:vAlign w:val="bottom"/>
            <w:hideMark/>
          </w:tcPr>
          <w:p w14:paraId="64D498C0" w14:textId="77777777" w:rsidR="00DC2757" w:rsidRPr="00DC2757" w:rsidRDefault="00DC2757" w:rsidP="00DC2757">
            <w:pPr>
              <w:spacing w:after="0" w:line="240" w:lineRule="auto"/>
              <w:rPr>
                <w:ins w:id="1177" w:author="Commodore, Sarah" w:date="2023-03-22T16:21:00Z"/>
                <w:rFonts w:ascii="Calibri" w:eastAsia="Times New Roman" w:hAnsi="Calibri" w:cs="Calibri"/>
                <w:color w:val="000000"/>
                <w:sz w:val="20"/>
                <w:szCs w:val="20"/>
              </w:rPr>
            </w:pPr>
            <w:ins w:id="1178" w:author="Commodore, Sarah" w:date="2023-03-22T16:21:00Z">
              <w:r w:rsidRPr="00DC2757">
                <w:rPr>
                  <w:rFonts w:ascii="Calibri" w:eastAsia="Times New Roman" w:hAnsi="Calibri" w:cs="Calibri"/>
                  <w:color w:val="000000"/>
                  <w:sz w:val="20"/>
                  <w:szCs w:val="20"/>
                </w:rPr>
                <w:t>ENSG00000276842.1</w:t>
              </w:r>
            </w:ins>
          </w:p>
        </w:tc>
        <w:tc>
          <w:tcPr>
            <w:tcW w:w="0" w:type="auto"/>
            <w:tcBorders>
              <w:top w:val="nil"/>
              <w:left w:val="nil"/>
              <w:bottom w:val="nil"/>
              <w:right w:val="nil"/>
            </w:tcBorders>
            <w:shd w:val="clear" w:color="auto" w:fill="auto"/>
            <w:noWrap/>
            <w:vAlign w:val="bottom"/>
            <w:hideMark/>
          </w:tcPr>
          <w:p w14:paraId="4AF4ED2B" w14:textId="77777777" w:rsidR="00DC2757" w:rsidRPr="00DC2757" w:rsidRDefault="00DC2757" w:rsidP="00DC2757">
            <w:pPr>
              <w:spacing w:after="0" w:line="240" w:lineRule="auto"/>
              <w:rPr>
                <w:ins w:id="1179" w:author="Commodore, Sarah" w:date="2023-03-22T16:21:00Z"/>
                <w:rFonts w:ascii="Calibri" w:eastAsia="Times New Roman" w:hAnsi="Calibri" w:cs="Calibri"/>
                <w:color w:val="000000"/>
                <w:sz w:val="20"/>
                <w:szCs w:val="20"/>
              </w:rPr>
            </w:pPr>
            <w:ins w:id="1180" w:author="Commodore, Sarah" w:date="2023-03-22T16:21:00Z">
              <w:r w:rsidRPr="00DC2757">
                <w:rPr>
                  <w:rFonts w:ascii="Calibri" w:eastAsia="Times New Roman" w:hAnsi="Calibri" w:cs="Calibri"/>
                  <w:color w:val="000000"/>
                  <w:sz w:val="20"/>
                  <w:szCs w:val="20"/>
                </w:rPr>
                <w:t>AC023510.2</w:t>
              </w:r>
            </w:ins>
          </w:p>
        </w:tc>
        <w:tc>
          <w:tcPr>
            <w:tcW w:w="0" w:type="auto"/>
            <w:tcBorders>
              <w:top w:val="nil"/>
              <w:left w:val="nil"/>
              <w:bottom w:val="nil"/>
              <w:right w:val="nil"/>
            </w:tcBorders>
            <w:shd w:val="clear" w:color="auto" w:fill="auto"/>
            <w:noWrap/>
            <w:vAlign w:val="bottom"/>
            <w:hideMark/>
          </w:tcPr>
          <w:p w14:paraId="313B6848" w14:textId="77777777" w:rsidR="00DC2757" w:rsidRPr="00DC2757" w:rsidRDefault="00DC2757" w:rsidP="00DC2757">
            <w:pPr>
              <w:spacing w:after="0" w:line="240" w:lineRule="auto"/>
              <w:jc w:val="center"/>
              <w:rPr>
                <w:ins w:id="1181" w:author="Commodore, Sarah" w:date="2023-03-22T16:21:00Z"/>
                <w:rFonts w:ascii="Calibri" w:eastAsia="Times New Roman" w:hAnsi="Calibri" w:cs="Calibri"/>
                <w:color w:val="000000"/>
                <w:sz w:val="20"/>
                <w:szCs w:val="20"/>
              </w:rPr>
            </w:pPr>
            <w:ins w:id="118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F1C6DF1" w14:textId="77777777" w:rsidR="00DC2757" w:rsidRPr="00DC2757" w:rsidRDefault="00DC2757" w:rsidP="00DC2757">
            <w:pPr>
              <w:spacing w:after="0" w:line="240" w:lineRule="auto"/>
              <w:jc w:val="center"/>
              <w:rPr>
                <w:ins w:id="1183" w:author="Commodore, Sarah" w:date="2023-03-22T16:21:00Z"/>
                <w:rFonts w:ascii="Calibri" w:eastAsia="Times New Roman" w:hAnsi="Calibri" w:cs="Calibri"/>
                <w:color w:val="000000"/>
                <w:sz w:val="20"/>
                <w:szCs w:val="20"/>
              </w:rPr>
            </w:pPr>
            <w:ins w:id="1184" w:author="Commodore, Sarah" w:date="2023-03-22T16:21:00Z">
              <w:r w:rsidRPr="00DC2757">
                <w:rPr>
                  <w:rFonts w:ascii="Calibri" w:eastAsia="Times New Roman" w:hAnsi="Calibri" w:cs="Calibri"/>
                  <w:color w:val="000000"/>
                  <w:sz w:val="20"/>
                  <w:szCs w:val="20"/>
                </w:rPr>
                <w:t>6.2E-12</w:t>
              </w:r>
            </w:ins>
          </w:p>
        </w:tc>
        <w:tc>
          <w:tcPr>
            <w:tcW w:w="0" w:type="auto"/>
            <w:tcBorders>
              <w:top w:val="nil"/>
              <w:left w:val="nil"/>
              <w:bottom w:val="nil"/>
              <w:right w:val="nil"/>
            </w:tcBorders>
            <w:shd w:val="clear" w:color="auto" w:fill="auto"/>
            <w:noWrap/>
            <w:vAlign w:val="bottom"/>
            <w:hideMark/>
          </w:tcPr>
          <w:p w14:paraId="10B2A3F3" w14:textId="77777777" w:rsidR="00DC2757" w:rsidRPr="00DC2757" w:rsidRDefault="00DC2757" w:rsidP="00DC2757">
            <w:pPr>
              <w:spacing w:after="0" w:line="240" w:lineRule="auto"/>
              <w:jc w:val="center"/>
              <w:rPr>
                <w:ins w:id="1185" w:author="Commodore, Sarah" w:date="2023-03-22T16:21:00Z"/>
                <w:rFonts w:ascii="Calibri" w:eastAsia="Times New Roman" w:hAnsi="Calibri" w:cs="Calibri"/>
                <w:color w:val="000000"/>
                <w:sz w:val="20"/>
                <w:szCs w:val="20"/>
              </w:rPr>
            </w:pPr>
            <w:ins w:id="1186"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0485C3F" w14:textId="77777777" w:rsidR="00DC2757" w:rsidRPr="00DC2757" w:rsidRDefault="00DC2757" w:rsidP="00DC2757">
            <w:pPr>
              <w:spacing w:after="0" w:line="240" w:lineRule="auto"/>
              <w:jc w:val="center"/>
              <w:rPr>
                <w:ins w:id="1187" w:author="Commodore, Sarah" w:date="2023-03-22T16:21:00Z"/>
                <w:rFonts w:ascii="Calibri" w:eastAsia="Times New Roman" w:hAnsi="Calibri" w:cs="Calibri"/>
                <w:color w:val="FF0000"/>
                <w:sz w:val="20"/>
                <w:szCs w:val="20"/>
              </w:rPr>
            </w:pPr>
            <w:ins w:id="1188" w:author="Commodore, Sarah" w:date="2023-03-22T16:21:00Z">
              <w:r w:rsidRPr="00DC2757">
                <w:rPr>
                  <w:rFonts w:ascii="Calibri" w:eastAsia="Times New Roman" w:hAnsi="Calibri" w:cs="Calibri"/>
                  <w:color w:val="FF0000"/>
                  <w:sz w:val="20"/>
                  <w:szCs w:val="20"/>
                </w:rPr>
                <w:t>*</w:t>
              </w:r>
            </w:ins>
          </w:p>
        </w:tc>
      </w:tr>
      <w:tr w:rsidR="00DC2757" w:rsidRPr="00DC2757" w14:paraId="30B9FDCA" w14:textId="77777777" w:rsidTr="00DC2757">
        <w:trPr>
          <w:trHeight w:val="260"/>
          <w:ins w:id="1189" w:author="Commodore, Sarah" w:date="2023-03-22T16:21:00Z"/>
        </w:trPr>
        <w:tc>
          <w:tcPr>
            <w:tcW w:w="0" w:type="auto"/>
            <w:tcBorders>
              <w:top w:val="nil"/>
              <w:left w:val="nil"/>
              <w:bottom w:val="nil"/>
              <w:right w:val="nil"/>
            </w:tcBorders>
            <w:shd w:val="clear" w:color="auto" w:fill="auto"/>
            <w:noWrap/>
            <w:vAlign w:val="bottom"/>
            <w:hideMark/>
          </w:tcPr>
          <w:p w14:paraId="39B1F27A" w14:textId="77777777" w:rsidR="00DC2757" w:rsidRPr="00DC2757" w:rsidRDefault="00DC2757" w:rsidP="00DC2757">
            <w:pPr>
              <w:spacing w:after="0" w:line="240" w:lineRule="auto"/>
              <w:rPr>
                <w:ins w:id="1190" w:author="Commodore, Sarah" w:date="2023-03-22T16:21:00Z"/>
                <w:rFonts w:ascii="Calibri" w:eastAsia="Times New Roman" w:hAnsi="Calibri" w:cs="Calibri"/>
                <w:color w:val="000000"/>
                <w:sz w:val="20"/>
                <w:szCs w:val="20"/>
              </w:rPr>
            </w:pPr>
            <w:ins w:id="1191" w:author="Commodore, Sarah" w:date="2023-03-22T16:21:00Z">
              <w:r w:rsidRPr="00DC2757">
                <w:rPr>
                  <w:rFonts w:ascii="Calibri" w:eastAsia="Times New Roman" w:hAnsi="Calibri" w:cs="Calibri"/>
                  <w:color w:val="000000"/>
                  <w:sz w:val="20"/>
                  <w:szCs w:val="20"/>
                </w:rPr>
                <w:t>ENSG00000203734.13</w:t>
              </w:r>
            </w:ins>
          </w:p>
        </w:tc>
        <w:tc>
          <w:tcPr>
            <w:tcW w:w="0" w:type="auto"/>
            <w:tcBorders>
              <w:top w:val="nil"/>
              <w:left w:val="nil"/>
              <w:bottom w:val="nil"/>
              <w:right w:val="nil"/>
            </w:tcBorders>
            <w:shd w:val="clear" w:color="auto" w:fill="auto"/>
            <w:noWrap/>
            <w:vAlign w:val="bottom"/>
            <w:hideMark/>
          </w:tcPr>
          <w:p w14:paraId="7AAFFFA5" w14:textId="77777777" w:rsidR="00DC2757" w:rsidRPr="00DC2757" w:rsidRDefault="00DC2757" w:rsidP="00DC2757">
            <w:pPr>
              <w:spacing w:after="0" w:line="240" w:lineRule="auto"/>
              <w:rPr>
                <w:ins w:id="1192" w:author="Commodore, Sarah" w:date="2023-03-22T16:21:00Z"/>
                <w:rFonts w:ascii="Calibri" w:eastAsia="Times New Roman" w:hAnsi="Calibri" w:cs="Calibri"/>
                <w:color w:val="000000"/>
                <w:sz w:val="20"/>
                <w:szCs w:val="20"/>
              </w:rPr>
            </w:pPr>
            <w:ins w:id="1193" w:author="Commodore, Sarah" w:date="2023-03-22T16:21:00Z">
              <w:r w:rsidRPr="00DC2757">
                <w:rPr>
                  <w:rFonts w:ascii="Calibri" w:eastAsia="Times New Roman" w:hAnsi="Calibri" w:cs="Calibri"/>
                  <w:color w:val="000000"/>
                  <w:sz w:val="20"/>
                  <w:szCs w:val="20"/>
                </w:rPr>
                <w:t>ECT2L</w:t>
              </w:r>
            </w:ins>
          </w:p>
        </w:tc>
        <w:tc>
          <w:tcPr>
            <w:tcW w:w="0" w:type="auto"/>
            <w:tcBorders>
              <w:top w:val="nil"/>
              <w:left w:val="nil"/>
              <w:bottom w:val="nil"/>
              <w:right w:val="nil"/>
            </w:tcBorders>
            <w:shd w:val="clear" w:color="auto" w:fill="auto"/>
            <w:noWrap/>
            <w:vAlign w:val="bottom"/>
            <w:hideMark/>
          </w:tcPr>
          <w:p w14:paraId="4CEF482A" w14:textId="77777777" w:rsidR="00DC2757" w:rsidRPr="00DC2757" w:rsidRDefault="00DC2757" w:rsidP="00DC2757">
            <w:pPr>
              <w:spacing w:after="0" w:line="240" w:lineRule="auto"/>
              <w:jc w:val="center"/>
              <w:rPr>
                <w:ins w:id="1194" w:author="Commodore, Sarah" w:date="2023-03-22T16:21:00Z"/>
                <w:rFonts w:ascii="Calibri" w:eastAsia="Times New Roman" w:hAnsi="Calibri" w:cs="Calibri"/>
                <w:color w:val="000000"/>
                <w:sz w:val="20"/>
                <w:szCs w:val="20"/>
              </w:rPr>
            </w:pPr>
            <w:ins w:id="119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12B04A67" w14:textId="77777777" w:rsidR="00DC2757" w:rsidRPr="00DC2757" w:rsidRDefault="00DC2757" w:rsidP="00DC2757">
            <w:pPr>
              <w:spacing w:after="0" w:line="240" w:lineRule="auto"/>
              <w:jc w:val="center"/>
              <w:rPr>
                <w:ins w:id="1196" w:author="Commodore, Sarah" w:date="2023-03-22T16:21:00Z"/>
                <w:rFonts w:ascii="Calibri" w:eastAsia="Times New Roman" w:hAnsi="Calibri" w:cs="Calibri"/>
                <w:color w:val="000000"/>
                <w:sz w:val="20"/>
                <w:szCs w:val="20"/>
              </w:rPr>
            </w:pPr>
            <w:ins w:id="1197" w:author="Commodore, Sarah" w:date="2023-03-22T16:21:00Z">
              <w:r w:rsidRPr="00DC2757">
                <w:rPr>
                  <w:rFonts w:ascii="Calibri" w:eastAsia="Times New Roman" w:hAnsi="Calibri" w:cs="Calibri"/>
                  <w:color w:val="000000"/>
                  <w:sz w:val="20"/>
                  <w:szCs w:val="20"/>
                </w:rPr>
                <w:t>9.3E-13</w:t>
              </w:r>
            </w:ins>
          </w:p>
        </w:tc>
        <w:tc>
          <w:tcPr>
            <w:tcW w:w="0" w:type="auto"/>
            <w:tcBorders>
              <w:top w:val="nil"/>
              <w:left w:val="nil"/>
              <w:bottom w:val="nil"/>
              <w:right w:val="nil"/>
            </w:tcBorders>
            <w:shd w:val="clear" w:color="auto" w:fill="auto"/>
            <w:noWrap/>
            <w:vAlign w:val="bottom"/>
            <w:hideMark/>
          </w:tcPr>
          <w:p w14:paraId="10230E6A" w14:textId="77777777" w:rsidR="00DC2757" w:rsidRPr="00DC2757" w:rsidRDefault="00DC2757" w:rsidP="00DC2757">
            <w:pPr>
              <w:spacing w:after="0" w:line="240" w:lineRule="auto"/>
              <w:jc w:val="center"/>
              <w:rPr>
                <w:ins w:id="1198" w:author="Commodore, Sarah" w:date="2023-03-22T16:21:00Z"/>
                <w:rFonts w:ascii="Calibri" w:eastAsia="Times New Roman" w:hAnsi="Calibri" w:cs="Calibri"/>
                <w:color w:val="000000"/>
                <w:sz w:val="20"/>
                <w:szCs w:val="20"/>
              </w:rPr>
            </w:pPr>
            <w:ins w:id="1199"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BECA671" w14:textId="77777777" w:rsidR="00DC2757" w:rsidRPr="00DC2757" w:rsidRDefault="00DC2757" w:rsidP="00DC2757">
            <w:pPr>
              <w:spacing w:after="0" w:line="240" w:lineRule="auto"/>
              <w:jc w:val="center"/>
              <w:rPr>
                <w:ins w:id="1200" w:author="Commodore, Sarah" w:date="2023-03-22T16:21:00Z"/>
                <w:rFonts w:ascii="Calibri" w:eastAsia="Times New Roman" w:hAnsi="Calibri" w:cs="Calibri"/>
                <w:color w:val="FF0000"/>
                <w:sz w:val="20"/>
                <w:szCs w:val="20"/>
              </w:rPr>
            </w:pPr>
            <w:ins w:id="1201" w:author="Commodore, Sarah" w:date="2023-03-22T16:21:00Z">
              <w:r w:rsidRPr="00DC2757">
                <w:rPr>
                  <w:rFonts w:ascii="Calibri" w:eastAsia="Times New Roman" w:hAnsi="Calibri" w:cs="Calibri"/>
                  <w:color w:val="FF0000"/>
                  <w:sz w:val="20"/>
                  <w:szCs w:val="20"/>
                </w:rPr>
                <w:t>*</w:t>
              </w:r>
            </w:ins>
          </w:p>
        </w:tc>
      </w:tr>
      <w:tr w:rsidR="00DC2757" w:rsidRPr="00DC2757" w14:paraId="02C120E0" w14:textId="77777777" w:rsidTr="00DC2757">
        <w:trPr>
          <w:trHeight w:val="260"/>
          <w:ins w:id="1202" w:author="Commodore, Sarah" w:date="2023-03-22T16:21:00Z"/>
        </w:trPr>
        <w:tc>
          <w:tcPr>
            <w:tcW w:w="0" w:type="auto"/>
            <w:tcBorders>
              <w:top w:val="nil"/>
              <w:left w:val="nil"/>
              <w:bottom w:val="nil"/>
              <w:right w:val="nil"/>
            </w:tcBorders>
            <w:shd w:val="clear" w:color="auto" w:fill="auto"/>
            <w:noWrap/>
            <w:vAlign w:val="bottom"/>
            <w:hideMark/>
          </w:tcPr>
          <w:p w14:paraId="6A4A05D2" w14:textId="77777777" w:rsidR="00DC2757" w:rsidRPr="00DC2757" w:rsidRDefault="00DC2757" w:rsidP="00DC2757">
            <w:pPr>
              <w:spacing w:after="0" w:line="240" w:lineRule="auto"/>
              <w:rPr>
                <w:ins w:id="1203" w:author="Commodore, Sarah" w:date="2023-03-22T16:21:00Z"/>
                <w:rFonts w:ascii="Calibri" w:eastAsia="Times New Roman" w:hAnsi="Calibri" w:cs="Calibri"/>
                <w:color w:val="000000"/>
                <w:sz w:val="20"/>
                <w:szCs w:val="20"/>
              </w:rPr>
            </w:pPr>
            <w:ins w:id="1204" w:author="Commodore, Sarah" w:date="2023-03-22T16:21:00Z">
              <w:r w:rsidRPr="00DC2757">
                <w:rPr>
                  <w:rFonts w:ascii="Calibri" w:eastAsia="Times New Roman" w:hAnsi="Calibri" w:cs="Calibri"/>
                  <w:color w:val="000000"/>
                  <w:sz w:val="20"/>
                  <w:szCs w:val="20"/>
                </w:rPr>
                <w:t>ENSG00000109182.12</w:t>
              </w:r>
            </w:ins>
          </w:p>
        </w:tc>
        <w:tc>
          <w:tcPr>
            <w:tcW w:w="0" w:type="auto"/>
            <w:tcBorders>
              <w:top w:val="nil"/>
              <w:left w:val="nil"/>
              <w:bottom w:val="nil"/>
              <w:right w:val="nil"/>
            </w:tcBorders>
            <w:shd w:val="clear" w:color="auto" w:fill="auto"/>
            <w:noWrap/>
            <w:vAlign w:val="bottom"/>
            <w:hideMark/>
          </w:tcPr>
          <w:p w14:paraId="34CE4885" w14:textId="77777777" w:rsidR="00DC2757" w:rsidRPr="00DC2757" w:rsidRDefault="00DC2757" w:rsidP="00DC2757">
            <w:pPr>
              <w:spacing w:after="0" w:line="240" w:lineRule="auto"/>
              <w:rPr>
                <w:ins w:id="1205" w:author="Commodore, Sarah" w:date="2023-03-22T16:21:00Z"/>
                <w:rFonts w:ascii="Calibri" w:eastAsia="Times New Roman" w:hAnsi="Calibri" w:cs="Calibri"/>
                <w:color w:val="000000"/>
                <w:sz w:val="20"/>
                <w:szCs w:val="20"/>
              </w:rPr>
            </w:pPr>
            <w:ins w:id="1206" w:author="Commodore, Sarah" w:date="2023-03-22T16:21:00Z">
              <w:r w:rsidRPr="00DC2757">
                <w:rPr>
                  <w:rFonts w:ascii="Calibri" w:eastAsia="Times New Roman" w:hAnsi="Calibri" w:cs="Calibri"/>
                  <w:color w:val="000000"/>
                  <w:sz w:val="20"/>
                  <w:szCs w:val="20"/>
                </w:rPr>
                <w:t>CWH43</w:t>
              </w:r>
            </w:ins>
          </w:p>
        </w:tc>
        <w:tc>
          <w:tcPr>
            <w:tcW w:w="0" w:type="auto"/>
            <w:tcBorders>
              <w:top w:val="nil"/>
              <w:left w:val="nil"/>
              <w:bottom w:val="nil"/>
              <w:right w:val="nil"/>
            </w:tcBorders>
            <w:shd w:val="clear" w:color="auto" w:fill="auto"/>
            <w:noWrap/>
            <w:vAlign w:val="bottom"/>
            <w:hideMark/>
          </w:tcPr>
          <w:p w14:paraId="68C0DA20" w14:textId="77777777" w:rsidR="00DC2757" w:rsidRPr="00DC2757" w:rsidRDefault="00DC2757" w:rsidP="00DC2757">
            <w:pPr>
              <w:spacing w:after="0" w:line="240" w:lineRule="auto"/>
              <w:jc w:val="center"/>
              <w:rPr>
                <w:ins w:id="1207" w:author="Commodore, Sarah" w:date="2023-03-22T16:21:00Z"/>
                <w:rFonts w:ascii="Calibri" w:eastAsia="Times New Roman" w:hAnsi="Calibri" w:cs="Calibri"/>
                <w:color w:val="000000"/>
                <w:sz w:val="20"/>
                <w:szCs w:val="20"/>
              </w:rPr>
            </w:pPr>
            <w:ins w:id="120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97CE63A" w14:textId="77777777" w:rsidR="00DC2757" w:rsidRPr="00DC2757" w:rsidRDefault="00DC2757" w:rsidP="00DC2757">
            <w:pPr>
              <w:spacing w:after="0" w:line="240" w:lineRule="auto"/>
              <w:jc w:val="center"/>
              <w:rPr>
                <w:ins w:id="1209" w:author="Commodore, Sarah" w:date="2023-03-22T16:21:00Z"/>
                <w:rFonts w:ascii="Calibri" w:eastAsia="Times New Roman" w:hAnsi="Calibri" w:cs="Calibri"/>
                <w:color w:val="000000"/>
                <w:sz w:val="20"/>
                <w:szCs w:val="20"/>
              </w:rPr>
            </w:pPr>
            <w:ins w:id="1210"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799086D" w14:textId="77777777" w:rsidR="00DC2757" w:rsidRPr="00DC2757" w:rsidRDefault="00DC2757" w:rsidP="00DC2757">
            <w:pPr>
              <w:spacing w:after="0" w:line="240" w:lineRule="auto"/>
              <w:jc w:val="center"/>
              <w:rPr>
                <w:ins w:id="1211" w:author="Commodore, Sarah" w:date="2023-03-22T16:21:00Z"/>
                <w:rFonts w:ascii="Calibri" w:eastAsia="Times New Roman" w:hAnsi="Calibri" w:cs="Calibri"/>
                <w:color w:val="000000"/>
                <w:sz w:val="20"/>
                <w:szCs w:val="20"/>
              </w:rPr>
            </w:pPr>
            <w:ins w:id="1212"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24E510C5" w14:textId="77777777" w:rsidR="00DC2757" w:rsidRPr="00DC2757" w:rsidRDefault="00DC2757" w:rsidP="00DC2757">
            <w:pPr>
              <w:spacing w:after="0" w:line="240" w:lineRule="auto"/>
              <w:jc w:val="center"/>
              <w:rPr>
                <w:ins w:id="1213" w:author="Commodore, Sarah" w:date="2023-03-22T16:21:00Z"/>
                <w:rFonts w:ascii="Calibri" w:eastAsia="Times New Roman" w:hAnsi="Calibri" w:cs="Calibri"/>
                <w:color w:val="FF0000"/>
                <w:sz w:val="20"/>
                <w:szCs w:val="20"/>
              </w:rPr>
            </w:pPr>
            <w:ins w:id="1214" w:author="Commodore, Sarah" w:date="2023-03-22T16:21:00Z">
              <w:r w:rsidRPr="00DC2757">
                <w:rPr>
                  <w:rFonts w:ascii="Calibri" w:eastAsia="Times New Roman" w:hAnsi="Calibri" w:cs="Calibri"/>
                  <w:color w:val="FF0000"/>
                  <w:sz w:val="20"/>
                  <w:szCs w:val="20"/>
                </w:rPr>
                <w:t>*</w:t>
              </w:r>
            </w:ins>
          </w:p>
        </w:tc>
      </w:tr>
      <w:tr w:rsidR="00DC2757" w:rsidRPr="00DC2757" w14:paraId="21B7B457" w14:textId="77777777" w:rsidTr="00DC2757">
        <w:trPr>
          <w:trHeight w:val="260"/>
          <w:ins w:id="1215" w:author="Commodore, Sarah" w:date="2023-03-22T16:21:00Z"/>
        </w:trPr>
        <w:tc>
          <w:tcPr>
            <w:tcW w:w="0" w:type="auto"/>
            <w:tcBorders>
              <w:top w:val="nil"/>
              <w:left w:val="nil"/>
              <w:bottom w:val="nil"/>
              <w:right w:val="nil"/>
            </w:tcBorders>
            <w:shd w:val="clear" w:color="auto" w:fill="auto"/>
            <w:noWrap/>
            <w:vAlign w:val="bottom"/>
            <w:hideMark/>
          </w:tcPr>
          <w:p w14:paraId="4616D38B" w14:textId="77777777" w:rsidR="00DC2757" w:rsidRPr="00DC2757" w:rsidRDefault="00DC2757" w:rsidP="00DC2757">
            <w:pPr>
              <w:spacing w:after="0" w:line="240" w:lineRule="auto"/>
              <w:rPr>
                <w:ins w:id="1216" w:author="Commodore, Sarah" w:date="2023-03-22T16:21:00Z"/>
                <w:rFonts w:ascii="Calibri" w:eastAsia="Times New Roman" w:hAnsi="Calibri" w:cs="Calibri"/>
                <w:color w:val="000000"/>
                <w:sz w:val="20"/>
                <w:szCs w:val="20"/>
              </w:rPr>
            </w:pPr>
            <w:ins w:id="1217" w:author="Commodore, Sarah" w:date="2023-03-22T16:21:00Z">
              <w:r w:rsidRPr="00DC2757">
                <w:rPr>
                  <w:rFonts w:ascii="Calibri" w:eastAsia="Times New Roman" w:hAnsi="Calibri" w:cs="Calibri"/>
                  <w:color w:val="000000"/>
                  <w:sz w:val="20"/>
                  <w:szCs w:val="20"/>
                </w:rPr>
                <w:t>ENSG00000160188.10</w:t>
              </w:r>
            </w:ins>
          </w:p>
        </w:tc>
        <w:tc>
          <w:tcPr>
            <w:tcW w:w="0" w:type="auto"/>
            <w:tcBorders>
              <w:top w:val="nil"/>
              <w:left w:val="nil"/>
              <w:bottom w:val="nil"/>
              <w:right w:val="nil"/>
            </w:tcBorders>
            <w:shd w:val="clear" w:color="auto" w:fill="auto"/>
            <w:noWrap/>
            <w:vAlign w:val="bottom"/>
            <w:hideMark/>
          </w:tcPr>
          <w:p w14:paraId="74BE4EBE" w14:textId="77777777" w:rsidR="00DC2757" w:rsidRPr="00DC2757" w:rsidRDefault="00DC2757" w:rsidP="00DC2757">
            <w:pPr>
              <w:spacing w:after="0" w:line="240" w:lineRule="auto"/>
              <w:rPr>
                <w:ins w:id="1218" w:author="Commodore, Sarah" w:date="2023-03-22T16:21:00Z"/>
                <w:rFonts w:ascii="Calibri" w:eastAsia="Times New Roman" w:hAnsi="Calibri" w:cs="Calibri"/>
                <w:color w:val="000000"/>
                <w:sz w:val="20"/>
                <w:szCs w:val="20"/>
              </w:rPr>
            </w:pPr>
            <w:ins w:id="1219" w:author="Commodore, Sarah" w:date="2023-03-22T16:21:00Z">
              <w:r w:rsidRPr="00DC2757">
                <w:rPr>
                  <w:rFonts w:ascii="Calibri" w:eastAsia="Times New Roman" w:hAnsi="Calibri" w:cs="Calibri"/>
                  <w:color w:val="000000"/>
                  <w:sz w:val="20"/>
                  <w:szCs w:val="20"/>
                </w:rPr>
                <w:t>RSPH1</w:t>
              </w:r>
            </w:ins>
          </w:p>
        </w:tc>
        <w:tc>
          <w:tcPr>
            <w:tcW w:w="0" w:type="auto"/>
            <w:tcBorders>
              <w:top w:val="nil"/>
              <w:left w:val="nil"/>
              <w:bottom w:val="nil"/>
              <w:right w:val="nil"/>
            </w:tcBorders>
            <w:shd w:val="clear" w:color="auto" w:fill="auto"/>
            <w:noWrap/>
            <w:vAlign w:val="bottom"/>
            <w:hideMark/>
          </w:tcPr>
          <w:p w14:paraId="43DFB84C" w14:textId="77777777" w:rsidR="00DC2757" w:rsidRPr="00DC2757" w:rsidRDefault="00DC2757" w:rsidP="00DC2757">
            <w:pPr>
              <w:spacing w:after="0" w:line="240" w:lineRule="auto"/>
              <w:jc w:val="center"/>
              <w:rPr>
                <w:ins w:id="1220" w:author="Commodore, Sarah" w:date="2023-03-22T16:21:00Z"/>
                <w:rFonts w:ascii="Calibri" w:eastAsia="Times New Roman" w:hAnsi="Calibri" w:cs="Calibri"/>
                <w:color w:val="000000"/>
                <w:sz w:val="20"/>
                <w:szCs w:val="20"/>
              </w:rPr>
            </w:pPr>
            <w:ins w:id="122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8AE1D63" w14:textId="77777777" w:rsidR="00DC2757" w:rsidRPr="00DC2757" w:rsidRDefault="00DC2757" w:rsidP="00DC2757">
            <w:pPr>
              <w:spacing w:after="0" w:line="240" w:lineRule="auto"/>
              <w:jc w:val="center"/>
              <w:rPr>
                <w:ins w:id="1222" w:author="Commodore, Sarah" w:date="2023-03-22T16:21:00Z"/>
                <w:rFonts w:ascii="Calibri" w:eastAsia="Times New Roman" w:hAnsi="Calibri" w:cs="Calibri"/>
                <w:color w:val="000000"/>
                <w:sz w:val="20"/>
                <w:szCs w:val="20"/>
              </w:rPr>
            </w:pPr>
            <w:ins w:id="1223" w:author="Commodore, Sarah" w:date="2023-03-22T16:21:00Z">
              <w:r w:rsidRPr="00DC2757">
                <w:rPr>
                  <w:rFonts w:ascii="Calibri" w:eastAsia="Times New Roman" w:hAnsi="Calibri" w:cs="Calibri"/>
                  <w:color w:val="000000"/>
                  <w:sz w:val="20"/>
                  <w:szCs w:val="20"/>
                </w:rPr>
                <w:t>2.5E-14</w:t>
              </w:r>
            </w:ins>
          </w:p>
        </w:tc>
        <w:tc>
          <w:tcPr>
            <w:tcW w:w="0" w:type="auto"/>
            <w:tcBorders>
              <w:top w:val="nil"/>
              <w:left w:val="nil"/>
              <w:bottom w:val="nil"/>
              <w:right w:val="nil"/>
            </w:tcBorders>
            <w:shd w:val="clear" w:color="auto" w:fill="auto"/>
            <w:noWrap/>
            <w:vAlign w:val="bottom"/>
            <w:hideMark/>
          </w:tcPr>
          <w:p w14:paraId="4AAA60BE" w14:textId="77777777" w:rsidR="00DC2757" w:rsidRPr="00DC2757" w:rsidRDefault="00DC2757" w:rsidP="00DC2757">
            <w:pPr>
              <w:spacing w:after="0" w:line="240" w:lineRule="auto"/>
              <w:jc w:val="center"/>
              <w:rPr>
                <w:ins w:id="1224" w:author="Commodore, Sarah" w:date="2023-03-22T16:21:00Z"/>
                <w:rFonts w:ascii="Calibri" w:eastAsia="Times New Roman" w:hAnsi="Calibri" w:cs="Calibri"/>
                <w:color w:val="000000"/>
                <w:sz w:val="20"/>
                <w:szCs w:val="20"/>
              </w:rPr>
            </w:pPr>
            <w:ins w:id="1225" w:author="Commodore, Sarah" w:date="2023-03-22T16:21:00Z">
              <w:r w:rsidRPr="00DC2757">
                <w:rPr>
                  <w:rFonts w:ascii="Calibri" w:eastAsia="Times New Roman" w:hAnsi="Calibri" w:cs="Calibri"/>
                  <w:color w:val="000000"/>
                  <w:sz w:val="20"/>
                  <w:szCs w:val="20"/>
                </w:rPr>
                <w:t>1.5E-12</w:t>
              </w:r>
            </w:ins>
          </w:p>
        </w:tc>
        <w:tc>
          <w:tcPr>
            <w:tcW w:w="0" w:type="auto"/>
            <w:tcBorders>
              <w:top w:val="nil"/>
              <w:left w:val="nil"/>
              <w:bottom w:val="nil"/>
              <w:right w:val="nil"/>
            </w:tcBorders>
            <w:shd w:val="clear" w:color="auto" w:fill="auto"/>
            <w:noWrap/>
            <w:vAlign w:val="bottom"/>
            <w:hideMark/>
          </w:tcPr>
          <w:p w14:paraId="054E2395" w14:textId="77777777" w:rsidR="00DC2757" w:rsidRPr="00DC2757" w:rsidRDefault="00DC2757" w:rsidP="00DC2757">
            <w:pPr>
              <w:spacing w:after="0" w:line="240" w:lineRule="auto"/>
              <w:jc w:val="center"/>
              <w:rPr>
                <w:ins w:id="1226" w:author="Commodore, Sarah" w:date="2023-03-22T16:21:00Z"/>
                <w:rFonts w:ascii="Calibri" w:eastAsia="Times New Roman" w:hAnsi="Calibri" w:cs="Calibri"/>
                <w:color w:val="FF0000"/>
                <w:sz w:val="20"/>
                <w:szCs w:val="20"/>
              </w:rPr>
            </w:pPr>
            <w:ins w:id="1227" w:author="Commodore, Sarah" w:date="2023-03-22T16:21:00Z">
              <w:r w:rsidRPr="00DC2757">
                <w:rPr>
                  <w:rFonts w:ascii="Calibri" w:eastAsia="Times New Roman" w:hAnsi="Calibri" w:cs="Calibri"/>
                  <w:color w:val="FF0000"/>
                  <w:sz w:val="20"/>
                  <w:szCs w:val="20"/>
                </w:rPr>
                <w:t>*</w:t>
              </w:r>
            </w:ins>
          </w:p>
        </w:tc>
      </w:tr>
      <w:tr w:rsidR="00DC2757" w:rsidRPr="00DC2757" w14:paraId="46F11AA8" w14:textId="77777777" w:rsidTr="00DC2757">
        <w:trPr>
          <w:trHeight w:val="260"/>
          <w:ins w:id="1228" w:author="Commodore, Sarah" w:date="2023-03-22T16:21:00Z"/>
        </w:trPr>
        <w:tc>
          <w:tcPr>
            <w:tcW w:w="0" w:type="auto"/>
            <w:tcBorders>
              <w:top w:val="nil"/>
              <w:left w:val="nil"/>
              <w:bottom w:val="nil"/>
              <w:right w:val="nil"/>
            </w:tcBorders>
            <w:shd w:val="clear" w:color="auto" w:fill="auto"/>
            <w:noWrap/>
            <w:vAlign w:val="bottom"/>
            <w:hideMark/>
          </w:tcPr>
          <w:p w14:paraId="1F8E43B3" w14:textId="77777777" w:rsidR="00DC2757" w:rsidRPr="00DC2757" w:rsidRDefault="00DC2757" w:rsidP="00DC2757">
            <w:pPr>
              <w:spacing w:after="0" w:line="240" w:lineRule="auto"/>
              <w:rPr>
                <w:ins w:id="1229" w:author="Commodore, Sarah" w:date="2023-03-22T16:21:00Z"/>
                <w:rFonts w:ascii="Calibri" w:eastAsia="Times New Roman" w:hAnsi="Calibri" w:cs="Calibri"/>
                <w:color w:val="000000"/>
                <w:sz w:val="20"/>
                <w:szCs w:val="20"/>
              </w:rPr>
            </w:pPr>
            <w:ins w:id="1230" w:author="Commodore, Sarah" w:date="2023-03-22T16:21:00Z">
              <w:r w:rsidRPr="00DC2757">
                <w:rPr>
                  <w:rFonts w:ascii="Calibri" w:eastAsia="Times New Roman" w:hAnsi="Calibri" w:cs="Calibri"/>
                  <w:color w:val="000000"/>
                  <w:sz w:val="20"/>
                  <w:szCs w:val="20"/>
                </w:rPr>
                <w:t>ENSG00000230710.2</w:t>
              </w:r>
            </w:ins>
          </w:p>
        </w:tc>
        <w:tc>
          <w:tcPr>
            <w:tcW w:w="0" w:type="auto"/>
            <w:tcBorders>
              <w:top w:val="nil"/>
              <w:left w:val="nil"/>
              <w:bottom w:val="nil"/>
              <w:right w:val="nil"/>
            </w:tcBorders>
            <w:shd w:val="clear" w:color="auto" w:fill="auto"/>
            <w:noWrap/>
            <w:vAlign w:val="bottom"/>
            <w:hideMark/>
          </w:tcPr>
          <w:p w14:paraId="2FC7F88E" w14:textId="77777777" w:rsidR="00DC2757" w:rsidRPr="00DC2757" w:rsidRDefault="00DC2757" w:rsidP="00DC2757">
            <w:pPr>
              <w:spacing w:after="0" w:line="240" w:lineRule="auto"/>
              <w:rPr>
                <w:ins w:id="1231" w:author="Commodore, Sarah" w:date="2023-03-22T16:21:00Z"/>
                <w:rFonts w:ascii="Calibri" w:eastAsia="Times New Roman" w:hAnsi="Calibri" w:cs="Calibri"/>
                <w:color w:val="000000"/>
                <w:sz w:val="20"/>
                <w:szCs w:val="20"/>
              </w:rPr>
            </w:pPr>
            <w:ins w:id="1232" w:author="Commodore, Sarah" w:date="2023-03-22T16:21:00Z">
              <w:r w:rsidRPr="00DC2757">
                <w:rPr>
                  <w:rFonts w:ascii="Calibri" w:eastAsia="Times New Roman" w:hAnsi="Calibri" w:cs="Calibri"/>
                  <w:color w:val="000000"/>
                  <w:sz w:val="20"/>
                  <w:szCs w:val="20"/>
                </w:rPr>
                <w:t>LINC00332</w:t>
              </w:r>
            </w:ins>
          </w:p>
        </w:tc>
        <w:tc>
          <w:tcPr>
            <w:tcW w:w="0" w:type="auto"/>
            <w:tcBorders>
              <w:top w:val="nil"/>
              <w:left w:val="nil"/>
              <w:bottom w:val="nil"/>
              <w:right w:val="nil"/>
            </w:tcBorders>
            <w:shd w:val="clear" w:color="auto" w:fill="auto"/>
            <w:noWrap/>
            <w:vAlign w:val="bottom"/>
            <w:hideMark/>
          </w:tcPr>
          <w:p w14:paraId="259720DA" w14:textId="77777777" w:rsidR="00DC2757" w:rsidRPr="00DC2757" w:rsidRDefault="00DC2757" w:rsidP="00DC2757">
            <w:pPr>
              <w:spacing w:after="0" w:line="240" w:lineRule="auto"/>
              <w:jc w:val="center"/>
              <w:rPr>
                <w:ins w:id="1233" w:author="Commodore, Sarah" w:date="2023-03-22T16:21:00Z"/>
                <w:rFonts w:ascii="Calibri" w:eastAsia="Times New Roman" w:hAnsi="Calibri" w:cs="Calibri"/>
                <w:color w:val="000000"/>
                <w:sz w:val="20"/>
                <w:szCs w:val="20"/>
              </w:rPr>
            </w:pPr>
            <w:ins w:id="123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1D406B1" w14:textId="77777777" w:rsidR="00DC2757" w:rsidRPr="00DC2757" w:rsidRDefault="00DC2757" w:rsidP="00DC2757">
            <w:pPr>
              <w:spacing w:after="0" w:line="240" w:lineRule="auto"/>
              <w:jc w:val="center"/>
              <w:rPr>
                <w:ins w:id="1235" w:author="Commodore, Sarah" w:date="2023-03-22T16:21:00Z"/>
                <w:rFonts w:ascii="Calibri" w:eastAsia="Times New Roman" w:hAnsi="Calibri" w:cs="Calibri"/>
                <w:color w:val="000000"/>
                <w:sz w:val="20"/>
                <w:szCs w:val="20"/>
              </w:rPr>
            </w:pPr>
            <w:ins w:id="1236"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2E117052" w14:textId="77777777" w:rsidR="00DC2757" w:rsidRPr="00DC2757" w:rsidRDefault="00DC2757" w:rsidP="00DC2757">
            <w:pPr>
              <w:spacing w:after="0" w:line="240" w:lineRule="auto"/>
              <w:jc w:val="center"/>
              <w:rPr>
                <w:ins w:id="1237" w:author="Commodore, Sarah" w:date="2023-03-22T16:21:00Z"/>
                <w:rFonts w:ascii="Calibri" w:eastAsia="Times New Roman" w:hAnsi="Calibri" w:cs="Calibri"/>
                <w:color w:val="000000"/>
                <w:sz w:val="20"/>
                <w:szCs w:val="20"/>
              </w:rPr>
            </w:pPr>
            <w:ins w:id="1238"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E0EC038" w14:textId="77777777" w:rsidR="00DC2757" w:rsidRPr="00DC2757" w:rsidRDefault="00DC2757" w:rsidP="00DC2757">
            <w:pPr>
              <w:spacing w:after="0" w:line="240" w:lineRule="auto"/>
              <w:jc w:val="center"/>
              <w:rPr>
                <w:ins w:id="1239" w:author="Commodore, Sarah" w:date="2023-03-22T16:21:00Z"/>
                <w:rFonts w:ascii="Calibri" w:eastAsia="Times New Roman" w:hAnsi="Calibri" w:cs="Calibri"/>
                <w:color w:val="FF0000"/>
                <w:sz w:val="20"/>
                <w:szCs w:val="20"/>
              </w:rPr>
            </w:pPr>
            <w:ins w:id="1240" w:author="Commodore, Sarah" w:date="2023-03-22T16:21:00Z">
              <w:r w:rsidRPr="00DC2757">
                <w:rPr>
                  <w:rFonts w:ascii="Calibri" w:eastAsia="Times New Roman" w:hAnsi="Calibri" w:cs="Calibri"/>
                  <w:color w:val="FF0000"/>
                  <w:sz w:val="20"/>
                  <w:szCs w:val="20"/>
                </w:rPr>
                <w:t>*</w:t>
              </w:r>
            </w:ins>
          </w:p>
        </w:tc>
      </w:tr>
      <w:tr w:rsidR="00DC2757" w:rsidRPr="00DC2757" w14:paraId="0EFEF733" w14:textId="77777777" w:rsidTr="00DC2757">
        <w:trPr>
          <w:trHeight w:val="260"/>
          <w:ins w:id="1241" w:author="Commodore, Sarah" w:date="2023-03-22T16:21:00Z"/>
        </w:trPr>
        <w:tc>
          <w:tcPr>
            <w:tcW w:w="0" w:type="auto"/>
            <w:tcBorders>
              <w:top w:val="nil"/>
              <w:left w:val="nil"/>
              <w:bottom w:val="nil"/>
              <w:right w:val="nil"/>
            </w:tcBorders>
            <w:shd w:val="clear" w:color="auto" w:fill="auto"/>
            <w:noWrap/>
            <w:vAlign w:val="bottom"/>
            <w:hideMark/>
          </w:tcPr>
          <w:p w14:paraId="2A9871AE" w14:textId="77777777" w:rsidR="00DC2757" w:rsidRPr="00DC2757" w:rsidRDefault="00DC2757" w:rsidP="00DC2757">
            <w:pPr>
              <w:spacing w:after="0" w:line="240" w:lineRule="auto"/>
              <w:rPr>
                <w:ins w:id="1242" w:author="Commodore, Sarah" w:date="2023-03-22T16:21:00Z"/>
                <w:rFonts w:ascii="Calibri" w:eastAsia="Times New Roman" w:hAnsi="Calibri" w:cs="Calibri"/>
                <w:color w:val="000000"/>
                <w:sz w:val="20"/>
                <w:szCs w:val="20"/>
              </w:rPr>
            </w:pPr>
            <w:ins w:id="1243" w:author="Commodore, Sarah" w:date="2023-03-22T16:21:00Z">
              <w:r w:rsidRPr="00DC2757">
                <w:rPr>
                  <w:rFonts w:ascii="Calibri" w:eastAsia="Times New Roman" w:hAnsi="Calibri" w:cs="Calibri"/>
                  <w:color w:val="000000"/>
                  <w:sz w:val="20"/>
                  <w:szCs w:val="20"/>
                </w:rPr>
                <w:t>ENSG00000165309.14</w:t>
              </w:r>
            </w:ins>
          </w:p>
        </w:tc>
        <w:tc>
          <w:tcPr>
            <w:tcW w:w="0" w:type="auto"/>
            <w:tcBorders>
              <w:top w:val="nil"/>
              <w:left w:val="nil"/>
              <w:bottom w:val="nil"/>
              <w:right w:val="nil"/>
            </w:tcBorders>
            <w:shd w:val="clear" w:color="auto" w:fill="auto"/>
            <w:noWrap/>
            <w:vAlign w:val="bottom"/>
            <w:hideMark/>
          </w:tcPr>
          <w:p w14:paraId="354DE11A" w14:textId="77777777" w:rsidR="00DC2757" w:rsidRPr="00DC2757" w:rsidRDefault="00DC2757" w:rsidP="00DC2757">
            <w:pPr>
              <w:spacing w:after="0" w:line="240" w:lineRule="auto"/>
              <w:rPr>
                <w:ins w:id="1244" w:author="Commodore, Sarah" w:date="2023-03-22T16:21:00Z"/>
                <w:rFonts w:ascii="Calibri" w:eastAsia="Times New Roman" w:hAnsi="Calibri" w:cs="Calibri"/>
                <w:color w:val="000000"/>
                <w:sz w:val="20"/>
                <w:szCs w:val="20"/>
              </w:rPr>
            </w:pPr>
            <w:ins w:id="1245" w:author="Commodore, Sarah" w:date="2023-03-22T16:21:00Z">
              <w:r w:rsidRPr="00DC2757">
                <w:rPr>
                  <w:rFonts w:ascii="Calibri" w:eastAsia="Times New Roman" w:hAnsi="Calibri" w:cs="Calibri"/>
                  <w:color w:val="000000"/>
                  <w:sz w:val="20"/>
                  <w:szCs w:val="20"/>
                </w:rPr>
                <w:t>ARMC3</w:t>
              </w:r>
            </w:ins>
          </w:p>
        </w:tc>
        <w:tc>
          <w:tcPr>
            <w:tcW w:w="0" w:type="auto"/>
            <w:tcBorders>
              <w:top w:val="nil"/>
              <w:left w:val="nil"/>
              <w:bottom w:val="nil"/>
              <w:right w:val="nil"/>
            </w:tcBorders>
            <w:shd w:val="clear" w:color="auto" w:fill="auto"/>
            <w:noWrap/>
            <w:vAlign w:val="bottom"/>
            <w:hideMark/>
          </w:tcPr>
          <w:p w14:paraId="07C16177" w14:textId="77777777" w:rsidR="00DC2757" w:rsidRPr="00DC2757" w:rsidRDefault="00DC2757" w:rsidP="00DC2757">
            <w:pPr>
              <w:spacing w:after="0" w:line="240" w:lineRule="auto"/>
              <w:jc w:val="center"/>
              <w:rPr>
                <w:ins w:id="1246" w:author="Commodore, Sarah" w:date="2023-03-22T16:21:00Z"/>
                <w:rFonts w:ascii="Calibri" w:eastAsia="Times New Roman" w:hAnsi="Calibri" w:cs="Calibri"/>
                <w:color w:val="000000"/>
                <w:sz w:val="20"/>
                <w:szCs w:val="20"/>
              </w:rPr>
            </w:pPr>
            <w:ins w:id="124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C4BC7E" w14:textId="77777777" w:rsidR="00DC2757" w:rsidRPr="00DC2757" w:rsidRDefault="00DC2757" w:rsidP="00DC2757">
            <w:pPr>
              <w:spacing w:after="0" w:line="240" w:lineRule="auto"/>
              <w:jc w:val="center"/>
              <w:rPr>
                <w:ins w:id="1248" w:author="Commodore, Sarah" w:date="2023-03-22T16:21:00Z"/>
                <w:rFonts w:ascii="Calibri" w:eastAsia="Times New Roman" w:hAnsi="Calibri" w:cs="Calibri"/>
                <w:color w:val="000000"/>
                <w:sz w:val="20"/>
                <w:szCs w:val="20"/>
              </w:rPr>
            </w:pPr>
            <w:ins w:id="1249" w:author="Commodore, Sarah" w:date="2023-03-22T16:21:00Z">
              <w:r w:rsidRPr="00DC2757">
                <w:rPr>
                  <w:rFonts w:ascii="Calibri" w:eastAsia="Times New Roman" w:hAnsi="Calibri" w:cs="Calibri"/>
                  <w:color w:val="000000"/>
                  <w:sz w:val="20"/>
                  <w:szCs w:val="20"/>
                </w:rPr>
                <w:t>3.5E-08</w:t>
              </w:r>
            </w:ins>
          </w:p>
        </w:tc>
        <w:tc>
          <w:tcPr>
            <w:tcW w:w="0" w:type="auto"/>
            <w:tcBorders>
              <w:top w:val="nil"/>
              <w:left w:val="nil"/>
              <w:bottom w:val="nil"/>
              <w:right w:val="nil"/>
            </w:tcBorders>
            <w:shd w:val="clear" w:color="auto" w:fill="auto"/>
            <w:noWrap/>
            <w:vAlign w:val="bottom"/>
            <w:hideMark/>
          </w:tcPr>
          <w:p w14:paraId="367FF255" w14:textId="77777777" w:rsidR="00DC2757" w:rsidRPr="00DC2757" w:rsidRDefault="00DC2757" w:rsidP="00DC2757">
            <w:pPr>
              <w:spacing w:after="0" w:line="240" w:lineRule="auto"/>
              <w:jc w:val="center"/>
              <w:rPr>
                <w:ins w:id="1250" w:author="Commodore, Sarah" w:date="2023-03-22T16:21:00Z"/>
                <w:rFonts w:ascii="Calibri" w:eastAsia="Times New Roman" w:hAnsi="Calibri" w:cs="Calibri"/>
                <w:color w:val="000000"/>
                <w:sz w:val="20"/>
                <w:szCs w:val="20"/>
              </w:rPr>
            </w:pPr>
            <w:ins w:id="1251"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6580886F" w14:textId="77777777" w:rsidR="00DC2757" w:rsidRPr="00DC2757" w:rsidRDefault="00DC2757" w:rsidP="00DC2757">
            <w:pPr>
              <w:spacing w:after="0" w:line="240" w:lineRule="auto"/>
              <w:jc w:val="center"/>
              <w:rPr>
                <w:ins w:id="1252" w:author="Commodore, Sarah" w:date="2023-03-22T16:21:00Z"/>
                <w:rFonts w:ascii="Calibri" w:eastAsia="Times New Roman" w:hAnsi="Calibri" w:cs="Calibri"/>
                <w:color w:val="FF0000"/>
                <w:sz w:val="20"/>
                <w:szCs w:val="20"/>
              </w:rPr>
            </w:pPr>
            <w:ins w:id="1253" w:author="Commodore, Sarah" w:date="2023-03-22T16:21:00Z">
              <w:r w:rsidRPr="00DC2757">
                <w:rPr>
                  <w:rFonts w:ascii="Calibri" w:eastAsia="Times New Roman" w:hAnsi="Calibri" w:cs="Calibri"/>
                  <w:color w:val="FF0000"/>
                  <w:sz w:val="20"/>
                  <w:szCs w:val="20"/>
                </w:rPr>
                <w:t>*</w:t>
              </w:r>
            </w:ins>
          </w:p>
        </w:tc>
      </w:tr>
      <w:tr w:rsidR="00DC2757" w:rsidRPr="00DC2757" w14:paraId="05CF6D53" w14:textId="77777777" w:rsidTr="00DC2757">
        <w:trPr>
          <w:trHeight w:val="260"/>
          <w:ins w:id="1254" w:author="Commodore, Sarah" w:date="2023-03-22T16:21:00Z"/>
        </w:trPr>
        <w:tc>
          <w:tcPr>
            <w:tcW w:w="0" w:type="auto"/>
            <w:tcBorders>
              <w:top w:val="nil"/>
              <w:left w:val="nil"/>
              <w:bottom w:val="nil"/>
              <w:right w:val="nil"/>
            </w:tcBorders>
            <w:shd w:val="clear" w:color="auto" w:fill="auto"/>
            <w:noWrap/>
            <w:vAlign w:val="bottom"/>
            <w:hideMark/>
          </w:tcPr>
          <w:p w14:paraId="665E1014" w14:textId="77777777" w:rsidR="00DC2757" w:rsidRPr="00DC2757" w:rsidRDefault="00DC2757" w:rsidP="00DC2757">
            <w:pPr>
              <w:spacing w:after="0" w:line="240" w:lineRule="auto"/>
              <w:rPr>
                <w:ins w:id="1255" w:author="Commodore, Sarah" w:date="2023-03-22T16:21:00Z"/>
                <w:rFonts w:ascii="Calibri" w:eastAsia="Times New Roman" w:hAnsi="Calibri" w:cs="Calibri"/>
                <w:color w:val="000000"/>
                <w:sz w:val="20"/>
                <w:szCs w:val="20"/>
              </w:rPr>
            </w:pPr>
            <w:ins w:id="1256" w:author="Commodore, Sarah" w:date="2023-03-22T16:21:00Z">
              <w:r w:rsidRPr="00DC2757">
                <w:rPr>
                  <w:rFonts w:ascii="Calibri" w:eastAsia="Times New Roman" w:hAnsi="Calibri" w:cs="Calibri"/>
                  <w:color w:val="000000"/>
                  <w:sz w:val="20"/>
                  <w:szCs w:val="20"/>
                </w:rPr>
                <w:t>ENSG00000228723.6</w:t>
              </w:r>
            </w:ins>
          </w:p>
        </w:tc>
        <w:tc>
          <w:tcPr>
            <w:tcW w:w="0" w:type="auto"/>
            <w:tcBorders>
              <w:top w:val="nil"/>
              <w:left w:val="nil"/>
              <w:bottom w:val="nil"/>
              <w:right w:val="nil"/>
            </w:tcBorders>
            <w:shd w:val="clear" w:color="auto" w:fill="auto"/>
            <w:noWrap/>
            <w:vAlign w:val="bottom"/>
            <w:hideMark/>
          </w:tcPr>
          <w:p w14:paraId="419BC414" w14:textId="77777777" w:rsidR="00DC2757" w:rsidRPr="00DC2757" w:rsidRDefault="00DC2757" w:rsidP="00DC2757">
            <w:pPr>
              <w:spacing w:after="0" w:line="240" w:lineRule="auto"/>
              <w:rPr>
                <w:ins w:id="1257" w:author="Commodore, Sarah" w:date="2023-03-22T16:21:00Z"/>
                <w:rFonts w:ascii="Calibri" w:eastAsia="Times New Roman" w:hAnsi="Calibri" w:cs="Calibri"/>
                <w:color w:val="000000"/>
                <w:sz w:val="20"/>
                <w:szCs w:val="20"/>
              </w:rPr>
            </w:pPr>
            <w:ins w:id="1258" w:author="Commodore, Sarah" w:date="2023-03-22T16:21:00Z">
              <w:r w:rsidRPr="00DC2757">
                <w:rPr>
                  <w:rFonts w:ascii="Calibri" w:eastAsia="Times New Roman" w:hAnsi="Calibri" w:cs="Calibri"/>
                  <w:color w:val="000000"/>
                  <w:sz w:val="20"/>
                  <w:szCs w:val="20"/>
                </w:rPr>
                <w:t>SRGAP3-AS2</w:t>
              </w:r>
            </w:ins>
          </w:p>
        </w:tc>
        <w:tc>
          <w:tcPr>
            <w:tcW w:w="0" w:type="auto"/>
            <w:tcBorders>
              <w:top w:val="nil"/>
              <w:left w:val="nil"/>
              <w:bottom w:val="nil"/>
              <w:right w:val="nil"/>
            </w:tcBorders>
            <w:shd w:val="clear" w:color="auto" w:fill="auto"/>
            <w:noWrap/>
            <w:vAlign w:val="bottom"/>
            <w:hideMark/>
          </w:tcPr>
          <w:p w14:paraId="0FBE13ED" w14:textId="77777777" w:rsidR="00DC2757" w:rsidRPr="00DC2757" w:rsidRDefault="00DC2757" w:rsidP="00DC2757">
            <w:pPr>
              <w:spacing w:after="0" w:line="240" w:lineRule="auto"/>
              <w:jc w:val="center"/>
              <w:rPr>
                <w:ins w:id="1259" w:author="Commodore, Sarah" w:date="2023-03-22T16:21:00Z"/>
                <w:rFonts w:ascii="Calibri" w:eastAsia="Times New Roman" w:hAnsi="Calibri" w:cs="Calibri"/>
                <w:color w:val="000000"/>
                <w:sz w:val="20"/>
                <w:szCs w:val="20"/>
              </w:rPr>
            </w:pPr>
            <w:ins w:id="126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A0F2AB7" w14:textId="77777777" w:rsidR="00DC2757" w:rsidRPr="00DC2757" w:rsidRDefault="00DC2757" w:rsidP="00DC2757">
            <w:pPr>
              <w:spacing w:after="0" w:line="240" w:lineRule="auto"/>
              <w:jc w:val="center"/>
              <w:rPr>
                <w:ins w:id="1261" w:author="Commodore, Sarah" w:date="2023-03-22T16:21:00Z"/>
                <w:rFonts w:ascii="Calibri" w:eastAsia="Times New Roman" w:hAnsi="Calibri" w:cs="Calibri"/>
                <w:color w:val="000000"/>
                <w:sz w:val="20"/>
                <w:szCs w:val="20"/>
              </w:rPr>
            </w:pPr>
            <w:ins w:id="1262" w:author="Commodore, Sarah" w:date="2023-03-22T16:21:00Z">
              <w:r w:rsidRPr="00DC2757">
                <w:rPr>
                  <w:rFonts w:ascii="Calibri" w:eastAsia="Times New Roman" w:hAnsi="Calibri" w:cs="Calibri"/>
                  <w:color w:val="000000"/>
                  <w:sz w:val="20"/>
                  <w:szCs w:val="20"/>
                </w:rPr>
                <w:t>3.4E-10</w:t>
              </w:r>
            </w:ins>
          </w:p>
        </w:tc>
        <w:tc>
          <w:tcPr>
            <w:tcW w:w="0" w:type="auto"/>
            <w:tcBorders>
              <w:top w:val="nil"/>
              <w:left w:val="nil"/>
              <w:bottom w:val="nil"/>
              <w:right w:val="nil"/>
            </w:tcBorders>
            <w:shd w:val="clear" w:color="auto" w:fill="auto"/>
            <w:noWrap/>
            <w:vAlign w:val="bottom"/>
            <w:hideMark/>
          </w:tcPr>
          <w:p w14:paraId="02E66A21" w14:textId="77777777" w:rsidR="00DC2757" w:rsidRPr="00DC2757" w:rsidRDefault="00DC2757" w:rsidP="00DC2757">
            <w:pPr>
              <w:spacing w:after="0" w:line="240" w:lineRule="auto"/>
              <w:jc w:val="center"/>
              <w:rPr>
                <w:ins w:id="1263" w:author="Commodore, Sarah" w:date="2023-03-22T16:21:00Z"/>
                <w:rFonts w:ascii="Calibri" w:eastAsia="Times New Roman" w:hAnsi="Calibri" w:cs="Calibri"/>
                <w:color w:val="000000"/>
                <w:sz w:val="20"/>
                <w:szCs w:val="20"/>
              </w:rPr>
            </w:pPr>
            <w:ins w:id="1264" w:author="Commodore, Sarah" w:date="2023-03-22T16:21:00Z">
              <w:r w:rsidRPr="00DC2757">
                <w:rPr>
                  <w:rFonts w:ascii="Calibri" w:eastAsia="Times New Roman" w:hAnsi="Calibri" w:cs="Calibri"/>
                  <w:color w:val="000000"/>
                  <w:sz w:val="20"/>
                  <w:szCs w:val="20"/>
                </w:rPr>
                <w:t>6.8E-09</w:t>
              </w:r>
            </w:ins>
          </w:p>
        </w:tc>
        <w:tc>
          <w:tcPr>
            <w:tcW w:w="0" w:type="auto"/>
            <w:tcBorders>
              <w:top w:val="nil"/>
              <w:left w:val="nil"/>
              <w:bottom w:val="nil"/>
              <w:right w:val="nil"/>
            </w:tcBorders>
            <w:shd w:val="clear" w:color="auto" w:fill="auto"/>
            <w:noWrap/>
            <w:vAlign w:val="bottom"/>
            <w:hideMark/>
          </w:tcPr>
          <w:p w14:paraId="5C821794" w14:textId="77777777" w:rsidR="00DC2757" w:rsidRPr="00DC2757" w:rsidRDefault="00DC2757" w:rsidP="00DC2757">
            <w:pPr>
              <w:spacing w:after="0" w:line="240" w:lineRule="auto"/>
              <w:jc w:val="center"/>
              <w:rPr>
                <w:ins w:id="1265" w:author="Commodore, Sarah" w:date="2023-03-22T16:21:00Z"/>
                <w:rFonts w:ascii="Calibri" w:eastAsia="Times New Roman" w:hAnsi="Calibri" w:cs="Calibri"/>
                <w:color w:val="FF0000"/>
                <w:sz w:val="20"/>
                <w:szCs w:val="20"/>
              </w:rPr>
            </w:pPr>
            <w:ins w:id="1266" w:author="Commodore, Sarah" w:date="2023-03-22T16:21:00Z">
              <w:r w:rsidRPr="00DC2757">
                <w:rPr>
                  <w:rFonts w:ascii="Calibri" w:eastAsia="Times New Roman" w:hAnsi="Calibri" w:cs="Calibri"/>
                  <w:color w:val="FF0000"/>
                  <w:sz w:val="20"/>
                  <w:szCs w:val="20"/>
                </w:rPr>
                <w:t>*</w:t>
              </w:r>
            </w:ins>
          </w:p>
        </w:tc>
      </w:tr>
      <w:tr w:rsidR="00DC2757" w:rsidRPr="00DC2757" w14:paraId="74210F90" w14:textId="77777777" w:rsidTr="00DC2757">
        <w:trPr>
          <w:trHeight w:val="260"/>
          <w:ins w:id="1267" w:author="Commodore, Sarah" w:date="2023-03-22T16:21:00Z"/>
        </w:trPr>
        <w:tc>
          <w:tcPr>
            <w:tcW w:w="0" w:type="auto"/>
            <w:tcBorders>
              <w:top w:val="nil"/>
              <w:left w:val="nil"/>
              <w:bottom w:val="nil"/>
              <w:right w:val="nil"/>
            </w:tcBorders>
            <w:shd w:val="clear" w:color="auto" w:fill="auto"/>
            <w:noWrap/>
            <w:vAlign w:val="bottom"/>
            <w:hideMark/>
          </w:tcPr>
          <w:p w14:paraId="01A1CA7E" w14:textId="77777777" w:rsidR="00DC2757" w:rsidRPr="00DC2757" w:rsidRDefault="00DC2757" w:rsidP="00DC2757">
            <w:pPr>
              <w:spacing w:after="0" w:line="240" w:lineRule="auto"/>
              <w:rPr>
                <w:ins w:id="1268" w:author="Commodore, Sarah" w:date="2023-03-22T16:21:00Z"/>
                <w:rFonts w:ascii="Calibri" w:eastAsia="Times New Roman" w:hAnsi="Calibri" w:cs="Calibri"/>
                <w:color w:val="000000"/>
                <w:sz w:val="20"/>
                <w:szCs w:val="20"/>
              </w:rPr>
            </w:pPr>
            <w:ins w:id="1269" w:author="Commodore, Sarah" w:date="2023-03-22T16:21:00Z">
              <w:r w:rsidRPr="00DC2757">
                <w:rPr>
                  <w:rFonts w:ascii="Calibri" w:eastAsia="Times New Roman" w:hAnsi="Calibri" w:cs="Calibri"/>
                  <w:color w:val="000000"/>
                  <w:sz w:val="20"/>
                  <w:szCs w:val="20"/>
                </w:rPr>
                <w:t>ENSG00000163491.16</w:t>
              </w:r>
            </w:ins>
          </w:p>
        </w:tc>
        <w:tc>
          <w:tcPr>
            <w:tcW w:w="0" w:type="auto"/>
            <w:tcBorders>
              <w:top w:val="nil"/>
              <w:left w:val="nil"/>
              <w:bottom w:val="nil"/>
              <w:right w:val="nil"/>
            </w:tcBorders>
            <w:shd w:val="clear" w:color="auto" w:fill="auto"/>
            <w:noWrap/>
            <w:vAlign w:val="bottom"/>
            <w:hideMark/>
          </w:tcPr>
          <w:p w14:paraId="36E2063C" w14:textId="77777777" w:rsidR="00DC2757" w:rsidRPr="00DC2757" w:rsidRDefault="00DC2757" w:rsidP="00DC2757">
            <w:pPr>
              <w:spacing w:after="0" w:line="240" w:lineRule="auto"/>
              <w:rPr>
                <w:ins w:id="1270" w:author="Commodore, Sarah" w:date="2023-03-22T16:21:00Z"/>
                <w:rFonts w:ascii="Calibri" w:eastAsia="Times New Roman" w:hAnsi="Calibri" w:cs="Calibri"/>
                <w:color w:val="000000"/>
                <w:sz w:val="20"/>
                <w:szCs w:val="20"/>
              </w:rPr>
            </w:pPr>
            <w:ins w:id="1271" w:author="Commodore, Sarah" w:date="2023-03-22T16:21:00Z">
              <w:r w:rsidRPr="00DC2757">
                <w:rPr>
                  <w:rFonts w:ascii="Calibri" w:eastAsia="Times New Roman" w:hAnsi="Calibri" w:cs="Calibri"/>
                  <w:color w:val="000000"/>
                  <w:sz w:val="20"/>
                  <w:szCs w:val="20"/>
                </w:rPr>
                <w:t>NEK10</w:t>
              </w:r>
            </w:ins>
          </w:p>
        </w:tc>
        <w:tc>
          <w:tcPr>
            <w:tcW w:w="0" w:type="auto"/>
            <w:tcBorders>
              <w:top w:val="nil"/>
              <w:left w:val="nil"/>
              <w:bottom w:val="nil"/>
              <w:right w:val="nil"/>
            </w:tcBorders>
            <w:shd w:val="clear" w:color="auto" w:fill="auto"/>
            <w:noWrap/>
            <w:vAlign w:val="bottom"/>
            <w:hideMark/>
          </w:tcPr>
          <w:p w14:paraId="18160A10" w14:textId="77777777" w:rsidR="00DC2757" w:rsidRPr="00DC2757" w:rsidRDefault="00DC2757" w:rsidP="00DC2757">
            <w:pPr>
              <w:spacing w:after="0" w:line="240" w:lineRule="auto"/>
              <w:jc w:val="center"/>
              <w:rPr>
                <w:ins w:id="1272" w:author="Commodore, Sarah" w:date="2023-03-22T16:21:00Z"/>
                <w:rFonts w:ascii="Calibri" w:eastAsia="Times New Roman" w:hAnsi="Calibri" w:cs="Calibri"/>
                <w:color w:val="000000"/>
                <w:sz w:val="20"/>
                <w:szCs w:val="20"/>
              </w:rPr>
            </w:pPr>
            <w:ins w:id="127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8CB3B9" w14:textId="77777777" w:rsidR="00DC2757" w:rsidRPr="00DC2757" w:rsidRDefault="00DC2757" w:rsidP="00DC2757">
            <w:pPr>
              <w:spacing w:after="0" w:line="240" w:lineRule="auto"/>
              <w:jc w:val="center"/>
              <w:rPr>
                <w:ins w:id="1274" w:author="Commodore, Sarah" w:date="2023-03-22T16:21:00Z"/>
                <w:rFonts w:ascii="Calibri" w:eastAsia="Times New Roman" w:hAnsi="Calibri" w:cs="Calibri"/>
                <w:color w:val="000000"/>
                <w:sz w:val="20"/>
                <w:szCs w:val="20"/>
              </w:rPr>
            </w:pPr>
            <w:ins w:id="1275" w:author="Commodore, Sarah" w:date="2023-03-22T16:21:00Z">
              <w:r w:rsidRPr="00DC2757">
                <w:rPr>
                  <w:rFonts w:ascii="Calibri" w:eastAsia="Times New Roman" w:hAnsi="Calibri" w:cs="Calibri"/>
                  <w:color w:val="000000"/>
                  <w:sz w:val="20"/>
                  <w:szCs w:val="20"/>
                </w:rPr>
                <w:t>3.1E-15</w:t>
              </w:r>
            </w:ins>
          </w:p>
        </w:tc>
        <w:tc>
          <w:tcPr>
            <w:tcW w:w="0" w:type="auto"/>
            <w:tcBorders>
              <w:top w:val="nil"/>
              <w:left w:val="nil"/>
              <w:bottom w:val="nil"/>
              <w:right w:val="nil"/>
            </w:tcBorders>
            <w:shd w:val="clear" w:color="auto" w:fill="auto"/>
            <w:noWrap/>
            <w:vAlign w:val="bottom"/>
            <w:hideMark/>
          </w:tcPr>
          <w:p w14:paraId="50D7849E" w14:textId="77777777" w:rsidR="00DC2757" w:rsidRPr="00DC2757" w:rsidRDefault="00DC2757" w:rsidP="00DC2757">
            <w:pPr>
              <w:spacing w:after="0" w:line="240" w:lineRule="auto"/>
              <w:jc w:val="center"/>
              <w:rPr>
                <w:ins w:id="1276" w:author="Commodore, Sarah" w:date="2023-03-22T16:21:00Z"/>
                <w:rFonts w:ascii="Calibri" w:eastAsia="Times New Roman" w:hAnsi="Calibri" w:cs="Calibri"/>
                <w:color w:val="000000"/>
                <w:sz w:val="20"/>
                <w:szCs w:val="20"/>
              </w:rPr>
            </w:pPr>
            <w:ins w:id="1277" w:author="Commodore, Sarah" w:date="2023-03-22T16:21:00Z">
              <w:r w:rsidRPr="00DC2757">
                <w:rPr>
                  <w:rFonts w:ascii="Calibri" w:eastAsia="Times New Roman" w:hAnsi="Calibri" w:cs="Calibri"/>
                  <w:color w:val="000000"/>
                  <w:sz w:val="20"/>
                  <w:szCs w:val="20"/>
                </w:rPr>
                <w:t>2.5E-13</w:t>
              </w:r>
            </w:ins>
          </w:p>
        </w:tc>
        <w:tc>
          <w:tcPr>
            <w:tcW w:w="0" w:type="auto"/>
            <w:tcBorders>
              <w:top w:val="nil"/>
              <w:left w:val="nil"/>
              <w:bottom w:val="nil"/>
              <w:right w:val="nil"/>
            </w:tcBorders>
            <w:shd w:val="clear" w:color="auto" w:fill="auto"/>
            <w:noWrap/>
            <w:vAlign w:val="bottom"/>
            <w:hideMark/>
          </w:tcPr>
          <w:p w14:paraId="77077504" w14:textId="77777777" w:rsidR="00DC2757" w:rsidRPr="00DC2757" w:rsidRDefault="00DC2757" w:rsidP="00DC2757">
            <w:pPr>
              <w:spacing w:after="0" w:line="240" w:lineRule="auto"/>
              <w:jc w:val="center"/>
              <w:rPr>
                <w:ins w:id="1278" w:author="Commodore, Sarah" w:date="2023-03-22T16:21:00Z"/>
                <w:rFonts w:ascii="Calibri" w:eastAsia="Times New Roman" w:hAnsi="Calibri" w:cs="Calibri"/>
                <w:color w:val="FF0000"/>
                <w:sz w:val="20"/>
                <w:szCs w:val="20"/>
              </w:rPr>
            </w:pPr>
            <w:ins w:id="1279" w:author="Commodore, Sarah" w:date="2023-03-22T16:21:00Z">
              <w:r w:rsidRPr="00DC2757">
                <w:rPr>
                  <w:rFonts w:ascii="Calibri" w:eastAsia="Times New Roman" w:hAnsi="Calibri" w:cs="Calibri"/>
                  <w:color w:val="FF0000"/>
                  <w:sz w:val="20"/>
                  <w:szCs w:val="20"/>
                </w:rPr>
                <w:t>*</w:t>
              </w:r>
            </w:ins>
          </w:p>
        </w:tc>
      </w:tr>
      <w:tr w:rsidR="00DC2757" w:rsidRPr="00DC2757" w14:paraId="324C3FA1" w14:textId="77777777" w:rsidTr="00DC2757">
        <w:trPr>
          <w:trHeight w:val="260"/>
          <w:ins w:id="1280" w:author="Commodore, Sarah" w:date="2023-03-22T16:21:00Z"/>
        </w:trPr>
        <w:tc>
          <w:tcPr>
            <w:tcW w:w="0" w:type="auto"/>
            <w:tcBorders>
              <w:top w:val="nil"/>
              <w:left w:val="nil"/>
              <w:bottom w:val="nil"/>
              <w:right w:val="nil"/>
            </w:tcBorders>
            <w:shd w:val="clear" w:color="auto" w:fill="auto"/>
            <w:noWrap/>
            <w:vAlign w:val="bottom"/>
            <w:hideMark/>
          </w:tcPr>
          <w:p w14:paraId="335F03EB" w14:textId="77777777" w:rsidR="00DC2757" w:rsidRPr="00DC2757" w:rsidRDefault="00DC2757" w:rsidP="00DC2757">
            <w:pPr>
              <w:spacing w:after="0" w:line="240" w:lineRule="auto"/>
              <w:rPr>
                <w:ins w:id="1281" w:author="Commodore, Sarah" w:date="2023-03-22T16:21:00Z"/>
                <w:rFonts w:ascii="Calibri" w:eastAsia="Times New Roman" w:hAnsi="Calibri" w:cs="Calibri"/>
                <w:color w:val="000000"/>
                <w:sz w:val="20"/>
                <w:szCs w:val="20"/>
              </w:rPr>
            </w:pPr>
            <w:ins w:id="1282" w:author="Commodore, Sarah" w:date="2023-03-22T16:21:00Z">
              <w:r w:rsidRPr="00DC2757">
                <w:rPr>
                  <w:rFonts w:ascii="Calibri" w:eastAsia="Times New Roman" w:hAnsi="Calibri" w:cs="Calibri"/>
                  <w:color w:val="000000"/>
                  <w:sz w:val="20"/>
                  <w:szCs w:val="20"/>
                </w:rPr>
                <w:t>ENSG00000179813.7</w:t>
              </w:r>
            </w:ins>
          </w:p>
        </w:tc>
        <w:tc>
          <w:tcPr>
            <w:tcW w:w="0" w:type="auto"/>
            <w:tcBorders>
              <w:top w:val="nil"/>
              <w:left w:val="nil"/>
              <w:bottom w:val="nil"/>
              <w:right w:val="nil"/>
            </w:tcBorders>
            <w:shd w:val="clear" w:color="auto" w:fill="auto"/>
            <w:noWrap/>
            <w:vAlign w:val="bottom"/>
            <w:hideMark/>
          </w:tcPr>
          <w:p w14:paraId="5F262AE8" w14:textId="77777777" w:rsidR="00DC2757" w:rsidRPr="00DC2757" w:rsidRDefault="00DC2757" w:rsidP="00DC2757">
            <w:pPr>
              <w:spacing w:after="0" w:line="240" w:lineRule="auto"/>
              <w:rPr>
                <w:ins w:id="1283" w:author="Commodore, Sarah" w:date="2023-03-22T16:21:00Z"/>
                <w:rFonts w:ascii="Calibri" w:eastAsia="Times New Roman" w:hAnsi="Calibri" w:cs="Calibri"/>
                <w:color w:val="000000"/>
                <w:sz w:val="20"/>
                <w:szCs w:val="20"/>
              </w:rPr>
            </w:pPr>
            <w:ins w:id="1284" w:author="Commodore, Sarah" w:date="2023-03-22T16:21:00Z">
              <w:r w:rsidRPr="00DC2757">
                <w:rPr>
                  <w:rFonts w:ascii="Calibri" w:eastAsia="Times New Roman" w:hAnsi="Calibri" w:cs="Calibri"/>
                  <w:color w:val="000000"/>
                  <w:sz w:val="20"/>
                  <w:szCs w:val="20"/>
                </w:rPr>
                <w:t>FAM216B</w:t>
              </w:r>
            </w:ins>
          </w:p>
        </w:tc>
        <w:tc>
          <w:tcPr>
            <w:tcW w:w="0" w:type="auto"/>
            <w:tcBorders>
              <w:top w:val="nil"/>
              <w:left w:val="nil"/>
              <w:bottom w:val="nil"/>
              <w:right w:val="nil"/>
            </w:tcBorders>
            <w:shd w:val="clear" w:color="auto" w:fill="auto"/>
            <w:noWrap/>
            <w:vAlign w:val="bottom"/>
            <w:hideMark/>
          </w:tcPr>
          <w:p w14:paraId="5648ECA2" w14:textId="77777777" w:rsidR="00DC2757" w:rsidRPr="00DC2757" w:rsidRDefault="00DC2757" w:rsidP="00DC2757">
            <w:pPr>
              <w:spacing w:after="0" w:line="240" w:lineRule="auto"/>
              <w:jc w:val="center"/>
              <w:rPr>
                <w:ins w:id="1285" w:author="Commodore, Sarah" w:date="2023-03-22T16:21:00Z"/>
                <w:rFonts w:ascii="Calibri" w:eastAsia="Times New Roman" w:hAnsi="Calibri" w:cs="Calibri"/>
                <w:color w:val="000000"/>
                <w:sz w:val="20"/>
                <w:szCs w:val="20"/>
              </w:rPr>
            </w:pPr>
            <w:ins w:id="128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6AAE156" w14:textId="77777777" w:rsidR="00DC2757" w:rsidRPr="00DC2757" w:rsidRDefault="00DC2757" w:rsidP="00DC2757">
            <w:pPr>
              <w:spacing w:after="0" w:line="240" w:lineRule="auto"/>
              <w:jc w:val="center"/>
              <w:rPr>
                <w:ins w:id="1287" w:author="Commodore, Sarah" w:date="2023-03-22T16:21:00Z"/>
                <w:rFonts w:ascii="Calibri" w:eastAsia="Times New Roman" w:hAnsi="Calibri" w:cs="Calibri"/>
                <w:color w:val="000000"/>
                <w:sz w:val="20"/>
                <w:szCs w:val="20"/>
              </w:rPr>
            </w:pPr>
            <w:ins w:id="1288"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4937BF5" w14:textId="77777777" w:rsidR="00DC2757" w:rsidRPr="00DC2757" w:rsidRDefault="00DC2757" w:rsidP="00DC2757">
            <w:pPr>
              <w:spacing w:after="0" w:line="240" w:lineRule="auto"/>
              <w:jc w:val="center"/>
              <w:rPr>
                <w:ins w:id="1289" w:author="Commodore, Sarah" w:date="2023-03-22T16:21:00Z"/>
                <w:rFonts w:ascii="Calibri" w:eastAsia="Times New Roman" w:hAnsi="Calibri" w:cs="Calibri"/>
                <w:color w:val="000000"/>
                <w:sz w:val="20"/>
                <w:szCs w:val="20"/>
              </w:rPr>
            </w:pPr>
            <w:ins w:id="1290"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49072611" w14:textId="77777777" w:rsidR="00DC2757" w:rsidRPr="00DC2757" w:rsidRDefault="00DC2757" w:rsidP="00DC2757">
            <w:pPr>
              <w:spacing w:after="0" w:line="240" w:lineRule="auto"/>
              <w:jc w:val="center"/>
              <w:rPr>
                <w:ins w:id="1291" w:author="Commodore, Sarah" w:date="2023-03-22T16:21:00Z"/>
                <w:rFonts w:ascii="Calibri" w:eastAsia="Times New Roman" w:hAnsi="Calibri" w:cs="Calibri"/>
                <w:color w:val="FF0000"/>
                <w:sz w:val="20"/>
                <w:szCs w:val="20"/>
              </w:rPr>
            </w:pPr>
            <w:ins w:id="1292" w:author="Commodore, Sarah" w:date="2023-03-22T16:21:00Z">
              <w:r w:rsidRPr="00DC2757">
                <w:rPr>
                  <w:rFonts w:ascii="Calibri" w:eastAsia="Times New Roman" w:hAnsi="Calibri" w:cs="Calibri"/>
                  <w:color w:val="FF0000"/>
                  <w:sz w:val="20"/>
                  <w:szCs w:val="20"/>
                </w:rPr>
                <w:t>*</w:t>
              </w:r>
            </w:ins>
          </w:p>
        </w:tc>
      </w:tr>
      <w:tr w:rsidR="00DC2757" w:rsidRPr="00DC2757" w14:paraId="16BB60D1" w14:textId="77777777" w:rsidTr="00DC2757">
        <w:trPr>
          <w:trHeight w:val="260"/>
          <w:ins w:id="1293" w:author="Commodore, Sarah" w:date="2023-03-22T16:21:00Z"/>
        </w:trPr>
        <w:tc>
          <w:tcPr>
            <w:tcW w:w="0" w:type="auto"/>
            <w:tcBorders>
              <w:top w:val="nil"/>
              <w:left w:val="nil"/>
              <w:bottom w:val="nil"/>
              <w:right w:val="nil"/>
            </w:tcBorders>
            <w:shd w:val="clear" w:color="auto" w:fill="auto"/>
            <w:noWrap/>
            <w:vAlign w:val="bottom"/>
            <w:hideMark/>
          </w:tcPr>
          <w:p w14:paraId="3231DB15" w14:textId="77777777" w:rsidR="00DC2757" w:rsidRPr="00DC2757" w:rsidRDefault="00DC2757" w:rsidP="00DC2757">
            <w:pPr>
              <w:spacing w:after="0" w:line="240" w:lineRule="auto"/>
              <w:rPr>
                <w:ins w:id="1294" w:author="Commodore, Sarah" w:date="2023-03-22T16:21:00Z"/>
                <w:rFonts w:ascii="Calibri" w:eastAsia="Times New Roman" w:hAnsi="Calibri" w:cs="Calibri"/>
                <w:color w:val="000000"/>
                <w:sz w:val="20"/>
                <w:szCs w:val="20"/>
              </w:rPr>
            </w:pPr>
            <w:ins w:id="1295" w:author="Commodore, Sarah" w:date="2023-03-22T16:21:00Z">
              <w:r w:rsidRPr="00DC2757">
                <w:rPr>
                  <w:rFonts w:ascii="Calibri" w:eastAsia="Times New Roman" w:hAnsi="Calibri" w:cs="Calibri"/>
                  <w:color w:val="000000"/>
                  <w:sz w:val="20"/>
                  <w:szCs w:val="20"/>
                </w:rPr>
                <w:t>ENSG00000105278.12</w:t>
              </w:r>
            </w:ins>
          </w:p>
        </w:tc>
        <w:tc>
          <w:tcPr>
            <w:tcW w:w="0" w:type="auto"/>
            <w:tcBorders>
              <w:top w:val="nil"/>
              <w:left w:val="nil"/>
              <w:bottom w:val="nil"/>
              <w:right w:val="nil"/>
            </w:tcBorders>
            <w:shd w:val="clear" w:color="auto" w:fill="auto"/>
            <w:noWrap/>
            <w:vAlign w:val="bottom"/>
            <w:hideMark/>
          </w:tcPr>
          <w:p w14:paraId="3DAE7511" w14:textId="77777777" w:rsidR="00DC2757" w:rsidRPr="00DC2757" w:rsidRDefault="00DC2757" w:rsidP="00DC2757">
            <w:pPr>
              <w:spacing w:after="0" w:line="240" w:lineRule="auto"/>
              <w:rPr>
                <w:ins w:id="1296" w:author="Commodore, Sarah" w:date="2023-03-22T16:21:00Z"/>
                <w:rFonts w:ascii="Calibri" w:eastAsia="Times New Roman" w:hAnsi="Calibri" w:cs="Calibri"/>
                <w:color w:val="000000"/>
                <w:sz w:val="20"/>
                <w:szCs w:val="20"/>
              </w:rPr>
            </w:pPr>
            <w:ins w:id="1297" w:author="Commodore, Sarah" w:date="2023-03-22T16:21:00Z">
              <w:r w:rsidRPr="00DC2757">
                <w:rPr>
                  <w:rFonts w:ascii="Calibri" w:eastAsia="Times New Roman" w:hAnsi="Calibri" w:cs="Calibri"/>
                  <w:color w:val="000000"/>
                  <w:sz w:val="20"/>
                  <w:szCs w:val="20"/>
                </w:rPr>
                <w:t>ZFR2</w:t>
              </w:r>
            </w:ins>
          </w:p>
        </w:tc>
        <w:tc>
          <w:tcPr>
            <w:tcW w:w="0" w:type="auto"/>
            <w:tcBorders>
              <w:top w:val="nil"/>
              <w:left w:val="nil"/>
              <w:bottom w:val="nil"/>
              <w:right w:val="nil"/>
            </w:tcBorders>
            <w:shd w:val="clear" w:color="auto" w:fill="auto"/>
            <w:noWrap/>
            <w:vAlign w:val="bottom"/>
            <w:hideMark/>
          </w:tcPr>
          <w:p w14:paraId="68CDEF1B" w14:textId="77777777" w:rsidR="00DC2757" w:rsidRPr="00DC2757" w:rsidRDefault="00DC2757" w:rsidP="00DC2757">
            <w:pPr>
              <w:spacing w:after="0" w:line="240" w:lineRule="auto"/>
              <w:jc w:val="center"/>
              <w:rPr>
                <w:ins w:id="1298" w:author="Commodore, Sarah" w:date="2023-03-22T16:21:00Z"/>
                <w:rFonts w:ascii="Calibri" w:eastAsia="Times New Roman" w:hAnsi="Calibri" w:cs="Calibri"/>
                <w:color w:val="000000"/>
                <w:sz w:val="20"/>
                <w:szCs w:val="20"/>
              </w:rPr>
            </w:pPr>
            <w:ins w:id="129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F5AC828" w14:textId="77777777" w:rsidR="00DC2757" w:rsidRPr="00DC2757" w:rsidRDefault="00DC2757" w:rsidP="00DC2757">
            <w:pPr>
              <w:spacing w:after="0" w:line="240" w:lineRule="auto"/>
              <w:jc w:val="center"/>
              <w:rPr>
                <w:ins w:id="1300" w:author="Commodore, Sarah" w:date="2023-03-22T16:21:00Z"/>
                <w:rFonts w:ascii="Calibri" w:eastAsia="Times New Roman" w:hAnsi="Calibri" w:cs="Calibri"/>
                <w:color w:val="000000"/>
                <w:sz w:val="20"/>
                <w:szCs w:val="20"/>
              </w:rPr>
            </w:pPr>
            <w:ins w:id="1301"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8BD8F35" w14:textId="77777777" w:rsidR="00DC2757" w:rsidRPr="00DC2757" w:rsidRDefault="00DC2757" w:rsidP="00DC2757">
            <w:pPr>
              <w:spacing w:after="0" w:line="240" w:lineRule="auto"/>
              <w:jc w:val="center"/>
              <w:rPr>
                <w:ins w:id="1302" w:author="Commodore, Sarah" w:date="2023-03-22T16:21:00Z"/>
                <w:rFonts w:ascii="Calibri" w:eastAsia="Times New Roman" w:hAnsi="Calibri" w:cs="Calibri"/>
                <w:color w:val="000000"/>
                <w:sz w:val="20"/>
                <w:szCs w:val="20"/>
              </w:rPr>
            </w:pPr>
            <w:ins w:id="1303"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3B2BB494" w14:textId="77777777" w:rsidR="00DC2757" w:rsidRPr="00DC2757" w:rsidRDefault="00DC2757" w:rsidP="00DC2757">
            <w:pPr>
              <w:spacing w:after="0" w:line="240" w:lineRule="auto"/>
              <w:jc w:val="center"/>
              <w:rPr>
                <w:ins w:id="1304" w:author="Commodore, Sarah" w:date="2023-03-22T16:21:00Z"/>
                <w:rFonts w:ascii="Calibri" w:eastAsia="Times New Roman" w:hAnsi="Calibri" w:cs="Calibri"/>
                <w:color w:val="FF0000"/>
                <w:sz w:val="20"/>
                <w:szCs w:val="20"/>
              </w:rPr>
            </w:pPr>
            <w:ins w:id="1305" w:author="Commodore, Sarah" w:date="2023-03-22T16:21:00Z">
              <w:r w:rsidRPr="00DC2757">
                <w:rPr>
                  <w:rFonts w:ascii="Calibri" w:eastAsia="Times New Roman" w:hAnsi="Calibri" w:cs="Calibri"/>
                  <w:color w:val="FF0000"/>
                  <w:sz w:val="20"/>
                  <w:szCs w:val="20"/>
                </w:rPr>
                <w:t>*</w:t>
              </w:r>
            </w:ins>
          </w:p>
        </w:tc>
      </w:tr>
      <w:tr w:rsidR="00DC2757" w:rsidRPr="00DC2757" w14:paraId="75339131" w14:textId="77777777" w:rsidTr="00DC2757">
        <w:trPr>
          <w:trHeight w:val="260"/>
          <w:ins w:id="1306" w:author="Commodore, Sarah" w:date="2023-03-22T16:21:00Z"/>
        </w:trPr>
        <w:tc>
          <w:tcPr>
            <w:tcW w:w="0" w:type="auto"/>
            <w:tcBorders>
              <w:top w:val="nil"/>
              <w:left w:val="nil"/>
              <w:bottom w:val="nil"/>
              <w:right w:val="nil"/>
            </w:tcBorders>
            <w:shd w:val="clear" w:color="auto" w:fill="auto"/>
            <w:noWrap/>
            <w:vAlign w:val="bottom"/>
            <w:hideMark/>
          </w:tcPr>
          <w:p w14:paraId="2D7DFD9B" w14:textId="77777777" w:rsidR="00DC2757" w:rsidRPr="00DC2757" w:rsidRDefault="00DC2757" w:rsidP="00DC2757">
            <w:pPr>
              <w:spacing w:after="0" w:line="240" w:lineRule="auto"/>
              <w:rPr>
                <w:ins w:id="1307" w:author="Commodore, Sarah" w:date="2023-03-22T16:21:00Z"/>
                <w:rFonts w:ascii="Calibri" w:eastAsia="Times New Roman" w:hAnsi="Calibri" w:cs="Calibri"/>
                <w:color w:val="000000"/>
                <w:sz w:val="20"/>
                <w:szCs w:val="20"/>
              </w:rPr>
            </w:pPr>
            <w:ins w:id="1308" w:author="Commodore, Sarah" w:date="2023-03-22T16:21:00Z">
              <w:r w:rsidRPr="00DC2757">
                <w:rPr>
                  <w:rFonts w:ascii="Calibri" w:eastAsia="Times New Roman" w:hAnsi="Calibri" w:cs="Calibri"/>
                  <w:color w:val="000000"/>
                  <w:sz w:val="20"/>
                  <w:szCs w:val="20"/>
                </w:rPr>
                <w:t>ENSG00000105479.16</w:t>
              </w:r>
            </w:ins>
          </w:p>
        </w:tc>
        <w:tc>
          <w:tcPr>
            <w:tcW w:w="0" w:type="auto"/>
            <w:tcBorders>
              <w:top w:val="nil"/>
              <w:left w:val="nil"/>
              <w:bottom w:val="nil"/>
              <w:right w:val="nil"/>
            </w:tcBorders>
            <w:shd w:val="clear" w:color="auto" w:fill="auto"/>
            <w:noWrap/>
            <w:vAlign w:val="bottom"/>
            <w:hideMark/>
          </w:tcPr>
          <w:p w14:paraId="5576E851" w14:textId="77777777" w:rsidR="00DC2757" w:rsidRPr="00DC2757" w:rsidRDefault="00DC2757" w:rsidP="00DC2757">
            <w:pPr>
              <w:spacing w:after="0" w:line="240" w:lineRule="auto"/>
              <w:rPr>
                <w:ins w:id="1309" w:author="Commodore, Sarah" w:date="2023-03-22T16:21:00Z"/>
                <w:rFonts w:ascii="Calibri" w:eastAsia="Times New Roman" w:hAnsi="Calibri" w:cs="Calibri"/>
                <w:color w:val="000000"/>
                <w:sz w:val="20"/>
                <w:szCs w:val="20"/>
              </w:rPr>
            </w:pPr>
            <w:ins w:id="1310" w:author="Commodore, Sarah" w:date="2023-03-22T16:21:00Z">
              <w:r w:rsidRPr="00DC2757">
                <w:rPr>
                  <w:rFonts w:ascii="Calibri" w:eastAsia="Times New Roman" w:hAnsi="Calibri" w:cs="Calibri"/>
                  <w:color w:val="000000"/>
                  <w:sz w:val="20"/>
                  <w:szCs w:val="20"/>
                </w:rPr>
                <w:t>CCDC114</w:t>
              </w:r>
            </w:ins>
          </w:p>
        </w:tc>
        <w:tc>
          <w:tcPr>
            <w:tcW w:w="0" w:type="auto"/>
            <w:tcBorders>
              <w:top w:val="nil"/>
              <w:left w:val="nil"/>
              <w:bottom w:val="nil"/>
              <w:right w:val="nil"/>
            </w:tcBorders>
            <w:shd w:val="clear" w:color="auto" w:fill="auto"/>
            <w:noWrap/>
            <w:vAlign w:val="bottom"/>
            <w:hideMark/>
          </w:tcPr>
          <w:p w14:paraId="4DBB506E" w14:textId="77777777" w:rsidR="00DC2757" w:rsidRPr="00DC2757" w:rsidRDefault="00DC2757" w:rsidP="00DC2757">
            <w:pPr>
              <w:spacing w:after="0" w:line="240" w:lineRule="auto"/>
              <w:jc w:val="center"/>
              <w:rPr>
                <w:ins w:id="1311" w:author="Commodore, Sarah" w:date="2023-03-22T16:21:00Z"/>
                <w:rFonts w:ascii="Calibri" w:eastAsia="Times New Roman" w:hAnsi="Calibri" w:cs="Calibri"/>
                <w:color w:val="000000"/>
                <w:sz w:val="20"/>
                <w:szCs w:val="20"/>
              </w:rPr>
            </w:pPr>
            <w:ins w:id="131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609601B" w14:textId="77777777" w:rsidR="00DC2757" w:rsidRPr="00DC2757" w:rsidRDefault="00DC2757" w:rsidP="00DC2757">
            <w:pPr>
              <w:spacing w:after="0" w:line="240" w:lineRule="auto"/>
              <w:jc w:val="center"/>
              <w:rPr>
                <w:ins w:id="1313" w:author="Commodore, Sarah" w:date="2023-03-22T16:21:00Z"/>
                <w:rFonts w:ascii="Calibri" w:eastAsia="Times New Roman" w:hAnsi="Calibri" w:cs="Calibri"/>
                <w:color w:val="000000"/>
                <w:sz w:val="20"/>
                <w:szCs w:val="20"/>
              </w:rPr>
            </w:pPr>
            <w:ins w:id="1314"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50B8C4F9" w14:textId="77777777" w:rsidR="00DC2757" w:rsidRPr="00DC2757" w:rsidRDefault="00DC2757" w:rsidP="00DC2757">
            <w:pPr>
              <w:spacing w:after="0" w:line="240" w:lineRule="auto"/>
              <w:jc w:val="center"/>
              <w:rPr>
                <w:ins w:id="1315" w:author="Commodore, Sarah" w:date="2023-03-22T16:21:00Z"/>
                <w:rFonts w:ascii="Calibri" w:eastAsia="Times New Roman" w:hAnsi="Calibri" w:cs="Calibri"/>
                <w:color w:val="000000"/>
                <w:sz w:val="20"/>
                <w:szCs w:val="20"/>
              </w:rPr>
            </w:pPr>
            <w:ins w:id="1316"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B696424" w14:textId="77777777" w:rsidR="00DC2757" w:rsidRPr="00DC2757" w:rsidRDefault="00DC2757" w:rsidP="00DC2757">
            <w:pPr>
              <w:spacing w:after="0" w:line="240" w:lineRule="auto"/>
              <w:jc w:val="center"/>
              <w:rPr>
                <w:ins w:id="1317" w:author="Commodore, Sarah" w:date="2023-03-22T16:21:00Z"/>
                <w:rFonts w:ascii="Calibri" w:eastAsia="Times New Roman" w:hAnsi="Calibri" w:cs="Calibri"/>
                <w:color w:val="FF0000"/>
                <w:sz w:val="20"/>
                <w:szCs w:val="20"/>
              </w:rPr>
            </w:pPr>
            <w:ins w:id="1318" w:author="Commodore, Sarah" w:date="2023-03-22T16:21:00Z">
              <w:r w:rsidRPr="00DC2757">
                <w:rPr>
                  <w:rFonts w:ascii="Calibri" w:eastAsia="Times New Roman" w:hAnsi="Calibri" w:cs="Calibri"/>
                  <w:color w:val="FF0000"/>
                  <w:sz w:val="20"/>
                  <w:szCs w:val="20"/>
                </w:rPr>
                <w:t>*</w:t>
              </w:r>
            </w:ins>
          </w:p>
        </w:tc>
      </w:tr>
      <w:tr w:rsidR="00DC2757" w:rsidRPr="00DC2757" w14:paraId="03FF795D" w14:textId="77777777" w:rsidTr="00DC2757">
        <w:trPr>
          <w:trHeight w:val="260"/>
          <w:ins w:id="1319" w:author="Commodore, Sarah" w:date="2023-03-22T16:21:00Z"/>
        </w:trPr>
        <w:tc>
          <w:tcPr>
            <w:tcW w:w="0" w:type="auto"/>
            <w:tcBorders>
              <w:top w:val="nil"/>
              <w:left w:val="nil"/>
              <w:bottom w:val="nil"/>
              <w:right w:val="nil"/>
            </w:tcBorders>
            <w:shd w:val="clear" w:color="auto" w:fill="auto"/>
            <w:noWrap/>
            <w:vAlign w:val="bottom"/>
            <w:hideMark/>
          </w:tcPr>
          <w:p w14:paraId="5655F604" w14:textId="77777777" w:rsidR="00DC2757" w:rsidRPr="00DC2757" w:rsidRDefault="00DC2757" w:rsidP="00DC2757">
            <w:pPr>
              <w:spacing w:after="0" w:line="240" w:lineRule="auto"/>
              <w:rPr>
                <w:ins w:id="1320" w:author="Commodore, Sarah" w:date="2023-03-22T16:21:00Z"/>
                <w:rFonts w:ascii="Calibri" w:eastAsia="Times New Roman" w:hAnsi="Calibri" w:cs="Calibri"/>
                <w:color w:val="000000"/>
                <w:sz w:val="20"/>
                <w:szCs w:val="20"/>
              </w:rPr>
            </w:pPr>
            <w:ins w:id="1321" w:author="Commodore, Sarah" w:date="2023-03-22T16:21:00Z">
              <w:r w:rsidRPr="00DC2757">
                <w:rPr>
                  <w:rFonts w:ascii="Calibri" w:eastAsia="Times New Roman" w:hAnsi="Calibri" w:cs="Calibri"/>
                  <w:color w:val="000000"/>
                  <w:sz w:val="20"/>
                  <w:szCs w:val="20"/>
                </w:rPr>
                <w:t>ENSG00000162643.13</w:t>
              </w:r>
            </w:ins>
          </w:p>
        </w:tc>
        <w:tc>
          <w:tcPr>
            <w:tcW w:w="0" w:type="auto"/>
            <w:tcBorders>
              <w:top w:val="nil"/>
              <w:left w:val="nil"/>
              <w:bottom w:val="nil"/>
              <w:right w:val="nil"/>
            </w:tcBorders>
            <w:shd w:val="clear" w:color="auto" w:fill="auto"/>
            <w:noWrap/>
            <w:vAlign w:val="bottom"/>
            <w:hideMark/>
          </w:tcPr>
          <w:p w14:paraId="3ACBE2FA" w14:textId="77777777" w:rsidR="00DC2757" w:rsidRPr="00DC2757" w:rsidRDefault="00DC2757" w:rsidP="00DC2757">
            <w:pPr>
              <w:spacing w:after="0" w:line="240" w:lineRule="auto"/>
              <w:rPr>
                <w:ins w:id="1322" w:author="Commodore, Sarah" w:date="2023-03-22T16:21:00Z"/>
                <w:rFonts w:ascii="Calibri" w:eastAsia="Times New Roman" w:hAnsi="Calibri" w:cs="Calibri"/>
                <w:color w:val="000000"/>
                <w:sz w:val="20"/>
                <w:szCs w:val="20"/>
              </w:rPr>
            </w:pPr>
            <w:ins w:id="1323" w:author="Commodore, Sarah" w:date="2023-03-22T16:21:00Z">
              <w:r w:rsidRPr="00DC2757">
                <w:rPr>
                  <w:rFonts w:ascii="Calibri" w:eastAsia="Times New Roman" w:hAnsi="Calibri" w:cs="Calibri"/>
                  <w:color w:val="000000"/>
                  <w:sz w:val="20"/>
                  <w:szCs w:val="20"/>
                </w:rPr>
                <w:t>DNAI3</w:t>
              </w:r>
            </w:ins>
          </w:p>
        </w:tc>
        <w:tc>
          <w:tcPr>
            <w:tcW w:w="0" w:type="auto"/>
            <w:tcBorders>
              <w:top w:val="nil"/>
              <w:left w:val="nil"/>
              <w:bottom w:val="nil"/>
              <w:right w:val="nil"/>
            </w:tcBorders>
            <w:shd w:val="clear" w:color="auto" w:fill="auto"/>
            <w:noWrap/>
            <w:vAlign w:val="bottom"/>
            <w:hideMark/>
          </w:tcPr>
          <w:p w14:paraId="3ACF5D66" w14:textId="77777777" w:rsidR="00DC2757" w:rsidRPr="00DC2757" w:rsidRDefault="00DC2757" w:rsidP="00DC2757">
            <w:pPr>
              <w:spacing w:after="0" w:line="240" w:lineRule="auto"/>
              <w:jc w:val="center"/>
              <w:rPr>
                <w:ins w:id="1324" w:author="Commodore, Sarah" w:date="2023-03-22T16:21:00Z"/>
                <w:rFonts w:ascii="Calibri" w:eastAsia="Times New Roman" w:hAnsi="Calibri" w:cs="Calibri"/>
                <w:color w:val="000000"/>
                <w:sz w:val="20"/>
                <w:szCs w:val="20"/>
              </w:rPr>
            </w:pPr>
            <w:ins w:id="132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03EDDF5" w14:textId="77777777" w:rsidR="00DC2757" w:rsidRPr="00DC2757" w:rsidRDefault="00DC2757" w:rsidP="00DC2757">
            <w:pPr>
              <w:spacing w:after="0" w:line="240" w:lineRule="auto"/>
              <w:jc w:val="center"/>
              <w:rPr>
                <w:ins w:id="1326" w:author="Commodore, Sarah" w:date="2023-03-22T16:21:00Z"/>
                <w:rFonts w:ascii="Calibri" w:eastAsia="Times New Roman" w:hAnsi="Calibri" w:cs="Calibri"/>
                <w:color w:val="000000"/>
                <w:sz w:val="20"/>
                <w:szCs w:val="20"/>
              </w:rPr>
            </w:pPr>
            <w:ins w:id="1327" w:author="Commodore, Sarah" w:date="2023-03-22T16:21:00Z">
              <w:r w:rsidRPr="00DC2757">
                <w:rPr>
                  <w:rFonts w:ascii="Calibri" w:eastAsia="Times New Roman" w:hAnsi="Calibri" w:cs="Calibri"/>
                  <w:color w:val="000000"/>
                  <w:sz w:val="20"/>
                  <w:szCs w:val="20"/>
                </w:rPr>
                <w:t>6.1E-09</w:t>
              </w:r>
            </w:ins>
          </w:p>
        </w:tc>
        <w:tc>
          <w:tcPr>
            <w:tcW w:w="0" w:type="auto"/>
            <w:tcBorders>
              <w:top w:val="nil"/>
              <w:left w:val="nil"/>
              <w:bottom w:val="nil"/>
              <w:right w:val="nil"/>
            </w:tcBorders>
            <w:shd w:val="clear" w:color="auto" w:fill="auto"/>
            <w:noWrap/>
            <w:vAlign w:val="bottom"/>
            <w:hideMark/>
          </w:tcPr>
          <w:p w14:paraId="46D5D9EB" w14:textId="77777777" w:rsidR="00DC2757" w:rsidRPr="00DC2757" w:rsidRDefault="00DC2757" w:rsidP="00DC2757">
            <w:pPr>
              <w:spacing w:after="0" w:line="240" w:lineRule="auto"/>
              <w:jc w:val="center"/>
              <w:rPr>
                <w:ins w:id="1328" w:author="Commodore, Sarah" w:date="2023-03-22T16:21:00Z"/>
                <w:rFonts w:ascii="Calibri" w:eastAsia="Times New Roman" w:hAnsi="Calibri" w:cs="Calibri"/>
                <w:color w:val="000000"/>
                <w:sz w:val="20"/>
                <w:szCs w:val="20"/>
              </w:rPr>
            </w:pPr>
            <w:ins w:id="1329" w:author="Commodore, Sarah" w:date="2023-03-22T16:21:00Z">
              <w:r w:rsidRPr="00DC2757">
                <w:rPr>
                  <w:rFonts w:ascii="Calibri" w:eastAsia="Times New Roman" w:hAnsi="Calibri" w:cs="Calibri"/>
                  <w:color w:val="000000"/>
                  <w:sz w:val="20"/>
                  <w:szCs w:val="20"/>
                </w:rPr>
                <w:t>9.0E-08</w:t>
              </w:r>
            </w:ins>
          </w:p>
        </w:tc>
        <w:tc>
          <w:tcPr>
            <w:tcW w:w="0" w:type="auto"/>
            <w:tcBorders>
              <w:top w:val="nil"/>
              <w:left w:val="nil"/>
              <w:bottom w:val="nil"/>
              <w:right w:val="nil"/>
            </w:tcBorders>
            <w:shd w:val="clear" w:color="auto" w:fill="auto"/>
            <w:noWrap/>
            <w:vAlign w:val="bottom"/>
            <w:hideMark/>
          </w:tcPr>
          <w:p w14:paraId="1515E504" w14:textId="77777777" w:rsidR="00DC2757" w:rsidRPr="00DC2757" w:rsidRDefault="00DC2757" w:rsidP="00DC2757">
            <w:pPr>
              <w:spacing w:after="0" w:line="240" w:lineRule="auto"/>
              <w:jc w:val="center"/>
              <w:rPr>
                <w:ins w:id="1330" w:author="Commodore, Sarah" w:date="2023-03-22T16:21:00Z"/>
                <w:rFonts w:ascii="Calibri" w:eastAsia="Times New Roman" w:hAnsi="Calibri" w:cs="Calibri"/>
                <w:color w:val="FF0000"/>
                <w:sz w:val="20"/>
                <w:szCs w:val="20"/>
              </w:rPr>
            </w:pPr>
            <w:ins w:id="1331" w:author="Commodore, Sarah" w:date="2023-03-22T16:21:00Z">
              <w:r w:rsidRPr="00DC2757">
                <w:rPr>
                  <w:rFonts w:ascii="Calibri" w:eastAsia="Times New Roman" w:hAnsi="Calibri" w:cs="Calibri"/>
                  <w:color w:val="FF0000"/>
                  <w:sz w:val="20"/>
                  <w:szCs w:val="20"/>
                </w:rPr>
                <w:t>*</w:t>
              </w:r>
            </w:ins>
          </w:p>
        </w:tc>
      </w:tr>
      <w:tr w:rsidR="00DC2757" w:rsidRPr="00DC2757" w14:paraId="3B520FE6" w14:textId="77777777" w:rsidTr="00DC2757">
        <w:trPr>
          <w:trHeight w:val="260"/>
          <w:ins w:id="1332" w:author="Commodore, Sarah" w:date="2023-03-22T16:21:00Z"/>
        </w:trPr>
        <w:tc>
          <w:tcPr>
            <w:tcW w:w="0" w:type="auto"/>
            <w:tcBorders>
              <w:top w:val="nil"/>
              <w:left w:val="nil"/>
              <w:bottom w:val="nil"/>
              <w:right w:val="nil"/>
            </w:tcBorders>
            <w:shd w:val="clear" w:color="auto" w:fill="auto"/>
            <w:noWrap/>
            <w:vAlign w:val="bottom"/>
            <w:hideMark/>
          </w:tcPr>
          <w:p w14:paraId="7ADF8D05" w14:textId="77777777" w:rsidR="00DC2757" w:rsidRPr="00DC2757" w:rsidRDefault="00DC2757" w:rsidP="00DC2757">
            <w:pPr>
              <w:spacing w:after="0" w:line="240" w:lineRule="auto"/>
              <w:rPr>
                <w:ins w:id="1333" w:author="Commodore, Sarah" w:date="2023-03-22T16:21:00Z"/>
                <w:rFonts w:ascii="Calibri" w:eastAsia="Times New Roman" w:hAnsi="Calibri" w:cs="Calibri"/>
                <w:color w:val="000000"/>
                <w:sz w:val="20"/>
                <w:szCs w:val="20"/>
              </w:rPr>
            </w:pPr>
            <w:ins w:id="1334" w:author="Commodore, Sarah" w:date="2023-03-22T16:21:00Z">
              <w:r w:rsidRPr="00DC2757">
                <w:rPr>
                  <w:rFonts w:ascii="Calibri" w:eastAsia="Times New Roman" w:hAnsi="Calibri" w:cs="Calibri"/>
                  <w:color w:val="000000"/>
                  <w:sz w:val="20"/>
                  <w:szCs w:val="20"/>
                </w:rPr>
                <w:t>ENSG00000065534.19</w:t>
              </w:r>
            </w:ins>
          </w:p>
        </w:tc>
        <w:tc>
          <w:tcPr>
            <w:tcW w:w="0" w:type="auto"/>
            <w:tcBorders>
              <w:top w:val="nil"/>
              <w:left w:val="nil"/>
              <w:bottom w:val="nil"/>
              <w:right w:val="nil"/>
            </w:tcBorders>
            <w:shd w:val="clear" w:color="auto" w:fill="auto"/>
            <w:noWrap/>
            <w:vAlign w:val="bottom"/>
            <w:hideMark/>
          </w:tcPr>
          <w:p w14:paraId="6D31E768" w14:textId="77777777" w:rsidR="00DC2757" w:rsidRPr="00DC2757" w:rsidRDefault="00DC2757" w:rsidP="00DC2757">
            <w:pPr>
              <w:spacing w:after="0" w:line="240" w:lineRule="auto"/>
              <w:rPr>
                <w:ins w:id="1335" w:author="Commodore, Sarah" w:date="2023-03-22T16:21:00Z"/>
                <w:rFonts w:ascii="Calibri" w:eastAsia="Times New Roman" w:hAnsi="Calibri" w:cs="Calibri"/>
                <w:color w:val="000000"/>
                <w:sz w:val="20"/>
                <w:szCs w:val="20"/>
              </w:rPr>
            </w:pPr>
            <w:ins w:id="1336" w:author="Commodore, Sarah" w:date="2023-03-22T16:21:00Z">
              <w:r w:rsidRPr="00DC2757">
                <w:rPr>
                  <w:rFonts w:ascii="Calibri" w:eastAsia="Times New Roman" w:hAnsi="Calibri" w:cs="Calibri"/>
                  <w:color w:val="000000"/>
                  <w:sz w:val="20"/>
                  <w:szCs w:val="20"/>
                </w:rPr>
                <w:t>MYLK</w:t>
              </w:r>
            </w:ins>
          </w:p>
        </w:tc>
        <w:tc>
          <w:tcPr>
            <w:tcW w:w="0" w:type="auto"/>
            <w:tcBorders>
              <w:top w:val="nil"/>
              <w:left w:val="nil"/>
              <w:bottom w:val="nil"/>
              <w:right w:val="nil"/>
            </w:tcBorders>
            <w:shd w:val="clear" w:color="auto" w:fill="auto"/>
            <w:noWrap/>
            <w:vAlign w:val="bottom"/>
            <w:hideMark/>
          </w:tcPr>
          <w:p w14:paraId="2E8784E2" w14:textId="77777777" w:rsidR="00DC2757" w:rsidRPr="00DC2757" w:rsidRDefault="00DC2757" w:rsidP="00DC2757">
            <w:pPr>
              <w:spacing w:after="0" w:line="240" w:lineRule="auto"/>
              <w:jc w:val="center"/>
              <w:rPr>
                <w:ins w:id="1337" w:author="Commodore, Sarah" w:date="2023-03-22T16:21:00Z"/>
                <w:rFonts w:ascii="Calibri" w:eastAsia="Times New Roman" w:hAnsi="Calibri" w:cs="Calibri"/>
                <w:color w:val="000000"/>
                <w:sz w:val="20"/>
                <w:szCs w:val="20"/>
              </w:rPr>
            </w:pPr>
            <w:ins w:id="1338"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0018E92" w14:textId="77777777" w:rsidR="00DC2757" w:rsidRPr="00DC2757" w:rsidRDefault="00DC2757" w:rsidP="00DC2757">
            <w:pPr>
              <w:spacing w:after="0" w:line="240" w:lineRule="auto"/>
              <w:jc w:val="center"/>
              <w:rPr>
                <w:ins w:id="1339" w:author="Commodore, Sarah" w:date="2023-03-22T16:21:00Z"/>
                <w:rFonts w:ascii="Calibri" w:eastAsia="Times New Roman" w:hAnsi="Calibri" w:cs="Calibri"/>
                <w:color w:val="000000"/>
                <w:sz w:val="20"/>
                <w:szCs w:val="20"/>
              </w:rPr>
            </w:pPr>
            <w:ins w:id="1340" w:author="Commodore, Sarah" w:date="2023-03-22T16:21:00Z">
              <w:r w:rsidRPr="00DC2757">
                <w:rPr>
                  <w:rFonts w:ascii="Calibri" w:eastAsia="Times New Roman" w:hAnsi="Calibri" w:cs="Calibri"/>
                  <w:color w:val="000000"/>
                  <w:sz w:val="20"/>
                  <w:szCs w:val="20"/>
                </w:rPr>
                <w:t>3.3E-12</w:t>
              </w:r>
            </w:ins>
          </w:p>
        </w:tc>
        <w:tc>
          <w:tcPr>
            <w:tcW w:w="0" w:type="auto"/>
            <w:tcBorders>
              <w:top w:val="nil"/>
              <w:left w:val="nil"/>
              <w:bottom w:val="nil"/>
              <w:right w:val="nil"/>
            </w:tcBorders>
            <w:shd w:val="clear" w:color="auto" w:fill="auto"/>
            <w:noWrap/>
            <w:vAlign w:val="bottom"/>
            <w:hideMark/>
          </w:tcPr>
          <w:p w14:paraId="76C740EA" w14:textId="77777777" w:rsidR="00DC2757" w:rsidRPr="00DC2757" w:rsidRDefault="00DC2757" w:rsidP="00DC2757">
            <w:pPr>
              <w:spacing w:after="0" w:line="240" w:lineRule="auto"/>
              <w:jc w:val="center"/>
              <w:rPr>
                <w:ins w:id="1341" w:author="Commodore, Sarah" w:date="2023-03-22T16:21:00Z"/>
                <w:rFonts w:ascii="Calibri" w:eastAsia="Times New Roman" w:hAnsi="Calibri" w:cs="Calibri"/>
                <w:color w:val="000000"/>
                <w:sz w:val="20"/>
                <w:szCs w:val="20"/>
              </w:rPr>
            </w:pPr>
            <w:ins w:id="1342"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551254F5" w14:textId="77777777" w:rsidR="00DC2757" w:rsidRPr="00DC2757" w:rsidRDefault="00DC2757" w:rsidP="00DC2757">
            <w:pPr>
              <w:spacing w:after="0" w:line="240" w:lineRule="auto"/>
              <w:jc w:val="center"/>
              <w:rPr>
                <w:ins w:id="1343" w:author="Commodore, Sarah" w:date="2023-03-22T16:21:00Z"/>
                <w:rFonts w:ascii="Calibri" w:eastAsia="Times New Roman" w:hAnsi="Calibri" w:cs="Calibri"/>
                <w:color w:val="FF0000"/>
                <w:sz w:val="20"/>
                <w:szCs w:val="20"/>
              </w:rPr>
            </w:pPr>
            <w:ins w:id="1344" w:author="Commodore, Sarah" w:date="2023-03-22T16:21:00Z">
              <w:r w:rsidRPr="00DC2757">
                <w:rPr>
                  <w:rFonts w:ascii="Calibri" w:eastAsia="Times New Roman" w:hAnsi="Calibri" w:cs="Calibri"/>
                  <w:color w:val="FF0000"/>
                  <w:sz w:val="20"/>
                  <w:szCs w:val="20"/>
                </w:rPr>
                <w:t>*</w:t>
              </w:r>
            </w:ins>
          </w:p>
        </w:tc>
      </w:tr>
      <w:tr w:rsidR="00DC2757" w:rsidRPr="00DC2757" w14:paraId="360FF633" w14:textId="77777777" w:rsidTr="00DC2757">
        <w:trPr>
          <w:trHeight w:val="260"/>
          <w:ins w:id="1345" w:author="Commodore, Sarah" w:date="2023-03-22T16:21:00Z"/>
        </w:trPr>
        <w:tc>
          <w:tcPr>
            <w:tcW w:w="0" w:type="auto"/>
            <w:tcBorders>
              <w:top w:val="nil"/>
              <w:left w:val="nil"/>
              <w:bottom w:val="nil"/>
              <w:right w:val="nil"/>
            </w:tcBorders>
            <w:shd w:val="clear" w:color="auto" w:fill="auto"/>
            <w:noWrap/>
            <w:vAlign w:val="bottom"/>
            <w:hideMark/>
          </w:tcPr>
          <w:p w14:paraId="5638BCAD" w14:textId="77777777" w:rsidR="00DC2757" w:rsidRPr="00DC2757" w:rsidRDefault="00DC2757" w:rsidP="00DC2757">
            <w:pPr>
              <w:spacing w:after="0" w:line="240" w:lineRule="auto"/>
              <w:rPr>
                <w:ins w:id="1346" w:author="Commodore, Sarah" w:date="2023-03-22T16:21:00Z"/>
                <w:rFonts w:ascii="Calibri" w:eastAsia="Times New Roman" w:hAnsi="Calibri" w:cs="Calibri"/>
                <w:color w:val="000000"/>
                <w:sz w:val="20"/>
                <w:szCs w:val="20"/>
              </w:rPr>
            </w:pPr>
            <w:ins w:id="1347" w:author="Commodore, Sarah" w:date="2023-03-22T16:21:00Z">
              <w:r w:rsidRPr="00DC2757">
                <w:rPr>
                  <w:rFonts w:ascii="Calibri" w:eastAsia="Times New Roman" w:hAnsi="Calibri" w:cs="Calibri"/>
                  <w:color w:val="000000"/>
                  <w:sz w:val="20"/>
                  <w:szCs w:val="20"/>
                </w:rPr>
                <w:t>ENSG00000230873.9</w:t>
              </w:r>
            </w:ins>
          </w:p>
        </w:tc>
        <w:tc>
          <w:tcPr>
            <w:tcW w:w="0" w:type="auto"/>
            <w:tcBorders>
              <w:top w:val="nil"/>
              <w:left w:val="nil"/>
              <w:bottom w:val="nil"/>
              <w:right w:val="nil"/>
            </w:tcBorders>
            <w:shd w:val="clear" w:color="auto" w:fill="auto"/>
            <w:noWrap/>
            <w:vAlign w:val="bottom"/>
            <w:hideMark/>
          </w:tcPr>
          <w:p w14:paraId="59AB15AF" w14:textId="77777777" w:rsidR="00DC2757" w:rsidRPr="00DC2757" w:rsidRDefault="00DC2757" w:rsidP="00DC2757">
            <w:pPr>
              <w:spacing w:after="0" w:line="240" w:lineRule="auto"/>
              <w:rPr>
                <w:ins w:id="1348" w:author="Commodore, Sarah" w:date="2023-03-22T16:21:00Z"/>
                <w:rFonts w:ascii="Calibri" w:eastAsia="Times New Roman" w:hAnsi="Calibri" w:cs="Calibri"/>
                <w:color w:val="000000"/>
                <w:sz w:val="20"/>
                <w:szCs w:val="20"/>
              </w:rPr>
            </w:pPr>
            <w:ins w:id="1349" w:author="Commodore, Sarah" w:date="2023-03-22T16:21:00Z">
              <w:r w:rsidRPr="00DC2757">
                <w:rPr>
                  <w:rFonts w:ascii="Calibri" w:eastAsia="Times New Roman" w:hAnsi="Calibri" w:cs="Calibri"/>
                  <w:color w:val="000000"/>
                  <w:sz w:val="20"/>
                  <w:szCs w:val="20"/>
                </w:rPr>
                <w:t>STMND1</w:t>
              </w:r>
            </w:ins>
          </w:p>
        </w:tc>
        <w:tc>
          <w:tcPr>
            <w:tcW w:w="0" w:type="auto"/>
            <w:tcBorders>
              <w:top w:val="nil"/>
              <w:left w:val="nil"/>
              <w:bottom w:val="nil"/>
              <w:right w:val="nil"/>
            </w:tcBorders>
            <w:shd w:val="clear" w:color="auto" w:fill="auto"/>
            <w:noWrap/>
            <w:vAlign w:val="bottom"/>
            <w:hideMark/>
          </w:tcPr>
          <w:p w14:paraId="136BB670" w14:textId="77777777" w:rsidR="00DC2757" w:rsidRPr="00DC2757" w:rsidRDefault="00DC2757" w:rsidP="00DC2757">
            <w:pPr>
              <w:spacing w:after="0" w:line="240" w:lineRule="auto"/>
              <w:jc w:val="center"/>
              <w:rPr>
                <w:ins w:id="1350" w:author="Commodore, Sarah" w:date="2023-03-22T16:21:00Z"/>
                <w:rFonts w:ascii="Calibri" w:eastAsia="Times New Roman" w:hAnsi="Calibri" w:cs="Calibri"/>
                <w:color w:val="000000"/>
                <w:sz w:val="20"/>
                <w:szCs w:val="20"/>
              </w:rPr>
            </w:pPr>
            <w:ins w:id="135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642B4B1" w14:textId="77777777" w:rsidR="00DC2757" w:rsidRPr="00DC2757" w:rsidRDefault="00DC2757" w:rsidP="00DC2757">
            <w:pPr>
              <w:spacing w:after="0" w:line="240" w:lineRule="auto"/>
              <w:jc w:val="center"/>
              <w:rPr>
                <w:ins w:id="1352" w:author="Commodore, Sarah" w:date="2023-03-22T16:21:00Z"/>
                <w:rFonts w:ascii="Calibri" w:eastAsia="Times New Roman" w:hAnsi="Calibri" w:cs="Calibri"/>
                <w:color w:val="000000"/>
                <w:sz w:val="20"/>
                <w:szCs w:val="20"/>
              </w:rPr>
            </w:pPr>
            <w:ins w:id="1353"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681AA125" w14:textId="77777777" w:rsidR="00DC2757" w:rsidRPr="00DC2757" w:rsidRDefault="00DC2757" w:rsidP="00DC2757">
            <w:pPr>
              <w:spacing w:after="0" w:line="240" w:lineRule="auto"/>
              <w:jc w:val="center"/>
              <w:rPr>
                <w:ins w:id="1354" w:author="Commodore, Sarah" w:date="2023-03-22T16:21:00Z"/>
                <w:rFonts w:ascii="Calibri" w:eastAsia="Times New Roman" w:hAnsi="Calibri" w:cs="Calibri"/>
                <w:color w:val="000000"/>
                <w:sz w:val="20"/>
                <w:szCs w:val="20"/>
              </w:rPr>
            </w:pPr>
            <w:ins w:id="1355"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0A50725" w14:textId="77777777" w:rsidR="00DC2757" w:rsidRPr="00DC2757" w:rsidRDefault="00DC2757" w:rsidP="00DC2757">
            <w:pPr>
              <w:spacing w:after="0" w:line="240" w:lineRule="auto"/>
              <w:jc w:val="center"/>
              <w:rPr>
                <w:ins w:id="1356" w:author="Commodore, Sarah" w:date="2023-03-22T16:21:00Z"/>
                <w:rFonts w:ascii="Calibri" w:eastAsia="Times New Roman" w:hAnsi="Calibri" w:cs="Calibri"/>
                <w:color w:val="FF0000"/>
                <w:sz w:val="20"/>
                <w:szCs w:val="20"/>
              </w:rPr>
            </w:pPr>
            <w:ins w:id="1357" w:author="Commodore, Sarah" w:date="2023-03-22T16:21:00Z">
              <w:r w:rsidRPr="00DC2757">
                <w:rPr>
                  <w:rFonts w:ascii="Calibri" w:eastAsia="Times New Roman" w:hAnsi="Calibri" w:cs="Calibri"/>
                  <w:color w:val="FF0000"/>
                  <w:sz w:val="20"/>
                  <w:szCs w:val="20"/>
                </w:rPr>
                <w:t>*</w:t>
              </w:r>
            </w:ins>
          </w:p>
        </w:tc>
      </w:tr>
      <w:tr w:rsidR="00DC2757" w:rsidRPr="00DC2757" w14:paraId="0A3B783E" w14:textId="77777777" w:rsidTr="00DC2757">
        <w:trPr>
          <w:trHeight w:val="260"/>
          <w:ins w:id="1358" w:author="Commodore, Sarah" w:date="2023-03-22T16:21:00Z"/>
        </w:trPr>
        <w:tc>
          <w:tcPr>
            <w:tcW w:w="0" w:type="auto"/>
            <w:tcBorders>
              <w:top w:val="nil"/>
              <w:left w:val="nil"/>
              <w:bottom w:val="nil"/>
              <w:right w:val="nil"/>
            </w:tcBorders>
            <w:shd w:val="clear" w:color="auto" w:fill="auto"/>
            <w:noWrap/>
            <w:vAlign w:val="bottom"/>
            <w:hideMark/>
          </w:tcPr>
          <w:p w14:paraId="1D64E19D" w14:textId="77777777" w:rsidR="00DC2757" w:rsidRPr="00DC2757" w:rsidRDefault="00DC2757" w:rsidP="00DC2757">
            <w:pPr>
              <w:spacing w:after="0" w:line="240" w:lineRule="auto"/>
              <w:rPr>
                <w:ins w:id="1359" w:author="Commodore, Sarah" w:date="2023-03-22T16:21:00Z"/>
                <w:rFonts w:ascii="Calibri" w:eastAsia="Times New Roman" w:hAnsi="Calibri" w:cs="Calibri"/>
                <w:color w:val="000000"/>
                <w:sz w:val="20"/>
                <w:szCs w:val="20"/>
              </w:rPr>
            </w:pPr>
            <w:ins w:id="1360" w:author="Commodore, Sarah" w:date="2023-03-22T16:21:00Z">
              <w:r w:rsidRPr="00DC2757">
                <w:rPr>
                  <w:rFonts w:ascii="Calibri" w:eastAsia="Times New Roman" w:hAnsi="Calibri" w:cs="Calibri"/>
                  <w:color w:val="000000"/>
                  <w:sz w:val="20"/>
                  <w:szCs w:val="20"/>
                </w:rPr>
                <w:t>ENSG00000279965.1</w:t>
              </w:r>
            </w:ins>
          </w:p>
        </w:tc>
        <w:tc>
          <w:tcPr>
            <w:tcW w:w="0" w:type="auto"/>
            <w:tcBorders>
              <w:top w:val="nil"/>
              <w:left w:val="nil"/>
              <w:bottom w:val="nil"/>
              <w:right w:val="nil"/>
            </w:tcBorders>
            <w:shd w:val="clear" w:color="auto" w:fill="auto"/>
            <w:noWrap/>
            <w:vAlign w:val="bottom"/>
            <w:hideMark/>
          </w:tcPr>
          <w:p w14:paraId="42300AC5" w14:textId="77777777" w:rsidR="00DC2757" w:rsidRPr="00DC2757" w:rsidRDefault="00DC2757" w:rsidP="00DC2757">
            <w:pPr>
              <w:spacing w:after="0" w:line="240" w:lineRule="auto"/>
              <w:rPr>
                <w:ins w:id="1361" w:author="Commodore, Sarah" w:date="2023-03-22T16:21:00Z"/>
                <w:rFonts w:ascii="Calibri" w:eastAsia="Times New Roman" w:hAnsi="Calibri" w:cs="Calibri"/>
                <w:color w:val="000000"/>
                <w:sz w:val="20"/>
                <w:szCs w:val="20"/>
              </w:rPr>
            </w:pPr>
            <w:ins w:id="1362" w:author="Commodore, Sarah" w:date="2023-03-22T16:21:00Z">
              <w:r w:rsidRPr="00DC2757">
                <w:rPr>
                  <w:rFonts w:ascii="Calibri" w:eastAsia="Times New Roman" w:hAnsi="Calibri" w:cs="Calibri"/>
                  <w:color w:val="000000"/>
                  <w:sz w:val="20"/>
                  <w:szCs w:val="20"/>
                </w:rPr>
                <w:t>AL390755.2</w:t>
              </w:r>
            </w:ins>
          </w:p>
        </w:tc>
        <w:tc>
          <w:tcPr>
            <w:tcW w:w="0" w:type="auto"/>
            <w:tcBorders>
              <w:top w:val="nil"/>
              <w:left w:val="nil"/>
              <w:bottom w:val="nil"/>
              <w:right w:val="nil"/>
            </w:tcBorders>
            <w:shd w:val="clear" w:color="auto" w:fill="auto"/>
            <w:noWrap/>
            <w:vAlign w:val="bottom"/>
            <w:hideMark/>
          </w:tcPr>
          <w:p w14:paraId="4819ED06" w14:textId="77777777" w:rsidR="00DC2757" w:rsidRPr="00DC2757" w:rsidRDefault="00DC2757" w:rsidP="00DC2757">
            <w:pPr>
              <w:spacing w:after="0" w:line="240" w:lineRule="auto"/>
              <w:jc w:val="center"/>
              <w:rPr>
                <w:ins w:id="1363" w:author="Commodore, Sarah" w:date="2023-03-22T16:21:00Z"/>
                <w:rFonts w:ascii="Calibri" w:eastAsia="Times New Roman" w:hAnsi="Calibri" w:cs="Calibri"/>
                <w:color w:val="000000"/>
                <w:sz w:val="20"/>
                <w:szCs w:val="20"/>
              </w:rPr>
            </w:pPr>
            <w:ins w:id="136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A6E7A2" w14:textId="77777777" w:rsidR="00DC2757" w:rsidRPr="00DC2757" w:rsidRDefault="00DC2757" w:rsidP="00DC2757">
            <w:pPr>
              <w:spacing w:after="0" w:line="240" w:lineRule="auto"/>
              <w:jc w:val="center"/>
              <w:rPr>
                <w:ins w:id="1365" w:author="Commodore, Sarah" w:date="2023-03-22T16:21:00Z"/>
                <w:rFonts w:ascii="Calibri" w:eastAsia="Times New Roman" w:hAnsi="Calibri" w:cs="Calibri"/>
                <w:color w:val="000000"/>
                <w:sz w:val="20"/>
                <w:szCs w:val="20"/>
              </w:rPr>
            </w:pPr>
            <w:ins w:id="1366"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F10ED46" w14:textId="77777777" w:rsidR="00DC2757" w:rsidRPr="00DC2757" w:rsidRDefault="00DC2757" w:rsidP="00DC2757">
            <w:pPr>
              <w:spacing w:after="0" w:line="240" w:lineRule="auto"/>
              <w:jc w:val="center"/>
              <w:rPr>
                <w:ins w:id="1367" w:author="Commodore, Sarah" w:date="2023-03-22T16:21:00Z"/>
                <w:rFonts w:ascii="Calibri" w:eastAsia="Times New Roman" w:hAnsi="Calibri" w:cs="Calibri"/>
                <w:color w:val="000000"/>
                <w:sz w:val="20"/>
                <w:szCs w:val="20"/>
              </w:rPr>
            </w:pPr>
            <w:ins w:id="1368"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176B4B7B" w14:textId="77777777" w:rsidR="00DC2757" w:rsidRPr="00DC2757" w:rsidRDefault="00DC2757" w:rsidP="00DC2757">
            <w:pPr>
              <w:spacing w:after="0" w:line="240" w:lineRule="auto"/>
              <w:jc w:val="center"/>
              <w:rPr>
                <w:ins w:id="1369" w:author="Commodore, Sarah" w:date="2023-03-22T16:21:00Z"/>
                <w:rFonts w:ascii="Calibri" w:eastAsia="Times New Roman" w:hAnsi="Calibri" w:cs="Calibri"/>
                <w:color w:val="FF0000"/>
                <w:sz w:val="20"/>
                <w:szCs w:val="20"/>
              </w:rPr>
            </w:pPr>
            <w:ins w:id="1370" w:author="Commodore, Sarah" w:date="2023-03-22T16:21:00Z">
              <w:r w:rsidRPr="00DC2757">
                <w:rPr>
                  <w:rFonts w:ascii="Calibri" w:eastAsia="Times New Roman" w:hAnsi="Calibri" w:cs="Calibri"/>
                  <w:color w:val="FF0000"/>
                  <w:sz w:val="20"/>
                  <w:szCs w:val="20"/>
                </w:rPr>
                <w:t>*</w:t>
              </w:r>
            </w:ins>
          </w:p>
        </w:tc>
      </w:tr>
      <w:tr w:rsidR="00DC2757" w:rsidRPr="00DC2757" w14:paraId="7826D928" w14:textId="77777777" w:rsidTr="00DC2757">
        <w:trPr>
          <w:trHeight w:val="260"/>
          <w:ins w:id="1371" w:author="Commodore, Sarah" w:date="2023-03-22T16:21:00Z"/>
        </w:trPr>
        <w:tc>
          <w:tcPr>
            <w:tcW w:w="0" w:type="auto"/>
            <w:tcBorders>
              <w:top w:val="nil"/>
              <w:left w:val="nil"/>
              <w:bottom w:val="nil"/>
              <w:right w:val="nil"/>
            </w:tcBorders>
            <w:shd w:val="clear" w:color="auto" w:fill="auto"/>
            <w:noWrap/>
            <w:vAlign w:val="bottom"/>
            <w:hideMark/>
          </w:tcPr>
          <w:p w14:paraId="26808BBC" w14:textId="77777777" w:rsidR="00DC2757" w:rsidRPr="00DC2757" w:rsidRDefault="00DC2757" w:rsidP="00DC2757">
            <w:pPr>
              <w:spacing w:after="0" w:line="240" w:lineRule="auto"/>
              <w:rPr>
                <w:ins w:id="1372" w:author="Commodore, Sarah" w:date="2023-03-22T16:21:00Z"/>
                <w:rFonts w:ascii="Calibri" w:eastAsia="Times New Roman" w:hAnsi="Calibri" w:cs="Calibri"/>
                <w:color w:val="000000"/>
                <w:sz w:val="20"/>
                <w:szCs w:val="20"/>
              </w:rPr>
            </w:pPr>
            <w:ins w:id="1373" w:author="Commodore, Sarah" w:date="2023-03-22T16:21:00Z">
              <w:r w:rsidRPr="00DC2757">
                <w:rPr>
                  <w:rFonts w:ascii="Calibri" w:eastAsia="Times New Roman" w:hAnsi="Calibri" w:cs="Calibri"/>
                  <w:color w:val="000000"/>
                  <w:sz w:val="20"/>
                  <w:szCs w:val="20"/>
                </w:rPr>
                <w:t>ENSG00000133115.12</w:t>
              </w:r>
            </w:ins>
          </w:p>
        </w:tc>
        <w:tc>
          <w:tcPr>
            <w:tcW w:w="0" w:type="auto"/>
            <w:tcBorders>
              <w:top w:val="nil"/>
              <w:left w:val="nil"/>
              <w:bottom w:val="nil"/>
              <w:right w:val="nil"/>
            </w:tcBorders>
            <w:shd w:val="clear" w:color="auto" w:fill="auto"/>
            <w:noWrap/>
            <w:vAlign w:val="bottom"/>
            <w:hideMark/>
          </w:tcPr>
          <w:p w14:paraId="2C7D8164" w14:textId="77777777" w:rsidR="00DC2757" w:rsidRPr="00DC2757" w:rsidRDefault="00DC2757" w:rsidP="00DC2757">
            <w:pPr>
              <w:spacing w:after="0" w:line="240" w:lineRule="auto"/>
              <w:rPr>
                <w:ins w:id="1374" w:author="Commodore, Sarah" w:date="2023-03-22T16:21:00Z"/>
                <w:rFonts w:ascii="Calibri" w:eastAsia="Times New Roman" w:hAnsi="Calibri" w:cs="Calibri"/>
                <w:color w:val="000000"/>
                <w:sz w:val="20"/>
                <w:szCs w:val="20"/>
              </w:rPr>
            </w:pPr>
            <w:ins w:id="1375" w:author="Commodore, Sarah" w:date="2023-03-22T16:21:00Z">
              <w:r w:rsidRPr="00DC2757">
                <w:rPr>
                  <w:rFonts w:ascii="Calibri" w:eastAsia="Times New Roman" w:hAnsi="Calibri" w:cs="Calibri"/>
                  <w:color w:val="000000"/>
                  <w:sz w:val="20"/>
                  <w:szCs w:val="20"/>
                </w:rPr>
                <w:t>STOML3</w:t>
              </w:r>
            </w:ins>
          </w:p>
        </w:tc>
        <w:tc>
          <w:tcPr>
            <w:tcW w:w="0" w:type="auto"/>
            <w:tcBorders>
              <w:top w:val="nil"/>
              <w:left w:val="nil"/>
              <w:bottom w:val="nil"/>
              <w:right w:val="nil"/>
            </w:tcBorders>
            <w:shd w:val="clear" w:color="auto" w:fill="auto"/>
            <w:noWrap/>
            <w:vAlign w:val="bottom"/>
            <w:hideMark/>
          </w:tcPr>
          <w:p w14:paraId="65D9A7DA" w14:textId="77777777" w:rsidR="00DC2757" w:rsidRPr="00DC2757" w:rsidRDefault="00DC2757" w:rsidP="00DC2757">
            <w:pPr>
              <w:spacing w:after="0" w:line="240" w:lineRule="auto"/>
              <w:jc w:val="center"/>
              <w:rPr>
                <w:ins w:id="1376" w:author="Commodore, Sarah" w:date="2023-03-22T16:21:00Z"/>
                <w:rFonts w:ascii="Calibri" w:eastAsia="Times New Roman" w:hAnsi="Calibri" w:cs="Calibri"/>
                <w:color w:val="000000"/>
                <w:sz w:val="20"/>
                <w:szCs w:val="20"/>
              </w:rPr>
            </w:pPr>
            <w:ins w:id="137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A093DD2" w14:textId="77777777" w:rsidR="00DC2757" w:rsidRPr="00DC2757" w:rsidRDefault="00DC2757" w:rsidP="00DC2757">
            <w:pPr>
              <w:spacing w:after="0" w:line="240" w:lineRule="auto"/>
              <w:jc w:val="center"/>
              <w:rPr>
                <w:ins w:id="1378" w:author="Commodore, Sarah" w:date="2023-03-22T16:21:00Z"/>
                <w:rFonts w:ascii="Calibri" w:eastAsia="Times New Roman" w:hAnsi="Calibri" w:cs="Calibri"/>
                <w:color w:val="000000"/>
                <w:sz w:val="20"/>
                <w:szCs w:val="20"/>
              </w:rPr>
            </w:pPr>
            <w:ins w:id="1379" w:author="Commodore, Sarah" w:date="2023-03-22T16:21:00Z">
              <w:r w:rsidRPr="00DC2757">
                <w:rPr>
                  <w:rFonts w:ascii="Calibri" w:eastAsia="Times New Roman" w:hAnsi="Calibri" w:cs="Calibri"/>
                  <w:color w:val="000000"/>
                  <w:sz w:val="20"/>
                  <w:szCs w:val="20"/>
                </w:rPr>
                <w:t>2.8E-08</w:t>
              </w:r>
            </w:ins>
          </w:p>
        </w:tc>
        <w:tc>
          <w:tcPr>
            <w:tcW w:w="0" w:type="auto"/>
            <w:tcBorders>
              <w:top w:val="nil"/>
              <w:left w:val="nil"/>
              <w:bottom w:val="nil"/>
              <w:right w:val="nil"/>
            </w:tcBorders>
            <w:shd w:val="clear" w:color="auto" w:fill="auto"/>
            <w:noWrap/>
            <w:vAlign w:val="bottom"/>
            <w:hideMark/>
          </w:tcPr>
          <w:p w14:paraId="7F958324" w14:textId="77777777" w:rsidR="00DC2757" w:rsidRPr="00DC2757" w:rsidRDefault="00DC2757" w:rsidP="00DC2757">
            <w:pPr>
              <w:spacing w:after="0" w:line="240" w:lineRule="auto"/>
              <w:jc w:val="center"/>
              <w:rPr>
                <w:ins w:id="1380" w:author="Commodore, Sarah" w:date="2023-03-22T16:21:00Z"/>
                <w:rFonts w:ascii="Calibri" w:eastAsia="Times New Roman" w:hAnsi="Calibri" w:cs="Calibri"/>
                <w:color w:val="000000"/>
                <w:sz w:val="20"/>
                <w:szCs w:val="20"/>
              </w:rPr>
            </w:pPr>
            <w:ins w:id="1381" w:author="Commodore, Sarah" w:date="2023-03-22T16:21:00Z">
              <w:r w:rsidRPr="00DC2757">
                <w:rPr>
                  <w:rFonts w:ascii="Calibri" w:eastAsia="Times New Roman" w:hAnsi="Calibri" w:cs="Calibri"/>
                  <w:color w:val="000000"/>
                  <w:sz w:val="20"/>
                  <w:szCs w:val="20"/>
                </w:rPr>
                <w:t>3.6E-07</w:t>
              </w:r>
            </w:ins>
          </w:p>
        </w:tc>
        <w:tc>
          <w:tcPr>
            <w:tcW w:w="0" w:type="auto"/>
            <w:tcBorders>
              <w:top w:val="nil"/>
              <w:left w:val="nil"/>
              <w:bottom w:val="nil"/>
              <w:right w:val="nil"/>
            </w:tcBorders>
            <w:shd w:val="clear" w:color="auto" w:fill="auto"/>
            <w:noWrap/>
            <w:vAlign w:val="bottom"/>
            <w:hideMark/>
          </w:tcPr>
          <w:p w14:paraId="25D504D3" w14:textId="77777777" w:rsidR="00DC2757" w:rsidRPr="00DC2757" w:rsidRDefault="00DC2757" w:rsidP="00DC2757">
            <w:pPr>
              <w:spacing w:after="0" w:line="240" w:lineRule="auto"/>
              <w:jc w:val="center"/>
              <w:rPr>
                <w:ins w:id="1382" w:author="Commodore, Sarah" w:date="2023-03-22T16:21:00Z"/>
                <w:rFonts w:ascii="Calibri" w:eastAsia="Times New Roman" w:hAnsi="Calibri" w:cs="Calibri"/>
                <w:color w:val="FF0000"/>
                <w:sz w:val="20"/>
                <w:szCs w:val="20"/>
              </w:rPr>
            </w:pPr>
            <w:ins w:id="1383" w:author="Commodore, Sarah" w:date="2023-03-22T16:21:00Z">
              <w:r w:rsidRPr="00DC2757">
                <w:rPr>
                  <w:rFonts w:ascii="Calibri" w:eastAsia="Times New Roman" w:hAnsi="Calibri" w:cs="Calibri"/>
                  <w:color w:val="FF0000"/>
                  <w:sz w:val="20"/>
                  <w:szCs w:val="20"/>
                </w:rPr>
                <w:t>*</w:t>
              </w:r>
            </w:ins>
          </w:p>
        </w:tc>
      </w:tr>
      <w:tr w:rsidR="00DC2757" w:rsidRPr="00DC2757" w14:paraId="7F502FA7" w14:textId="77777777" w:rsidTr="00DC2757">
        <w:trPr>
          <w:trHeight w:val="260"/>
          <w:ins w:id="1384" w:author="Commodore, Sarah" w:date="2023-03-22T16:21:00Z"/>
        </w:trPr>
        <w:tc>
          <w:tcPr>
            <w:tcW w:w="0" w:type="auto"/>
            <w:tcBorders>
              <w:top w:val="nil"/>
              <w:left w:val="nil"/>
              <w:bottom w:val="nil"/>
              <w:right w:val="nil"/>
            </w:tcBorders>
            <w:shd w:val="clear" w:color="auto" w:fill="auto"/>
            <w:noWrap/>
            <w:vAlign w:val="bottom"/>
            <w:hideMark/>
          </w:tcPr>
          <w:p w14:paraId="0565D0D1" w14:textId="77777777" w:rsidR="00DC2757" w:rsidRPr="00DC2757" w:rsidRDefault="00DC2757" w:rsidP="00DC2757">
            <w:pPr>
              <w:spacing w:after="0" w:line="240" w:lineRule="auto"/>
              <w:rPr>
                <w:ins w:id="1385" w:author="Commodore, Sarah" w:date="2023-03-22T16:21:00Z"/>
                <w:rFonts w:ascii="Calibri" w:eastAsia="Times New Roman" w:hAnsi="Calibri" w:cs="Calibri"/>
                <w:color w:val="000000"/>
                <w:sz w:val="20"/>
                <w:szCs w:val="20"/>
              </w:rPr>
            </w:pPr>
            <w:ins w:id="1386" w:author="Commodore, Sarah" w:date="2023-03-22T16:21:00Z">
              <w:r w:rsidRPr="00DC2757">
                <w:rPr>
                  <w:rFonts w:ascii="Calibri" w:eastAsia="Times New Roman" w:hAnsi="Calibri" w:cs="Calibri"/>
                  <w:color w:val="000000"/>
                  <w:sz w:val="20"/>
                  <w:szCs w:val="20"/>
                </w:rPr>
                <w:lastRenderedPageBreak/>
                <w:t>ENSG00000173947.14</w:t>
              </w:r>
            </w:ins>
          </w:p>
        </w:tc>
        <w:tc>
          <w:tcPr>
            <w:tcW w:w="0" w:type="auto"/>
            <w:tcBorders>
              <w:top w:val="nil"/>
              <w:left w:val="nil"/>
              <w:bottom w:val="nil"/>
              <w:right w:val="nil"/>
            </w:tcBorders>
            <w:shd w:val="clear" w:color="auto" w:fill="auto"/>
            <w:noWrap/>
            <w:vAlign w:val="bottom"/>
            <w:hideMark/>
          </w:tcPr>
          <w:p w14:paraId="2E088A04" w14:textId="77777777" w:rsidR="00DC2757" w:rsidRPr="00DC2757" w:rsidRDefault="00DC2757" w:rsidP="00DC2757">
            <w:pPr>
              <w:spacing w:after="0" w:line="240" w:lineRule="auto"/>
              <w:rPr>
                <w:ins w:id="1387" w:author="Commodore, Sarah" w:date="2023-03-22T16:21:00Z"/>
                <w:rFonts w:ascii="Calibri" w:eastAsia="Times New Roman" w:hAnsi="Calibri" w:cs="Calibri"/>
                <w:color w:val="000000"/>
                <w:sz w:val="20"/>
                <w:szCs w:val="20"/>
              </w:rPr>
            </w:pPr>
            <w:ins w:id="1388" w:author="Commodore, Sarah" w:date="2023-03-22T16:21:00Z">
              <w:r w:rsidRPr="00DC2757">
                <w:rPr>
                  <w:rFonts w:ascii="Calibri" w:eastAsia="Times New Roman" w:hAnsi="Calibri" w:cs="Calibri"/>
                  <w:color w:val="000000"/>
                  <w:sz w:val="20"/>
                  <w:szCs w:val="20"/>
                </w:rPr>
                <w:t>PIFO</w:t>
              </w:r>
            </w:ins>
          </w:p>
        </w:tc>
        <w:tc>
          <w:tcPr>
            <w:tcW w:w="0" w:type="auto"/>
            <w:tcBorders>
              <w:top w:val="nil"/>
              <w:left w:val="nil"/>
              <w:bottom w:val="nil"/>
              <w:right w:val="nil"/>
            </w:tcBorders>
            <w:shd w:val="clear" w:color="auto" w:fill="auto"/>
            <w:noWrap/>
            <w:vAlign w:val="bottom"/>
            <w:hideMark/>
          </w:tcPr>
          <w:p w14:paraId="18A375C0" w14:textId="77777777" w:rsidR="00DC2757" w:rsidRPr="00DC2757" w:rsidRDefault="00DC2757" w:rsidP="00DC2757">
            <w:pPr>
              <w:spacing w:after="0" w:line="240" w:lineRule="auto"/>
              <w:jc w:val="center"/>
              <w:rPr>
                <w:ins w:id="1389" w:author="Commodore, Sarah" w:date="2023-03-22T16:21:00Z"/>
                <w:rFonts w:ascii="Calibri" w:eastAsia="Times New Roman" w:hAnsi="Calibri" w:cs="Calibri"/>
                <w:color w:val="000000"/>
                <w:sz w:val="20"/>
                <w:szCs w:val="20"/>
              </w:rPr>
            </w:pPr>
            <w:ins w:id="139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1E9065D" w14:textId="77777777" w:rsidR="00DC2757" w:rsidRPr="00DC2757" w:rsidRDefault="00DC2757" w:rsidP="00DC2757">
            <w:pPr>
              <w:spacing w:after="0" w:line="240" w:lineRule="auto"/>
              <w:jc w:val="center"/>
              <w:rPr>
                <w:ins w:id="1391" w:author="Commodore, Sarah" w:date="2023-03-22T16:21:00Z"/>
                <w:rFonts w:ascii="Calibri" w:eastAsia="Times New Roman" w:hAnsi="Calibri" w:cs="Calibri"/>
                <w:color w:val="000000"/>
                <w:sz w:val="20"/>
                <w:szCs w:val="20"/>
              </w:rPr>
            </w:pPr>
            <w:ins w:id="1392"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73A5FFCA" w14:textId="77777777" w:rsidR="00DC2757" w:rsidRPr="00DC2757" w:rsidRDefault="00DC2757" w:rsidP="00DC2757">
            <w:pPr>
              <w:spacing w:after="0" w:line="240" w:lineRule="auto"/>
              <w:jc w:val="center"/>
              <w:rPr>
                <w:ins w:id="1393" w:author="Commodore, Sarah" w:date="2023-03-22T16:21:00Z"/>
                <w:rFonts w:ascii="Calibri" w:eastAsia="Times New Roman" w:hAnsi="Calibri" w:cs="Calibri"/>
                <w:color w:val="000000"/>
                <w:sz w:val="20"/>
                <w:szCs w:val="20"/>
              </w:rPr>
            </w:pPr>
            <w:ins w:id="1394" w:author="Commodore, Sarah" w:date="2023-03-22T16:21:00Z">
              <w:r w:rsidRPr="00DC2757">
                <w:rPr>
                  <w:rFonts w:ascii="Calibri" w:eastAsia="Times New Roman" w:hAnsi="Calibri" w:cs="Calibri"/>
                  <w:color w:val="000000"/>
                  <w:sz w:val="20"/>
                  <w:szCs w:val="20"/>
                </w:rPr>
                <w:t>4.9E-10</w:t>
              </w:r>
            </w:ins>
          </w:p>
        </w:tc>
        <w:tc>
          <w:tcPr>
            <w:tcW w:w="0" w:type="auto"/>
            <w:tcBorders>
              <w:top w:val="nil"/>
              <w:left w:val="nil"/>
              <w:bottom w:val="nil"/>
              <w:right w:val="nil"/>
            </w:tcBorders>
            <w:shd w:val="clear" w:color="auto" w:fill="auto"/>
            <w:noWrap/>
            <w:vAlign w:val="bottom"/>
            <w:hideMark/>
          </w:tcPr>
          <w:p w14:paraId="4252D8B3" w14:textId="77777777" w:rsidR="00DC2757" w:rsidRPr="00DC2757" w:rsidRDefault="00DC2757" w:rsidP="00DC2757">
            <w:pPr>
              <w:spacing w:after="0" w:line="240" w:lineRule="auto"/>
              <w:jc w:val="center"/>
              <w:rPr>
                <w:ins w:id="1395" w:author="Commodore, Sarah" w:date="2023-03-22T16:21:00Z"/>
                <w:rFonts w:ascii="Calibri" w:eastAsia="Times New Roman" w:hAnsi="Calibri" w:cs="Calibri"/>
                <w:color w:val="FF0000"/>
                <w:sz w:val="20"/>
                <w:szCs w:val="20"/>
              </w:rPr>
            </w:pPr>
            <w:ins w:id="1396" w:author="Commodore, Sarah" w:date="2023-03-22T16:21:00Z">
              <w:r w:rsidRPr="00DC2757">
                <w:rPr>
                  <w:rFonts w:ascii="Calibri" w:eastAsia="Times New Roman" w:hAnsi="Calibri" w:cs="Calibri"/>
                  <w:color w:val="FF0000"/>
                  <w:sz w:val="20"/>
                  <w:szCs w:val="20"/>
                </w:rPr>
                <w:t>*</w:t>
              </w:r>
            </w:ins>
          </w:p>
        </w:tc>
      </w:tr>
      <w:tr w:rsidR="00DC2757" w:rsidRPr="00DC2757" w14:paraId="4D81805B" w14:textId="77777777" w:rsidTr="00DC2757">
        <w:trPr>
          <w:trHeight w:val="260"/>
          <w:ins w:id="1397" w:author="Commodore, Sarah" w:date="2023-03-22T16:21:00Z"/>
        </w:trPr>
        <w:tc>
          <w:tcPr>
            <w:tcW w:w="0" w:type="auto"/>
            <w:tcBorders>
              <w:top w:val="nil"/>
              <w:left w:val="nil"/>
              <w:bottom w:val="nil"/>
              <w:right w:val="nil"/>
            </w:tcBorders>
            <w:shd w:val="clear" w:color="auto" w:fill="auto"/>
            <w:noWrap/>
            <w:vAlign w:val="bottom"/>
            <w:hideMark/>
          </w:tcPr>
          <w:p w14:paraId="424117B3" w14:textId="77777777" w:rsidR="00DC2757" w:rsidRPr="00DC2757" w:rsidRDefault="00DC2757" w:rsidP="00DC2757">
            <w:pPr>
              <w:spacing w:after="0" w:line="240" w:lineRule="auto"/>
              <w:rPr>
                <w:ins w:id="1398" w:author="Commodore, Sarah" w:date="2023-03-22T16:21:00Z"/>
                <w:rFonts w:ascii="Calibri" w:eastAsia="Times New Roman" w:hAnsi="Calibri" w:cs="Calibri"/>
                <w:color w:val="000000"/>
                <w:sz w:val="20"/>
                <w:szCs w:val="20"/>
              </w:rPr>
            </w:pPr>
            <w:ins w:id="1399" w:author="Commodore, Sarah" w:date="2023-03-22T16:21:00Z">
              <w:r w:rsidRPr="00DC2757">
                <w:rPr>
                  <w:rFonts w:ascii="Calibri" w:eastAsia="Times New Roman" w:hAnsi="Calibri" w:cs="Calibri"/>
                  <w:color w:val="000000"/>
                  <w:sz w:val="20"/>
                  <w:szCs w:val="20"/>
                </w:rPr>
                <w:t>ENSG00000275944.1</w:t>
              </w:r>
            </w:ins>
          </w:p>
        </w:tc>
        <w:tc>
          <w:tcPr>
            <w:tcW w:w="0" w:type="auto"/>
            <w:tcBorders>
              <w:top w:val="nil"/>
              <w:left w:val="nil"/>
              <w:bottom w:val="nil"/>
              <w:right w:val="nil"/>
            </w:tcBorders>
            <w:shd w:val="clear" w:color="auto" w:fill="auto"/>
            <w:noWrap/>
            <w:vAlign w:val="bottom"/>
            <w:hideMark/>
          </w:tcPr>
          <w:p w14:paraId="5636F595" w14:textId="77777777" w:rsidR="00DC2757" w:rsidRPr="00DC2757" w:rsidRDefault="00DC2757" w:rsidP="00DC2757">
            <w:pPr>
              <w:spacing w:after="0" w:line="240" w:lineRule="auto"/>
              <w:rPr>
                <w:ins w:id="1400" w:author="Commodore, Sarah" w:date="2023-03-22T16:21:00Z"/>
                <w:rFonts w:ascii="Calibri" w:eastAsia="Times New Roman" w:hAnsi="Calibri" w:cs="Calibri"/>
                <w:color w:val="000000"/>
                <w:sz w:val="20"/>
                <w:szCs w:val="20"/>
              </w:rPr>
            </w:pPr>
            <w:ins w:id="1401" w:author="Commodore, Sarah" w:date="2023-03-22T16:21:00Z">
              <w:r w:rsidRPr="00DC2757">
                <w:rPr>
                  <w:rFonts w:ascii="Calibri" w:eastAsia="Times New Roman" w:hAnsi="Calibri" w:cs="Calibri"/>
                  <w:color w:val="000000"/>
                  <w:sz w:val="20"/>
                  <w:szCs w:val="20"/>
                </w:rPr>
                <w:t>AC244100.3</w:t>
              </w:r>
            </w:ins>
          </w:p>
        </w:tc>
        <w:tc>
          <w:tcPr>
            <w:tcW w:w="0" w:type="auto"/>
            <w:tcBorders>
              <w:top w:val="nil"/>
              <w:left w:val="nil"/>
              <w:bottom w:val="nil"/>
              <w:right w:val="nil"/>
            </w:tcBorders>
            <w:shd w:val="clear" w:color="auto" w:fill="auto"/>
            <w:noWrap/>
            <w:vAlign w:val="bottom"/>
            <w:hideMark/>
          </w:tcPr>
          <w:p w14:paraId="157840E1" w14:textId="77777777" w:rsidR="00DC2757" w:rsidRPr="00DC2757" w:rsidRDefault="00DC2757" w:rsidP="00DC2757">
            <w:pPr>
              <w:spacing w:after="0" w:line="240" w:lineRule="auto"/>
              <w:jc w:val="center"/>
              <w:rPr>
                <w:ins w:id="1402" w:author="Commodore, Sarah" w:date="2023-03-22T16:21:00Z"/>
                <w:rFonts w:ascii="Calibri" w:eastAsia="Times New Roman" w:hAnsi="Calibri" w:cs="Calibri"/>
                <w:color w:val="000000"/>
                <w:sz w:val="20"/>
                <w:szCs w:val="20"/>
              </w:rPr>
            </w:pPr>
            <w:ins w:id="140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5DB2DB" w14:textId="77777777" w:rsidR="00DC2757" w:rsidRPr="00DC2757" w:rsidRDefault="00DC2757" w:rsidP="00DC2757">
            <w:pPr>
              <w:spacing w:after="0" w:line="240" w:lineRule="auto"/>
              <w:jc w:val="center"/>
              <w:rPr>
                <w:ins w:id="1404" w:author="Commodore, Sarah" w:date="2023-03-22T16:21:00Z"/>
                <w:rFonts w:ascii="Calibri" w:eastAsia="Times New Roman" w:hAnsi="Calibri" w:cs="Calibri"/>
                <w:color w:val="000000"/>
                <w:sz w:val="20"/>
                <w:szCs w:val="20"/>
              </w:rPr>
            </w:pPr>
            <w:ins w:id="1405" w:author="Commodore, Sarah" w:date="2023-03-22T16:21:00Z">
              <w:r w:rsidRPr="00DC2757">
                <w:rPr>
                  <w:rFonts w:ascii="Calibri" w:eastAsia="Times New Roman" w:hAnsi="Calibri" w:cs="Calibri"/>
                  <w:color w:val="000000"/>
                  <w:sz w:val="20"/>
                  <w:szCs w:val="20"/>
                </w:rPr>
                <w:t>1.4E-09</w:t>
              </w:r>
            </w:ins>
          </w:p>
        </w:tc>
        <w:tc>
          <w:tcPr>
            <w:tcW w:w="0" w:type="auto"/>
            <w:tcBorders>
              <w:top w:val="nil"/>
              <w:left w:val="nil"/>
              <w:bottom w:val="nil"/>
              <w:right w:val="nil"/>
            </w:tcBorders>
            <w:shd w:val="clear" w:color="auto" w:fill="auto"/>
            <w:noWrap/>
            <w:vAlign w:val="bottom"/>
            <w:hideMark/>
          </w:tcPr>
          <w:p w14:paraId="42A36176" w14:textId="77777777" w:rsidR="00DC2757" w:rsidRPr="00DC2757" w:rsidRDefault="00DC2757" w:rsidP="00DC2757">
            <w:pPr>
              <w:spacing w:after="0" w:line="240" w:lineRule="auto"/>
              <w:jc w:val="center"/>
              <w:rPr>
                <w:ins w:id="1406" w:author="Commodore, Sarah" w:date="2023-03-22T16:21:00Z"/>
                <w:rFonts w:ascii="Calibri" w:eastAsia="Times New Roman" w:hAnsi="Calibri" w:cs="Calibri"/>
                <w:color w:val="000000"/>
                <w:sz w:val="20"/>
                <w:szCs w:val="20"/>
              </w:rPr>
            </w:pPr>
            <w:ins w:id="1407" w:author="Commodore, Sarah" w:date="2023-03-22T16:21:00Z">
              <w:r w:rsidRPr="00DC2757">
                <w:rPr>
                  <w:rFonts w:ascii="Calibri" w:eastAsia="Times New Roman" w:hAnsi="Calibri" w:cs="Calibri"/>
                  <w:color w:val="000000"/>
                  <w:sz w:val="20"/>
                  <w:szCs w:val="20"/>
                </w:rPr>
                <w:t>2.4E-08</w:t>
              </w:r>
            </w:ins>
          </w:p>
        </w:tc>
        <w:tc>
          <w:tcPr>
            <w:tcW w:w="0" w:type="auto"/>
            <w:tcBorders>
              <w:top w:val="nil"/>
              <w:left w:val="nil"/>
              <w:bottom w:val="nil"/>
              <w:right w:val="nil"/>
            </w:tcBorders>
            <w:shd w:val="clear" w:color="auto" w:fill="auto"/>
            <w:noWrap/>
            <w:vAlign w:val="bottom"/>
            <w:hideMark/>
          </w:tcPr>
          <w:p w14:paraId="10DEC6E9" w14:textId="77777777" w:rsidR="00DC2757" w:rsidRPr="00DC2757" w:rsidRDefault="00DC2757" w:rsidP="00DC2757">
            <w:pPr>
              <w:spacing w:after="0" w:line="240" w:lineRule="auto"/>
              <w:jc w:val="center"/>
              <w:rPr>
                <w:ins w:id="1408" w:author="Commodore, Sarah" w:date="2023-03-22T16:21:00Z"/>
                <w:rFonts w:ascii="Calibri" w:eastAsia="Times New Roman" w:hAnsi="Calibri" w:cs="Calibri"/>
                <w:color w:val="FF0000"/>
                <w:sz w:val="20"/>
                <w:szCs w:val="20"/>
              </w:rPr>
            </w:pPr>
            <w:ins w:id="1409" w:author="Commodore, Sarah" w:date="2023-03-22T16:21:00Z">
              <w:r w:rsidRPr="00DC2757">
                <w:rPr>
                  <w:rFonts w:ascii="Calibri" w:eastAsia="Times New Roman" w:hAnsi="Calibri" w:cs="Calibri"/>
                  <w:color w:val="FF0000"/>
                  <w:sz w:val="20"/>
                  <w:szCs w:val="20"/>
                </w:rPr>
                <w:t>*</w:t>
              </w:r>
            </w:ins>
          </w:p>
        </w:tc>
      </w:tr>
      <w:tr w:rsidR="00DC2757" w:rsidRPr="00DC2757" w14:paraId="0A40E3C1" w14:textId="77777777" w:rsidTr="00DC2757">
        <w:trPr>
          <w:trHeight w:val="260"/>
          <w:ins w:id="1410" w:author="Commodore, Sarah" w:date="2023-03-22T16:21:00Z"/>
        </w:trPr>
        <w:tc>
          <w:tcPr>
            <w:tcW w:w="0" w:type="auto"/>
            <w:tcBorders>
              <w:top w:val="nil"/>
              <w:left w:val="nil"/>
              <w:bottom w:val="nil"/>
              <w:right w:val="nil"/>
            </w:tcBorders>
            <w:shd w:val="clear" w:color="auto" w:fill="auto"/>
            <w:noWrap/>
            <w:vAlign w:val="bottom"/>
            <w:hideMark/>
          </w:tcPr>
          <w:p w14:paraId="7C26073C" w14:textId="77777777" w:rsidR="00DC2757" w:rsidRPr="00DC2757" w:rsidRDefault="00DC2757" w:rsidP="00DC2757">
            <w:pPr>
              <w:spacing w:after="0" w:line="240" w:lineRule="auto"/>
              <w:rPr>
                <w:ins w:id="1411" w:author="Commodore, Sarah" w:date="2023-03-22T16:21:00Z"/>
                <w:rFonts w:ascii="Calibri" w:eastAsia="Times New Roman" w:hAnsi="Calibri" w:cs="Calibri"/>
                <w:color w:val="000000"/>
                <w:sz w:val="20"/>
                <w:szCs w:val="20"/>
              </w:rPr>
            </w:pPr>
            <w:ins w:id="1412" w:author="Commodore, Sarah" w:date="2023-03-22T16:21:00Z">
              <w:r w:rsidRPr="00DC2757">
                <w:rPr>
                  <w:rFonts w:ascii="Calibri" w:eastAsia="Times New Roman" w:hAnsi="Calibri" w:cs="Calibri"/>
                  <w:color w:val="000000"/>
                  <w:sz w:val="20"/>
                  <w:szCs w:val="20"/>
                </w:rPr>
                <w:t>ENSG00000256209.2</w:t>
              </w:r>
            </w:ins>
          </w:p>
        </w:tc>
        <w:tc>
          <w:tcPr>
            <w:tcW w:w="0" w:type="auto"/>
            <w:tcBorders>
              <w:top w:val="nil"/>
              <w:left w:val="nil"/>
              <w:bottom w:val="nil"/>
              <w:right w:val="nil"/>
            </w:tcBorders>
            <w:shd w:val="clear" w:color="auto" w:fill="auto"/>
            <w:noWrap/>
            <w:vAlign w:val="bottom"/>
            <w:hideMark/>
          </w:tcPr>
          <w:p w14:paraId="59F08361" w14:textId="77777777" w:rsidR="00DC2757" w:rsidRPr="00DC2757" w:rsidRDefault="00DC2757" w:rsidP="00DC2757">
            <w:pPr>
              <w:spacing w:after="0" w:line="240" w:lineRule="auto"/>
              <w:rPr>
                <w:ins w:id="1413" w:author="Commodore, Sarah" w:date="2023-03-22T16:21:00Z"/>
                <w:rFonts w:ascii="Calibri" w:eastAsia="Times New Roman" w:hAnsi="Calibri" w:cs="Calibri"/>
                <w:color w:val="000000"/>
                <w:sz w:val="20"/>
                <w:szCs w:val="20"/>
              </w:rPr>
            </w:pPr>
            <w:ins w:id="1414" w:author="Commodore, Sarah" w:date="2023-03-22T16:21:00Z">
              <w:r w:rsidRPr="00DC2757">
                <w:rPr>
                  <w:rFonts w:ascii="Calibri" w:eastAsia="Times New Roman" w:hAnsi="Calibri" w:cs="Calibri"/>
                  <w:color w:val="000000"/>
                  <w:sz w:val="20"/>
                  <w:szCs w:val="20"/>
                </w:rPr>
                <w:t>AC073578.1</w:t>
              </w:r>
            </w:ins>
          </w:p>
        </w:tc>
        <w:tc>
          <w:tcPr>
            <w:tcW w:w="0" w:type="auto"/>
            <w:tcBorders>
              <w:top w:val="nil"/>
              <w:left w:val="nil"/>
              <w:bottom w:val="nil"/>
              <w:right w:val="nil"/>
            </w:tcBorders>
            <w:shd w:val="clear" w:color="auto" w:fill="auto"/>
            <w:noWrap/>
            <w:vAlign w:val="bottom"/>
            <w:hideMark/>
          </w:tcPr>
          <w:p w14:paraId="7AED005E" w14:textId="77777777" w:rsidR="00DC2757" w:rsidRPr="00DC2757" w:rsidRDefault="00DC2757" w:rsidP="00DC2757">
            <w:pPr>
              <w:spacing w:after="0" w:line="240" w:lineRule="auto"/>
              <w:jc w:val="center"/>
              <w:rPr>
                <w:ins w:id="1415" w:author="Commodore, Sarah" w:date="2023-03-22T16:21:00Z"/>
                <w:rFonts w:ascii="Calibri" w:eastAsia="Times New Roman" w:hAnsi="Calibri" w:cs="Calibri"/>
                <w:color w:val="000000"/>
                <w:sz w:val="20"/>
                <w:szCs w:val="20"/>
              </w:rPr>
            </w:pPr>
            <w:ins w:id="141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341812" w14:textId="77777777" w:rsidR="00DC2757" w:rsidRPr="00DC2757" w:rsidRDefault="00DC2757" w:rsidP="00DC2757">
            <w:pPr>
              <w:spacing w:after="0" w:line="240" w:lineRule="auto"/>
              <w:jc w:val="center"/>
              <w:rPr>
                <w:ins w:id="1417" w:author="Commodore, Sarah" w:date="2023-03-22T16:21:00Z"/>
                <w:rFonts w:ascii="Calibri" w:eastAsia="Times New Roman" w:hAnsi="Calibri" w:cs="Calibri"/>
                <w:color w:val="000000"/>
                <w:sz w:val="20"/>
                <w:szCs w:val="20"/>
              </w:rPr>
            </w:pPr>
            <w:ins w:id="1418"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768C698A" w14:textId="77777777" w:rsidR="00DC2757" w:rsidRPr="00DC2757" w:rsidRDefault="00DC2757" w:rsidP="00DC2757">
            <w:pPr>
              <w:spacing w:after="0" w:line="240" w:lineRule="auto"/>
              <w:jc w:val="center"/>
              <w:rPr>
                <w:ins w:id="1419" w:author="Commodore, Sarah" w:date="2023-03-22T16:21:00Z"/>
                <w:rFonts w:ascii="Calibri" w:eastAsia="Times New Roman" w:hAnsi="Calibri" w:cs="Calibri"/>
                <w:color w:val="000000"/>
                <w:sz w:val="20"/>
                <w:szCs w:val="20"/>
              </w:rPr>
            </w:pPr>
            <w:ins w:id="1420" w:author="Commodore, Sarah" w:date="2023-03-22T16:21:00Z">
              <w:r w:rsidRPr="00DC2757">
                <w:rPr>
                  <w:rFonts w:ascii="Calibri" w:eastAsia="Times New Roman" w:hAnsi="Calibri" w:cs="Calibri"/>
                  <w:color w:val="000000"/>
                  <w:sz w:val="20"/>
                  <w:szCs w:val="20"/>
                </w:rPr>
                <w:t>4.8E-02</w:t>
              </w:r>
            </w:ins>
          </w:p>
        </w:tc>
        <w:tc>
          <w:tcPr>
            <w:tcW w:w="0" w:type="auto"/>
            <w:tcBorders>
              <w:top w:val="nil"/>
              <w:left w:val="nil"/>
              <w:bottom w:val="nil"/>
              <w:right w:val="nil"/>
            </w:tcBorders>
            <w:shd w:val="clear" w:color="auto" w:fill="auto"/>
            <w:noWrap/>
            <w:vAlign w:val="bottom"/>
            <w:hideMark/>
          </w:tcPr>
          <w:p w14:paraId="03B9CED8" w14:textId="77777777" w:rsidR="00DC2757" w:rsidRPr="00DC2757" w:rsidRDefault="00DC2757" w:rsidP="00DC2757">
            <w:pPr>
              <w:spacing w:after="0" w:line="240" w:lineRule="auto"/>
              <w:jc w:val="center"/>
              <w:rPr>
                <w:ins w:id="1421" w:author="Commodore, Sarah" w:date="2023-03-22T16:21:00Z"/>
                <w:rFonts w:ascii="Calibri" w:eastAsia="Times New Roman" w:hAnsi="Calibri" w:cs="Calibri"/>
                <w:color w:val="FF0000"/>
                <w:sz w:val="20"/>
                <w:szCs w:val="20"/>
              </w:rPr>
            </w:pPr>
            <w:ins w:id="1422" w:author="Commodore, Sarah" w:date="2023-03-22T16:21:00Z">
              <w:r w:rsidRPr="00DC2757">
                <w:rPr>
                  <w:rFonts w:ascii="Calibri" w:eastAsia="Times New Roman" w:hAnsi="Calibri" w:cs="Calibri"/>
                  <w:color w:val="FF0000"/>
                  <w:sz w:val="20"/>
                  <w:szCs w:val="20"/>
                </w:rPr>
                <w:t>*</w:t>
              </w:r>
            </w:ins>
          </w:p>
        </w:tc>
      </w:tr>
      <w:tr w:rsidR="00DC2757" w:rsidRPr="00DC2757" w14:paraId="12563623" w14:textId="77777777" w:rsidTr="00DC2757">
        <w:trPr>
          <w:trHeight w:val="260"/>
          <w:ins w:id="1423" w:author="Commodore, Sarah" w:date="2023-03-22T16:21:00Z"/>
        </w:trPr>
        <w:tc>
          <w:tcPr>
            <w:tcW w:w="0" w:type="auto"/>
            <w:tcBorders>
              <w:top w:val="nil"/>
              <w:left w:val="nil"/>
              <w:bottom w:val="nil"/>
              <w:right w:val="nil"/>
            </w:tcBorders>
            <w:shd w:val="clear" w:color="auto" w:fill="auto"/>
            <w:noWrap/>
            <w:vAlign w:val="bottom"/>
            <w:hideMark/>
          </w:tcPr>
          <w:p w14:paraId="766E07D3" w14:textId="77777777" w:rsidR="00DC2757" w:rsidRPr="00DC2757" w:rsidRDefault="00DC2757" w:rsidP="00DC2757">
            <w:pPr>
              <w:spacing w:after="0" w:line="240" w:lineRule="auto"/>
              <w:rPr>
                <w:ins w:id="1424" w:author="Commodore, Sarah" w:date="2023-03-22T16:21:00Z"/>
                <w:rFonts w:ascii="Calibri" w:eastAsia="Times New Roman" w:hAnsi="Calibri" w:cs="Calibri"/>
                <w:color w:val="000000"/>
                <w:sz w:val="20"/>
                <w:szCs w:val="20"/>
              </w:rPr>
            </w:pPr>
            <w:ins w:id="1425" w:author="Commodore, Sarah" w:date="2023-03-22T16:21:00Z">
              <w:r w:rsidRPr="00DC2757">
                <w:rPr>
                  <w:rFonts w:ascii="Calibri" w:eastAsia="Times New Roman" w:hAnsi="Calibri" w:cs="Calibri"/>
                  <w:color w:val="000000"/>
                  <w:sz w:val="20"/>
                  <w:szCs w:val="20"/>
                </w:rPr>
                <w:t>ENSG00000122420.10</w:t>
              </w:r>
            </w:ins>
          </w:p>
        </w:tc>
        <w:tc>
          <w:tcPr>
            <w:tcW w:w="0" w:type="auto"/>
            <w:tcBorders>
              <w:top w:val="nil"/>
              <w:left w:val="nil"/>
              <w:bottom w:val="nil"/>
              <w:right w:val="nil"/>
            </w:tcBorders>
            <w:shd w:val="clear" w:color="auto" w:fill="auto"/>
            <w:noWrap/>
            <w:vAlign w:val="bottom"/>
            <w:hideMark/>
          </w:tcPr>
          <w:p w14:paraId="762F2A00" w14:textId="77777777" w:rsidR="00DC2757" w:rsidRPr="00DC2757" w:rsidRDefault="00DC2757" w:rsidP="00DC2757">
            <w:pPr>
              <w:spacing w:after="0" w:line="240" w:lineRule="auto"/>
              <w:rPr>
                <w:ins w:id="1426" w:author="Commodore, Sarah" w:date="2023-03-22T16:21:00Z"/>
                <w:rFonts w:ascii="Calibri" w:eastAsia="Times New Roman" w:hAnsi="Calibri" w:cs="Calibri"/>
                <w:color w:val="000000"/>
                <w:sz w:val="20"/>
                <w:szCs w:val="20"/>
              </w:rPr>
            </w:pPr>
            <w:ins w:id="1427" w:author="Commodore, Sarah" w:date="2023-03-22T16:21:00Z">
              <w:r w:rsidRPr="00DC2757">
                <w:rPr>
                  <w:rFonts w:ascii="Calibri" w:eastAsia="Times New Roman" w:hAnsi="Calibri" w:cs="Calibri"/>
                  <w:color w:val="000000"/>
                  <w:sz w:val="20"/>
                  <w:szCs w:val="20"/>
                </w:rPr>
                <w:t>PTGFR</w:t>
              </w:r>
            </w:ins>
          </w:p>
        </w:tc>
        <w:tc>
          <w:tcPr>
            <w:tcW w:w="0" w:type="auto"/>
            <w:tcBorders>
              <w:top w:val="nil"/>
              <w:left w:val="nil"/>
              <w:bottom w:val="nil"/>
              <w:right w:val="nil"/>
            </w:tcBorders>
            <w:shd w:val="clear" w:color="auto" w:fill="auto"/>
            <w:noWrap/>
            <w:vAlign w:val="bottom"/>
            <w:hideMark/>
          </w:tcPr>
          <w:p w14:paraId="0A6B480D" w14:textId="77777777" w:rsidR="00DC2757" w:rsidRPr="00DC2757" w:rsidRDefault="00DC2757" w:rsidP="00DC2757">
            <w:pPr>
              <w:spacing w:after="0" w:line="240" w:lineRule="auto"/>
              <w:jc w:val="center"/>
              <w:rPr>
                <w:ins w:id="1428" w:author="Commodore, Sarah" w:date="2023-03-22T16:21:00Z"/>
                <w:rFonts w:ascii="Calibri" w:eastAsia="Times New Roman" w:hAnsi="Calibri" w:cs="Calibri"/>
                <w:color w:val="000000"/>
                <w:sz w:val="20"/>
                <w:szCs w:val="20"/>
              </w:rPr>
            </w:pPr>
            <w:ins w:id="142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0B7CC8D" w14:textId="77777777" w:rsidR="00DC2757" w:rsidRPr="00DC2757" w:rsidRDefault="00DC2757" w:rsidP="00DC2757">
            <w:pPr>
              <w:spacing w:after="0" w:line="240" w:lineRule="auto"/>
              <w:jc w:val="center"/>
              <w:rPr>
                <w:ins w:id="1430" w:author="Commodore, Sarah" w:date="2023-03-22T16:21:00Z"/>
                <w:rFonts w:ascii="Calibri" w:eastAsia="Times New Roman" w:hAnsi="Calibri" w:cs="Calibri"/>
                <w:color w:val="000000"/>
                <w:sz w:val="20"/>
                <w:szCs w:val="20"/>
              </w:rPr>
            </w:pPr>
            <w:ins w:id="1431"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362F0F0C" w14:textId="77777777" w:rsidR="00DC2757" w:rsidRPr="00DC2757" w:rsidRDefault="00DC2757" w:rsidP="00DC2757">
            <w:pPr>
              <w:spacing w:after="0" w:line="240" w:lineRule="auto"/>
              <w:jc w:val="center"/>
              <w:rPr>
                <w:ins w:id="1432" w:author="Commodore, Sarah" w:date="2023-03-22T16:21:00Z"/>
                <w:rFonts w:ascii="Calibri" w:eastAsia="Times New Roman" w:hAnsi="Calibri" w:cs="Calibri"/>
                <w:color w:val="000000"/>
                <w:sz w:val="20"/>
                <w:szCs w:val="20"/>
              </w:rPr>
            </w:pPr>
            <w:ins w:id="1433"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46610052" w14:textId="77777777" w:rsidR="00DC2757" w:rsidRPr="00DC2757" w:rsidRDefault="00DC2757" w:rsidP="00DC2757">
            <w:pPr>
              <w:spacing w:after="0" w:line="240" w:lineRule="auto"/>
              <w:jc w:val="center"/>
              <w:rPr>
                <w:ins w:id="1434" w:author="Commodore, Sarah" w:date="2023-03-22T16:21:00Z"/>
                <w:rFonts w:ascii="Calibri" w:eastAsia="Times New Roman" w:hAnsi="Calibri" w:cs="Calibri"/>
                <w:color w:val="FF0000"/>
                <w:sz w:val="20"/>
                <w:szCs w:val="20"/>
              </w:rPr>
            </w:pPr>
            <w:ins w:id="1435" w:author="Commodore, Sarah" w:date="2023-03-22T16:21:00Z">
              <w:r w:rsidRPr="00DC2757">
                <w:rPr>
                  <w:rFonts w:ascii="Calibri" w:eastAsia="Times New Roman" w:hAnsi="Calibri" w:cs="Calibri"/>
                  <w:color w:val="FF0000"/>
                  <w:sz w:val="20"/>
                  <w:szCs w:val="20"/>
                </w:rPr>
                <w:t>*</w:t>
              </w:r>
            </w:ins>
          </w:p>
        </w:tc>
      </w:tr>
      <w:tr w:rsidR="00DC2757" w:rsidRPr="00DC2757" w14:paraId="78EC07D0" w14:textId="77777777" w:rsidTr="00DC2757">
        <w:trPr>
          <w:trHeight w:val="260"/>
          <w:ins w:id="1436" w:author="Commodore, Sarah" w:date="2023-03-22T16:21:00Z"/>
        </w:trPr>
        <w:tc>
          <w:tcPr>
            <w:tcW w:w="0" w:type="auto"/>
            <w:tcBorders>
              <w:top w:val="nil"/>
              <w:left w:val="nil"/>
              <w:bottom w:val="nil"/>
              <w:right w:val="nil"/>
            </w:tcBorders>
            <w:shd w:val="clear" w:color="auto" w:fill="auto"/>
            <w:noWrap/>
            <w:vAlign w:val="bottom"/>
            <w:hideMark/>
          </w:tcPr>
          <w:p w14:paraId="1067A938" w14:textId="77777777" w:rsidR="00DC2757" w:rsidRPr="00DC2757" w:rsidRDefault="00DC2757" w:rsidP="00DC2757">
            <w:pPr>
              <w:spacing w:after="0" w:line="240" w:lineRule="auto"/>
              <w:rPr>
                <w:ins w:id="1437" w:author="Commodore, Sarah" w:date="2023-03-22T16:21:00Z"/>
                <w:rFonts w:ascii="Calibri" w:eastAsia="Times New Roman" w:hAnsi="Calibri" w:cs="Calibri"/>
                <w:color w:val="000000"/>
                <w:sz w:val="20"/>
                <w:szCs w:val="20"/>
              </w:rPr>
            </w:pPr>
            <w:ins w:id="1438" w:author="Commodore, Sarah" w:date="2023-03-22T16:21:00Z">
              <w:r w:rsidRPr="00DC2757">
                <w:rPr>
                  <w:rFonts w:ascii="Calibri" w:eastAsia="Times New Roman" w:hAnsi="Calibri" w:cs="Calibri"/>
                  <w:color w:val="000000"/>
                  <w:sz w:val="20"/>
                  <w:szCs w:val="20"/>
                </w:rPr>
                <w:t>ENSG00000170324.21</w:t>
              </w:r>
            </w:ins>
          </w:p>
        </w:tc>
        <w:tc>
          <w:tcPr>
            <w:tcW w:w="0" w:type="auto"/>
            <w:tcBorders>
              <w:top w:val="nil"/>
              <w:left w:val="nil"/>
              <w:bottom w:val="nil"/>
              <w:right w:val="nil"/>
            </w:tcBorders>
            <w:shd w:val="clear" w:color="auto" w:fill="auto"/>
            <w:noWrap/>
            <w:vAlign w:val="bottom"/>
            <w:hideMark/>
          </w:tcPr>
          <w:p w14:paraId="73D38E46" w14:textId="77777777" w:rsidR="00DC2757" w:rsidRPr="00DC2757" w:rsidRDefault="00DC2757" w:rsidP="00DC2757">
            <w:pPr>
              <w:spacing w:after="0" w:line="240" w:lineRule="auto"/>
              <w:rPr>
                <w:ins w:id="1439" w:author="Commodore, Sarah" w:date="2023-03-22T16:21:00Z"/>
                <w:rFonts w:ascii="Calibri" w:eastAsia="Times New Roman" w:hAnsi="Calibri" w:cs="Calibri"/>
                <w:color w:val="000000"/>
                <w:sz w:val="20"/>
                <w:szCs w:val="20"/>
              </w:rPr>
            </w:pPr>
            <w:ins w:id="1440" w:author="Commodore, Sarah" w:date="2023-03-22T16:21:00Z">
              <w:r w:rsidRPr="00DC2757">
                <w:rPr>
                  <w:rFonts w:ascii="Calibri" w:eastAsia="Times New Roman" w:hAnsi="Calibri" w:cs="Calibri"/>
                  <w:color w:val="000000"/>
                  <w:sz w:val="20"/>
                  <w:szCs w:val="20"/>
                </w:rPr>
                <w:t>FRMPD2</w:t>
              </w:r>
            </w:ins>
          </w:p>
        </w:tc>
        <w:tc>
          <w:tcPr>
            <w:tcW w:w="0" w:type="auto"/>
            <w:tcBorders>
              <w:top w:val="nil"/>
              <w:left w:val="nil"/>
              <w:bottom w:val="nil"/>
              <w:right w:val="nil"/>
            </w:tcBorders>
            <w:shd w:val="clear" w:color="auto" w:fill="auto"/>
            <w:noWrap/>
            <w:vAlign w:val="bottom"/>
            <w:hideMark/>
          </w:tcPr>
          <w:p w14:paraId="160617D5" w14:textId="77777777" w:rsidR="00DC2757" w:rsidRPr="00DC2757" w:rsidRDefault="00DC2757" w:rsidP="00DC2757">
            <w:pPr>
              <w:spacing w:after="0" w:line="240" w:lineRule="auto"/>
              <w:jc w:val="center"/>
              <w:rPr>
                <w:ins w:id="1441" w:author="Commodore, Sarah" w:date="2023-03-22T16:21:00Z"/>
                <w:rFonts w:ascii="Calibri" w:eastAsia="Times New Roman" w:hAnsi="Calibri" w:cs="Calibri"/>
                <w:color w:val="000000"/>
                <w:sz w:val="20"/>
                <w:szCs w:val="20"/>
              </w:rPr>
            </w:pPr>
            <w:ins w:id="144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2CCF85C" w14:textId="77777777" w:rsidR="00DC2757" w:rsidRPr="00DC2757" w:rsidRDefault="00DC2757" w:rsidP="00DC2757">
            <w:pPr>
              <w:spacing w:after="0" w:line="240" w:lineRule="auto"/>
              <w:jc w:val="center"/>
              <w:rPr>
                <w:ins w:id="1443" w:author="Commodore, Sarah" w:date="2023-03-22T16:21:00Z"/>
                <w:rFonts w:ascii="Calibri" w:eastAsia="Times New Roman" w:hAnsi="Calibri" w:cs="Calibri"/>
                <w:color w:val="000000"/>
                <w:sz w:val="20"/>
                <w:szCs w:val="20"/>
              </w:rPr>
            </w:pPr>
            <w:ins w:id="1444" w:author="Commodore, Sarah" w:date="2023-03-22T16:21:00Z">
              <w:r w:rsidRPr="00DC2757">
                <w:rPr>
                  <w:rFonts w:ascii="Calibri" w:eastAsia="Times New Roman" w:hAnsi="Calibri" w:cs="Calibri"/>
                  <w:color w:val="000000"/>
                  <w:sz w:val="20"/>
                  <w:szCs w:val="20"/>
                </w:rPr>
                <w:t>1.1E-08</w:t>
              </w:r>
            </w:ins>
          </w:p>
        </w:tc>
        <w:tc>
          <w:tcPr>
            <w:tcW w:w="0" w:type="auto"/>
            <w:tcBorders>
              <w:top w:val="nil"/>
              <w:left w:val="nil"/>
              <w:bottom w:val="nil"/>
              <w:right w:val="nil"/>
            </w:tcBorders>
            <w:shd w:val="clear" w:color="auto" w:fill="auto"/>
            <w:noWrap/>
            <w:vAlign w:val="bottom"/>
            <w:hideMark/>
          </w:tcPr>
          <w:p w14:paraId="0C609AD2" w14:textId="77777777" w:rsidR="00DC2757" w:rsidRPr="00DC2757" w:rsidRDefault="00DC2757" w:rsidP="00DC2757">
            <w:pPr>
              <w:spacing w:after="0" w:line="240" w:lineRule="auto"/>
              <w:jc w:val="center"/>
              <w:rPr>
                <w:ins w:id="1445" w:author="Commodore, Sarah" w:date="2023-03-22T16:21:00Z"/>
                <w:rFonts w:ascii="Calibri" w:eastAsia="Times New Roman" w:hAnsi="Calibri" w:cs="Calibri"/>
                <w:color w:val="000000"/>
                <w:sz w:val="20"/>
                <w:szCs w:val="20"/>
              </w:rPr>
            </w:pPr>
            <w:ins w:id="1446"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1202302" w14:textId="77777777" w:rsidR="00DC2757" w:rsidRPr="00DC2757" w:rsidRDefault="00DC2757" w:rsidP="00DC2757">
            <w:pPr>
              <w:spacing w:after="0" w:line="240" w:lineRule="auto"/>
              <w:jc w:val="center"/>
              <w:rPr>
                <w:ins w:id="1447" w:author="Commodore, Sarah" w:date="2023-03-22T16:21:00Z"/>
                <w:rFonts w:ascii="Calibri" w:eastAsia="Times New Roman" w:hAnsi="Calibri" w:cs="Calibri"/>
                <w:color w:val="FF0000"/>
                <w:sz w:val="20"/>
                <w:szCs w:val="20"/>
              </w:rPr>
            </w:pPr>
            <w:ins w:id="1448" w:author="Commodore, Sarah" w:date="2023-03-22T16:21:00Z">
              <w:r w:rsidRPr="00DC2757">
                <w:rPr>
                  <w:rFonts w:ascii="Calibri" w:eastAsia="Times New Roman" w:hAnsi="Calibri" w:cs="Calibri"/>
                  <w:color w:val="FF0000"/>
                  <w:sz w:val="20"/>
                  <w:szCs w:val="20"/>
                </w:rPr>
                <w:t>*</w:t>
              </w:r>
            </w:ins>
          </w:p>
        </w:tc>
      </w:tr>
      <w:tr w:rsidR="00DC2757" w:rsidRPr="00DC2757" w14:paraId="513BF7B9" w14:textId="77777777" w:rsidTr="00DC2757">
        <w:trPr>
          <w:trHeight w:val="260"/>
          <w:ins w:id="1449" w:author="Commodore, Sarah" w:date="2023-03-22T16:21:00Z"/>
        </w:trPr>
        <w:tc>
          <w:tcPr>
            <w:tcW w:w="0" w:type="auto"/>
            <w:tcBorders>
              <w:top w:val="nil"/>
              <w:left w:val="nil"/>
              <w:bottom w:val="nil"/>
              <w:right w:val="nil"/>
            </w:tcBorders>
            <w:shd w:val="clear" w:color="auto" w:fill="auto"/>
            <w:noWrap/>
            <w:vAlign w:val="bottom"/>
            <w:hideMark/>
          </w:tcPr>
          <w:p w14:paraId="11F4B079" w14:textId="77777777" w:rsidR="00DC2757" w:rsidRPr="00DC2757" w:rsidRDefault="00DC2757" w:rsidP="00DC2757">
            <w:pPr>
              <w:spacing w:after="0" w:line="240" w:lineRule="auto"/>
              <w:rPr>
                <w:ins w:id="1450" w:author="Commodore, Sarah" w:date="2023-03-22T16:21:00Z"/>
                <w:rFonts w:ascii="Calibri" w:eastAsia="Times New Roman" w:hAnsi="Calibri" w:cs="Calibri"/>
                <w:color w:val="000000"/>
                <w:sz w:val="20"/>
                <w:szCs w:val="20"/>
              </w:rPr>
            </w:pPr>
            <w:ins w:id="1451" w:author="Commodore, Sarah" w:date="2023-03-22T16:21:00Z">
              <w:r w:rsidRPr="00DC2757">
                <w:rPr>
                  <w:rFonts w:ascii="Calibri" w:eastAsia="Times New Roman" w:hAnsi="Calibri" w:cs="Calibri"/>
                  <w:color w:val="000000"/>
                  <w:sz w:val="20"/>
                  <w:szCs w:val="20"/>
                </w:rPr>
                <w:t>ENSG00000204815.10</w:t>
              </w:r>
            </w:ins>
          </w:p>
        </w:tc>
        <w:tc>
          <w:tcPr>
            <w:tcW w:w="0" w:type="auto"/>
            <w:tcBorders>
              <w:top w:val="nil"/>
              <w:left w:val="nil"/>
              <w:bottom w:val="nil"/>
              <w:right w:val="nil"/>
            </w:tcBorders>
            <w:shd w:val="clear" w:color="auto" w:fill="auto"/>
            <w:noWrap/>
            <w:vAlign w:val="bottom"/>
            <w:hideMark/>
          </w:tcPr>
          <w:p w14:paraId="7322D9CF" w14:textId="77777777" w:rsidR="00DC2757" w:rsidRPr="00DC2757" w:rsidRDefault="00DC2757" w:rsidP="00DC2757">
            <w:pPr>
              <w:spacing w:after="0" w:line="240" w:lineRule="auto"/>
              <w:rPr>
                <w:ins w:id="1452" w:author="Commodore, Sarah" w:date="2023-03-22T16:21:00Z"/>
                <w:rFonts w:ascii="Calibri" w:eastAsia="Times New Roman" w:hAnsi="Calibri" w:cs="Calibri"/>
                <w:color w:val="000000"/>
                <w:sz w:val="20"/>
                <w:szCs w:val="20"/>
              </w:rPr>
            </w:pPr>
            <w:ins w:id="1453" w:author="Commodore, Sarah" w:date="2023-03-22T16:21:00Z">
              <w:r w:rsidRPr="00DC2757">
                <w:rPr>
                  <w:rFonts w:ascii="Calibri" w:eastAsia="Times New Roman" w:hAnsi="Calibri" w:cs="Calibri"/>
                  <w:color w:val="000000"/>
                  <w:sz w:val="20"/>
                  <w:szCs w:val="20"/>
                </w:rPr>
                <w:t>TTC25</w:t>
              </w:r>
            </w:ins>
          </w:p>
        </w:tc>
        <w:tc>
          <w:tcPr>
            <w:tcW w:w="0" w:type="auto"/>
            <w:tcBorders>
              <w:top w:val="nil"/>
              <w:left w:val="nil"/>
              <w:bottom w:val="nil"/>
              <w:right w:val="nil"/>
            </w:tcBorders>
            <w:shd w:val="clear" w:color="auto" w:fill="auto"/>
            <w:noWrap/>
            <w:vAlign w:val="bottom"/>
            <w:hideMark/>
          </w:tcPr>
          <w:p w14:paraId="1B0AE1D2" w14:textId="77777777" w:rsidR="00DC2757" w:rsidRPr="00DC2757" w:rsidRDefault="00DC2757" w:rsidP="00DC2757">
            <w:pPr>
              <w:spacing w:after="0" w:line="240" w:lineRule="auto"/>
              <w:jc w:val="center"/>
              <w:rPr>
                <w:ins w:id="1454" w:author="Commodore, Sarah" w:date="2023-03-22T16:21:00Z"/>
                <w:rFonts w:ascii="Calibri" w:eastAsia="Times New Roman" w:hAnsi="Calibri" w:cs="Calibri"/>
                <w:color w:val="000000"/>
                <w:sz w:val="20"/>
                <w:szCs w:val="20"/>
              </w:rPr>
            </w:pPr>
            <w:ins w:id="145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B860671" w14:textId="77777777" w:rsidR="00DC2757" w:rsidRPr="00DC2757" w:rsidRDefault="00DC2757" w:rsidP="00DC2757">
            <w:pPr>
              <w:spacing w:after="0" w:line="240" w:lineRule="auto"/>
              <w:jc w:val="center"/>
              <w:rPr>
                <w:ins w:id="1456" w:author="Commodore, Sarah" w:date="2023-03-22T16:21:00Z"/>
                <w:rFonts w:ascii="Calibri" w:eastAsia="Times New Roman" w:hAnsi="Calibri" w:cs="Calibri"/>
                <w:color w:val="000000"/>
                <w:sz w:val="20"/>
                <w:szCs w:val="20"/>
              </w:rPr>
            </w:pPr>
            <w:ins w:id="1457" w:author="Commodore, Sarah" w:date="2023-03-22T16:21:00Z">
              <w:r w:rsidRPr="00DC2757">
                <w:rPr>
                  <w:rFonts w:ascii="Calibri" w:eastAsia="Times New Roman" w:hAnsi="Calibri" w:cs="Calibri"/>
                  <w:color w:val="000000"/>
                  <w:sz w:val="20"/>
                  <w:szCs w:val="20"/>
                </w:rPr>
                <w:t>7.8E-11</w:t>
              </w:r>
            </w:ins>
          </w:p>
        </w:tc>
        <w:tc>
          <w:tcPr>
            <w:tcW w:w="0" w:type="auto"/>
            <w:tcBorders>
              <w:top w:val="nil"/>
              <w:left w:val="nil"/>
              <w:bottom w:val="nil"/>
              <w:right w:val="nil"/>
            </w:tcBorders>
            <w:shd w:val="clear" w:color="auto" w:fill="auto"/>
            <w:noWrap/>
            <w:vAlign w:val="bottom"/>
            <w:hideMark/>
          </w:tcPr>
          <w:p w14:paraId="2FB1C5AA" w14:textId="77777777" w:rsidR="00DC2757" w:rsidRPr="00DC2757" w:rsidRDefault="00DC2757" w:rsidP="00DC2757">
            <w:pPr>
              <w:spacing w:after="0" w:line="240" w:lineRule="auto"/>
              <w:jc w:val="center"/>
              <w:rPr>
                <w:ins w:id="1458" w:author="Commodore, Sarah" w:date="2023-03-22T16:21:00Z"/>
                <w:rFonts w:ascii="Calibri" w:eastAsia="Times New Roman" w:hAnsi="Calibri" w:cs="Calibri"/>
                <w:color w:val="000000"/>
                <w:sz w:val="20"/>
                <w:szCs w:val="20"/>
              </w:rPr>
            </w:pPr>
            <w:ins w:id="1459"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1F8CF77" w14:textId="77777777" w:rsidR="00DC2757" w:rsidRPr="00DC2757" w:rsidRDefault="00DC2757" w:rsidP="00DC2757">
            <w:pPr>
              <w:spacing w:after="0" w:line="240" w:lineRule="auto"/>
              <w:jc w:val="center"/>
              <w:rPr>
                <w:ins w:id="1460" w:author="Commodore, Sarah" w:date="2023-03-22T16:21:00Z"/>
                <w:rFonts w:ascii="Calibri" w:eastAsia="Times New Roman" w:hAnsi="Calibri" w:cs="Calibri"/>
                <w:color w:val="FF0000"/>
                <w:sz w:val="20"/>
                <w:szCs w:val="20"/>
              </w:rPr>
            </w:pPr>
            <w:ins w:id="1461" w:author="Commodore, Sarah" w:date="2023-03-22T16:21:00Z">
              <w:r w:rsidRPr="00DC2757">
                <w:rPr>
                  <w:rFonts w:ascii="Calibri" w:eastAsia="Times New Roman" w:hAnsi="Calibri" w:cs="Calibri"/>
                  <w:color w:val="FF0000"/>
                  <w:sz w:val="20"/>
                  <w:szCs w:val="20"/>
                </w:rPr>
                <w:t>*</w:t>
              </w:r>
            </w:ins>
          </w:p>
        </w:tc>
      </w:tr>
      <w:tr w:rsidR="00DC2757" w:rsidRPr="00DC2757" w14:paraId="264F8929" w14:textId="77777777" w:rsidTr="00DC2757">
        <w:trPr>
          <w:trHeight w:val="260"/>
          <w:ins w:id="1462" w:author="Commodore, Sarah" w:date="2023-03-22T16:21:00Z"/>
        </w:trPr>
        <w:tc>
          <w:tcPr>
            <w:tcW w:w="0" w:type="auto"/>
            <w:tcBorders>
              <w:top w:val="nil"/>
              <w:left w:val="nil"/>
              <w:bottom w:val="nil"/>
              <w:right w:val="nil"/>
            </w:tcBorders>
            <w:shd w:val="clear" w:color="auto" w:fill="auto"/>
            <w:noWrap/>
            <w:vAlign w:val="bottom"/>
            <w:hideMark/>
          </w:tcPr>
          <w:p w14:paraId="049B58D7" w14:textId="77777777" w:rsidR="00DC2757" w:rsidRPr="00DC2757" w:rsidRDefault="00DC2757" w:rsidP="00DC2757">
            <w:pPr>
              <w:spacing w:after="0" w:line="240" w:lineRule="auto"/>
              <w:rPr>
                <w:ins w:id="1463" w:author="Commodore, Sarah" w:date="2023-03-22T16:21:00Z"/>
                <w:rFonts w:ascii="Calibri" w:eastAsia="Times New Roman" w:hAnsi="Calibri" w:cs="Calibri"/>
                <w:color w:val="000000"/>
                <w:sz w:val="20"/>
                <w:szCs w:val="20"/>
              </w:rPr>
            </w:pPr>
            <w:ins w:id="1464" w:author="Commodore, Sarah" w:date="2023-03-22T16:21:00Z">
              <w:r w:rsidRPr="00DC2757">
                <w:rPr>
                  <w:rFonts w:ascii="Calibri" w:eastAsia="Times New Roman" w:hAnsi="Calibri" w:cs="Calibri"/>
                  <w:color w:val="000000"/>
                  <w:sz w:val="20"/>
                  <w:szCs w:val="20"/>
                </w:rPr>
                <w:t>ENSG00000171962.18</w:t>
              </w:r>
            </w:ins>
          </w:p>
        </w:tc>
        <w:tc>
          <w:tcPr>
            <w:tcW w:w="0" w:type="auto"/>
            <w:tcBorders>
              <w:top w:val="nil"/>
              <w:left w:val="nil"/>
              <w:bottom w:val="nil"/>
              <w:right w:val="nil"/>
            </w:tcBorders>
            <w:shd w:val="clear" w:color="auto" w:fill="auto"/>
            <w:noWrap/>
            <w:vAlign w:val="bottom"/>
            <w:hideMark/>
          </w:tcPr>
          <w:p w14:paraId="56ABE168" w14:textId="77777777" w:rsidR="00DC2757" w:rsidRPr="00DC2757" w:rsidRDefault="00DC2757" w:rsidP="00DC2757">
            <w:pPr>
              <w:spacing w:after="0" w:line="240" w:lineRule="auto"/>
              <w:rPr>
                <w:ins w:id="1465" w:author="Commodore, Sarah" w:date="2023-03-22T16:21:00Z"/>
                <w:rFonts w:ascii="Calibri" w:eastAsia="Times New Roman" w:hAnsi="Calibri" w:cs="Calibri"/>
                <w:color w:val="000000"/>
                <w:sz w:val="20"/>
                <w:szCs w:val="20"/>
              </w:rPr>
            </w:pPr>
            <w:ins w:id="1466" w:author="Commodore, Sarah" w:date="2023-03-22T16:21:00Z">
              <w:r w:rsidRPr="00DC2757">
                <w:rPr>
                  <w:rFonts w:ascii="Calibri" w:eastAsia="Times New Roman" w:hAnsi="Calibri" w:cs="Calibri"/>
                  <w:color w:val="000000"/>
                  <w:sz w:val="20"/>
                  <w:szCs w:val="20"/>
                </w:rPr>
                <w:t>DRC3</w:t>
              </w:r>
            </w:ins>
          </w:p>
        </w:tc>
        <w:tc>
          <w:tcPr>
            <w:tcW w:w="0" w:type="auto"/>
            <w:tcBorders>
              <w:top w:val="nil"/>
              <w:left w:val="nil"/>
              <w:bottom w:val="nil"/>
              <w:right w:val="nil"/>
            </w:tcBorders>
            <w:shd w:val="clear" w:color="auto" w:fill="auto"/>
            <w:noWrap/>
            <w:vAlign w:val="bottom"/>
            <w:hideMark/>
          </w:tcPr>
          <w:p w14:paraId="1AF3408E" w14:textId="77777777" w:rsidR="00DC2757" w:rsidRPr="00DC2757" w:rsidRDefault="00DC2757" w:rsidP="00DC2757">
            <w:pPr>
              <w:spacing w:after="0" w:line="240" w:lineRule="auto"/>
              <w:jc w:val="center"/>
              <w:rPr>
                <w:ins w:id="1467" w:author="Commodore, Sarah" w:date="2023-03-22T16:21:00Z"/>
                <w:rFonts w:ascii="Calibri" w:eastAsia="Times New Roman" w:hAnsi="Calibri" w:cs="Calibri"/>
                <w:color w:val="000000"/>
                <w:sz w:val="20"/>
                <w:szCs w:val="20"/>
              </w:rPr>
            </w:pPr>
            <w:ins w:id="146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1003F09" w14:textId="77777777" w:rsidR="00DC2757" w:rsidRPr="00DC2757" w:rsidRDefault="00DC2757" w:rsidP="00DC2757">
            <w:pPr>
              <w:spacing w:after="0" w:line="240" w:lineRule="auto"/>
              <w:jc w:val="center"/>
              <w:rPr>
                <w:ins w:id="1469" w:author="Commodore, Sarah" w:date="2023-03-22T16:21:00Z"/>
                <w:rFonts w:ascii="Calibri" w:eastAsia="Times New Roman" w:hAnsi="Calibri" w:cs="Calibri"/>
                <w:color w:val="000000"/>
                <w:sz w:val="20"/>
                <w:szCs w:val="20"/>
              </w:rPr>
            </w:pPr>
            <w:ins w:id="1470"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017EFFA2" w14:textId="77777777" w:rsidR="00DC2757" w:rsidRPr="00DC2757" w:rsidRDefault="00DC2757" w:rsidP="00DC2757">
            <w:pPr>
              <w:spacing w:after="0" w:line="240" w:lineRule="auto"/>
              <w:jc w:val="center"/>
              <w:rPr>
                <w:ins w:id="1471" w:author="Commodore, Sarah" w:date="2023-03-22T16:21:00Z"/>
                <w:rFonts w:ascii="Calibri" w:eastAsia="Times New Roman" w:hAnsi="Calibri" w:cs="Calibri"/>
                <w:color w:val="000000"/>
                <w:sz w:val="20"/>
                <w:szCs w:val="20"/>
              </w:rPr>
            </w:pPr>
            <w:ins w:id="1472" w:author="Commodore, Sarah" w:date="2023-03-22T16:21:00Z">
              <w:r w:rsidRPr="00DC2757">
                <w:rPr>
                  <w:rFonts w:ascii="Calibri" w:eastAsia="Times New Roman" w:hAnsi="Calibri" w:cs="Calibri"/>
                  <w:color w:val="000000"/>
                  <w:sz w:val="20"/>
                  <w:szCs w:val="20"/>
                </w:rPr>
                <w:t>3.6E-11</w:t>
              </w:r>
            </w:ins>
          </w:p>
        </w:tc>
        <w:tc>
          <w:tcPr>
            <w:tcW w:w="0" w:type="auto"/>
            <w:tcBorders>
              <w:top w:val="nil"/>
              <w:left w:val="nil"/>
              <w:bottom w:val="nil"/>
              <w:right w:val="nil"/>
            </w:tcBorders>
            <w:shd w:val="clear" w:color="auto" w:fill="auto"/>
            <w:noWrap/>
            <w:vAlign w:val="bottom"/>
            <w:hideMark/>
          </w:tcPr>
          <w:p w14:paraId="0021A8A6" w14:textId="77777777" w:rsidR="00DC2757" w:rsidRPr="00DC2757" w:rsidRDefault="00DC2757" w:rsidP="00DC2757">
            <w:pPr>
              <w:spacing w:after="0" w:line="240" w:lineRule="auto"/>
              <w:jc w:val="center"/>
              <w:rPr>
                <w:ins w:id="1473" w:author="Commodore, Sarah" w:date="2023-03-22T16:21:00Z"/>
                <w:rFonts w:ascii="Calibri" w:eastAsia="Times New Roman" w:hAnsi="Calibri" w:cs="Calibri"/>
                <w:color w:val="FF0000"/>
                <w:sz w:val="20"/>
                <w:szCs w:val="20"/>
              </w:rPr>
            </w:pPr>
            <w:ins w:id="1474" w:author="Commodore, Sarah" w:date="2023-03-22T16:21:00Z">
              <w:r w:rsidRPr="00DC2757">
                <w:rPr>
                  <w:rFonts w:ascii="Calibri" w:eastAsia="Times New Roman" w:hAnsi="Calibri" w:cs="Calibri"/>
                  <w:color w:val="FF0000"/>
                  <w:sz w:val="20"/>
                  <w:szCs w:val="20"/>
                </w:rPr>
                <w:t>*</w:t>
              </w:r>
            </w:ins>
          </w:p>
        </w:tc>
      </w:tr>
      <w:tr w:rsidR="00DC2757" w:rsidRPr="00DC2757" w14:paraId="6556A36A" w14:textId="77777777" w:rsidTr="00DC2757">
        <w:trPr>
          <w:trHeight w:val="260"/>
          <w:ins w:id="1475" w:author="Commodore, Sarah" w:date="2023-03-22T16:21:00Z"/>
        </w:trPr>
        <w:tc>
          <w:tcPr>
            <w:tcW w:w="0" w:type="auto"/>
            <w:tcBorders>
              <w:top w:val="nil"/>
              <w:left w:val="nil"/>
              <w:bottom w:val="nil"/>
              <w:right w:val="nil"/>
            </w:tcBorders>
            <w:shd w:val="clear" w:color="auto" w:fill="auto"/>
            <w:noWrap/>
            <w:vAlign w:val="bottom"/>
            <w:hideMark/>
          </w:tcPr>
          <w:p w14:paraId="544DB278" w14:textId="77777777" w:rsidR="00DC2757" w:rsidRPr="00DC2757" w:rsidRDefault="00DC2757" w:rsidP="00DC2757">
            <w:pPr>
              <w:spacing w:after="0" w:line="240" w:lineRule="auto"/>
              <w:rPr>
                <w:ins w:id="1476" w:author="Commodore, Sarah" w:date="2023-03-22T16:21:00Z"/>
                <w:rFonts w:ascii="Calibri" w:eastAsia="Times New Roman" w:hAnsi="Calibri" w:cs="Calibri"/>
                <w:color w:val="000000"/>
                <w:sz w:val="20"/>
                <w:szCs w:val="20"/>
              </w:rPr>
            </w:pPr>
            <w:ins w:id="1477" w:author="Commodore, Sarah" w:date="2023-03-22T16:21:00Z">
              <w:r w:rsidRPr="00DC2757">
                <w:rPr>
                  <w:rFonts w:ascii="Calibri" w:eastAsia="Times New Roman" w:hAnsi="Calibri" w:cs="Calibri"/>
                  <w:color w:val="000000"/>
                  <w:sz w:val="20"/>
                  <w:szCs w:val="20"/>
                </w:rPr>
                <w:t>ENSG00000253474.2</w:t>
              </w:r>
            </w:ins>
          </w:p>
        </w:tc>
        <w:tc>
          <w:tcPr>
            <w:tcW w:w="0" w:type="auto"/>
            <w:tcBorders>
              <w:top w:val="nil"/>
              <w:left w:val="nil"/>
              <w:bottom w:val="nil"/>
              <w:right w:val="nil"/>
            </w:tcBorders>
            <w:shd w:val="clear" w:color="auto" w:fill="auto"/>
            <w:noWrap/>
            <w:vAlign w:val="bottom"/>
            <w:hideMark/>
          </w:tcPr>
          <w:p w14:paraId="43C49623" w14:textId="77777777" w:rsidR="00DC2757" w:rsidRPr="00DC2757" w:rsidRDefault="00DC2757" w:rsidP="00DC2757">
            <w:pPr>
              <w:spacing w:after="0" w:line="240" w:lineRule="auto"/>
              <w:rPr>
                <w:ins w:id="1478" w:author="Commodore, Sarah" w:date="2023-03-22T16:21:00Z"/>
                <w:rFonts w:ascii="Calibri" w:eastAsia="Times New Roman" w:hAnsi="Calibri" w:cs="Calibri"/>
                <w:color w:val="000000"/>
                <w:sz w:val="20"/>
                <w:szCs w:val="20"/>
              </w:rPr>
            </w:pPr>
            <w:ins w:id="1479" w:author="Commodore, Sarah" w:date="2023-03-22T16:21:00Z">
              <w:r w:rsidRPr="00DC2757">
                <w:rPr>
                  <w:rFonts w:ascii="Calibri" w:eastAsia="Times New Roman" w:hAnsi="Calibri" w:cs="Calibri"/>
                  <w:color w:val="000000"/>
                  <w:sz w:val="20"/>
                  <w:szCs w:val="20"/>
                </w:rPr>
                <w:t>AC044893.1</w:t>
              </w:r>
            </w:ins>
          </w:p>
        </w:tc>
        <w:tc>
          <w:tcPr>
            <w:tcW w:w="0" w:type="auto"/>
            <w:tcBorders>
              <w:top w:val="nil"/>
              <w:left w:val="nil"/>
              <w:bottom w:val="nil"/>
              <w:right w:val="nil"/>
            </w:tcBorders>
            <w:shd w:val="clear" w:color="auto" w:fill="auto"/>
            <w:noWrap/>
            <w:vAlign w:val="bottom"/>
            <w:hideMark/>
          </w:tcPr>
          <w:p w14:paraId="67C08FCF" w14:textId="77777777" w:rsidR="00DC2757" w:rsidRPr="00DC2757" w:rsidRDefault="00DC2757" w:rsidP="00DC2757">
            <w:pPr>
              <w:spacing w:after="0" w:line="240" w:lineRule="auto"/>
              <w:jc w:val="center"/>
              <w:rPr>
                <w:ins w:id="1480" w:author="Commodore, Sarah" w:date="2023-03-22T16:21:00Z"/>
                <w:rFonts w:ascii="Calibri" w:eastAsia="Times New Roman" w:hAnsi="Calibri" w:cs="Calibri"/>
                <w:color w:val="000000"/>
                <w:sz w:val="20"/>
                <w:szCs w:val="20"/>
              </w:rPr>
            </w:pPr>
            <w:ins w:id="148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159E2E5" w14:textId="77777777" w:rsidR="00DC2757" w:rsidRPr="00DC2757" w:rsidRDefault="00DC2757" w:rsidP="00DC2757">
            <w:pPr>
              <w:spacing w:after="0" w:line="240" w:lineRule="auto"/>
              <w:jc w:val="center"/>
              <w:rPr>
                <w:ins w:id="1482" w:author="Commodore, Sarah" w:date="2023-03-22T16:21:00Z"/>
                <w:rFonts w:ascii="Calibri" w:eastAsia="Times New Roman" w:hAnsi="Calibri" w:cs="Calibri"/>
                <w:color w:val="000000"/>
                <w:sz w:val="20"/>
                <w:szCs w:val="20"/>
              </w:rPr>
            </w:pPr>
            <w:ins w:id="1483" w:author="Commodore, Sarah" w:date="2023-03-22T16:21:00Z">
              <w:r w:rsidRPr="00DC2757">
                <w:rPr>
                  <w:rFonts w:ascii="Calibri" w:eastAsia="Times New Roman" w:hAnsi="Calibri" w:cs="Calibri"/>
                  <w:color w:val="000000"/>
                  <w:sz w:val="20"/>
                  <w:szCs w:val="20"/>
                </w:rPr>
                <w:t>1.3E-05</w:t>
              </w:r>
            </w:ins>
          </w:p>
        </w:tc>
        <w:tc>
          <w:tcPr>
            <w:tcW w:w="0" w:type="auto"/>
            <w:tcBorders>
              <w:top w:val="nil"/>
              <w:left w:val="nil"/>
              <w:bottom w:val="nil"/>
              <w:right w:val="nil"/>
            </w:tcBorders>
            <w:shd w:val="clear" w:color="auto" w:fill="auto"/>
            <w:noWrap/>
            <w:vAlign w:val="bottom"/>
            <w:hideMark/>
          </w:tcPr>
          <w:p w14:paraId="50625E35" w14:textId="77777777" w:rsidR="00DC2757" w:rsidRPr="00DC2757" w:rsidRDefault="00DC2757" w:rsidP="00DC2757">
            <w:pPr>
              <w:spacing w:after="0" w:line="240" w:lineRule="auto"/>
              <w:jc w:val="center"/>
              <w:rPr>
                <w:ins w:id="1484" w:author="Commodore, Sarah" w:date="2023-03-22T16:21:00Z"/>
                <w:rFonts w:ascii="Calibri" w:eastAsia="Times New Roman" w:hAnsi="Calibri" w:cs="Calibri"/>
                <w:color w:val="000000"/>
                <w:sz w:val="20"/>
                <w:szCs w:val="20"/>
              </w:rPr>
            </w:pPr>
            <w:ins w:id="1485"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68C4EA1F" w14:textId="77777777" w:rsidR="00DC2757" w:rsidRPr="00DC2757" w:rsidRDefault="00DC2757" w:rsidP="00DC2757">
            <w:pPr>
              <w:spacing w:after="0" w:line="240" w:lineRule="auto"/>
              <w:jc w:val="center"/>
              <w:rPr>
                <w:ins w:id="1486" w:author="Commodore, Sarah" w:date="2023-03-22T16:21:00Z"/>
                <w:rFonts w:ascii="Calibri" w:eastAsia="Times New Roman" w:hAnsi="Calibri" w:cs="Calibri"/>
                <w:color w:val="FF0000"/>
                <w:sz w:val="20"/>
                <w:szCs w:val="20"/>
              </w:rPr>
            </w:pPr>
            <w:ins w:id="1487" w:author="Commodore, Sarah" w:date="2023-03-22T16:21:00Z">
              <w:r w:rsidRPr="00DC2757">
                <w:rPr>
                  <w:rFonts w:ascii="Calibri" w:eastAsia="Times New Roman" w:hAnsi="Calibri" w:cs="Calibri"/>
                  <w:color w:val="FF0000"/>
                  <w:sz w:val="20"/>
                  <w:szCs w:val="20"/>
                </w:rPr>
                <w:t>*</w:t>
              </w:r>
            </w:ins>
          </w:p>
        </w:tc>
      </w:tr>
      <w:tr w:rsidR="00DC2757" w:rsidRPr="00DC2757" w14:paraId="4B319336" w14:textId="77777777" w:rsidTr="00DC2757">
        <w:trPr>
          <w:trHeight w:val="260"/>
          <w:ins w:id="1488" w:author="Commodore, Sarah" w:date="2023-03-22T16:21:00Z"/>
        </w:trPr>
        <w:tc>
          <w:tcPr>
            <w:tcW w:w="0" w:type="auto"/>
            <w:tcBorders>
              <w:top w:val="nil"/>
              <w:left w:val="nil"/>
              <w:bottom w:val="nil"/>
              <w:right w:val="nil"/>
            </w:tcBorders>
            <w:shd w:val="clear" w:color="auto" w:fill="auto"/>
            <w:noWrap/>
            <w:vAlign w:val="bottom"/>
            <w:hideMark/>
          </w:tcPr>
          <w:p w14:paraId="47C818E3" w14:textId="77777777" w:rsidR="00DC2757" w:rsidRPr="00DC2757" w:rsidRDefault="00DC2757" w:rsidP="00DC2757">
            <w:pPr>
              <w:spacing w:after="0" w:line="240" w:lineRule="auto"/>
              <w:rPr>
                <w:ins w:id="1489" w:author="Commodore, Sarah" w:date="2023-03-22T16:21:00Z"/>
                <w:rFonts w:ascii="Calibri" w:eastAsia="Times New Roman" w:hAnsi="Calibri" w:cs="Calibri"/>
                <w:color w:val="000000"/>
                <w:sz w:val="20"/>
                <w:szCs w:val="20"/>
              </w:rPr>
            </w:pPr>
            <w:ins w:id="1490" w:author="Commodore, Sarah" w:date="2023-03-22T16:21:00Z">
              <w:r w:rsidRPr="00DC2757">
                <w:rPr>
                  <w:rFonts w:ascii="Calibri" w:eastAsia="Times New Roman" w:hAnsi="Calibri" w:cs="Calibri"/>
                  <w:color w:val="000000"/>
                  <w:sz w:val="20"/>
                  <w:szCs w:val="20"/>
                </w:rPr>
                <w:t>ENSG00000164185.6</w:t>
              </w:r>
            </w:ins>
          </w:p>
        </w:tc>
        <w:tc>
          <w:tcPr>
            <w:tcW w:w="0" w:type="auto"/>
            <w:tcBorders>
              <w:top w:val="nil"/>
              <w:left w:val="nil"/>
              <w:bottom w:val="nil"/>
              <w:right w:val="nil"/>
            </w:tcBorders>
            <w:shd w:val="clear" w:color="auto" w:fill="auto"/>
            <w:noWrap/>
            <w:vAlign w:val="bottom"/>
            <w:hideMark/>
          </w:tcPr>
          <w:p w14:paraId="626F8E36" w14:textId="77777777" w:rsidR="00DC2757" w:rsidRPr="00DC2757" w:rsidRDefault="00DC2757" w:rsidP="00DC2757">
            <w:pPr>
              <w:spacing w:after="0" w:line="240" w:lineRule="auto"/>
              <w:rPr>
                <w:ins w:id="1491" w:author="Commodore, Sarah" w:date="2023-03-22T16:21:00Z"/>
                <w:rFonts w:ascii="Calibri" w:eastAsia="Times New Roman" w:hAnsi="Calibri" w:cs="Calibri"/>
                <w:color w:val="000000"/>
                <w:sz w:val="20"/>
                <w:szCs w:val="20"/>
              </w:rPr>
            </w:pPr>
            <w:ins w:id="1492" w:author="Commodore, Sarah" w:date="2023-03-22T16:21:00Z">
              <w:r w:rsidRPr="00DC2757">
                <w:rPr>
                  <w:rFonts w:ascii="Calibri" w:eastAsia="Times New Roman" w:hAnsi="Calibri" w:cs="Calibri"/>
                  <w:color w:val="000000"/>
                  <w:sz w:val="20"/>
                  <w:szCs w:val="20"/>
                </w:rPr>
                <w:t>ZNF474</w:t>
              </w:r>
            </w:ins>
          </w:p>
        </w:tc>
        <w:tc>
          <w:tcPr>
            <w:tcW w:w="0" w:type="auto"/>
            <w:tcBorders>
              <w:top w:val="nil"/>
              <w:left w:val="nil"/>
              <w:bottom w:val="nil"/>
              <w:right w:val="nil"/>
            </w:tcBorders>
            <w:shd w:val="clear" w:color="auto" w:fill="auto"/>
            <w:noWrap/>
            <w:vAlign w:val="bottom"/>
            <w:hideMark/>
          </w:tcPr>
          <w:p w14:paraId="6CAF8DF9" w14:textId="77777777" w:rsidR="00DC2757" w:rsidRPr="00DC2757" w:rsidRDefault="00DC2757" w:rsidP="00DC2757">
            <w:pPr>
              <w:spacing w:after="0" w:line="240" w:lineRule="auto"/>
              <w:jc w:val="center"/>
              <w:rPr>
                <w:ins w:id="1493" w:author="Commodore, Sarah" w:date="2023-03-22T16:21:00Z"/>
                <w:rFonts w:ascii="Calibri" w:eastAsia="Times New Roman" w:hAnsi="Calibri" w:cs="Calibri"/>
                <w:color w:val="000000"/>
                <w:sz w:val="20"/>
                <w:szCs w:val="20"/>
              </w:rPr>
            </w:pPr>
            <w:ins w:id="149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5E679ED" w14:textId="77777777" w:rsidR="00DC2757" w:rsidRPr="00DC2757" w:rsidRDefault="00DC2757" w:rsidP="00DC2757">
            <w:pPr>
              <w:spacing w:after="0" w:line="240" w:lineRule="auto"/>
              <w:jc w:val="center"/>
              <w:rPr>
                <w:ins w:id="1495" w:author="Commodore, Sarah" w:date="2023-03-22T16:21:00Z"/>
                <w:rFonts w:ascii="Calibri" w:eastAsia="Times New Roman" w:hAnsi="Calibri" w:cs="Calibri"/>
                <w:color w:val="000000"/>
                <w:sz w:val="20"/>
                <w:szCs w:val="20"/>
              </w:rPr>
            </w:pPr>
            <w:ins w:id="1496"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15E0454D" w14:textId="77777777" w:rsidR="00DC2757" w:rsidRPr="00DC2757" w:rsidRDefault="00DC2757" w:rsidP="00DC2757">
            <w:pPr>
              <w:spacing w:after="0" w:line="240" w:lineRule="auto"/>
              <w:jc w:val="center"/>
              <w:rPr>
                <w:ins w:id="1497" w:author="Commodore, Sarah" w:date="2023-03-22T16:21:00Z"/>
                <w:rFonts w:ascii="Calibri" w:eastAsia="Times New Roman" w:hAnsi="Calibri" w:cs="Calibri"/>
                <w:color w:val="000000"/>
                <w:sz w:val="20"/>
                <w:szCs w:val="20"/>
              </w:rPr>
            </w:pPr>
            <w:ins w:id="1498"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57CF6A65" w14:textId="77777777" w:rsidR="00DC2757" w:rsidRPr="00DC2757" w:rsidRDefault="00DC2757" w:rsidP="00DC2757">
            <w:pPr>
              <w:spacing w:after="0" w:line="240" w:lineRule="auto"/>
              <w:jc w:val="center"/>
              <w:rPr>
                <w:ins w:id="1499" w:author="Commodore, Sarah" w:date="2023-03-22T16:21:00Z"/>
                <w:rFonts w:ascii="Calibri" w:eastAsia="Times New Roman" w:hAnsi="Calibri" w:cs="Calibri"/>
                <w:color w:val="FF0000"/>
                <w:sz w:val="20"/>
                <w:szCs w:val="20"/>
              </w:rPr>
            </w:pPr>
            <w:ins w:id="1500" w:author="Commodore, Sarah" w:date="2023-03-22T16:21:00Z">
              <w:r w:rsidRPr="00DC2757">
                <w:rPr>
                  <w:rFonts w:ascii="Calibri" w:eastAsia="Times New Roman" w:hAnsi="Calibri" w:cs="Calibri"/>
                  <w:color w:val="FF0000"/>
                  <w:sz w:val="20"/>
                  <w:szCs w:val="20"/>
                </w:rPr>
                <w:t>*</w:t>
              </w:r>
            </w:ins>
          </w:p>
        </w:tc>
      </w:tr>
      <w:tr w:rsidR="00DC2757" w:rsidRPr="00DC2757" w14:paraId="43F1F557" w14:textId="77777777" w:rsidTr="00DC2757">
        <w:trPr>
          <w:trHeight w:val="260"/>
          <w:ins w:id="1501" w:author="Commodore, Sarah" w:date="2023-03-22T16:21:00Z"/>
        </w:trPr>
        <w:tc>
          <w:tcPr>
            <w:tcW w:w="0" w:type="auto"/>
            <w:tcBorders>
              <w:top w:val="nil"/>
              <w:left w:val="nil"/>
              <w:bottom w:val="nil"/>
              <w:right w:val="nil"/>
            </w:tcBorders>
            <w:shd w:val="clear" w:color="auto" w:fill="auto"/>
            <w:noWrap/>
            <w:vAlign w:val="bottom"/>
            <w:hideMark/>
          </w:tcPr>
          <w:p w14:paraId="47E95562" w14:textId="77777777" w:rsidR="00DC2757" w:rsidRPr="00DC2757" w:rsidRDefault="00DC2757" w:rsidP="00DC2757">
            <w:pPr>
              <w:spacing w:after="0" w:line="240" w:lineRule="auto"/>
              <w:rPr>
                <w:ins w:id="1502" w:author="Commodore, Sarah" w:date="2023-03-22T16:21:00Z"/>
                <w:rFonts w:ascii="Calibri" w:eastAsia="Times New Roman" w:hAnsi="Calibri" w:cs="Calibri"/>
                <w:color w:val="000000"/>
                <w:sz w:val="20"/>
                <w:szCs w:val="20"/>
              </w:rPr>
            </w:pPr>
            <w:ins w:id="1503" w:author="Commodore, Sarah" w:date="2023-03-22T16:21:00Z">
              <w:r w:rsidRPr="00DC2757">
                <w:rPr>
                  <w:rFonts w:ascii="Calibri" w:eastAsia="Times New Roman" w:hAnsi="Calibri" w:cs="Calibri"/>
                  <w:color w:val="000000"/>
                  <w:sz w:val="20"/>
                  <w:szCs w:val="20"/>
                </w:rPr>
                <w:t>ENSG00000164972.13</w:t>
              </w:r>
            </w:ins>
          </w:p>
        </w:tc>
        <w:tc>
          <w:tcPr>
            <w:tcW w:w="0" w:type="auto"/>
            <w:tcBorders>
              <w:top w:val="nil"/>
              <w:left w:val="nil"/>
              <w:bottom w:val="nil"/>
              <w:right w:val="nil"/>
            </w:tcBorders>
            <w:shd w:val="clear" w:color="auto" w:fill="auto"/>
            <w:noWrap/>
            <w:vAlign w:val="bottom"/>
            <w:hideMark/>
          </w:tcPr>
          <w:p w14:paraId="5D7D777A" w14:textId="77777777" w:rsidR="00DC2757" w:rsidRPr="00DC2757" w:rsidRDefault="00DC2757" w:rsidP="00DC2757">
            <w:pPr>
              <w:spacing w:after="0" w:line="240" w:lineRule="auto"/>
              <w:rPr>
                <w:ins w:id="1504" w:author="Commodore, Sarah" w:date="2023-03-22T16:21:00Z"/>
                <w:rFonts w:ascii="Calibri" w:eastAsia="Times New Roman" w:hAnsi="Calibri" w:cs="Calibri"/>
                <w:color w:val="000000"/>
                <w:sz w:val="20"/>
                <w:szCs w:val="20"/>
              </w:rPr>
            </w:pPr>
            <w:ins w:id="1505" w:author="Commodore, Sarah" w:date="2023-03-22T16:21:00Z">
              <w:r w:rsidRPr="00DC2757">
                <w:rPr>
                  <w:rFonts w:ascii="Calibri" w:eastAsia="Times New Roman" w:hAnsi="Calibri" w:cs="Calibri"/>
                  <w:color w:val="000000"/>
                  <w:sz w:val="20"/>
                  <w:szCs w:val="20"/>
                </w:rPr>
                <w:t>C9orf24</w:t>
              </w:r>
            </w:ins>
          </w:p>
        </w:tc>
        <w:tc>
          <w:tcPr>
            <w:tcW w:w="0" w:type="auto"/>
            <w:tcBorders>
              <w:top w:val="nil"/>
              <w:left w:val="nil"/>
              <w:bottom w:val="nil"/>
              <w:right w:val="nil"/>
            </w:tcBorders>
            <w:shd w:val="clear" w:color="auto" w:fill="auto"/>
            <w:noWrap/>
            <w:vAlign w:val="bottom"/>
            <w:hideMark/>
          </w:tcPr>
          <w:p w14:paraId="315D6C39" w14:textId="77777777" w:rsidR="00DC2757" w:rsidRPr="00DC2757" w:rsidRDefault="00DC2757" w:rsidP="00DC2757">
            <w:pPr>
              <w:spacing w:after="0" w:line="240" w:lineRule="auto"/>
              <w:jc w:val="center"/>
              <w:rPr>
                <w:ins w:id="1506" w:author="Commodore, Sarah" w:date="2023-03-22T16:21:00Z"/>
                <w:rFonts w:ascii="Calibri" w:eastAsia="Times New Roman" w:hAnsi="Calibri" w:cs="Calibri"/>
                <w:color w:val="000000"/>
                <w:sz w:val="20"/>
                <w:szCs w:val="20"/>
              </w:rPr>
            </w:pPr>
            <w:ins w:id="150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80D8592" w14:textId="77777777" w:rsidR="00DC2757" w:rsidRPr="00DC2757" w:rsidRDefault="00DC2757" w:rsidP="00DC2757">
            <w:pPr>
              <w:spacing w:after="0" w:line="240" w:lineRule="auto"/>
              <w:jc w:val="center"/>
              <w:rPr>
                <w:ins w:id="1508" w:author="Commodore, Sarah" w:date="2023-03-22T16:21:00Z"/>
                <w:rFonts w:ascii="Calibri" w:eastAsia="Times New Roman" w:hAnsi="Calibri" w:cs="Calibri"/>
                <w:color w:val="000000"/>
                <w:sz w:val="20"/>
                <w:szCs w:val="20"/>
              </w:rPr>
            </w:pPr>
            <w:ins w:id="1509"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69CA1B16" w14:textId="77777777" w:rsidR="00DC2757" w:rsidRPr="00DC2757" w:rsidRDefault="00DC2757" w:rsidP="00DC2757">
            <w:pPr>
              <w:spacing w:after="0" w:line="240" w:lineRule="auto"/>
              <w:jc w:val="center"/>
              <w:rPr>
                <w:ins w:id="1510" w:author="Commodore, Sarah" w:date="2023-03-22T16:21:00Z"/>
                <w:rFonts w:ascii="Calibri" w:eastAsia="Times New Roman" w:hAnsi="Calibri" w:cs="Calibri"/>
                <w:color w:val="000000"/>
                <w:sz w:val="20"/>
                <w:szCs w:val="20"/>
              </w:rPr>
            </w:pPr>
            <w:ins w:id="1511" w:author="Commodore, Sarah" w:date="2023-03-22T16:21:00Z">
              <w:r w:rsidRPr="00DC2757">
                <w:rPr>
                  <w:rFonts w:ascii="Calibri" w:eastAsia="Times New Roman" w:hAnsi="Calibri" w:cs="Calibri"/>
                  <w:color w:val="000000"/>
                  <w:sz w:val="20"/>
                  <w:szCs w:val="20"/>
                </w:rPr>
                <w:t>4.3E-07</w:t>
              </w:r>
            </w:ins>
          </w:p>
        </w:tc>
        <w:tc>
          <w:tcPr>
            <w:tcW w:w="0" w:type="auto"/>
            <w:tcBorders>
              <w:top w:val="nil"/>
              <w:left w:val="nil"/>
              <w:bottom w:val="nil"/>
              <w:right w:val="nil"/>
            </w:tcBorders>
            <w:shd w:val="clear" w:color="auto" w:fill="auto"/>
            <w:noWrap/>
            <w:vAlign w:val="bottom"/>
            <w:hideMark/>
          </w:tcPr>
          <w:p w14:paraId="097E0E29" w14:textId="77777777" w:rsidR="00DC2757" w:rsidRPr="00DC2757" w:rsidRDefault="00DC2757" w:rsidP="00DC2757">
            <w:pPr>
              <w:spacing w:after="0" w:line="240" w:lineRule="auto"/>
              <w:jc w:val="center"/>
              <w:rPr>
                <w:ins w:id="1512" w:author="Commodore, Sarah" w:date="2023-03-22T16:21:00Z"/>
                <w:rFonts w:ascii="Calibri" w:eastAsia="Times New Roman" w:hAnsi="Calibri" w:cs="Calibri"/>
                <w:color w:val="FF0000"/>
                <w:sz w:val="20"/>
                <w:szCs w:val="20"/>
              </w:rPr>
            </w:pPr>
            <w:ins w:id="1513" w:author="Commodore, Sarah" w:date="2023-03-22T16:21:00Z">
              <w:r w:rsidRPr="00DC2757">
                <w:rPr>
                  <w:rFonts w:ascii="Calibri" w:eastAsia="Times New Roman" w:hAnsi="Calibri" w:cs="Calibri"/>
                  <w:color w:val="FF0000"/>
                  <w:sz w:val="20"/>
                  <w:szCs w:val="20"/>
                </w:rPr>
                <w:t>*</w:t>
              </w:r>
            </w:ins>
          </w:p>
        </w:tc>
      </w:tr>
      <w:tr w:rsidR="00DC2757" w:rsidRPr="00DC2757" w14:paraId="4089DE0C" w14:textId="77777777" w:rsidTr="00DC2757">
        <w:trPr>
          <w:trHeight w:val="260"/>
          <w:ins w:id="1514" w:author="Commodore, Sarah" w:date="2023-03-22T16:21:00Z"/>
        </w:trPr>
        <w:tc>
          <w:tcPr>
            <w:tcW w:w="0" w:type="auto"/>
            <w:tcBorders>
              <w:top w:val="nil"/>
              <w:left w:val="nil"/>
              <w:bottom w:val="nil"/>
              <w:right w:val="nil"/>
            </w:tcBorders>
            <w:shd w:val="clear" w:color="auto" w:fill="auto"/>
            <w:noWrap/>
            <w:vAlign w:val="bottom"/>
            <w:hideMark/>
          </w:tcPr>
          <w:p w14:paraId="345DD828" w14:textId="77777777" w:rsidR="00DC2757" w:rsidRPr="00DC2757" w:rsidRDefault="00DC2757" w:rsidP="00DC2757">
            <w:pPr>
              <w:spacing w:after="0" w:line="240" w:lineRule="auto"/>
              <w:rPr>
                <w:ins w:id="1515" w:author="Commodore, Sarah" w:date="2023-03-22T16:21:00Z"/>
                <w:rFonts w:ascii="Calibri" w:eastAsia="Times New Roman" w:hAnsi="Calibri" w:cs="Calibri"/>
                <w:color w:val="000000"/>
                <w:sz w:val="20"/>
                <w:szCs w:val="20"/>
              </w:rPr>
            </w:pPr>
            <w:ins w:id="1516" w:author="Commodore, Sarah" w:date="2023-03-22T16:21:00Z">
              <w:r w:rsidRPr="00DC2757">
                <w:rPr>
                  <w:rFonts w:ascii="Calibri" w:eastAsia="Times New Roman" w:hAnsi="Calibri" w:cs="Calibri"/>
                  <w:color w:val="000000"/>
                  <w:sz w:val="20"/>
                  <w:szCs w:val="20"/>
                </w:rPr>
                <w:t>ENSG00000186952.15</w:t>
              </w:r>
            </w:ins>
          </w:p>
        </w:tc>
        <w:tc>
          <w:tcPr>
            <w:tcW w:w="0" w:type="auto"/>
            <w:tcBorders>
              <w:top w:val="nil"/>
              <w:left w:val="nil"/>
              <w:bottom w:val="nil"/>
              <w:right w:val="nil"/>
            </w:tcBorders>
            <w:shd w:val="clear" w:color="auto" w:fill="auto"/>
            <w:noWrap/>
            <w:vAlign w:val="bottom"/>
            <w:hideMark/>
          </w:tcPr>
          <w:p w14:paraId="0F3A504C" w14:textId="77777777" w:rsidR="00DC2757" w:rsidRPr="00DC2757" w:rsidRDefault="00DC2757" w:rsidP="00DC2757">
            <w:pPr>
              <w:spacing w:after="0" w:line="240" w:lineRule="auto"/>
              <w:rPr>
                <w:ins w:id="1517" w:author="Commodore, Sarah" w:date="2023-03-22T16:21:00Z"/>
                <w:rFonts w:ascii="Calibri" w:eastAsia="Times New Roman" w:hAnsi="Calibri" w:cs="Calibri"/>
                <w:color w:val="000000"/>
                <w:sz w:val="20"/>
                <w:szCs w:val="20"/>
              </w:rPr>
            </w:pPr>
            <w:ins w:id="1518" w:author="Commodore, Sarah" w:date="2023-03-22T16:21:00Z">
              <w:r w:rsidRPr="00DC2757">
                <w:rPr>
                  <w:rFonts w:ascii="Calibri" w:eastAsia="Times New Roman" w:hAnsi="Calibri" w:cs="Calibri"/>
                  <w:color w:val="000000"/>
                  <w:sz w:val="20"/>
                  <w:szCs w:val="20"/>
                </w:rPr>
                <w:t>TMEM232</w:t>
              </w:r>
            </w:ins>
          </w:p>
        </w:tc>
        <w:tc>
          <w:tcPr>
            <w:tcW w:w="0" w:type="auto"/>
            <w:tcBorders>
              <w:top w:val="nil"/>
              <w:left w:val="nil"/>
              <w:bottom w:val="nil"/>
              <w:right w:val="nil"/>
            </w:tcBorders>
            <w:shd w:val="clear" w:color="auto" w:fill="auto"/>
            <w:noWrap/>
            <w:vAlign w:val="bottom"/>
            <w:hideMark/>
          </w:tcPr>
          <w:p w14:paraId="4B273E50" w14:textId="77777777" w:rsidR="00DC2757" w:rsidRPr="00DC2757" w:rsidRDefault="00DC2757" w:rsidP="00DC2757">
            <w:pPr>
              <w:spacing w:after="0" w:line="240" w:lineRule="auto"/>
              <w:jc w:val="center"/>
              <w:rPr>
                <w:ins w:id="1519" w:author="Commodore, Sarah" w:date="2023-03-22T16:21:00Z"/>
                <w:rFonts w:ascii="Calibri" w:eastAsia="Times New Roman" w:hAnsi="Calibri" w:cs="Calibri"/>
                <w:color w:val="000000"/>
                <w:sz w:val="20"/>
                <w:szCs w:val="20"/>
              </w:rPr>
            </w:pPr>
            <w:ins w:id="152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E6093" w14:textId="77777777" w:rsidR="00DC2757" w:rsidRPr="00DC2757" w:rsidRDefault="00DC2757" w:rsidP="00DC2757">
            <w:pPr>
              <w:spacing w:after="0" w:line="240" w:lineRule="auto"/>
              <w:jc w:val="center"/>
              <w:rPr>
                <w:ins w:id="1521" w:author="Commodore, Sarah" w:date="2023-03-22T16:21:00Z"/>
                <w:rFonts w:ascii="Calibri" w:eastAsia="Times New Roman" w:hAnsi="Calibri" w:cs="Calibri"/>
                <w:color w:val="000000"/>
                <w:sz w:val="20"/>
                <w:szCs w:val="20"/>
              </w:rPr>
            </w:pPr>
            <w:ins w:id="1522" w:author="Commodore, Sarah" w:date="2023-03-22T16:21:00Z">
              <w:r w:rsidRPr="00DC2757">
                <w:rPr>
                  <w:rFonts w:ascii="Calibri" w:eastAsia="Times New Roman" w:hAnsi="Calibri" w:cs="Calibri"/>
                  <w:color w:val="000000"/>
                  <w:sz w:val="20"/>
                  <w:szCs w:val="20"/>
                </w:rPr>
                <w:t>4.2E-15</w:t>
              </w:r>
            </w:ins>
          </w:p>
        </w:tc>
        <w:tc>
          <w:tcPr>
            <w:tcW w:w="0" w:type="auto"/>
            <w:tcBorders>
              <w:top w:val="nil"/>
              <w:left w:val="nil"/>
              <w:bottom w:val="nil"/>
              <w:right w:val="nil"/>
            </w:tcBorders>
            <w:shd w:val="clear" w:color="auto" w:fill="auto"/>
            <w:noWrap/>
            <w:vAlign w:val="bottom"/>
            <w:hideMark/>
          </w:tcPr>
          <w:p w14:paraId="601BB540" w14:textId="77777777" w:rsidR="00DC2757" w:rsidRPr="00DC2757" w:rsidRDefault="00DC2757" w:rsidP="00DC2757">
            <w:pPr>
              <w:spacing w:after="0" w:line="240" w:lineRule="auto"/>
              <w:jc w:val="center"/>
              <w:rPr>
                <w:ins w:id="1523" w:author="Commodore, Sarah" w:date="2023-03-22T16:21:00Z"/>
                <w:rFonts w:ascii="Calibri" w:eastAsia="Times New Roman" w:hAnsi="Calibri" w:cs="Calibri"/>
                <w:color w:val="000000"/>
                <w:sz w:val="20"/>
                <w:szCs w:val="20"/>
              </w:rPr>
            </w:pPr>
            <w:ins w:id="1524" w:author="Commodore, Sarah" w:date="2023-03-22T16:21:00Z">
              <w:r w:rsidRPr="00DC2757">
                <w:rPr>
                  <w:rFonts w:ascii="Calibri" w:eastAsia="Times New Roman" w:hAnsi="Calibri" w:cs="Calibri"/>
                  <w:color w:val="000000"/>
                  <w:sz w:val="20"/>
                  <w:szCs w:val="20"/>
                </w:rPr>
                <w:t>3.3E-13</w:t>
              </w:r>
            </w:ins>
          </w:p>
        </w:tc>
        <w:tc>
          <w:tcPr>
            <w:tcW w:w="0" w:type="auto"/>
            <w:tcBorders>
              <w:top w:val="nil"/>
              <w:left w:val="nil"/>
              <w:bottom w:val="nil"/>
              <w:right w:val="nil"/>
            </w:tcBorders>
            <w:shd w:val="clear" w:color="auto" w:fill="auto"/>
            <w:noWrap/>
            <w:vAlign w:val="bottom"/>
            <w:hideMark/>
          </w:tcPr>
          <w:p w14:paraId="22054DE4" w14:textId="77777777" w:rsidR="00DC2757" w:rsidRPr="00DC2757" w:rsidRDefault="00DC2757" w:rsidP="00DC2757">
            <w:pPr>
              <w:spacing w:after="0" w:line="240" w:lineRule="auto"/>
              <w:jc w:val="center"/>
              <w:rPr>
                <w:ins w:id="1525" w:author="Commodore, Sarah" w:date="2023-03-22T16:21:00Z"/>
                <w:rFonts w:ascii="Calibri" w:eastAsia="Times New Roman" w:hAnsi="Calibri" w:cs="Calibri"/>
                <w:color w:val="FF0000"/>
                <w:sz w:val="20"/>
                <w:szCs w:val="20"/>
              </w:rPr>
            </w:pPr>
            <w:ins w:id="1526" w:author="Commodore, Sarah" w:date="2023-03-22T16:21:00Z">
              <w:r w:rsidRPr="00DC2757">
                <w:rPr>
                  <w:rFonts w:ascii="Calibri" w:eastAsia="Times New Roman" w:hAnsi="Calibri" w:cs="Calibri"/>
                  <w:color w:val="FF0000"/>
                  <w:sz w:val="20"/>
                  <w:szCs w:val="20"/>
                </w:rPr>
                <w:t>*</w:t>
              </w:r>
            </w:ins>
          </w:p>
        </w:tc>
      </w:tr>
      <w:tr w:rsidR="00DC2757" w:rsidRPr="00DC2757" w14:paraId="3732B3F6" w14:textId="77777777" w:rsidTr="00DC2757">
        <w:trPr>
          <w:trHeight w:val="260"/>
          <w:ins w:id="1527" w:author="Commodore, Sarah" w:date="2023-03-22T16:21:00Z"/>
        </w:trPr>
        <w:tc>
          <w:tcPr>
            <w:tcW w:w="0" w:type="auto"/>
            <w:tcBorders>
              <w:top w:val="nil"/>
              <w:left w:val="nil"/>
              <w:bottom w:val="nil"/>
              <w:right w:val="nil"/>
            </w:tcBorders>
            <w:shd w:val="clear" w:color="auto" w:fill="auto"/>
            <w:noWrap/>
            <w:vAlign w:val="bottom"/>
            <w:hideMark/>
          </w:tcPr>
          <w:p w14:paraId="0418515F" w14:textId="77777777" w:rsidR="00DC2757" w:rsidRPr="00DC2757" w:rsidRDefault="00DC2757" w:rsidP="00DC2757">
            <w:pPr>
              <w:spacing w:after="0" w:line="240" w:lineRule="auto"/>
              <w:rPr>
                <w:ins w:id="1528" w:author="Commodore, Sarah" w:date="2023-03-22T16:21:00Z"/>
                <w:rFonts w:ascii="Calibri" w:eastAsia="Times New Roman" w:hAnsi="Calibri" w:cs="Calibri"/>
                <w:color w:val="000000"/>
                <w:sz w:val="20"/>
                <w:szCs w:val="20"/>
              </w:rPr>
            </w:pPr>
            <w:ins w:id="1529" w:author="Commodore, Sarah" w:date="2023-03-22T16:21:00Z">
              <w:r w:rsidRPr="00DC2757">
                <w:rPr>
                  <w:rFonts w:ascii="Calibri" w:eastAsia="Times New Roman" w:hAnsi="Calibri" w:cs="Calibri"/>
                  <w:color w:val="000000"/>
                  <w:sz w:val="20"/>
                  <w:szCs w:val="20"/>
                </w:rPr>
                <w:t>ENSG00000188452.14</w:t>
              </w:r>
            </w:ins>
          </w:p>
        </w:tc>
        <w:tc>
          <w:tcPr>
            <w:tcW w:w="0" w:type="auto"/>
            <w:tcBorders>
              <w:top w:val="nil"/>
              <w:left w:val="nil"/>
              <w:bottom w:val="nil"/>
              <w:right w:val="nil"/>
            </w:tcBorders>
            <w:shd w:val="clear" w:color="auto" w:fill="auto"/>
            <w:noWrap/>
            <w:vAlign w:val="bottom"/>
            <w:hideMark/>
          </w:tcPr>
          <w:p w14:paraId="33F66947" w14:textId="77777777" w:rsidR="00DC2757" w:rsidRPr="00DC2757" w:rsidRDefault="00DC2757" w:rsidP="00DC2757">
            <w:pPr>
              <w:spacing w:after="0" w:line="240" w:lineRule="auto"/>
              <w:rPr>
                <w:ins w:id="1530" w:author="Commodore, Sarah" w:date="2023-03-22T16:21:00Z"/>
                <w:rFonts w:ascii="Calibri" w:eastAsia="Times New Roman" w:hAnsi="Calibri" w:cs="Calibri"/>
                <w:color w:val="000000"/>
                <w:sz w:val="20"/>
                <w:szCs w:val="20"/>
              </w:rPr>
            </w:pPr>
            <w:ins w:id="1531" w:author="Commodore, Sarah" w:date="2023-03-22T16:21:00Z">
              <w:r w:rsidRPr="00DC2757">
                <w:rPr>
                  <w:rFonts w:ascii="Calibri" w:eastAsia="Times New Roman" w:hAnsi="Calibri" w:cs="Calibri"/>
                  <w:color w:val="000000"/>
                  <w:sz w:val="20"/>
                  <w:szCs w:val="20"/>
                </w:rPr>
                <w:t>CERKL</w:t>
              </w:r>
            </w:ins>
          </w:p>
        </w:tc>
        <w:tc>
          <w:tcPr>
            <w:tcW w:w="0" w:type="auto"/>
            <w:tcBorders>
              <w:top w:val="nil"/>
              <w:left w:val="nil"/>
              <w:bottom w:val="nil"/>
              <w:right w:val="nil"/>
            </w:tcBorders>
            <w:shd w:val="clear" w:color="auto" w:fill="auto"/>
            <w:noWrap/>
            <w:vAlign w:val="bottom"/>
            <w:hideMark/>
          </w:tcPr>
          <w:p w14:paraId="0F319260" w14:textId="77777777" w:rsidR="00DC2757" w:rsidRPr="00DC2757" w:rsidRDefault="00DC2757" w:rsidP="00DC2757">
            <w:pPr>
              <w:spacing w:after="0" w:line="240" w:lineRule="auto"/>
              <w:jc w:val="center"/>
              <w:rPr>
                <w:ins w:id="1532" w:author="Commodore, Sarah" w:date="2023-03-22T16:21:00Z"/>
                <w:rFonts w:ascii="Calibri" w:eastAsia="Times New Roman" w:hAnsi="Calibri" w:cs="Calibri"/>
                <w:color w:val="000000"/>
                <w:sz w:val="20"/>
                <w:szCs w:val="20"/>
              </w:rPr>
            </w:pPr>
            <w:ins w:id="153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BC92E95" w14:textId="77777777" w:rsidR="00DC2757" w:rsidRPr="00DC2757" w:rsidRDefault="00DC2757" w:rsidP="00DC2757">
            <w:pPr>
              <w:spacing w:after="0" w:line="240" w:lineRule="auto"/>
              <w:jc w:val="center"/>
              <w:rPr>
                <w:ins w:id="1534" w:author="Commodore, Sarah" w:date="2023-03-22T16:21:00Z"/>
                <w:rFonts w:ascii="Calibri" w:eastAsia="Times New Roman" w:hAnsi="Calibri" w:cs="Calibri"/>
                <w:color w:val="000000"/>
                <w:sz w:val="20"/>
                <w:szCs w:val="20"/>
              </w:rPr>
            </w:pPr>
            <w:ins w:id="1535"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700D15CB" w14:textId="77777777" w:rsidR="00DC2757" w:rsidRPr="00DC2757" w:rsidRDefault="00DC2757" w:rsidP="00DC2757">
            <w:pPr>
              <w:spacing w:after="0" w:line="240" w:lineRule="auto"/>
              <w:jc w:val="center"/>
              <w:rPr>
                <w:ins w:id="1536" w:author="Commodore, Sarah" w:date="2023-03-22T16:21:00Z"/>
                <w:rFonts w:ascii="Calibri" w:eastAsia="Times New Roman" w:hAnsi="Calibri" w:cs="Calibri"/>
                <w:color w:val="000000"/>
                <w:sz w:val="20"/>
                <w:szCs w:val="20"/>
              </w:rPr>
            </w:pPr>
            <w:ins w:id="1537"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109FCC4" w14:textId="77777777" w:rsidR="00DC2757" w:rsidRPr="00DC2757" w:rsidRDefault="00DC2757" w:rsidP="00DC2757">
            <w:pPr>
              <w:spacing w:after="0" w:line="240" w:lineRule="auto"/>
              <w:jc w:val="center"/>
              <w:rPr>
                <w:ins w:id="1538" w:author="Commodore, Sarah" w:date="2023-03-22T16:21:00Z"/>
                <w:rFonts w:ascii="Calibri" w:eastAsia="Times New Roman" w:hAnsi="Calibri" w:cs="Calibri"/>
                <w:color w:val="FF0000"/>
                <w:sz w:val="20"/>
                <w:szCs w:val="20"/>
              </w:rPr>
            </w:pPr>
            <w:ins w:id="1539" w:author="Commodore, Sarah" w:date="2023-03-22T16:21:00Z">
              <w:r w:rsidRPr="00DC2757">
                <w:rPr>
                  <w:rFonts w:ascii="Calibri" w:eastAsia="Times New Roman" w:hAnsi="Calibri" w:cs="Calibri"/>
                  <w:color w:val="FF0000"/>
                  <w:sz w:val="20"/>
                  <w:szCs w:val="20"/>
                </w:rPr>
                <w:t>*</w:t>
              </w:r>
            </w:ins>
          </w:p>
        </w:tc>
      </w:tr>
      <w:tr w:rsidR="00DC2757" w:rsidRPr="00DC2757" w14:paraId="7A72B9EA" w14:textId="77777777" w:rsidTr="00DC2757">
        <w:trPr>
          <w:trHeight w:val="260"/>
          <w:ins w:id="1540" w:author="Commodore, Sarah" w:date="2023-03-22T16:21:00Z"/>
        </w:trPr>
        <w:tc>
          <w:tcPr>
            <w:tcW w:w="0" w:type="auto"/>
            <w:tcBorders>
              <w:top w:val="nil"/>
              <w:left w:val="nil"/>
              <w:bottom w:val="nil"/>
              <w:right w:val="nil"/>
            </w:tcBorders>
            <w:shd w:val="clear" w:color="auto" w:fill="auto"/>
            <w:noWrap/>
            <w:vAlign w:val="bottom"/>
            <w:hideMark/>
          </w:tcPr>
          <w:p w14:paraId="2F2EA628" w14:textId="77777777" w:rsidR="00DC2757" w:rsidRPr="00DC2757" w:rsidRDefault="00DC2757" w:rsidP="00DC2757">
            <w:pPr>
              <w:spacing w:after="0" w:line="240" w:lineRule="auto"/>
              <w:rPr>
                <w:ins w:id="1541" w:author="Commodore, Sarah" w:date="2023-03-22T16:21:00Z"/>
                <w:rFonts w:ascii="Calibri" w:eastAsia="Times New Roman" w:hAnsi="Calibri" w:cs="Calibri"/>
                <w:color w:val="000000"/>
                <w:sz w:val="20"/>
                <w:szCs w:val="20"/>
              </w:rPr>
            </w:pPr>
            <w:ins w:id="1542" w:author="Commodore, Sarah" w:date="2023-03-22T16:21:00Z">
              <w:r w:rsidRPr="00DC2757">
                <w:rPr>
                  <w:rFonts w:ascii="Calibri" w:eastAsia="Times New Roman" w:hAnsi="Calibri" w:cs="Calibri"/>
                  <w:color w:val="000000"/>
                  <w:sz w:val="20"/>
                  <w:szCs w:val="20"/>
                </w:rPr>
                <w:t>ENSG00000170482.17</w:t>
              </w:r>
            </w:ins>
          </w:p>
        </w:tc>
        <w:tc>
          <w:tcPr>
            <w:tcW w:w="0" w:type="auto"/>
            <w:tcBorders>
              <w:top w:val="nil"/>
              <w:left w:val="nil"/>
              <w:bottom w:val="nil"/>
              <w:right w:val="nil"/>
            </w:tcBorders>
            <w:shd w:val="clear" w:color="auto" w:fill="auto"/>
            <w:noWrap/>
            <w:vAlign w:val="bottom"/>
            <w:hideMark/>
          </w:tcPr>
          <w:p w14:paraId="2BA91271" w14:textId="77777777" w:rsidR="00DC2757" w:rsidRPr="00DC2757" w:rsidRDefault="00DC2757" w:rsidP="00DC2757">
            <w:pPr>
              <w:spacing w:after="0" w:line="240" w:lineRule="auto"/>
              <w:rPr>
                <w:ins w:id="1543" w:author="Commodore, Sarah" w:date="2023-03-22T16:21:00Z"/>
                <w:rFonts w:ascii="Calibri" w:eastAsia="Times New Roman" w:hAnsi="Calibri" w:cs="Calibri"/>
                <w:color w:val="000000"/>
                <w:sz w:val="20"/>
                <w:szCs w:val="20"/>
              </w:rPr>
            </w:pPr>
            <w:ins w:id="1544" w:author="Commodore, Sarah" w:date="2023-03-22T16:21:00Z">
              <w:r w:rsidRPr="00DC2757">
                <w:rPr>
                  <w:rFonts w:ascii="Calibri" w:eastAsia="Times New Roman" w:hAnsi="Calibri" w:cs="Calibri"/>
                  <w:color w:val="000000"/>
                  <w:sz w:val="20"/>
                  <w:szCs w:val="20"/>
                </w:rPr>
                <w:t>SLC23A1</w:t>
              </w:r>
            </w:ins>
          </w:p>
        </w:tc>
        <w:tc>
          <w:tcPr>
            <w:tcW w:w="0" w:type="auto"/>
            <w:tcBorders>
              <w:top w:val="nil"/>
              <w:left w:val="nil"/>
              <w:bottom w:val="nil"/>
              <w:right w:val="nil"/>
            </w:tcBorders>
            <w:shd w:val="clear" w:color="auto" w:fill="auto"/>
            <w:noWrap/>
            <w:vAlign w:val="bottom"/>
            <w:hideMark/>
          </w:tcPr>
          <w:p w14:paraId="10353E96" w14:textId="77777777" w:rsidR="00DC2757" w:rsidRPr="00DC2757" w:rsidRDefault="00DC2757" w:rsidP="00DC2757">
            <w:pPr>
              <w:spacing w:after="0" w:line="240" w:lineRule="auto"/>
              <w:jc w:val="center"/>
              <w:rPr>
                <w:ins w:id="1545" w:author="Commodore, Sarah" w:date="2023-03-22T16:21:00Z"/>
                <w:rFonts w:ascii="Calibri" w:eastAsia="Times New Roman" w:hAnsi="Calibri" w:cs="Calibri"/>
                <w:color w:val="000000"/>
                <w:sz w:val="20"/>
                <w:szCs w:val="20"/>
              </w:rPr>
            </w:pPr>
            <w:ins w:id="154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5AEC98C" w14:textId="77777777" w:rsidR="00DC2757" w:rsidRPr="00DC2757" w:rsidRDefault="00DC2757" w:rsidP="00DC2757">
            <w:pPr>
              <w:spacing w:after="0" w:line="240" w:lineRule="auto"/>
              <w:jc w:val="center"/>
              <w:rPr>
                <w:ins w:id="1547" w:author="Commodore, Sarah" w:date="2023-03-22T16:21:00Z"/>
                <w:rFonts w:ascii="Calibri" w:eastAsia="Times New Roman" w:hAnsi="Calibri" w:cs="Calibri"/>
                <w:color w:val="000000"/>
                <w:sz w:val="20"/>
                <w:szCs w:val="20"/>
              </w:rPr>
            </w:pPr>
            <w:ins w:id="1548"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7D76DD84" w14:textId="77777777" w:rsidR="00DC2757" w:rsidRPr="00DC2757" w:rsidRDefault="00DC2757" w:rsidP="00DC2757">
            <w:pPr>
              <w:spacing w:after="0" w:line="240" w:lineRule="auto"/>
              <w:jc w:val="center"/>
              <w:rPr>
                <w:ins w:id="1549" w:author="Commodore, Sarah" w:date="2023-03-22T16:21:00Z"/>
                <w:rFonts w:ascii="Calibri" w:eastAsia="Times New Roman" w:hAnsi="Calibri" w:cs="Calibri"/>
                <w:color w:val="000000"/>
                <w:sz w:val="20"/>
                <w:szCs w:val="20"/>
              </w:rPr>
            </w:pPr>
            <w:ins w:id="1550" w:author="Commodore, Sarah" w:date="2023-03-22T16:21:00Z">
              <w:r w:rsidRPr="00DC2757">
                <w:rPr>
                  <w:rFonts w:ascii="Calibri" w:eastAsia="Times New Roman" w:hAnsi="Calibri" w:cs="Calibri"/>
                  <w:color w:val="000000"/>
                  <w:sz w:val="20"/>
                  <w:szCs w:val="20"/>
                </w:rPr>
                <w:t>8.5E-12</w:t>
              </w:r>
            </w:ins>
          </w:p>
        </w:tc>
        <w:tc>
          <w:tcPr>
            <w:tcW w:w="0" w:type="auto"/>
            <w:tcBorders>
              <w:top w:val="nil"/>
              <w:left w:val="nil"/>
              <w:bottom w:val="nil"/>
              <w:right w:val="nil"/>
            </w:tcBorders>
            <w:shd w:val="clear" w:color="auto" w:fill="auto"/>
            <w:noWrap/>
            <w:vAlign w:val="bottom"/>
            <w:hideMark/>
          </w:tcPr>
          <w:p w14:paraId="541D131A" w14:textId="77777777" w:rsidR="00DC2757" w:rsidRPr="00DC2757" w:rsidRDefault="00DC2757" w:rsidP="00DC2757">
            <w:pPr>
              <w:spacing w:after="0" w:line="240" w:lineRule="auto"/>
              <w:jc w:val="center"/>
              <w:rPr>
                <w:ins w:id="1551" w:author="Commodore, Sarah" w:date="2023-03-22T16:21:00Z"/>
                <w:rFonts w:ascii="Calibri" w:eastAsia="Times New Roman" w:hAnsi="Calibri" w:cs="Calibri"/>
                <w:color w:val="FF0000"/>
                <w:sz w:val="20"/>
                <w:szCs w:val="20"/>
              </w:rPr>
            </w:pPr>
            <w:ins w:id="1552" w:author="Commodore, Sarah" w:date="2023-03-22T16:21:00Z">
              <w:r w:rsidRPr="00DC2757">
                <w:rPr>
                  <w:rFonts w:ascii="Calibri" w:eastAsia="Times New Roman" w:hAnsi="Calibri" w:cs="Calibri"/>
                  <w:color w:val="FF0000"/>
                  <w:sz w:val="20"/>
                  <w:szCs w:val="20"/>
                </w:rPr>
                <w:t>*</w:t>
              </w:r>
            </w:ins>
          </w:p>
        </w:tc>
      </w:tr>
      <w:tr w:rsidR="00DC2757" w:rsidRPr="00DC2757" w14:paraId="74CBF2A6" w14:textId="77777777" w:rsidTr="00DC2757">
        <w:trPr>
          <w:trHeight w:val="260"/>
          <w:ins w:id="1553" w:author="Commodore, Sarah" w:date="2023-03-22T16:21:00Z"/>
        </w:trPr>
        <w:tc>
          <w:tcPr>
            <w:tcW w:w="0" w:type="auto"/>
            <w:tcBorders>
              <w:top w:val="nil"/>
              <w:left w:val="nil"/>
              <w:bottom w:val="nil"/>
              <w:right w:val="nil"/>
            </w:tcBorders>
            <w:shd w:val="clear" w:color="auto" w:fill="auto"/>
            <w:noWrap/>
            <w:vAlign w:val="bottom"/>
            <w:hideMark/>
          </w:tcPr>
          <w:p w14:paraId="1E532E4F" w14:textId="77777777" w:rsidR="00DC2757" w:rsidRPr="00DC2757" w:rsidRDefault="00DC2757" w:rsidP="00DC2757">
            <w:pPr>
              <w:spacing w:after="0" w:line="240" w:lineRule="auto"/>
              <w:rPr>
                <w:ins w:id="1554" w:author="Commodore, Sarah" w:date="2023-03-22T16:21:00Z"/>
                <w:rFonts w:ascii="Calibri" w:eastAsia="Times New Roman" w:hAnsi="Calibri" w:cs="Calibri"/>
                <w:color w:val="000000"/>
                <w:sz w:val="20"/>
                <w:szCs w:val="20"/>
              </w:rPr>
            </w:pPr>
            <w:ins w:id="1555" w:author="Commodore, Sarah" w:date="2023-03-22T16:21:00Z">
              <w:r w:rsidRPr="00DC2757">
                <w:rPr>
                  <w:rFonts w:ascii="Calibri" w:eastAsia="Times New Roman" w:hAnsi="Calibri" w:cs="Calibri"/>
                  <w:color w:val="000000"/>
                  <w:sz w:val="20"/>
                  <w:szCs w:val="20"/>
                </w:rPr>
                <w:t>ENSG00000110900.16</w:t>
              </w:r>
            </w:ins>
          </w:p>
        </w:tc>
        <w:tc>
          <w:tcPr>
            <w:tcW w:w="0" w:type="auto"/>
            <w:tcBorders>
              <w:top w:val="nil"/>
              <w:left w:val="nil"/>
              <w:bottom w:val="nil"/>
              <w:right w:val="nil"/>
            </w:tcBorders>
            <w:shd w:val="clear" w:color="auto" w:fill="auto"/>
            <w:noWrap/>
            <w:vAlign w:val="bottom"/>
            <w:hideMark/>
          </w:tcPr>
          <w:p w14:paraId="7824608A" w14:textId="77777777" w:rsidR="00DC2757" w:rsidRPr="00DC2757" w:rsidRDefault="00DC2757" w:rsidP="00DC2757">
            <w:pPr>
              <w:spacing w:after="0" w:line="240" w:lineRule="auto"/>
              <w:rPr>
                <w:ins w:id="1556" w:author="Commodore, Sarah" w:date="2023-03-22T16:21:00Z"/>
                <w:rFonts w:ascii="Calibri" w:eastAsia="Times New Roman" w:hAnsi="Calibri" w:cs="Calibri"/>
                <w:color w:val="000000"/>
                <w:sz w:val="20"/>
                <w:szCs w:val="20"/>
              </w:rPr>
            </w:pPr>
            <w:ins w:id="1557" w:author="Commodore, Sarah" w:date="2023-03-22T16:21:00Z">
              <w:r w:rsidRPr="00DC2757">
                <w:rPr>
                  <w:rFonts w:ascii="Calibri" w:eastAsia="Times New Roman" w:hAnsi="Calibri" w:cs="Calibri"/>
                  <w:color w:val="000000"/>
                  <w:sz w:val="20"/>
                  <w:szCs w:val="20"/>
                </w:rPr>
                <w:t>TSPAN11</w:t>
              </w:r>
            </w:ins>
          </w:p>
        </w:tc>
        <w:tc>
          <w:tcPr>
            <w:tcW w:w="0" w:type="auto"/>
            <w:tcBorders>
              <w:top w:val="nil"/>
              <w:left w:val="nil"/>
              <w:bottom w:val="nil"/>
              <w:right w:val="nil"/>
            </w:tcBorders>
            <w:shd w:val="clear" w:color="auto" w:fill="auto"/>
            <w:noWrap/>
            <w:vAlign w:val="bottom"/>
            <w:hideMark/>
          </w:tcPr>
          <w:p w14:paraId="26989827" w14:textId="77777777" w:rsidR="00DC2757" w:rsidRPr="00DC2757" w:rsidRDefault="00DC2757" w:rsidP="00DC2757">
            <w:pPr>
              <w:spacing w:after="0" w:line="240" w:lineRule="auto"/>
              <w:jc w:val="center"/>
              <w:rPr>
                <w:ins w:id="1558" w:author="Commodore, Sarah" w:date="2023-03-22T16:21:00Z"/>
                <w:rFonts w:ascii="Calibri" w:eastAsia="Times New Roman" w:hAnsi="Calibri" w:cs="Calibri"/>
                <w:color w:val="000000"/>
                <w:sz w:val="20"/>
                <w:szCs w:val="20"/>
              </w:rPr>
            </w:pPr>
            <w:ins w:id="155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711DA1F" w14:textId="77777777" w:rsidR="00DC2757" w:rsidRPr="00DC2757" w:rsidRDefault="00DC2757" w:rsidP="00DC2757">
            <w:pPr>
              <w:spacing w:after="0" w:line="240" w:lineRule="auto"/>
              <w:jc w:val="center"/>
              <w:rPr>
                <w:ins w:id="1560" w:author="Commodore, Sarah" w:date="2023-03-22T16:21:00Z"/>
                <w:rFonts w:ascii="Calibri" w:eastAsia="Times New Roman" w:hAnsi="Calibri" w:cs="Calibri"/>
                <w:color w:val="000000"/>
                <w:sz w:val="20"/>
                <w:szCs w:val="20"/>
              </w:rPr>
            </w:pPr>
            <w:ins w:id="1561" w:author="Commodore, Sarah" w:date="2023-03-22T16:21:00Z">
              <w:r w:rsidRPr="00DC2757">
                <w:rPr>
                  <w:rFonts w:ascii="Calibri" w:eastAsia="Times New Roman" w:hAnsi="Calibri" w:cs="Calibri"/>
                  <w:color w:val="000000"/>
                  <w:sz w:val="20"/>
                  <w:szCs w:val="20"/>
                </w:rPr>
                <w:t>3.9E-07</w:t>
              </w:r>
            </w:ins>
          </w:p>
        </w:tc>
        <w:tc>
          <w:tcPr>
            <w:tcW w:w="0" w:type="auto"/>
            <w:tcBorders>
              <w:top w:val="nil"/>
              <w:left w:val="nil"/>
              <w:bottom w:val="nil"/>
              <w:right w:val="nil"/>
            </w:tcBorders>
            <w:shd w:val="clear" w:color="auto" w:fill="auto"/>
            <w:noWrap/>
            <w:vAlign w:val="bottom"/>
            <w:hideMark/>
          </w:tcPr>
          <w:p w14:paraId="12E9BBD2" w14:textId="77777777" w:rsidR="00DC2757" w:rsidRPr="00DC2757" w:rsidRDefault="00DC2757" w:rsidP="00DC2757">
            <w:pPr>
              <w:spacing w:after="0" w:line="240" w:lineRule="auto"/>
              <w:jc w:val="center"/>
              <w:rPr>
                <w:ins w:id="1562" w:author="Commodore, Sarah" w:date="2023-03-22T16:21:00Z"/>
                <w:rFonts w:ascii="Calibri" w:eastAsia="Times New Roman" w:hAnsi="Calibri" w:cs="Calibri"/>
                <w:color w:val="000000"/>
                <w:sz w:val="20"/>
                <w:szCs w:val="20"/>
              </w:rPr>
            </w:pPr>
            <w:ins w:id="1563"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2BD711A0" w14:textId="77777777" w:rsidR="00DC2757" w:rsidRPr="00DC2757" w:rsidRDefault="00DC2757" w:rsidP="00DC2757">
            <w:pPr>
              <w:spacing w:after="0" w:line="240" w:lineRule="auto"/>
              <w:jc w:val="center"/>
              <w:rPr>
                <w:ins w:id="1564" w:author="Commodore, Sarah" w:date="2023-03-22T16:21:00Z"/>
                <w:rFonts w:ascii="Calibri" w:eastAsia="Times New Roman" w:hAnsi="Calibri" w:cs="Calibri"/>
                <w:color w:val="FF0000"/>
                <w:sz w:val="20"/>
                <w:szCs w:val="20"/>
              </w:rPr>
            </w:pPr>
            <w:ins w:id="1565" w:author="Commodore, Sarah" w:date="2023-03-22T16:21:00Z">
              <w:r w:rsidRPr="00DC2757">
                <w:rPr>
                  <w:rFonts w:ascii="Calibri" w:eastAsia="Times New Roman" w:hAnsi="Calibri" w:cs="Calibri"/>
                  <w:color w:val="FF0000"/>
                  <w:sz w:val="20"/>
                  <w:szCs w:val="20"/>
                </w:rPr>
                <w:t>*</w:t>
              </w:r>
            </w:ins>
          </w:p>
        </w:tc>
      </w:tr>
      <w:tr w:rsidR="00DC2757" w:rsidRPr="00DC2757" w14:paraId="3BC559AB" w14:textId="77777777" w:rsidTr="00DC2757">
        <w:trPr>
          <w:trHeight w:val="260"/>
          <w:ins w:id="1566" w:author="Commodore, Sarah" w:date="2023-03-22T16:21:00Z"/>
        </w:trPr>
        <w:tc>
          <w:tcPr>
            <w:tcW w:w="0" w:type="auto"/>
            <w:tcBorders>
              <w:top w:val="nil"/>
              <w:left w:val="nil"/>
              <w:bottom w:val="nil"/>
              <w:right w:val="nil"/>
            </w:tcBorders>
            <w:shd w:val="clear" w:color="auto" w:fill="auto"/>
            <w:noWrap/>
            <w:vAlign w:val="bottom"/>
            <w:hideMark/>
          </w:tcPr>
          <w:p w14:paraId="4F28CE1A" w14:textId="77777777" w:rsidR="00DC2757" w:rsidRPr="00DC2757" w:rsidRDefault="00DC2757" w:rsidP="00DC2757">
            <w:pPr>
              <w:spacing w:after="0" w:line="240" w:lineRule="auto"/>
              <w:rPr>
                <w:ins w:id="1567" w:author="Commodore, Sarah" w:date="2023-03-22T16:21:00Z"/>
                <w:rFonts w:ascii="Calibri" w:eastAsia="Times New Roman" w:hAnsi="Calibri" w:cs="Calibri"/>
                <w:color w:val="000000"/>
                <w:sz w:val="20"/>
                <w:szCs w:val="20"/>
              </w:rPr>
            </w:pPr>
            <w:ins w:id="1568" w:author="Commodore, Sarah" w:date="2023-03-22T16:21:00Z">
              <w:r w:rsidRPr="00DC2757">
                <w:rPr>
                  <w:rFonts w:ascii="Calibri" w:eastAsia="Times New Roman" w:hAnsi="Calibri" w:cs="Calibri"/>
                  <w:color w:val="000000"/>
                  <w:sz w:val="20"/>
                  <w:szCs w:val="20"/>
                </w:rPr>
                <w:t>ENSG00000123977.10</w:t>
              </w:r>
            </w:ins>
          </w:p>
        </w:tc>
        <w:tc>
          <w:tcPr>
            <w:tcW w:w="0" w:type="auto"/>
            <w:tcBorders>
              <w:top w:val="nil"/>
              <w:left w:val="nil"/>
              <w:bottom w:val="nil"/>
              <w:right w:val="nil"/>
            </w:tcBorders>
            <w:shd w:val="clear" w:color="auto" w:fill="auto"/>
            <w:noWrap/>
            <w:vAlign w:val="bottom"/>
            <w:hideMark/>
          </w:tcPr>
          <w:p w14:paraId="6B77A8C3" w14:textId="77777777" w:rsidR="00DC2757" w:rsidRPr="00DC2757" w:rsidRDefault="00DC2757" w:rsidP="00DC2757">
            <w:pPr>
              <w:spacing w:after="0" w:line="240" w:lineRule="auto"/>
              <w:rPr>
                <w:ins w:id="1569" w:author="Commodore, Sarah" w:date="2023-03-22T16:21:00Z"/>
                <w:rFonts w:ascii="Calibri" w:eastAsia="Times New Roman" w:hAnsi="Calibri" w:cs="Calibri"/>
                <w:color w:val="000000"/>
                <w:sz w:val="20"/>
                <w:szCs w:val="20"/>
              </w:rPr>
            </w:pPr>
            <w:ins w:id="1570" w:author="Commodore, Sarah" w:date="2023-03-22T16:21:00Z">
              <w:r w:rsidRPr="00DC2757">
                <w:rPr>
                  <w:rFonts w:ascii="Calibri" w:eastAsia="Times New Roman" w:hAnsi="Calibri" w:cs="Calibri"/>
                  <w:color w:val="000000"/>
                  <w:sz w:val="20"/>
                  <w:szCs w:val="20"/>
                </w:rPr>
                <w:t>DAW1</w:t>
              </w:r>
            </w:ins>
          </w:p>
        </w:tc>
        <w:tc>
          <w:tcPr>
            <w:tcW w:w="0" w:type="auto"/>
            <w:tcBorders>
              <w:top w:val="nil"/>
              <w:left w:val="nil"/>
              <w:bottom w:val="nil"/>
              <w:right w:val="nil"/>
            </w:tcBorders>
            <w:shd w:val="clear" w:color="auto" w:fill="auto"/>
            <w:noWrap/>
            <w:vAlign w:val="bottom"/>
            <w:hideMark/>
          </w:tcPr>
          <w:p w14:paraId="68924191" w14:textId="77777777" w:rsidR="00DC2757" w:rsidRPr="00DC2757" w:rsidRDefault="00DC2757" w:rsidP="00DC2757">
            <w:pPr>
              <w:spacing w:after="0" w:line="240" w:lineRule="auto"/>
              <w:jc w:val="center"/>
              <w:rPr>
                <w:ins w:id="1571" w:author="Commodore, Sarah" w:date="2023-03-22T16:21:00Z"/>
                <w:rFonts w:ascii="Calibri" w:eastAsia="Times New Roman" w:hAnsi="Calibri" w:cs="Calibri"/>
                <w:color w:val="000000"/>
                <w:sz w:val="20"/>
                <w:szCs w:val="20"/>
              </w:rPr>
            </w:pPr>
            <w:ins w:id="157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DEA33E9" w14:textId="77777777" w:rsidR="00DC2757" w:rsidRPr="00DC2757" w:rsidRDefault="00DC2757" w:rsidP="00DC2757">
            <w:pPr>
              <w:spacing w:after="0" w:line="240" w:lineRule="auto"/>
              <w:jc w:val="center"/>
              <w:rPr>
                <w:ins w:id="1573" w:author="Commodore, Sarah" w:date="2023-03-22T16:21:00Z"/>
                <w:rFonts w:ascii="Calibri" w:eastAsia="Times New Roman" w:hAnsi="Calibri" w:cs="Calibri"/>
                <w:color w:val="000000"/>
                <w:sz w:val="20"/>
                <w:szCs w:val="20"/>
              </w:rPr>
            </w:pPr>
            <w:ins w:id="1574"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2CD6627D" w14:textId="77777777" w:rsidR="00DC2757" w:rsidRPr="00DC2757" w:rsidRDefault="00DC2757" w:rsidP="00DC2757">
            <w:pPr>
              <w:spacing w:after="0" w:line="240" w:lineRule="auto"/>
              <w:jc w:val="center"/>
              <w:rPr>
                <w:ins w:id="1575" w:author="Commodore, Sarah" w:date="2023-03-22T16:21:00Z"/>
                <w:rFonts w:ascii="Calibri" w:eastAsia="Times New Roman" w:hAnsi="Calibri" w:cs="Calibri"/>
                <w:color w:val="000000"/>
                <w:sz w:val="20"/>
                <w:szCs w:val="20"/>
              </w:rPr>
            </w:pPr>
            <w:ins w:id="1576"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378D1E04" w14:textId="77777777" w:rsidR="00DC2757" w:rsidRPr="00DC2757" w:rsidRDefault="00DC2757" w:rsidP="00DC2757">
            <w:pPr>
              <w:spacing w:after="0" w:line="240" w:lineRule="auto"/>
              <w:jc w:val="center"/>
              <w:rPr>
                <w:ins w:id="1577" w:author="Commodore, Sarah" w:date="2023-03-22T16:21:00Z"/>
                <w:rFonts w:ascii="Calibri" w:eastAsia="Times New Roman" w:hAnsi="Calibri" w:cs="Calibri"/>
                <w:color w:val="FF0000"/>
                <w:sz w:val="20"/>
                <w:szCs w:val="20"/>
              </w:rPr>
            </w:pPr>
            <w:ins w:id="1578" w:author="Commodore, Sarah" w:date="2023-03-22T16:21:00Z">
              <w:r w:rsidRPr="00DC2757">
                <w:rPr>
                  <w:rFonts w:ascii="Calibri" w:eastAsia="Times New Roman" w:hAnsi="Calibri" w:cs="Calibri"/>
                  <w:color w:val="FF0000"/>
                  <w:sz w:val="20"/>
                  <w:szCs w:val="20"/>
                </w:rPr>
                <w:t>*</w:t>
              </w:r>
            </w:ins>
          </w:p>
        </w:tc>
      </w:tr>
      <w:tr w:rsidR="00DC2757" w:rsidRPr="00DC2757" w14:paraId="477D062C" w14:textId="77777777" w:rsidTr="00DC2757">
        <w:trPr>
          <w:trHeight w:val="260"/>
          <w:ins w:id="1579" w:author="Commodore, Sarah" w:date="2023-03-22T16:21:00Z"/>
        </w:trPr>
        <w:tc>
          <w:tcPr>
            <w:tcW w:w="0" w:type="auto"/>
            <w:tcBorders>
              <w:top w:val="nil"/>
              <w:left w:val="nil"/>
              <w:bottom w:val="nil"/>
              <w:right w:val="nil"/>
            </w:tcBorders>
            <w:shd w:val="clear" w:color="auto" w:fill="auto"/>
            <w:noWrap/>
            <w:vAlign w:val="bottom"/>
            <w:hideMark/>
          </w:tcPr>
          <w:p w14:paraId="1D0DC346" w14:textId="77777777" w:rsidR="00DC2757" w:rsidRPr="00DC2757" w:rsidRDefault="00DC2757" w:rsidP="00DC2757">
            <w:pPr>
              <w:spacing w:after="0" w:line="240" w:lineRule="auto"/>
              <w:rPr>
                <w:ins w:id="1580" w:author="Commodore, Sarah" w:date="2023-03-22T16:21:00Z"/>
                <w:rFonts w:ascii="Calibri" w:eastAsia="Times New Roman" w:hAnsi="Calibri" w:cs="Calibri"/>
                <w:color w:val="000000"/>
                <w:sz w:val="20"/>
                <w:szCs w:val="20"/>
              </w:rPr>
            </w:pPr>
            <w:ins w:id="1581" w:author="Commodore, Sarah" w:date="2023-03-22T16:21:00Z">
              <w:r w:rsidRPr="00DC2757">
                <w:rPr>
                  <w:rFonts w:ascii="Calibri" w:eastAsia="Times New Roman" w:hAnsi="Calibri" w:cs="Calibri"/>
                  <w:color w:val="000000"/>
                  <w:sz w:val="20"/>
                  <w:szCs w:val="20"/>
                </w:rPr>
                <w:t>ENSG00000149201.10</w:t>
              </w:r>
            </w:ins>
          </w:p>
        </w:tc>
        <w:tc>
          <w:tcPr>
            <w:tcW w:w="0" w:type="auto"/>
            <w:tcBorders>
              <w:top w:val="nil"/>
              <w:left w:val="nil"/>
              <w:bottom w:val="nil"/>
              <w:right w:val="nil"/>
            </w:tcBorders>
            <w:shd w:val="clear" w:color="auto" w:fill="auto"/>
            <w:noWrap/>
            <w:vAlign w:val="bottom"/>
            <w:hideMark/>
          </w:tcPr>
          <w:p w14:paraId="34091937" w14:textId="77777777" w:rsidR="00DC2757" w:rsidRPr="00DC2757" w:rsidRDefault="00DC2757" w:rsidP="00DC2757">
            <w:pPr>
              <w:spacing w:after="0" w:line="240" w:lineRule="auto"/>
              <w:rPr>
                <w:ins w:id="1582" w:author="Commodore, Sarah" w:date="2023-03-22T16:21:00Z"/>
                <w:rFonts w:ascii="Calibri" w:eastAsia="Times New Roman" w:hAnsi="Calibri" w:cs="Calibri"/>
                <w:color w:val="000000"/>
                <w:sz w:val="20"/>
                <w:szCs w:val="20"/>
              </w:rPr>
            </w:pPr>
            <w:ins w:id="1583" w:author="Commodore, Sarah" w:date="2023-03-22T16:21:00Z">
              <w:r w:rsidRPr="00DC2757">
                <w:rPr>
                  <w:rFonts w:ascii="Calibri" w:eastAsia="Times New Roman" w:hAnsi="Calibri" w:cs="Calibri"/>
                  <w:color w:val="000000"/>
                  <w:sz w:val="20"/>
                  <w:szCs w:val="20"/>
                </w:rPr>
                <w:t>CCDC81</w:t>
              </w:r>
            </w:ins>
          </w:p>
        </w:tc>
        <w:tc>
          <w:tcPr>
            <w:tcW w:w="0" w:type="auto"/>
            <w:tcBorders>
              <w:top w:val="nil"/>
              <w:left w:val="nil"/>
              <w:bottom w:val="nil"/>
              <w:right w:val="nil"/>
            </w:tcBorders>
            <w:shd w:val="clear" w:color="auto" w:fill="auto"/>
            <w:noWrap/>
            <w:vAlign w:val="bottom"/>
            <w:hideMark/>
          </w:tcPr>
          <w:p w14:paraId="5C192314" w14:textId="77777777" w:rsidR="00DC2757" w:rsidRPr="00DC2757" w:rsidRDefault="00DC2757" w:rsidP="00DC2757">
            <w:pPr>
              <w:spacing w:after="0" w:line="240" w:lineRule="auto"/>
              <w:jc w:val="center"/>
              <w:rPr>
                <w:ins w:id="1584" w:author="Commodore, Sarah" w:date="2023-03-22T16:21:00Z"/>
                <w:rFonts w:ascii="Calibri" w:eastAsia="Times New Roman" w:hAnsi="Calibri" w:cs="Calibri"/>
                <w:color w:val="000000"/>
                <w:sz w:val="20"/>
                <w:szCs w:val="20"/>
              </w:rPr>
            </w:pPr>
            <w:ins w:id="158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B6396C6" w14:textId="77777777" w:rsidR="00DC2757" w:rsidRPr="00DC2757" w:rsidRDefault="00DC2757" w:rsidP="00DC2757">
            <w:pPr>
              <w:spacing w:after="0" w:line="240" w:lineRule="auto"/>
              <w:jc w:val="center"/>
              <w:rPr>
                <w:ins w:id="1586" w:author="Commodore, Sarah" w:date="2023-03-22T16:21:00Z"/>
                <w:rFonts w:ascii="Calibri" w:eastAsia="Times New Roman" w:hAnsi="Calibri" w:cs="Calibri"/>
                <w:color w:val="000000"/>
                <w:sz w:val="20"/>
                <w:szCs w:val="20"/>
              </w:rPr>
            </w:pPr>
            <w:ins w:id="1587" w:author="Commodore, Sarah" w:date="2023-03-22T16:21:00Z">
              <w:r w:rsidRPr="00DC2757">
                <w:rPr>
                  <w:rFonts w:ascii="Calibri" w:eastAsia="Times New Roman" w:hAnsi="Calibri" w:cs="Calibri"/>
                  <w:color w:val="000000"/>
                  <w:sz w:val="20"/>
                  <w:szCs w:val="20"/>
                </w:rPr>
                <w:t>1.8E-13</w:t>
              </w:r>
            </w:ins>
          </w:p>
        </w:tc>
        <w:tc>
          <w:tcPr>
            <w:tcW w:w="0" w:type="auto"/>
            <w:tcBorders>
              <w:top w:val="nil"/>
              <w:left w:val="nil"/>
              <w:bottom w:val="nil"/>
              <w:right w:val="nil"/>
            </w:tcBorders>
            <w:shd w:val="clear" w:color="auto" w:fill="auto"/>
            <w:noWrap/>
            <w:vAlign w:val="bottom"/>
            <w:hideMark/>
          </w:tcPr>
          <w:p w14:paraId="469C01F8" w14:textId="77777777" w:rsidR="00DC2757" w:rsidRPr="00DC2757" w:rsidRDefault="00DC2757" w:rsidP="00DC2757">
            <w:pPr>
              <w:spacing w:after="0" w:line="240" w:lineRule="auto"/>
              <w:jc w:val="center"/>
              <w:rPr>
                <w:ins w:id="1588" w:author="Commodore, Sarah" w:date="2023-03-22T16:21:00Z"/>
                <w:rFonts w:ascii="Calibri" w:eastAsia="Times New Roman" w:hAnsi="Calibri" w:cs="Calibri"/>
                <w:color w:val="000000"/>
                <w:sz w:val="20"/>
                <w:szCs w:val="20"/>
              </w:rPr>
            </w:pPr>
            <w:ins w:id="1589" w:author="Commodore, Sarah" w:date="2023-03-22T16:21:00Z">
              <w:r w:rsidRPr="00DC2757">
                <w:rPr>
                  <w:rFonts w:ascii="Calibri" w:eastAsia="Times New Roman" w:hAnsi="Calibri" w:cs="Calibri"/>
                  <w:color w:val="000000"/>
                  <w:sz w:val="20"/>
                  <w:szCs w:val="20"/>
                </w:rPr>
                <w:t>8.9E-12</w:t>
              </w:r>
            </w:ins>
          </w:p>
        </w:tc>
        <w:tc>
          <w:tcPr>
            <w:tcW w:w="0" w:type="auto"/>
            <w:tcBorders>
              <w:top w:val="nil"/>
              <w:left w:val="nil"/>
              <w:bottom w:val="nil"/>
              <w:right w:val="nil"/>
            </w:tcBorders>
            <w:shd w:val="clear" w:color="auto" w:fill="auto"/>
            <w:noWrap/>
            <w:vAlign w:val="bottom"/>
            <w:hideMark/>
          </w:tcPr>
          <w:p w14:paraId="6A047157" w14:textId="77777777" w:rsidR="00DC2757" w:rsidRPr="00DC2757" w:rsidRDefault="00DC2757" w:rsidP="00DC2757">
            <w:pPr>
              <w:spacing w:after="0" w:line="240" w:lineRule="auto"/>
              <w:jc w:val="center"/>
              <w:rPr>
                <w:ins w:id="1590" w:author="Commodore, Sarah" w:date="2023-03-22T16:21:00Z"/>
                <w:rFonts w:ascii="Calibri" w:eastAsia="Times New Roman" w:hAnsi="Calibri" w:cs="Calibri"/>
                <w:color w:val="FF0000"/>
                <w:sz w:val="20"/>
                <w:szCs w:val="20"/>
              </w:rPr>
            </w:pPr>
            <w:ins w:id="1591" w:author="Commodore, Sarah" w:date="2023-03-22T16:21:00Z">
              <w:r w:rsidRPr="00DC2757">
                <w:rPr>
                  <w:rFonts w:ascii="Calibri" w:eastAsia="Times New Roman" w:hAnsi="Calibri" w:cs="Calibri"/>
                  <w:color w:val="FF0000"/>
                  <w:sz w:val="20"/>
                  <w:szCs w:val="20"/>
                </w:rPr>
                <w:t>*</w:t>
              </w:r>
            </w:ins>
          </w:p>
        </w:tc>
      </w:tr>
      <w:tr w:rsidR="00DC2757" w:rsidRPr="00DC2757" w14:paraId="4824F875" w14:textId="77777777" w:rsidTr="00DC2757">
        <w:trPr>
          <w:trHeight w:val="260"/>
          <w:ins w:id="1592" w:author="Commodore, Sarah" w:date="2023-03-22T16:21:00Z"/>
        </w:trPr>
        <w:tc>
          <w:tcPr>
            <w:tcW w:w="0" w:type="auto"/>
            <w:tcBorders>
              <w:top w:val="nil"/>
              <w:left w:val="nil"/>
              <w:bottom w:val="nil"/>
              <w:right w:val="nil"/>
            </w:tcBorders>
            <w:shd w:val="clear" w:color="auto" w:fill="auto"/>
            <w:noWrap/>
            <w:vAlign w:val="bottom"/>
            <w:hideMark/>
          </w:tcPr>
          <w:p w14:paraId="2262B195" w14:textId="77777777" w:rsidR="00DC2757" w:rsidRPr="00DC2757" w:rsidRDefault="00DC2757" w:rsidP="00DC2757">
            <w:pPr>
              <w:spacing w:after="0" w:line="240" w:lineRule="auto"/>
              <w:rPr>
                <w:ins w:id="1593" w:author="Commodore, Sarah" w:date="2023-03-22T16:21:00Z"/>
                <w:rFonts w:ascii="Calibri" w:eastAsia="Times New Roman" w:hAnsi="Calibri" w:cs="Calibri"/>
                <w:color w:val="000000"/>
                <w:sz w:val="20"/>
                <w:szCs w:val="20"/>
              </w:rPr>
            </w:pPr>
            <w:ins w:id="1594" w:author="Commodore, Sarah" w:date="2023-03-22T16:21:00Z">
              <w:r w:rsidRPr="00DC2757">
                <w:rPr>
                  <w:rFonts w:ascii="Calibri" w:eastAsia="Times New Roman" w:hAnsi="Calibri" w:cs="Calibri"/>
                  <w:color w:val="000000"/>
                  <w:sz w:val="20"/>
                  <w:szCs w:val="20"/>
                </w:rPr>
                <w:t>ENSG00000184385.2</w:t>
              </w:r>
            </w:ins>
          </w:p>
        </w:tc>
        <w:tc>
          <w:tcPr>
            <w:tcW w:w="0" w:type="auto"/>
            <w:tcBorders>
              <w:top w:val="nil"/>
              <w:left w:val="nil"/>
              <w:bottom w:val="nil"/>
              <w:right w:val="nil"/>
            </w:tcBorders>
            <w:shd w:val="clear" w:color="auto" w:fill="auto"/>
            <w:noWrap/>
            <w:vAlign w:val="bottom"/>
            <w:hideMark/>
          </w:tcPr>
          <w:p w14:paraId="3F4374AD" w14:textId="77777777" w:rsidR="00DC2757" w:rsidRPr="00DC2757" w:rsidRDefault="00DC2757" w:rsidP="00DC2757">
            <w:pPr>
              <w:spacing w:after="0" w:line="240" w:lineRule="auto"/>
              <w:rPr>
                <w:ins w:id="1595" w:author="Commodore, Sarah" w:date="2023-03-22T16:21:00Z"/>
                <w:rFonts w:ascii="Calibri" w:eastAsia="Times New Roman" w:hAnsi="Calibri" w:cs="Calibri"/>
                <w:color w:val="000000"/>
                <w:sz w:val="20"/>
                <w:szCs w:val="20"/>
              </w:rPr>
            </w:pPr>
            <w:ins w:id="1596" w:author="Commodore, Sarah" w:date="2023-03-22T16:21:00Z">
              <w:r w:rsidRPr="00DC2757">
                <w:rPr>
                  <w:rFonts w:ascii="Calibri" w:eastAsia="Times New Roman" w:hAnsi="Calibri" w:cs="Calibri"/>
                  <w:color w:val="000000"/>
                  <w:sz w:val="20"/>
                  <w:szCs w:val="20"/>
                </w:rPr>
                <w:t>UMODL1-AS1</w:t>
              </w:r>
            </w:ins>
          </w:p>
        </w:tc>
        <w:tc>
          <w:tcPr>
            <w:tcW w:w="0" w:type="auto"/>
            <w:tcBorders>
              <w:top w:val="nil"/>
              <w:left w:val="nil"/>
              <w:bottom w:val="nil"/>
              <w:right w:val="nil"/>
            </w:tcBorders>
            <w:shd w:val="clear" w:color="auto" w:fill="auto"/>
            <w:noWrap/>
            <w:vAlign w:val="bottom"/>
            <w:hideMark/>
          </w:tcPr>
          <w:p w14:paraId="19DFD8A2" w14:textId="77777777" w:rsidR="00DC2757" w:rsidRPr="00DC2757" w:rsidRDefault="00DC2757" w:rsidP="00DC2757">
            <w:pPr>
              <w:spacing w:after="0" w:line="240" w:lineRule="auto"/>
              <w:jc w:val="center"/>
              <w:rPr>
                <w:ins w:id="1597" w:author="Commodore, Sarah" w:date="2023-03-22T16:21:00Z"/>
                <w:rFonts w:ascii="Calibri" w:eastAsia="Times New Roman" w:hAnsi="Calibri" w:cs="Calibri"/>
                <w:color w:val="000000"/>
                <w:sz w:val="20"/>
                <w:szCs w:val="20"/>
              </w:rPr>
            </w:pPr>
            <w:ins w:id="159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B8672C7" w14:textId="77777777" w:rsidR="00DC2757" w:rsidRPr="00DC2757" w:rsidRDefault="00DC2757" w:rsidP="00DC2757">
            <w:pPr>
              <w:spacing w:after="0" w:line="240" w:lineRule="auto"/>
              <w:jc w:val="center"/>
              <w:rPr>
                <w:ins w:id="1599" w:author="Commodore, Sarah" w:date="2023-03-22T16:21:00Z"/>
                <w:rFonts w:ascii="Calibri" w:eastAsia="Times New Roman" w:hAnsi="Calibri" w:cs="Calibri"/>
                <w:color w:val="000000"/>
                <w:sz w:val="20"/>
                <w:szCs w:val="20"/>
              </w:rPr>
            </w:pPr>
            <w:ins w:id="1600" w:author="Commodore, Sarah" w:date="2023-03-22T16:21:00Z">
              <w:r w:rsidRPr="00DC2757">
                <w:rPr>
                  <w:rFonts w:ascii="Calibri" w:eastAsia="Times New Roman" w:hAnsi="Calibri" w:cs="Calibri"/>
                  <w:color w:val="000000"/>
                  <w:sz w:val="20"/>
                  <w:szCs w:val="20"/>
                </w:rPr>
                <w:t>9.2E-15</w:t>
              </w:r>
            </w:ins>
          </w:p>
        </w:tc>
        <w:tc>
          <w:tcPr>
            <w:tcW w:w="0" w:type="auto"/>
            <w:tcBorders>
              <w:top w:val="nil"/>
              <w:left w:val="nil"/>
              <w:bottom w:val="nil"/>
              <w:right w:val="nil"/>
            </w:tcBorders>
            <w:shd w:val="clear" w:color="auto" w:fill="auto"/>
            <w:noWrap/>
            <w:vAlign w:val="bottom"/>
            <w:hideMark/>
          </w:tcPr>
          <w:p w14:paraId="2FEE116A" w14:textId="77777777" w:rsidR="00DC2757" w:rsidRPr="00DC2757" w:rsidRDefault="00DC2757" w:rsidP="00DC2757">
            <w:pPr>
              <w:spacing w:after="0" w:line="240" w:lineRule="auto"/>
              <w:jc w:val="center"/>
              <w:rPr>
                <w:ins w:id="1601" w:author="Commodore, Sarah" w:date="2023-03-22T16:21:00Z"/>
                <w:rFonts w:ascii="Calibri" w:eastAsia="Times New Roman" w:hAnsi="Calibri" w:cs="Calibri"/>
                <w:color w:val="000000"/>
                <w:sz w:val="20"/>
                <w:szCs w:val="20"/>
              </w:rPr>
            </w:pPr>
            <w:ins w:id="1602" w:author="Commodore, Sarah" w:date="2023-03-22T16:21:00Z">
              <w:r w:rsidRPr="00DC2757">
                <w:rPr>
                  <w:rFonts w:ascii="Calibri" w:eastAsia="Times New Roman" w:hAnsi="Calibri" w:cs="Calibri"/>
                  <w:color w:val="000000"/>
                  <w:sz w:val="20"/>
                  <w:szCs w:val="20"/>
                </w:rPr>
                <w:t>6.3E-13</w:t>
              </w:r>
            </w:ins>
          </w:p>
        </w:tc>
        <w:tc>
          <w:tcPr>
            <w:tcW w:w="0" w:type="auto"/>
            <w:tcBorders>
              <w:top w:val="nil"/>
              <w:left w:val="nil"/>
              <w:bottom w:val="nil"/>
              <w:right w:val="nil"/>
            </w:tcBorders>
            <w:shd w:val="clear" w:color="auto" w:fill="auto"/>
            <w:noWrap/>
            <w:vAlign w:val="bottom"/>
            <w:hideMark/>
          </w:tcPr>
          <w:p w14:paraId="5B1ED02B" w14:textId="77777777" w:rsidR="00DC2757" w:rsidRPr="00DC2757" w:rsidRDefault="00DC2757" w:rsidP="00DC2757">
            <w:pPr>
              <w:spacing w:after="0" w:line="240" w:lineRule="auto"/>
              <w:jc w:val="center"/>
              <w:rPr>
                <w:ins w:id="1603" w:author="Commodore, Sarah" w:date="2023-03-22T16:21:00Z"/>
                <w:rFonts w:ascii="Calibri" w:eastAsia="Times New Roman" w:hAnsi="Calibri" w:cs="Calibri"/>
                <w:color w:val="FF0000"/>
                <w:sz w:val="20"/>
                <w:szCs w:val="20"/>
              </w:rPr>
            </w:pPr>
            <w:ins w:id="1604" w:author="Commodore, Sarah" w:date="2023-03-22T16:21:00Z">
              <w:r w:rsidRPr="00DC2757">
                <w:rPr>
                  <w:rFonts w:ascii="Calibri" w:eastAsia="Times New Roman" w:hAnsi="Calibri" w:cs="Calibri"/>
                  <w:color w:val="FF0000"/>
                  <w:sz w:val="20"/>
                  <w:szCs w:val="20"/>
                </w:rPr>
                <w:t>*</w:t>
              </w:r>
            </w:ins>
          </w:p>
        </w:tc>
      </w:tr>
      <w:tr w:rsidR="00DC2757" w:rsidRPr="00DC2757" w14:paraId="2FF4BB6C" w14:textId="77777777" w:rsidTr="00DC2757">
        <w:trPr>
          <w:trHeight w:val="260"/>
          <w:ins w:id="1605" w:author="Commodore, Sarah" w:date="2023-03-22T16:21:00Z"/>
        </w:trPr>
        <w:tc>
          <w:tcPr>
            <w:tcW w:w="0" w:type="auto"/>
            <w:tcBorders>
              <w:top w:val="nil"/>
              <w:left w:val="nil"/>
              <w:bottom w:val="nil"/>
              <w:right w:val="nil"/>
            </w:tcBorders>
            <w:shd w:val="clear" w:color="auto" w:fill="auto"/>
            <w:noWrap/>
            <w:vAlign w:val="bottom"/>
            <w:hideMark/>
          </w:tcPr>
          <w:p w14:paraId="4D5C7D7D" w14:textId="77777777" w:rsidR="00DC2757" w:rsidRPr="00DC2757" w:rsidRDefault="00DC2757" w:rsidP="00DC2757">
            <w:pPr>
              <w:spacing w:after="0" w:line="240" w:lineRule="auto"/>
              <w:rPr>
                <w:ins w:id="1606" w:author="Commodore, Sarah" w:date="2023-03-22T16:21:00Z"/>
                <w:rFonts w:ascii="Calibri" w:eastAsia="Times New Roman" w:hAnsi="Calibri" w:cs="Calibri"/>
                <w:color w:val="000000"/>
                <w:sz w:val="20"/>
                <w:szCs w:val="20"/>
              </w:rPr>
            </w:pPr>
            <w:ins w:id="1607" w:author="Commodore, Sarah" w:date="2023-03-22T16:21:00Z">
              <w:r w:rsidRPr="00DC2757">
                <w:rPr>
                  <w:rFonts w:ascii="Calibri" w:eastAsia="Times New Roman" w:hAnsi="Calibri" w:cs="Calibri"/>
                  <w:color w:val="000000"/>
                  <w:sz w:val="20"/>
                  <w:szCs w:val="20"/>
                </w:rPr>
                <w:t>ENSG00000260220.7</w:t>
              </w:r>
            </w:ins>
          </w:p>
        </w:tc>
        <w:tc>
          <w:tcPr>
            <w:tcW w:w="0" w:type="auto"/>
            <w:tcBorders>
              <w:top w:val="nil"/>
              <w:left w:val="nil"/>
              <w:bottom w:val="nil"/>
              <w:right w:val="nil"/>
            </w:tcBorders>
            <w:shd w:val="clear" w:color="auto" w:fill="auto"/>
            <w:noWrap/>
            <w:vAlign w:val="bottom"/>
            <w:hideMark/>
          </w:tcPr>
          <w:p w14:paraId="70470E35" w14:textId="77777777" w:rsidR="00DC2757" w:rsidRPr="00DC2757" w:rsidRDefault="00DC2757" w:rsidP="00DC2757">
            <w:pPr>
              <w:spacing w:after="0" w:line="240" w:lineRule="auto"/>
              <w:rPr>
                <w:ins w:id="1608" w:author="Commodore, Sarah" w:date="2023-03-22T16:21:00Z"/>
                <w:rFonts w:ascii="Calibri" w:eastAsia="Times New Roman" w:hAnsi="Calibri" w:cs="Calibri"/>
                <w:color w:val="000000"/>
                <w:sz w:val="20"/>
                <w:szCs w:val="20"/>
              </w:rPr>
            </w:pPr>
            <w:ins w:id="1609" w:author="Commodore, Sarah" w:date="2023-03-22T16:21:00Z">
              <w:r w:rsidRPr="00DC2757">
                <w:rPr>
                  <w:rFonts w:ascii="Calibri" w:eastAsia="Times New Roman" w:hAnsi="Calibri" w:cs="Calibri"/>
                  <w:color w:val="000000"/>
                  <w:sz w:val="20"/>
                  <w:szCs w:val="20"/>
                </w:rPr>
                <w:t>CCDC187</w:t>
              </w:r>
            </w:ins>
          </w:p>
        </w:tc>
        <w:tc>
          <w:tcPr>
            <w:tcW w:w="0" w:type="auto"/>
            <w:tcBorders>
              <w:top w:val="nil"/>
              <w:left w:val="nil"/>
              <w:bottom w:val="nil"/>
              <w:right w:val="nil"/>
            </w:tcBorders>
            <w:shd w:val="clear" w:color="auto" w:fill="auto"/>
            <w:noWrap/>
            <w:vAlign w:val="bottom"/>
            <w:hideMark/>
          </w:tcPr>
          <w:p w14:paraId="70F8F35F" w14:textId="77777777" w:rsidR="00DC2757" w:rsidRPr="00DC2757" w:rsidRDefault="00DC2757" w:rsidP="00DC2757">
            <w:pPr>
              <w:spacing w:after="0" w:line="240" w:lineRule="auto"/>
              <w:jc w:val="center"/>
              <w:rPr>
                <w:ins w:id="1610" w:author="Commodore, Sarah" w:date="2023-03-22T16:21:00Z"/>
                <w:rFonts w:ascii="Calibri" w:eastAsia="Times New Roman" w:hAnsi="Calibri" w:cs="Calibri"/>
                <w:color w:val="000000"/>
                <w:sz w:val="20"/>
                <w:szCs w:val="20"/>
              </w:rPr>
            </w:pPr>
            <w:ins w:id="1611"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199D87EA" w14:textId="77777777" w:rsidR="00DC2757" w:rsidRPr="00DC2757" w:rsidRDefault="00DC2757" w:rsidP="00DC2757">
            <w:pPr>
              <w:spacing w:after="0" w:line="240" w:lineRule="auto"/>
              <w:jc w:val="center"/>
              <w:rPr>
                <w:ins w:id="1612" w:author="Commodore, Sarah" w:date="2023-03-22T16:21:00Z"/>
                <w:rFonts w:ascii="Calibri" w:eastAsia="Times New Roman" w:hAnsi="Calibri" w:cs="Calibri"/>
                <w:color w:val="000000"/>
                <w:sz w:val="20"/>
                <w:szCs w:val="20"/>
              </w:rPr>
            </w:pPr>
            <w:ins w:id="1613" w:author="Commodore, Sarah" w:date="2023-03-22T16:21:00Z">
              <w:r w:rsidRPr="00DC2757">
                <w:rPr>
                  <w:rFonts w:ascii="Calibri" w:eastAsia="Times New Roman" w:hAnsi="Calibri" w:cs="Calibri"/>
                  <w:color w:val="000000"/>
                  <w:sz w:val="20"/>
                  <w:szCs w:val="20"/>
                </w:rPr>
                <w:t>2.1E-11</w:t>
              </w:r>
            </w:ins>
          </w:p>
        </w:tc>
        <w:tc>
          <w:tcPr>
            <w:tcW w:w="0" w:type="auto"/>
            <w:tcBorders>
              <w:top w:val="nil"/>
              <w:left w:val="nil"/>
              <w:bottom w:val="nil"/>
              <w:right w:val="nil"/>
            </w:tcBorders>
            <w:shd w:val="clear" w:color="auto" w:fill="auto"/>
            <w:noWrap/>
            <w:vAlign w:val="bottom"/>
            <w:hideMark/>
          </w:tcPr>
          <w:p w14:paraId="4B73CDFC" w14:textId="77777777" w:rsidR="00DC2757" w:rsidRPr="00DC2757" w:rsidRDefault="00DC2757" w:rsidP="00DC2757">
            <w:pPr>
              <w:spacing w:after="0" w:line="240" w:lineRule="auto"/>
              <w:jc w:val="center"/>
              <w:rPr>
                <w:ins w:id="1614" w:author="Commodore, Sarah" w:date="2023-03-22T16:21:00Z"/>
                <w:rFonts w:ascii="Calibri" w:eastAsia="Times New Roman" w:hAnsi="Calibri" w:cs="Calibri"/>
                <w:color w:val="000000"/>
                <w:sz w:val="20"/>
                <w:szCs w:val="20"/>
              </w:rPr>
            </w:pPr>
            <w:ins w:id="1615" w:author="Commodore, Sarah" w:date="2023-03-22T16:21:00Z">
              <w:r w:rsidRPr="00DC2757">
                <w:rPr>
                  <w:rFonts w:ascii="Calibri" w:eastAsia="Times New Roman" w:hAnsi="Calibri" w:cs="Calibri"/>
                  <w:color w:val="000000"/>
                  <w:sz w:val="20"/>
                  <w:szCs w:val="20"/>
                </w:rPr>
                <w:t>6.0E-10</w:t>
              </w:r>
            </w:ins>
          </w:p>
        </w:tc>
        <w:tc>
          <w:tcPr>
            <w:tcW w:w="0" w:type="auto"/>
            <w:tcBorders>
              <w:top w:val="nil"/>
              <w:left w:val="nil"/>
              <w:bottom w:val="nil"/>
              <w:right w:val="nil"/>
            </w:tcBorders>
            <w:shd w:val="clear" w:color="auto" w:fill="auto"/>
            <w:noWrap/>
            <w:vAlign w:val="bottom"/>
            <w:hideMark/>
          </w:tcPr>
          <w:p w14:paraId="34B21C4E" w14:textId="77777777" w:rsidR="00DC2757" w:rsidRPr="00DC2757" w:rsidRDefault="00DC2757" w:rsidP="00DC2757">
            <w:pPr>
              <w:spacing w:after="0" w:line="240" w:lineRule="auto"/>
              <w:jc w:val="center"/>
              <w:rPr>
                <w:ins w:id="1616" w:author="Commodore, Sarah" w:date="2023-03-22T16:21:00Z"/>
                <w:rFonts w:ascii="Calibri" w:eastAsia="Times New Roman" w:hAnsi="Calibri" w:cs="Calibri"/>
                <w:color w:val="FF0000"/>
                <w:sz w:val="20"/>
                <w:szCs w:val="20"/>
              </w:rPr>
            </w:pPr>
            <w:ins w:id="1617" w:author="Commodore, Sarah" w:date="2023-03-22T16:21:00Z">
              <w:r w:rsidRPr="00DC2757">
                <w:rPr>
                  <w:rFonts w:ascii="Calibri" w:eastAsia="Times New Roman" w:hAnsi="Calibri" w:cs="Calibri"/>
                  <w:color w:val="FF0000"/>
                  <w:sz w:val="20"/>
                  <w:szCs w:val="20"/>
                </w:rPr>
                <w:t>*</w:t>
              </w:r>
            </w:ins>
          </w:p>
        </w:tc>
      </w:tr>
      <w:tr w:rsidR="00DC2757" w:rsidRPr="00DC2757" w14:paraId="1F044AB8" w14:textId="77777777" w:rsidTr="00DC2757">
        <w:trPr>
          <w:trHeight w:val="260"/>
          <w:ins w:id="1618" w:author="Commodore, Sarah" w:date="2023-03-22T16:21:00Z"/>
        </w:trPr>
        <w:tc>
          <w:tcPr>
            <w:tcW w:w="0" w:type="auto"/>
            <w:tcBorders>
              <w:top w:val="nil"/>
              <w:left w:val="nil"/>
              <w:bottom w:val="nil"/>
              <w:right w:val="nil"/>
            </w:tcBorders>
            <w:shd w:val="clear" w:color="auto" w:fill="auto"/>
            <w:noWrap/>
            <w:vAlign w:val="bottom"/>
            <w:hideMark/>
          </w:tcPr>
          <w:p w14:paraId="5AC6E4F7" w14:textId="77777777" w:rsidR="00DC2757" w:rsidRPr="00DC2757" w:rsidRDefault="00DC2757" w:rsidP="00DC2757">
            <w:pPr>
              <w:spacing w:after="0" w:line="240" w:lineRule="auto"/>
              <w:rPr>
                <w:ins w:id="1619" w:author="Commodore, Sarah" w:date="2023-03-22T16:21:00Z"/>
                <w:rFonts w:ascii="Calibri" w:eastAsia="Times New Roman" w:hAnsi="Calibri" w:cs="Calibri"/>
                <w:color w:val="000000"/>
                <w:sz w:val="20"/>
                <w:szCs w:val="20"/>
              </w:rPr>
            </w:pPr>
            <w:ins w:id="1620" w:author="Commodore, Sarah" w:date="2023-03-22T16:21:00Z">
              <w:r w:rsidRPr="00DC2757">
                <w:rPr>
                  <w:rFonts w:ascii="Calibri" w:eastAsia="Times New Roman" w:hAnsi="Calibri" w:cs="Calibri"/>
                  <w:color w:val="000000"/>
                  <w:sz w:val="20"/>
                  <w:szCs w:val="20"/>
                </w:rPr>
                <w:t>ENSG00000165084.16</w:t>
              </w:r>
            </w:ins>
          </w:p>
        </w:tc>
        <w:tc>
          <w:tcPr>
            <w:tcW w:w="0" w:type="auto"/>
            <w:tcBorders>
              <w:top w:val="nil"/>
              <w:left w:val="nil"/>
              <w:bottom w:val="nil"/>
              <w:right w:val="nil"/>
            </w:tcBorders>
            <w:shd w:val="clear" w:color="auto" w:fill="auto"/>
            <w:noWrap/>
            <w:vAlign w:val="bottom"/>
            <w:hideMark/>
          </w:tcPr>
          <w:p w14:paraId="1B4AC38E" w14:textId="77777777" w:rsidR="00DC2757" w:rsidRPr="00DC2757" w:rsidRDefault="00DC2757" w:rsidP="00DC2757">
            <w:pPr>
              <w:spacing w:after="0" w:line="240" w:lineRule="auto"/>
              <w:rPr>
                <w:ins w:id="1621" w:author="Commodore, Sarah" w:date="2023-03-22T16:21:00Z"/>
                <w:rFonts w:ascii="Calibri" w:eastAsia="Times New Roman" w:hAnsi="Calibri" w:cs="Calibri"/>
                <w:color w:val="000000"/>
                <w:sz w:val="20"/>
                <w:szCs w:val="20"/>
              </w:rPr>
            </w:pPr>
            <w:ins w:id="1622" w:author="Commodore, Sarah" w:date="2023-03-22T16:21:00Z">
              <w:r w:rsidRPr="00DC2757">
                <w:rPr>
                  <w:rFonts w:ascii="Calibri" w:eastAsia="Times New Roman" w:hAnsi="Calibri" w:cs="Calibri"/>
                  <w:color w:val="000000"/>
                  <w:sz w:val="20"/>
                  <w:szCs w:val="20"/>
                </w:rPr>
                <w:t>C8orf34</w:t>
              </w:r>
            </w:ins>
          </w:p>
        </w:tc>
        <w:tc>
          <w:tcPr>
            <w:tcW w:w="0" w:type="auto"/>
            <w:tcBorders>
              <w:top w:val="nil"/>
              <w:left w:val="nil"/>
              <w:bottom w:val="nil"/>
              <w:right w:val="nil"/>
            </w:tcBorders>
            <w:shd w:val="clear" w:color="auto" w:fill="auto"/>
            <w:noWrap/>
            <w:vAlign w:val="bottom"/>
            <w:hideMark/>
          </w:tcPr>
          <w:p w14:paraId="1E3CE0AD" w14:textId="77777777" w:rsidR="00DC2757" w:rsidRPr="00DC2757" w:rsidRDefault="00DC2757" w:rsidP="00DC2757">
            <w:pPr>
              <w:spacing w:after="0" w:line="240" w:lineRule="auto"/>
              <w:jc w:val="center"/>
              <w:rPr>
                <w:ins w:id="1623" w:author="Commodore, Sarah" w:date="2023-03-22T16:21:00Z"/>
                <w:rFonts w:ascii="Calibri" w:eastAsia="Times New Roman" w:hAnsi="Calibri" w:cs="Calibri"/>
                <w:color w:val="000000"/>
                <w:sz w:val="20"/>
                <w:szCs w:val="20"/>
              </w:rPr>
            </w:pPr>
            <w:ins w:id="1624"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840845" w14:textId="77777777" w:rsidR="00DC2757" w:rsidRPr="00DC2757" w:rsidRDefault="00DC2757" w:rsidP="00DC2757">
            <w:pPr>
              <w:spacing w:after="0" w:line="240" w:lineRule="auto"/>
              <w:jc w:val="center"/>
              <w:rPr>
                <w:ins w:id="1625" w:author="Commodore, Sarah" w:date="2023-03-22T16:21:00Z"/>
                <w:rFonts w:ascii="Calibri" w:eastAsia="Times New Roman" w:hAnsi="Calibri" w:cs="Calibri"/>
                <w:color w:val="000000"/>
                <w:sz w:val="20"/>
                <w:szCs w:val="20"/>
              </w:rPr>
            </w:pPr>
            <w:ins w:id="1626"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043DF41F" w14:textId="77777777" w:rsidR="00DC2757" w:rsidRPr="00DC2757" w:rsidRDefault="00DC2757" w:rsidP="00DC2757">
            <w:pPr>
              <w:spacing w:after="0" w:line="240" w:lineRule="auto"/>
              <w:jc w:val="center"/>
              <w:rPr>
                <w:ins w:id="1627" w:author="Commodore, Sarah" w:date="2023-03-22T16:21:00Z"/>
                <w:rFonts w:ascii="Calibri" w:eastAsia="Times New Roman" w:hAnsi="Calibri" w:cs="Calibri"/>
                <w:color w:val="000000"/>
                <w:sz w:val="20"/>
                <w:szCs w:val="20"/>
              </w:rPr>
            </w:pPr>
            <w:ins w:id="1628" w:author="Commodore, Sarah" w:date="2023-03-22T16:21:00Z">
              <w:r w:rsidRPr="00DC2757">
                <w:rPr>
                  <w:rFonts w:ascii="Calibri" w:eastAsia="Times New Roman" w:hAnsi="Calibri" w:cs="Calibri"/>
                  <w:color w:val="000000"/>
                  <w:sz w:val="20"/>
                  <w:szCs w:val="20"/>
                </w:rPr>
                <w:t>7.3E-04</w:t>
              </w:r>
            </w:ins>
          </w:p>
        </w:tc>
        <w:tc>
          <w:tcPr>
            <w:tcW w:w="0" w:type="auto"/>
            <w:tcBorders>
              <w:top w:val="nil"/>
              <w:left w:val="nil"/>
              <w:bottom w:val="nil"/>
              <w:right w:val="nil"/>
            </w:tcBorders>
            <w:shd w:val="clear" w:color="auto" w:fill="auto"/>
            <w:noWrap/>
            <w:vAlign w:val="bottom"/>
            <w:hideMark/>
          </w:tcPr>
          <w:p w14:paraId="57CAED73" w14:textId="77777777" w:rsidR="00DC2757" w:rsidRPr="00DC2757" w:rsidRDefault="00DC2757" w:rsidP="00DC2757">
            <w:pPr>
              <w:spacing w:after="0" w:line="240" w:lineRule="auto"/>
              <w:jc w:val="center"/>
              <w:rPr>
                <w:ins w:id="1629" w:author="Commodore, Sarah" w:date="2023-03-22T16:21:00Z"/>
                <w:rFonts w:ascii="Calibri" w:eastAsia="Times New Roman" w:hAnsi="Calibri" w:cs="Calibri"/>
                <w:color w:val="FF0000"/>
                <w:sz w:val="20"/>
                <w:szCs w:val="20"/>
              </w:rPr>
            </w:pPr>
            <w:ins w:id="1630" w:author="Commodore, Sarah" w:date="2023-03-22T16:21:00Z">
              <w:r w:rsidRPr="00DC2757">
                <w:rPr>
                  <w:rFonts w:ascii="Calibri" w:eastAsia="Times New Roman" w:hAnsi="Calibri" w:cs="Calibri"/>
                  <w:color w:val="FF0000"/>
                  <w:sz w:val="20"/>
                  <w:szCs w:val="20"/>
                </w:rPr>
                <w:t>*</w:t>
              </w:r>
            </w:ins>
          </w:p>
        </w:tc>
      </w:tr>
      <w:tr w:rsidR="00DC2757" w:rsidRPr="00DC2757" w14:paraId="35253EC8" w14:textId="77777777" w:rsidTr="00DC2757">
        <w:trPr>
          <w:trHeight w:val="260"/>
          <w:ins w:id="1631" w:author="Commodore, Sarah" w:date="2023-03-22T16:21:00Z"/>
        </w:trPr>
        <w:tc>
          <w:tcPr>
            <w:tcW w:w="0" w:type="auto"/>
            <w:tcBorders>
              <w:top w:val="nil"/>
              <w:left w:val="nil"/>
              <w:bottom w:val="nil"/>
              <w:right w:val="nil"/>
            </w:tcBorders>
            <w:shd w:val="clear" w:color="auto" w:fill="auto"/>
            <w:noWrap/>
            <w:vAlign w:val="bottom"/>
            <w:hideMark/>
          </w:tcPr>
          <w:p w14:paraId="02B32494" w14:textId="77777777" w:rsidR="00DC2757" w:rsidRPr="00DC2757" w:rsidRDefault="00DC2757" w:rsidP="00DC2757">
            <w:pPr>
              <w:spacing w:after="0" w:line="240" w:lineRule="auto"/>
              <w:rPr>
                <w:ins w:id="1632" w:author="Commodore, Sarah" w:date="2023-03-22T16:21:00Z"/>
                <w:rFonts w:ascii="Calibri" w:eastAsia="Times New Roman" w:hAnsi="Calibri" w:cs="Calibri"/>
                <w:color w:val="000000"/>
                <w:sz w:val="20"/>
                <w:szCs w:val="20"/>
              </w:rPr>
            </w:pPr>
            <w:ins w:id="1633" w:author="Commodore, Sarah" w:date="2023-03-22T16:21:00Z">
              <w:r w:rsidRPr="00DC2757">
                <w:rPr>
                  <w:rFonts w:ascii="Calibri" w:eastAsia="Times New Roman" w:hAnsi="Calibri" w:cs="Calibri"/>
                  <w:color w:val="000000"/>
                  <w:sz w:val="20"/>
                  <w:szCs w:val="20"/>
                </w:rPr>
                <w:t>ENSG00000205240.4</w:t>
              </w:r>
            </w:ins>
          </w:p>
        </w:tc>
        <w:tc>
          <w:tcPr>
            <w:tcW w:w="0" w:type="auto"/>
            <w:tcBorders>
              <w:top w:val="nil"/>
              <w:left w:val="nil"/>
              <w:bottom w:val="nil"/>
              <w:right w:val="nil"/>
            </w:tcBorders>
            <w:shd w:val="clear" w:color="auto" w:fill="auto"/>
            <w:noWrap/>
            <w:vAlign w:val="bottom"/>
            <w:hideMark/>
          </w:tcPr>
          <w:p w14:paraId="2D8EE9EE" w14:textId="77777777" w:rsidR="00DC2757" w:rsidRPr="00DC2757" w:rsidRDefault="00DC2757" w:rsidP="00DC2757">
            <w:pPr>
              <w:spacing w:after="0" w:line="240" w:lineRule="auto"/>
              <w:rPr>
                <w:ins w:id="1634" w:author="Commodore, Sarah" w:date="2023-03-22T16:21:00Z"/>
                <w:rFonts w:ascii="Calibri" w:eastAsia="Times New Roman" w:hAnsi="Calibri" w:cs="Calibri"/>
                <w:color w:val="000000"/>
                <w:sz w:val="20"/>
                <w:szCs w:val="20"/>
              </w:rPr>
            </w:pPr>
            <w:ins w:id="1635" w:author="Commodore, Sarah" w:date="2023-03-22T16:21:00Z">
              <w:r w:rsidRPr="00DC2757">
                <w:rPr>
                  <w:rFonts w:ascii="Calibri" w:eastAsia="Times New Roman" w:hAnsi="Calibri" w:cs="Calibri"/>
                  <w:color w:val="000000"/>
                  <w:sz w:val="20"/>
                  <w:szCs w:val="20"/>
                </w:rPr>
                <w:t>OR7E36P</w:t>
              </w:r>
            </w:ins>
          </w:p>
        </w:tc>
        <w:tc>
          <w:tcPr>
            <w:tcW w:w="0" w:type="auto"/>
            <w:tcBorders>
              <w:top w:val="nil"/>
              <w:left w:val="nil"/>
              <w:bottom w:val="nil"/>
              <w:right w:val="nil"/>
            </w:tcBorders>
            <w:shd w:val="clear" w:color="auto" w:fill="auto"/>
            <w:noWrap/>
            <w:vAlign w:val="bottom"/>
            <w:hideMark/>
          </w:tcPr>
          <w:p w14:paraId="5EB110B9" w14:textId="77777777" w:rsidR="00DC2757" w:rsidRPr="00DC2757" w:rsidRDefault="00DC2757" w:rsidP="00DC2757">
            <w:pPr>
              <w:spacing w:after="0" w:line="240" w:lineRule="auto"/>
              <w:jc w:val="center"/>
              <w:rPr>
                <w:ins w:id="1636" w:author="Commodore, Sarah" w:date="2023-03-22T16:21:00Z"/>
                <w:rFonts w:ascii="Calibri" w:eastAsia="Times New Roman" w:hAnsi="Calibri" w:cs="Calibri"/>
                <w:color w:val="000000"/>
                <w:sz w:val="20"/>
                <w:szCs w:val="20"/>
              </w:rPr>
            </w:pPr>
            <w:ins w:id="1637"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9DB8211" w14:textId="77777777" w:rsidR="00DC2757" w:rsidRPr="00DC2757" w:rsidRDefault="00DC2757" w:rsidP="00DC2757">
            <w:pPr>
              <w:spacing w:after="0" w:line="240" w:lineRule="auto"/>
              <w:jc w:val="center"/>
              <w:rPr>
                <w:ins w:id="1638" w:author="Commodore, Sarah" w:date="2023-03-22T16:21:00Z"/>
                <w:rFonts w:ascii="Calibri" w:eastAsia="Times New Roman" w:hAnsi="Calibri" w:cs="Calibri"/>
                <w:color w:val="000000"/>
                <w:sz w:val="20"/>
                <w:szCs w:val="20"/>
              </w:rPr>
            </w:pPr>
            <w:ins w:id="1639"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05199F7F" w14:textId="77777777" w:rsidR="00DC2757" w:rsidRPr="00DC2757" w:rsidRDefault="00DC2757" w:rsidP="00DC2757">
            <w:pPr>
              <w:spacing w:after="0" w:line="240" w:lineRule="auto"/>
              <w:jc w:val="center"/>
              <w:rPr>
                <w:ins w:id="1640" w:author="Commodore, Sarah" w:date="2023-03-22T16:21:00Z"/>
                <w:rFonts w:ascii="Calibri" w:eastAsia="Times New Roman" w:hAnsi="Calibri" w:cs="Calibri"/>
                <w:color w:val="000000"/>
                <w:sz w:val="20"/>
                <w:szCs w:val="20"/>
              </w:rPr>
            </w:pPr>
            <w:ins w:id="1641"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43086C08" w14:textId="77777777" w:rsidR="00DC2757" w:rsidRPr="00DC2757" w:rsidRDefault="00DC2757" w:rsidP="00DC2757">
            <w:pPr>
              <w:spacing w:after="0" w:line="240" w:lineRule="auto"/>
              <w:jc w:val="center"/>
              <w:rPr>
                <w:ins w:id="1642" w:author="Commodore, Sarah" w:date="2023-03-22T16:21:00Z"/>
                <w:rFonts w:ascii="Calibri" w:eastAsia="Times New Roman" w:hAnsi="Calibri" w:cs="Calibri"/>
                <w:color w:val="FF0000"/>
                <w:sz w:val="20"/>
                <w:szCs w:val="20"/>
              </w:rPr>
            </w:pPr>
            <w:ins w:id="1643" w:author="Commodore, Sarah" w:date="2023-03-22T16:21:00Z">
              <w:r w:rsidRPr="00DC2757">
                <w:rPr>
                  <w:rFonts w:ascii="Calibri" w:eastAsia="Times New Roman" w:hAnsi="Calibri" w:cs="Calibri"/>
                  <w:color w:val="FF0000"/>
                  <w:sz w:val="20"/>
                  <w:szCs w:val="20"/>
                </w:rPr>
                <w:t>*</w:t>
              </w:r>
            </w:ins>
          </w:p>
        </w:tc>
      </w:tr>
      <w:tr w:rsidR="00DC2757" w:rsidRPr="00DC2757" w14:paraId="2ED01F2C" w14:textId="77777777" w:rsidTr="00DC2757">
        <w:trPr>
          <w:trHeight w:val="260"/>
          <w:ins w:id="1644" w:author="Commodore, Sarah" w:date="2023-03-22T16:21:00Z"/>
        </w:trPr>
        <w:tc>
          <w:tcPr>
            <w:tcW w:w="0" w:type="auto"/>
            <w:tcBorders>
              <w:top w:val="nil"/>
              <w:left w:val="nil"/>
              <w:bottom w:val="nil"/>
              <w:right w:val="nil"/>
            </w:tcBorders>
            <w:shd w:val="clear" w:color="auto" w:fill="auto"/>
            <w:noWrap/>
            <w:vAlign w:val="bottom"/>
            <w:hideMark/>
          </w:tcPr>
          <w:p w14:paraId="70E64A42" w14:textId="77777777" w:rsidR="00DC2757" w:rsidRPr="00DC2757" w:rsidRDefault="00DC2757" w:rsidP="00DC2757">
            <w:pPr>
              <w:spacing w:after="0" w:line="240" w:lineRule="auto"/>
              <w:rPr>
                <w:ins w:id="1645" w:author="Commodore, Sarah" w:date="2023-03-22T16:21:00Z"/>
                <w:rFonts w:ascii="Calibri" w:eastAsia="Times New Roman" w:hAnsi="Calibri" w:cs="Calibri"/>
                <w:color w:val="000000"/>
                <w:sz w:val="20"/>
                <w:szCs w:val="20"/>
              </w:rPr>
            </w:pPr>
            <w:ins w:id="1646" w:author="Commodore, Sarah" w:date="2023-03-22T16:21:00Z">
              <w:r w:rsidRPr="00DC2757">
                <w:rPr>
                  <w:rFonts w:ascii="Calibri" w:eastAsia="Times New Roman" w:hAnsi="Calibri" w:cs="Calibri"/>
                  <w:color w:val="000000"/>
                  <w:sz w:val="20"/>
                  <w:szCs w:val="20"/>
                </w:rPr>
                <w:t>ENSG00000247311.3</w:t>
              </w:r>
            </w:ins>
          </w:p>
        </w:tc>
        <w:tc>
          <w:tcPr>
            <w:tcW w:w="0" w:type="auto"/>
            <w:tcBorders>
              <w:top w:val="nil"/>
              <w:left w:val="nil"/>
              <w:bottom w:val="nil"/>
              <w:right w:val="nil"/>
            </w:tcBorders>
            <w:shd w:val="clear" w:color="auto" w:fill="auto"/>
            <w:noWrap/>
            <w:vAlign w:val="bottom"/>
            <w:hideMark/>
          </w:tcPr>
          <w:p w14:paraId="4DBBAA61" w14:textId="77777777" w:rsidR="00DC2757" w:rsidRPr="00DC2757" w:rsidRDefault="00DC2757" w:rsidP="00DC2757">
            <w:pPr>
              <w:spacing w:after="0" w:line="240" w:lineRule="auto"/>
              <w:rPr>
                <w:ins w:id="1647" w:author="Commodore, Sarah" w:date="2023-03-22T16:21:00Z"/>
                <w:rFonts w:ascii="Calibri" w:eastAsia="Times New Roman" w:hAnsi="Calibri" w:cs="Calibri"/>
                <w:color w:val="000000"/>
                <w:sz w:val="20"/>
                <w:szCs w:val="20"/>
              </w:rPr>
            </w:pPr>
            <w:ins w:id="1648" w:author="Commodore, Sarah" w:date="2023-03-22T16:21:00Z">
              <w:r w:rsidRPr="00DC2757">
                <w:rPr>
                  <w:rFonts w:ascii="Calibri" w:eastAsia="Times New Roman" w:hAnsi="Calibri" w:cs="Calibri"/>
                  <w:color w:val="000000"/>
                  <w:sz w:val="20"/>
                  <w:szCs w:val="20"/>
                </w:rPr>
                <w:t>AC010255.1</w:t>
              </w:r>
            </w:ins>
          </w:p>
        </w:tc>
        <w:tc>
          <w:tcPr>
            <w:tcW w:w="0" w:type="auto"/>
            <w:tcBorders>
              <w:top w:val="nil"/>
              <w:left w:val="nil"/>
              <w:bottom w:val="nil"/>
              <w:right w:val="nil"/>
            </w:tcBorders>
            <w:shd w:val="clear" w:color="auto" w:fill="auto"/>
            <w:noWrap/>
            <w:vAlign w:val="bottom"/>
            <w:hideMark/>
          </w:tcPr>
          <w:p w14:paraId="3384345D" w14:textId="77777777" w:rsidR="00DC2757" w:rsidRPr="00DC2757" w:rsidRDefault="00DC2757" w:rsidP="00DC2757">
            <w:pPr>
              <w:spacing w:after="0" w:line="240" w:lineRule="auto"/>
              <w:jc w:val="center"/>
              <w:rPr>
                <w:ins w:id="1649" w:author="Commodore, Sarah" w:date="2023-03-22T16:21:00Z"/>
                <w:rFonts w:ascii="Calibri" w:eastAsia="Times New Roman" w:hAnsi="Calibri" w:cs="Calibri"/>
                <w:color w:val="000000"/>
                <w:sz w:val="20"/>
                <w:szCs w:val="20"/>
              </w:rPr>
            </w:pPr>
            <w:ins w:id="1650"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71D9A78D" w14:textId="77777777" w:rsidR="00DC2757" w:rsidRPr="00DC2757" w:rsidRDefault="00DC2757" w:rsidP="00DC2757">
            <w:pPr>
              <w:spacing w:after="0" w:line="240" w:lineRule="auto"/>
              <w:jc w:val="center"/>
              <w:rPr>
                <w:ins w:id="1651" w:author="Commodore, Sarah" w:date="2023-03-22T16:21:00Z"/>
                <w:rFonts w:ascii="Calibri" w:eastAsia="Times New Roman" w:hAnsi="Calibri" w:cs="Calibri"/>
                <w:color w:val="000000"/>
                <w:sz w:val="20"/>
                <w:szCs w:val="20"/>
              </w:rPr>
            </w:pPr>
            <w:ins w:id="1652"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45FDCF46" w14:textId="77777777" w:rsidR="00DC2757" w:rsidRPr="00DC2757" w:rsidRDefault="00DC2757" w:rsidP="00DC2757">
            <w:pPr>
              <w:spacing w:after="0" w:line="240" w:lineRule="auto"/>
              <w:jc w:val="center"/>
              <w:rPr>
                <w:ins w:id="1653" w:author="Commodore, Sarah" w:date="2023-03-22T16:21:00Z"/>
                <w:rFonts w:ascii="Calibri" w:eastAsia="Times New Roman" w:hAnsi="Calibri" w:cs="Calibri"/>
                <w:color w:val="000000"/>
                <w:sz w:val="20"/>
                <w:szCs w:val="20"/>
              </w:rPr>
            </w:pPr>
            <w:ins w:id="1654"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35057E6E" w14:textId="77777777" w:rsidR="00DC2757" w:rsidRPr="00DC2757" w:rsidRDefault="00DC2757" w:rsidP="00DC2757">
            <w:pPr>
              <w:spacing w:after="0" w:line="240" w:lineRule="auto"/>
              <w:jc w:val="center"/>
              <w:rPr>
                <w:ins w:id="1655" w:author="Commodore, Sarah" w:date="2023-03-22T16:21:00Z"/>
                <w:rFonts w:ascii="Calibri" w:eastAsia="Times New Roman" w:hAnsi="Calibri" w:cs="Calibri"/>
                <w:color w:val="FF0000"/>
                <w:sz w:val="20"/>
                <w:szCs w:val="20"/>
              </w:rPr>
            </w:pPr>
            <w:ins w:id="1656" w:author="Commodore, Sarah" w:date="2023-03-22T16:21:00Z">
              <w:r w:rsidRPr="00DC2757">
                <w:rPr>
                  <w:rFonts w:ascii="Calibri" w:eastAsia="Times New Roman" w:hAnsi="Calibri" w:cs="Calibri"/>
                  <w:color w:val="FF0000"/>
                  <w:sz w:val="20"/>
                  <w:szCs w:val="20"/>
                </w:rPr>
                <w:t>*</w:t>
              </w:r>
            </w:ins>
          </w:p>
        </w:tc>
      </w:tr>
      <w:tr w:rsidR="00DC2757" w:rsidRPr="00DC2757" w14:paraId="3DBA76AD" w14:textId="77777777" w:rsidTr="00DC2757">
        <w:trPr>
          <w:trHeight w:val="260"/>
          <w:ins w:id="1657" w:author="Commodore, Sarah" w:date="2023-03-22T16:21:00Z"/>
        </w:trPr>
        <w:tc>
          <w:tcPr>
            <w:tcW w:w="0" w:type="auto"/>
            <w:tcBorders>
              <w:top w:val="nil"/>
              <w:left w:val="nil"/>
              <w:bottom w:val="nil"/>
              <w:right w:val="nil"/>
            </w:tcBorders>
            <w:shd w:val="clear" w:color="auto" w:fill="auto"/>
            <w:noWrap/>
            <w:vAlign w:val="bottom"/>
            <w:hideMark/>
          </w:tcPr>
          <w:p w14:paraId="0148B354" w14:textId="77777777" w:rsidR="00DC2757" w:rsidRPr="00DC2757" w:rsidRDefault="00DC2757" w:rsidP="00DC2757">
            <w:pPr>
              <w:spacing w:after="0" w:line="240" w:lineRule="auto"/>
              <w:rPr>
                <w:ins w:id="1658" w:author="Commodore, Sarah" w:date="2023-03-22T16:21:00Z"/>
                <w:rFonts w:ascii="Calibri" w:eastAsia="Times New Roman" w:hAnsi="Calibri" w:cs="Calibri"/>
                <w:color w:val="000000"/>
                <w:sz w:val="20"/>
                <w:szCs w:val="20"/>
              </w:rPr>
            </w:pPr>
            <w:ins w:id="1659" w:author="Commodore, Sarah" w:date="2023-03-22T16:21:00Z">
              <w:r w:rsidRPr="00DC2757">
                <w:rPr>
                  <w:rFonts w:ascii="Calibri" w:eastAsia="Times New Roman" w:hAnsi="Calibri" w:cs="Calibri"/>
                  <w:color w:val="000000"/>
                  <w:sz w:val="20"/>
                  <w:szCs w:val="20"/>
                </w:rPr>
                <w:t>ENSG00000163576.18</w:t>
              </w:r>
            </w:ins>
          </w:p>
        </w:tc>
        <w:tc>
          <w:tcPr>
            <w:tcW w:w="0" w:type="auto"/>
            <w:tcBorders>
              <w:top w:val="nil"/>
              <w:left w:val="nil"/>
              <w:bottom w:val="nil"/>
              <w:right w:val="nil"/>
            </w:tcBorders>
            <w:shd w:val="clear" w:color="auto" w:fill="auto"/>
            <w:noWrap/>
            <w:vAlign w:val="bottom"/>
            <w:hideMark/>
          </w:tcPr>
          <w:p w14:paraId="5D1456E9" w14:textId="77777777" w:rsidR="00DC2757" w:rsidRPr="00DC2757" w:rsidRDefault="00DC2757" w:rsidP="00DC2757">
            <w:pPr>
              <w:spacing w:after="0" w:line="240" w:lineRule="auto"/>
              <w:rPr>
                <w:ins w:id="1660" w:author="Commodore, Sarah" w:date="2023-03-22T16:21:00Z"/>
                <w:rFonts w:ascii="Calibri" w:eastAsia="Times New Roman" w:hAnsi="Calibri" w:cs="Calibri"/>
                <w:color w:val="000000"/>
                <w:sz w:val="20"/>
                <w:szCs w:val="20"/>
              </w:rPr>
            </w:pPr>
            <w:ins w:id="1661" w:author="Commodore, Sarah" w:date="2023-03-22T16:21:00Z">
              <w:r w:rsidRPr="00DC2757">
                <w:rPr>
                  <w:rFonts w:ascii="Calibri" w:eastAsia="Times New Roman" w:hAnsi="Calibri" w:cs="Calibri"/>
                  <w:color w:val="000000"/>
                  <w:sz w:val="20"/>
                  <w:szCs w:val="20"/>
                </w:rPr>
                <w:t>EFHB</w:t>
              </w:r>
            </w:ins>
          </w:p>
        </w:tc>
        <w:tc>
          <w:tcPr>
            <w:tcW w:w="0" w:type="auto"/>
            <w:tcBorders>
              <w:top w:val="nil"/>
              <w:left w:val="nil"/>
              <w:bottom w:val="nil"/>
              <w:right w:val="nil"/>
            </w:tcBorders>
            <w:shd w:val="clear" w:color="auto" w:fill="auto"/>
            <w:noWrap/>
            <w:vAlign w:val="bottom"/>
            <w:hideMark/>
          </w:tcPr>
          <w:p w14:paraId="705707BA" w14:textId="77777777" w:rsidR="00DC2757" w:rsidRPr="00DC2757" w:rsidRDefault="00DC2757" w:rsidP="00DC2757">
            <w:pPr>
              <w:spacing w:after="0" w:line="240" w:lineRule="auto"/>
              <w:jc w:val="center"/>
              <w:rPr>
                <w:ins w:id="1662" w:author="Commodore, Sarah" w:date="2023-03-22T16:21:00Z"/>
                <w:rFonts w:ascii="Calibri" w:eastAsia="Times New Roman" w:hAnsi="Calibri" w:cs="Calibri"/>
                <w:color w:val="000000"/>
                <w:sz w:val="20"/>
                <w:szCs w:val="20"/>
              </w:rPr>
            </w:pPr>
            <w:ins w:id="166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5D06321" w14:textId="77777777" w:rsidR="00DC2757" w:rsidRPr="00DC2757" w:rsidRDefault="00DC2757" w:rsidP="00DC2757">
            <w:pPr>
              <w:spacing w:after="0" w:line="240" w:lineRule="auto"/>
              <w:jc w:val="center"/>
              <w:rPr>
                <w:ins w:id="1664" w:author="Commodore, Sarah" w:date="2023-03-22T16:21:00Z"/>
                <w:rFonts w:ascii="Calibri" w:eastAsia="Times New Roman" w:hAnsi="Calibri" w:cs="Calibri"/>
                <w:color w:val="000000"/>
                <w:sz w:val="20"/>
                <w:szCs w:val="20"/>
              </w:rPr>
            </w:pPr>
            <w:ins w:id="1665" w:author="Commodore, Sarah" w:date="2023-03-22T16:21:00Z">
              <w:r w:rsidRPr="00DC2757">
                <w:rPr>
                  <w:rFonts w:ascii="Calibri" w:eastAsia="Times New Roman" w:hAnsi="Calibri" w:cs="Calibri"/>
                  <w:color w:val="000000"/>
                  <w:sz w:val="20"/>
                  <w:szCs w:val="20"/>
                </w:rPr>
                <w:t>8.1E-13</w:t>
              </w:r>
            </w:ins>
          </w:p>
        </w:tc>
        <w:tc>
          <w:tcPr>
            <w:tcW w:w="0" w:type="auto"/>
            <w:tcBorders>
              <w:top w:val="nil"/>
              <w:left w:val="nil"/>
              <w:bottom w:val="nil"/>
              <w:right w:val="nil"/>
            </w:tcBorders>
            <w:shd w:val="clear" w:color="auto" w:fill="auto"/>
            <w:noWrap/>
            <w:vAlign w:val="bottom"/>
            <w:hideMark/>
          </w:tcPr>
          <w:p w14:paraId="3677CCDE" w14:textId="77777777" w:rsidR="00DC2757" w:rsidRPr="00DC2757" w:rsidRDefault="00DC2757" w:rsidP="00DC2757">
            <w:pPr>
              <w:spacing w:after="0" w:line="240" w:lineRule="auto"/>
              <w:jc w:val="center"/>
              <w:rPr>
                <w:ins w:id="1666" w:author="Commodore, Sarah" w:date="2023-03-22T16:21:00Z"/>
                <w:rFonts w:ascii="Calibri" w:eastAsia="Times New Roman" w:hAnsi="Calibri" w:cs="Calibri"/>
                <w:color w:val="000000"/>
                <w:sz w:val="20"/>
                <w:szCs w:val="20"/>
              </w:rPr>
            </w:pPr>
            <w:ins w:id="1667" w:author="Commodore, Sarah" w:date="2023-03-22T16:21:00Z">
              <w:r w:rsidRPr="00DC2757">
                <w:rPr>
                  <w:rFonts w:ascii="Calibri" w:eastAsia="Times New Roman" w:hAnsi="Calibri" w:cs="Calibri"/>
                  <w:color w:val="000000"/>
                  <w:sz w:val="20"/>
                  <w:szCs w:val="20"/>
                </w:rPr>
                <w:t>3.3E-11</w:t>
              </w:r>
            </w:ins>
          </w:p>
        </w:tc>
        <w:tc>
          <w:tcPr>
            <w:tcW w:w="0" w:type="auto"/>
            <w:tcBorders>
              <w:top w:val="nil"/>
              <w:left w:val="nil"/>
              <w:bottom w:val="nil"/>
              <w:right w:val="nil"/>
            </w:tcBorders>
            <w:shd w:val="clear" w:color="auto" w:fill="auto"/>
            <w:noWrap/>
            <w:vAlign w:val="bottom"/>
            <w:hideMark/>
          </w:tcPr>
          <w:p w14:paraId="2CFB3F5C" w14:textId="77777777" w:rsidR="00DC2757" w:rsidRPr="00DC2757" w:rsidRDefault="00DC2757" w:rsidP="00DC2757">
            <w:pPr>
              <w:spacing w:after="0" w:line="240" w:lineRule="auto"/>
              <w:jc w:val="center"/>
              <w:rPr>
                <w:ins w:id="1668" w:author="Commodore, Sarah" w:date="2023-03-22T16:21:00Z"/>
                <w:rFonts w:ascii="Calibri" w:eastAsia="Times New Roman" w:hAnsi="Calibri" w:cs="Calibri"/>
                <w:color w:val="FF0000"/>
                <w:sz w:val="20"/>
                <w:szCs w:val="20"/>
              </w:rPr>
            </w:pPr>
            <w:ins w:id="1669" w:author="Commodore, Sarah" w:date="2023-03-22T16:21:00Z">
              <w:r w:rsidRPr="00DC2757">
                <w:rPr>
                  <w:rFonts w:ascii="Calibri" w:eastAsia="Times New Roman" w:hAnsi="Calibri" w:cs="Calibri"/>
                  <w:color w:val="FF0000"/>
                  <w:sz w:val="20"/>
                  <w:szCs w:val="20"/>
                </w:rPr>
                <w:t>*</w:t>
              </w:r>
            </w:ins>
          </w:p>
        </w:tc>
      </w:tr>
      <w:tr w:rsidR="00DC2757" w:rsidRPr="00DC2757" w14:paraId="596F5DF8" w14:textId="77777777" w:rsidTr="00DC2757">
        <w:trPr>
          <w:trHeight w:val="260"/>
          <w:ins w:id="1670" w:author="Commodore, Sarah" w:date="2023-03-22T16:21:00Z"/>
        </w:trPr>
        <w:tc>
          <w:tcPr>
            <w:tcW w:w="0" w:type="auto"/>
            <w:tcBorders>
              <w:top w:val="nil"/>
              <w:left w:val="nil"/>
              <w:bottom w:val="nil"/>
              <w:right w:val="nil"/>
            </w:tcBorders>
            <w:shd w:val="clear" w:color="auto" w:fill="auto"/>
            <w:noWrap/>
            <w:vAlign w:val="bottom"/>
            <w:hideMark/>
          </w:tcPr>
          <w:p w14:paraId="3567A4EA" w14:textId="77777777" w:rsidR="00DC2757" w:rsidRPr="00DC2757" w:rsidRDefault="00DC2757" w:rsidP="00DC2757">
            <w:pPr>
              <w:spacing w:after="0" w:line="240" w:lineRule="auto"/>
              <w:rPr>
                <w:ins w:id="1671" w:author="Commodore, Sarah" w:date="2023-03-22T16:21:00Z"/>
                <w:rFonts w:ascii="Calibri" w:eastAsia="Times New Roman" w:hAnsi="Calibri" w:cs="Calibri"/>
                <w:color w:val="000000"/>
                <w:sz w:val="20"/>
                <w:szCs w:val="20"/>
              </w:rPr>
            </w:pPr>
            <w:ins w:id="1672" w:author="Commodore, Sarah" w:date="2023-03-22T16:21:00Z">
              <w:r w:rsidRPr="00DC2757">
                <w:rPr>
                  <w:rFonts w:ascii="Calibri" w:eastAsia="Times New Roman" w:hAnsi="Calibri" w:cs="Calibri"/>
                  <w:color w:val="000000"/>
                  <w:sz w:val="20"/>
                  <w:szCs w:val="20"/>
                </w:rPr>
                <w:t>ENSG00000286277.1</w:t>
              </w:r>
            </w:ins>
          </w:p>
        </w:tc>
        <w:tc>
          <w:tcPr>
            <w:tcW w:w="0" w:type="auto"/>
            <w:tcBorders>
              <w:top w:val="nil"/>
              <w:left w:val="nil"/>
              <w:bottom w:val="nil"/>
              <w:right w:val="nil"/>
            </w:tcBorders>
            <w:shd w:val="clear" w:color="auto" w:fill="auto"/>
            <w:noWrap/>
            <w:vAlign w:val="bottom"/>
            <w:hideMark/>
          </w:tcPr>
          <w:p w14:paraId="642E6538" w14:textId="77777777" w:rsidR="00DC2757" w:rsidRPr="00DC2757" w:rsidRDefault="00DC2757" w:rsidP="00DC2757">
            <w:pPr>
              <w:spacing w:after="0" w:line="240" w:lineRule="auto"/>
              <w:rPr>
                <w:ins w:id="1673" w:author="Commodore, Sarah" w:date="2023-03-22T16:21:00Z"/>
                <w:rFonts w:ascii="Calibri" w:eastAsia="Times New Roman" w:hAnsi="Calibri" w:cs="Calibri"/>
                <w:color w:val="000000"/>
                <w:sz w:val="20"/>
                <w:szCs w:val="20"/>
              </w:rPr>
            </w:pPr>
            <w:ins w:id="1674" w:author="Commodore, Sarah" w:date="2023-03-22T16:21:00Z">
              <w:r w:rsidRPr="00DC2757">
                <w:rPr>
                  <w:rFonts w:ascii="Calibri" w:eastAsia="Times New Roman" w:hAnsi="Calibri" w:cs="Calibri"/>
                  <w:color w:val="000000"/>
                  <w:sz w:val="20"/>
                  <w:szCs w:val="20"/>
                </w:rPr>
                <w:t>AL009177.1</w:t>
              </w:r>
            </w:ins>
          </w:p>
        </w:tc>
        <w:tc>
          <w:tcPr>
            <w:tcW w:w="0" w:type="auto"/>
            <w:tcBorders>
              <w:top w:val="nil"/>
              <w:left w:val="nil"/>
              <w:bottom w:val="nil"/>
              <w:right w:val="nil"/>
            </w:tcBorders>
            <w:shd w:val="clear" w:color="auto" w:fill="auto"/>
            <w:noWrap/>
            <w:vAlign w:val="bottom"/>
            <w:hideMark/>
          </w:tcPr>
          <w:p w14:paraId="62EE08BB" w14:textId="77777777" w:rsidR="00DC2757" w:rsidRPr="00DC2757" w:rsidRDefault="00DC2757" w:rsidP="00DC2757">
            <w:pPr>
              <w:spacing w:after="0" w:line="240" w:lineRule="auto"/>
              <w:jc w:val="center"/>
              <w:rPr>
                <w:ins w:id="1675" w:author="Commodore, Sarah" w:date="2023-03-22T16:21:00Z"/>
                <w:rFonts w:ascii="Calibri" w:eastAsia="Times New Roman" w:hAnsi="Calibri" w:cs="Calibri"/>
                <w:color w:val="000000"/>
                <w:sz w:val="20"/>
                <w:szCs w:val="20"/>
              </w:rPr>
            </w:pPr>
            <w:ins w:id="167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0D1E3A5" w14:textId="77777777" w:rsidR="00DC2757" w:rsidRPr="00DC2757" w:rsidRDefault="00DC2757" w:rsidP="00DC2757">
            <w:pPr>
              <w:spacing w:after="0" w:line="240" w:lineRule="auto"/>
              <w:jc w:val="center"/>
              <w:rPr>
                <w:ins w:id="1677" w:author="Commodore, Sarah" w:date="2023-03-22T16:21:00Z"/>
                <w:rFonts w:ascii="Calibri" w:eastAsia="Times New Roman" w:hAnsi="Calibri" w:cs="Calibri"/>
                <w:color w:val="000000"/>
                <w:sz w:val="20"/>
                <w:szCs w:val="20"/>
              </w:rPr>
            </w:pPr>
            <w:ins w:id="1678"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6F17187D" w14:textId="77777777" w:rsidR="00DC2757" w:rsidRPr="00DC2757" w:rsidRDefault="00DC2757" w:rsidP="00DC2757">
            <w:pPr>
              <w:spacing w:after="0" w:line="240" w:lineRule="auto"/>
              <w:jc w:val="center"/>
              <w:rPr>
                <w:ins w:id="1679" w:author="Commodore, Sarah" w:date="2023-03-22T16:21:00Z"/>
                <w:rFonts w:ascii="Calibri" w:eastAsia="Times New Roman" w:hAnsi="Calibri" w:cs="Calibri"/>
                <w:color w:val="000000"/>
                <w:sz w:val="20"/>
                <w:szCs w:val="20"/>
              </w:rPr>
            </w:pPr>
            <w:ins w:id="1680"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641374A9" w14:textId="77777777" w:rsidR="00DC2757" w:rsidRPr="00DC2757" w:rsidRDefault="00DC2757" w:rsidP="00DC2757">
            <w:pPr>
              <w:spacing w:after="0" w:line="240" w:lineRule="auto"/>
              <w:jc w:val="center"/>
              <w:rPr>
                <w:ins w:id="1681" w:author="Commodore, Sarah" w:date="2023-03-22T16:21:00Z"/>
                <w:rFonts w:ascii="Calibri" w:eastAsia="Times New Roman" w:hAnsi="Calibri" w:cs="Calibri"/>
                <w:color w:val="FF0000"/>
                <w:sz w:val="20"/>
                <w:szCs w:val="20"/>
              </w:rPr>
            </w:pPr>
            <w:ins w:id="1682" w:author="Commodore, Sarah" w:date="2023-03-22T16:21:00Z">
              <w:r w:rsidRPr="00DC2757">
                <w:rPr>
                  <w:rFonts w:ascii="Calibri" w:eastAsia="Times New Roman" w:hAnsi="Calibri" w:cs="Calibri"/>
                  <w:color w:val="FF0000"/>
                  <w:sz w:val="20"/>
                  <w:szCs w:val="20"/>
                </w:rPr>
                <w:t>*</w:t>
              </w:r>
            </w:ins>
          </w:p>
        </w:tc>
      </w:tr>
      <w:tr w:rsidR="00DC2757" w:rsidRPr="00DC2757" w14:paraId="1FFEA8B4" w14:textId="77777777" w:rsidTr="00DC2757">
        <w:trPr>
          <w:trHeight w:val="260"/>
          <w:ins w:id="1683" w:author="Commodore, Sarah" w:date="2023-03-22T16:21:00Z"/>
        </w:trPr>
        <w:tc>
          <w:tcPr>
            <w:tcW w:w="0" w:type="auto"/>
            <w:tcBorders>
              <w:top w:val="nil"/>
              <w:left w:val="nil"/>
              <w:bottom w:val="nil"/>
              <w:right w:val="nil"/>
            </w:tcBorders>
            <w:shd w:val="clear" w:color="auto" w:fill="auto"/>
            <w:noWrap/>
            <w:vAlign w:val="bottom"/>
            <w:hideMark/>
          </w:tcPr>
          <w:p w14:paraId="2074E67C" w14:textId="77777777" w:rsidR="00DC2757" w:rsidRPr="00DC2757" w:rsidRDefault="00DC2757" w:rsidP="00DC2757">
            <w:pPr>
              <w:spacing w:after="0" w:line="240" w:lineRule="auto"/>
              <w:rPr>
                <w:ins w:id="1684" w:author="Commodore, Sarah" w:date="2023-03-22T16:21:00Z"/>
                <w:rFonts w:ascii="Calibri" w:eastAsia="Times New Roman" w:hAnsi="Calibri" w:cs="Calibri"/>
                <w:color w:val="000000"/>
                <w:sz w:val="20"/>
                <w:szCs w:val="20"/>
              </w:rPr>
            </w:pPr>
            <w:ins w:id="1685" w:author="Commodore, Sarah" w:date="2023-03-22T16:21:00Z">
              <w:r w:rsidRPr="00DC2757">
                <w:rPr>
                  <w:rFonts w:ascii="Calibri" w:eastAsia="Times New Roman" w:hAnsi="Calibri" w:cs="Calibri"/>
                  <w:color w:val="000000"/>
                  <w:sz w:val="20"/>
                  <w:szCs w:val="20"/>
                </w:rPr>
                <w:t>ENSG00000215160.3</w:t>
              </w:r>
            </w:ins>
          </w:p>
        </w:tc>
        <w:tc>
          <w:tcPr>
            <w:tcW w:w="0" w:type="auto"/>
            <w:tcBorders>
              <w:top w:val="nil"/>
              <w:left w:val="nil"/>
              <w:bottom w:val="nil"/>
              <w:right w:val="nil"/>
            </w:tcBorders>
            <w:shd w:val="clear" w:color="auto" w:fill="auto"/>
            <w:noWrap/>
            <w:vAlign w:val="bottom"/>
            <w:hideMark/>
          </w:tcPr>
          <w:p w14:paraId="3FBAF265" w14:textId="77777777" w:rsidR="00DC2757" w:rsidRPr="00DC2757" w:rsidRDefault="00DC2757" w:rsidP="00DC2757">
            <w:pPr>
              <w:spacing w:after="0" w:line="240" w:lineRule="auto"/>
              <w:rPr>
                <w:ins w:id="1686" w:author="Commodore, Sarah" w:date="2023-03-22T16:21:00Z"/>
                <w:rFonts w:ascii="Calibri" w:eastAsia="Times New Roman" w:hAnsi="Calibri" w:cs="Calibri"/>
                <w:color w:val="000000"/>
                <w:sz w:val="20"/>
                <w:szCs w:val="20"/>
              </w:rPr>
            </w:pPr>
            <w:ins w:id="1687" w:author="Commodore, Sarah" w:date="2023-03-22T16:21:00Z">
              <w:r w:rsidRPr="00DC2757">
                <w:rPr>
                  <w:rFonts w:ascii="Calibri" w:eastAsia="Times New Roman" w:hAnsi="Calibri" w:cs="Calibri"/>
                  <w:color w:val="000000"/>
                  <w:sz w:val="20"/>
                  <w:szCs w:val="20"/>
                </w:rPr>
                <w:t>OR7E122P</w:t>
              </w:r>
            </w:ins>
          </w:p>
        </w:tc>
        <w:tc>
          <w:tcPr>
            <w:tcW w:w="0" w:type="auto"/>
            <w:tcBorders>
              <w:top w:val="nil"/>
              <w:left w:val="nil"/>
              <w:bottom w:val="nil"/>
              <w:right w:val="nil"/>
            </w:tcBorders>
            <w:shd w:val="clear" w:color="auto" w:fill="auto"/>
            <w:noWrap/>
            <w:vAlign w:val="bottom"/>
            <w:hideMark/>
          </w:tcPr>
          <w:p w14:paraId="01F1F43F" w14:textId="77777777" w:rsidR="00DC2757" w:rsidRPr="00DC2757" w:rsidRDefault="00DC2757" w:rsidP="00DC2757">
            <w:pPr>
              <w:spacing w:after="0" w:line="240" w:lineRule="auto"/>
              <w:jc w:val="center"/>
              <w:rPr>
                <w:ins w:id="1688" w:author="Commodore, Sarah" w:date="2023-03-22T16:21:00Z"/>
                <w:rFonts w:ascii="Calibri" w:eastAsia="Times New Roman" w:hAnsi="Calibri" w:cs="Calibri"/>
                <w:color w:val="000000"/>
                <w:sz w:val="20"/>
                <w:szCs w:val="20"/>
              </w:rPr>
            </w:pPr>
            <w:ins w:id="168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A33C96A" w14:textId="77777777" w:rsidR="00DC2757" w:rsidRPr="00DC2757" w:rsidRDefault="00DC2757" w:rsidP="00DC2757">
            <w:pPr>
              <w:spacing w:after="0" w:line="240" w:lineRule="auto"/>
              <w:jc w:val="center"/>
              <w:rPr>
                <w:ins w:id="1690" w:author="Commodore, Sarah" w:date="2023-03-22T16:21:00Z"/>
                <w:rFonts w:ascii="Calibri" w:eastAsia="Times New Roman" w:hAnsi="Calibri" w:cs="Calibri"/>
                <w:color w:val="000000"/>
                <w:sz w:val="20"/>
                <w:szCs w:val="20"/>
              </w:rPr>
            </w:pPr>
            <w:ins w:id="1691" w:author="Commodore, Sarah" w:date="2023-03-22T16:21:00Z">
              <w:r w:rsidRPr="00DC2757">
                <w:rPr>
                  <w:rFonts w:ascii="Calibri" w:eastAsia="Times New Roman" w:hAnsi="Calibri" w:cs="Calibri"/>
                  <w:color w:val="000000"/>
                  <w:sz w:val="20"/>
                  <w:szCs w:val="20"/>
                </w:rPr>
                <w:t>2.3E-06</w:t>
              </w:r>
            </w:ins>
          </w:p>
        </w:tc>
        <w:tc>
          <w:tcPr>
            <w:tcW w:w="0" w:type="auto"/>
            <w:tcBorders>
              <w:top w:val="nil"/>
              <w:left w:val="nil"/>
              <w:bottom w:val="nil"/>
              <w:right w:val="nil"/>
            </w:tcBorders>
            <w:shd w:val="clear" w:color="auto" w:fill="auto"/>
            <w:noWrap/>
            <w:vAlign w:val="bottom"/>
            <w:hideMark/>
          </w:tcPr>
          <w:p w14:paraId="6FC2A7A5" w14:textId="77777777" w:rsidR="00DC2757" w:rsidRPr="00DC2757" w:rsidRDefault="00DC2757" w:rsidP="00DC2757">
            <w:pPr>
              <w:spacing w:after="0" w:line="240" w:lineRule="auto"/>
              <w:jc w:val="center"/>
              <w:rPr>
                <w:ins w:id="1692" w:author="Commodore, Sarah" w:date="2023-03-22T16:21:00Z"/>
                <w:rFonts w:ascii="Calibri" w:eastAsia="Times New Roman" w:hAnsi="Calibri" w:cs="Calibri"/>
                <w:color w:val="000000"/>
                <w:sz w:val="20"/>
                <w:szCs w:val="20"/>
              </w:rPr>
            </w:pPr>
            <w:ins w:id="1693" w:author="Commodore, Sarah" w:date="2023-03-22T16:21:00Z">
              <w:r w:rsidRPr="00DC2757">
                <w:rPr>
                  <w:rFonts w:ascii="Calibri" w:eastAsia="Times New Roman" w:hAnsi="Calibri" w:cs="Calibri"/>
                  <w:color w:val="000000"/>
                  <w:sz w:val="20"/>
                  <w:szCs w:val="20"/>
                </w:rPr>
                <w:t>1.8E-05</w:t>
              </w:r>
            </w:ins>
          </w:p>
        </w:tc>
        <w:tc>
          <w:tcPr>
            <w:tcW w:w="0" w:type="auto"/>
            <w:tcBorders>
              <w:top w:val="nil"/>
              <w:left w:val="nil"/>
              <w:bottom w:val="nil"/>
              <w:right w:val="nil"/>
            </w:tcBorders>
            <w:shd w:val="clear" w:color="auto" w:fill="auto"/>
            <w:noWrap/>
            <w:vAlign w:val="bottom"/>
            <w:hideMark/>
          </w:tcPr>
          <w:p w14:paraId="19A6685E" w14:textId="77777777" w:rsidR="00DC2757" w:rsidRPr="00DC2757" w:rsidRDefault="00DC2757" w:rsidP="00DC2757">
            <w:pPr>
              <w:spacing w:after="0" w:line="240" w:lineRule="auto"/>
              <w:jc w:val="center"/>
              <w:rPr>
                <w:ins w:id="1694" w:author="Commodore, Sarah" w:date="2023-03-22T16:21:00Z"/>
                <w:rFonts w:ascii="Calibri" w:eastAsia="Times New Roman" w:hAnsi="Calibri" w:cs="Calibri"/>
                <w:color w:val="FF0000"/>
                <w:sz w:val="20"/>
                <w:szCs w:val="20"/>
              </w:rPr>
            </w:pPr>
            <w:ins w:id="1695" w:author="Commodore, Sarah" w:date="2023-03-22T16:21:00Z">
              <w:r w:rsidRPr="00DC2757">
                <w:rPr>
                  <w:rFonts w:ascii="Calibri" w:eastAsia="Times New Roman" w:hAnsi="Calibri" w:cs="Calibri"/>
                  <w:color w:val="FF0000"/>
                  <w:sz w:val="20"/>
                  <w:szCs w:val="20"/>
                </w:rPr>
                <w:t>*</w:t>
              </w:r>
            </w:ins>
          </w:p>
        </w:tc>
      </w:tr>
      <w:tr w:rsidR="00DC2757" w:rsidRPr="00DC2757" w14:paraId="479E8BD9" w14:textId="77777777" w:rsidTr="00DC2757">
        <w:trPr>
          <w:trHeight w:val="260"/>
          <w:ins w:id="1696" w:author="Commodore, Sarah" w:date="2023-03-22T16:21:00Z"/>
        </w:trPr>
        <w:tc>
          <w:tcPr>
            <w:tcW w:w="0" w:type="auto"/>
            <w:tcBorders>
              <w:top w:val="nil"/>
              <w:left w:val="nil"/>
              <w:bottom w:val="nil"/>
              <w:right w:val="nil"/>
            </w:tcBorders>
            <w:shd w:val="clear" w:color="auto" w:fill="auto"/>
            <w:noWrap/>
            <w:vAlign w:val="bottom"/>
            <w:hideMark/>
          </w:tcPr>
          <w:p w14:paraId="079AD0F8" w14:textId="77777777" w:rsidR="00DC2757" w:rsidRPr="00DC2757" w:rsidRDefault="00DC2757" w:rsidP="00DC2757">
            <w:pPr>
              <w:spacing w:after="0" w:line="240" w:lineRule="auto"/>
              <w:rPr>
                <w:ins w:id="1697" w:author="Commodore, Sarah" w:date="2023-03-22T16:21:00Z"/>
                <w:rFonts w:ascii="Calibri" w:eastAsia="Times New Roman" w:hAnsi="Calibri" w:cs="Calibri"/>
                <w:color w:val="000000"/>
                <w:sz w:val="20"/>
                <w:szCs w:val="20"/>
              </w:rPr>
            </w:pPr>
            <w:ins w:id="1698" w:author="Commodore, Sarah" w:date="2023-03-22T16:21:00Z">
              <w:r w:rsidRPr="00DC2757">
                <w:rPr>
                  <w:rFonts w:ascii="Calibri" w:eastAsia="Times New Roman" w:hAnsi="Calibri" w:cs="Calibri"/>
                  <w:color w:val="000000"/>
                  <w:sz w:val="20"/>
                  <w:szCs w:val="20"/>
                </w:rPr>
                <w:t>ENSG00000236833.1</w:t>
              </w:r>
            </w:ins>
          </w:p>
        </w:tc>
        <w:tc>
          <w:tcPr>
            <w:tcW w:w="0" w:type="auto"/>
            <w:tcBorders>
              <w:top w:val="nil"/>
              <w:left w:val="nil"/>
              <w:bottom w:val="nil"/>
              <w:right w:val="nil"/>
            </w:tcBorders>
            <w:shd w:val="clear" w:color="auto" w:fill="auto"/>
            <w:noWrap/>
            <w:vAlign w:val="bottom"/>
            <w:hideMark/>
          </w:tcPr>
          <w:p w14:paraId="594F69D2" w14:textId="77777777" w:rsidR="00DC2757" w:rsidRPr="00DC2757" w:rsidRDefault="00DC2757" w:rsidP="00DC2757">
            <w:pPr>
              <w:spacing w:after="0" w:line="240" w:lineRule="auto"/>
              <w:rPr>
                <w:ins w:id="1699" w:author="Commodore, Sarah" w:date="2023-03-22T16:21:00Z"/>
                <w:rFonts w:ascii="Calibri" w:eastAsia="Times New Roman" w:hAnsi="Calibri" w:cs="Calibri"/>
                <w:color w:val="000000"/>
                <w:sz w:val="20"/>
                <w:szCs w:val="20"/>
              </w:rPr>
            </w:pPr>
            <w:ins w:id="1700" w:author="Commodore, Sarah" w:date="2023-03-22T16:21:00Z">
              <w:r w:rsidRPr="00DC2757">
                <w:rPr>
                  <w:rFonts w:ascii="Calibri" w:eastAsia="Times New Roman" w:hAnsi="Calibri" w:cs="Calibri"/>
                  <w:color w:val="000000"/>
                  <w:sz w:val="20"/>
                  <w:szCs w:val="20"/>
                </w:rPr>
                <w:t>AC024560.1</w:t>
              </w:r>
            </w:ins>
          </w:p>
        </w:tc>
        <w:tc>
          <w:tcPr>
            <w:tcW w:w="0" w:type="auto"/>
            <w:tcBorders>
              <w:top w:val="nil"/>
              <w:left w:val="nil"/>
              <w:bottom w:val="nil"/>
              <w:right w:val="nil"/>
            </w:tcBorders>
            <w:shd w:val="clear" w:color="auto" w:fill="auto"/>
            <w:noWrap/>
            <w:vAlign w:val="bottom"/>
            <w:hideMark/>
          </w:tcPr>
          <w:p w14:paraId="569B922D" w14:textId="77777777" w:rsidR="00DC2757" w:rsidRPr="00DC2757" w:rsidRDefault="00DC2757" w:rsidP="00DC2757">
            <w:pPr>
              <w:spacing w:after="0" w:line="240" w:lineRule="auto"/>
              <w:jc w:val="center"/>
              <w:rPr>
                <w:ins w:id="1701" w:author="Commodore, Sarah" w:date="2023-03-22T16:21:00Z"/>
                <w:rFonts w:ascii="Calibri" w:eastAsia="Times New Roman" w:hAnsi="Calibri" w:cs="Calibri"/>
                <w:color w:val="000000"/>
                <w:sz w:val="20"/>
                <w:szCs w:val="20"/>
              </w:rPr>
            </w:pPr>
            <w:ins w:id="170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943AFFA" w14:textId="77777777" w:rsidR="00DC2757" w:rsidRPr="00DC2757" w:rsidRDefault="00DC2757" w:rsidP="00DC2757">
            <w:pPr>
              <w:spacing w:after="0" w:line="240" w:lineRule="auto"/>
              <w:jc w:val="center"/>
              <w:rPr>
                <w:ins w:id="1703" w:author="Commodore, Sarah" w:date="2023-03-22T16:21:00Z"/>
                <w:rFonts w:ascii="Calibri" w:eastAsia="Times New Roman" w:hAnsi="Calibri" w:cs="Calibri"/>
                <w:color w:val="000000"/>
                <w:sz w:val="20"/>
                <w:szCs w:val="20"/>
              </w:rPr>
            </w:pPr>
            <w:ins w:id="1704"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24C2C551" w14:textId="77777777" w:rsidR="00DC2757" w:rsidRPr="00DC2757" w:rsidRDefault="00DC2757" w:rsidP="00DC2757">
            <w:pPr>
              <w:spacing w:after="0" w:line="240" w:lineRule="auto"/>
              <w:jc w:val="center"/>
              <w:rPr>
                <w:ins w:id="1705" w:author="Commodore, Sarah" w:date="2023-03-22T16:21:00Z"/>
                <w:rFonts w:ascii="Calibri" w:eastAsia="Times New Roman" w:hAnsi="Calibri" w:cs="Calibri"/>
                <w:color w:val="000000"/>
                <w:sz w:val="20"/>
                <w:szCs w:val="20"/>
              </w:rPr>
            </w:pPr>
            <w:ins w:id="1706"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5F187071" w14:textId="77777777" w:rsidR="00DC2757" w:rsidRPr="00DC2757" w:rsidRDefault="00DC2757" w:rsidP="00DC2757">
            <w:pPr>
              <w:spacing w:after="0" w:line="240" w:lineRule="auto"/>
              <w:jc w:val="center"/>
              <w:rPr>
                <w:ins w:id="1707" w:author="Commodore, Sarah" w:date="2023-03-22T16:21:00Z"/>
                <w:rFonts w:ascii="Calibri" w:eastAsia="Times New Roman" w:hAnsi="Calibri" w:cs="Calibri"/>
                <w:color w:val="FF0000"/>
                <w:sz w:val="20"/>
                <w:szCs w:val="20"/>
              </w:rPr>
            </w:pPr>
            <w:ins w:id="1708" w:author="Commodore, Sarah" w:date="2023-03-22T16:21:00Z">
              <w:r w:rsidRPr="00DC2757">
                <w:rPr>
                  <w:rFonts w:ascii="Calibri" w:eastAsia="Times New Roman" w:hAnsi="Calibri" w:cs="Calibri"/>
                  <w:color w:val="FF0000"/>
                  <w:sz w:val="20"/>
                  <w:szCs w:val="20"/>
                </w:rPr>
                <w:t>*</w:t>
              </w:r>
            </w:ins>
          </w:p>
        </w:tc>
      </w:tr>
      <w:tr w:rsidR="00DC2757" w:rsidRPr="00DC2757" w14:paraId="45BC59A7" w14:textId="77777777" w:rsidTr="00DC2757">
        <w:trPr>
          <w:trHeight w:val="260"/>
          <w:ins w:id="1709" w:author="Commodore, Sarah" w:date="2023-03-22T16:21:00Z"/>
        </w:trPr>
        <w:tc>
          <w:tcPr>
            <w:tcW w:w="0" w:type="auto"/>
            <w:tcBorders>
              <w:top w:val="nil"/>
              <w:left w:val="nil"/>
              <w:bottom w:val="nil"/>
              <w:right w:val="nil"/>
            </w:tcBorders>
            <w:shd w:val="clear" w:color="auto" w:fill="auto"/>
            <w:noWrap/>
            <w:vAlign w:val="bottom"/>
            <w:hideMark/>
          </w:tcPr>
          <w:p w14:paraId="2867D3C8" w14:textId="77777777" w:rsidR="00DC2757" w:rsidRPr="00DC2757" w:rsidRDefault="00DC2757" w:rsidP="00DC2757">
            <w:pPr>
              <w:spacing w:after="0" w:line="240" w:lineRule="auto"/>
              <w:rPr>
                <w:ins w:id="1710" w:author="Commodore, Sarah" w:date="2023-03-22T16:21:00Z"/>
                <w:rFonts w:ascii="Calibri" w:eastAsia="Times New Roman" w:hAnsi="Calibri" w:cs="Calibri"/>
                <w:color w:val="000000"/>
                <w:sz w:val="20"/>
                <w:szCs w:val="20"/>
              </w:rPr>
            </w:pPr>
            <w:ins w:id="1711" w:author="Commodore, Sarah" w:date="2023-03-22T16:21:00Z">
              <w:r w:rsidRPr="00DC2757">
                <w:rPr>
                  <w:rFonts w:ascii="Calibri" w:eastAsia="Times New Roman" w:hAnsi="Calibri" w:cs="Calibri"/>
                  <w:color w:val="000000"/>
                  <w:sz w:val="20"/>
                  <w:szCs w:val="20"/>
                </w:rPr>
                <w:t>ENSG00000187151.7</w:t>
              </w:r>
            </w:ins>
          </w:p>
        </w:tc>
        <w:tc>
          <w:tcPr>
            <w:tcW w:w="0" w:type="auto"/>
            <w:tcBorders>
              <w:top w:val="nil"/>
              <w:left w:val="nil"/>
              <w:bottom w:val="nil"/>
              <w:right w:val="nil"/>
            </w:tcBorders>
            <w:shd w:val="clear" w:color="auto" w:fill="auto"/>
            <w:noWrap/>
            <w:vAlign w:val="bottom"/>
            <w:hideMark/>
          </w:tcPr>
          <w:p w14:paraId="3234723A" w14:textId="77777777" w:rsidR="00DC2757" w:rsidRPr="00DC2757" w:rsidRDefault="00DC2757" w:rsidP="00DC2757">
            <w:pPr>
              <w:spacing w:after="0" w:line="240" w:lineRule="auto"/>
              <w:rPr>
                <w:ins w:id="1712" w:author="Commodore, Sarah" w:date="2023-03-22T16:21:00Z"/>
                <w:rFonts w:ascii="Calibri" w:eastAsia="Times New Roman" w:hAnsi="Calibri" w:cs="Calibri"/>
                <w:color w:val="000000"/>
                <w:sz w:val="20"/>
                <w:szCs w:val="20"/>
              </w:rPr>
            </w:pPr>
            <w:ins w:id="1713" w:author="Commodore, Sarah" w:date="2023-03-22T16:21:00Z">
              <w:r w:rsidRPr="00DC2757">
                <w:rPr>
                  <w:rFonts w:ascii="Calibri" w:eastAsia="Times New Roman" w:hAnsi="Calibri" w:cs="Calibri"/>
                  <w:color w:val="000000"/>
                  <w:sz w:val="20"/>
                  <w:szCs w:val="20"/>
                </w:rPr>
                <w:t>ANGPTL5</w:t>
              </w:r>
            </w:ins>
          </w:p>
        </w:tc>
        <w:tc>
          <w:tcPr>
            <w:tcW w:w="0" w:type="auto"/>
            <w:tcBorders>
              <w:top w:val="nil"/>
              <w:left w:val="nil"/>
              <w:bottom w:val="nil"/>
              <w:right w:val="nil"/>
            </w:tcBorders>
            <w:shd w:val="clear" w:color="auto" w:fill="auto"/>
            <w:noWrap/>
            <w:vAlign w:val="bottom"/>
            <w:hideMark/>
          </w:tcPr>
          <w:p w14:paraId="210EFB5B" w14:textId="77777777" w:rsidR="00DC2757" w:rsidRPr="00DC2757" w:rsidRDefault="00DC2757" w:rsidP="00DC2757">
            <w:pPr>
              <w:spacing w:after="0" w:line="240" w:lineRule="auto"/>
              <w:jc w:val="center"/>
              <w:rPr>
                <w:ins w:id="1714" w:author="Commodore, Sarah" w:date="2023-03-22T16:21:00Z"/>
                <w:rFonts w:ascii="Calibri" w:eastAsia="Times New Roman" w:hAnsi="Calibri" w:cs="Calibri"/>
                <w:color w:val="000000"/>
                <w:sz w:val="20"/>
                <w:szCs w:val="20"/>
              </w:rPr>
            </w:pPr>
            <w:ins w:id="171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6CD9531" w14:textId="77777777" w:rsidR="00DC2757" w:rsidRPr="00DC2757" w:rsidRDefault="00DC2757" w:rsidP="00DC2757">
            <w:pPr>
              <w:spacing w:after="0" w:line="240" w:lineRule="auto"/>
              <w:jc w:val="center"/>
              <w:rPr>
                <w:ins w:id="1716" w:author="Commodore, Sarah" w:date="2023-03-22T16:21:00Z"/>
                <w:rFonts w:ascii="Calibri" w:eastAsia="Times New Roman" w:hAnsi="Calibri" w:cs="Calibri"/>
                <w:color w:val="000000"/>
                <w:sz w:val="20"/>
                <w:szCs w:val="20"/>
              </w:rPr>
            </w:pPr>
            <w:ins w:id="1717"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27E16F6A" w14:textId="77777777" w:rsidR="00DC2757" w:rsidRPr="00DC2757" w:rsidRDefault="00DC2757" w:rsidP="00DC2757">
            <w:pPr>
              <w:spacing w:after="0" w:line="240" w:lineRule="auto"/>
              <w:jc w:val="center"/>
              <w:rPr>
                <w:ins w:id="1718" w:author="Commodore, Sarah" w:date="2023-03-22T16:21:00Z"/>
                <w:rFonts w:ascii="Calibri" w:eastAsia="Times New Roman" w:hAnsi="Calibri" w:cs="Calibri"/>
                <w:color w:val="000000"/>
                <w:sz w:val="20"/>
                <w:szCs w:val="20"/>
              </w:rPr>
            </w:pPr>
            <w:ins w:id="1719"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0E7BFD98" w14:textId="77777777" w:rsidR="00DC2757" w:rsidRPr="00DC2757" w:rsidRDefault="00DC2757" w:rsidP="00DC2757">
            <w:pPr>
              <w:spacing w:after="0" w:line="240" w:lineRule="auto"/>
              <w:jc w:val="center"/>
              <w:rPr>
                <w:ins w:id="1720" w:author="Commodore, Sarah" w:date="2023-03-22T16:21:00Z"/>
                <w:rFonts w:ascii="Calibri" w:eastAsia="Times New Roman" w:hAnsi="Calibri" w:cs="Calibri"/>
                <w:color w:val="FF0000"/>
                <w:sz w:val="20"/>
                <w:szCs w:val="20"/>
              </w:rPr>
            </w:pPr>
            <w:ins w:id="1721" w:author="Commodore, Sarah" w:date="2023-03-22T16:21:00Z">
              <w:r w:rsidRPr="00DC2757">
                <w:rPr>
                  <w:rFonts w:ascii="Calibri" w:eastAsia="Times New Roman" w:hAnsi="Calibri" w:cs="Calibri"/>
                  <w:color w:val="FF0000"/>
                  <w:sz w:val="20"/>
                  <w:szCs w:val="20"/>
                </w:rPr>
                <w:t>*</w:t>
              </w:r>
            </w:ins>
          </w:p>
        </w:tc>
      </w:tr>
      <w:tr w:rsidR="00DC2757" w:rsidRPr="00DC2757" w14:paraId="45F3C550" w14:textId="77777777" w:rsidTr="00DC2757">
        <w:trPr>
          <w:trHeight w:val="260"/>
          <w:ins w:id="1722" w:author="Commodore, Sarah" w:date="2023-03-22T16:21:00Z"/>
        </w:trPr>
        <w:tc>
          <w:tcPr>
            <w:tcW w:w="0" w:type="auto"/>
            <w:tcBorders>
              <w:top w:val="nil"/>
              <w:left w:val="nil"/>
              <w:bottom w:val="nil"/>
              <w:right w:val="nil"/>
            </w:tcBorders>
            <w:shd w:val="clear" w:color="auto" w:fill="auto"/>
            <w:noWrap/>
            <w:vAlign w:val="bottom"/>
            <w:hideMark/>
          </w:tcPr>
          <w:p w14:paraId="65C846AA" w14:textId="77777777" w:rsidR="00DC2757" w:rsidRPr="00DC2757" w:rsidRDefault="00DC2757" w:rsidP="00DC2757">
            <w:pPr>
              <w:spacing w:after="0" w:line="240" w:lineRule="auto"/>
              <w:rPr>
                <w:ins w:id="1723" w:author="Commodore, Sarah" w:date="2023-03-22T16:21:00Z"/>
                <w:rFonts w:ascii="Calibri" w:eastAsia="Times New Roman" w:hAnsi="Calibri" w:cs="Calibri"/>
                <w:color w:val="000000"/>
                <w:sz w:val="20"/>
                <w:szCs w:val="20"/>
              </w:rPr>
            </w:pPr>
            <w:ins w:id="1724" w:author="Commodore, Sarah" w:date="2023-03-22T16:21:00Z">
              <w:r w:rsidRPr="00DC2757">
                <w:rPr>
                  <w:rFonts w:ascii="Calibri" w:eastAsia="Times New Roman" w:hAnsi="Calibri" w:cs="Calibri"/>
                  <w:color w:val="000000"/>
                  <w:sz w:val="20"/>
                  <w:szCs w:val="20"/>
                </w:rPr>
                <w:t>ENSG00000185055.11</w:t>
              </w:r>
            </w:ins>
          </w:p>
        </w:tc>
        <w:tc>
          <w:tcPr>
            <w:tcW w:w="0" w:type="auto"/>
            <w:tcBorders>
              <w:top w:val="nil"/>
              <w:left w:val="nil"/>
              <w:bottom w:val="nil"/>
              <w:right w:val="nil"/>
            </w:tcBorders>
            <w:shd w:val="clear" w:color="auto" w:fill="auto"/>
            <w:noWrap/>
            <w:vAlign w:val="bottom"/>
            <w:hideMark/>
          </w:tcPr>
          <w:p w14:paraId="4F4BD048" w14:textId="77777777" w:rsidR="00DC2757" w:rsidRPr="00DC2757" w:rsidRDefault="00DC2757" w:rsidP="00DC2757">
            <w:pPr>
              <w:spacing w:after="0" w:line="240" w:lineRule="auto"/>
              <w:rPr>
                <w:ins w:id="1725" w:author="Commodore, Sarah" w:date="2023-03-22T16:21:00Z"/>
                <w:rFonts w:ascii="Calibri" w:eastAsia="Times New Roman" w:hAnsi="Calibri" w:cs="Calibri"/>
                <w:color w:val="000000"/>
                <w:sz w:val="20"/>
                <w:szCs w:val="20"/>
              </w:rPr>
            </w:pPr>
            <w:ins w:id="1726" w:author="Commodore, Sarah" w:date="2023-03-22T16:21:00Z">
              <w:r w:rsidRPr="00DC2757">
                <w:rPr>
                  <w:rFonts w:ascii="Calibri" w:eastAsia="Times New Roman" w:hAnsi="Calibri" w:cs="Calibri"/>
                  <w:color w:val="000000"/>
                  <w:sz w:val="20"/>
                  <w:szCs w:val="20"/>
                </w:rPr>
                <w:t>EFCAB10</w:t>
              </w:r>
            </w:ins>
          </w:p>
        </w:tc>
        <w:tc>
          <w:tcPr>
            <w:tcW w:w="0" w:type="auto"/>
            <w:tcBorders>
              <w:top w:val="nil"/>
              <w:left w:val="nil"/>
              <w:bottom w:val="nil"/>
              <w:right w:val="nil"/>
            </w:tcBorders>
            <w:shd w:val="clear" w:color="auto" w:fill="auto"/>
            <w:noWrap/>
            <w:vAlign w:val="bottom"/>
            <w:hideMark/>
          </w:tcPr>
          <w:p w14:paraId="2A8242E8" w14:textId="77777777" w:rsidR="00DC2757" w:rsidRPr="00DC2757" w:rsidRDefault="00DC2757" w:rsidP="00DC2757">
            <w:pPr>
              <w:spacing w:after="0" w:line="240" w:lineRule="auto"/>
              <w:jc w:val="center"/>
              <w:rPr>
                <w:ins w:id="1727" w:author="Commodore, Sarah" w:date="2023-03-22T16:21:00Z"/>
                <w:rFonts w:ascii="Calibri" w:eastAsia="Times New Roman" w:hAnsi="Calibri" w:cs="Calibri"/>
                <w:color w:val="000000"/>
                <w:sz w:val="20"/>
                <w:szCs w:val="20"/>
              </w:rPr>
            </w:pPr>
            <w:ins w:id="172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624D9592" w14:textId="77777777" w:rsidR="00DC2757" w:rsidRPr="00DC2757" w:rsidRDefault="00DC2757" w:rsidP="00DC2757">
            <w:pPr>
              <w:spacing w:after="0" w:line="240" w:lineRule="auto"/>
              <w:jc w:val="center"/>
              <w:rPr>
                <w:ins w:id="1729" w:author="Commodore, Sarah" w:date="2023-03-22T16:21:00Z"/>
                <w:rFonts w:ascii="Calibri" w:eastAsia="Times New Roman" w:hAnsi="Calibri" w:cs="Calibri"/>
                <w:color w:val="000000"/>
                <w:sz w:val="20"/>
                <w:szCs w:val="20"/>
              </w:rPr>
            </w:pPr>
            <w:ins w:id="1730" w:author="Commodore, Sarah" w:date="2023-03-22T16:21:00Z">
              <w:r w:rsidRPr="00DC2757">
                <w:rPr>
                  <w:rFonts w:ascii="Calibri" w:eastAsia="Times New Roman" w:hAnsi="Calibri" w:cs="Calibri"/>
                  <w:color w:val="000000"/>
                  <w:sz w:val="20"/>
                  <w:szCs w:val="20"/>
                </w:rPr>
                <w:t>1.9E-12</w:t>
              </w:r>
            </w:ins>
          </w:p>
        </w:tc>
        <w:tc>
          <w:tcPr>
            <w:tcW w:w="0" w:type="auto"/>
            <w:tcBorders>
              <w:top w:val="nil"/>
              <w:left w:val="nil"/>
              <w:bottom w:val="nil"/>
              <w:right w:val="nil"/>
            </w:tcBorders>
            <w:shd w:val="clear" w:color="auto" w:fill="auto"/>
            <w:noWrap/>
            <w:vAlign w:val="bottom"/>
            <w:hideMark/>
          </w:tcPr>
          <w:p w14:paraId="556FF354" w14:textId="77777777" w:rsidR="00DC2757" w:rsidRPr="00DC2757" w:rsidRDefault="00DC2757" w:rsidP="00DC2757">
            <w:pPr>
              <w:spacing w:after="0" w:line="240" w:lineRule="auto"/>
              <w:jc w:val="center"/>
              <w:rPr>
                <w:ins w:id="1731" w:author="Commodore, Sarah" w:date="2023-03-22T16:21:00Z"/>
                <w:rFonts w:ascii="Calibri" w:eastAsia="Times New Roman" w:hAnsi="Calibri" w:cs="Calibri"/>
                <w:color w:val="000000"/>
                <w:sz w:val="20"/>
                <w:szCs w:val="20"/>
              </w:rPr>
            </w:pPr>
            <w:ins w:id="1732" w:author="Commodore, Sarah" w:date="2023-03-22T16:21:00Z">
              <w:r w:rsidRPr="00DC2757">
                <w:rPr>
                  <w:rFonts w:ascii="Calibri" w:eastAsia="Times New Roman" w:hAnsi="Calibri" w:cs="Calibri"/>
                  <w:color w:val="000000"/>
                  <w:sz w:val="20"/>
                  <w:szCs w:val="20"/>
                </w:rPr>
                <w:t>7.3E-11</w:t>
              </w:r>
            </w:ins>
          </w:p>
        </w:tc>
        <w:tc>
          <w:tcPr>
            <w:tcW w:w="0" w:type="auto"/>
            <w:tcBorders>
              <w:top w:val="nil"/>
              <w:left w:val="nil"/>
              <w:bottom w:val="nil"/>
              <w:right w:val="nil"/>
            </w:tcBorders>
            <w:shd w:val="clear" w:color="auto" w:fill="auto"/>
            <w:noWrap/>
            <w:vAlign w:val="bottom"/>
            <w:hideMark/>
          </w:tcPr>
          <w:p w14:paraId="42D6CFEE" w14:textId="77777777" w:rsidR="00DC2757" w:rsidRPr="00DC2757" w:rsidRDefault="00DC2757" w:rsidP="00DC2757">
            <w:pPr>
              <w:spacing w:after="0" w:line="240" w:lineRule="auto"/>
              <w:jc w:val="center"/>
              <w:rPr>
                <w:ins w:id="1733" w:author="Commodore, Sarah" w:date="2023-03-22T16:21:00Z"/>
                <w:rFonts w:ascii="Calibri" w:eastAsia="Times New Roman" w:hAnsi="Calibri" w:cs="Calibri"/>
                <w:color w:val="FF0000"/>
                <w:sz w:val="20"/>
                <w:szCs w:val="20"/>
              </w:rPr>
            </w:pPr>
            <w:ins w:id="1734" w:author="Commodore, Sarah" w:date="2023-03-22T16:21:00Z">
              <w:r w:rsidRPr="00DC2757">
                <w:rPr>
                  <w:rFonts w:ascii="Calibri" w:eastAsia="Times New Roman" w:hAnsi="Calibri" w:cs="Calibri"/>
                  <w:color w:val="FF0000"/>
                  <w:sz w:val="20"/>
                  <w:szCs w:val="20"/>
                </w:rPr>
                <w:t>*</w:t>
              </w:r>
            </w:ins>
          </w:p>
        </w:tc>
      </w:tr>
      <w:tr w:rsidR="00DC2757" w:rsidRPr="00DC2757" w14:paraId="3BAC387F" w14:textId="77777777" w:rsidTr="00DC2757">
        <w:trPr>
          <w:trHeight w:val="260"/>
          <w:ins w:id="1735" w:author="Commodore, Sarah" w:date="2023-03-22T16:21:00Z"/>
        </w:trPr>
        <w:tc>
          <w:tcPr>
            <w:tcW w:w="0" w:type="auto"/>
            <w:tcBorders>
              <w:top w:val="nil"/>
              <w:left w:val="nil"/>
              <w:bottom w:val="nil"/>
              <w:right w:val="nil"/>
            </w:tcBorders>
            <w:shd w:val="clear" w:color="auto" w:fill="auto"/>
            <w:noWrap/>
            <w:vAlign w:val="bottom"/>
            <w:hideMark/>
          </w:tcPr>
          <w:p w14:paraId="33E55E76" w14:textId="77777777" w:rsidR="00DC2757" w:rsidRPr="00DC2757" w:rsidRDefault="00DC2757" w:rsidP="00DC2757">
            <w:pPr>
              <w:spacing w:after="0" w:line="240" w:lineRule="auto"/>
              <w:rPr>
                <w:ins w:id="1736" w:author="Commodore, Sarah" w:date="2023-03-22T16:21:00Z"/>
                <w:rFonts w:ascii="Calibri" w:eastAsia="Times New Roman" w:hAnsi="Calibri" w:cs="Calibri"/>
                <w:color w:val="000000"/>
                <w:sz w:val="20"/>
                <w:szCs w:val="20"/>
              </w:rPr>
            </w:pPr>
            <w:ins w:id="1737" w:author="Commodore, Sarah" w:date="2023-03-22T16:21:00Z">
              <w:r w:rsidRPr="00DC2757">
                <w:rPr>
                  <w:rFonts w:ascii="Calibri" w:eastAsia="Times New Roman" w:hAnsi="Calibri" w:cs="Calibri"/>
                  <w:color w:val="000000"/>
                  <w:sz w:val="20"/>
                  <w:szCs w:val="20"/>
                </w:rPr>
                <w:t>ENSG00000162814.11</w:t>
              </w:r>
            </w:ins>
          </w:p>
        </w:tc>
        <w:tc>
          <w:tcPr>
            <w:tcW w:w="0" w:type="auto"/>
            <w:tcBorders>
              <w:top w:val="nil"/>
              <w:left w:val="nil"/>
              <w:bottom w:val="nil"/>
              <w:right w:val="nil"/>
            </w:tcBorders>
            <w:shd w:val="clear" w:color="auto" w:fill="auto"/>
            <w:noWrap/>
            <w:vAlign w:val="bottom"/>
            <w:hideMark/>
          </w:tcPr>
          <w:p w14:paraId="0165AAE4" w14:textId="77777777" w:rsidR="00DC2757" w:rsidRPr="00DC2757" w:rsidRDefault="00DC2757" w:rsidP="00DC2757">
            <w:pPr>
              <w:spacing w:after="0" w:line="240" w:lineRule="auto"/>
              <w:rPr>
                <w:ins w:id="1738" w:author="Commodore, Sarah" w:date="2023-03-22T16:21:00Z"/>
                <w:rFonts w:ascii="Calibri" w:eastAsia="Times New Roman" w:hAnsi="Calibri" w:cs="Calibri"/>
                <w:color w:val="000000"/>
                <w:sz w:val="20"/>
                <w:szCs w:val="20"/>
              </w:rPr>
            </w:pPr>
            <w:ins w:id="1739" w:author="Commodore, Sarah" w:date="2023-03-22T16:21:00Z">
              <w:r w:rsidRPr="00DC2757">
                <w:rPr>
                  <w:rFonts w:ascii="Calibri" w:eastAsia="Times New Roman" w:hAnsi="Calibri" w:cs="Calibri"/>
                  <w:color w:val="000000"/>
                  <w:sz w:val="20"/>
                  <w:szCs w:val="20"/>
                </w:rPr>
                <w:t>SPATA17</w:t>
              </w:r>
            </w:ins>
          </w:p>
        </w:tc>
        <w:tc>
          <w:tcPr>
            <w:tcW w:w="0" w:type="auto"/>
            <w:tcBorders>
              <w:top w:val="nil"/>
              <w:left w:val="nil"/>
              <w:bottom w:val="nil"/>
              <w:right w:val="nil"/>
            </w:tcBorders>
            <w:shd w:val="clear" w:color="auto" w:fill="auto"/>
            <w:noWrap/>
            <w:vAlign w:val="bottom"/>
            <w:hideMark/>
          </w:tcPr>
          <w:p w14:paraId="34598E06" w14:textId="77777777" w:rsidR="00DC2757" w:rsidRPr="00DC2757" w:rsidRDefault="00DC2757" w:rsidP="00DC2757">
            <w:pPr>
              <w:spacing w:after="0" w:line="240" w:lineRule="auto"/>
              <w:jc w:val="center"/>
              <w:rPr>
                <w:ins w:id="1740" w:author="Commodore, Sarah" w:date="2023-03-22T16:21:00Z"/>
                <w:rFonts w:ascii="Calibri" w:eastAsia="Times New Roman" w:hAnsi="Calibri" w:cs="Calibri"/>
                <w:color w:val="000000"/>
                <w:sz w:val="20"/>
                <w:szCs w:val="20"/>
              </w:rPr>
            </w:pPr>
            <w:ins w:id="174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AA4190" w14:textId="77777777" w:rsidR="00DC2757" w:rsidRPr="00DC2757" w:rsidRDefault="00DC2757" w:rsidP="00DC2757">
            <w:pPr>
              <w:spacing w:after="0" w:line="240" w:lineRule="auto"/>
              <w:jc w:val="center"/>
              <w:rPr>
                <w:ins w:id="1742" w:author="Commodore, Sarah" w:date="2023-03-22T16:21:00Z"/>
                <w:rFonts w:ascii="Calibri" w:eastAsia="Times New Roman" w:hAnsi="Calibri" w:cs="Calibri"/>
                <w:color w:val="000000"/>
                <w:sz w:val="20"/>
                <w:szCs w:val="20"/>
              </w:rPr>
            </w:pPr>
            <w:ins w:id="1743"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20A21E4C" w14:textId="77777777" w:rsidR="00DC2757" w:rsidRPr="00DC2757" w:rsidRDefault="00DC2757" w:rsidP="00DC2757">
            <w:pPr>
              <w:spacing w:after="0" w:line="240" w:lineRule="auto"/>
              <w:jc w:val="center"/>
              <w:rPr>
                <w:ins w:id="1744" w:author="Commodore, Sarah" w:date="2023-03-22T16:21:00Z"/>
                <w:rFonts w:ascii="Calibri" w:eastAsia="Times New Roman" w:hAnsi="Calibri" w:cs="Calibri"/>
                <w:color w:val="000000"/>
                <w:sz w:val="20"/>
                <w:szCs w:val="20"/>
              </w:rPr>
            </w:pPr>
            <w:ins w:id="1745" w:author="Commodore, Sarah" w:date="2023-03-22T16:21:00Z">
              <w:r w:rsidRPr="00DC2757">
                <w:rPr>
                  <w:rFonts w:ascii="Calibri" w:eastAsia="Times New Roman" w:hAnsi="Calibri" w:cs="Calibri"/>
                  <w:color w:val="000000"/>
                  <w:sz w:val="20"/>
                  <w:szCs w:val="20"/>
                </w:rPr>
                <w:t>9.5E-11</w:t>
              </w:r>
            </w:ins>
          </w:p>
        </w:tc>
        <w:tc>
          <w:tcPr>
            <w:tcW w:w="0" w:type="auto"/>
            <w:tcBorders>
              <w:top w:val="nil"/>
              <w:left w:val="nil"/>
              <w:bottom w:val="nil"/>
              <w:right w:val="nil"/>
            </w:tcBorders>
            <w:shd w:val="clear" w:color="auto" w:fill="auto"/>
            <w:noWrap/>
            <w:vAlign w:val="bottom"/>
            <w:hideMark/>
          </w:tcPr>
          <w:p w14:paraId="067117D7" w14:textId="77777777" w:rsidR="00DC2757" w:rsidRPr="00DC2757" w:rsidRDefault="00DC2757" w:rsidP="00DC2757">
            <w:pPr>
              <w:spacing w:after="0" w:line="240" w:lineRule="auto"/>
              <w:jc w:val="center"/>
              <w:rPr>
                <w:ins w:id="1746" w:author="Commodore, Sarah" w:date="2023-03-22T16:21:00Z"/>
                <w:rFonts w:ascii="Calibri" w:eastAsia="Times New Roman" w:hAnsi="Calibri" w:cs="Calibri"/>
                <w:color w:val="FF0000"/>
                <w:sz w:val="20"/>
                <w:szCs w:val="20"/>
              </w:rPr>
            </w:pPr>
            <w:ins w:id="1747" w:author="Commodore, Sarah" w:date="2023-03-22T16:21:00Z">
              <w:r w:rsidRPr="00DC2757">
                <w:rPr>
                  <w:rFonts w:ascii="Calibri" w:eastAsia="Times New Roman" w:hAnsi="Calibri" w:cs="Calibri"/>
                  <w:color w:val="FF0000"/>
                  <w:sz w:val="20"/>
                  <w:szCs w:val="20"/>
                </w:rPr>
                <w:t>*</w:t>
              </w:r>
            </w:ins>
          </w:p>
        </w:tc>
      </w:tr>
      <w:tr w:rsidR="00DC2757" w:rsidRPr="00DC2757" w14:paraId="70D6F515" w14:textId="77777777" w:rsidTr="00DC2757">
        <w:trPr>
          <w:trHeight w:val="260"/>
          <w:ins w:id="1748" w:author="Commodore, Sarah" w:date="2023-03-22T16:21:00Z"/>
        </w:trPr>
        <w:tc>
          <w:tcPr>
            <w:tcW w:w="0" w:type="auto"/>
            <w:tcBorders>
              <w:top w:val="nil"/>
              <w:left w:val="nil"/>
              <w:bottom w:val="nil"/>
              <w:right w:val="nil"/>
            </w:tcBorders>
            <w:shd w:val="clear" w:color="auto" w:fill="auto"/>
            <w:noWrap/>
            <w:vAlign w:val="bottom"/>
            <w:hideMark/>
          </w:tcPr>
          <w:p w14:paraId="59002C1D" w14:textId="77777777" w:rsidR="00DC2757" w:rsidRPr="00DC2757" w:rsidRDefault="00DC2757" w:rsidP="00DC2757">
            <w:pPr>
              <w:spacing w:after="0" w:line="240" w:lineRule="auto"/>
              <w:rPr>
                <w:ins w:id="1749" w:author="Commodore, Sarah" w:date="2023-03-22T16:21:00Z"/>
                <w:rFonts w:ascii="Calibri" w:eastAsia="Times New Roman" w:hAnsi="Calibri" w:cs="Calibri"/>
                <w:color w:val="000000"/>
                <w:sz w:val="20"/>
                <w:szCs w:val="20"/>
              </w:rPr>
            </w:pPr>
            <w:ins w:id="1750" w:author="Commodore, Sarah" w:date="2023-03-22T16:21:00Z">
              <w:r w:rsidRPr="00DC2757">
                <w:rPr>
                  <w:rFonts w:ascii="Calibri" w:eastAsia="Times New Roman" w:hAnsi="Calibri" w:cs="Calibri"/>
                  <w:color w:val="000000"/>
                  <w:sz w:val="20"/>
                  <w:szCs w:val="20"/>
                </w:rPr>
                <w:t>ENSG00000230368.2</w:t>
              </w:r>
            </w:ins>
          </w:p>
        </w:tc>
        <w:tc>
          <w:tcPr>
            <w:tcW w:w="0" w:type="auto"/>
            <w:tcBorders>
              <w:top w:val="nil"/>
              <w:left w:val="nil"/>
              <w:bottom w:val="nil"/>
              <w:right w:val="nil"/>
            </w:tcBorders>
            <w:shd w:val="clear" w:color="auto" w:fill="auto"/>
            <w:noWrap/>
            <w:vAlign w:val="bottom"/>
            <w:hideMark/>
          </w:tcPr>
          <w:p w14:paraId="76A9356A" w14:textId="77777777" w:rsidR="00DC2757" w:rsidRPr="00DC2757" w:rsidRDefault="00DC2757" w:rsidP="00DC2757">
            <w:pPr>
              <w:spacing w:after="0" w:line="240" w:lineRule="auto"/>
              <w:rPr>
                <w:ins w:id="1751" w:author="Commodore, Sarah" w:date="2023-03-22T16:21:00Z"/>
                <w:rFonts w:ascii="Calibri" w:eastAsia="Times New Roman" w:hAnsi="Calibri" w:cs="Calibri"/>
                <w:color w:val="000000"/>
                <w:sz w:val="20"/>
                <w:szCs w:val="20"/>
              </w:rPr>
            </w:pPr>
            <w:ins w:id="1752" w:author="Commodore, Sarah" w:date="2023-03-22T16:21:00Z">
              <w:r w:rsidRPr="00DC2757">
                <w:rPr>
                  <w:rFonts w:ascii="Calibri" w:eastAsia="Times New Roman" w:hAnsi="Calibri" w:cs="Calibri"/>
                  <w:color w:val="000000"/>
                  <w:sz w:val="20"/>
                  <w:szCs w:val="20"/>
                </w:rPr>
                <w:t>FAM41C</w:t>
              </w:r>
            </w:ins>
          </w:p>
        </w:tc>
        <w:tc>
          <w:tcPr>
            <w:tcW w:w="0" w:type="auto"/>
            <w:tcBorders>
              <w:top w:val="nil"/>
              <w:left w:val="nil"/>
              <w:bottom w:val="nil"/>
              <w:right w:val="nil"/>
            </w:tcBorders>
            <w:shd w:val="clear" w:color="auto" w:fill="auto"/>
            <w:noWrap/>
            <w:vAlign w:val="bottom"/>
            <w:hideMark/>
          </w:tcPr>
          <w:p w14:paraId="54731E64" w14:textId="77777777" w:rsidR="00DC2757" w:rsidRPr="00DC2757" w:rsidRDefault="00DC2757" w:rsidP="00DC2757">
            <w:pPr>
              <w:spacing w:after="0" w:line="240" w:lineRule="auto"/>
              <w:jc w:val="center"/>
              <w:rPr>
                <w:ins w:id="1753" w:author="Commodore, Sarah" w:date="2023-03-22T16:21:00Z"/>
                <w:rFonts w:ascii="Calibri" w:eastAsia="Times New Roman" w:hAnsi="Calibri" w:cs="Calibri"/>
                <w:color w:val="000000"/>
                <w:sz w:val="20"/>
                <w:szCs w:val="20"/>
              </w:rPr>
            </w:pPr>
            <w:ins w:id="175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61B7F8" w14:textId="77777777" w:rsidR="00DC2757" w:rsidRPr="00DC2757" w:rsidRDefault="00DC2757" w:rsidP="00DC2757">
            <w:pPr>
              <w:spacing w:after="0" w:line="240" w:lineRule="auto"/>
              <w:jc w:val="center"/>
              <w:rPr>
                <w:ins w:id="1755" w:author="Commodore, Sarah" w:date="2023-03-22T16:21:00Z"/>
                <w:rFonts w:ascii="Calibri" w:eastAsia="Times New Roman" w:hAnsi="Calibri" w:cs="Calibri"/>
                <w:color w:val="000000"/>
                <w:sz w:val="20"/>
                <w:szCs w:val="20"/>
              </w:rPr>
            </w:pPr>
            <w:ins w:id="1756" w:author="Commodore, Sarah" w:date="2023-03-22T16:21:00Z">
              <w:r w:rsidRPr="00DC2757">
                <w:rPr>
                  <w:rFonts w:ascii="Calibri" w:eastAsia="Times New Roman" w:hAnsi="Calibri" w:cs="Calibri"/>
                  <w:color w:val="000000"/>
                  <w:sz w:val="20"/>
                  <w:szCs w:val="20"/>
                </w:rPr>
                <w:t>8.7E-03</w:t>
              </w:r>
            </w:ins>
          </w:p>
        </w:tc>
        <w:tc>
          <w:tcPr>
            <w:tcW w:w="0" w:type="auto"/>
            <w:tcBorders>
              <w:top w:val="nil"/>
              <w:left w:val="nil"/>
              <w:bottom w:val="nil"/>
              <w:right w:val="nil"/>
            </w:tcBorders>
            <w:shd w:val="clear" w:color="auto" w:fill="auto"/>
            <w:noWrap/>
            <w:vAlign w:val="bottom"/>
            <w:hideMark/>
          </w:tcPr>
          <w:p w14:paraId="42DB9689" w14:textId="77777777" w:rsidR="00DC2757" w:rsidRPr="00DC2757" w:rsidRDefault="00DC2757" w:rsidP="00DC2757">
            <w:pPr>
              <w:spacing w:after="0" w:line="240" w:lineRule="auto"/>
              <w:jc w:val="center"/>
              <w:rPr>
                <w:ins w:id="1757" w:author="Commodore, Sarah" w:date="2023-03-22T16:21:00Z"/>
                <w:rFonts w:ascii="Calibri" w:eastAsia="Times New Roman" w:hAnsi="Calibri" w:cs="Calibri"/>
                <w:color w:val="000000"/>
                <w:sz w:val="20"/>
                <w:szCs w:val="20"/>
              </w:rPr>
            </w:pPr>
            <w:ins w:id="1758"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7D2ADFC1" w14:textId="77777777" w:rsidR="00DC2757" w:rsidRPr="00DC2757" w:rsidRDefault="00DC2757" w:rsidP="00DC2757">
            <w:pPr>
              <w:spacing w:after="0" w:line="240" w:lineRule="auto"/>
              <w:jc w:val="center"/>
              <w:rPr>
                <w:ins w:id="1759" w:author="Commodore, Sarah" w:date="2023-03-22T16:21:00Z"/>
                <w:rFonts w:ascii="Calibri" w:eastAsia="Times New Roman" w:hAnsi="Calibri" w:cs="Calibri"/>
                <w:color w:val="FF0000"/>
                <w:sz w:val="20"/>
                <w:szCs w:val="20"/>
              </w:rPr>
            </w:pPr>
            <w:ins w:id="1760" w:author="Commodore, Sarah" w:date="2023-03-22T16:21:00Z">
              <w:r w:rsidRPr="00DC2757">
                <w:rPr>
                  <w:rFonts w:ascii="Calibri" w:eastAsia="Times New Roman" w:hAnsi="Calibri" w:cs="Calibri"/>
                  <w:color w:val="FF0000"/>
                  <w:sz w:val="20"/>
                  <w:szCs w:val="20"/>
                </w:rPr>
                <w:t>*</w:t>
              </w:r>
            </w:ins>
          </w:p>
        </w:tc>
      </w:tr>
      <w:tr w:rsidR="00DC2757" w:rsidRPr="00DC2757" w14:paraId="5737BD27" w14:textId="77777777" w:rsidTr="00DC2757">
        <w:trPr>
          <w:trHeight w:val="260"/>
          <w:ins w:id="1761" w:author="Commodore, Sarah" w:date="2023-03-22T16:21:00Z"/>
        </w:trPr>
        <w:tc>
          <w:tcPr>
            <w:tcW w:w="0" w:type="auto"/>
            <w:tcBorders>
              <w:top w:val="nil"/>
              <w:left w:val="nil"/>
              <w:bottom w:val="nil"/>
              <w:right w:val="nil"/>
            </w:tcBorders>
            <w:shd w:val="clear" w:color="auto" w:fill="auto"/>
            <w:noWrap/>
            <w:vAlign w:val="bottom"/>
            <w:hideMark/>
          </w:tcPr>
          <w:p w14:paraId="01851E25" w14:textId="77777777" w:rsidR="00DC2757" w:rsidRPr="00DC2757" w:rsidRDefault="00DC2757" w:rsidP="00DC2757">
            <w:pPr>
              <w:spacing w:after="0" w:line="240" w:lineRule="auto"/>
              <w:rPr>
                <w:ins w:id="1762" w:author="Commodore, Sarah" w:date="2023-03-22T16:21:00Z"/>
                <w:rFonts w:ascii="Calibri" w:eastAsia="Times New Roman" w:hAnsi="Calibri" w:cs="Calibri"/>
                <w:color w:val="000000"/>
                <w:sz w:val="20"/>
                <w:szCs w:val="20"/>
              </w:rPr>
            </w:pPr>
            <w:ins w:id="1763" w:author="Commodore, Sarah" w:date="2023-03-22T16:21:00Z">
              <w:r w:rsidRPr="00DC2757">
                <w:rPr>
                  <w:rFonts w:ascii="Calibri" w:eastAsia="Times New Roman" w:hAnsi="Calibri" w:cs="Calibri"/>
                  <w:color w:val="000000"/>
                  <w:sz w:val="20"/>
                  <w:szCs w:val="20"/>
                </w:rPr>
                <w:t>ENSG00000171798.18</w:t>
              </w:r>
            </w:ins>
          </w:p>
        </w:tc>
        <w:tc>
          <w:tcPr>
            <w:tcW w:w="0" w:type="auto"/>
            <w:tcBorders>
              <w:top w:val="nil"/>
              <w:left w:val="nil"/>
              <w:bottom w:val="nil"/>
              <w:right w:val="nil"/>
            </w:tcBorders>
            <w:shd w:val="clear" w:color="auto" w:fill="auto"/>
            <w:noWrap/>
            <w:vAlign w:val="bottom"/>
            <w:hideMark/>
          </w:tcPr>
          <w:p w14:paraId="6AE21A20" w14:textId="77777777" w:rsidR="00DC2757" w:rsidRPr="00DC2757" w:rsidRDefault="00DC2757" w:rsidP="00DC2757">
            <w:pPr>
              <w:spacing w:after="0" w:line="240" w:lineRule="auto"/>
              <w:rPr>
                <w:ins w:id="1764" w:author="Commodore, Sarah" w:date="2023-03-22T16:21:00Z"/>
                <w:rFonts w:ascii="Calibri" w:eastAsia="Times New Roman" w:hAnsi="Calibri" w:cs="Calibri"/>
                <w:color w:val="000000"/>
                <w:sz w:val="20"/>
                <w:szCs w:val="20"/>
              </w:rPr>
            </w:pPr>
            <w:ins w:id="1765" w:author="Commodore, Sarah" w:date="2023-03-22T16:21:00Z">
              <w:r w:rsidRPr="00DC2757">
                <w:rPr>
                  <w:rFonts w:ascii="Calibri" w:eastAsia="Times New Roman" w:hAnsi="Calibri" w:cs="Calibri"/>
                  <w:color w:val="000000"/>
                  <w:sz w:val="20"/>
                  <w:szCs w:val="20"/>
                </w:rPr>
                <w:t>KNDC1</w:t>
              </w:r>
            </w:ins>
          </w:p>
        </w:tc>
        <w:tc>
          <w:tcPr>
            <w:tcW w:w="0" w:type="auto"/>
            <w:tcBorders>
              <w:top w:val="nil"/>
              <w:left w:val="nil"/>
              <w:bottom w:val="nil"/>
              <w:right w:val="nil"/>
            </w:tcBorders>
            <w:shd w:val="clear" w:color="auto" w:fill="auto"/>
            <w:noWrap/>
            <w:vAlign w:val="bottom"/>
            <w:hideMark/>
          </w:tcPr>
          <w:p w14:paraId="7F112FAA" w14:textId="77777777" w:rsidR="00DC2757" w:rsidRPr="00DC2757" w:rsidRDefault="00DC2757" w:rsidP="00DC2757">
            <w:pPr>
              <w:spacing w:after="0" w:line="240" w:lineRule="auto"/>
              <w:jc w:val="center"/>
              <w:rPr>
                <w:ins w:id="1766" w:author="Commodore, Sarah" w:date="2023-03-22T16:21:00Z"/>
                <w:rFonts w:ascii="Calibri" w:eastAsia="Times New Roman" w:hAnsi="Calibri" w:cs="Calibri"/>
                <w:color w:val="000000"/>
                <w:sz w:val="20"/>
                <w:szCs w:val="20"/>
              </w:rPr>
            </w:pPr>
            <w:ins w:id="176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15E83AB" w14:textId="77777777" w:rsidR="00DC2757" w:rsidRPr="00DC2757" w:rsidRDefault="00DC2757" w:rsidP="00DC2757">
            <w:pPr>
              <w:spacing w:after="0" w:line="240" w:lineRule="auto"/>
              <w:jc w:val="center"/>
              <w:rPr>
                <w:ins w:id="1768" w:author="Commodore, Sarah" w:date="2023-03-22T16:21:00Z"/>
                <w:rFonts w:ascii="Calibri" w:eastAsia="Times New Roman" w:hAnsi="Calibri" w:cs="Calibri"/>
                <w:color w:val="000000"/>
                <w:sz w:val="20"/>
                <w:szCs w:val="20"/>
              </w:rPr>
            </w:pPr>
            <w:ins w:id="1769" w:author="Commodore, Sarah" w:date="2023-03-22T16:21:00Z">
              <w:r w:rsidRPr="00DC2757">
                <w:rPr>
                  <w:rFonts w:ascii="Calibri" w:eastAsia="Times New Roman" w:hAnsi="Calibri" w:cs="Calibri"/>
                  <w:color w:val="000000"/>
                  <w:sz w:val="20"/>
                  <w:szCs w:val="20"/>
                </w:rPr>
                <w:t>1.2E-11</w:t>
              </w:r>
            </w:ins>
          </w:p>
        </w:tc>
        <w:tc>
          <w:tcPr>
            <w:tcW w:w="0" w:type="auto"/>
            <w:tcBorders>
              <w:top w:val="nil"/>
              <w:left w:val="nil"/>
              <w:bottom w:val="nil"/>
              <w:right w:val="nil"/>
            </w:tcBorders>
            <w:shd w:val="clear" w:color="auto" w:fill="auto"/>
            <w:noWrap/>
            <w:vAlign w:val="bottom"/>
            <w:hideMark/>
          </w:tcPr>
          <w:p w14:paraId="31EE1B27" w14:textId="77777777" w:rsidR="00DC2757" w:rsidRPr="00DC2757" w:rsidRDefault="00DC2757" w:rsidP="00DC2757">
            <w:pPr>
              <w:spacing w:after="0" w:line="240" w:lineRule="auto"/>
              <w:jc w:val="center"/>
              <w:rPr>
                <w:ins w:id="1770" w:author="Commodore, Sarah" w:date="2023-03-22T16:21:00Z"/>
                <w:rFonts w:ascii="Calibri" w:eastAsia="Times New Roman" w:hAnsi="Calibri" w:cs="Calibri"/>
                <w:color w:val="000000"/>
                <w:sz w:val="20"/>
                <w:szCs w:val="20"/>
              </w:rPr>
            </w:pPr>
            <w:ins w:id="1771" w:author="Commodore, Sarah" w:date="2023-03-22T16:21:00Z">
              <w:r w:rsidRPr="00DC2757">
                <w:rPr>
                  <w:rFonts w:ascii="Calibri" w:eastAsia="Times New Roman" w:hAnsi="Calibri" w:cs="Calibri"/>
                  <w:color w:val="000000"/>
                  <w:sz w:val="20"/>
                  <w:szCs w:val="20"/>
                </w:rPr>
                <w:t>3.7E-10</w:t>
              </w:r>
            </w:ins>
          </w:p>
        </w:tc>
        <w:tc>
          <w:tcPr>
            <w:tcW w:w="0" w:type="auto"/>
            <w:tcBorders>
              <w:top w:val="nil"/>
              <w:left w:val="nil"/>
              <w:bottom w:val="nil"/>
              <w:right w:val="nil"/>
            </w:tcBorders>
            <w:shd w:val="clear" w:color="auto" w:fill="auto"/>
            <w:noWrap/>
            <w:vAlign w:val="bottom"/>
            <w:hideMark/>
          </w:tcPr>
          <w:p w14:paraId="16946D74" w14:textId="77777777" w:rsidR="00DC2757" w:rsidRPr="00DC2757" w:rsidRDefault="00DC2757" w:rsidP="00DC2757">
            <w:pPr>
              <w:spacing w:after="0" w:line="240" w:lineRule="auto"/>
              <w:jc w:val="center"/>
              <w:rPr>
                <w:ins w:id="1772" w:author="Commodore, Sarah" w:date="2023-03-22T16:21:00Z"/>
                <w:rFonts w:ascii="Calibri" w:eastAsia="Times New Roman" w:hAnsi="Calibri" w:cs="Calibri"/>
                <w:color w:val="FF0000"/>
                <w:sz w:val="20"/>
                <w:szCs w:val="20"/>
              </w:rPr>
            </w:pPr>
            <w:ins w:id="1773" w:author="Commodore, Sarah" w:date="2023-03-22T16:21:00Z">
              <w:r w:rsidRPr="00DC2757">
                <w:rPr>
                  <w:rFonts w:ascii="Calibri" w:eastAsia="Times New Roman" w:hAnsi="Calibri" w:cs="Calibri"/>
                  <w:color w:val="FF0000"/>
                  <w:sz w:val="20"/>
                  <w:szCs w:val="20"/>
                </w:rPr>
                <w:t>*</w:t>
              </w:r>
            </w:ins>
          </w:p>
        </w:tc>
      </w:tr>
      <w:tr w:rsidR="00DC2757" w:rsidRPr="00DC2757" w14:paraId="2F454D73" w14:textId="77777777" w:rsidTr="00DC2757">
        <w:trPr>
          <w:trHeight w:val="260"/>
          <w:ins w:id="1774" w:author="Commodore, Sarah" w:date="2023-03-22T16:21:00Z"/>
        </w:trPr>
        <w:tc>
          <w:tcPr>
            <w:tcW w:w="0" w:type="auto"/>
            <w:tcBorders>
              <w:top w:val="nil"/>
              <w:left w:val="nil"/>
              <w:bottom w:val="nil"/>
              <w:right w:val="nil"/>
            </w:tcBorders>
            <w:shd w:val="clear" w:color="auto" w:fill="auto"/>
            <w:noWrap/>
            <w:vAlign w:val="bottom"/>
            <w:hideMark/>
          </w:tcPr>
          <w:p w14:paraId="10605BFC" w14:textId="77777777" w:rsidR="00DC2757" w:rsidRPr="00DC2757" w:rsidRDefault="00DC2757" w:rsidP="00DC2757">
            <w:pPr>
              <w:spacing w:after="0" w:line="240" w:lineRule="auto"/>
              <w:rPr>
                <w:ins w:id="1775" w:author="Commodore, Sarah" w:date="2023-03-22T16:21:00Z"/>
                <w:rFonts w:ascii="Calibri" w:eastAsia="Times New Roman" w:hAnsi="Calibri" w:cs="Calibri"/>
                <w:color w:val="000000"/>
                <w:sz w:val="20"/>
                <w:szCs w:val="20"/>
              </w:rPr>
            </w:pPr>
            <w:ins w:id="1776" w:author="Commodore, Sarah" w:date="2023-03-22T16:21:00Z">
              <w:r w:rsidRPr="00DC2757">
                <w:rPr>
                  <w:rFonts w:ascii="Calibri" w:eastAsia="Times New Roman" w:hAnsi="Calibri" w:cs="Calibri"/>
                  <w:color w:val="000000"/>
                  <w:sz w:val="20"/>
                  <w:szCs w:val="20"/>
                </w:rPr>
                <w:t>ENSG00000183346.9</w:t>
              </w:r>
            </w:ins>
          </w:p>
        </w:tc>
        <w:tc>
          <w:tcPr>
            <w:tcW w:w="0" w:type="auto"/>
            <w:tcBorders>
              <w:top w:val="nil"/>
              <w:left w:val="nil"/>
              <w:bottom w:val="nil"/>
              <w:right w:val="nil"/>
            </w:tcBorders>
            <w:shd w:val="clear" w:color="auto" w:fill="auto"/>
            <w:noWrap/>
            <w:vAlign w:val="bottom"/>
            <w:hideMark/>
          </w:tcPr>
          <w:p w14:paraId="5BB58BB7" w14:textId="77777777" w:rsidR="00DC2757" w:rsidRPr="00DC2757" w:rsidRDefault="00DC2757" w:rsidP="00DC2757">
            <w:pPr>
              <w:spacing w:after="0" w:line="240" w:lineRule="auto"/>
              <w:rPr>
                <w:ins w:id="1777" w:author="Commodore, Sarah" w:date="2023-03-22T16:21:00Z"/>
                <w:rFonts w:ascii="Calibri" w:eastAsia="Times New Roman" w:hAnsi="Calibri" w:cs="Calibri"/>
                <w:color w:val="000000"/>
                <w:sz w:val="20"/>
                <w:szCs w:val="20"/>
              </w:rPr>
            </w:pPr>
            <w:ins w:id="1778" w:author="Commodore, Sarah" w:date="2023-03-22T16:21:00Z">
              <w:r w:rsidRPr="00DC2757">
                <w:rPr>
                  <w:rFonts w:ascii="Calibri" w:eastAsia="Times New Roman" w:hAnsi="Calibri" w:cs="Calibri"/>
                  <w:color w:val="000000"/>
                  <w:sz w:val="20"/>
                  <w:szCs w:val="20"/>
                </w:rPr>
                <w:t>CABCOCO1</w:t>
              </w:r>
            </w:ins>
          </w:p>
        </w:tc>
        <w:tc>
          <w:tcPr>
            <w:tcW w:w="0" w:type="auto"/>
            <w:tcBorders>
              <w:top w:val="nil"/>
              <w:left w:val="nil"/>
              <w:bottom w:val="nil"/>
              <w:right w:val="nil"/>
            </w:tcBorders>
            <w:shd w:val="clear" w:color="auto" w:fill="auto"/>
            <w:noWrap/>
            <w:vAlign w:val="bottom"/>
            <w:hideMark/>
          </w:tcPr>
          <w:p w14:paraId="5EBDDC05" w14:textId="77777777" w:rsidR="00DC2757" w:rsidRPr="00DC2757" w:rsidRDefault="00DC2757" w:rsidP="00DC2757">
            <w:pPr>
              <w:spacing w:after="0" w:line="240" w:lineRule="auto"/>
              <w:jc w:val="center"/>
              <w:rPr>
                <w:ins w:id="1779" w:author="Commodore, Sarah" w:date="2023-03-22T16:21:00Z"/>
                <w:rFonts w:ascii="Calibri" w:eastAsia="Times New Roman" w:hAnsi="Calibri" w:cs="Calibri"/>
                <w:color w:val="000000"/>
                <w:sz w:val="20"/>
                <w:szCs w:val="20"/>
              </w:rPr>
            </w:pPr>
            <w:ins w:id="178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4AEA547" w14:textId="77777777" w:rsidR="00DC2757" w:rsidRPr="00DC2757" w:rsidRDefault="00DC2757" w:rsidP="00DC2757">
            <w:pPr>
              <w:spacing w:after="0" w:line="240" w:lineRule="auto"/>
              <w:jc w:val="center"/>
              <w:rPr>
                <w:ins w:id="1781" w:author="Commodore, Sarah" w:date="2023-03-22T16:21:00Z"/>
                <w:rFonts w:ascii="Calibri" w:eastAsia="Times New Roman" w:hAnsi="Calibri" w:cs="Calibri"/>
                <w:color w:val="000000"/>
                <w:sz w:val="20"/>
                <w:szCs w:val="20"/>
              </w:rPr>
            </w:pPr>
            <w:ins w:id="1782"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2B075921" w14:textId="77777777" w:rsidR="00DC2757" w:rsidRPr="00DC2757" w:rsidRDefault="00DC2757" w:rsidP="00DC2757">
            <w:pPr>
              <w:spacing w:after="0" w:line="240" w:lineRule="auto"/>
              <w:jc w:val="center"/>
              <w:rPr>
                <w:ins w:id="1783" w:author="Commodore, Sarah" w:date="2023-03-22T16:21:00Z"/>
                <w:rFonts w:ascii="Calibri" w:eastAsia="Times New Roman" w:hAnsi="Calibri" w:cs="Calibri"/>
                <w:color w:val="000000"/>
                <w:sz w:val="20"/>
                <w:szCs w:val="20"/>
              </w:rPr>
            </w:pPr>
            <w:ins w:id="1784"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53F313A4" w14:textId="77777777" w:rsidR="00DC2757" w:rsidRPr="00DC2757" w:rsidRDefault="00DC2757" w:rsidP="00DC2757">
            <w:pPr>
              <w:spacing w:after="0" w:line="240" w:lineRule="auto"/>
              <w:jc w:val="center"/>
              <w:rPr>
                <w:ins w:id="1785" w:author="Commodore, Sarah" w:date="2023-03-22T16:21:00Z"/>
                <w:rFonts w:ascii="Calibri" w:eastAsia="Times New Roman" w:hAnsi="Calibri" w:cs="Calibri"/>
                <w:color w:val="FF0000"/>
                <w:sz w:val="20"/>
                <w:szCs w:val="20"/>
              </w:rPr>
            </w:pPr>
            <w:ins w:id="1786" w:author="Commodore, Sarah" w:date="2023-03-22T16:21:00Z">
              <w:r w:rsidRPr="00DC2757">
                <w:rPr>
                  <w:rFonts w:ascii="Calibri" w:eastAsia="Times New Roman" w:hAnsi="Calibri" w:cs="Calibri"/>
                  <w:color w:val="FF0000"/>
                  <w:sz w:val="20"/>
                  <w:szCs w:val="20"/>
                </w:rPr>
                <w:t>*</w:t>
              </w:r>
            </w:ins>
          </w:p>
        </w:tc>
      </w:tr>
      <w:tr w:rsidR="00DC2757" w:rsidRPr="00DC2757" w14:paraId="337E2D35" w14:textId="77777777" w:rsidTr="00DC2757">
        <w:trPr>
          <w:trHeight w:val="260"/>
          <w:ins w:id="1787" w:author="Commodore, Sarah" w:date="2023-03-22T16:21:00Z"/>
        </w:trPr>
        <w:tc>
          <w:tcPr>
            <w:tcW w:w="0" w:type="auto"/>
            <w:tcBorders>
              <w:top w:val="nil"/>
              <w:left w:val="nil"/>
              <w:bottom w:val="nil"/>
              <w:right w:val="nil"/>
            </w:tcBorders>
            <w:shd w:val="clear" w:color="auto" w:fill="auto"/>
            <w:noWrap/>
            <w:vAlign w:val="bottom"/>
            <w:hideMark/>
          </w:tcPr>
          <w:p w14:paraId="10B90A93" w14:textId="77777777" w:rsidR="00DC2757" w:rsidRPr="00DC2757" w:rsidRDefault="00DC2757" w:rsidP="00DC2757">
            <w:pPr>
              <w:spacing w:after="0" w:line="240" w:lineRule="auto"/>
              <w:rPr>
                <w:ins w:id="1788" w:author="Commodore, Sarah" w:date="2023-03-22T16:21:00Z"/>
                <w:rFonts w:ascii="Calibri" w:eastAsia="Times New Roman" w:hAnsi="Calibri" w:cs="Calibri"/>
                <w:color w:val="000000"/>
                <w:sz w:val="20"/>
                <w:szCs w:val="20"/>
              </w:rPr>
            </w:pPr>
            <w:ins w:id="1789" w:author="Commodore, Sarah" w:date="2023-03-22T16:21:00Z">
              <w:r w:rsidRPr="00DC2757">
                <w:rPr>
                  <w:rFonts w:ascii="Calibri" w:eastAsia="Times New Roman" w:hAnsi="Calibri" w:cs="Calibri"/>
                  <w:color w:val="000000"/>
                  <w:sz w:val="20"/>
                  <w:szCs w:val="20"/>
                </w:rPr>
                <w:t>ENSG00000157150.5</w:t>
              </w:r>
            </w:ins>
          </w:p>
        </w:tc>
        <w:tc>
          <w:tcPr>
            <w:tcW w:w="0" w:type="auto"/>
            <w:tcBorders>
              <w:top w:val="nil"/>
              <w:left w:val="nil"/>
              <w:bottom w:val="nil"/>
              <w:right w:val="nil"/>
            </w:tcBorders>
            <w:shd w:val="clear" w:color="auto" w:fill="auto"/>
            <w:noWrap/>
            <w:vAlign w:val="bottom"/>
            <w:hideMark/>
          </w:tcPr>
          <w:p w14:paraId="25D75C0E" w14:textId="77777777" w:rsidR="00DC2757" w:rsidRPr="00DC2757" w:rsidRDefault="00DC2757" w:rsidP="00DC2757">
            <w:pPr>
              <w:spacing w:after="0" w:line="240" w:lineRule="auto"/>
              <w:rPr>
                <w:ins w:id="1790" w:author="Commodore, Sarah" w:date="2023-03-22T16:21:00Z"/>
                <w:rFonts w:ascii="Calibri" w:eastAsia="Times New Roman" w:hAnsi="Calibri" w:cs="Calibri"/>
                <w:color w:val="000000"/>
                <w:sz w:val="20"/>
                <w:szCs w:val="20"/>
              </w:rPr>
            </w:pPr>
            <w:ins w:id="1791" w:author="Commodore, Sarah" w:date="2023-03-22T16:21:00Z">
              <w:r w:rsidRPr="00DC2757">
                <w:rPr>
                  <w:rFonts w:ascii="Calibri" w:eastAsia="Times New Roman" w:hAnsi="Calibri" w:cs="Calibri"/>
                  <w:color w:val="000000"/>
                  <w:sz w:val="20"/>
                  <w:szCs w:val="20"/>
                </w:rPr>
                <w:t>TIMP4</w:t>
              </w:r>
            </w:ins>
          </w:p>
        </w:tc>
        <w:tc>
          <w:tcPr>
            <w:tcW w:w="0" w:type="auto"/>
            <w:tcBorders>
              <w:top w:val="nil"/>
              <w:left w:val="nil"/>
              <w:bottom w:val="nil"/>
              <w:right w:val="nil"/>
            </w:tcBorders>
            <w:shd w:val="clear" w:color="auto" w:fill="auto"/>
            <w:noWrap/>
            <w:vAlign w:val="bottom"/>
            <w:hideMark/>
          </w:tcPr>
          <w:p w14:paraId="51F356D5" w14:textId="77777777" w:rsidR="00DC2757" w:rsidRPr="00DC2757" w:rsidRDefault="00DC2757" w:rsidP="00DC2757">
            <w:pPr>
              <w:spacing w:after="0" w:line="240" w:lineRule="auto"/>
              <w:jc w:val="center"/>
              <w:rPr>
                <w:ins w:id="1792" w:author="Commodore, Sarah" w:date="2023-03-22T16:21:00Z"/>
                <w:rFonts w:ascii="Calibri" w:eastAsia="Times New Roman" w:hAnsi="Calibri" w:cs="Calibri"/>
                <w:color w:val="000000"/>
                <w:sz w:val="20"/>
                <w:szCs w:val="20"/>
              </w:rPr>
            </w:pPr>
            <w:ins w:id="179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F5709BC" w14:textId="77777777" w:rsidR="00DC2757" w:rsidRPr="00DC2757" w:rsidRDefault="00DC2757" w:rsidP="00DC2757">
            <w:pPr>
              <w:spacing w:after="0" w:line="240" w:lineRule="auto"/>
              <w:jc w:val="center"/>
              <w:rPr>
                <w:ins w:id="1794" w:author="Commodore, Sarah" w:date="2023-03-22T16:21:00Z"/>
                <w:rFonts w:ascii="Calibri" w:eastAsia="Times New Roman" w:hAnsi="Calibri" w:cs="Calibri"/>
                <w:color w:val="000000"/>
                <w:sz w:val="20"/>
                <w:szCs w:val="20"/>
              </w:rPr>
            </w:pPr>
            <w:ins w:id="1795" w:author="Commodore, Sarah" w:date="2023-03-22T16:21:00Z">
              <w:r w:rsidRPr="00DC2757">
                <w:rPr>
                  <w:rFonts w:ascii="Calibri" w:eastAsia="Times New Roman" w:hAnsi="Calibri" w:cs="Calibri"/>
                  <w:color w:val="000000"/>
                  <w:sz w:val="20"/>
                  <w:szCs w:val="20"/>
                </w:rPr>
                <w:t>2.9E-15</w:t>
              </w:r>
            </w:ins>
          </w:p>
        </w:tc>
        <w:tc>
          <w:tcPr>
            <w:tcW w:w="0" w:type="auto"/>
            <w:tcBorders>
              <w:top w:val="nil"/>
              <w:left w:val="nil"/>
              <w:bottom w:val="nil"/>
              <w:right w:val="nil"/>
            </w:tcBorders>
            <w:shd w:val="clear" w:color="auto" w:fill="auto"/>
            <w:noWrap/>
            <w:vAlign w:val="bottom"/>
            <w:hideMark/>
          </w:tcPr>
          <w:p w14:paraId="491D61C4" w14:textId="77777777" w:rsidR="00DC2757" w:rsidRPr="00DC2757" w:rsidRDefault="00DC2757" w:rsidP="00DC2757">
            <w:pPr>
              <w:spacing w:after="0" w:line="240" w:lineRule="auto"/>
              <w:jc w:val="center"/>
              <w:rPr>
                <w:ins w:id="1796" w:author="Commodore, Sarah" w:date="2023-03-22T16:21:00Z"/>
                <w:rFonts w:ascii="Calibri" w:eastAsia="Times New Roman" w:hAnsi="Calibri" w:cs="Calibri"/>
                <w:color w:val="000000"/>
                <w:sz w:val="20"/>
                <w:szCs w:val="20"/>
              </w:rPr>
            </w:pPr>
            <w:ins w:id="1797" w:author="Commodore, Sarah" w:date="2023-03-22T16:21:00Z">
              <w:r w:rsidRPr="00DC2757">
                <w:rPr>
                  <w:rFonts w:ascii="Calibri" w:eastAsia="Times New Roman" w:hAnsi="Calibri" w:cs="Calibri"/>
                  <w:color w:val="000000"/>
                  <w:sz w:val="20"/>
                  <w:szCs w:val="20"/>
                </w:rPr>
                <w:t>2.4E-13</w:t>
              </w:r>
            </w:ins>
          </w:p>
        </w:tc>
        <w:tc>
          <w:tcPr>
            <w:tcW w:w="0" w:type="auto"/>
            <w:tcBorders>
              <w:top w:val="nil"/>
              <w:left w:val="nil"/>
              <w:bottom w:val="nil"/>
              <w:right w:val="nil"/>
            </w:tcBorders>
            <w:shd w:val="clear" w:color="auto" w:fill="auto"/>
            <w:noWrap/>
            <w:vAlign w:val="bottom"/>
            <w:hideMark/>
          </w:tcPr>
          <w:p w14:paraId="073C6869" w14:textId="77777777" w:rsidR="00DC2757" w:rsidRPr="00DC2757" w:rsidRDefault="00DC2757" w:rsidP="00DC2757">
            <w:pPr>
              <w:spacing w:after="0" w:line="240" w:lineRule="auto"/>
              <w:jc w:val="center"/>
              <w:rPr>
                <w:ins w:id="1798" w:author="Commodore, Sarah" w:date="2023-03-22T16:21:00Z"/>
                <w:rFonts w:ascii="Calibri" w:eastAsia="Times New Roman" w:hAnsi="Calibri" w:cs="Calibri"/>
                <w:color w:val="FF0000"/>
                <w:sz w:val="20"/>
                <w:szCs w:val="20"/>
              </w:rPr>
            </w:pPr>
            <w:ins w:id="1799" w:author="Commodore, Sarah" w:date="2023-03-22T16:21:00Z">
              <w:r w:rsidRPr="00DC2757">
                <w:rPr>
                  <w:rFonts w:ascii="Calibri" w:eastAsia="Times New Roman" w:hAnsi="Calibri" w:cs="Calibri"/>
                  <w:color w:val="FF0000"/>
                  <w:sz w:val="20"/>
                  <w:szCs w:val="20"/>
                </w:rPr>
                <w:t>*</w:t>
              </w:r>
            </w:ins>
          </w:p>
        </w:tc>
      </w:tr>
      <w:tr w:rsidR="00DC2757" w:rsidRPr="00DC2757" w14:paraId="0B71EA24" w14:textId="77777777" w:rsidTr="00DC2757">
        <w:trPr>
          <w:trHeight w:val="260"/>
          <w:ins w:id="1800" w:author="Commodore, Sarah" w:date="2023-03-22T16:21:00Z"/>
        </w:trPr>
        <w:tc>
          <w:tcPr>
            <w:tcW w:w="0" w:type="auto"/>
            <w:tcBorders>
              <w:top w:val="nil"/>
              <w:left w:val="nil"/>
              <w:bottom w:val="nil"/>
              <w:right w:val="nil"/>
            </w:tcBorders>
            <w:shd w:val="clear" w:color="auto" w:fill="auto"/>
            <w:noWrap/>
            <w:vAlign w:val="bottom"/>
            <w:hideMark/>
          </w:tcPr>
          <w:p w14:paraId="0A99126A" w14:textId="77777777" w:rsidR="00DC2757" w:rsidRPr="00DC2757" w:rsidRDefault="00DC2757" w:rsidP="00DC2757">
            <w:pPr>
              <w:spacing w:after="0" w:line="240" w:lineRule="auto"/>
              <w:rPr>
                <w:ins w:id="1801" w:author="Commodore, Sarah" w:date="2023-03-22T16:21:00Z"/>
                <w:rFonts w:ascii="Calibri" w:eastAsia="Times New Roman" w:hAnsi="Calibri" w:cs="Calibri"/>
                <w:color w:val="000000"/>
                <w:sz w:val="20"/>
                <w:szCs w:val="20"/>
              </w:rPr>
            </w:pPr>
            <w:ins w:id="1802" w:author="Commodore, Sarah" w:date="2023-03-22T16:21:00Z">
              <w:r w:rsidRPr="00DC2757">
                <w:rPr>
                  <w:rFonts w:ascii="Calibri" w:eastAsia="Times New Roman" w:hAnsi="Calibri" w:cs="Calibri"/>
                  <w:color w:val="000000"/>
                  <w:sz w:val="20"/>
                  <w:szCs w:val="20"/>
                </w:rPr>
                <w:t>ENSG00000234911.2</w:t>
              </w:r>
            </w:ins>
          </w:p>
        </w:tc>
        <w:tc>
          <w:tcPr>
            <w:tcW w:w="0" w:type="auto"/>
            <w:tcBorders>
              <w:top w:val="nil"/>
              <w:left w:val="nil"/>
              <w:bottom w:val="nil"/>
              <w:right w:val="nil"/>
            </w:tcBorders>
            <w:shd w:val="clear" w:color="auto" w:fill="auto"/>
            <w:noWrap/>
            <w:vAlign w:val="bottom"/>
            <w:hideMark/>
          </w:tcPr>
          <w:p w14:paraId="2D641CEA" w14:textId="77777777" w:rsidR="00DC2757" w:rsidRPr="00DC2757" w:rsidRDefault="00DC2757" w:rsidP="00DC2757">
            <w:pPr>
              <w:spacing w:after="0" w:line="240" w:lineRule="auto"/>
              <w:rPr>
                <w:ins w:id="1803" w:author="Commodore, Sarah" w:date="2023-03-22T16:21:00Z"/>
                <w:rFonts w:ascii="Calibri" w:eastAsia="Times New Roman" w:hAnsi="Calibri" w:cs="Calibri"/>
                <w:color w:val="000000"/>
                <w:sz w:val="20"/>
                <w:szCs w:val="20"/>
              </w:rPr>
            </w:pPr>
            <w:ins w:id="1804" w:author="Commodore, Sarah" w:date="2023-03-22T16:21:00Z">
              <w:r w:rsidRPr="00DC2757">
                <w:rPr>
                  <w:rFonts w:ascii="Calibri" w:eastAsia="Times New Roman" w:hAnsi="Calibri" w:cs="Calibri"/>
                  <w:color w:val="000000"/>
                  <w:sz w:val="20"/>
                  <w:szCs w:val="20"/>
                </w:rPr>
                <w:t>TEX21P</w:t>
              </w:r>
            </w:ins>
          </w:p>
        </w:tc>
        <w:tc>
          <w:tcPr>
            <w:tcW w:w="0" w:type="auto"/>
            <w:tcBorders>
              <w:top w:val="nil"/>
              <w:left w:val="nil"/>
              <w:bottom w:val="nil"/>
              <w:right w:val="nil"/>
            </w:tcBorders>
            <w:shd w:val="clear" w:color="auto" w:fill="auto"/>
            <w:noWrap/>
            <w:vAlign w:val="bottom"/>
            <w:hideMark/>
          </w:tcPr>
          <w:p w14:paraId="74B5FD85" w14:textId="77777777" w:rsidR="00DC2757" w:rsidRPr="00DC2757" w:rsidRDefault="00DC2757" w:rsidP="00DC2757">
            <w:pPr>
              <w:spacing w:after="0" w:line="240" w:lineRule="auto"/>
              <w:jc w:val="center"/>
              <w:rPr>
                <w:ins w:id="1805" w:author="Commodore, Sarah" w:date="2023-03-22T16:21:00Z"/>
                <w:rFonts w:ascii="Calibri" w:eastAsia="Times New Roman" w:hAnsi="Calibri" w:cs="Calibri"/>
                <w:color w:val="000000"/>
                <w:sz w:val="20"/>
                <w:szCs w:val="20"/>
              </w:rPr>
            </w:pPr>
            <w:ins w:id="180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4CBC038" w14:textId="77777777" w:rsidR="00DC2757" w:rsidRPr="00DC2757" w:rsidRDefault="00DC2757" w:rsidP="00DC2757">
            <w:pPr>
              <w:spacing w:after="0" w:line="240" w:lineRule="auto"/>
              <w:jc w:val="center"/>
              <w:rPr>
                <w:ins w:id="1807" w:author="Commodore, Sarah" w:date="2023-03-22T16:21:00Z"/>
                <w:rFonts w:ascii="Calibri" w:eastAsia="Times New Roman" w:hAnsi="Calibri" w:cs="Calibri"/>
                <w:color w:val="000000"/>
                <w:sz w:val="20"/>
                <w:szCs w:val="20"/>
              </w:rPr>
            </w:pPr>
            <w:ins w:id="1808" w:author="Commodore, Sarah" w:date="2023-03-22T16:21:00Z">
              <w:r w:rsidRPr="00DC2757">
                <w:rPr>
                  <w:rFonts w:ascii="Calibri" w:eastAsia="Times New Roman" w:hAnsi="Calibri" w:cs="Calibri"/>
                  <w:color w:val="000000"/>
                  <w:sz w:val="20"/>
                  <w:szCs w:val="20"/>
                </w:rPr>
                <w:t>8.9E-15</w:t>
              </w:r>
            </w:ins>
          </w:p>
        </w:tc>
        <w:tc>
          <w:tcPr>
            <w:tcW w:w="0" w:type="auto"/>
            <w:tcBorders>
              <w:top w:val="nil"/>
              <w:left w:val="nil"/>
              <w:bottom w:val="nil"/>
              <w:right w:val="nil"/>
            </w:tcBorders>
            <w:shd w:val="clear" w:color="auto" w:fill="auto"/>
            <w:noWrap/>
            <w:vAlign w:val="bottom"/>
            <w:hideMark/>
          </w:tcPr>
          <w:p w14:paraId="1799E336" w14:textId="77777777" w:rsidR="00DC2757" w:rsidRPr="00DC2757" w:rsidRDefault="00DC2757" w:rsidP="00DC2757">
            <w:pPr>
              <w:spacing w:after="0" w:line="240" w:lineRule="auto"/>
              <w:jc w:val="center"/>
              <w:rPr>
                <w:ins w:id="1809" w:author="Commodore, Sarah" w:date="2023-03-22T16:21:00Z"/>
                <w:rFonts w:ascii="Calibri" w:eastAsia="Times New Roman" w:hAnsi="Calibri" w:cs="Calibri"/>
                <w:color w:val="000000"/>
                <w:sz w:val="20"/>
                <w:szCs w:val="20"/>
              </w:rPr>
            </w:pPr>
            <w:ins w:id="1810" w:author="Commodore, Sarah" w:date="2023-03-22T16:21:00Z">
              <w:r w:rsidRPr="00DC2757">
                <w:rPr>
                  <w:rFonts w:ascii="Calibri" w:eastAsia="Times New Roman" w:hAnsi="Calibri" w:cs="Calibri"/>
                  <w:color w:val="000000"/>
                  <w:sz w:val="20"/>
                  <w:szCs w:val="20"/>
                </w:rPr>
                <w:t>6.2E-13</w:t>
              </w:r>
            </w:ins>
          </w:p>
        </w:tc>
        <w:tc>
          <w:tcPr>
            <w:tcW w:w="0" w:type="auto"/>
            <w:tcBorders>
              <w:top w:val="nil"/>
              <w:left w:val="nil"/>
              <w:bottom w:val="nil"/>
              <w:right w:val="nil"/>
            </w:tcBorders>
            <w:shd w:val="clear" w:color="auto" w:fill="auto"/>
            <w:noWrap/>
            <w:vAlign w:val="bottom"/>
            <w:hideMark/>
          </w:tcPr>
          <w:p w14:paraId="05AE514F" w14:textId="77777777" w:rsidR="00DC2757" w:rsidRPr="00DC2757" w:rsidRDefault="00DC2757" w:rsidP="00DC2757">
            <w:pPr>
              <w:spacing w:after="0" w:line="240" w:lineRule="auto"/>
              <w:jc w:val="center"/>
              <w:rPr>
                <w:ins w:id="1811" w:author="Commodore, Sarah" w:date="2023-03-22T16:21:00Z"/>
                <w:rFonts w:ascii="Calibri" w:eastAsia="Times New Roman" w:hAnsi="Calibri" w:cs="Calibri"/>
                <w:color w:val="FF0000"/>
                <w:sz w:val="20"/>
                <w:szCs w:val="20"/>
              </w:rPr>
            </w:pPr>
            <w:ins w:id="1812" w:author="Commodore, Sarah" w:date="2023-03-22T16:21:00Z">
              <w:r w:rsidRPr="00DC2757">
                <w:rPr>
                  <w:rFonts w:ascii="Calibri" w:eastAsia="Times New Roman" w:hAnsi="Calibri" w:cs="Calibri"/>
                  <w:color w:val="FF0000"/>
                  <w:sz w:val="20"/>
                  <w:szCs w:val="20"/>
                </w:rPr>
                <w:t>*</w:t>
              </w:r>
            </w:ins>
          </w:p>
        </w:tc>
      </w:tr>
      <w:tr w:rsidR="00DC2757" w:rsidRPr="00DC2757" w14:paraId="3C68CE7A" w14:textId="77777777" w:rsidTr="00DC2757">
        <w:trPr>
          <w:trHeight w:val="260"/>
          <w:ins w:id="1813" w:author="Commodore, Sarah" w:date="2023-03-22T16:21:00Z"/>
        </w:trPr>
        <w:tc>
          <w:tcPr>
            <w:tcW w:w="0" w:type="auto"/>
            <w:tcBorders>
              <w:top w:val="nil"/>
              <w:left w:val="nil"/>
              <w:bottom w:val="nil"/>
              <w:right w:val="nil"/>
            </w:tcBorders>
            <w:shd w:val="clear" w:color="auto" w:fill="auto"/>
            <w:noWrap/>
            <w:vAlign w:val="bottom"/>
            <w:hideMark/>
          </w:tcPr>
          <w:p w14:paraId="2C302186" w14:textId="77777777" w:rsidR="00DC2757" w:rsidRPr="00DC2757" w:rsidRDefault="00DC2757" w:rsidP="00DC2757">
            <w:pPr>
              <w:spacing w:after="0" w:line="240" w:lineRule="auto"/>
              <w:rPr>
                <w:ins w:id="1814" w:author="Commodore, Sarah" w:date="2023-03-22T16:21:00Z"/>
                <w:rFonts w:ascii="Calibri" w:eastAsia="Times New Roman" w:hAnsi="Calibri" w:cs="Calibri"/>
                <w:color w:val="000000"/>
                <w:sz w:val="20"/>
                <w:szCs w:val="20"/>
              </w:rPr>
            </w:pPr>
            <w:ins w:id="1815" w:author="Commodore, Sarah" w:date="2023-03-22T16:21:00Z">
              <w:r w:rsidRPr="00DC2757">
                <w:rPr>
                  <w:rFonts w:ascii="Calibri" w:eastAsia="Times New Roman" w:hAnsi="Calibri" w:cs="Calibri"/>
                  <w:color w:val="000000"/>
                  <w:sz w:val="20"/>
                  <w:szCs w:val="20"/>
                </w:rPr>
                <w:t>ENSG00000158445.10</w:t>
              </w:r>
            </w:ins>
          </w:p>
        </w:tc>
        <w:tc>
          <w:tcPr>
            <w:tcW w:w="0" w:type="auto"/>
            <w:tcBorders>
              <w:top w:val="nil"/>
              <w:left w:val="nil"/>
              <w:bottom w:val="nil"/>
              <w:right w:val="nil"/>
            </w:tcBorders>
            <w:shd w:val="clear" w:color="auto" w:fill="auto"/>
            <w:noWrap/>
            <w:vAlign w:val="bottom"/>
            <w:hideMark/>
          </w:tcPr>
          <w:p w14:paraId="4D82DF3B" w14:textId="77777777" w:rsidR="00DC2757" w:rsidRPr="00DC2757" w:rsidRDefault="00DC2757" w:rsidP="00DC2757">
            <w:pPr>
              <w:spacing w:after="0" w:line="240" w:lineRule="auto"/>
              <w:rPr>
                <w:ins w:id="1816" w:author="Commodore, Sarah" w:date="2023-03-22T16:21:00Z"/>
                <w:rFonts w:ascii="Calibri" w:eastAsia="Times New Roman" w:hAnsi="Calibri" w:cs="Calibri"/>
                <w:color w:val="000000"/>
                <w:sz w:val="20"/>
                <w:szCs w:val="20"/>
              </w:rPr>
            </w:pPr>
            <w:ins w:id="1817" w:author="Commodore, Sarah" w:date="2023-03-22T16:21:00Z">
              <w:r w:rsidRPr="00DC2757">
                <w:rPr>
                  <w:rFonts w:ascii="Calibri" w:eastAsia="Times New Roman" w:hAnsi="Calibri" w:cs="Calibri"/>
                  <w:color w:val="000000"/>
                  <w:sz w:val="20"/>
                  <w:szCs w:val="20"/>
                </w:rPr>
                <w:t>KCNB1</w:t>
              </w:r>
            </w:ins>
          </w:p>
        </w:tc>
        <w:tc>
          <w:tcPr>
            <w:tcW w:w="0" w:type="auto"/>
            <w:tcBorders>
              <w:top w:val="nil"/>
              <w:left w:val="nil"/>
              <w:bottom w:val="nil"/>
              <w:right w:val="nil"/>
            </w:tcBorders>
            <w:shd w:val="clear" w:color="auto" w:fill="auto"/>
            <w:noWrap/>
            <w:vAlign w:val="bottom"/>
            <w:hideMark/>
          </w:tcPr>
          <w:p w14:paraId="30BAB433" w14:textId="77777777" w:rsidR="00DC2757" w:rsidRPr="00DC2757" w:rsidRDefault="00DC2757" w:rsidP="00DC2757">
            <w:pPr>
              <w:spacing w:after="0" w:line="240" w:lineRule="auto"/>
              <w:jc w:val="center"/>
              <w:rPr>
                <w:ins w:id="1818" w:author="Commodore, Sarah" w:date="2023-03-22T16:21:00Z"/>
                <w:rFonts w:ascii="Calibri" w:eastAsia="Times New Roman" w:hAnsi="Calibri" w:cs="Calibri"/>
                <w:color w:val="000000"/>
                <w:sz w:val="20"/>
                <w:szCs w:val="20"/>
              </w:rPr>
            </w:pPr>
            <w:ins w:id="181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59FD33C" w14:textId="77777777" w:rsidR="00DC2757" w:rsidRPr="00DC2757" w:rsidRDefault="00DC2757" w:rsidP="00DC2757">
            <w:pPr>
              <w:spacing w:after="0" w:line="240" w:lineRule="auto"/>
              <w:jc w:val="center"/>
              <w:rPr>
                <w:ins w:id="1820" w:author="Commodore, Sarah" w:date="2023-03-22T16:21:00Z"/>
                <w:rFonts w:ascii="Calibri" w:eastAsia="Times New Roman" w:hAnsi="Calibri" w:cs="Calibri"/>
                <w:color w:val="000000"/>
                <w:sz w:val="20"/>
                <w:szCs w:val="20"/>
              </w:rPr>
            </w:pPr>
            <w:ins w:id="1821" w:author="Commodore, Sarah" w:date="2023-03-22T16:21:00Z">
              <w:r w:rsidRPr="00DC2757">
                <w:rPr>
                  <w:rFonts w:ascii="Calibri" w:eastAsia="Times New Roman" w:hAnsi="Calibri" w:cs="Calibri"/>
                  <w:color w:val="000000"/>
                  <w:sz w:val="20"/>
                  <w:szCs w:val="20"/>
                </w:rPr>
                <w:t>5.8E-09</w:t>
              </w:r>
            </w:ins>
          </w:p>
        </w:tc>
        <w:tc>
          <w:tcPr>
            <w:tcW w:w="0" w:type="auto"/>
            <w:tcBorders>
              <w:top w:val="nil"/>
              <w:left w:val="nil"/>
              <w:bottom w:val="nil"/>
              <w:right w:val="nil"/>
            </w:tcBorders>
            <w:shd w:val="clear" w:color="auto" w:fill="auto"/>
            <w:noWrap/>
            <w:vAlign w:val="bottom"/>
            <w:hideMark/>
          </w:tcPr>
          <w:p w14:paraId="5F775BF1" w14:textId="77777777" w:rsidR="00DC2757" w:rsidRPr="00DC2757" w:rsidRDefault="00DC2757" w:rsidP="00DC2757">
            <w:pPr>
              <w:spacing w:after="0" w:line="240" w:lineRule="auto"/>
              <w:jc w:val="center"/>
              <w:rPr>
                <w:ins w:id="1822" w:author="Commodore, Sarah" w:date="2023-03-22T16:21:00Z"/>
                <w:rFonts w:ascii="Calibri" w:eastAsia="Times New Roman" w:hAnsi="Calibri" w:cs="Calibri"/>
                <w:color w:val="000000"/>
                <w:sz w:val="20"/>
                <w:szCs w:val="20"/>
              </w:rPr>
            </w:pPr>
            <w:ins w:id="1823" w:author="Commodore, Sarah" w:date="2023-03-22T16:21:00Z">
              <w:r w:rsidRPr="00DC2757">
                <w:rPr>
                  <w:rFonts w:ascii="Calibri" w:eastAsia="Times New Roman" w:hAnsi="Calibri" w:cs="Calibri"/>
                  <w:color w:val="000000"/>
                  <w:sz w:val="20"/>
                  <w:szCs w:val="20"/>
                </w:rPr>
                <w:t>8.7E-08</w:t>
              </w:r>
            </w:ins>
          </w:p>
        </w:tc>
        <w:tc>
          <w:tcPr>
            <w:tcW w:w="0" w:type="auto"/>
            <w:tcBorders>
              <w:top w:val="nil"/>
              <w:left w:val="nil"/>
              <w:bottom w:val="nil"/>
              <w:right w:val="nil"/>
            </w:tcBorders>
            <w:shd w:val="clear" w:color="auto" w:fill="auto"/>
            <w:noWrap/>
            <w:vAlign w:val="bottom"/>
            <w:hideMark/>
          </w:tcPr>
          <w:p w14:paraId="010F20C5" w14:textId="77777777" w:rsidR="00DC2757" w:rsidRPr="00DC2757" w:rsidRDefault="00DC2757" w:rsidP="00DC2757">
            <w:pPr>
              <w:spacing w:after="0" w:line="240" w:lineRule="auto"/>
              <w:jc w:val="center"/>
              <w:rPr>
                <w:ins w:id="1824" w:author="Commodore, Sarah" w:date="2023-03-22T16:21:00Z"/>
                <w:rFonts w:ascii="Calibri" w:eastAsia="Times New Roman" w:hAnsi="Calibri" w:cs="Calibri"/>
                <w:color w:val="FF0000"/>
                <w:sz w:val="20"/>
                <w:szCs w:val="20"/>
              </w:rPr>
            </w:pPr>
            <w:ins w:id="1825" w:author="Commodore, Sarah" w:date="2023-03-22T16:21:00Z">
              <w:r w:rsidRPr="00DC2757">
                <w:rPr>
                  <w:rFonts w:ascii="Calibri" w:eastAsia="Times New Roman" w:hAnsi="Calibri" w:cs="Calibri"/>
                  <w:color w:val="FF0000"/>
                  <w:sz w:val="20"/>
                  <w:szCs w:val="20"/>
                </w:rPr>
                <w:t>*</w:t>
              </w:r>
            </w:ins>
          </w:p>
        </w:tc>
      </w:tr>
      <w:tr w:rsidR="00DC2757" w:rsidRPr="00DC2757" w14:paraId="5F801ED6" w14:textId="77777777" w:rsidTr="00DC2757">
        <w:trPr>
          <w:trHeight w:val="260"/>
          <w:ins w:id="1826" w:author="Commodore, Sarah" w:date="2023-03-22T16:21:00Z"/>
        </w:trPr>
        <w:tc>
          <w:tcPr>
            <w:tcW w:w="0" w:type="auto"/>
            <w:tcBorders>
              <w:top w:val="nil"/>
              <w:left w:val="nil"/>
              <w:bottom w:val="nil"/>
              <w:right w:val="nil"/>
            </w:tcBorders>
            <w:shd w:val="clear" w:color="auto" w:fill="auto"/>
            <w:noWrap/>
            <w:vAlign w:val="bottom"/>
            <w:hideMark/>
          </w:tcPr>
          <w:p w14:paraId="1BC5FEE8" w14:textId="77777777" w:rsidR="00DC2757" w:rsidRPr="00DC2757" w:rsidRDefault="00DC2757" w:rsidP="00DC2757">
            <w:pPr>
              <w:spacing w:after="0" w:line="240" w:lineRule="auto"/>
              <w:rPr>
                <w:ins w:id="1827" w:author="Commodore, Sarah" w:date="2023-03-22T16:21:00Z"/>
                <w:rFonts w:ascii="Calibri" w:eastAsia="Times New Roman" w:hAnsi="Calibri" w:cs="Calibri"/>
                <w:color w:val="000000"/>
                <w:sz w:val="20"/>
                <w:szCs w:val="20"/>
              </w:rPr>
            </w:pPr>
            <w:ins w:id="1828" w:author="Commodore, Sarah" w:date="2023-03-22T16:21:00Z">
              <w:r w:rsidRPr="00DC2757">
                <w:rPr>
                  <w:rFonts w:ascii="Calibri" w:eastAsia="Times New Roman" w:hAnsi="Calibri" w:cs="Calibri"/>
                  <w:color w:val="000000"/>
                  <w:sz w:val="20"/>
                  <w:szCs w:val="20"/>
                </w:rPr>
                <w:t>ENSG00000181378.14</w:t>
              </w:r>
            </w:ins>
          </w:p>
        </w:tc>
        <w:tc>
          <w:tcPr>
            <w:tcW w:w="0" w:type="auto"/>
            <w:tcBorders>
              <w:top w:val="nil"/>
              <w:left w:val="nil"/>
              <w:bottom w:val="nil"/>
              <w:right w:val="nil"/>
            </w:tcBorders>
            <w:shd w:val="clear" w:color="auto" w:fill="auto"/>
            <w:noWrap/>
            <w:vAlign w:val="bottom"/>
            <w:hideMark/>
          </w:tcPr>
          <w:p w14:paraId="15D0CE65" w14:textId="77777777" w:rsidR="00DC2757" w:rsidRPr="00DC2757" w:rsidRDefault="00DC2757" w:rsidP="00DC2757">
            <w:pPr>
              <w:spacing w:after="0" w:line="240" w:lineRule="auto"/>
              <w:rPr>
                <w:ins w:id="1829" w:author="Commodore, Sarah" w:date="2023-03-22T16:21:00Z"/>
                <w:rFonts w:ascii="Calibri" w:eastAsia="Times New Roman" w:hAnsi="Calibri" w:cs="Calibri"/>
                <w:color w:val="000000"/>
                <w:sz w:val="20"/>
                <w:szCs w:val="20"/>
              </w:rPr>
            </w:pPr>
            <w:ins w:id="1830" w:author="Commodore, Sarah" w:date="2023-03-22T16:21:00Z">
              <w:r w:rsidRPr="00DC2757">
                <w:rPr>
                  <w:rFonts w:ascii="Calibri" w:eastAsia="Times New Roman" w:hAnsi="Calibri" w:cs="Calibri"/>
                  <w:color w:val="000000"/>
                  <w:sz w:val="20"/>
                  <w:szCs w:val="20"/>
                </w:rPr>
                <w:t>CFAP65</w:t>
              </w:r>
            </w:ins>
          </w:p>
        </w:tc>
        <w:tc>
          <w:tcPr>
            <w:tcW w:w="0" w:type="auto"/>
            <w:tcBorders>
              <w:top w:val="nil"/>
              <w:left w:val="nil"/>
              <w:bottom w:val="nil"/>
              <w:right w:val="nil"/>
            </w:tcBorders>
            <w:shd w:val="clear" w:color="auto" w:fill="auto"/>
            <w:noWrap/>
            <w:vAlign w:val="bottom"/>
            <w:hideMark/>
          </w:tcPr>
          <w:p w14:paraId="068AB071" w14:textId="77777777" w:rsidR="00DC2757" w:rsidRPr="00DC2757" w:rsidRDefault="00DC2757" w:rsidP="00DC2757">
            <w:pPr>
              <w:spacing w:after="0" w:line="240" w:lineRule="auto"/>
              <w:jc w:val="center"/>
              <w:rPr>
                <w:ins w:id="1831" w:author="Commodore, Sarah" w:date="2023-03-22T16:21:00Z"/>
                <w:rFonts w:ascii="Calibri" w:eastAsia="Times New Roman" w:hAnsi="Calibri" w:cs="Calibri"/>
                <w:color w:val="000000"/>
                <w:sz w:val="20"/>
                <w:szCs w:val="20"/>
              </w:rPr>
            </w:pPr>
            <w:ins w:id="183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9F97ED" w14:textId="77777777" w:rsidR="00DC2757" w:rsidRPr="00DC2757" w:rsidRDefault="00DC2757" w:rsidP="00DC2757">
            <w:pPr>
              <w:spacing w:after="0" w:line="240" w:lineRule="auto"/>
              <w:jc w:val="center"/>
              <w:rPr>
                <w:ins w:id="1833" w:author="Commodore, Sarah" w:date="2023-03-22T16:21:00Z"/>
                <w:rFonts w:ascii="Calibri" w:eastAsia="Times New Roman" w:hAnsi="Calibri" w:cs="Calibri"/>
                <w:color w:val="000000"/>
                <w:sz w:val="20"/>
                <w:szCs w:val="20"/>
              </w:rPr>
            </w:pPr>
            <w:ins w:id="1834"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32940D68" w14:textId="77777777" w:rsidR="00DC2757" w:rsidRPr="00DC2757" w:rsidRDefault="00DC2757" w:rsidP="00DC2757">
            <w:pPr>
              <w:spacing w:after="0" w:line="240" w:lineRule="auto"/>
              <w:jc w:val="center"/>
              <w:rPr>
                <w:ins w:id="1835" w:author="Commodore, Sarah" w:date="2023-03-22T16:21:00Z"/>
                <w:rFonts w:ascii="Calibri" w:eastAsia="Times New Roman" w:hAnsi="Calibri" w:cs="Calibri"/>
                <w:color w:val="000000"/>
                <w:sz w:val="20"/>
                <w:szCs w:val="20"/>
              </w:rPr>
            </w:pPr>
            <w:ins w:id="1836"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74D30BFF" w14:textId="77777777" w:rsidR="00DC2757" w:rsidRPr="00DC2757" w:rsidRDefault="00DC2757" w:rsidP="00DC2757">
            <w:pPr>
              <w:spacing w:after="0" w:line="240" w:lineRule="auto"/>
              <w:jc w:val="center"/>
              <w:rPr>
                <w:ins w:id="1837" w:author="Commodore, Sarah" w:date="2023-03-22T16:21:00Z"/>
                <w:rFonts w:ascii="Calibri" w:eastAsia="Times New Roman" w:hAnsi="Calibri" w:cs="Calibri"/>
                <w:color w:val="FF0000"/>
                <w:sz w:val="20"/>
                <w:szCs w:val="20"/>
              </w:rPr>
            </w:pPr>
            <w:ins w:id="1838" w:author="Commodore, Sarah" w:date="2023-03-22T16:21:00Z">
              <w:r w:rsidRPr="00DC2757">
                <w:rPr>
                  <w:rFonts w:ascii="Calibri" w:eastAsia="Times New Roman" w:hAnsi="Calibri" w:cs="Calibri"/>
                  <w:color w:val="FF0000"/>
                  <w:sz w:val="20"/>
                  <w:szCs w:val="20"/>
                </w:rPr>
                <w:t>*</w:t>
              </w:r>
            </w:ins>
          </w:p>
        </w:tc>
      </w:tr>
      <w:tr w:rsidR="00DC2757" w:rsidRPr="00DC2757" w14:paraId="16C591A7" w14:textId="77777777" w:rsidTr="00DC2757">
        <w:trPr>
          <w:trHeight w:val="260"/>
          <w:ins w:id="1839" w:author="Commodore, Sarah" w:date="2023-03-22T16:21:00Z"/>
        </w:trPr>
        <w:tc>
          <w:tcPr>
            <w:tcW w:w="0" w:type="auto"/>
            <w:tcBorders>
              <w:top w:val="nil"/>
              <w:left w:val="nil"/>
              <w:bottom w:val="nil"/>
              <w:right w:val="nil"/>
            </w:tcBorders>
            <w:shd w:val="clear" w:color="auto" w:fill="auto"/>
            <w:noWrap/>
            <w:vAlign w:val="bottom"/>
            <w:hideMark/>
          </w:tcPr>
          <w:p w14:paraId="512BD27B" w14:textId="77777777" w:rsidR="00DC2757" w:rsidRPr="00DC2757" w:rsidRDefault="00DC2757" w:rsidP="00DC2757">
            <w:pPr>
              <w:spacing w:after="0" w:line="240" w:lineRule="auto"/>
              <w:rPr>
                <w:ins w:id="1840" w:author="Commodore, Sarah" w:date="2023-03-22T16:21:00Z"/>
                <w:rFonts w:ascii="Calibri" w:eastAsia="Times New Roman" w:hAnsi="Calibri" w:cs="Calibri"/>
                <w:color w:val="000000"/>
                <w:sz w:val="20"/>
                <w:szCs w:val="20"/>
              </w:rPr>
            </w:pPr>
            <w:ins w:id="1841" w:author="Commodore, Sarah" w:date="2023-03-22T16:21:00Z">
              <w:r w:rsidRPr="00DC2757">
                <w:rPr>
                  <w:rFonts w:ascii="Calibri" w:eastAsia="Times New Roman" w:hAnsi="Calibri" w:cs="Calibri"/>
                  <w:color w:val="000000"/>
                  <w:sz w:val="20"/>
                  <w:szCs w:val="20"/>
                </w:rPr>
                <w:t>ENSG00000263450.1</w:t>
              </w:r>
            </w:ins>
          </w:p>
        </w:tc>
        <w:tc>
          <w:tcPr>
            <w:tcW w:w="0" w:type="auto"/>
            <w:tcBorders>
              <w:top w:val="nil"/>
              <w:left w:val="nil"/>
              <w:bottom w:val="nil"/>
              <w:right w:val="nil"/>
            </w:tcBorders>
            <w:shd w:val="clear" w:color="auto" w:fill="auto"/>
            <w:noWrap/>
            <w:vAlign w:val="bottom"/>
            <w:hideMark/>
          </w:tcPr>
          <w:p w14:paraId="19369140" w14:textId="77777777" w:rsidR="00DC2757" w:rsidRPr="00DC2757" w:rsidRDefault="00DC2757" w:rsidP="00DC2757">
            <w:pPr>
              <w:spacing w:after="0" w:line="240" w:lineRule="auto"/>
              <w:rPr>
                <w:ins w:id="1842" w:author="Commodore, Sarah" w:date="2023-03-22T16:21:00Z"/>
                <w:rFonts w:ascii="Calibri" w:eastAsia="Times New Roman" w:hAnsi="Calibri" w:cs="Calibri"/>
                <w:color w:val="000000"/>
                <w:sz w:val="20"/>
                <w:szCs w:val="20"/>
              </w:rPr>
            </w:pPr>
            <w:ins w:id="1843" w:author="Commodore, Sarah" w:date="2023-03-22T16:21:00Z">
              <w:r w:rsidRPr="00DC2757">
                <w:rPr>
                  <w:rFonts w:ascii="Calibri" w:eastAsia="Times New Roman" w:hAnsi="Calibri" w:cs="Calibri"/>
                  <w:color w:val="000000"/>
                  <w:sz w:val="20"/>
                  <w:szCs w:val="20"/>
                </w:rPr>
                <w:t>AC090371.1</w:t>
              </w:r>
            </w:ins>
          </w:p>
        </w:tc>
        <w:tc>
          <w:tcPr>
            <w:tcW w:w="0" w:type="auto"/>
            <w:tcBorders>
              <w:top w:val="nil"/>
              <w:left w:val="nil"/>
              <w:bottom w:val="nil"/>
              <w:right w:val="nil"/>
            </w:tcBorders>
            <w:shd w:val="clear" w:color="auto" w:fill="auto"/>
            <w:noWrap/>
            <w:vAlign w:val="bottom"/>
            <w:hideMark/>
          </w:tcPr>
          <w:p w14:paraId="5D6F128C" w14:textId="77777777" w:rsidR="00DC2757" w:rsidRPr="00DC2757" w:rsidRDefault="00DC2757" w:rsidP="00DC2757">
            <w:pPr>
              <w:spacing w:after="0" w:line="240" w:lineRule="auto"/>
              <w:jc w:val="center"/>
              <w:rPr>
                <w:ins w:id="1844" w:author="Commodore, Sarah" w:date="2023-03-22T16:21:00Z"/>
                <w:rFonts w:ascii="Calibri" w:eastAsia="Times New Roman" w:hAnsi="Calibri" w:cs="Calibri"/>
                <w:color w:val="000000"/>
                <w:sz w:val="20"/>
                <w:szCs w:val="20"/>
              </w:rPr>
            </w:pPr>
            <w:ins w:id="184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277DF2" w14:textId="77777777" w:rsidR="00DC2757" w:rsidRPr="00DC2757" w:rsidRDefault="00DC2757" w:rsidP="00DC2757">
            <w:pPr>
              <w:spacing w:after="0" w:line="240" w:lineRule="auto"/>
              <w:jc w:val="center"/>
              <w:rPr>
                <w:ins w:id="1846" w:author="Commodore, Sarah" w:date="2023-03-22T16:21:00Z"/>
                <w:rFonts w:ascii="Calibri" w:eastAsia="Times New Roman" w:hAnsi="Calibri" w:cs="Calibri"/>
                <w:color w:val="000000"/>
                <w:sz w:val="20"/>
                <w:szCs w:val="20"/>
              </w:rPr>
            </w:pPr>
            <w:ins w:id="1847" w:author="Commodore, Sarah" w:date="2023-03-22T16:21:00Z">
              <w:r w:rsidRPr="00DC2757">
                <w:rPr>
                  <w:rFonts w:ascii="Calibri" w:eastAsia="Times New Roman" w:hAnsi="Calibri" w:cs="Calibri"/>
                  <w:color w:val="000000"/>
                  <w:sz w:val="20"/>
                  <w:szCs w:val="20"/>
                </w:rPr>
                <w:t>5.3E-08</w:t>
              </w:r>
            </w:ins>
          </w:p>
        </w:tc>
        <w:tc>
          <w:tcPr>
            <w:tcW w:w="0" w:type="auto"/>
            <w:tcBorders>
              <w:top w:val="nil"/>
              <w:left w:val="nil"/>
              <w:bottom w:val="nil"/>
              <w:right w:val="nil"/>
            </w:tcBorders>
            <w:shd w:val="clear" w:color="auto" w:fill="auto"/>
            <w:noWrap/>
            <w:vAlign w:val="bottom"/>
            <w:hideMark/>
          </w:tcPr>
          <w:p w14:paraId="4B1774C5" w14:textId="77777777" w:rsidR="00DC2757" w:rsidRPr="00DC2757" w:rsidRDefault="00DC2757" w:rsidP="00DC2757">
            <w:pPr>
              <w:spacing w:after="0" w:line="240" w:lineRule="auto"/>
              <w:jc w:val="center"/>
              <w:rPr>
                <w:ins w:id="1848" w:author="Commodore, Sarah" w:date="2023-03-22T16:21:00Z"/>
                <w:rFonts w:ascii="Calibri" w:eastAsia="Times New Roman" w:hAnsi="Calibri" w:cs="Calibri"/>
                <w:color w:val="000000"/>
                <w:sz w:val="20"/>
                <w:szCs w:val="20"/>
              </w:rPr>
            </w:pPr>
            <w:ins w:id="1849" w:author="Commodore, Sarah" w:date="2023-03-22T16:21:00Z">
              <w:r w:rsidRPr="00DC2757">
                <w:rPr>
                  <w:rFonts w:ascii="Calibri" w:eastAsia="Times New Roman" w:hAnsi="Calibri" w:cs="Calibri"/>
                  <w:color w:val="000000"/>
                  <w:sz w:val="20"/>
                  <w:szCs w:val="20"/>
                </w:rPr>
                <w:t>6.2E-07</w:t>
              </w:r>
            </w:ins>
          </w:p>
        </w:tc>
        <w:tc>
          <w:tcPr>
            <w:tcW w:w="0" w:type="auto"/>
            <w:tcBorders>
              <w:top w:val="nil"/>
              <w:left w:val="nil"/>
              <w:bottom w:val="nil"/>
              <w:right w:val="nil"/>
            </w:tcBorders>
            <w:shd w:val="clear" w:color="auto" w:fill="auto"/>
            <w:noWrap/>
            <w:vAlign w:val="bottom"/>
            <w:hideMark/>
          </w:tcPr>
          <w:p w14:paraId="5DE78AD2" w14:textId="77777777" w:rsidR="00DC2757" w:rsidRPr="00DC2757" w:rsidRDefault="00DC2757" w:rsidP="00DC2757">
            <w:pPr>
              <w:spacing w:after="0" w:line="240" w:lineRule="auto"/>
              <w:jc w:val="center"/>
              <w:rPr>
                <w:ins w:id="1850" w:author="Commodore, Sarah" w:date="2023-03-22T16:21:00Z"/>
                <w:rFonts w:ascii="Calibri" w:eastAsia="Times New Roman" w:hAnsi="Calibri" w:cs="Calibri"/>
                <w:color w:val="FF0000"/>
                <w:sz w:val="20"/>
                <w:szCs w:val="20"/>
              </w:rPr>
            </w:pPr>
            <w:ins w:id="1851" w:author="Commodore, Sarah" w:date="2023-03-22T16:21:00Z">
              <w:r w:rsidRPr="00DC2757">
                <w:rPr>
                  <w:rFonts w:ascii="Calibri" w:eastAsia="Times New Roman" w:hAnsi="Calibri" w:cs="Calibri"/>
                  <w:color w:val="FF0000"/>
                  <w:sz w:val="20"/>
                  <w:szCs w:val="20"/>
                </w:rPr>
                <w:t>*</w:t>
              </w:r>
            </w:ins>
          </w:p>
        </w:tc>
      </w:tr>
      <w:tr w:rsidR="00DC2757" w:rsidRPr="00DC2757" w14:paraId="0D31A739" w14:textId="77777777" w:rsidTr="00DC2757">
        <w:trPr>
          <w:trHeight w:val="260"/>
          <w:ins w:id="1852" w:author="Commodore, Sarah" w:date="2023-03-22T16:21:00Z"/>
        </w:trPr>
        <w:tc>
          <w:tcPr>
            <w:tcW w:w="0" w:type="auto"/>
            <w:tcBorders>
              <w:top w:val="nil"/>
              <w:left w:val="nil"/>
              <w:bottom w:val="nil"/>
              <w:right w:val="nil"/>
            </w:tcBorders>
            <w:shd w:val="clear" w:color="auto" w:fill="auto"/>
            <w:noWrap/>
            <w:vAlign w:val="bottom"/>
            <w:hideMark/>
          </w:tcPr>
          <w:p w14:paraId="347174B5" w14:textId="77777777" w:rsidR="00DC2757" w:rsidRPr="00DC2757" w:rsidRDefault="00DC2757" w:rsidP="00DC2757">
            <w:pPr>
              <w:spacing w:after="0" w:line="240" w:lineRule="auto"/>
              <w:rPr>
                <w:ins w:id="1853" w:author="Commodore, Sarah" w:date="2023-03-22T16:21:00Z"/>
                <w:rFonts w:ascii="Calibri" w:eastAsia="Times New Roman" w:hAnsi="Calibri" w:cs="Calibri"/>
                <w:color w:val="000000"/>
                <w:sz w:val="20"/>
                <w:szCs w:val="20"/>
              </w:rPr>
            </w:pPr>
            <w:ins w:id="1854" w:author="Commodore, Sarah" w:date="2023-03-22T16:21:00Z">
              <w:r w:rsidRPr="00DC2757">
                <w:rPr>
                  <w:rFonts w:ascii="Calibri" w:eastAsia="Times New Roman" w:hAnsi="Calibri" w:cs="Calibri"/>
                  <w:color w:val="000000"/>
                  <w:sz w:val="20"/>
                  <w:szCs w:val="20"/>
                </w:rPr>
                <w:lastRenderedPageBreak/>
                <w:t>ENSG00000222046.2</w:t>
              </w:r>
            </w:ins>
          </w:p>
        </w:tc>
        <w:tc>
          <w:tcPr>
            <w:tcW w:w="0" w:type="auto"/>
            <w:tcBorders>
              <w:top w:val="nil"/>
              <w:left w:val="nil"/>
              <w:bottom w:val="nil"/>
              <w:right w:val="nil"/>
            </w:tcBorders>
            <w:shd w:val="clear" w:color="auto" w:fill="auto"/>
            <w:noWrap/>
            <w:vAlign w:val="bottom"/>
            <w:hideMark/>
          </w:tcPr>
          <w:p w14:paraId="7F9710B4" w14:textId="77777777" w:rsidR="00DC2757" w:rsidRPr="00DC2757" w:rsidRDefault="00DC2757" w:rsidP="00DC2757">
            <w:pPr>
              <w:spacing w:after="0" w:line="240" w:lineRule="auto"/>
              <w:rPr>
                <w:ins w:id="1855" w:author="Commodore, Sarah" w:date="2023-03-22T16:21:00Z"/>
                <w:rFonts w:ascii="Calibri" w:eastAsia="Times New Roman" w:hAnsi="Calibri" w:cs="Calibri"/>
                <w:color w:val="000000"/>
                <w:sz w:val="20"/>
                <w:szCs w:val="20"/>
              </w:rPr>
            </w:pPr>
            <w:ins w:id="1856" w:author="Commodore, Sarah" w:date="2023-03-22T16:21:00Z">
              <w:r w:rsidRPr="00DC2757">
                <w:rPr>
                  <w:rFonts w:ascii="Calibri" w:eastAsia="Times New Roman" w:hAnsi="Calibri" w:cs="Calibri"/>
                  <w:color w:val="000000"/>
                  <w:sz w:val="20"/>
                  <w:szCs w:val="20"/>
                </w:rPr>
                <w:t>DCDC2B</w:t>
              </w:r>
            </w:ins>
          </w:p>
        </w:tc>
        <w:tc>
          <w:tcPr>
            <w:tcW w:w="0" w:type="auto"/>
            <w:tcBorders>
              <w:top w:val="nil"/>
              <w:left w:val="nil"/>
              <w:bottom w:val="nil"/>
              <w:right w:val="nil"/>
            </w:tcBorders>
            <w:shd w:val="clear" w:color="auto" w:fill="auto"/>
            <w:noWrap/>
            <w:vAlign w:val="bottom"/>
            <w:hideMark/>
          </w:tcPr>
          <w:p w14:paraId="6168B822" w14:textId="77777777" w:rsidR="00DC2757" w:rsidRPr="00DC2757" w:rsidRDefault="00DC2757" w:rsidP="00DC2757">
            <w:pPr>
              <w:spacing w:after="0" w:line="240" w:lineRule="auto"/>
              <w:jc w:val="center"/>
              <w:rPr>
                <w:ins w:id="1857" w:author="Commodore, Sarah" w:date="2023-03-22T16:21:00Z"/>
                <w:rFonts w:ascii="Calibri" w:eastAsia="Times New Roman" w:hAnsi="Calibri" w:cs="Calibri"/>
                <w:color w:val="000000"/>
                <w:sz w:val="20"/>
                <w:szCs w:val="20"/>
              </w:rPr>
            </w:pPr>
            <w:ins w:id="185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96CDC2D" w14:textId="77777777" w:rsidR="00DC2757" w:rsidRPr="00DC2757" w:rsidRDefault="00DC2757" w:rsidP="00DC2757">
            <w:pPr>
              <w:spacing w:after="0" w:line="240" w:lineRule="auto"/>
              <w:jc w:val="center"/>
              <w:rPr>
                <w:ins w:id="1859" w:author="Commodore, Sarah" w:date="2023-03-22T16:21:00Z"/>
                <w:rFonts w:ascii="Calibri" w:eastAsia="Times New Roman" w:hAnsi="Calibri" w:cs="Calibri"/>
                <w:color w:val="000000"/>
                <w:sz w:val="20"/>
                <w:szCs w:val="20"/>
              </w:rPr>
            </w:pPr>
            <w:ins w:id="1860"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30476C70" w14:textId="77777777" w:rsidR="00DC2757" w:rsidRPr="00DC2757" w:rsidRDefault="00DC2757" w:rsidP="00DC2757">
            <w:pPr>
              <w:spacing w:after="0" w:line="240" w:lineRule="auto"/>
              <w:jc w:val="center"/>
              <w:rPr>
                <w:ins w:id="1861" w:author="Commodore, Sarah" w:date="2023-03-22T16:21:00Z"/>
                <w:rFonts w:ascii="Calibri" w:eastAsia="Times New Roman" w:hAnsi="Calibri" w:cs="Calibri"/>
                <w:color w:val="000000"/>
                <w:sz w:val="20"/>
                <w:szCs w:val="20"/>
              </w:rPr>
            </w:pPr>
            <w:ins w:id="1862" w:author="Commodore, Sarah" w:date="2023-03-22T16:21:00Z">
              <w:r w:rsidRPr="00DC2757">
                <w:rPr>
                  <w:rFonts w:ascii="Calibri" w:eastAsia="Times New Roman" w:hAnsi="Calibri" w:cs="Calibri"/>
                  <w:color w:val="000000"/>
                  <w:sz w:val="20"/>
                  <w:szCs w:val="20"/>
                </w:rPr>
                <w:t>2.9E-11</w:t>
              </w:r>
            </w:ins>
          </w:p>
        </w:tc>
        <w:tc>
          <w:tcPr>
            <w:tcW w:w="0" w:type="auto"/>
            <w:tcBorders>
              <w:top w:val="nil"/>
              <w:left w:val="nil"/>
              <w:bottom w:val="nil"/>
              <w:right w:val="nil"/>
            </w:tcBorders>
            <w:shd w:val="clear" w:color="auto" w:fill="auto"/>
            <w:noWrap/>
            <w:vAlign w:val="bottom"/>
            <w:hideMark/>
          </w:tcPr>
          <w:p w14:paraId="3F17C01B" w14:textId="77777777" w:rsidR="00DC2757" w:rsidRPr="00DC2757" w:rsidRDefault="00DC2757" w:rsidP="00DC2757">
            <w:pPr>
              <w:spacing w:after="0" w:line="240" w:lineRule="auto"/>
              <w:jc w:val="center"/>
              <w:rPr>
                <w:ins w:id="1863" w:author="Commodore, Sarah" w:date="2023-03-22T16:21:00Z"/>
                <w:rFonts w:ascii="Calibri" w:eastAsia="Times New Roman" w:hAnsi="Calibri" w:cs="Calibri"/>
                <w:color w:val="FF0000"/>
                <w:sz w:val="20"/>
                <w:szCs w:val="20"/>
              </w:rPr>
            </w:pPr>
            <w:ins w:id="1864" w:author="Commodore, Sarah" w:date="2023-03-22T16:21:00Z">
              <w:r w:rsidRPr="00DC2757">
                <w:rPr>
                  <w:rFonts w:ascii="Calibri" w:eastAsia="Times New Roman" w:hAnsi="Calibri" w:cs="Calibri"/>
                  <w:color w:val="FF0000"/>
                  <w:sz w:val="20"/>
                  <w:szCs w:val="20"/>
                </w:rPr>
                <w:t>*</w:t>
              </w:r>
            </w:ins>
          </w:p>
        </w:tc>
      </w:tr>
      <w:tr w:rsidR="00DC2757" w:rsidRPr="00DC2757" w14:paraId="526A4469" w14:textId="77777777" w:rsidTr="00DC2757">
        <w:trPr>
          <w:trHeight w:val="260"/>
          <w:ins w:id="1865" w:author="Commodore, Sarah" w:date="2023-03-22T16:21:00Z"/>
        </w:trPr>
        <w:tc>
          <w:tcPr>
            <w:tcW w:w="0" w:type="auto"/>
            <w:tcBorders>
              <w:top w:val="nil"/>
              <w:left w:val="nil"/>
              <w:bottom w:val="nil"/>
              <w:right w:val="nil"/>
            </w:tcBorders>
            <w:shd w:val="clear" w:color="auto" w:fill="auto"/>
            <w:noWrap/>
            <w:vAlign w:val="bottom"/>
            <w:hideMark/>
          </w:tcPr>
          <w:p w14:paraId="44E90043" w14:textId="77777777" w:rsidR="00DC2757" w:rsidRPr="00DC2757" w:rsidRDefault="00DC2757" w:rsidP="00DC2757">
            <w:pPr>
              <w:spacing w:after="0" w:line="240" w:lineRule="auto"/>
              <w:rPr>
                <w:ins w:id="1866" w:author="Commodore, Sarah" w:date="2023-03-22T16:21:00Z"/>
                <w:rFonts w:ascii="Calibri" w:eastAsia="Times New Roman" w:hAnsi="Calibri" w:cs="Calibri"/>
                <w:color w:val="000000"/>
                <w:sz w:val="20"/>
                <w:szCs w:val="20"/>
              </w:rPr>
            </w:pPr>
            <w:ins w:id="1867" w:author="Commodore, Sarah" w:date="2023-03-22T16:21:00Z">
              <w:r w:rsidRPr="00DC2757">
                <w:rPr>
                  <w:rFonts w:ascii="Calibri" w:eastAsia="Times New Roman" w:hAnsi="Calibri" w:cs="Calibri"/>
                  <w:color w:val="000000"/>
                  <w:sz w:val="20"/>
                  <w:szCs w:val="20"/>
                </w:rPr>
                <w:t>ENSG00000224049.1</w:t>
              </w:r>
            </w:ins>
          </w:p>
        </w:tc>
        <w:tc>
          <w:tcPr>
            <w:tcW w:w="0" w:type="auto"/>
            <w:tcBorders>
              <w:top w:val="nil"/>
              <w:left w:val="nil"/>
              <w:bottom w:val="nil"/>
              <w:right w:val="nil"/>
            </w:tcBorders>
            <w:shd w:val="clear" w:color="auto" w:fill="auto"/>
            <w:noWrap/>
            <w:vAlign w:val="bottom"/>
            <w:hideMark/>
          </w:tcPr>
          <w:p w14:paraId="39BBD9EA" w14:textId="77777777" w:rsidR="00DC2757" w:rsidRPr="00DC2757" w:rsidRDefault="00DC2757" w:rsidP="00DC2757">
            <w:pPr>
              <w:spacing w:after="0" w:line="240" w:lineRule="auto"/>
              <w:rPr>
                <w:ins w:id="1868" w:author="Commodore, Sarah" w:date="2023-03-22T16:21:00Z"/>
                <w:rFonts w:ascii="Calibri" w:eastAsia="Times New Roman" w:hAnsi="Calibri" w:cs="Calibri"/>
                <w:color w:val="000000"/>
                <w:sz w:val="20"/>
                <w:szCs w:val="20"/>
              </w:rPr>
            </w:pPr>
            <w:ins w:id="1869" w:author="Commodore, Sarah" w:date="2023-03-22T16:21:00Z">
              <w:r w:rsidRPr="00DC2757">
                <w:rPr>
                  <w:rFonts w:ascii="Calibri" w:eastAsia="Times New Roman" w:hAnsi="Calibri" w:cs="Calibri"/>
                  <w:color w:val="000000"/>
                  <w:sz w:val="20"/>
                  <w:szCs w:val="20"/>
                </w:rPr>
                <w:t>AC108681.1</w:t>
              </w:r>
            </w:ins>
          </w:p>
        </w:tc>
        <w:tc>
          <w:tcPr>
            <w:tcW w:w="0" w:type="auto"/>
            <w:tcBorders>
              <w:top w:val="nil"/>
              <w:left w:val="nil"/>
              <w:bottom w:val="nil"/>
              <w:right w:val="nil"/>
            </w:tcBorders>
            <w:shd w:val="clear" w:color="auto" w:fill="auto"/>
            <w:noWrap/>
            <w:vAlign w:val="bottom"/>
            <w:hideMark/>
          </w:tcPr>
          <w:p w14:paraId="76A3BC19" w14:textId="77777777" w:rsidR="00DC2757" w:rsidRPr="00DC2757" w:rsidRDefault="00DC2757" w:rsidP="00DC2757">
            <w:pPr>
              <w:spacing w:after="0" w:line="240" w:lineRule="auto"/>
              <w:jc w:val="center"/>
              <w:rPr>
                <w:ins w:id="1870" w:author="Commodore, Sarah" w:date="2023-03-22T16:21:00Z"/>
                <w:rFonts w:ascii="Calibri" w:eastAsia="Times New Roman" w:hAnsi="Calibri" w:cs="Calibri"/>
                <w:color w:val="000000"/>
                <w:sz w:val="20"/>
                <w:szCs w:val="20"/>
              </w:rPr>
            </w:pPr>
            <w:ins w:id="187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273FFF9" w14:textId="77777777" w:rsidR="00DC2757" w:rsidRPr="00DC2757" w:rsidRDefault="00DC2757" w:rsidP="00DC2757">
            <w:pPr>
              <w:spacing w:after="0" w:line="240" w:lineRule="auto"/>
              <w:jc w:val="center"/>
              <w:rPr>
                <w:ins w:id="1872" w:author="Commodore, Sarah" w:date="2023-03-22T16:21:00Z"/>
                <w:rFonts w:ascii="Calibri" w:eastAsia="Times New Roman" w:hAnsi="Calibri" w:cs="Calibri"/>
                <w:color w:val="000000"/>
                <w:sz w:val="20"/>
                <w:szCs w:val="20"/>
              </w:rPr>
            </w:pPr>
            <w:ins w:id="1873"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372FB4B8" w14:textId="77777777" w:rsidR="00DC2757" w:rsidRPr="00DC2757" w:rsidRDefault="00DC2757" w:rsidP="00DC2757">
            <w:pPr>
              <w:spacing w:after="0" w:line="240" w:lineRule="auto"/>
              <w:jc w:val="center"/>
              <w:rPr>
                <w:ins w:id="1874" w:author="Commodore, Sarah" w:date="2023-03-22T16:21:00Z"/>
                <w:rFonts w:ascii="Calibri" w:eastAsia="Times New Roman" w:hAnsi="Calibri" w:cs="Calibri"/>
                <w:color w:val="000000"/>
                <w:sz w:val="20"/>
                <w:szCs w:val="20"/>
              </w:rPr>
            </w:pPr>
            <w:ins w:id="1875"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3C34D8B4" w14:textId="77777777" w:rsidR="00DC2757" w:rsidRPr="00DC2757" w:rsidRDefault="00DC2757" w:rsidP="00DC2757">
            <w:pPr>
              <w:spacing w:after="0" w:line="240" w:lineRule="auto"/>
              <w:jc w:val="center"/>
              <w:rPr>
                <w:ins w:id="1876" w:author="Commodore, Sarah" w:date="2023-03-22T16:21:00Z"/>
                <w:rFonts w:ascii="Calibri" w:eastAsia="Times New Roman" w:hAnsi="Calibri" w:cs="Calibri"/>
                <w:color w:val="FF0000"/>
                <w:sz w:val="20"/>
                <w:szCs w:val="20"/>
              </w:rPr>
            </w:pPr>
            <w:ins w:id="1877" w:author="Commodore, Sarah" w:date="2023-03-22T16:21:00Z">
              <w:r w:rsidRPr="00DC2757">
                <w:rPr>
                  <w:rFonts w:ascii="Calibri" w:eastAsia="Times New Roman" w:hAnsi="Calibri" w:cs="Calibri"/>
                  <w:color w:val="FF0000"/>
                  <w:sz w:val="20"/>
                  <w:szCs w:val="20"/>
                </w:rPr>
                <w:t>*</w:t>
              </w:r>
            </w:ins>
          </w:p>
        </w:tc>
      </w:tr>
      <w:tr w:rsidR="00DC2757" w:rsidRPr="00DC2757" w14:paraId="4BCD163E" w14:textId="77777777" w:rsidTr="00DC2757">
        <w:trPr>
          <w:trHeight w:val="260"/>
          <w:ins w:id="1878" w:author="Commodore, Sarah" w:date="2023-03-22T16:21:00Z"/>
        </w:trPr>
        <w:tc>
          <w:tcPr>
            <w:tcW w:w="0" w:type="auto"/>
            <w:tcBorders>
              <w:top w:val="nil"/>
              <w:left w:val="nil"/>
              <w:bottom w:val="nil"/>
              <w:right w:val="nil"/>
            </w:tcBorders>
            <w:shd w:val="clear" w:color="auto" w:fill="auto"/>
            <w:noWrap/>
            <w:vAlign w:val="bottom"/>
            <w:hideMark/>
          </w:tcPr>
          <w:p w14:paraId="51CF53E0" w14:textId="77777777" w:rsidR="00DC2757" w:rsidRPr="00DC2757" w:rsidRDefault="00DC2757" w:rsidP="00DC2757">
            <w:pPr>
              <w:spacing w:after="0" w:line="240" w:lineRule="auto"/>
              <w:rPr>
                <w:ins w:id="1879" w:author="Commodore, Sarah" w:date="2023-03-22T16:21:00Z"/>
                <w:rFonts w:ascii="Calibri" w:eastAsia="Times New Roman" w:hAnsi="Calibri" w:cs="Calibri"/>
                <w:color w:val="000000"/>
                <w:sz w:val="20"/>
                <w:szCs w:val="20"/>
              </w:rPr>
            </w:pPr>
            <w:ins w:id="1880" w:author="Commodore, Sarah" w:date="2023-03-22T16:21:00Z">
              <w:r w:rsidRPr="00DC2757">
                <w:rPr>
                  <w:rFonts w:ascii="Calibri" w:eastAsia="Times New Roman" w:hAnsi="Calibri" w:cs="Calibri"/>
                  <w:color w:val="000000"/>
                  <w:sz w:val="20"/>
                  <w:szCs w:val="20"/>
                </w:rPr>
                <w:t>ENSG00000154479.13</w:t>
              </w:r>
            </w:ins>
          </w:p>
        </w:tc>
        <w:tc>
          <w:tcPr>
            <w:tcW w:w="0" w:type="auto"/>
            <w:tcBorders>
              <w:top w:val="nil"/>
              <w:left w:val="nil"/>
              <w:bottom w:val="nil"/>
              <w:right w:val="nil"/>
            </w:tcBorders>
            <w:shd w:val="clear" w:color="auto" w:fill="auto"/>
            <w:noWrap/>
            <w:vAlign w:val="bottom"/>
            <w:hideMark/>
          </w:tcPr>
          <w:p w14:paraId="19D18926" w14:textId="77777777" w:rsidR="00DC2757" w:rsidRPr="00DC2757" w:rsidRDefault="00DC2757" w:rsidP="00DC2757">
            <w:pPr>
              <w:spacing w:after="0" w:line="240" w:lineRule="auto"/>
              <w:rPr>
                <w:ins w:id="1881" w:author="Commodore, Sarah" w:date="2023-03-22T16:21:00Z"/>
                <w:rFonts w:ascii="Calibri" w:eastAsia="Times New Roman" w:hAnsi="Calibri" w:cs="Calibri"/>
                <w:color w:val="000000"/>
                <w:sz w:val="20"/>
                <w:szCs w:val="20"/>
              </w:rPr>
            </w:pPr>
            <w:ins w:id="1882" w:author="Commodore, Sarah" w:date="2023-03-22T16:21:00Z">
              <w:r w:rsidRPr="00DC2757">
                <w:rPr>
                  <w:rFonts w:ascii="Calibri" w:eastAsia="Times New Roman" w:hAnsi="Calibri" w:cs="Calibri"/>
                  <w:color w:val="000000"/>
                  <w:sz w:val="20"/>
                  <w:szCs w:val="20"/>
                </w:rPr>
                <w:t>CCDC173</w:t>
              </w:r>
            </w:ins>
          </w:p>
        </w:tc>
        <w:tc>
          <w:tcPr>
            <w:tcW w:w="0" w:type="auto"/>
            <w:tcBorders>
              <w:top w:val="nil"/>
              <w:left w:val="nil"/>
              <w:bottom w:val="nil"/>
              <w:right w:val="nil"/>
            </w:tcBorders>
            <w:shd w:val="clear" w:color="auto" w:fill="auto"/>
            <w:noWrap/>
            <w:vAlign w:val="bottom"/>
            <w:hideMark/>
          </w:tcPr>
          <w:p w14:paraId="1687494E" w14:textId="77777777" w:rsidR="00DC2757" w:rsidRPr="00DC2757" w:rsidRDefault="00DC2757" w:rsidP="00DC2757">
            <w:pPr>
              <w:spacing w:after="0" w:line="240" w:lineRule="auto"/>
              <w:jc w:val="center"/>
              <w:rPr>
                <w:ins w:id="1883" w:author="Commodore, Sarah" w:date="2023-03-22T16:21:00Z"/>
                <w:rFonts w:ascii="Calibri" w:eastAsia="Times New Roman" w:hAnsi="Calibri" w:cs="Calibri"/>
                <w:color w:val="000000"/>
                <w:sz w:val="20"/>
                <w:szCs w:val="20"/>
              </w:rPr>
            </w:pPr>
            <w:ins w:id="188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F13E849" w14:textId="77777777" w:rsidR="00DC2757" w:rsidRPr="00DC2757" w:rsidRDefault="00DC2757" w:rsidP="00DC2757">
            <w:pPr>
              <w:spacing w:after="0" w:line="240" w:lineRule="auto"/>
              <w:jc w:val="center"/>
              <w:rPr>
                <w:ins w:id="1885" w:author="Commodore, Sarah" w:date="2023-03-22T16:21:00Z"/>
                <w:rFonts w:ascii="Calibri" w:eastAsia="Times New Roman" w:hAnsi="Calibri" w:cs="Calibri"/>
                <w:color w:val="000000"/>
                <w:sz w:val="20"/>
                <w:szCs w:val="20"/>
              </w:rPr>
            </w:pPr>
            <w:ins w:id="1886" w:author="Commodore, Sarah" w:date="2023-03-22T16:21:00Z">
              <w:r w:rsidRPr="00DC2757">
                <w:rPr>
                  <w:rFonts w:ascii="Calibri" w:eastAsia="Times New Roman" w:hAnsi="Calibri" w:cs="Calibri"/>
                  <w:color w:val="000000"/>
                  <w:sz w:val="20"/>
                  <w:szCs w:val="20"/>
                </w:rPr>
                <w:t>2.6E-17</w:t>
              </w:r>
            </w:ins>
          </w:p>
        </w:tc>
        <w:tc>
          <w:tcPr>
            <w:tcW w:w="0" w:type="auto"/>
            <w:tcBorders>
              <w:top w:val="nil"/>
              <w:left w:val="nil"/>
              <w:bottom w:val="nil"/>
              <w:right w:val="nil"/>
            </w:tcBorders>
            <w:shd w:val="clear" w:color="auto" w:fill="auto"/>
            <w:noWrap/>
            <w:vAlign w:val="bottom"/>
            <w:hideMark/>
          </w:tcPr>
          <w:p w14:paraId="19C32624" w14:textId="77777777" w:rsidR="00DC2757" w:rsidRPr="00DC2757" w:rsidRDefault="00DC2757" w:rsidP="00DC2757">
            <w:pPr>
              <w:spacing w:after="0" w:line="240" w:lineRule="auto"/>
              <w:jc w:val="center"/>
              <w:rPr>
                <w:ins w:id="1887" w:author="Commodore, Sarah" w:date="2023-03-22T16:21:00Z"/>
                <w:rFonts w:ascii="Calibri" w:eastAsia="Times New Roman" w:hAnsi="Calibri" w:cs="Calibri"/>
                <w:color w:val="000000"/>
                <w:sz w:val="20"/>
                <w:szCs w:val="20"/>
              </w:rPr>
            </w:pPr>
            <w:ins w:id="1888" w:author="Commodore, Sarah" w:date="2023-03-22T16:21:00Z">
              <w:r w:rsidRPr="00DC2757">
                <w:rPr>
                  <w:rFonts w:ascii="Calibri" w:eastAsia="Times New Roman" w:hAnsi="Calibri" w:cs="Calibri"/>
                  <w:color w:val="000000"/>
                  <w:sz w:val="20"/>
                  <w:szCs w:val="20"/>
                </w:rPr>
                <w:t>3.7E-15</w:t>
              </w:r>
            </w:ins>
          </w:p>
        </w:tc>
        <w:tc>
          <w:tcPr>
            <w:tcW w:w="0" w:type="auto"/>
            <w:tcBorders>
              <w:top w:val="nil"/>
              <w:left w:val="nil"/>
              <w:bottom w:val="nil"/>
              <w:right w:val="nil"/>
            </w:tcBorders>
            <w:shd w:val="clear" w:color="auto" w:fill="auto"/>
            <w:noWrap/>
            <w:vAlign w:val="bottom"/>
            <w:hideMark/>
          </w:tcPr>
          <w:p w14:paraId="6E9B02F3" w14:textId="77777777" w:rsidR="00DC2757" w:rsidRPr="00DC2757" w:rsidRDefault="00DC2757" w:rsidP="00DC2757">
            <w:pPr>
              <w:spacing w:after="0" w:line="240" w:lineRule="auto"/>
              <w:jc w:val="center"/>
              <w:rPr>
                <w:ins w:id="1889" w:author="Commodore, Sarah" w:date="2023-03-22T16:21:00Z"/>
                <w:rFonts w:ascii="Calibri" w:eastAsia="Times New Roman" w:hAnsi="Calibri" w:cs="Calibri"/>
                <w:color w:val="FF0000"/>
                <w:sz w:val="20"/>
                <w:szCs w:val="20"/>
              </w:rPr>
            </w:pPr>
            <w:ins w:id="1890" w:author="Commodore, Sarah" w:date="2023-03-22T16:21:00Z">
              <w:r w:rsidRPr="00DC2757">
                <w:rPr>
                  <w:rFonts w:ascii="Calibri" w:eastAsia="Times New Roman" w:hAnsi="Calibri" w:cs="Calibri"/>
                  <w:color w:val="FF0000"/>
                  <w:sz w:val="20"/>
                  <w:szCs w:val="20"/>
                </w:rPr>
                <w:t>*</w:t>
              </w:r>
            </w:ins>
          </w:p>
        </w:tc>
      </w:tr>
      <w:tr w:rsidR="00DC2757" w:rsidRPr="00DC2757" w14:paraId="15FB6923" w14:textId="77777777" w:rsidTr="00DC2757">
        <w:trPr>
          <w:trHeight w:val="260"/>
          <w:ins w:id="1891" w:author="Commodore, Sarah" w:date="2023-03-22T16:21:00Z"/>
        </w:trPr>
        <w:tc>
          <w:tcPr>
            <w:tcW w:w="0" w:type="auto"/>
            <w:tcBorders>
              <w:top w:val="nil"/>
              <w:left w:val="nil"/>
              <w:bottom w:val="nil"/>
              <w:right w:val="nil"/>
            </w:tcBorders>
            <w:shd w:val="clear" w:color="auto" w:fill="auto"/>
            <w:noWrap/>
            <w:vAlign w:val="bottom"/>
            <w:hideMark/>
          </w:tcPr>
          <w:p w14:paraId="15DB2D01" w14:textId="77777777" w:rsidR="00DC2757" w:rsidRPr="00DC2757" w:rsidRDefault="00DC2757" w:rsidP="00DC2757">
            <w:pPr>
              <w:spacing w:after="0" w:line="240" w:lineRule="auto"/>
              <w:rPr>
                <w:ins w:id="1892" w:author="Commodore, Sarah" w:date="2023-03-22T16:21:00Z"/>
                <w:rFonts w:ascii="Calibri" w:eastAsia="Times New Roman" w:hAnsi="Calibri" w:cs="Calibri"/>
                <w:color w:val="000000"/>
                <w:sz w:val="20"/>
                <w:szCs w:val="20"/>
              </w:rPr>
            </w:pPr>
            <w:ins w:id="1893" w:author="Commodore, Sarah" w:date="2023-03-22T16:21:00Z">
              <w:r w:rsidRPr="00DC2757">
                <w:rPr>
                  <w:rFonts w:ascii="Calibri" w:eastAsia="Times New Roman" w:hAnsi="Calibri" w:cs="Calibri"/>
                  <w:color w:val="000000"/>
                  <w:sz w:val="20"/>
                  <w:szCs w:val="20"/>
                </w:rPr>
                <w:t>ENSG00000249241.1</w:t>
              </w:r>
            </w:ins>
          </w:p>
        </w:tc>
        <w:tc>
          <w:tcPr>
            <w:tcW w:w="0" w:type="auto"/>
            <w:tcBorders>
              <w:top w:val="nil"/>
              <w:left w:val="nil"/>
              <w:bottom w:val="nil"/>
              <w:right w:val="nil"/>
            </w:tcBorders>
            <w:shd w:val="clear" w:color="auto" w:fill="auto"/>
            <w:noWrap/>
            <w:vAlign w:val="bottom"/>
            <w:hideMark/>
          </w:tcPr>
          <w:p w14:paraId="145A4919" w14:textId="77777777" w:rsidR="00DC2757" w:rsidRPr="00DC2757" w:rsidRDefault="00DC2757" w:rsidP="00DC2757">
            <w:pPr>
              <w:spacing w:after="0" w:line="240" w:lineRule="auto"/>
              <w:rPr>
                <w:ins w:id="1894" w:author="Commodore, Sarah" w:date="2023-03-22T16:21:00Z"/>
                <w:rFonts w:ascii="Calibri" w:eastAsia="Times New Roman" w:hAnsi="Calibri" w:cs="Calibri"/>
                <w:color w:val="000000"/>
                <w:sz w:val="20"/>
                <w:szCs w:val="20"/>
              </w:rPr>
            </w:pPr>
            <w:ins w:id="1895" w:author="Commodore, Sarah" w:date="2023-03-22T16:21:00Z">
              <w:r w:rsidRPr="00DC2757">
                <w:rPr>
                  <w:rFonts w:ascii="Calibri" w:eastAsia="Times New Roman" w:hAnsi="Calibri" w:cs="Calibri"/>
                  <w:color w:val="000000"/>
                  <w:sz w:val="20"/>
                  <w:szCs w:val="20"/>
                </w:rPr>
                <w:t>LINC02265</w:t>
              </w:r>
            </w:ins>
          </w:p>
        </w:tc>
        <w:tc>
          <w:tcPr>
            <w:tcW w:w="0" w:type="auto"/>
            <w:tcBorders>
              <w:top w:val="nil"/>
              <w:left w:val="nil"/>
              <w:bottom w:val="nil"/>
              <w:right w:val="nil"/>
            </w:tcBorders>
            <w:shd w:val="clear" w:color="auto" w:fill="auto"/>
            <w:noWrap/>
            <w:vAlign w:val="bottom"/>
            <w:hideMark/>
          </w:tcPr>
          <w:p w14:paraId="66B2ED5E" w14:textId="77777777" w:rsidR="00DC2757" w:rsidRPr="00DC2757" w:rsidRDefault="00DC2757" w:rsidP="00DC2757">
            <w:pPr>
              <w:spacing w:after="0" w:line="240" w:lineRule="auto"/>
              <w:jc w:val="center"/>
              <w:rPr>
                <w:ins w:id="1896" w:author="Commodore, Sarah" w:date="2023-03-22T16:21:00Z"/>
                <w:rFonts w:ascii="Calibri" w:eastAsia="Times New Roman" w:hAnsi="Calibri" w:cs="Calibri"/>
                <w:color w:val="000000"/>
                <w:sz w:val="20"/>
                <w:szCs w:val="20"/>
              </w:rPr>
            </w:pPr>
            <w:ins w:id="189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9490C35" w14:textId="77777777" w:rsidR="00DC2757" w:rsidRPr="00DC2757" w:rsidRDefault="00DC2757" w:rsidP="00DC2757">
            <w:pPr>
              <w:spacing w:after="0" w:line="240" w:lineRule="auto"/>
              <w:jc w:val="center"/>
              <w:rPr>
                <w:ins w:id="1898" w:author="Commodore, Sarah" w:date="2023-03-22T16:21:00Z"/>
                <w:rFonts w:ascii="Calibri" w:eastAsia="Times New Roman" w:hAnsi="Calibri" w:cs="Calibri"/>
                <w:color w:val="000000"/>
                <w:sz w:val="20"/>
                <w:szCs w:val="20"/>
              </w:rPr>
            </w:pPr>
            <w:ins w:id="1899"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02663E06" w14:textId="77777777" w:rsidR="00DC2757" w:rsidRPr="00DC2757" w:rsidRDefault="00DC2757" w:rsidP="00DC2757">
            <w:pPr>
              <w:spacing w:after="0" w:line="240" w:lineRule="auto"/>
              <w:jc w:val="center"/>
              <w:rPr>
                <w:ins w:id="1900" w:author="Commodore, Sarah" w:date="2023-03-22T16:21:00Z"/>
                <w:rFonts w:ascii="Calibri" w:eastAsia="Times New Roman" w:hAnsi="Calibri" w:cs="Calibri"/>
                <w:color w:val="000000"/>
                <w:sz w:val="20"/>
                <w:szCs w:val="20"/>
              </w:rPr>
            </w:pPr>
            <w:ins w:id="1901"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27662DE5" w14:textId="77777777" w:rsidR="00DC2757" w:rsidRPr="00DC2757" w:rsidRDefault="00DC2757" w:rsidP="00DC2757">
            <w:pPr>
              <w:spacing w:after="0" w:line="240" w:lineRule="auto"/>
              <w:jc w:val="center"/>
              <w:rPr>
                <w:ins w:id="1902" w:author="Commodore, Sarah" w:date="2023-03-22T16:21:00Z"/>
                <w:rFonts w:ascii="Calibri" w:eastAsia="Times New Roman" w:hAnsi="Calibri" w:cs="Calibri"/>
                <w:color w:val="FF0000"/>
                <w:sz w:val="20"/>
                <w:szCs w:val="20"/>
              </w:rPr>
            </w:pPr>
            <w:ins w:id="1903" w:author="Commodore, Sarah" w:date="2023-03-22T16:21:00Z">
              <w:r w:rsidRPr="00DC2757">
                <w:rPr>
                  <w:rFonts w:ascii="Calibri" w:eastAsia="Times New Roman" w:hAnsi="Calibri" w:cs="Calibri"/>
                  <w:color w:val="FF0000"/>
                  <w:sz w:val="20"/>
                  <w:szCs w:val="20"/>
                </w:rPr>
                <w:t>*</w:t>
              </w:r>
            </w:ins>
          </w:p>
        </w:tc>
      </w:tr>
      <w:tr w:rsidR="00DC2757" w:rsidRPr="00DC2757" w14:paraId="68376A16" w14:textId="77777777" w:rsidTr="00DC2757">
        <w:trPr>
          <w:trHeight w:val="260"/>
          <w:ins w:id="1904" w:author="Commodore, Sarah" w:date="2023-03-22T16:21:00Z"/>
        </w:trPr>
        <w:tc>
          <w:tcPr>
            <w:tcW w:w="0" w:type="auto"/>
            <w:tcBorders>
              <w:top w:val="nil"/>
              <w:left w:val="nil"/>
              <w:bottom w:val="nil"/>
              <w:right w:val="nil"/>
            </w:tcBorders>
            <w:shd w:val="clear" w:color="auto" w:fill="auto"/>
            <w:noWrap/>
            <w:vAlign w:val="bottom"/>
            <w:hideMark/>
          </w:tcPr>
          <w:p w14:paraId="68FD1E02" w14:textId="77777777" w:rsidR="00DC2757" w:rsidRPr="00DC2757" w:rsidRDefault="00DC2757" w:rsidP="00DC2757">
            <w:pPr>
              <w:spacing w:after="0" w:line="240" w:lineRule="auto"/>
              <w:rPr>
                <w:ins w:id="1905" w:author="Commodore, Sarah" w:date="2023-03-22T16:21:00Z"/>
                <w:rFonts w:ascii="Calibri" w:eastAsia="Times New Roman" w:hAnsi="Calibri" w:cs="Calibri"/>
                <w:color w:val="000000"/>
                <w:sz w:val="20"/>
                <w:szCs w:val="20"/>
              </w:rPr>
            </w:pPr>
            <w:ins w:id="1906" w:author="Commodore, Sarah" w:date="2023-03-22T16:21:00Z">
              <w:r w:rsidRPr="00DC2757">
                <w:rPr>
                  <w:rFonts w:ascii="Calibri" w:eastAsia="Times New Roman" w:hAnsi="Calibri" w:cs="Calibri"/>
                  <w:color w:val="000000"/>
                  <w:sz w:val="20"/>
                  <w:szCs w:val="20"/>
                </w:rPr>
                <w:t>ENSG00000243910.8</w:t>
              </w:r>
            </w:ins>
          </w:p>
        </w:tc>
        <w:tc>
          <w:tcPr>
            <w:tcW w:w="0" w:type="auto"/>
            <w:tcBorders>
              <w:top w:val="nil"/>
              <w:left w:val="nil"/>
              <w:bottom w:val="nil"/>
              <w:right w:val="nil"/>
            </w:tcBorders>
            <w:shd w:val="clear" w:color="auto" w:fill="auto"/>
            <w:noWrap/>
            <w:vAlign w:val="bottom"/>
            <w:hideMark/>
          </w:tcPr>
          <w:p w14:paraId="517518B4" w14:textId="77777777" w:rsidR="00DC2757" w:rsidRPr="00DC2757" w:rsidRDefault="00DC2757" w:rsidP="00DC2757">
            <w:pPr>
              <w:spacing w:after="0" w:line="240" w:lineRule="auto"/>
              <w:rPr>
                <w:ins w:id="1907" w:author="Commodore, Sarah" w:date="2023-03-22T16:21:00Z"/>
                <w:rFonts w:ascii="Calibri" w:eastAsia="Times New Roman" w:hAnsi="Calibri" w:cs="Calibri"/>
                <w:color w:val="000000"/>
                <w:sz w:val="20"/>
                <w:szCs w:val="20"/>
              </w:rPr>
            </w:pPr>
            <w:ins w:id="1908" w:author="Commodore, Sarah" w:date="2023-03-22T16:21:00Z">
              <w:r w:rsidRPr="00DC2757">
                <w:rPr>
                  <w:rFonts w:ascii="Calibri" w:eastAsia="Times New Roman" w:hAnsi="Calibri" w:cs="Calibri"/>
                  <w:color w:val="000000"/>
                  <w:sz w:val="20"/>
                  <w:szCs w:val="20"/>
                </w:rPr>
                <w:t>TUBA4B</w:t>
              </w:r>
            </w:ins>
          </w:p>
        </w:tc>
        <w:tc>
          <w:tcPr>
            <w:tcW w:w="0" w:type="auto"/>
            <w:tcBorders>
              <w:top w:val="nil"/>
              <w:left w:val="nil"/>
              <w:bottom w:val="nil"/>
              <w:right w:val="nil"/>
            </w:tcBorders>
            <w:shd w:val="clear" w:color="auto" w:fill="auto"/>
            <w:noWrap/>
            <w:vAlign w:val="bottom"/>
            <w:hideMark/>
          </w:tcPr>
          <w:p w14:paraId="14419366" w14:textId="77777777" w:rsidR="00DC2757" w:rsidRPr="00DC2757" w:rsidRDefault="00DC2757" w:rsidP="00DC2757">
            <w:pPr>
              <w:spacing w:after="0" w:line="240" w:lineRule="auto"/>
              <w:jc w:val="center"/>
              <w:rPr>
                <w:ins w:id="1909" w:author="Commodore, Sarah" w:date="2023-03-22T16:21:00Z"/>
                <w:rFonts w:ascii="Calibri" w:eastAsia="Times New Roman" w:hAnsi="Calibri" w:cs="Calibri"/>
                <w:color w:val="000000"/>
                <w:sz w:val="20"/>
                <w:szCs w:val="20"/>
              </w:rPr>
            </w:pPr>
            <w:ins w:id="191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2C07A03" w14:textId="77777777" w:rsidR="00DC2757" w:rsidRPr="00DC2757" w:rsidRDefault="00DC2757" w:rsidP="00DC2757">
            <w:pPr>
              <w:spacing w:after="0" w:line="240" w:lineRule="auto"/>
              <w:jc w:val="center"/>
              <w:rPr>
                <w:ins w:id="1911" w:author="Commodore, Sarah" w:date="2023-03-22T16:21:00Z"/>
                <w:rFonts w:ascii="Calibri" w:eastAsia="Times New Roman" w:hAnsi="Calibri" w:cs="Calibri"/>
                <w:color w:val="000000"/>
                <w:sz w:val="20"/>
                <w:szCs w:val="20"/>
              </w:rPr>
            </w:pPr>
            <w:ins w:id="1912" w:author="Commodore, Sarah" w:date="2023-03-22T16:21:00Z">
              <w:r w:rsidRPr="00DC2757">
                <w:rPr>
                  <w:rFonts w:ascii="Calibri" w:eastAsia="Times New Roman" w:hAnsi="Calibri" w:cs="Calibri"/>
                  <w:color w:val="000000"/>
                  <w:sz w:val="20"/>
                  <w:szCs w:val="20"/>
                </w:rPr>
                <w:t>8.2E-09</w:t>
              </w:r>
            </w:ins>
          </w:p>
        </w:tc>
        <w:tc>
          <w:tcPr>
            <w:tcW w:w="0" w:type="auto"/>
            <w:tcBorders>
              <w:top w:val="nil"/>
              <w:left w:val="nil"/>
              <w:bottom w:val="nil"/>
              <w:right w:val="nil"/>
            </w:tcBorders>
            <w:shd w:val="clear" w:color="auto" w:fill="auto"/>
            <w:noWrap/>
            <w:vAlign w:val="bottom"/>
            <w:hideMark/>
          </w:tcPr>
          <w:p w14:paraId="1D158348" w14:textId="77777777" w:rsidR="00DC2757" w:rsidRPr="00DC2757" w:rsidRDefault="00DC2757" w:rsidP="00DC2757">
            <w:pPr>
              <w:spacing w:after="0" w:line="240" w:lineRule="auto"/>
              <w:jc w:val="center"/>
              <w:rPr>
                <w:ins w:id="1913" w:author="Commodore, Sarah" w:date="2023-03-22T16:21:00Z"/>
                <w:rFonts w:ascii="Calibri" w:eastAsia="Times New Roman" w:hAnsi="Calibri" w:cs="Calibri"/>
                <w:color w:val="000000"/>
                <w:sz w:val="20"/>
                <w:szCs w:val="20"/>
              </w:rPr>
            </w:pPr>
            <w:ins w:id="1914"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5D5A31DA" w14:textId="77777777" w:rsidR="00DC2757" w:rsidRPr="00DC2757" w:rsidRDefault="00DC2757" w:rsidP="00DC2757">
            <w:pPr>
              <w:spacing w:after="0" w:line="240" w:lineRule="auto"/>
              <w:jc w:val="center"/>
              <w:rPr>
                <w:ins w:id="1915" w:author="Commodore, Sarah" w:date="2023-03-22T16:21:00Z"/>
                <w:rFonts w:ascii="Calibri" w:eastAsia="Times New Roman" w:hAnsi="Calibri" w:cs="Calibri"/>
                <w:color w:val="FF0000"/>
                <w:sz w:val="20"/>
                <w:szCs w:val="20"/>
              </w:rPr>
            </w:pPr>
            <w:ins w:id="1916" w:author="Commodore, Sarah" w:date="2023-03-22T16:21:00Z">
              <w:r w:rsidRPr="00DC2757">
                <w:rPr>
                  <w:rFonts w:ascii="Calibri" w:eastAsia="Times New Roman" w:hAnsi="Calibri" w:cs="Calibri"/>
                  <w:color w:val="FF0000"/>
                  <w:sz w:val="20"/>
                  <w:szCs w:val="20"/>
                </w:rPr>
                <w:t>*</w:t>
              </w:r>
            </w:ins>
          </w:p>
        </w:tc>
      </w:tr>
      <w:tr w:rsidR="00DC2757" w:rsidRPr="00DC2757" w14:paraId="0CF28377" w14:textId="77777777" w:rsidTr="00DC2757">
        <w:trPr>
          <w:trHeight w:val="260"/>
          <w:ins w:id="1917" w:author="Commodore, Sarah" w:date="2023-03-22T16:21:00Z"/>
        </w:trPr>
        <w:tc>
          <w:tcPr>
            <w:tcW w:w="0" w:type="auto"/>
            <w:tcBorders>
              <w:top w:val="nil"/>
              <w:left w:val="nil"/>
              <w:bottom w:val="nil"/>
              <w:right w:val="nil"/>
            </w:tcBorders>
            <w:shd w:val="clear" w:color="auto" w:fill="auto"/>
            <w:noWrap/>
            <w:vAlign w:val="bottom"/>
            <w:hideMark/>
          </w:tcPr>
          <w:p w14:paraId="30EDAB6E" w14:textId="77777777" w:rsidR="00DC2757" w:rsidRPr="00DC2757" w:rsidRDefault="00DC2757" w:rsidP="00DC2757">
            <w:pPr>
              <w:spacing w:after="0" w:line="240" w:lineRule="auto"/>
              <w:rPr>
                <w:ins w:id="1918" w:author="Commodore, Sarah" w:date="2023-03-22T16:21:00Z"/>
                <w:rFonts w:ascii="Calibri" w:eastAsia="Times New Roman" w:hAnsi="Calibri" w:cs="Calibri"/>
                <w:color w:val="000000"/>
                <w:sz w:val="20"/>
                <w:szCs w:val="20"/>
              </w:rPr>
            </w:pPr>
            <w:ins w:id="1919" w:author="Commodore, Sarah" w:date="2023-03-22T16:21:00Z">
              <w:r w:rsidRPr="00DC2757">
                <w:rPr>
                  <w:rFonts w:ascii="Calibri" w:eastAsia="Times New Roman" w:hAnsi="Calibri" w:cs="Calibri"/>
                  <w:color w:val="000000"/>
                  <w:sz w:val="20"/>
                  <w:szCs w:val="20"/>
                </w:rPr>
                <w:t>ENSG00000130176.8</w:t>
              </w:r>
            </w:ins>
          </w:p>
        </w:tc>
        <w:tc>
          <w:tcPr>
            <w:tcW w:w="0" w:type="auto"/>
            <w:tcBorders>
              <w:top w:val="nil"/>
              <w:left w:val="nil"/>
              <w:bottom w:val="nil"/>
              <w:right w:val="nil"/>
            </w:tcBorders>
            <w:shd w:val="clear" w:color="auto" w:fill="auto"/>
            <w:noWrap/>
            <w:vAlign w:val="bottom"/>
            <w:hideMark/>
          </w:tcPr>
          <w:p w14:paraId="28D661D8" w14:textId="77777777" w:rsidR="00DC2757" w:rsidRPr="00DC2757" w:rsidRDefault="00DC2757" w:rsidP="00DC2757">
            <w:pPr>
              <w:spacing w:after="0" w:line="240" w:lineRule="auto"/>
              <w:rPr>
                <w:ins w:id="1920" w:author="Commodore, Sarah" w:date="2023-03-22T16:21:00Z"/>
                <w:rFonts w:ascii="Calibri" w:eastAsia="Times New Roman" w:hAnsi="Calibri" w:cs="Calibri"/>
                <w:color w:val="000000"/>
                <w:sz w:val="20"/>
                <w:szCs w:val="20"/>
              </w:rPr>
            </w:pPr>
            <w:ins w:id="1921" w:author="Commodore, Sarah" w:date="2023-03-22T16:21:00Z">
              <w:r w:rsidRPr="00DC2757">
                <w:rPr>
                  <w:rFonts w:ascii="Calibri" w:eastAsia="Times New Roman" w:hAnsi="Calibri" w:cs="Calibri"/>
                  <w:color w:val="000000"/>
                  <w:sz w:val="20"/>
                  <w:szCs w:val="20"/>
                </w:rPr>
                <w:t>CNN1</w:t>
              </w:r>
            </w:ins>
          </w:p>
        </w:tc>
        <w:tc>
          <w:tcPr>
            <w:tcW w:w="0" w:type="auto"/>
            <w:tcBorders>
              <w:top w:val="nil"/>
              <w:left w:val="nil"/>
              <w:bottom w:val="nil"/>
              <w:right w:val="nil"/>
            </w:tcBorders>
            <w:shd w:val="clear" w:color="auto" w:fill="auto"/>
            <w:noWrap/>
            <w:vAlign w:val="bottom"/>
            <w:hideMark/>
          </w:tcPr>
          <w:p w14:paraId="43746EDD" w14:textId="77777777" w:rsidR="00DC2757" w:rsidRPr="00DC2757" w:rsidRDefault="00DC2757" w:rsidP="00DC2757">
            <w:pPr>
              <w:spacing w:after="0" w:line="240" w:lineRule="auto"/>
              <w:jc w:val="center"/>
              <w:rPr>
                <w:ins w:id="1922" w:author="Commodore, Sarah" w:date="2023-03-22T16:21:00Z"/>
                <w:rFonts w:ascii="Calibri" w:eastAsia="Times New Roman" w:hAnsi="Calibri" w:cs="Calibri"/>
                <w:color w:val="000000"/>
                <w:sz w:val="20"/>
                <w:szCs w:val="20"/>
              </w:rPr>
            </w:pPr>
            <w:ins w:id="192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4CDF47E" w14:textId="77777777" w:rsidR="00DC2757" w:rsidRPr="00DC2757" w:rsidRDefault="00DC2757" w:rsidP="00DC2757">
            <w:pPr>
              <w:spacing w:after="0" w:line="240" w:lineRule="auto"/>
              <w:jc w:val="center"/>
              <w:rPr>
                <w:ins w:id="1924" w:author="Commodore, Sarah" w:date="2023-03-22T16:21:00Z"/>
                <w:rFonts w:ascii="Calibri" w:eastAsia="Times New Roman" w:hAnsi="Calibri" w:cs="Calibri"/>
                <w:color w:val="000000"/>
                <w:sz w:val="20"/>
                <w:szCs w:val="20"/>
              </w:rPr>
            </w:pPr>
            <w:ins w:id="1925"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4C29684E" w14:textId="77777777" w:rsidR="00DC2757" w:rsidRPr="00DC2757" w:rsidRDefault="00DC2757" w:rsidP="00DC2757">
            <w:pPr>
              <w:spacing w:after="0" w:line="240" w:lineRule="auto"/>
              <w:jc w:val="center"/>
              <w:rPr>
                <w:ins w:id="1926" w:author="Commodore, Sarah" w:date="2023-03-22T16:21:00Z"/>
                <w:rFonts w:ascii="Calibri" w:eastAsia="Times New Roman" w:hAnsi="Calibri" w:cs="Calibri"/>
                <w:color w:val="000000"/>
                <w:sz w:val="20"/>
                <w:szCs w:val="20"/>
              </w:rPr>
            </w:pPr>
            <w:ins w:id="1927"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6B934CB4" w14:textId="77777777" w:rsidR="00DC2757" w:rsidRPr="00DC2757" w:rsidRDefault="00DC2757" w:rsidP="00DC2757">
            <w:pPr>
              <w:spacing w:after="0" w:line="240" w:lineRule="auto"/>
              <w:jc w:val="center"/>
              <w:rPr>
                <w:ins w:id="1928" w:author="Commodore, Sarah" w:date="2023-03-22T16:21:00Z"/>
                <w:rFonts w:ascii="Calibri" w:eastAsia="Times New Roman" w:hAnsi="Calibri" w:cs="Calibri"/>
                <w:color w:val="FF0000"/>
                <w:sz w:val="20"/>
                <w:szCs w:val="20"/>
              </w:rPr>
            </w:pPr>
            <w:ins w:id="1929" w:author="Commodore, Sarah" w:date="2023-03-22T16:21:00Z">
              <w:r w:rsidRPr="00DC2757">
                <w:rPr>
                  <w:rFonts w:ascii="Calibri" w:eastAsia="Times New Roman" w:hAnsi="Calibri" w:cs="Calibri"/>
                  <w:color w:val="FF0000"/>
                  <w:sz w:val="20"/>
                  <w:szCs w:val="20"/>
                </w:rPr>
                <w:t>*</w:t>
              </w:r>
            </w:ins>
          </w:p>
        </w:tc>
      </w:tr>
      <w:tr w:rsidR="00DC2757" w:rsidRPr="00DC2757" w14:paraId="738FF3D7" w14:textId="77777777" w:rsidTr="00DC2757">
        <w:trPr>
          <w:trHeight w:val="260"/>
          <w:ins w:id="1930" w:author="Commodore, Sarah" w:date="2023-03-22T16:21:00Z"/>
        </w:trPr>
        <w:tc>
          <w:tcPr>
            <w:tcW w:w="0" w:type="auto"/>
            <w:tcBorders>
              <w:top w:val="nil"/>
              <w:left w:val="nil"/>
              <w:bottom w:val="nil"/>
              <w:right w:val="nil"/>
            </w:tcBorders>
            <w:shd w:val="clear" w:color="auto" w:fill="auto"/>
            <w:noWrap/>
            <w:vAlign w:val="bottom"/>
            <w:hideMark/>
          </w:tcPr>
          <w:p w14:paraId="4EAA1943" w14:textId="77777777" w:rsidR="00DC2757" w:rsidRPr="00DC2757" w:rsidRDefault="00DC2757" w:rsidP="00DC2757">
            <w:pPr>
              <w:spacing w:after="0" w:line="240" w:lineRule="auto"/>
              <w:rPr>
                <w:ins w:id="1931" w:author="Commodore, Sarah" w:date="2023-03-22T16:21:00Z"/>
                <w:rFonts w:ascii="Calibri" w:eastAsia="Times New Roman" w:hAnsi="Calibri" w:cs="Calibri"/>
                <w:color w:val="000000"/>
                <w:sz w:val="20"/>
                <w:szCs w:val="20"/>
              </w:rPr>
            </w:pPr>
            <w:ins w:id="1932" w:author="Commodore, Sarah" w:date="2023-03-22T16:21:00Z">
              <w:r w:rsidRPr="00DC2757">
                <w:rPr>
                  <w:rFonts w:ascii="Calibri" w:eastAsia="Times New Roman" w:hAnsi="Calibri" w:cs="Calibri"/>
                  <w:color w:val="000000"/>
                  <w:sz w:val="20"/>
                  <w:szCs w:val="20"/>
                </w:rPr>
                <w:t>ENSG00000151892.15</w:t>
              </w:r>
            </w:ins>
          </w:p>
        </w:tc>
        <w:tc>
          <w:tcPr>
            <w:tcW w:w="0" w:type="auto"/>
            <w:tcBorders>
              <w:top w:val="nil"/>
              <w:left w:val="nil"/>
              <w:bottom w:val="nil"/>
              <w:right w:val="nil"/>
            </w:tcBorders>
            <w:shd w:val="clear" w:color="auto" w:fill="auto"/>
            <w:noWrap/>
            <w:vAlign w:val="bottom"/>
            <w:hideMark/>
          </w:tcPr>
          <w:p w14:paraId="6E97FF8C" w14:textId="77777777" w:rsidR="00DC2757" w:rsidRPr="00DC2757" w:rsidRDefault="00DC2757" w:rsidP="00DC2757">
            <w:pPr>
              <w:spacing w:after="0" w:line="240" w:lineRule="auto"/>
              <w:rPr>
                <w:ins w:id="1933" w:author="Commodore, Sarah" w:date="2023-03-22T16:21:00Z"/>
                <w:rFonts w:ascii="Calibri" w:eastAsia="Times New Roman" w:hAnsi="Calibri" w:cs="Calibri"/>
                <w:color w:val="000000"/>
                <w:sz w:val="20"/>
                <w:szCs w:val="20"/>
              </w:rPr>
            </w:pPr>
            <w:ins w:id="1934" w:author="Commodore, Sarah" w:date="2023-03-22T16:21:00Z">
              <w:r w:rsidRPr="00DC2757">
                <w:rPr>
                  <w:rFonts w:ascii="Calibri" w:eastAsia="Times New Roman" w:hAnsi="Calibri" w:cs="Calibri"/>
                  <w:color w:val="000000"/>
                  <w:sz w:val="20"/>
                  <w:szCs w:val="20"/>
                </w:rPr>
                <w:t>GFRA1</w:t>
              </w:r>
            </w:ins>
          </w:p>
        </w:tc>
        <w:tc>
          <w:tcPr>
            <w:tcW w:w="0" w:type="auto"/>
            <w:tcBorders>
              <w:top w:val="nil"/>
              <w:left w:val="nil"/>
              <w:bottom w:val="nil"/>
              <w:right w:val="nil"/>
            </w:tcBorders>
            <w:shd w:val="clear" w:color="auto" w:fill="auto"/>
            <w:noWrap/>
            <w:vAlign w:val="bottom"/>
            <w:hideMark/>
          </w:tcPr>
          <w:p w14:paraId="58338064" w14:textId="77777777" w:rsidR="00DC2757" w:rsidRPr="00DC2757" w:rsidRDefault="00DC2757" w:rsidP="00DC2757">
            <w:pPr>
              <w:spacing w:after="0" w:line="240" w:lineRule="auto"/>
              <w:jc w:val="center"/>
              <w:rPr>
                <w:ins w:id="1935" w:author="Commodore, Sarah" w:date="2023-03-22T16:21:00Z"/>
                <w:rFonts w:ascii="Calibri" w:eastAsia="Times New Roman" w:hAnsi="Calibri" w:cs="Calibri"/>
                <w:color w:val="000000"/>
                <w:sz w:val="20"/>
                <w:szCs w:val="20"/>
              </w:rPr>
            </w:pPr>
            <w:ins w:id="193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AD150C6" w14:textId="77777777" w:rsidR="00DC2757" w:rsidRPr="00DC2757" w:rsidRDefault="00DC2757" w:rsidP="00DC2757">
            <w:pPr>
              <w:spacing w:after="0" w:line="240" w:lineRule="auto"/>
              <w:jc w:val="center"/>
              <w:rPr>
                <w:ins w:id="1937" w:author="Commodore, Sarah" w:date="2023-03-22T16:21:00Z"/>
                <w:rFonts w:ascii="Calibri" w:eastAsia="Times New Roman" w:hAnsi="Calibri" w:cs="Calibri"/>
                <w:color w:val="000000"/>
                <w:sz w:val="20"/>
                <w:szCs w:val="20"/>
              </w:rPr>
            </w:pPr>
            <w:ins w:id="1938"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B148A9A" w14:textId="77777777" w:rsidR="00DC2757" w:rsidRPr="00DC2757" w:rsidRDefault="00DC2757" w:rsidP="00DC2757">
            <w:pPr>
              <w:spacing w:after="0" w:line="240" w:lineRule="auto"/>
              <w:jc w:val="center"/>
              <w:rPr>
                <w:ins w:id="1939" w:author="Commodore, Sarah" w:date="2023-03-22T16:21:00Z"/>
                <w:rFonts w:ascii="Calibri" w:eastAsia="Times New Roman" w:hAnsi="Calibri" w:cs="Calibri"/>
                <w:color w:val="000000"/>
                <w:sz w:val="20"/>
                <w:szCs w:val="20"/>
              </w:rPr>
            </w:pPr>
            <w:ins w:id="1940"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3E162B82" w14:textId="77777777" w:rsidR="00DC2757" w:rsidRPr="00DC2757" w:rsidRDefault="00DC2757" w:rsidP="00DC2757">
            <w:pPr>
              <w:spacing w:after="0" w:line="240" w:lineRule="auto"/>
              <w:jc w:val="center"/>
              <w:rPr>
                <w:ins w:id="1941" w:author="Commodore, Sarah" w:date="2023-03-22T16:21:00Z"/>
                <w:rFonts w:ascii="Calibri" w:eastAsia="Times New Roman" w:hAnsi="Calibri" w:cs="Calibri"/>
                <w:color w:val="FF0000"/>
                <w:sz w:val="20"/>
                <w:szCs w:val="20"/>
              </w:rPr>
            </w:pPr>
            <w:ins w:id="1942" w:author="Commodore, Sarah" w:date="2023-03-22T16:21:00Z">
              <w:r w:rsidRPr="00DC2757">
                <w:rPr>
                  <w:rFonts w:ascii="Calibri" w:eastAsia="Times New Roman" w:hAnsi="Calibri" w:cs="Calibri"/>
                  <w:color w:val="FF0000"/>
                  <w:sz w:val="20"/>
                  <w:szCs w:val="20"/>
                </w:rPr>
                <w:t>*</w:t>
              </w:r>
            </w:ins>
          </w:p>
        </w:tc>
      </w:tr>
      <w:tr w:rsidR="00DC2757" w:rsidRPr="00DC2757" w14:paraId="61FB3F66" w14:textId="77777777" w:rsidTr="00DC2757">
        <w:trPr>
          <w:trHeight w:val="260"/>
          <w:ins w:id="1943" w:author="Commodore, Sarah" w:date="2023-03-22T16:21:00Z"/>
        </w:trPr>
        <w:tc>
          <w:tcPr>
            <w:tcW w:w="0" w:type="auto"/>
            <w:tcBorders>
              <w:top w:val="nil"/>
              <w:left w:val="nil"/>
              <w:bottom w:val="nil"/>
              <w:right w:val="nil"/>
            </w:tcBorders>
            <w:shd w:val="clear" w:color="auto" w:fill="auto"/>
            <w:noWrap/>
            <w:vAlign w:val="bottom"/>
            <w:hideMark/>
          </w:tcPr>
          <w:p w14:paraId="748A623C" w14:textId="77777777" w:rsidR="00DC2757" w:rsidRPr="00DC2757" w:rsidRDefault="00DC2757" w:rsidP="00DC2757">
            <w:pPr>
              <w:spacing w:after="0" w:line="240" w:lineRule="auto"/>
              <w:rPr>
                <w:ins w:id="1944" w:author="Commodore, Sarah" w:date="2023-03-22T16:21:00Z"/>
                <w:rFonts w:ascii="Calibri" w:eastAsia="Times New Roman" w:hAnsi="Calibri" w:cs="Calibri"/>
                <w:color w:val="000000"/>
                <w:sz w:val="20"/>
                <w:szCs w:val="20"/>
              </w:rPr>
            </w:pPr>
            <w:ins w:id="1945" w:author="Commodore, Sarah" w:date="2023-03-22T16:21:00Z">
              <w:r w:rsidRPr="00DC2757">
                <w:rPr>
                  <w:rFonts w:ascii="Calibri" w:eastAsia="Times New Roman" w:hAnsi="Calibri" w:cs="Calibri"/>
                  <w:color w:val="000000"/>
                  <w:sz w:val="20"/>
                  <w:szCs w:val="20"/>
                </w:rPr>
                <w:t>ENSG00000080572.13</w:t>
              </w:r>
            </w:ins>
          </w:p>
        </w:tc>
        <w:tc>
          <w:tcPr>
            <w:tcW w:w="0" w:type="auto"/>
            <w:tcBorders>
              <w:top w:val="nil"/>
              <w:left w:val="nil"/>
              <w:bottom w:val="nil"/>
              <w:right w:val="nil"/>
            </w:tcBorders>
            <w:shd w:val="clear" w:color="auto" w:fill="auto"/>
            <w:noWrap/>
            <w:vAlign w:val="bottom"/>
            <w:hideMark/>
          </w:tcPr>
          <w:p w14:paraId="7BE77D9F" w14:textId="77777777" w:rsidR="00DC2757" w:rsidRPr="00DC2757" w:rsidRDefault="00DC2757" w:rsidP="00DC2757">
            <w:pPr>
              <w:spacing w:after="0" w:line="240" w:lineRule="auto"/>
              <w:rPr>
                <w:ins w:id="1946" w:author="Commodore, Sarah" w:date="2023-03-22T16:21:00Z"/>
                <w:rFonts w:ascii="Calibri" w:eastAsia="Times New Roman" w:hAnsi="Calibri" w:cs="Calibri"/>
                <w:color w:val="000000"/>
                <w:sz w:val="20"/>
                <w:szCs w:val="20"/>
              </w:rPr>
            </w:pPr>
            <w:ins w:id="1947" w:author="Commodore, Sarah" w:date="2023-03-22T16:21:00Z">
              <w:r w:rsidRPr="00DC2757">
                <w:rPr>
                  <w:rFonts w:ascii="Calibri" w:eastAsia="Times New Roman" w:hAnsi="Calibri" w:cs="Calibri"/>
                  <w:color w:val="000000"/>
                  <w:sz w:val="20"/>
                  <w:szCs w:val="20"/>
                </w:rPr>
                <w:t>DNAAF6</w:t>
              </w:r>
            </w:ins>
          </w:p>
        </w:tc>
        <w:tc>
          <w:tcPr>
            <w:tcW w:w="0" w:type="auto"/>
            <w:tcBorders>
              <w:top w:val="nil"/>
              <w:left w:val="nil"/>
              <w:bottom w:val="nil"/>
              <w:right w:val="nil"/>
            </w:tcBorders>
            <w:shd w:val="clear" w:color="auto" w:fill="auto"/>
            <w:noWrap/>
            <w:vAlign w:val="bottom"/>
            <w:hideMark/>
          </w:tcPr>
          <w:p w14:paraId="7ACB3744" w14:textId="77777777" w:rsidR="00DC2757" w:rsidRPr="00DC2757" w:rsidRDefault="00DC2757" w:rsidP="00DC2757">
            <w:pPr>
              <w:spacing w:after="0" w:line="240" w:lineRule="auto"/>
              <w:jc w:val="center"/>
              <w:rPr>
                <w:ins w:id="1948" w:author="Commodore, Sarah" w:date="2023-03-22T16:21:00Z"/>
                <w:rFonts w:ascii="Calibri" w:eastAsia="Times New Roman" w:hAnsi="Calibri" w:cs="Calibri"/>
                <w:color w:val="000000"/>
                <w:sz w:val="20"/>
                <w:szCs w:val="20"/>
              </w:rPr>
            </w:pPr>
            <w:ins w:id="194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1142B4E" w14:textId="77777777" w:rsidR="00DC2757" w:rsidRPr="00DC2757" w:rsidRDefault="00DC2757" w:rsidP="00DC2757">
            <w:pPr>
              <w:spacing w:after="0" w:line="240" w:lineRule="auto"/>
              <w:jc w:val="center"/>
              <w:rPr>
                <w:ins w:id="1950" w:author="Commodore, Sarah" w:date="2023-03-22T16:21:00Z"/>
                <w:rFonts w:ascii="Calibri" w:eastAsia="Times New Roman" w:hAnsi="Calibri" w:cs="Calibri"/>
                <w:color w:val="000000"/>
                <w:sz w:val="20"/>
                <w:szCs w:val="20"/>
              </w:rPr>
            </w:pPr>
            <w:ins w:id="1951" w:author="Commodore, Sarah" w:date="2023-03-22T16:21:00Z">
              <w:r w:rsidRPr="00DC2757">
                <w:rPr>
                  <w:rFonts w:ascii="Calibri" w:eastAsia="Times New Roman" w:hAnsi="Calibri" w:cs="Calibri"/>
                  <w:color w:val="000000"/>
                  <w:sz w:val="20"/>
                  <w:szCs w:val="20"/>
                </w:rPr>
                <w:t>1.3E-11</w:t>
              </w:r>
            </w:ins>
          </w:p>
        </w:tc>
        <w:tc>
          <w:tcPr>
            <w:tcW w:w="0" w:type="auto"/>
            <w:tcBorders>
              <w:top w:val="nil"/>
              <w:left w:val="nil"/>
              <w:bottom w:val="nil"/>
              <w:right w:val="nil"/>
            </w:tcBorders>
            <w:shd w:val="clear" w:color="auto" w:fill="auto"/>
            <w:noWrap/>
            <w:vAlign w:val="bottom"/>
            <w:hideMark/>
          </w:tcPr>
          <w:p w14:paraId="5DCE3610" w14:textId="77777777" w:rsidR="00DC2757" w:rsidRPr="00DC2757" w:rsidRDefault="00DC2757" w:rsidP="00DC2757">
            <w:pPr>
              <w:spacing w:after="0" w:line="240" w:lineRule="auto"/>
              <w:jc w:val="center"/>
              <w:rPr>
                <w:ins w:id="1952" w:author="Commodore, Sarah" w:date="2023-03-22T16:21:00Z"/>
                <w:rFonts w:ascii="Calibri" w:eastAsia="Times New Roman" w:hAnsi="Calibri" w:cs="Calibri"/>
                <w:color w:val="000000"/>
                <w:sz w:val="20"/>
                <w:szCs w:val="20"/>
              </w:rPr>
            </w:pPr>
            <w:ins w:id="1953" w:author="Commodore, Sarah" w:date="2023-03-22T16:21:00Z">
              <w:r w:rsidRPr="00DC2757">
                <w:rPr>
                  <w:rFonts w:ascii="Calibri" w:eastAsia="Times New Roman" w:hAnsi="Calibri" w:cs="Calibri"/>
                  <w:color w:val="000000"/>
                  <w:sz w:val="20"/>
                  <w:szCs w:val="20"/>
                </w:rPr>
                <w:t>3.8E-10</w:t>
              </w:r>
            </w:ins>
          </w:p>
        </w:tc>
        <w:tc>
          <w:tcPr>
            <w:tcW w:w="0" w:type="auto"/>
            <w:tcBorders>
              <w:top w:val="nil"/>
              <w:left w:val="nil"/>
              <w:bottom w:val="nil"/>
              <w:right w:val="nil"/>
            </w:tcBorders>
            <w:shd w:val="clear" w:color="auto" w:fill="auto"/>
            <w:noWrap/>
            <w:vAlign w:val="bottom"/>
            <w:hideMark/>
          </w:tcPr>
          <w:p w14:paraId="4AFCDEC6" w14:textId="77777777" w:rsidR="00DC2757" w:rsidRPr="00DC2757" w:rsidRDefault="00DC2757" w:rsidP="00DC2757">
            <w:pPr>
              <w:spacing w:after="0" w:line="240" w:lineRule="auto"/>
              <w:jc w:val="center"/>
              <w:rPr>
                <w:ins w:id="1954" w:author="Commodore, Sarah" w:date="2023-03-22T16:21:00Z"/>
                <w:rFonts w:ascii="Calibri" w:eastAsia="Times New Roman" w:hAnsi="Calibri" w:cs="Calibri"/>
                <w:color w:val="FF0000"/>
                <w:sz w:val="20"/>
                <w:szCs w:val="20"/>
              </w:rPr>
            </w:pPr>
            <w:ins w:id="1955" w:author="Commodore, Sarah" w:date="2023-03-22T16:21:00Z">
              <w:r w:rsidRPr="00DC2757">
                <w:rPr>
                  <w:rFonts w:ascii="Calibri" w:eastAsia="Times New Roman" w:hAnsi="Calibri" w:cs="Calibri"/>
                  <w:color w:val="FF0000"/>
                  <w:sz w:val="20"/>
                  <w:szCs w:val="20"/>
                </w:rPr>
                <w:t>*</w:t>
              </w:r>
            </w:ins>
          </w:p>
        </w:tc>
      </w:tr>
      <w:tr w:rsidR="00DC2757" w:rsidRPr="00DC2757" w14:paraId="2E3860CA" w14:textId="77777777" w:rsidTr="00DC2757">
        <w:trPr>
          <w:trHeight w:val="260"/>
          <w:ins w:id="1956" w:author="Commodore, Sarah" w:date="2023-03-22T16:21:00Z"/>
        </w:trPr>
        <w:tc>
          <w:tcPr>
            <w:tcW w:w="0" w:type="auto"/>
            <w:tcBorders>
              <w:top w:val="nil"/>
              <w:left w:val="nil"/>
              <w:bottom w:val="nil"/>
              <w:right w:val="nil"/>
            </w:tcBorders>
            <w:shd w:val="clear" w:color="auto" w:fill="auto"/>
            <w:noWrap/>
            <w:vAlign w:val="bottom"/>
            <w:hideMark/>
          </w:tcPr>
          <w:p w14:paraId="7EBC145A" w14:textId="77777777" w:rsidR="00DC2757" w:rsidRPr="00DC2757" w:rsidRDefault="00DC2757" w:rsidP="00DC2757">
            <w:pPr>
              <w:spacing w:after="0" w:line="240" w:lineRule="auto"/>
              <w:rPr>
                <w:ins w:id="1957" w:author="Commodore, Sarah" w:date="2023-03-22T16:21:00Z"/>
                <w:rFonts w:ascii="Calibri" w:eastAsia="Times New Roman" w:hAnsi="Calibri" w:cs="Calibri"/>
                <w:color w:val="000000"/>
                <w:sz w:val="20"/>
                <w:szCs w:val="20"/>
              </w:rPr>
            </w:pPr>
            <w:ins w:id="1958" w:author="Commodore, Sarah" w:date="2023-03-22T16:21:00Z">
              <w:r w:rsidRPr="00DC2757">
                <w:rPr>
                  <w:rFonts w:ascii="Calibri" w:eastAsia="Times New Roman" w:hAnsi="Calibri" w:cs="Calibri"/>
                  <w:color w:val="000000"/>
                  <w:sz w:val="20"/>
                  <w:szCs w:val="20"/>
                </w:rPr>
                <w:t>ENSG00000188523.9</w:t>
              </w:r>
            </w:ins>
          </w:p>
        </w:tc>
        <w:tc>
          <w:tcPr>
            <w:tcW w:w="0" w:type="auto"/>
            <w:tcBorders>
              <w:top w:val="nil"/>
              <w:left w:val="nil"/>
              <w:bottom w:val="nil"/>
              <w:right w:val="nil"/>
            </w:tcBorders>
            <w:shd w:val="clear" w:color="auto" w:fill="auto"/>
            <w:noWrap/>
            <w:vAlign w:val="bottom"/>
            <w:hideMark/>
          </w:tcPr>
          <w:p w14:paraId="1065BAE8" w14:textId="77777777" w:rsidR="00DC2757" w:rsidRPr="00DC2757" w:rsidRDefault="00DC2757" w:rsidP="00DC2757">
            <w:pPr>
              <w:spacing w:after="0" w:line="240" w:lineRule="auto"/>
              <w:rPr>
                <w:ins w:id="1959" w:author="Commodore, Sarah" w:date="2023-03-22T16:21:00Z"/>
                <w:rFonts w:ascii="Calibri" w:eastAsia="Times New Roman" w:hAnsi="Calibri" w:cs="Calibri"/>
                <w:color w:val="000000"/>
                <w:sz w:val="20"/>
                <w:szCs w:val="20"/>
              </w:rPr>
            </w:pPr>
            <w:ins w:id="1960" w:author="Commodore, Sarah" w:date="2023-03-22T16:21:00Z">
              <w:r w:rsidRPr="00DC2757">
                <w:rPr>
                  <w:rFonts w:ascii="Calibri" w:eastAsia="Times New Roman" w:hAnsi="Calibri" w:cs="Calibri"/>
                  <w:color w:val="000000"/>
                  <w:sz w:val="20"/>
                  <w:szCs w:val="20"/>
                </w:rPr>
                <w:t>CFAP77</w:t>
              </w:r>
            </w:ins>
          </w:p>
        </w:tc>
        <w:tc>
          <w:tcPr>
            <w:tcW w:w="0" w:type="auto"/>
            <w:tcBorders>
              <w:top w:val="nil"/>
              <w:left w:val="nil"/>
              <w:bottom w:val="nil"/>
              <w:right w:val="nil"/>
            </w:tcBorders>
            <w:shd w:val="clear" w:color="auto" w:fill="auto"/>
            <w:noWrap/>
            <w:vAlign w:val="bottom"/>
            <w:hideMark/>
          </w:tcPr>
          <w:p w14:paraId="29C013A6" w14:textId="77777777" w:rsidR="00DC2757" w:rsidRPr="00DC2757" w:rsidRDefault="00DC2757" w:rsidP="00DC2757">
            <w:pPr>
              <w:spacing w:after="0" w:line="240" w:lineRule="auto"/>
              <w:jc w:val="center"/>
              <w:rPr>
                <w:ins w:id="1961" w:author="Commodore, Sarah" w:date="2023-03-22T16:21:00Z"/>
                <w:rFonts w:ascii="Calibri" w:eastAsia="Times New Roman" w:hAnsi="Calibri" w:cs="Calibri"/>
                <w:color w:val="000000"/>
                <w:sz w:val="20"/>
                <w:szCs w:val="20"/>
              </w:rPr>
            </w:pPr>
            <w:ins w:id="196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8BE9814" w14:textId="77777777" w:rsidR="00DC2757" w:rsidRPr="00DC2757" w:rsidRDefault="00DC2757" w:rsidP="00DC2757">
            <w:pPr>
              <w:spacing w:after="0" w:line="240" w:lineRule="auto"/>
              <w:jc w:val="center"/>
              <w:rPr>
                <w:ins w:id="1963" w:author="Commodore, Sarah" w:date="2023-03-22T16:21:00Z"/>
                <w:rFonts w:ascii="Calibri" w:eastAsia="Times New Roman" w:hAnsi="Calibri" w:cs="Calibri"/>
                <w:color w:val="000000"/>
                <w:sz w:val="20"/>
                <w:szCs w:val="20"/>
              </w:rPr>
            </w:pPr>
            <w:ins w:id="1964"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52DD09C3" w14:textId="77777777" w:rsidR="00DC2757" w:rsidRPr="00DC2757" w:rsidRDefault="00DC2757" w:rsidP="00DC2757">
            <w:pPr>
              <w:spacing w:after="0" w:line="240" w:lineRule="auto"/>
              <w:jc w:val="center"/>
              <w:rPr>
                <w:ins w:id="1965" w:author="Commodore, Sarah" w:date="2023-03-22T16:21:00Z"/>
                <w:rFonts w:ascii="Calibri" w:eastAsia="Times New Roman" w:hAnsi="Calibri" w:cs="Calibri"/>
                <w:color w:val="000000"/>
                <w:sz w:val="20"/>
                <w:szCs w:val="20"/>
              </w:rPr>
            </w:pPr>
            <w:ins w:id="1966"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04CC5729" w14:textId="77777777" w:rsidR="00DC2757" w:rsidRPr="00DC2757" w:rsidRDefault="00DC2757" w:rsidP="00DC2757">
            <w:pPr>
              <w:spacing w:after="0" w:line="240" w:lineRule="auto"/>
              <w:jc w:val="center"/>
              <w:rPr>
                <w:ins w:id="1967" w:author="Commodore, Sarah" w:date="2023-03-22T16:21:00Z"/>
                <w:rFonts w:ascii="Calibri" w:eastAsia="Times New Roman" w:hAnsi="Calibri" w:cs="Calibri"/>
                <w:color w:val="FF0000"/>
                <w:sz w:val="20"/>
                <w:szCs w:val="20"/>
              </w:rPr>
            </w:pPr>
            <w:ins w:id="1968" w:author="Commodore, Sarah" w:date="2023-03-22T16:21:00Z">
              <w:r w:rsidRPr="00DC2757">
                <w:rPr>
                  <w:rFonts w:ascii="Calibri" w:eastAsia="Times New Roman" w:hAnsi="Calibri" w:cs="Calibri"/>
                  <w:color w:val="FF0000"/>
                  <w:sz w:val="20"/>
                  <w:szCs w:val="20"/>
                </w:rPr>
                <w:t>*</w:t>
              </w:r>
            </w:ins>
          </w:p>
        </w:tc>
      </w:tr>
      <w:tr w:rsidR="00DC2757" w:rsidRPr="00DC2757" w14:paraId="3F7C7046" w14:textId="77777777" w:rsidTr="00DC2757">
        <w:trPr>
          <w:trHeight w:val="260"/>
          <w:ins w:id="1969" w:author="Commodore, Sarah" w:date="2023-03-22T16:21:00Z"/>
        </w:trPr>
        <w:tc>
          <w:tcPr>
            <w:tcW w:w="0" w:type="auto"/>
            <w:tcBorders>
              <w:top w:val="nil"/>
              <w:left w:val="nil"/>
              <w:bottom w:val="nil"/>
              <w:right w:val="nil"/>
            </w:tcBorders>
            <w:shd w:val="clear" w:color="auto" w:fill="auto"/>
            <w:noWrap/>
            <w:vAlign w:val="bottom"/>
            <w:hideMark/>
          </w:tcPr>
          <w:p w14:paraId="43E5F542" w14:textId="77777777" w:rsidR="00DC2757" w:rsidRPr="00DC2757" w:rsidRDefault="00DC2757" w:rsidP="00DC2757">
            <w:pPr>
              <w:spacing w:after="0" w:line="240" w:lineRule="auto"/>
              <w:rPr>
                <w:ins w:id="1970" w:author="Commodore, Sarah" w:date="2023-03-22T16:21:00Z"/>
                <w:rFonts w:ascii="Calibri" w:eastAsia="Times New Roman" w:hAnsi="Calibri" w:cs="Calibri"/>
                <w:color w:val="000000"/>
                <w:sz w:val="20"/>
                <w:szCs w:val="20"/>
              </w:rPr>
            </w:pPr>
            <w:ins w:id="1971" w:author="Commodore, Sarah" w:date="2023-03-22T16:21:00Z">
              <w:r w:rsidRPr="00DC2757">
                <w:rPr>
                  <w:rFonts w:ascii="Calibri" w:eastAsia="Times New Roman" w:hAnsi="Calibri" w:cs="Calibri"/>
                  <w:color w:val="000000"/>
                  <w:sz w:val="20"/>
                  <w:szCs w:val="20"/>
                </w:rPr>
                <w:t>ENSG00000186329.9</w:t>
              </w:r>
            </w:ins>
          </w:p>
        </w:tc>
        <w:tc>
          <w:tcPr>
            <w:tcW w:w="0" w:type="auto"/>
            <w:tcBorders>
              <w:top w:val="nil"/>
              <w:left w:val="nil"/>
              <w:bottom w:val="nil"/>
              <w:right w:val="nil"/>
            </w:tcBorders>
            <w:shd w:val="clear" w:color="auto" w:fill="auto"/>
            <w:noWrap/>
            <w:vAlign w:val="bottom"/>
            <w:hideMark/>
          </w:tcPr>
          <w:p w14:paraId="67FEB094" w14:textId="77777777" w:rsidR="00DC2757" w:rsidRPr="00DC2757" w:rsidRDefault="00DC2757" w:rsidP="00DC2757">
            <w:pPr>
              <w:spacing w:after="0" w:line="240" w:lineRule="auto"/>
              <w:rPr>
                <w:ins w:id="1972" w:author="Commodore, Sarah" w:date="2023-03-22T16:21:00Z"/>
                <w:rFonts w:ascii="Calibri" w:eastAsia="Times New Roman" w:hAnsi="Calibri" w:cs="Calibri"/>
                <w:color w:val="000000"/>
                <w:sz w:val="20"/>
                <w:szCs w:val="20"/>
              </w:rPr>
            </w:pPr>
            <w:ins w:id="1973" w:author="Commodore, Sarah" w:date="2023-03-22T16:21:00Z">
              <w:r w:rsidRPr="00DC2757">
                <w:rPr>
                  <w:rFonts w:ascii="Calibri" w:eastAsia="Times New Roman" w:hAnsi="Calibri" w:cs="Calibri"/>
                  <w:color w:val="000000"/>
                  <w:sz w:val="20"/>
                  <w:szCs w:val="20"/>
                </w:rPr>
                <w:t>TMEM212</w:t>
              </w:r>
            </w:ins>
          </w:p>
        </w:tc>
        <w:tc>
          <w:tcPr>
            <w:tcW w:w="0" w:type="auto"/>
            <w:tcBorders>
              <w:top w:val="nil"/>
              <w:left w:val="nil"/>
              <w:bottom w:val="nil"/>
              <w:right w:val="nil"/>
            </w:tcBorders>
            <w:shd w:val="clear" w:color="auto" w:fill="auto"/>
            <w:noWrap/>
            <w:vAlign w:val="bottom"/>
            <w:hideMark/>
          </w:tcPr>
          <w:p w14:paraId="30C9022C" w14:textId="77777777" w:rsidR="00DC2757" w:rsidRPr="00DC2757" w:rsidRDefault="00DC2757" w:rsidP="00DC2757">
            <w:pPr>
              <w:spacing w:after="0" w:line="240" w:lineRule="auto"/>
              <w:jc w:val="center"/>
              <w:rPr>
                <w:ins w:id="1974" w:author="Commodore, Sarah" w:date="2023-03-22T16:21:00Z"/>
                <w:rFonts w:ascii="Calibri" w:eastAsia="Times New Roman" w:hAnsi="Calibri" w:cs="Calibri"/>
                <w:color w:val="000000"/>
                <w:sz w:val="20"/>
                <w:szCs w:val="20"/>
              </w:rPr>
            </w:pPr>
            <w:ins w:id="197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6514BF" w14:textId="77777777" w:rsidR="00DC2757" w:rsidRPr="00DC2757" w:rsidRDefault="00DC2757" w:rsidP="00DC2757">
            <w:pPr>
              <w:spacing w:after="0" w:line="240" w:lineRule="auto"/>
              <w:jc w:val="center"/>
              <w:rPr>
                <w:ins w:id="1976" w:author="Commodore, Sarah" w:date="2023-03-22T16:21:00Z"/>
                <w:rFonts w:ascii="Calibri" w:eastAsia="Times New Roman" w:hAnsi="Calibri" w:cs="Calibri"/>
                <w:color w:val="000000"/>
                <w:sz w:val="20"/>
                <w:szCs w:val="20"/>
              </w:rPr>
            </w:pPr>
            <w:ins w:id="1977" w:author="Commodore, Sarah" w:date="2023-03-22T16:21:00Z">
              <w:r w:rsidRPr="00DC2757">
                <w:rPr>
                  <w:rFonts w:ascii="Calibri" w:eastAsia="Times New Roman" w:hAnsi="Calibri" w:cs="Calibri"/>
                  <w:color w:val="000000"/>
                  <w:sz w:val="20"/>
                  <w:szCs w:val="20"/>
                </w:rPr>
                <w:t>3.2E-11</w:t>
              </w:r>
            </w:ins>
          </w:p>
        </w:tc>
        <w:tc>
          <w:tcPr>
            <w:tcW w:w="0" w:type="auto"/>
            <w:tcBorders>
              <w:top w:val="nil"/>
              <w:left w:val="nil"/>
              <w:bottom w:val="nil"/>
              <w:right w:val="nil"/>
            </w:tcBorders>
            <w:shd w:val="clear" w:color="auto" w:fill="auto"/>
            <w:noWrap/>
            <w:vAlign w:val="bottom"/>
            <w:hideMark/>
          </w:tcPr>
          <w:p w14:paraId="02D9B729" w14:textId="77777777" w:rsidR="00DC2757" w:rsidRPr="00DC2757" w:rsidRDefault="00DC2757" w:rsidP="00DC2757">
            <w:pPr>
              <w:spacing w:after="0" w:line="240" w:lineRule="auto"/>
              <w:jc w:val="center"/>
              <w:rPr>
                <w:ins w:id="1978" w:author="Commodore, Sarah" w:date="2023-03-22T16:21:00Z"/>
                <w:rFonts w:ascii="Calibri" w:eastAsia="Times New Roman" w:hAnsi="Calibri" w:cs="Calibri"/>
                <w:color w:val="000000"/>
                <w:sz w:val="20"/>
                <w:szCs w:val="20"/>
              </w:rPr>
            </w:pPr>
            <w:ins w:id="1979" w:author="Commodore, Sarah" w:date="2023-03-22T16:21:00Z">
              <w:r w:rsidRPr="00DC2757">
                <w:rPr>
                  <w:rFonts w:ascii="Calibri" w:eastAsia="Times New Roman" w:hAnsi="Calibri" w:cs="Calibri"/>
                  <w:color w:val="000000"/>
                  <w:sz w:val="20"/>
                  <w:szCs w:val="20"/>
                </w:rPr>
                <w:t>8.5E-10</w:t>
              </w:r>
            </w:ins>
          </w:p>
        </w:tc>
        <w:tc>
          <w:tcPr>
            <w:tcW w:w="0" w:type="auto"/>
            <w:tcBorders>
              <w:top w:val="nil"/>
              <w:left w:val="nil"/>
              <w:bottom w:val="nil"/>
              <w:right w:val="nil"/>
            </w:tcBorders>
            <w:shd w:val="clear" w:color="auto" w:fill="auto"/>
            <w:noWrap/>
            <w:vAlign w:val="bottom"/>
            <w:hideMark/>
          </w:tcPr>
          <w:p w14:paraId="75545637" w14:textId="77777777" w:rsidR="00DC2757" w:rsidRPr="00DC2757" w:rsidRDefault="00DC2757" w:rsidP="00DC2757">
            <w:pPr>
              <w:spacing w:after="0" w:line="240" w:lineRule="auto"/>
              <w:jc w:val="center"/>
              <w:rPr>
                <w:ins w:id="1980" w:author="Commodore, Sarah" w:date="2023-03-22T16:21:00Z"/>
                <w:rFonts w:ascii="Calibri" w:eastAsia="Times New Roman" w:hAnsi="Calibri" w:cs="Calibri"/>
                <w:color w:val="FF0000"/>
                <w:sz w:val="20"/>
                <w:szCs w:val="20"/>
              </w:rPr>
            </w:pPr>
            <w:ins w:id="1981" w:author="Commodore, Sarah" w:date="2023-03-22T16:21:00Z">
              <w:r w:rsidRPr="00DC2757">
                <w:rPr>
                  <w:rFonts w:ascii="Calibri" w:eastAsia="Times New Roman" w:hAnsi="Calibri" w:cs="Calibri"/>
                  <w:color w:val="FF0000"/>
                  <w:sz w:val="20"/>
                  <w:szCs w:val="20"/>
                </w:rPr>
                <w:t>*</w:t>
              </w:r>
            </w:ins>
          </w:p>
        </w:tc>
      </w:tr>
      <w:tr w:rsidR="00DC2757" w:rsidRPr="00DC2757" w14:paraId="0E33A710" w14:textId="77777777" w:rsidTr="00DC2757">
        <w:trPr>
          <w:trHeight w:val="260"/>
          <w:ins w:id="1982" w:author="Commodore, Sarah" w:date="2023-03-22T16:21:00Z"/>
        </w:trPr>
        <w:tc>
          <w:tcPr>
            <w:tcW w:w="0" w:type="auto"/>
            <w:tcBorders>
              <w:top w:val="nil"/>
              <w:left w:val="nil"/>
              <w:bottom w:val="nil"/>
              <w:right w:val="nil"/>
            </w:tcBorders>
            <w:shd w:val="clear" w:color="auto" w:fill="auto"/>
            <w:noWrap/>
            <w:vAlign w:val="bottom"/>
            <w:hideMark/>
          </w:tcPr>
          <w:p w14:paraId="23EBF464" w14:textId="77777777" w:rsidR="00DC2757" w:rsidRPr="00DC2757" w:rsidRDefault="00DC2757" w:rsidP="00DC2757">
            <w:pPr>
              <w:spacing w:after="0" w:line="240" w:lineRule="auto"/>
              <w:rPr>
                <w:ins w:id="1983" w:author="Commodore, Sarah" w:date="2023-03-22T16:21:00Z"/>
                <w:rFonts w:ascii="Calibri" w:eastAsia="Times New Roman" w:hAnsi="Calibri" w:cs="Calibri"/>
                <w:color w:val="000000"/>
                <w:sz w:val="20"/>
                <w:szCs w:val="20"/>
              </w:rPr>
            </w:pPr>
            <w:ins w:id="1984" w:author="Commodore, Sarah" w:date="2023-03-22T16:21:00Z">
              <w:r w:rsidRPr="00DC2757">
                <w:rPr>
                  <w:rFonts w:ascii="Calibri" w:eastAsia="Times New Roman" w:hAnsi="Calibri" w:cs="Calibri"/>
                  <w:color w:val="000000"/>
                  <w:sz w:val="20"/>
                  <w:szCs w:val="20"/>
                </w:rPr>
                <w:t>ENSG00000166596.15</w:t>
              </w:r>
            </w:ins>
          </w:p>
        </w:tc>
        <w:tc>
          <w:tcPr>
            <w:tcW w:w="0" w:type="auto"/>
            <w:tcBorders>
              <w:top w:val="nil"/>
              <w:left w:val="nil"/>
              <w:bottom w:val="nil"/>
              <w:right w:val="nil"/>
            </w:tcBorders>
            <w:shd w:val="clear" w:color="auto" w:fill="auto"/>
            <w:noWrap/>
            <w:vAlign w:val="bottom"/>
            <w:hideMark/>
          </w:tcPr>
          <w:p w14:paraId="2E0B5454" w14:textId="77777777" w:rsidR="00DC2757" w:rsidRPr="00DC2757" w:rsidRDefault="00DC2757" w:rsidP="00DC2757">
            <w:pPr>
              <w:spacing w:after="0" w:line="240" w:lineRule="auto"/>
              <w:rPr>
                <w:ins w:id="1985" w:author="Commodore, Sarah" w:date="2023-03-22T16:21:00Z"/>
                <w:rFonts w:ascii="Calibri" w:eastAsia="Times New Roman" w:hAnsi="Calibri" w:cs="Calibri"/>
                <w:color w:val="000000"/>
                <w:sz w:val="20"/>
                <w:szCs w:val="20"/>
              </w:rPr>
            </w:pPr>
            <w:ins w:id="1986" w:author="Commodore, Sarah" w:date="2023-03-22T16:21:00Z">
              <w:r w:rsidRPr="00DC2757">
                <w:rPr>
                  <w:rFonts w:ascii="Calibri" w:eastAsia="Times New Roman" w:hAnsi="Calibri" w:cs="Calibri"/>
                  <w:color w:val="000000"/>
                  <w:sz w:val="20"/>
                  <w:szCs w:val="20"/>
                </w:rPr>
                <w:t>CFAP52</w:t>
              </w:r>
            </w:ins>
          </w:p>
        </w:tc>
        <w:tc>
          <w:tcPr>
            <w:tcW w:w="0" w:type="auto"/>
            <w:tcBorders>
              <w:top w:val="nil"/>
              <w:left w:val="nil"/>
              <w:bottom w:val="nil"/>
              <w:right w:val="nil"/>
            </w:tcBorders>
            <w:shd w:val="clear" w:color="auto" w:fill="auto"/>
            <w:noWrap/>
            <w:vAlign w:val="bottom"/>
            <w:hideMark/>
          </w:tcPr>
          <w:p w14:paraId="03AEF69B" w14:textId="77777777" w:rsidR="00DC2757" w:rsidRPr="00DC2757" w:rsidRDefault="00DC2757" w:rsidP="00DC2757">
            <w:pPr>
              <w:spacing w:after="0" w:line="240" w:lineRule="auto"/>
              <w:jc w:val="center"/>
              <w:rPr>
                <w:ins w:id="1987" w:author="Commodore, Sarah" w:date="2023-03-22T16:21:00Z"/>
                <w:rFonts w:ascii="Calibri" w:eastAsia="Times New Roman" w:hAnsi="Calibri" w:cs="Calibri"/>
                <w:color w:val="000000"/>
                <w:sz w:val="20"/>
                <w:szCs w:val="20"/>
              </w:rPr>
            </w:pPr>
            <w:ins w:id="198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3754D9" w14:textId="77777777" w:rsidR="00DC2757" w:rsidRPr="00DC2757" w:rsidRDefault="00DC2757" w:rsidP="00DC2757">
            <w:pPr>
              <w:spacing w:after="0" w:line="240" w:lineRule="auto"/>
              <w:jc w:val="center"/>
              <w:rPr>
                <w:ins w:id="1989" w:author="Commodore, Sarah" w:date="2023-03-22T16:21:00Z"/>
                <w:rFonts w:ascii="Calibri" w:eastAsia="Times New Roman" w:hAnsi="Calibri" w:cs="Calibri"/>
                <w:color w:val="000000"/>
                <w:sz w:val="20"/>
                <w:szCs w:val="20"/>
              </w:rPr>
            </w:pPr>
            <w:ins w:id="1990" w:author="Commodore, Sarah" w:date="2023-03-22T16:21:00Z">
              <w:r w:rsidRPr="00DC2757">
                <w:rPr>
                  <w:rFonts w:ascii="Calibri" w:eastAsia="Times New Roman" w:hAnsi="Calibri" w:cs="Calibri"/>
                  <w:color w:val="000000"/>
                  <w:sz w:val="20"/>
                  <w:szCs w:val="20"/>
                </w:rPr>
                <w:t>2.4E-10</w:t>
              </w:r>
            </w:ins>
          </w:p>
        </w:tc>
        <w:tc>
          <w:tcPr>
            <w:tcW w:w="0" w:type="auto"/>
            <w:tcBorders>
              <w:top w:val="nil"/>
              <w:left w:val="nil"/>
              <w:bottom w:val="nil"/>
              <w:right w:val="nil"/>
            </w:tcBorders>
            <w:shd w:val="clear" w:color="auto" w:fill="auto"/>
            <w:noWrap/>
            <w:vAlign w:val="bottom"/>
            <w:hideMark/>
          </w:tcPr>
          <w:p w14:paraId="67BF000A" w14:textId="77777777" w:rsidR="00DC2757" w:rsidRPr="00DC2757" w:rsidRDefault="00DC2757" w:rsidP="00DC2757">
            <w:pPr>
              <w:spacing w:after="0" w:line="240" w:lineRule="auto"/>
              <w:jc w:val="center"/>
              <w:rPr>
                <w:ins w:id="1991" w:author="Commodore, Sarah" w:date="2023-03-22T16:21:00Z"/>
                <w:rFonts w:ascii="Calibri" w:eastAsia="Times New Roman" w:hAnsi="Calibri" w:cs="Calibri"/>
                <w:color w:val="000000"/>
                <w:sz w:val="20"/>
                <w:szCs w:val="20"/>
              </w:rPr>
            </w:pPr>
            <w:ins w:id="1992" w:author="Commodore, Sarah" w:date="2023-03-22T16:21:00Z">
              <w:r w:rsidRPr="00DC2757">
                <w:rPr>
                  <w:rFonts w:ascii="Calibri" w:eastAsia="Times New Roman" w:hAnsi="Calibri" w:cs="Calibri"/>
                  <w:color w:val="000000"/>
                  <w:sz w:val="20"/>
                  <w:szCs w:val="20"/>
                </w:rPr>
                <w:t>5.0E-09</w:t>
              </w:r>
            </w:ins>
          </w:p>
        </w:tc>
        <w:tc>
          <w:tcPr>
            <w:tcW w:w="0" w:type="auto"/>
            <w:tcBorders>
              <w:top w:val="nil"/>
              <w:left w:val="nil"/>
              <w:bottom w:val="nil"/>
              <w:right w:val="nil"/>
            </w:tcBorders>
            <w:shd w:val="clear" w:color="auto" w:fill="auto"/>
            <w:noWrap/>
            <w:vAlign w:val="bottom"/>
            <w:hideMark/>
          </w:tcPr>
          <w:p w14:paraId="25717F76" w14:textId="77777777" w:rsidR="00DC2757" w:rsidRPr="00DC2757" w:rsidRDefault="00DC2757" w:rsidP="00DC2757">
            <w:pPr>
              <w:spacing w:after="0" w:line="240" w:lineRule="auto"/>
              <w:jc w:val="center"/>
              <w:rPr>
                <w:ins w:id="1993" w:author="Commodore, Sarah" w:date="2023-03-22T16:21:00Z"/>
                <w:rFonts w:ascii="Calibri" w:eastAsia="Times New Roman" w:hAnsi="Calibri" w:cs="Calibri"/>
                <w:color w:val="FF0000"/>
                <w:sz w:val="20"/>
                <w:szCs w:val="20"/>
              </w:rPr>
            </w:pPr>
            <w:ins w:id="1994" w:author="Commodore, Sarah" w:date="2023-03-22T16:21:00Z">
              <w:r w:rsidRPr="00DC2757">
                <w:rPr>
                  <w:rFonts w:ascii="Calibri" w:eastAsia="Times New Roman" w:hAnsi="Calibri" w:cs="Calibri"/>
                  <w:color w:val="FF0000"/>
                  <w:sz w:val="20"/>
                  <w:szCs w:val="20"/>
                </w:rPr>
                <w:t>*</w:t>
              </w:r>
            </w:ins>
          </w:p>
        </w:tc>
      </w:tr>
      <w:tr w:rsidR="00DC2757" w:rsidRPr="00DC2757" w14:paraId="267F1464" w14:textId="77777777" w:rsidTr="00DC2757">
        <w:trPr>
          <w:trHeight w:val="260"/>
          <w:ins w:id="1995" w:author="Commodore, Sarah" w:date="2023-03-22T16:21:00Z"/>
        </w:trPr>
        <w:tc>
          <w:tcPr>
            <w:tcW w:w="0" w:type="auto"/>
            <w:tcBorders>
              <w:top w:val="nil"/>
              <w:left w:val="nil"/>
              <w:bottom w:val="nil"/>
              <w:right w:val="nil"/>
            </w:tcBorders>
            <w:shd w:val="clear" w:color="auto" w:fill="auto"/>
            <w:noWrap/>
            <w:vAlign w:val="bottom"/>
            <w:hideMark/>
          </w:tcPr>
          <w:p w14:paraId="6E9CD871" w14:textId="77777777" w:rsidR="00DC2757" w:rsidRPr="00DC2757" w:rsidRDefault="00DC2757" w:rsidP="00DC2757">
            <w:pPr>
              <w:spacing w:after="0" w:line="240" w:lineRule="auto"/>
              <w:rPr>
                <w:ins w:id="1996" w:author="Commodore, Sarah" w:date="2023-03-22T16:21:00Z"/>
                <w:rFonts w:ascii="Calibri" w:eastAsia="Times New Roman" w:hAnsi="Calibri" w:cs="Calibri"/>
                <w:color w:val="000000"/>
                <w:sz w:val="20"/>
                <w:szCs w:val="20"/>
              </w:rPr>
            </w:pPr>
            <w:ins w:id="1997" w:author="Commodore, Sarah" w:date="2023-03-22T16:21:00Z">
              <w:r w:rsidRPr="00DC2757">
                <w:rPr>
                  <w:rFonts w:ascii="Calibri" w:eastAsia="Times New Roman" w:hAnsi="Calibri" w:cs="Calibri"/>
                  <w:color w:val="000000"/>
                  <w:sz w:val="20"/>
                  <w:szCs w:val="20"/>
                </w:rPr>
                <w:t>ENSG00000152611.12</w:t>
              </w:r>
            </w:ins>
          </w:p>
        </w:tc>
        <w:tc>
          <w:tcPr>
            <w:tcW w:w="0" w:type="auto"/>
            <w:tcBorders>
              <w:top w:val="nil"/>
              <w:left w:val="nil"/>
              <w:bottom w:val="nil"/>
              <w:right w:val="nil"/>
            </w:tcBorders>
            <w:shd w:val="clear" w:color="auto" w:fill="auto"/>
            <w:noWrap/>
            <w:vAlign w:val="bottom"/>
            <w:hideMark/>
          </w:tcPr>
          <w:p w14:paraId="122859C5" w14:textId="77777777" w:rsidR="00DC2757" w:rsidRPr="00DC2757" w:rsidRDefault="00DC2757" w:rsidP="00DC2757">
            <w:pPr>
              <w:spacing w:after="0" w:line="240" w:lineRule="auto"/>
              <w:rPr>
                <w:ins w:id="1998" w:author="Commodore, Sarah" w:date="2023-03-22T16:21:00Z"/>
                <w:rFonts w:ascii="Calibri" w:eastAsia="Times New Roman" w:hAnsi="Calibri" w:cs="Calibri"/>
                <w:color w:val="000000"/>
                <w:sz w:val="20"/>
                <w:szCs w:val="20"/>
              </w:rPr>
            </w:pPr>
            <w:ins w:id="1999" w:author="Commodore, Sarah" w:date="2023-03-22T16:21:00Z">
              <w:r w:rsidRPr="00DC2757">
                <w:rPr>
                  <w:rFonts w:ascii="Calibri" w:eastAsia="Times New Roman" w:hAnsi="Calibri" w:cs="Calibri"/>
                  <w:color w:val="000000"/>
                  <w:sz w:val="20"/>
                  <w:szCs w:val="20"/>
                </w:rPr>
                <w:t>CAPSL</w:t>
              </w:r>
            </w:ins>
          </w:p>
        </w:tc>
        <w:tc>
          <w:tcPr>
            <w:tcW w:w="0" w:type="auto"/>
            <w:tcBorders>
              <w:top w:val="nil"/>
              <w:left w:val="nil"/>
              <w:bottom w:val="nil"/>
              <w:right w:val="nil"/>
            </w:tcBorders>
            <w:shd w:val="clear" w:color="auto" w:fill="auto"/>
            <w:noWrap/>
            <w:vAlign w:val="bottom"/>
            <w:hideMark/>
          </w:tcPr>
          <w:p w14:paraId="310891A4" w14:textId="77777777" w:rsidR="00DC2757" w:rsidRPr="00DC2757" w:rsidRDefault="00DC2757" w:rsidP="00DC2757">
            <w:pPr>
              <w:spacing w:after="0" w:line="240" w:lineRule="auto"/>
              <w:jc w:val="center"/>
              <w:rPr>
                <w:ins w:id="2000" w:author="Commodore, Sarah" w:date="2023-03-22T16:21:00Z"/>
                <w:rFonts w:ascii="Calibri" w:eastAsia="Times New Roman" w:hAnsi="Calibri" w:cs="Calibri"/>
                <w:color w:val="000000"/>
                <w:sz w:val="20"/>
                <w:szCs w:val="20"/>
              </w:rPr>
            </w:pPr>
            <w:ins w:id="200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0C80776" w14:textId="77777777" w:rsidR="00DC2757" w:rsidRPr="00DC2757" w:rsidRDefault="00DC2757" w:rsidP="00DC2757">
            <w:pPr>
              <w:spacing w:after="0" w:line="240" w:lineRule="auto"/>
              <w:jc w:val="center"/>
              <w:rPr>
                <w:ins w:id="2002" w:author="Commodore, Sarah" w:date="2023-03-22T16:21:00Z"/>
                <w:rFonts w:ascii="Calibri" w:eastAsia="Times New Roman" w:hAnsi="Calibri" w:cs="Calibri"/>
                <w:color w:val="000000"/>
                <w:sz w:val="20"/>
                <w:szCs w:val="20"/>
              </w:rPr>
            </w:pPr>
            <w:ins w:id="2003" w:author="Commodore, Sarah" w:date="2023-03-22T16:21:00Z">
              <w:r w:rsidRPr="00DC2757">
                <w:rPr>
                  <w:rFonts w:ascii="Calibri" w:eastAsia="Times New Roman" w:hAnsi="Calibri" w:cs="Calibri"/>
                  <w:color w:val="000000"/>
                  <w:sz w:val="20"/>
                  <w:szCs w:val="20"/>
                </w:rPr>
                <w:t>4.0E-11</w:t>
              </w:r>
            </w:ins>
          </w:p>
        </w:tc>
        <w:tc>
          <w:tcPr>
            <w:tcW w:w="0" w:type="auto"/>
            <w:tcBorders>
              <w:top w:val="nil"/>
              <w:left w:val="nil"/>
              <w:bottom w:val="nil"/>
              <w:right w:val="nil"/>
            </w:tcBorders>
            <w:shd w:val="clear" w:color="auto" w:fill="auto"/>
            <w:noWrap/>
            <w:vAlign w:val="bottom"/>
            <w:hideMark/>
          </w:tcPr>
          <w:p w14:paraId="04D30D44" w14:textId="77777777" w:rsidR="00DC2757" w:rsidRPr="00DC2757" w:rsidRDefault="00DC2757" w:rsidP="00DC2757">
            <w:pPr>
              <w:spacing w:after="0" w:line="240" w:lineRule="auto"/>
              <w:jc w:val="center"/>
              <w:rPr>
                <w:ins w:id="2004" w:author="Commodore, Sarah" w:date="2023-03-22T16:21:00Z"/>
                <w:rFonts w:ascii="Calibri" w:eastAsia="Times New Roman" w:hAnsi="Calibri" w:cs="Calibri"/>
                <w:color w:val="000000"/>
                <w:sz w:val="20"/>
                <w:szCs w:val="20"/>
              </w:rPr>
            </w:pPr>
            <w:ins w:id="2005"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FB0A38D" w14:textId="77777777" w:rsidR="00DC2757" w:rsidRPr="00DC2757" w:rsidRDefault="00DC2757" w:rsidP="00DC2757">
            <w:pPr>
              <w:spacing w:after="0" w:line="240" w:lineRule="auto"/>
              <w:jc w:val="center"/>
              <w:rPr>
                <w:ins w:id="2006" w:author="Commodore, Sarah" w:date="2023-03-22T16:21:00Z"/>
                <w:rFonts w:ascii="Calibri" w:eastAsia="Times New Roman" w:hAnsi="Calibri" w:cs="Calibri"/>
                <w:color w:val="FF0000"/>
                <w:sz w:val="20"/>
                <w:szCs w:val="20"/>
              </w:rPr>
            </w:pPr>
            <w:ins w:id="2007" w:author="Commodore, Sarah" w:date="2023-03-22T16:21:00Z">
              <w:r w:rsidRPr="00DC2757">
                <w:rPr>
                  <w:rFonts w:ascii="Calibri" w:eastAsia="Times New Roman" w:hAnsi="Calibri" w:cs="Calibri"/>
                  <w:color w:val="FF0000"/>
                  <w:sz w:val="20"/>
                  <w:szCs w:val="20"/>
                </w:rPr>
                <w:t>*</w:t>
              </w:r>
            </w:ins>
          </w:p>
        </w:tc>
      </w:tr>
      <w:tr w:rsidR="00DC2757" w:rsidRPr="00DC2757" w14:paraId="453392B0" w14:textId="77777777" w:rsidTr="00DC2757">
        <w:trPr>
          <w:trHeight w:val="260"/>
          <w:ins w:id="2008" w:author="Commodore, Sarah" w:date="2023-03-22T16:21:00Z"/>
        </w:trPr>
        <w:tc>
          <w:tcPr>
            <w:tcW w:w="0" w:type="auto"/>
            <w:tcBorders>
              <w:top w:val="nil"/>
              <w:left w:val="nil"/>
              <w:bottom w:val="nil"/>
              <w:right w:val="nil"/>
            </w:tcBorders>
            <w:shd w:val="clear" w:color="auto" w:fill="auto"/>
            <w:noWrap/>
            <w:vAlign w:val="bottom"/>
            <w:hideMark/>
          </w:tcPr>
          <w:p w14:paraId="743E14B2" w14:textId="77777777" w:rsidR="00DC2757" w:rsidRPr="00DC2757" w:rsidRDefault="00DC2757" w:rsidP="00DC2757">
            <w:pPr>
              <w:spacing w:after="0" w:line="240" w:lineRule="auto"/>
              <w:rPr>
                <w:ins w:id="2009" w:author="Commodore, Sarah" w:date="2023-03-22T16:21:00Z"/>
                <w:rFonts w:ascii="Calibri" w:eastAsia="Times New Roman" w:hAnsi="Calibri" w:cs="Calibri"/>
                <w:color w:val="000000"/>
                <w:sz w:val="20"/>
                <w:szCs w:val="20"/>
              </w:rPr>
            </w:pPr>
            <w:ins w:id="2010" w:author="Commodore, Sarah" w:date="2023-03-22T16:21:00Z">
              <w:r w:rsidRPr="00DC2757">
                <w:rPr>
                  <w:rFonts w:ascii="Calibri" w:eastAsia="Times New Roman" w:hAnsi="Calibri" w:cs="Calibri"/>
                  <w:color w:val="000000"/>
                  <w:sz w:val="20"/>
                  <w:szCs w:val="20"/>
                </w:rPr>
                <w:t>ENSG00000196169.15</w:t>
              </w:r>
            </w:ins>
          </w:p>
        </w:tc>
        <w:tc>
          <w:tcPr>
            <w:tcW w:w="0" w:type="auto"/>
            <w:tcBorders>
              <w:top w:val="nil"/>
              <w:left w:val="nil"/>
              <w:bottom w:val="nil"/>
              <w:right w:val="nil"/>
            </w:tcBorders>
            <w:shd w:val="clear" w:color="auto" w:fill="auto"/>
            <w:noWrap/>
            <w:vAlign w:val="bottom"/>
            <w:hideMark/>
          </w:tcPr>
          <w:p w14:paraId="0CACDEBD" w14:textId="77777777" w:rsidR="00DC2757" w:rsidRPr="00DC2757" w:rsidRDefault="00DC2757" w:rsidP="00DC2757">
            <w:pPr>
              <w:spacing w:after="0" w:line="240" w:lineRule="auto"/>
              <w:rPr>
                <w:ins w:id="2011" w:author="Commodore, Sarah" w:date="2023-03-22T16:21:00Z"/>
                <w:rFonts w:ascii="Calibri" w:eastAsia="Times New Roman" w:hAnsi="Calibri" w:cs="Calibri"/>
                <w:color w:val="000000"/>
                <w:sz w:val="20"/>
                <w:szCs w:val="20"/>
              </w:rPr>
            </w:pPr>
            <w:ins w:id="2012" w:author="Commodore, Sarah" w:date="2023-03-22T16:21:00Z">
              <w:r w:rsidRPr="00DC2757">
                <w:rPr>
                  <w:rFonts w:ascii="Calibri" w:eastAsia="Times New Roman" w:hAnsi="Calibri" w:cs="Calibri"/>
                  <w:color w:val="000000"/>
                  <w:sz w:val="20"/>
                  <w:szCs w:val="20"/>
                </w:rPr>
                <w:t>KIF19</w:t>
              </w:r>
            </w:ins>
          </w:p>
        </w:tc>
        <w:tc>
          <w:tcPr>
            <w:tcW w:w="0" w:type="auto"/>
            <w:tcBorders>
              <w:top w:val="nil"/>
              <w:left w:val="nil"/>
              <w:bottom w:val="nil"/>
              <w:right w:val="nil"/>
            </w:tcBorders>
            <w:shd w:val="clear" w:color="auto" w:fill="auto"/>
            <w:noWrap/>
            <w:vAlign w:val="bottom"/>
            <w:hideMark/>
          </w:tcPr>
          <w:p w14:paraId="5EE9A5B1" w14:textId="77777777" w:rsidR="00DC2757" w:rsidRPr="00DC2757" w:rsidRDefault="00DC2757" w:rsidP="00DC2757">
            <w:pPr>
              <w:spacing w:after="0" w:line="240" w:lineRule="auto"/>
              <w:jc w:val="center"/>
              <w:rPr>
                <w:ins w:id="2013" w:author="Commodore, Sarah" w:date="2023-03-22T16:21:00Z"/>
                <w:rFonts w:ascii="Calibri" w:eastAsia="Times New Roman" w:hAnsi="Calibri" w:cs="Calibri"/>
                <w:color w:val="000000"/>
                <w:sz w:val="20"/>
                <w:szCs w:val="20"/>
              </w:rPr>
            </w:pPr>
            <w:ins w:id="201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865782" w14:textId="77777777" w:rsidR="00DC2757" w:rsidRPr="00DC2757" w:rsidRDefault="00DC2757" w:rsidP="00DC2757">
            <w:pPr>
              <w:spacing w:after="0" w:line="240" w:lineRule="auto"/>
              <w:jc w:val="center"/>
              <w:rPr>
                <w:ins w:id="2015" w:author="Commodore, Sarah" w:date="2023-03-22T16:21:00Z"/>
                <w:rFonts w:ascii="Calibri" w:eastAsia="Times New Roman" w:hAnsi="Calibri" w:cs="Calibri"/>
                <w:color w:val="000000"/>
                <w:sz w:val="20"/>
                <w:szCs w:val="20"/>
              </w:rPr>
            </w:pPr>
            <w:ins w:id="2016" w:author="Commodore, Sarah" w:date="2023-03-22T16:21:00Z">
              <w:r w:rsidRPr="00DC2757">
                <w:rPr>
                  <w:rFonts w:ascii="Calibri" w:eastAsia="Times New Roman" w:hAnsi="Calibri" w:cs="Calibri"/>
                  <w:color w:val="000000"/>
                  <w:sz w:val="20"/>
                  <w:szCs w:val="20"/>
                </w:rPr>
                <w:t>4.2E-11</w:t>
              </w:r>
            </w:ins>
          </w:p>
        </w:tc>
        <w:tc>
          <w:tcPr>
            <w:tcW w:w="0" w:type="auto"/>
            <w:tcBorders>
              <w:top w:val="nil"/>
              <w:left w:val="nil"/>
              <w:bottom w:val="nil"/>
              <w:right w:val="nil"/>
            </w:tcBorders>
            <w:shd w:val="clear" w:color="auto" w:fill="auto"/>
            <w:noWrap/>
            <w:vAlign w:val="bottom"/>
            <w:hideMark/>
          </w:tcPr>
          <w:p w14:paraId="70D7F8C1" w14:textId="77777777" w:rsidR="00DC2757" w:rsidRPr="00DC2757" w:rsidRDefault="00DC2757" w:rsidP="00DC2757">
            <w:pPr>
              <w:spacing w:after="0" w:line="240" w:lineRule="auto"/>
              <w:jc w:val="center"/>
              <w:rPr>
                <w:ins w:id="2017" w:author="Commodore, Sarah" w:date="2023-03-22T16:21:00Z"/>
                <w:rFonts w:ascii="Calibri" w:eastAsia="Times New Roman" w:hAnsi="Calibri" w:cs="Calibri"/>
                <w:color w:val="000000"/>
                <w:sz w:val="20"/>
                <w:szCs w:val="20"/>
              </w:rPr>
            </w:pPr>
            <w:ins w:id="2018" w:author="Commodore, Sarah" w:date="2023-03-22T16:21:00Z">
              <w:r w:rsidRPr="00DC2757">
                <w:rPr>
                  <w:rFonts w:ascii="Calibri" w:eastAsia="Times New Roman" w:hAnsi="Calibri" w:cs="Calibri"/>
                  <w:color w:val="000000"/>
                  <w:sz w:val="20"/>
                  <w:szCs w:val="20"/>
                </w:rPr>
                <w:t>1.1E-09</w:t>
              </w:r>
            </w:ins>
          </w:p>
        </w:tc>
        <w:tc>
          <w:tcPr>
            <w:tcW w:w="0" w:type="auto"/>
            <w:tcBorders>
              <w:top w:val="nil"/>
              <w:left w:val="nil"/>
              <w:bottom w:val="nil"/>
              <w:right w:val="nil"/>
            </w:tcBorders>
            <w:shd w:val="clear" w:color="auto" w:fill="auto"/>
            <w:noWrap/>
            <w:vAlign w:val="bottom"/>
            <w:hideMark/>
          </w:tcPr>
          <w:p w14:paraId="286EFED9" w14:textId="77777777" w:rsidR="00DC2757" w:rsidRPr="00DC2757" w:rsidRDefault="00DC2757" w:rsidP="00DC2757">
            <w:pPr>
              <w:spacing w:after="0" w:line="240" w:lineRule="auto"/>
              <w:jc w:val="center"/>
              <w:rPr>
                <w:ins w:id="2019" w:author="Commodore, Sarah" w:date="2023-03-22T16:21:00Z"/>
                <w:rFonts w:ascii="Calibri" w:eastAsia="Times New Roman" w:hAnsi="Calibri" w:cs="Calibri"/>
                <w:color w:val="FF0000"/>
                <w:sz w:val="20"/>
                <w:szCs w:val="20"/>
              </w:rPr>
            </w:pPr>
            <w:ins w:id="2020" w:author="Commodore, Sarah" w:date="2023-03-22T16:21:00Z">
              <w:r w:rsidRPr="00DC2757">
                <w:rPr>
                  <w:rFonts w:ascii="Calibri" w:eastAsia="Times New Roman" w:hAnsi="Calibri" w:cs="Calibri"/>
                  <w:color w:val="FF0000"/>
                  <w:sz w:val="20"/>
                  <w:szCs w:val="20"/>
                </w:rPr>
                <w:t>*</w:t>
              </w:r>
            </w:ins>
          </w:p>
        </w:tc>
      </w:tr>
      <w:tr w:rsidR="00DC2757" w:rsidRPr="00DC2757" w14:paraId="7A4BA5F8" w14:textId="77777777" w:rsidTr="00DC2757">
        <w:trPr>
          <w:trHeight w:val="260"/>
          <w:ins w:id="2021" w:author="Commodore, Sarah" w:date="2023-03-22T16:21:00Z"/>
        </w:trPr>
        <w:tc>
          <w:tcPr>
            <w:tcW w:w="0" w:type="auto"/>
            <w:tcBorders>
              <w:top w:val="nil"/>
              <w:left w:val="nil"/>
              <w:bottom w:val="nil"/>
              <w:right w:val="nil"/>
            </w:tcBorders>
            <w:shd w:val="clear" w:color="auto" w:fill="auto"/>
            <w:noWrap/>
            <w:vAlign w:val="bottom"/>
            <w:hideMark/>
          </w:tcPr>
          <w:p w14:paraId="668F4B31" w14:textId="77777777" w:rsidR="00DC2757" w:rsidRPr="00DC2757" w:rsidRDefault="00DC2757" w:rsidP="00DC2757">
            <w:pPr>
              <w:spacing w:after="0" w:line="240" w:lineRule="auto"/>
              <w:rPr>
                <w:ins w:id="2022" w:author="Commodore, Sarah" w:date="2023-03-22T16:21:00Z"/>
                <w:rFonts w:ascii="Calibri" w:eastAsia="Times New Roman" w:hAnsi="Calibri" w:cs="Calibri"/>
                <w:color w:val="000000"/>
                <w:sz w:val="20"/>
                <w:szCs w:val="20"/>
              </w:rPr>
            </w:pPr>
            <w:ins w:id="2023" w:author="Commodore, Sarah" w:date="2023-03-22T16:21:00Z">
              <w:r w:rsidRPr="00DC2757">
                <w:rPr>
                  <w:rFonts w:ascii="Calibri" w:eastAsia="Times New Roman" w:hAnsi="Calibri" w:cs="Calibri"/>
                  <w:color w:val="000000"/>
                  <w:sz w:val="20"/>
                  <w:szCs w:val="20"/>
                </w:rPr>
                <w:t>ENSG00000089101.19</w:t>
              </w:r>
            </w:ins>
          </w:p>
        </w:tc>
        <w:tc>
          <w:tcPr>
            <w:tcW w:w="0" w:type="auto"/>
            <w:tcBorders>
              <w:top w:val="nil"/>
              <w:left w:val="nil"/>
              <w:bottom w:val="nil"/>
              <w:right w:val="nil"/>
            </w:tcBorders>
            <w:shd w:val="clear" w:color="auto" w:fill="auto"/>
            <w:noWrap/>
            <w:vAlign w:val="bottom"/>
            <w:hideMark/>
          </w:tcPr>
          <w:p w14:paraId="22448E2A" w14:textId="77777777" w:rsidR="00DC2757" w:rsidRPr="00DC2757" w:rsidRDefault="00DC2757" w:rsidP="00DC2757">
            <w:pPr>
              <w:spacing w:after="0" w:line="240" w:lineRule="auto"/>
              <w:rPr>
                <w:ins w:id="2024" w:author="Commodore, Sarah" w:date="2023-03-22T16:21:00Z"/>
                <w:rFonts w:ascii="Calibri" w:eastAsia="Times New Roman" w:hAnsi="Calibri" w:cs="Calibri"/>
                <w:color w:val="000000"/>
                <w:sz w:val="20"/>
                <w:szCs w:val="20"/>
              </w:rPr>
            </w:pPr>
            <w:ins w:id="2025" w:author="Commodore, Sarah" w:date="2023-03-22T16:21:00Z">
              <w:r w:rsidRPr="00DC2757">
                <w:rPr>
                  <w:rFonts w:ascii="Calibri" w:eastAsia="Times New Roman" w:hAnsi="Calibri" w:cs="Calibri"/>
                  <w:color w:val="000000"/>
                  <w:sz w:val="20"/>
                  <w:szCs w:val="20"/>
                </w:rPr>
                <w:t>CFAP61</w:t>
              </w:r>
            </w:ins>
          </w:p>
        </w:tc>
        <w:tc>
          <w:tcPr>
            <w:tcW w:w="0" w:type="auto"/>
            <w:tcBorders>
              <w:top w:val="nil"/>
              <w:left w:val="nil"/>
              <w:bottom w:val="nil"/>
              <w:right w:val="nil"/>
            </w:tcBorders>
            <w:shd w:val="clear" w:color="auto" w:fill="auto"/>
            <w:noWrap/>
            <w:vAlign w:val="bottom"/>
            <w:hideMark/>
          </w:tcPr>
          <w:p w14:paraId="3B0EA24C" w14:textId="77777777" w:rsidR="00DC2757" w:rsidRPr="00DC2757" w:rsidRDefault="00DC2757" w:rsidP="00DC2757">
            <w:pPr>
              <w:spacing w:after="0" w:line="240" w:lineRule="auto"/>
              <w:jc w:val="center"/>
              <w:rPr>
                <w:ins w:id="2026" w:author="Commodore, Sarah" w:date="2023-03-22T16:21:00Z"/>
                <w:rFonts w:ascii="Calibri" w:eastAsia="Times New Roman" w:hAnsi="Calibri" w:cs="Calibri"/>
                <w:color w:val="000000"/>
                <w:sz w:val="20"/>
                <w:szCs w:val="20"/>
              </w:rPr>
            </w:pPr>
            <w:ins w:id="202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B750A90" w14:textId="77777777" w:rsidR="00DC2757" w:rsidRPr="00DC2757" w:rsidRDefault="00DC2757" w:rsidP="00DC2757">
            <w:pPr>
              <w:spacing w:after="0" w:line="240" w:lineRule="auto"/>
              <w:jc w:val="center"/>
              <w:rPr>
                <w:ins w:id="2028" w:author="Commodore, Sarah" w:date="2023-03-22T16:21:00Z"/>
                <w:rFonts w:ascii="Calibri" w:eastAsia="Times New Roman" w:hAnsi="Calibri" w:cs="Calibri"/>
                <w:color w:val="000000"/>
                <w:sz w:val="20"/>
                <w:szCs w:val="20"/>
              </w:rPr>
            </w:pPr>
            <w:ins w:id="2029"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1422FEB2" w14:textId="77777777" w:rsidR="00DC2757" w:rsidRPr="00DC2757" w:rsidRDefault="00DC2757" w:rsidP="00DC2757">
            <w:pPr>
              <w:spacing w:after="0" w:line="240" w:lineRule="auto"/>
              <w:jc w:val="center"/>
              <w:rPr>
                <w:ins w:id="2030" w:author="Commodore, Sarah" w:date="2023-03-22T16:21:00Z"/>
                <w:rFonts w:ascii="Calibri" w:eastAsia="Times New Roman" w:hAnsi="Calibri" w:cs="Calibri"/>
                <w:color w:val="000000"/>
                <w:sz w:val="20"/>
                <w:szCs w:val="20"/>
              </w:rPr>
            </w:pPr>
            <w:ins w:id="2031" w:author="Commodore, Sarah" w:date="2023-03-22T16:21:00Z">
              <w:r w:rsidRPr="00DC2757">
                <w:rPr>
                  <w:rFonts w:ascii="Calibri" w:eastAsia="Times New Roman" w:hAnsi="Calibri" w:cs="Calibri"/>
                  <w:color w:val="000000"/>
                  <w:sz w:val="20"/>
                  <w:szCs w:val="20"/>
                </w:rPr>
                <w:t>9.8E-12</w:t>
              </w:r>
            </w:ins>
          </w:p>
        </w:tc>
        <w:tc>
          <w:tcPr>
            <w:tcW w:w="0" w:type="auto"/>
            <w:tcBorders>
              <w:top w:val="nil"/>
              <w:left w:val="nil"/>
              <w:bottom w:val="nil"/>
              <w:right w:val="nil"/>
            </w:tcBorders>
            <w:shd w:val="clear" w:color="auto" w:fill="auto"/>
            <w:noWrap/>
            <w:vAlign w:val="bottom"/>
            <w:hideMark/>
          </w:tcPr>
          <w:p w14:paraId="1D91B7FA" w14:textId="77777777" w:rsidR="00DC2757" w:rsidRPr="00DC2757" w:rsidRDefault="00DC2757" w:rsidP="00DC2757">
            <w:pPr>
              <w:spacing w:after="0" w:line="240" w:lineRule="auto"/>
              <w:jc w:val="center"/>
              <w:rPr>
                <w:ins w:id="2032" w:author="Commodore, Sarah" w:date="2023-03-22T16:21:00Z"/>
                <w:rFonts w:ascii="Calibri" w:eastAsia="Times New Roman" w:hAnsi="Calibri" w:cs="Calibri"/>
                <w:color w:val="FF0000"/>
                <w:sz w:val="20"/>
                <w:szCs w:val="20"/>
              </w:rPr>
            </w:pPr>
            <w:ins w:id="2033" w:author="Commodore, Sarah" w:date="2023-03-22T16:21:00Z">
              <w:r w:rsidRPr="00DC2757">
                <w:rPr>
                  <w:rFonts w:ascii="Calibri" w:eastAsia="Times New Roman" w:hAnsi="Calibri" w:cs="Calibri"/>
                  <w:color w:val="FF0000"/>
                  <w:sz w:val="20"/>
                  <w:szCs w:val="20"/>
                </w:rPr>
                <w:t>*</w:t>
              </w:r>
            </w:ins>
          </w:p>
        </w:tc>
      </w:tr>
      <w:tr w:rsidR="00DC2757" w:rsidRPr="00DC2757" w14:paraId="781A9351" w14:textId="77777777" w:rsidTr="00DC2757">
        <w:trPr>
          <w:trHeight w:val="260"/>
          <w:ins w:id="2034" w:author="Commodore, Sarah" w:date="2023-03-22T16:21:00Z"/>
        </w:trPr>
        <w:tc>
          <w:tcPr>
            <w:tcW w:w="0" w:type="auto"/>
            <w:tcBorders>
              <w:top w:val="nil"/>
              <w:left w:val="nil"/>
              <w:bottom w:val="nil"/>
              <w:right w:val="nil"/>
            </w:tcBorders>
            <w:shd w:val="clear" w:color="auto" w:fill="auto"/>
            <w:noWrap/>
            <w:vAlign w:val="bottom"/>
            <w:hideMark/>
          </w:tcPr>
          <w:p w14:paraId="432B051E" w14:textId="77777777" w:rsidR="00DC2757" w:rsidRPr="00DC2757" w:rsidRDefault="00DC2757" w:rsidP="00DC2757">
            <w:pPr>
              <w:spacing w:after="0" w:line="240" w:lineRule="auto"/>
              <w:rPr>
                <w:ins w:id="2035" w:author="Commodore, Sarah" w:date="2023-03-22T16:21:00Z"/>
                <w:rFonts w:ascii="Calibri" w:eastAsia="Times New Roman" w:hAnsi="Calibri" w:cs="Calibri"/>
                <w:color w:val="000000"/>
                <w:sz w:val="20"/>
                <w:szCs w:val="20"/>
              </w:rPr>
            </w:pPr>
            <w:ins w:id="2036" w:author="Commodore, Sarah" w:date="2023-03-22T16:21:00Z">
              <w:r w:rsidRPr="00DC2757">
                <w:rPr>
                  <w:rFonts w:ascii="Calibri" w:eastAsia="Times New Roman" w:hAnsi="Calibri" w:cs="Calibri"/>
                  <w:color w:val="000000"/>
                  <w:sz w:val="20"/>
                  <w:szCs w:val="20"/>
                </w:rPr>
                <w:t>ENSG00000104237.11</w:t>
              </w:r>
            </w:ins>
          </w:p>
        </w:tc>
        <w:tc>
          <w:tcPr>
            <w:tcW w:w="0" w:type="auto"/>
            <w:tcBorders>
              <w:top w:val="nil"/>
              <w:left w:val="nil"/>
              <w:bottom w:val="nil"/>
              <w:right w:val="nil"/>
            </w:tcBorders>
            <w:shd w:val="clear" w:color="auto" w:fill="auto"/>
            <w:noWrap/>
            <w:vAlign w:val="bottom"/>
            <w:hideMark/>
          </w:tcPr>
          <w:p w14:paraId="64702AA2" w14:textId="77777777" w:rsidR="00DC2757" w:rsidRPr="00DC2757" w:rsidRDefault="00DC2757" w:rsidP="00DC2757">
            <w:pPr>
              <w:spacing w:after="0" w:line="240" w:lineRule="auto"/>
              <w:rPr>
                <w:ins w:id="2037" w:author="Commodore, Sarah" w:date="2023-03-22T16:21:00Z"/>
                <w:rFonts w:ascii="Calibri" w:eastAsia="Times New Roman" w:hAnsi="Calibri" w:cs="Calibri"/>
                <w:color w:val="000000"/>
                <w:sz w:val="20"/>
                <w:szCs w:val="20"/>
              </w:rPr>
            </w:pPr>
            <w:ins w:id="2038" w:author="Commodore, Sarah" w:date="2023-03-22T16:21:00Z">
              <w:r w:rsidRPr="00DC2757">
                <w:rPr>
                  <w:rFonts w:ascii="Calibri" w:eastAsia="Times New Roman" w:hAnsi="Calibri" w:cs="Calibri"/>
                  <w:color w:val="000000"/>
                  <w:sz w:val="20"/>
                  <w:szCs w:val="20"/>
                </w:rPr>
                <w:t>RP1</w:t>
              </w:r>
            </w:ins>
          </w:p>
        </w:tc>
        <w:tc>
          <w:tcPr>
            <w:tcW w:w="0" w:type="auto"/>
            <w:tcBorders>
              <w:top w:val="nil"/>
              <w:left w:val="nil"/>
              <w:bottom w:val="nil"/>
              <w:right w:val="nil"/>
            </w:tcBorders>
            <w:shd w:val="clear" w:color="auto" w:fill="auto"/>
            <w:noWrap/>
            <w:vAlign w:val="bottom"/>
            <w:hideMark/>
          </w:tcPr>
          <w:p w14:paraId="3E2087C8" w14:textId="77777777" w:rsidR="00DC2757" w:rsidRPr="00DC2757" w:rsidRDefault="00DC2757" w:rsidP="00DC2757">
            <w:pPr>
              <w:spacing w:after="0" w:line="240" w:lineRule="auto"/>
              <w:jc w:val="center"/>
              <w:rPr>
                <w:ins w:id="2039" w:author="Commodore, Sarah" w:date="2023-03-22T16:21:00Z"/>
                <w:rFonts w:ascii="Calibri" w:eastAsia="Times New Roman" w:hAnsi="Calibri" w:cs="Calibri"/>
                <w:color w:val="000000"/>
                <w:sz w:val="20"/>
                <w:szCs w:val="20"/>
              </w:rPr>
            </w:pPr>
            <w:ins w:id="204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05D1F6" w14:textId="77777777" w:rsidR="00DC2757" w:rsidRPr="00DC2757" w:rsidRDefault="00DC2757" w:rsidP="00DC2757">
            <w:pPr>
              <w:spacing w:after="0" w:line="240" w:lineRule="auto"/>
              <w:jc w:val="center"/>
              <w:rPr>
                <w:ins w:id="2041" w:author="Commodore, Sarah" w:date="2023-03-22T16:21:00Z"/>
                <w:rFonts w:ascii="Calibri" w:eastAsia="Times New Roman" w:hAnsi="Calibri" w:cs="Calibri"/>
                <w:color w:val="000000"/>
                <w:sz w:val="20"/>
                <w:szCs w:val="20"/>
              </w:rPr>
            </w:pPr>
            <w:ins w:id="2042" w:author="Commodore, Sarah" w:date="2023-03-22T16:21:00Z">
              <w:r w:rsidRPr="00DC2757">
                <w:rPr>
                  <w:rFonts w:ascii="Calibri" w:eastAsia="Times New Roman" w:hAnsi="Calibri" w:cs="Calibri"/>
                  <w:color w:val="000000"/>
                  <w:sz w:val="20"/>
                  <w:szCs w:val="20"/>
                </w:rPr>
                <w:t>3.8E-16</w:t>
              </w:r>
            </w:ins>
          </w:p>
        </w:tc>
        <w:tc>
          <w:tcPr>
            <w:tcW w:w="0" w:type="auto"/>
            <w:tcBorders>
              <w:top w:val="nil"/>
              <w:left w:val="nil"/>
              <w:bottom w:val="nil"/>
              <w:right w:val="nil"/>
            </w:tcBorders>
            <w:shd w:val="clear" w:color="auto" w:fill="auto"/>
            <w:noWrap/>
            <w:vAlign w:val="bottom"/>
            <w:hideMark/>
          </w:tcPr>
          <w:p w14:paraId="575476B9" w14:textId="77777777" w:rsidR="00DC2757" w:rsidRPr="00DC2757" w:rsidRDefault="00DC2757" w:rsidP="00DC2757">
            <w:pPr>
              <w:spacing w:after="0" w:line="240" w:lineRule="auto"/>
              <w:jc w:val="center"/>
              <w:rPr>
                <w:ins w:id="2043" w:author="Commodore, Sarah" w:date="2023-03-22T16:21:00Z"/>
                <w:rFonts w:ascii="Calibri" w:eastAsia="Times New Roman" w:hAnsi="Calibri" w:cs="Calibri"/>
                <w:color w:val="000000"/>
                <w:sz w:val="20"/>
                <w:szCs w:val="20"/>
              </w:rPr>
            </w:pPr>
            <w:ins w:id="2044" w:author="Commodore, Sarah" w:date="2023-03-22T16:21:00Z">
              <w:r w:rsidRPr="00DC2757">
                <w:rPr>
                  <w:rFonts w:ascii="Calibri" w:eastAsia="Times New Roman" w:hAnsi="Calibri" w:cs="Calibri"/>
                  <w:color w:val="000000"/>
                  <w:sz w:val="20"/>
                  <w:szCs w:val="20"/>
                </w:rPr>
                <w:t>4.0E-14</w:t>
              </w:r>
            </w:ins>
          </w:p>
        </w:tc>
        <w:tc>
          <w:tcPr>
            <w:tcW w:w="0" w:type="auto"/>
            <w:tcBorders>
              <w:top w:val="nil"/>
              <w:left w:val="nil"/>
              <w:bottom w:val="nil"/>
              <w:right w:val="nil"/>
            </w:tcBorders>
            <w:shd w:val="clear" w:color="auto" w:fill="auto"/>
            <w:noWrap/>
            <w:vAlign w:val="bottom"/>
            <w:hideMark/>
          </w:tcPr>
          <w:p w14:paraId="5E5B856D" w14:textId="77777777" w:rsidR="00DC2757" w:rsidRPr="00DC2757" w:rsidRDefault="00DC2757" w:rsidP="00DC2757">
            <w:pPr>
              <w:spacing w:after="0" w:line="240" w:lineRule="auto"/>
              <w:jc w:val="center"/>
              <w:rPr>
                <w:ins w:id="2045" w:author="Commodore, Sarah" w:date="2023-03-22T16:21:00Z"/>
                <w:rFonts w:ascii="Calibri" w:eastAsia="Times New Roman" w:hAnsi="Calibri" w:cs="Calibri"/>
                <w:color w:val="FF0000"/>
                <w:sz w:val="20"/>
                <w:szCs w:val="20"/>
              </w:rPr>
            </w:pPr>
            <w:ins w:id="2046" w:author="Commodore, Sarah" w:date="2023-03-22T16:21:00Z">
              <w:r w:rsidRPr="00DC2757">
                <w:rPr>
                  <w:rFonts w:ascii="Calibri" w:eastAsia="Times New Roman" w:hAnsi="Calibri" w:cs="Calibri"/>
                  <w:color w:val="FF0000"/>
                  <w:sz w:val="20"/>
                  <w:szCs w:val="20"/>
                </w:rPr>
                <w:t>*</w:t>
              </w:r>
            </w:ins>
          </w:p>
        </w:tc>
      </w:tr>
      <w:tr w:rsidR="00DC2757" w:rsidRPr="00DC2757" w14:paraId="7DFA1087" w14:textId="77777777" w:rsidTr="00DC2757">
        <w:trPr>
          <w:trHeight w:val="260"/>
          <w:ins w:id="2047" w:author="Commodore, Sarah" w:date="2023-03-22T16:21:00Z"/>
        </w:trPr>
        <w:tc>
          <w:tcPr>
            <w:tcW w:w="0" w:type="auto"/>
            <w:tcBorders>
              <w:top w:val="nil"/>
              <w:left w:val="nil"/>
              <w:bottom w:val="nil"/>
              <w:right w:val="nil"/>
            </w:tcBorders>
            <w:shd w:val="clear" w:color="auto" w:fill="auto"/>
            <w:noWrap/>
            <w:vAlign w:val="bottom"/>
            <w:hideMark/>
          </w:tcPr>
          <w:p w14:paraId="2E9279C5" w14:textId="77777777" w:rsidR="00DC2757" w:rsidRPr="00DC2757" w:rsidRDefault="00DC2757" w:rsidP="00DC2757">
            <w:pPr>
              <w:spacing w:after="0" w:line="240" w:lineRule="auto"/>
              <w:rPr>
                <w:ins w:id="2048" w:author="Commodore, Sarah" w:date="2023-03-22T16:21:00Z"/>
                <w:rFonts w:ascii="Calibri" w:eastAsia="Times New Roman" w:hAnsi="Calibri" w:cs="Calibri"/>
                <w:color w:val="000000"/>
                <w:sz w:val="20"/>
                <w:szCs w:val="20"/>
              </w:rPr>
            </w:pPr>
            <w:ins w:id="2049" w:author="Commodore, Sarah" w:date="2023-03-22T16:21:00Z">
              <w:r w:rsidRPr="00DC2757">
                <w:rPr>
                  <w:rFonts w:ascii="Calibri" w:eastAsia="Times New Roman" w:hAnsi="Calibri" w:cs="Calibri"/>
                  <w:color w:val="000000"/>
                  <w:sz w:val="20"/>
                  <w:szCs w:val="20"/>
                </w:rPr>
                <w:t>ENSG00000204283.4</w:t>
              </w:r>
            </w:ins>
          </w:p>
        </w:tc>
        <w:tc>
          <w:tcPr>
            <w:tcW w:w="0" w:type="auto"/>
            <w:tcBorders>
              <w:top w:val="nil"/>
              <w:left w:val="nil"/>
              <w:bottom w:val="nil"/>
              <w:right w:val="nil"/>
            </w:tcBorders>
            <w:shd w:val="clear" w:color="auto" w:fill="auto"/>
            <w:noWrap/>
            <w:vAlign w:val="bottom"/>
            <w:hideMark/>
          </w:tcPr>
          <w:p w14:paraId="44565169" w14:textId="77777777" w:rsidR="00DC2757" w:rsidRPr="00DC2757" w:rsidRDefault="00DC2757" w:rsidP="00DC2757">
            <w:pPr>
              <w:spacing w:after="0" w:line="240" w:lineRule="auto"/>
              <w:rPr>
                <w:ins w:id="2050" w:author="Commodore, Sarah" w:date="2023-03-22T16:21:00Z"/>
                <w:rFonts w:ascii="Calibri" w:eastAsia="Times New Roman" w:hAnsi="Calibri" w:cs="Calibri"/>
                <w:color w:val="000000"/>
                <w:sz w:val="20"/>
                <w:szCs w:val="20"/>
              </w:rPr>
            </w:pPr>
            <w:ins w:id="2051" w:author="Commodore, Sarah" w:date="2023-03-22T16:21:00Z">
              <w:r w:rsidRPr="00DC2757">
                <w:rPr>
                  <w:rFonts w:ascii="Calibri" w:eastAsia="Times New Roman" w:hAnsi="Calibri" w:cs="Calibri"/>
                  <w:color w:val="000000"/>
                  <w:sz w:val="20"/>
                  <w:szCs w:val="20"/>
                </w:rPr>
                <w:t>LINC01973</w:t>
              </w:r>
            </w:ins>
          </w:p>
        </w:tc>
        <w:tc>
          <w:tcPr>
            <w:tcW w:w="0" w:type="auto"/>
            <w:tcBorders>
              <w:top w:val="nil"/>
              <w:left w:val="nil"/>
              <w:bottom w:val="nil"/>
              <w:right w:val="nil"/>
            </w:tcBorders>
            <w:shd w:val="clear" w:color="auto" w:fill="auto"/>
            <w:noWrap/>
            <w:vAlign w:val="bottom"/>
            <w:hideMark/>
          </w:tcPr>
          <w:p w14:paraId="3E7DF0A0" w14:textId="77777777" w:rsidR="00DC2757" w:rsidRPr="00DC2757" w:rsidRDefault="00DC2757" w:rsidP="00DC2757">
            <w:pPr>
              <w:spacing w:after="0" w:line="240" w:lineRule="auto"/>
              <w:jc w:val="center"/>
              <w:rPr>
                <w:ins w:id="2052" w:author="Commodore, Sarah" w:date="2023-03-22T16:21:00Z"/>
                <w:rFonts w:ascii="Calibri" w:eastAsia="Times New Roman" w:hAnsi="Calibri" w:cs="Calibri"/>
                <w:color w:val="000000"/>
                <w:sz w:val="20"/>
                <w:szCs w:val="20"/>
              </w:rPr>
            </w:pPr>
            <w:ins w:id="205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850EE8" w14:textId="77777777" w:rsidR="00DC2757" w:rsidRPr="00DC2757" w:rsidRDefault="00DC2757" w:rsidP="00DC2757">
            <w:pPr>
              <w:spacing w:after="0" w:line="240" w:lineRule="auto"/>
              <w:jc w:val="center"/>
              <w:rPr>
                <w:ins w:id="2054" w:author="Commodore, Sarah" w:date="2023-03-22T16:21:00Z"/>
                <w:rFonts w:ascii="Calibri" w:eastAsia="Times New Roman" w:hAnsi="Calibri" w:cs="Calibri"/>
                <w:color w:val="000000"/>
                <w:sz w:val="20"/>
                <w:szCs w:val="20"/>
              </w:rPr>
            </w:pPr>
            <w:ins w:id="2055" w:author="Commodore, Sarah" w:date="2023-03-22T16:21:00Z">
              <w:r w:rsidRPr="00DC2757">
                <w:rPr>
                  <w:rFonts w:ascii="Calibri" w:eastAsia="Times New Roman" w:hAnsi="Calibri" w:cs="Calibri"/>
                  <w:color w:val="000000"/>
                  <w:sz w:val="20"/>
                  <w:szCs w:val="20"/>
                </w:rPr>
                <w:t>3.5E-04</w:t>
              </w:r>
            </w:ins>
          </w:p>
        </w:tc>
        <w:tc>
          <w:tcPr>
            <w:tcW w:w="0" w:type="auto"/>
            <w:tcBorders>
              <w:top w:val="nil"/>
              <w:left w:val="nil"/>
              <w:bottom w:val="nil"/>
              <w:right w:val="nil"/>
            </w:tcBorders>
            <w:shd w:val="clear" w:color="auto" w:fill="auto"/>
            <w:noWrap/>
            <w:vAlign w:val="bottom"/>
            <w:hideMark/>
          </w:tcPr>
          <w:p w14:paraId="0B999986" w14:textId="77777777" w:rsidR="00DC2757" w:rsidRPr="00DC2757" w:rsidRDefault="00DC2757" w:rsidP="00DC2757">
            <w:pPr>
              <w:spacing w:after="0" w:line="240" w:lineRule="auto"/>
              <w:jc w:val="center"/>
              <w:rPr>
                <w:ins w:id="2056" w:author="Commodore, Sarah" w:date="2023-03-22T16:21:00Z"/>
                <w:rFonts w:ascii="Calibri" w:eastAsia="Times New Roman" w:hAnsi="Calibri" w:cs="Calibri"/>
                <w:color w:val="000000"/>
                <w:sz w:val="20"/>
                <w:szCs w:val="20"/>
              </w:rPr>
            </w:pPr>
            <w:ins w:id="2057"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1EA368D9" w14:textId="77777777" w:rsidR="00DC2757" w:rsidRPr="00DC2757" w:rsidRDefault="00DC2757" w:rsidP="00DC2757">
            <w:pPr>
              <w:spacing w:after="0" w:line="240" w:lineRule="auto"/>
              <w:jc w:val="center"/>
              <w:rPr>
                <w:ins w:id="2058" w:author="Commodore, Sarah" w:date="2023-03-22T16:21:00Z"/>
                <w:rFonts w:ascii="Calibri" w:eastAsia="Times New Roman" w:hAnsi="Calibri" w:cs="Calibri"/>
                <w:color w:val="FF0000"/>
                <w:sz w:val="20"/>
                <w:szCs w:val="20"/>
              </w:rPr>
            </w:pPr>
            <w:ins w:id="2059" w:author="Commodore, Sarah" w:date="2023-03-22T16:21:00Z">
              <w:r w:rsidRPr="00DC2757">
                <w:rPr>
                  <w:rFonts w:ascii="Calibri" w:eastAsia="Times New Roman" w:hAnsi="Calibri" w:cs="Calibri"/>
                  <w:color w:val="FF0000"/>
                  <w:sz w:val="20"/>
                  <w:szCs w:val="20"/>
                </w:rPr>
                <w:t>*</w:t>
              </w:r>
            </w:ins>
          </w:p>
        </w:tc>
      </w:tr>
      <w:tr w:rsidR="00DC2757" w:rsidRPr="00DC2757" w14:paraId="52068E77" w14:textId="77777777" w:rsidTr="00DC2757">
        <w:trPr>
          <w:trHeight w:val="260"/>
          <w:ins w:id="2060" w:author="Commodore, Sarah" w:date="2023-03-22T16:21:00Z"/>
        </w:trPr>
        <w:tc>
          <w:tcPr>
            <w:tcW w:w="0" w:type="auto"/>
            <w:tcBorders>
              <w:top w:val="nil"/>
              <w:left w:val="nil"/>
              <w:bottom w:val="nil"/>
              <w:right w:val="nil"/>
            </w:tcBorders>
            <w:shd w:val="clear" w:color="auto" w:fill="auto"/>
            <w:noWrap/>
            <w:vAlign w:val="bottom"/>
            <w:hideMark/>
          </w:tcPr>
          <w:p w14:paraId="7D58FC5E" w14:textId="77777777" w:rsidR="00DC2757" w:rsidRPr="00DC2757" w:rsidRDefault="00DC2757" w:rsidP="00DC2757">
            <w:pPr>
              <w:spacing w:after="0" w:line="240" w:lineRule="auto"/>
              <w:rPr>
                <w:ins w:id="2061" w:author="Commodore, Sarah" w:date="2023-03-22T16:21:00Z"/>
                <w:rFonts w:ascii="Calibri" w:eastAsia="Times New Roman" w:hAnsi="Calibri" w:cs="Calibri"/>
                <w:color w:val="000000"/>
                <w:sz w:val="20"/>
                <w:szCs w:val="20"/>
              </w:rPr>
            </w:pPr>
            <w:ins w:id="2062" w:author="Commodore, Sarah" w:date="2023-03-22T16:21:00Z">
              <w:r w:rsidRPr="00DC2757">
                <w:rPr>
                  <w:rFonts w:ascii="Calibri" w:eastAsia="Times New Roman" w:hAnsi="Calibri" w:cs="Calibri"/>
                  <w:color w:val="000000"/>
                  <w:sz w:val="20"/>
                  <w:szCs w:val="20"/>
                </w:rPr>
                <w:t>ENSG00000197653.16</w:t>
              </w:r>
            </w:ins>
          </w:p>
        </w:tc>
        <w:tc>
          <w:tcPr>
            <w:tcW w:w="0" w:type="auto"/>
            <w:tcBorders>
              <w:top w:val="nil"/>
              <w:left w:val="nil"/>
              <w:bottom w:val="nil"/>
              <w:right w:val="nil"/>
            </w:tcBorders>
            <w:shd w:val="clear" w:color="auto" w:fill="auto"/>
            <w:noWrap/>
            <w:vAlign w:val="bottom"/>
            <w:hideMark/>
          </w:tcPr>
          <w:p w14:paraId="59D6AB57" w14:textId="77777777" w:rsidR="00DC2757" w:rsidRPr="00DC2757" w:rsidRDefault="00DC2757" w:rsidP="00DC2757">
            <w:pPr>
              <w:spacing w:after="0" w:line="240" w:lineRule="auto"/>
              <w:rPr>
                <w:ins w:id="2063" w:author="Commodore, Sarah" w:date="2023-03-22T16:21:00Z"/>
                <w:rFonts w:ascii="Calibri" w:eastAsia="Times New Roman" w:hAnsi="Calibri" w:cs="Calibri"/>
                <w:color w:val="000000"/>
                <w:sz w:val="20"/>
                <w:szCs w:val="20"/>
              </w:rPr>
            </w:pPr>
            <w:ins w:id="2064" w:author="Commodore, Sarah" w:date="2023-03-22T16:21:00Z">
              <w:r w:rsidRPr="00DC2757">
                <w:rPr>
                  <w:rFonts w:ascii="Calibri" w:eastAsia="Times New Roman" w:hAnsi="Calibri" w:cs="Calibri"/>
                  <w:color w:val="000000"/>
                  <w:sz w:val="20"/>
                  <w:szCs w:val="20"/>
                </w:rPr>
                <w:t>DNAH10</w:t>
              </w:r>
            </w:ins>
          </w:p>
        </w:tc>
        <w:tc>
          <w:tcPr>
            <w:tcW w:w="0" w:type="auto"/>
            <w:tcBorders>
              <w:top w:val="nil"/>
              <w:left w:val="nil"/>
              <w:bottom w:val="nil"/>
              <w:right w:val="nil"/>
            </w:tcBorders>
            <w:shd w:val="clear" w:color="auto" w:fill="auto"/>
            <w:noWrap/>
            <w:vAlign w:val="bottom"/>
            <w:hideMark/>
          </w:tcPr>
          <w:p w14:paraId="1B7818ED" w14:textId="77777777" w:rsidR="00DC2757" w:rsidRPr="00DC2757" w:rsidRDefault="00DC2757" w:rsidP="00DC2757">
            <w:pPr>
              <w:spacing w:after="0" w:line="240" w:lineRule="auto"/>
              <w:jc w:val="center"/>
              <w:rPr>
                <w:ins w:id="2065" w:author="Commodore, Sarah" w:date="2023-03-22T16:21:00Z"/>
                <w:rFonts w:ascii="Calibri" w:eastAsia="Times New Roman" w:hAnsi="Calibri" w:cs="Calibri"/>
                <w:color w:val="000000"/>
                <w:sz w:val="20"/>
                <w:szCs w:val="20"/>
              </w:rPr>
            </w:pPr>
            <w:ins w:id="206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960FA49" w14:textId="77777777" w:rsidR="00DC2757" w:rsidRPr="00DC2757" w:rsidRDefault="00DC2757" w:rsidP="00DC2757">
            <w:pPr>
              <w:spacing w:after="0" w:line="240" w:lineRule="auto"/>
              <w:jc w:val="center"/>
              <w:rPr>
                <w:ins w:id="2067" w:author="Commodore, Sarah" w:date="2023-03-22T16:21:00Z"/>
                <w:rFonts w:ascii="Calibri" w:eastAsia="Times New Roman" w:hAnsi="Calibri" w:cs="Calibri"/>
                <w:color w:val="000000"/>
                <w:sz w:val="20"/>
                <w:szCs w:val="20"/>
              </w:rPr>
            </w:pPr>
            <w:ins w:id="2068" w:author="Commodore, Sarah" w:date="2023-03-22T16:21:00Z">
              <w:r w:rsidRPr="00DC2757">
                <w:rPr>
                  <w:rFonts w:ascii="Calibri" w:eastAsia="Times New Roman" w:hAnsi="Calibri" w:cs="Calibri"/>
                  <w:color w:val="000000"/>
                  <w:sz w:val="20"/>
                  <w:szCs w:val="20"/>
                </w:rPr>
                <w:t>6.9E-17</w:t>
              </w:r>
            </w:ins>
          </w:p>
        </w:tc>
        <w:tc>
          <w:tcPr>
            <w:tcW w:w="0" w:type="auto"/>
            <w:tcBorders>
              <w:top w:val="nil"/>
              <w:left w:val="nil"/>
              <w:bottom w:val="nil"/>
              <w:right w:val="nil"/>
            </w:tcBorders>
            <w:shd w:val="clear" w:color="auto" w:fill="auto"/>
            <w:noWrap/>
            <w:vAlign w:val="bottom"/>
            <w:hideMark/>
          </w:tcPr>
          <w:p w14:paraId="486EB995" w14:textId="77777777" w:rsidR="00DC2757" w:rsidRPr="00DC2757" w:rsidRDefault="00DC2757" w:rsidP="00DC2757">
            <w:pPr>
              <w:spacing w:after="0" w:line="240" w:lineRule="auto"/>
              <w:jc w:val="center"/>
              <w:rPr>
                <w:ins w:id="2069" w:author="Commodore, Sarah" w:date="2023-03-22T16:21:00Z"/>
                <w:rFonts w:ascii="Calibri" w:eastAsia="Times New Roman" w:hAnsi="Calibri" w:cs="Calibri"/>
                <w:color w:val="000000"/>
                <w:sz w:val="20"/>
                <w:szCs w:val="20"/>
              </w:rPr>
            </w:pPr>
            <w:ins w:id="2070" w:author="Commodore, Sarah" w:date="2023-03-22T16:21:00Z">
              <w:r w:rsidRPr="00DC2757">
                <w:rPr>
                  <w:rFonts w:ascii="Calibri" w:eastAsia="Times New Roman" w:hAnsi="Calibri" w:cs="Calibri"/>
                  <w:color w:val="000000"/>
                  <w:sz w:val="20"/>
                  <w:szCs w:val="20"/>
                </w:rPr>
                <w:t>8.5E-15</w:t>
              </w:r>
            </w:ins>
          </w:p>
        </w:tc>
        <w:tc>
          <w:tcPr>
            <w:tcW w:w="0" w:type="auto"/>
            <w:tcBorders>
              <w:top w:val="nil"/>
              <w:left w:val="nil"/>
              <w:bottom w:val="nil"/>
              <w:right w:val="nil"/>
            </w:tcBorders>
            <w:shd w:val="clear" w:color="auto" w:fill="auto"/>
            <w:noWrap/>
            <w:vAlign w:val="bottom"/>
            <w:hideMark/>
          </w:tcPr>
          <w:p w14:paraId="5AD254A8" w14:textId="77777777" w:rsidR="00DC2757" w:rsidRPr="00DC2757" w:rsidRDefault="00DC2757" w:rsidP="00DC2757">
            <w:pPr>
              <w:spacing w:after="0" w:line="240" w:lineRule="auto"/>
              <w:jc w:val="center"/>
              <w:rPr>
                <w:ins w:id="2071" w:author="Commodore, Sarah" w:date="2023-03-22T16:21:00Z"/>
                <w:rFonts w:ascii="Calibri" w:eastAsia="Times New Roman" w:hAnsi="Calibri" w:cs="Calibri"/>
                <w:color w:val="FF0000"/>
                <w:sz w:val="20"/>
                <w:szCs w:val="20"/>
              </w:rPr>
            </w:pPr>
            <w:ins w:id="2072" w:author="Commodore, Sarah" w:date="2023-03-22T16:21:00Z">
              <w:r w:rsidRPr="00DC2757">
                <w:rPr>
                  <w:rFonts w:ascii="Calibri" w:eastAsia="Times New Roman" w:hAnsi="Calibri" w:cs="Calibri"/>
                  <w:color w:val="FF0000"/>
                  <w:sz w:val="20"/>
                  <w:szCs w:val="20"/>
                </w:rPr>
                <w:t>*</w:t>
              </w:r>
            </w:ins>
          </w:p>
        </w:tc>
      </w:tr>
      <w:tr w:rsidR="00DC2757" w:rsidRPr="00DC2757" w14:paraId="52C4CF02" w14:textId="77777777" w:rsidTr="00DC2757">
        <w:trPr>
          <w:trHeight w:val="260"/>
          <w:ins w:id="2073" w:author="Commodore, Sarah" w:date="2023-03-22T16:21:00Z"/>
        </w:trPr>
        <w:tc>
          <w:tcPr>
            <w:tcW w:w="0" w:type="auto"/>
            <w:tcBorders>
              <w:top w:val="nil"/>
              <w:left w:val="nil"/>
              <w:bottom w:val="nil"/>
              <w:right w:val="nil"/>
            </w:tcBorders>
            <w:shd w:val="clear" w:color="auto" w:fill="auto"/>
            <w:noWrap/>
            <w:vAlign w:val="bottom"/>
            <w:hideMark/>
          </w:tcPr>
          <w:p w14:paraId="60945879" w14:textId="77777777" w:rsidR="00DC2757" w:rsidRPr="00DC2757" w:rsidRDefault="00DC2757" w:rsidP="00DC2757">
            <w:pPr>
              <w:spacing w:after="0" w:line="240" w:lineRule="auto"/>
              <w:rPr>
                <w:ins w:id="2074" w:author="Commodore, Sarah" w:date="2023-03-22T16:21:00Z"/>
                <w:rFonts w:ascii="Calibri" w:eastAsia="Times New Roman" w:hAnsi="Calibri" w:cs="Calibri"/>
                <w:color w:val="000000"/>
                <w:sz w:val="20"/>
                <w:szCs w:val="20"/>
              </w:rPr>
            </w:pPr>
            <w:ins w:id="2075" w:author="Commodore, Sarah" w:date="2023-03-22T16:21:00Z">
              <w:r w:rsidRPr="00DC2757">
                <w:rPr>
                  <w:rFonts w:ascii="Calibri" w:eastAsia="Times New Roman" w:hAnsi="Calibri" w:cs="Calibri"/>
                  <w:color w:val="000000"/>
                  <w:sz w:val="20"/>
                  <w:szCs w:val="20"/>
                </w:rPr>
                <w:t>ENSG00000111834.13</w:t>
              </w:r>
            </w:ins>
          </w:p>
        </w:tc>
        <w:tc>
          <w:tcPr>
            <w:tcW w:w="0" w:type="auto"/>
            <w:tcBorders>
              <w:top w:val="nil"/>
              <w:left w:val="nil"/>
              <w:bottom w:val="nil"/>
              <w:right w:val="nil"/>
            </w:tcBorders>
            <w:shd w:val="clear" w:color="auto" w:fill="auto"/>
            <w:noWrap/>
            <w:vAlign w:val="bottom"/>
            <w:hideMark/>
          </w:tcPr>
          <w:p w14:paraId="361313B7" w14:textId="77777777" w:rsidR="00DC2757" w:rsidRPr="00DC2757" w:rsidRDefault="00DC2757" w:rsidP="00DC2757">
            <w:pPr>
              <w:spacing w:after="0" w:line="240" w:lineRule="auto"/>
              <w:rPr>
                <w:ins w:id="2076" w:author="Commodore, Sarah" w:date="2023-03-22T16:21:00Z"/>
                <w:rFonts w:ascii="Calibri" w:eastAsia="Times New Roman" w:hAnsi="Calibri" w:cs="Calibri"/>
                <w:color w:val="000000"/>
                <w:sz w:val="20"/>
                <w:szCs w:val="20"/>
              </w:rPr>
            </w:pPr>
            <w:ins w:id="2077" w:author="Commodore, Sarah" w:date="2023-03-22T16:21:00Z">
              <w:r w:rsidRPr="00DC2757">
                <w:rPr>
                  <w:rFonts w:ascii="Calibri" w:eastAsia="Times New Roman" w:hAnsi="Calibri" w:cs="Calibri"/>
                  <w:color w:val="000000"/>
                  <w:sz w:val="20"/>
                  <w:szCs w:val="20"/>
                </w:rPr>
                <w:t>RSPH4A</w:t>
              </w:r>
            </w:ins>
          </w:p>
        </w:tc>
        <w:tc>
          <w:tcPr>
            <w:tcW w:w="0" w:type="auto"/>
            <w:tcBorders>
              <w:top w:val="nil"/>
              <w:left w:val="nil"/>
              <w:bottom w:val="nil"/>
              <w:right w:val="nil"/>
            </w:tcBorders>
            <w:shd w:val="clear" w:color="auto" w:fill="auto"/>
            <w:noWrap/>
            <w:vAlign w:val="bottom"/>
            <w:hideMark/>
          </w:tcPr>
          <w:p w14:paraId="14E833B1" w14:textId="77777777" w:rsidR="00DC2757" w:rsidRPr="00DC2757" w:rsidRDefault="00DC2757" w:rsidP="00DC2757">
            <w:pPr>
              <w:spacing w:after="0" w:line="240" w:lineRule="auto"/>
              <w:jc w:val="center"/>
              <w:rPr>
                <w:ins w:id="2078" w:author="Commodore, Sarah" w:date="2023-03-22T16:21:00Z"/>
                <w:rFonts w:ascii="Calibri" w:eastAsia="Times New Roman" w:hAnsi="Calibri" w:cs="Calibri"/>
                <w:color w:val="000000"/>
                <w:sz w:val="20"/>
                <w:szCs w:val="20"/>
              </w:rPr>
            </w:pPr>
            <w:ins w:id="207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B13C978" w14:textId="77777777" w:rsidR="00DC2757" w:rsidRPr="00DC2757" w:rsidRDefault="00DC2757" w:rsidP="00DC2757">
            <w:pPr>
              <w:spacing w:after="0" w:line="240" w:lineRule="auto"/>
              <w:jc w:val="center"/>
              <w:rPr>
                <w:ins w:id="2080" w:author="Commodore, Sarah" w:date="2023-03-22T16:21:00Z"/>
                <w:rFonts w:ascii="Calibri" w:eastAsia="Times New Roman" w:hAnsi="Calibri" w:cs="Calibri"/>
                <w:color w:val="000000"/>
                <w:sz w:val="20"/>
                <w:szCs w:val="20"/>
              </w:rPr>
            </w:pPr>
            <w:ins w:id="2081" w:author="Commodore, Sarah" w:date="2023-03-22T16:21:00Z">
              <w:r w:rsidRPr="00DC2757">
                <w:rPr>
                  <w:rFonts w:ascii="Calibri" w:eastAsia="Times New Roman" w:hAnsi="Calibri" w:cs="Calibri"/>
                  <w:color w:val="000000"/>
                  <w:sz w:val="20"/>
                  <w:szCs w:val="20"/>
                </w:rPr>
                <w:t>5.1E-11</w:t>
              </w:r>
            </w:ins>
          </w:p>
        </w:tc>
        <w:tc>
          <w:tcPr>
            <w:tcW w:w="0" w:type="auto"/>
            <w:tcBorders>
              <w:top w:val="nil"/>
              <w:left w:val="nil"/>
              <w:bottom w:val="nil"/>
              <w:right w:val="nil"/>
            </w:tcBorders>
            <w:shd w:val="clear" w:color="auto" w:fill="auto"/>
            <w:noWrap/>
            <w:vAlign w:val="bottom"/>
            <w:hideMark/>
          </w:tcPr>
          <w:p w14:paraId="3124D4F7" w14:textId="77777777" w:rsidR="00DC2757" w:rsidRPr="00DC2757" w:rsidRDefault="00DC2757" w:rsidP="00DC2757">
            <w:pPr>
              <w:spacing w:after="0" w:line="240" w:lineRule="auto"/>
              <w:jc w:val="center"/>
              <w:rPr>
                <w:ins w:id="2082" w:author="Commodore, Sarah" w:date="2023-03-22T16:21:00Z"/>
                <w:rFonts w:ascii="Calibri" w:eastAsia="Times New Roman" w:hAnsi="Calibri" w:cs="Calibri"/>
                <w:color w:val="000000"/>
                <w:sz w:val="20"/>
                <w:szCs w:val="20"/>
              </w:rPr>
            </w:pPr>
            <w:ins w:id="2083"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6D0ACF6F" w14:textId="77777777" w:rsidR="00DC2757" w:rsidRPr="00DC2757" w:rsidRDefault="00DC2757" w:rsidP="00DC2757">
            <w:pPr>
              <w:spacing w:after="0" w:line="240" w:lineRule="auto"/>
              <w:jc w:val="center"/>
              <w:rPr>
                <w:ins w:id="2084" w:author="Commodore, Sarah" w:date="2023-03-22T16:21:00Z"/>
                <w:rFonts w:ascii="Calibri" w:eastAsia="Times New Roman" w:hAnsi="Calibri" w:cs="Calibri"/>
                <w:color w:val="FF0000"/>
                <w:sz w:val="20"/>
                <w:szCs w:val="20"/>
              </w:rPr>
            </w:pPr>
            <w:ins w:id="2085" w:author="Commodore, Sarah" w:date="2023-03-22T16:21:00Z">
              <w:r w:rsidRPr="00DC2757">
                <w:rPr>
                  <w:rFonts w:ascii="Calibri" w:eastAsia="Times New Roman" w:hAnsi="Calibri" w:cs="Calibri"/>
                  <w:color w:val="FF0000"/>
                  <w:sz w:val="20"/>
                  <w:szCs w:val="20"/>
                </w:rPr>
                <w:t>*</w:t>
              </w:r>
            </w:ins>
          </w:p>
        </w:tc>
      </w:tr>
      <w:tr w:rsidR="00DC2757" w:rsidRPr="00DC2757" w14:paraId="4226962C" w14:textId="77777777" w:rsidTr="00DC2757">
        <w:trPr>
          <w:trHeight w:val="260"/>
          <w:ins w:id="2086" w:author="Commodore, Sarah" w:date="2023-03-22T16:21:00Z"/>
        </w:trPr>
        <w:tc>
          <w:tcPr>
            <w:tcW w:w="0" w:type="auto"/>
            <w:tcBorders>
              <w:top w:val="nil"/>
              <w:left w:val="nil"/>
              <w:bottom w:val="nil"/>
              <w:right w:val="nil"/>
            </w:tcBorders>
            <w:shd w:val="clear" w:color="auto" w:fill="auto"/>
            <w:noWrap/>
            <w:vAlign w:val="bottom"/>
            <w:hideMark/>
          </w:tcPr>
          <w:p w14:paraId="634658F7" w14:textId="77777777" w:rsidR="00DC2757" w:rsidRPr="00DC2757" w:rsidRDefault="00DC2757" w:rsidP="00DC2757">
            <w:pPr>
              <w:spacing w:after="0" w:line="240" w:lineRule="auto"/>
              <w:rPr>
                <w:ins w:id="2087" w:author="Commodore, Sarah" w:date="2023-03-22T16:21:00Z"/>
                <w:rFonts w:ascii="Calibri" w:eastAsia="Times New Roman" w:hAnsi="Calibri" w:cs="Calibri"/>
                <w:color w:val="000000"/>
                <w:sz w:val="20"/>
                <w:szCs w:val="20"/>
              </w:rPr>
            </w:pPr>
            <w:ins w:id="2088" w:author="Commodore, Sarah" w:date="2023-03-22T16:21:00Z">
              <w:r w:rsidRPr="00DC2757">
                <w:rPr>
                  <w:rFonts w:ascii="Calibri" w:eastAsia="Times New Roman" w:hAnsi="Calibri" w:cs="Calibri"/>
                  <w:color w:val="000000"/>
                  <w:sz w:val="20"/>
                  <w:szCs w:val="20"/>
                </w:rPr>
                <w:t>ENSG00000155761.14</w:t>
              </w:r>
            </w:ins>
          </w:p>
        </w:tc>
        <w:tc>
          <w:tcPr>
            <w:tcW w:w="0" w:type="auto"/>
            <w:tcBorders>
              <w:top w:val="nil"/>
              <w:left w:val="nil"/>
              <w:bottom w:val="nil"/>
              <w:right w:val="nil"/>
            </w:tcBorders>
            <w:shd w:val="clear" w:color="auto" w:fill="auto"/>
            <w:noWrap/>
            <w:vAlign w:val="bottom"/>
            <w:hideMark/>
          </w:tcPr>
          <w:p w14:paraId="1CCFE262" w14:textId="77777777" w:rsidR="00DC2757" w:rsidRPr="00DC2757" w:rsidRDefault="00DC2757" w:rsidP="00DC2757">
            <w:pPr>
              <w:spacing w:after="0" w:line="240" w:lineRule="auto"/>
              <w:rPr>
                <w:ins w:id="2089" w:author="Commodore, Sarah" w:date="2023-03-22T16:21:00Z"/>
                <w:rFonts w:ascii="Calibri" w:eastAsia="Times New Roman" w:hAnsi="Calibri" w:cs="Calibri"/>
                <w:color w:val="000000"/>
                <w:sz w:val="20"/>
                <w:szCs w:val="20"/>
              </w:rPr>
            </w:pPr>
            <w:ins w:id="2090" w:author="Commodore, Sarah" w:date="2023-03-22T16:21:00Z">
              <w:r w:rsidRPr="00DC2757">
                <w:rPr>
                  <w:rFonts w:ascii="Calibri" w:eastAsia="Times New Roman" w:hAnsi="Calibri" w:cs="Calibri"/>
                  <w:color w:val="000000"/>
                  <w:sz w:val="20"/>
                  <w:szCs w:val="20"/>
                </w:rPr>
                <w:t>SPAG17</w:t>
              </w:r>
            </w:ins>
          </w:p>
        </w:tc>
        <w:tc>
          <w:tcPr>
            <w:tcW w:w="0" w:type="auto"/>
            <w:tcBorders>
              <w:top w:val="nil"/>
              <w:left w:val="nil"/>
              <w:bottom w:val="nil"/>
              <w:right w:val="nil"/>
            </w:tcBorders>
            <w:shd w:val="clear" w:color="auto" w:fill="auto"/>
            <w:noWrap/>
            <w:vAlign w:val="bottom"/>
            <w:hideMark/>
          </w:tcPr>
          <w:p w14:paraId="6E2C9D98" w14:textId="77777777" w:rsidR="00DC2757" w:rsidRPr="00DC2757" w:rsidRDefault="00DC2757" w:rsidP="00DC2757">
            <w:pPr>
              <w:spacing w:after="0" w:line="240" w:lineRule="auto"/>
              <w:jc w:val="center"/>
              <w:rPr>
                <w:ins w:id="2091" w:author="Commodore, Sarah" w:date="2023-03-22T16:21:00Z"/>
                <w:rFonts w:ascii="Calibri" w:eastAsia="Times New Roman" w:hAnsi="Calibri" w:cs="Calibri"/>
                <w:color w:val="000000"/>
                <w:sz w:val="20"/>
                <w:szCs w:val="20"/>
              </w:rPr>
            </w:pPr>
            <w:ins w:id="209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0A6C1CF" w14:textId="77777777" w:rsidR="00DC2757" w:rsidRPr="00DC2757" w:rsidRDefault="00DC2757" w:rsidP="00DC2757">
            <w:pPr>
              <w:spacing w:after="0" w:line="240" w:lineRule="auto"/>
              <w:jc w:val="center"/>
              <w:rPr>
                <w:ins w:id="2093" w:author="Commodore, Sarah" w:date="2023-03-22T16:21:00Z"/>
                <w:rFonts w:ascii="Calibri" w:eastAsia="Times New Roman" w:hAnsi="Calibri" w:cs="Calibri"/>
                <w:color w:val="000000"/>
                <w:sz w:val="20"/>
                <w:szCs w:val="20"/>
              </w:rPr>
            </w:pPr>
            <w:ins w:id="2094" w:author="Commodore, Sarah" w:date="2023-03-22T16:21:00Z">
              <w:r w:rsidRPr="00DC2757">
                <w:rPr>
                  <w:rFonts w:ascii="Calibri" w:eastAsia="Times New Roman" w:hAnsi="Calibri" w:cs="Calibri"/>
                  <w:color w:val="000000"/>
                  <w:sz w:val="20"/>
                  <w:szCs w:val="20"/>
                </w:rPr>
                <w:t>1.2E-12</w:t>
              </w:r>
            </w:ins>
          </w:p>
        </w:tc>
        <w:tc>
          <w:tcPr>
            <w:tcW w:w="0" w:type="auto"/>
            <w:tcBorders>
              <w:top w:val="nil"/>
              <w:left w:val="nil"/>
              <w:bottom w:val="nil"/>
              <w:right w:val="nil"/>
            </w:tcBorders>
            <w:shd w:val="clear" w:color="auto" w:fill="auto"/>
            <w:noWrap/>
            <w:vAlign w:val="bottom"/>
            <w:hideMark/>
          </w:tcPr>
          <w:p w14:paraId="58660A20" w14:textId="77777777" w:rsidR="00DC2757" w:rsidRPr="00DC2757" w:rsidRDefault="00DC2757" w:rsidP="00DC2757">
            <w:pPr>
              <w:spacing w:after="0" w:line="240" w:lineRule="auto"/>
              <w:jc w:val="center"/>
              <w:rPr>
                <w:ins w:id="2095" w:author="Commodore, Sarah" w:date="2023-03-22T16:21:00Z"/>
                <w:rFonts w:ascii="Calibri" w:eastAsia="Times New Roman" w:hAnsi="Calibri" w:cs="Calibri"/>
                <w:color w:val="000000"/>
                <w:sz w:val="20"/>
                <w:szCs w:val="20"/>
              </w:rPr>
            </w:pPr>
            <w:ins w:id="2096"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D9F44FD" w14:textId="77777777" w:rsidR="00DC2757" w:rsidRPr="00DC2757" w:rsidRDefault="00DC2757" w:rsidP="00DC2757">
            <w:pPr>
              <w:spacing w:after="0" w:line="240" w:lineRule="auto"/>
              <w:jc w:val="center"/>
              <w:rPr>
                <w:ins w:id="2097" w:author="Commodore, Sarah" w:date="2023-03-22T16:21:00Z"/>
                <w:rFonts w:ascii="Calibri" w:eastAsia="Times New Roman" w:hAnsi="Calibri" w:cs="Calibri"/>
                <w:color w:val="FF0000"/>
                <w:sz w:val="20"/>
                <w:szCs w:val="20"/>
              </w:rPr>
            </w:pPr>
            <w:ins w:id="2098" w:author="Commodore, Sarah" w:date="2023-03-22T16:21:00Z">
              <w:r w:rsidRPr="00DC2757">
                <w:rPr>
                  <w:rFonts w:ascii="Calibri" w:eastAsia="Times New Roman" w:hAnsi="Calibri" w:cs="Calibri"/>
                  <w:color w:val="FF0000"/>
                  <w:sz w:val="20"/>
                  <w:szCs w:val="20"/>
                </w:rPr>
                <w:t>*</w:t>
              </w:r>
            </w:ins>
          </w:p>
        </w:tc>
      </w:tr>
      <w:tr w:rsidR="00DC2757" w:rsidRPr="00DC2757" w14:paraId="50E87EEF" w14:textId="77777777" w:rsidTr="00DC2757">
        <w:trPr>
          <w:trHeight w:val="260"/>
          <w:ins w:id="2099" w:author="Commodore, Sarah" w:date="2023-03-22T16:21:00Z"/>
        </w:trPr>
        <w:tc>
          <w:tcPr>
            <w:tcW w:w="0" w:type="auto"/>
            <w:tcBorders>
              <w:top w:val="nil"/>
              <w:left w:val="nil"/>
              <w:bottom w:val="nil"/>
              <w:right w:val="nil"/>
            </w:tcBorders>
            <w:shd w:val="clear" w:color="auto" w:fill="auto"/>
            <w:noWrap/>
            <w:vAlign w:val="bottom"/>
            <w:hideMark/>
          </w:tcPr>
          <w:p w14:paraId="5D5BDDEA" w14:textId="77777777" w:rsidR="00DC2757" w:rsidRPr="00DC2757" w:rsidRDefault="00DC2757" w:rsidP="00DC2757">
            <w:pPr>
              <w:spacing w:after="0" w:line="240" w:lineRule="auto"/>
              <w:rPr>
                <w:ins w:id="2100" w:author="Commodore, Sarah" w:date="2023-03-22T16:21:00Z"/>
                <w:rFonts w:ascii="Calibri" w:eastAsia="Times New Roman" w:hAnsi="Calibri" w:cs="Calibri"/>
                <w:color w:val="000000"/>
                <w:sz w:val="20"/>
                <w:szCs w:val="20"/>
              </w:rPr>
            </w:pPr>
            <w:ins w:id="2101" w:author="Commodore, Sarah" w:date="2023-03-22T16:21:00Z">
              <w:r w:rsidRPr="00DC2757">
                <w:rPr>
                  <w:rFonts w:ascii="Calibri" w:eastAsia="Times New Roman" w:hAnsi="Calibri" w:cs="Calibri"/>
                  <w:color w:val="000000"/>
                  <w:sz w:val="20"/>
                  <w:szCs w:val="20"/>
                </w:rPr>
                <w:t>ENSG00000153789.13</w:t>
              </w:r>
            </w:ins>
          </w:p>
        </w:tc>
        <w:tc>
          <w:tcPr>
            <w:tcW w:w="0" w:type="auto"/>
            <w:tcBorders>
              <w:top w:val="nil"/>
              <w:left w:val="nil"/>
              <w:bottom w:val="nil"/>
              <w:right w:val="nil"/>
            </w:tcBorders>
            <w:shd w:val="clear" w:color="auto" w:fill="auto"/>
            <w:noWrap/>
            <w:vAlign w:val="bottom"/>
            <w:hideMark/>
          </w:tcPr>
          <w:p w14:paraId="285D423C" w14:textId="77777777" w:rsidR="00DC2757" w:rsidRPr="00DC2757" w:rsidRDefault="00DC2757" w:rsidP="00DC2757">
            <w:pPr>
              <w:spacing w:after="0" w:line="240" w:lineRule="auto"/>
              <w:rPr>
                <w:ins w:id="2102" w:author="Commodore, Sarah" w:date="2023-03-22T16:21:00Z"/>
                <w:rFonts w:ascii="Calibri" w:eastAsia="Times New Roman" w:hAnsi="Calibri" w:cs="Calibri"/>
                <w:color w:val="000000"/>
                <w:sz w:val="20"/>
                <w:szCs w:val="20"/>
              </w:rPr>
            </w:pPr>
            <w:ins w:id="2103" w:author="Commodore, Sarah" w:date="2023-03-22T16:21:00Z">
              <w:r w:rsidRPr="00DC2757">
                <w:rPr>
                  <w:rFonts w:ascii="Calibri" w:eastAsia="Times New Roman" w:hAnsi="Calibri" w:cs="Calibri"/>
                  <w:color w:val="000000"/>
                  <w:sz w:val="20"/>
                  <w:szCs w:val="20"/>
                </w:rPr>
                <w:t>CIBAR2</w:t>
              </w:r>
            </w:ins>
          </w:p>
        </w:tc>
        <w:tc>
          <w:tcPr>
            <w:tcW w:w="0" w:type="auto"/>
            <w:tcBorders>
              <w:top w:val="nil"/>
              <w:left w:val="nil"/>
              <w:bottom w:val="nil"/>
              <w:right w:val="nil"/>
            </w:tcBorders>
            <w:shd w:val="clear" w:color="auto" w:fill="auto"/>
            <w:noWrap/>
            <w:vAlign w:val="bottom"/>
            <w:hideMark/>
          </w:tcPr>
          <w:p w14:paraId="1CC2C4AD" w14:textId="77777777" w:rsidR="00DC2757" w:rsidRPr="00DC2757" w:rsidRDefault="00DC2757" w:rsidP="00DC2757">
            <w:pPr>
              <w:spacing w:after="0" w:line="240" w:lineRule="auto"/>
              <w:jc w:val="center"/>
              <w:rPr>
                <w:ins w:id="2104" w:author="Commodore, Sarah" w:date="2023-03-22T16:21:00Z"/>
                <w:rFonts w:ascii="Calibri" w:eastAsia="Times New Roman" w:hAnsi="Calibri" w:cs="Calibri"/>
                <w:color w:val="000000"/>
                <w:sz w:val="20"/>
                <w:szCs w:val="20"/>
              </w:rPr>
            </w:pPr>
            <w:ins w:id="210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6FFE242" w14:textId="77777777" w:rsidR="00DC2757" w:rsidRPr="00DC2757" w:rsidRDefault="00DC2757" w:rsidP="00DC2757">
            <w:pPr>
              <w:spacing w:after="0" w:line="240" w:lineRule="auto"/>
              <w:jc w:val="center"/>
              <w:rPr>
                <w:ins w:id="2106" w:author="Commodore, Sarah" w:date="2023-03-22T16:21:00Z"/>
                <w:rFonts w:ascii="Calibri" w:eastAsia="Times New Roman" w:hAnsi="Calibri" w:cs="Calibri"/>
                <w:color w:val="000000"/>
                <w:sz w:val="20"/>
                <w:szCs w:val="20"/>
              </w:rPr>
            </w:pPr>
            <w:ins w:id="2107" w:author="Commodore, Sarah" w:date="2023-03-22T16:21:00Z">
              <w:r w:rsidRPr="00DC2757">
                <w:rPr>
                  <w:rFonts w:ascii="Calibri" w:eastAsia="Times New Roman" w:hAnsi="Calibri" w:cs="Calibri"/>
                  <w:color w:val="000000"/>
                  <w:sz w:val="20"/>
                  <w:szCs w:val="20"/>
                </w:rPr>
                <w:t>4.8E-11</w:t>
              </w:r>
            </w:ins>
          </w:p>
        </w:tc>
        <w:tc>
          <w:tcPr>
            <w:tcW w:w="0" w:type="auto"/>
            <w:tcBorders>
              <w:top w:val="nil"/>
              <w:left w:val="nil"/>
              <w:bottom w:val="nil"/>
              <w:right w:val="nil"/>
            </w:tcBorders>
            <w:shd w:val="clear" w:color="auto" w:fill="auto"/>
            <w:noWrap/>
            <w:vAlign w:val="bottom"/>
            <w:hideMark/>
          </w:tcPr>
          <w:p w14:paraId="5197EDC5" w14:textId="77777777" w:rsidR="00DC2757" w:rsidRPr="00DC2757" w:rsidRDefault="00DC2757" w:rsidP="00DC2757">
            <w:pPr>
              <w:spacing w:after="0" w:line="240" w:lineRule="auto"/>
              <w:jc w:val="center"/>
              <w:rPr>
                <w:ins w:id="2108" w:author="Commodore, Sarah" w:date="2023-03-22T16:21:00Z"/>
                <w:rFonts w:ascii="Calibri" w:eastAsia="Times New Roman" w:hAnsi="Calibri" w:cs="Calibri"/>
                <w:color w:val="000000"/>
                <w:sz w:val="20"/>
                <w:szCs w:val="20"/>
              </w:rPr>
            </w:pPr>
            <w:ins w:id="2109" w:author="Commodore, Sarah" w:date="2023-03-22T16:21:00Z">
              <w:r w:rsidRPr="00DC2757">
                <w:rPr>
                  <w:rFonts w:ascii="Calibri" w:eastAsia="Times New Roman" w:hAnsi="Calibri" w:cs="Calibri"/>
                  <w:color w:val="000000"/>
                  <w:sz w:val="20"/>
                  <w:szCs w:val="20"/>
                </w:rPr>
                <w:t>1.2E-09</w:t>
              </w:r>
            </w:ins>
          </w:p>
        </w:tc>
        <w:tc>
          <w:tcPr>
            <w:tcW w:w="0" w:type="auto"/>
            <w:tcBorders>
              <w:top w:val="nil"/>
              <w:left w:val="nil"/>
              <w:bottom w:val="nil"/>
              <w:right w:val="nil"/>
            </w:tcBorders>
            <w:shd w:val="clear" w:color="auto" w:fill="auto"/>
            <w:noWrap/>
            <w:vAlign w:val="bottom"/>
            <w:hideMark/>
          </w:tcPr>
          <w:p w14:paraId="4C8978B4" w14:textId="77777777" w:rsidR="00DC2757" w:rsidRPr="00DC2757" w:rsidRDefault="00DC2757" w:rsidP="00DC2757">
            <w:pPr>
              <w:spacing w:after="0" w:line="240" w:lineRule="auto"/>
              <w:jc w:val="center"/>
              <w:rPr>
                <w:ins w:id="2110" w:author="Commodore, Sarah" w:date="2023-03-22T16:21:00Z"/>
                <w:rFonts w:ascii="Calibri" w:eastAsia="Times New Roman" w:hAnsi="Calibri" w:cs="Calibri"/>
                <w:color w:val="FF0000"/>
                <w:sz w:val="20"/>
                <w:szCs w:val="20"/>
              </w:rPr>
            </w:pPr>
            <w:ins w:id="2111" w:author="Commodore, Sarah" w:date="2023-03-22T16:21:00Z">
              <w:r w:rsidRPr="00DC2757">
                <w:rPr>
                  <w:rFonts w:ascii="Calibri" w:eastAsia="Times New Roman" w:hAnsi="Calibri" w:cs="Calibri"/>
                  <w:color w:val="FF0000"/>
                  <w:sz w:val="20"/>
                  <w:szCs w:val="20"/>
                </w:rPr>
                <w:t>*</w:t>
              </w:r>
            </w:ins>
          </w:p>
        </w:tc>
      </w:tr>
      <w:tr w:rsidR="00DC2757" w:rsidRPr="00DC2757" w14:paraId="58370345" w14:textId="77777777" w:rsidTr="00DC2757">
        <w:trPr>
          <w:trHeight w:val="260"/>
          <w:ins w:id="2112" w:author="Commodore, Sarah" w:date="2023-03-22T16:21:00Z"/>
        </w:trPr>
        <w:tc>
          <w:tcPr>
            <w:tcW w:w="0" w:type="auto"/>
            <w:tcBorders>
              <w:top w:val="nil"/>
              <w:left w:val="nil"/>
              <w:bottom w:val="nil"/>
              <w:right w:val="nil"/>
            </w:tcBorders>
            <w:shd w:val="clear" w:color="auto" w:fill="auto"/>
            <w:noWrap/>
            <w:vAlign w:val="bottom"/>
            <w:hideMark/>
          </w:tcPr>
          <w:p w14:paraId="025A8619" w14:textId="77777777" w:rsidR="00DC2757" w:rsidRPr="00DC2757" w:rsidRDefault="00DC2757" w:rsidP="00DC2757">
            <w:pPr>
              <w:spacing w:after="0" w:line="240" w:lineRule="auto"/>
              <w:rPr>
                <w:ins w:id="2113" w:author="Commodore, Sarah" w:date="2023-03-22T16:21:00Z"/>
                <w:rFonts w:ascii="Calibri" w:eastAsia="Times New Roman" w:hAnsi="Calibri" w:cs="Calibri"/>
                <w:color w:val="000000"/>
                <w:sz w:val="20"/>
                <w:szCs w:val="20"/>
              </w:rPr>
            </w:pPr>
            <w:ins w:id="2114" w:author="Commodore, Sarah" w:date="2023-03-22T16:21:00Z">
              <w:r w:rsidRPr="00DC2757">
                <w:rPr>
                  <w:rFonts w:ascii="Calibri" w:eastAsia="Times New Roman" w:hAnsi="Calibri" w:cs="Calibri"/>
                  <w:color w:val="000000"/>
                  <w:sz w:val="20"/>
                  <w:szCs w:val="20"/>
                </w:rPr>
                <w:t>ENSG00000144031.12</w:t>
              </w:r>
            </w:ins>
          </w:p>
        </w:tc>
        <w:tc>
          <w:tcPr>
            <w:tcW w:w="0" w:type="auto"/>
            <w:tcBorders>
              <w:top w:val="nil"/>
              <w:left w:val="nil"/>
              <w:bottom w:val="nil"/>
              <w:right w:val="nil"/>
            </w:tcBorders>
            <w:shd w:val="clear" w:color="auto" w:fill="auto"/>
            <w:noWrap/>
            <w:vAlign w:val="bottom"/>
            <w:hideMark/>
          </w:tcPr>
          <w:p w14:paraId="65D71671" w14:textId="77777777" w:rsidR="00DC2757" w:rsidRPr="00DC2757" w:rsidRDefault="00DC2757" w:rsidP="00DC2757">
            <w:pPr>
              <w:spacing w:after="0" w:line="240" w:lineRule="auto"/>
              <w:rPr>
                <w:ins w:id="2115" w:author="Commodore, Sarah" w:date="2023-03-22T16:21:00Z"/>
                <w:rFonts w:ascii="Calibri" w:eastAsia="Times New Roman" w:hAnsi="Calibri" w:cs="Calibri"/>
                <w:color w:val="000000"/>
                <w:sz w:val="20"/>
                <w:szCs w:val="20"/>
              </w:rPr>
            </w:pPr>
            <w:ins w:id="2116" w:author="Commodore, Sarah" w:date="2023-03-22T16:21:00Z">
              <w:r w:rsidRPr="00DC2757">
                <w:rPr>
                  <w:rFonts w:ascii="Calibri" w:eastAsia="Times New Roman" w:hAnsi="Calibri" w:cs="Calibri"/>
                  <w:color w:val="000000"/>
                  <w:sz w:val="20"/>
                  <w:szCs w:val="20"/>
                </w:rPr>
                <w:t>ANKRD53</w:t>
              </w:r>
            </w:ins>
          </w:p>
        </w:tc>
        <w:tc>
          <w:tcPr>
            <w:tcW w:w="0" w:type="auto"/>
            <w:tcBorders>
              <w:top w:val="nil"/>
              <w:left w:val="nil"/>
              <w:bottom w:val="nil"/>
              <w:right w:val="nil"/>
            </w:tcBorders>
            <w:shd w:val="clear" w:color="auto" w:fill="auto"/>
            <w:noWrap/>
            <w:vAlign w:val="bottom"/>
            <w:hideMark/>
          </w:tcPr>
          <w:p w14:paraId="0784D116" w14:textId="77777777" w:rsidR="00DC2757" w:rsidRPr="00DC2757" w:rsidRDefault="00DC2757" w:rsidP="00DC2757">
            <w:pPr>
              <w:spacing w:after="0" w:line="240" w:lineRule="auto"/>
              <w:jc w:val="center"/>
              <w:rPr>
                <w:ins w:id="2117" w:author="Commodore, Sarah" w:date="2023-03-22T16:21:00Z"/>
                <w:rFonts w:ascii="Calibri" w:eastAsia="Times New Roman" w:hAnsi="Calibri" w:cs="Calibri"/>
                <w:color w:val="000000"/>
                <w:sz w:val="20"/>
                <w:szCs w:val="20"/>
              </w:rPr>
            </w:pPr>
            <w:ins w:id="211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D55EFEB" w14:textId="77777777" w:rsidR="00DC2757" w:rsidRPr="00DC2757" w:rsidRDefault="00DC2757" w:rsidP="00DC2757">
            <w:pPr>
              <w:spacing w:after="0" w:line="240" w:lineRule="auto"/>
              <w:jc w:val="center"/>
              <w:rPr>
                <w:ins w:id="2119" w:author="Commodore, Sarah" w:date="2023-03-22T16:21:00Z"/>
                <w:rFonts w:ascii="Calibri" w:eastAsia="Times New Roman" w:hAnsi="Calibri" w:cs="Calibri"/>
                <w:color w:val="000000"/>
                <w:sz w:val="20"/>
                <w:szCs w:val="20"/>
              </w:rPr>
            </w:pPr>
            <w:ins w:id="2120" w:author="Commodore, Sarah" w:date="2023-03-22T16:21:00Z">
              <w:r w:rsidRPr="00DC2757">
                <w:rPr>
                  <w:rFonts w:ascii="Calibri" w:eastAsia="Times New Roman" w:hAnsi="Calibri" w:cs="Calibri"/>
                  <w:color w:val="000000"/>
                  <w:sz w:val="20"/>
                  <w:szCs w:val="20"/>
                </w:rPr>
                <w:t>7.0E-12</w:t>
              </w:r>
            </w:ins>
          </w:p>
        </w:tc>
        <w:tc>
          <w:tcPr>
            <w:tcW w:w="0" w:type="auto"/>
            <w:tcBorders>
              <w:top w:val="nil"/>
              <w:left w:val="nil"/>
              <w:bottom w:val="nil"/>
              <w:right w:val="nil"/>
            </w:tcBorders>
            <w:shd w:val="clear" w:color="auto" w:fill="auto"/>
            <w:noWrap/>
            <w:vAlign w:val="bottom"/>
            <w:hideMark/>
          </w:tcPr>
          <w:p w14:paraId="34E1C351" w14:textId="77777777" w:rsidR="00DC2757" w:rsidRPr="00DC2757" w:rsidRDefault="00DC2757" w:rsidP="00DC2757">
            <w:pPr>
              <w:spacing w:after="0" w:line="240" w:lineRule="auto"/>
              <w:jc w:val="center"/>
              <w:rPr>
                <w:ins w:id="2121" w:author="Commodore, Sarah" w:date="2023-03-22T16:21:00Z"/>
                <w:rFonts w:ascii="Calibri" w:eastAsia="Times New Roman" w:hAnsi="Calibri" w:cs="Calibri"/>
                <w:color w:val="000000"/>
                <w:sz w:val="20"/>
                <w:szCs w:val="20"/>
              </w:rPr>
            </w:pPr>
            <w:ins w:id="2122" w:author="Commodore, Sarah" w:date="2023-03-22T16:21:00Z">
              <w:r w:rsidRPr="00DC2757">
                <w:rPr>
                  <w:rFonts w:ascii="Calibri" w:eastAsia="Times New Roman" w:hAnsi="Calibri" w:cs="Calibri"/>
                  <w:color w:val="000000"/>
                  <w:sz w:val="20"/>
                  <w:szCs w:val="20"/>
                </w:rPr>
                <w:t>2.3E-10</w:t>
              </w:r>
            </w:ins>
          </w:p>
        </w:tc>
        <w:tc>
          <w:tcPr>
            <w:tcW w:w="0" w:type="auto"/>
            <w:tcBorders>
              <w:top w:val="nil"/>
              <w:left w:val="nil"/>
              <w:bottom w:val="nil"/>
              <w:right w:val="nil"/>
            </w:tcBorders>
            <w:shd w:val="clear" w:color="auto" w:fill="auto"/>
            <w:noWrap/>
            <w:vAlign w:val="bottom"/>
            <w:hideMark/>
          </w:tcPr>
          <w:p w14:paraId="540ED610" w14:textId="77777777" w:rsidR="00DC2757" w:rsidRPr="00DC2757" w:rsidRDefault="00DC2757" w:rsidP="00DC2757">
            <w:pPr>
              <w:spacing w:after="0" w:line="240" w:lineRule="auto"/>
              <w:jc w:val="center"/>
              <w:rPr>
                <w:ins w:id="2123" w:author="Commodore, Sarah" w:date="2023-03-22T16:21:00Z"/>
                <w:rFonts w:ascii="Calibri" w:eastAsia="Times New Roman" w:hAnsi="Calibri" w:cs="Calibri"/>
                <w:color w:val="FF0000"/>
                <w:sz w:val="20"/>
                <w:szCs w:val="20"/>
              </w:rPr>
            </w:pPr>
            <w:ins w:id="2124" w:author="Commodore, Sarah" w:date="2023-03-22T16:21:00Z">
              <w:r w:rsidRPr="00DC2757">
                <w:rPr>
                  <w:rFonts w:ascii="Calibri" w:eastAsia="Times New Roman" w:hAnsi="Calibri" w:cs="Calibri"/>
                  <w:color w:val="FF0000"/>
                  <w:sz w:val="20"/>
                  <w:szCs w:val="20"/>
                </w:rPr>
                <w:t>*</w:t>
              </w:r>
            </w:ins>
          </w:p>
        </w:tc>
      </w:tr>
      <w:tr w:rsidR="00DC2757" w:rsidRPr="00DC2757" w14:paraId="1ED12E57" w14:textId="77777777" w:rsidTr="00DC2757">
        <w:trPr>
          <w:trHeight w:val="260"/>
          <w:ins w:id="2125" w:author="Commodore, Sarah" w:date="2023-03-22T16:21:00Z"/>
        </w:trPr>
        <w:tc>
          <w:tcPr>
            <w:tcW w:w="0" w:type="auto"/>
            <w:tcBorders>
              <w:top w:val="nil"/>
              <w:left w:val="nil"/>
              <w:bottom w:val="nil"/>
              <w:right w:val="nil"/>
            </w:tcBorders>
            <w:shd w:val="clear" w:color="auto" w:fill="auto"/>
            <w:noWrap/>
            <w:vAlign w:val="bottom"/>
            <w:hideMark/>
          </w:tcPr>
          <w:p w14:paraId="518557A4" w14:textId="77777777" w:rsidR="00DC2757" w:rsidRPr="00DC2757" w:rsidRDefault="00DC2757" w:rsidP="00DC2757">
            <w:pPr>
              <w:spacing w:after="0" w:line="240" w:lineRule="auto"/>
              <w:rPr>
                <w:ins w:id="2126" w:author="Commodore, Sarah" w:date="2023-03-22T16:21:00Z"/>
                <w:rFonts w:ascii="Calibri" w:eastAsia="Times New Roman" w:hAnsi="Calibri" w:cs="Calibri"/>
                <w:color w:val="000000"/>
                <w:sz w:val="20"/>
                <w:szCs w:val="20"/>
              </w:rPr>
            </w:pPr>
            <w:ins w:id="2127" w:author="Commodore, Sarah" w:date="2023-03-22T16:21:00Z">
              <w:r w:rsidRPr="00DC2757">
                <w:rPr>
                  <w:rFonts w:ascii="Calibri" w:eastAsia="Times New Roman" w:hAnsi="Calibri" w:cs="Calibri"/>
                  <w:color w:val="000000"/>
                  <w:sz w:val="20"/>
                  <w:szCs w:val="20"/>
                </w:rPr>
                <w:t>ENSG00000160401.15</w:t>
              </w:r>
            </w:ins>
          </w:p>
        </w:tc>
        <w:tc>
          <w:tcPr>
            <w:tcW w:w="0" w:type="auto"/>
            <w:tcBorders>
              <w:top w:val="nil"/>
              <w:left w:val="nil"/>
              <w:bottom w:val="nil"/>
              <w:right w:val="nil"/>
            </w:tcBorders>
            <w:shd w:val="clear" w:color="auto" w:fill="auto"/>
            <w:noWrap/>
            <w:vAlign w:val="bottom"/>
            <w:hideMark/>
          </w:tcPr>
          <w:p w14:paraId="038005CC" w14:textId="77777777" w:rsidR="00DC2757" w:rsidRPr="00DC2757" w:rsidRDefault="00DC2757" w:rsidP="00DC2757">
            <w:pPr>
              <w:spacing w:after="0" w:line="240" w:lineRule="auto"/>
              <w:rPr>
                <w:ins w:id="2128" w:author="Commodore, Sarah" w:date="2023-03-22T16:21:00Z"/>
                <w:rFonts w:ascii="Calibri" w:eastAsia="Times New Roman" w:hAnsi="Calibri" w:cs="Calibri"/>
                <w:color w:val="000000"/>
                <w:sz w:val="20"/>
                <w:szCs w:val="20"/>
              </w:rPr>
            </w:pPr>
            <w:ins w:id="2129" w:author="Commodore, Sarah" w:date="2023-03-22T16:21:00Z">
              <w:r w:rsidRPr="00DC2757">
                <w:rPr>
                  <w:rFonts w:ascii="Calibri" w:eastAsia="Times New Roman" w:hAnsi="Calibri" w:cs="Calibri"/>
                  <w:color w:val="000000"/>
                  <w:sz w:val="20"/>
                  <w:szCs w:val="20"/>
                </w:rPr>
                <w:t>CFAP157</w:t>
              </w:r>
            </w:ins>
          </w:p>
        </w:tc>
        <w:tc>
          <w:tcPr>
            <w:tcW w:w="0" w:type="auto"/>
            <w:tcBorders>
              <w:top w:val="nil"/>
              <w:left w:val="nil"/>
              <w:bottom w:val="nil"/>
              <w:right w:val="nil"/>
            </w:tcBorders>
            <w:shd w:val="clear" w:color="auto" w:fill="auto"/>
            <w:noWrap/>
            <w:vAlign w:val="bottom"/>
            <w:hideMark/>
          </w:tcPr>
          <w:p w14:paraId="616B2711" w14:textId="77777777" w:rsidR="00DC2757" w:rsidRPr="00DC2757" w:rsidRDefault="00DC2757" w:rsidP="00DC2757">
            <w:pPr>
              <w:spacing w:after="0" w:line="240" w:lineRule="auto"/>
              <w:jc w:val="center"/>
              <w:rPr>
                <w:ins w:id="2130" w:author="Commodore, Sarah" w:date="2023-03-22T16:21:00Z"/>
                <w:rFonts w:ascii="Calibri" w:eastAsia="Times New Roman" w:hAnsi="Calibri" w:cs="Calibri"/>
                <w:color w:val="000000"/>
                <w:sz w:val="20"/>
                <w:szCs w:val="20"/>
              </w:rPr>
            </w:pPr>
            <w:ins w:id="213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6C6ADB6" w14:textId="77777777" w:rsidR="00DC2757" w:rsidRPr="00DC2757" w:rsidRDefault="00DC2757" w:rsidP="00DC2757">
            <w:pPr>
              <w:spacing w:after="0" w:line="240" w:lineRule="auto"/>
              <w:jc w:val="center"/>
              <w:rPr>
                <w:ins w:id="2132" w:author="Commodore, Sarah" w:date="2023-03-22T16:21:00Z"/>
                <w:rFonts w:ascii="Calibri" w:eastAsia="Times New Roman" w:hAnsi="Calibri" w:cs="Calibri"/>
                <w:color w:val="000000"/>
                <w:sz w:val="20"/>
                <w:szCs w:val="20"/>
              </w:rPr>
            </w:pPr>
            <w:ins w:id="2133"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F030697" w14:textId="77777777" w:rsidR="00DC2757" w:rsidRPr="00DC2757" w:rsidRDefault="00DC2757" w:rsidP="00DC2757">
            <w:pPr>
              <w:spacing w:after="0" w:line="240" w:lineRule="auto"/>
              <w:jc w:val="center"/>
              <w:rPr>
                <w:ins w:id="2134" w:author="Commodore, Sarah" w:date="2023-03-22T16:21:00Z"/>
                <w:rFonts w:ascii="Calibri" w:eastAsia="Times New Roman" w:hAnsi="Calibri" w:cs="Calibri"/>
                <w:color w:val="000000"/>
                <w:sz w:val="20"/>
                <w:szCs w:val="20"/>
              </w:rPr>
            </w:pPr>
            <w:ins w:id="2135" w:author="Commodore, Sarah" w:date="2023-03-22T16:21:00Z">
              <w:r w:rsidRPr="00DC2757">
                <w:rPr>
                  <w:rFonts w:ascii="Calibri" w:eastAsia="Times New Roman" w:hAnsi="Calibri" w:cs="Calibri"/>
                  <w:color w:val="000000"/>
                  <w:sz w:val="20"/>
                  <w:szCs w:val="20"/>
                </w:rPr>
                <w:t>4.0E-06</w:t>
              </w:r>
            </w:ins>
          </w:p>
        </w:tc>
        <w:tc>
          <w:tcPr>
            <w:tcW w:w="0" w:type="auto"/>
            <w:tcBorders>
              <w:top w:val="nil"/>
              <w:left w:val="nil"/>
              <w:bottom w:val="nil"/>
              <w:right w:val="nil"/>
            </w:tcBorders>
            <w:shd w:val="clear" w:color="auto" w:fill="auto"/>
            <w:noWrap/>
            <w:vAlign w:val="bottom"/>
            <w:hideMark/>
          </w:tcPr>
          <w:p w14:paraId="6220C923" w14:textId="77777777" w:rsidR="00DC2757" w:rsidRPr="00DC2757" w:rsidRDefault="00DC2757" w:rsidP="00DC2757">
            <w:pPr>
              <w:spacing w:after="0" w:line="240" w:lineRule="auto"/>
              <w:jc w:val="center"/>
              <w:rPr>
                <w:ins w:id="2136" w:author="Commodore, Sarah" w:date="2023-03-22T16:21:00Z"/>
                <w:rFonts w:ascii="Calibri" w:eastAsia="Times New Roman" w:hAnsi="Calibri" w:cs="Calibri"/>
                <w:color w:val="FF0000"/>
                <w:sz w:val="20"/>
                <w:szCs w:val="20"/>
              </w:rPr>
            </w:pPr>
            <w:ins w:id="2137" w:author="Commodore, Sarah" w:date="2023-03-22T16:21:00Z">
              <w:r w:rsidRPr="00DC2757">
                <w:rPr>
                  <w:rFonts w:ascii="Calibri" w:eastAsia="Times New Roman" w:hAnsi="Calibri" w:cs="Calibri"/>
                  <w:color w:val="FF0000"/>
                  <w:sz w:val="20"/>
                  <w:szCs w:val="20"/>
                </w:rPr>
                <w:t>*</w:t>
              </w:r>
            </w:ins>
          </w:p>
        </w:tc>
      </w:tr>
      <w:tr w:rsidR="00DC2757" w:rsidRPr="00DC2757" w14:paraId="1BEDC672" w14:textId="77777777" w:rsidTr="00DC2757">
        <w:trPr>
          <w:trHeight w:val="260"/>
          <w:ins w:id="2138" w:author="Commodore, Sarah" w:date="2023-03-22T16:21:00Z"/>
        </w:trPr>
        <w:tc>
          <w:tcPr>
            <w:tcW w:w="0" w:type="auto"/>
            <w:tcBorders>
              <w:top w:val="nil"/>
              <w:left w:val="nil"/>
              <w:bottom w:val="nil"/>
              <w:right w:val="nil"/>
            </w:tcBorders>
            <w:shd w:val="clear" w:color="auto" w:fill="auto"/>
            <w:noWrap/>
            <w:vAlign w:val="bottom"/>
            <w:hideMark/>
          </w:tcPr>
          <w:p w14:paraId="59EB854A" w14:textId="77777777" w:rsidR="00DC2757" w:rsidRPr="00DC2757" w:rsidRDefault="00DC2757" w:rsidP="00DC2757">
            <w:pPr>
              <w:spacing w:after="0" w:line="240" w:lineRule="auto"/>
              <w:rPr>
                <w:ins w:id="2139" w:author="Commodore, Sarah" w:date="2023-03-22T16:21:00Z"/>
                <w:rFonts w:ascii="Calibri" w:eastAsia="Times New Roman" w:hAnsi="Calibri" w:cs="Calibri"/>
                <w:color w:val="000000"/>
                <w:sz w:val="20"/>
                <w:szCs w:val="20"/>
              </w:rPr>
            </w:pPr>
            <w:ins w:id="2140" w:author="Commodore, Sarah" w:date="2023-03-22T16:21:00Z">
              <w:r w:rsidRPr="00DC2757">
                <w:rPr>
                  <w:rFonts w:ascii="Calibri" w:eastAsia="Times New Roman" w:hAnsi="Calibri" w:cs="Calibri"/>
                  <w:color w:val="000000"/>
                  <w:sz w:val="20"/>
                  <w:szCs w:val="20"/>
                </w:rPr>
                <w:t>ENSG00000236495.2</w:t>
              </w:r>
            </w:ins>
          </w:p>
        </w:tc>
        <w:tc>
          <w:tcPr>
            <w:tcW w:w="0" w:type="auto"/>
            <w:tcBorders>
              <w:top w:val="nil"/>
              <w:left w:val="nil"/>
              <w:bottom w:val="nil"/>
              <w:right w:val="nil"/>
            </w:tcBorders>
            <w:shd w:val="clear" w:color="auto" w:fill="auto"/>
            <w:noWrap/>
            <w:vAlign w:val="bottom"/>
            <w:hideMark/>
          </w:tcPr>
          <w:p w14:paraId="3B653EE0" w14:textId="77777777" w:rsidR="00DC2757" w:rsidRPr="00DC2757" w:rsidRDefault="00DC2757" w:rsidP="00DC2757">
            <w:pPr>
              <w:spacing w:after="0" w:line="240" w:lineRule="auto"/>
              <w:rPr>
                <w:ins w:id="2141" w:author="Commodore, Sarah" w:date="2023-03-22T16:21:00Z"/>
                <w:rFonts w:ascii="Calibri" w:eastAsia="Times New Roman" w:hAnsi="Calibri" w:cs="Calibri"/>
                <w:color w:val="000000"/>
                <w:sz w:val="20"/>
                <w:szCs w:val="20"/>
              </w:rPr>
            </w:pPr>
            <w:ins w:id="2142" w:author="Commodore, Sarah" w:date="2023-03-22T16:21:00Z">
              <w:r w:rsidRPr="00DC2757">
                <w:rPr>
                  <w:rFonts w:ascii="Calibri" w:eastAsia="Times New Roman" w:hAnsi="Calibri" w:cs="Calibri"/>
                  <w:color w:val="000000"/>
                  <w:sz w:val="20"/>
                  <w:szCs w:val="20"/>
                </w:rPr>
                <w:t>AL158168.1</w:t>
              </w:r>
            </w:ins>
          </w:p>
        </w:tc>
        <w:tc>
          <w:tcPr>
            <w:tcW w:w="0" w:type="auto"/>
            <w:tcBorders>
              <w:top w:val="nil"/>
              <w:left w:val="nil"/>
              <w:bottom w:val="nil"/>
              <w:right w:val="nil"/>
            </w:tcBorders>
            <w:shd w:val="clear" w:color="auto" w:fill="auto"/>
            <w:noWrap/>
            <w:vAlign w:val="bottom"/>
            <w:hideMark/>
          </w:tcPr>
          <w:p w14:paraId="3629ECCB" w14:textId="77777777" w:rsidR="00DC2757" w:rsidRPr="00DC2757" w:rsidRDefault="00DC2757" w:rsidP="00DC2757">
            <w:pPr>
              <w:spacing w:after="0" w:line="240" w:lineRule="auto"/>
              <w:jc w:val="center"/>
              <w:rPr>
                <w:ins w:id="2143" w:author="Commodore, Sarah" w:date="2023-03-22T16:21:00Z"/>
                <w:rFonts w:ascii="Calibri" w:eastAsia="Times New Roman" w:hAnsi="Calibri" w:cs="Calibri"/>
                <w:color w:val="000000"/>
                <w:sz w:val="20"/>
                <w:szCs w:val="20"/>
              </w:rPr>
            </w:pPr>
            <w:ins w:id="214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16E0449" w14:textId="77777777" w:rsidR="00DC2757" w:rsidRPr="00DC2757" w:rsidRDefault="00DC2757" w:rsidP="00DC2757">
            <w:pPr>
              <w:spacing w:after="0" w:line="240" w:lineRule="auto"/>
              <w:jc w:val="center"/>
              <w:rPr>
                <w:ins w:id="2145" w:author="Commodore, Sarah" w:date="2023-03-22T16:21:00Z"/>
                <w:rFonts w:ascii="Calibri" w:eastAsia="Times New Roman" w:hAnsi="Calibri" w:cs="Calibri"/>
                <w:color w:val="000000"/>
                <w:sz w:val="20"/>
                <w:szCs w:val="20"/>
              </w:rPr>
            </w:pPr>
            <w:ins w:id="2146"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4A72481" w14:textId="77777777" w:rsidR="00DC2757" w:rsidRPr="00DC2757" w:rsidRDefault="00DC2757" w:rsidP="00DC2757">
            <w:pPr>
              <w:spacing w:after="0" w:line="240" w:lineRule="auto"/>
              <w:jc w:val="center"/>
              <w:rPr>
                <w:ins w:id="2147" w:author="Commodore, Sarah" w:date="2023-03-22T16:21:00Z"/>
                <w:rFonts w:ascii="Calibri" w:eastAsia="Times New Roman" w:hAnsi="Calibri" w:cs="Calibri"/>
                <w:color w:val="000000"/>
                <w:sz w:val="20"/>
                <w:szCs w:val="20"/>
              </w:rPr>
            </w:pPr>
            <w:ins w:id="2148"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4B306DB6" w14:textId="77777777" w:rsidR="00DC2757" w:rsidRPr="00DC2757" w:rsidRDefault="00DC2757" w:rsidP="00DC2757">
            <w:pPr>
              <w:spacing w:after="0" w:line="240" w:lineRule="auto"/>
              <w:jc w:val="center"/>
              <w:rPr>
                <w:ins w:id="2149" w:author="Commodore, Sarah" w:date="2023-03-22T16:21:00Z"/>
                <w:rFonts w:ascii="Calibri" w:eastAsia="Times New Roman" w:hAnsi="Calibri" w:cs="Calibri"/>
                <w:color w:val="FF0000"/>
                <w:sz w:val="20"/>
                <w:szCs w:val="20"/>
              </w:rPr>
            </w:pPr>
            <w:ins w:id="2150" w:author="Commodore, Sarah" w:date="2023-03-22T16:21:00Z">
              <w:r w:rsidRPr="00DC2757">
                <w:rPr>
                  <w:rFonts w:ascii="Calibri" w:eastAsia="Times New Roman" w:hAnsi="Calibri" w:cs="Calibri"/>
                  <w:color w:val="FF0000"/>
                  <w:sz w:val="20"/>
                  <w:szCs w:val="20"/>
                </w:rPr>
                <w:t>*</w:t>
              </w:r>
            </w:ins>
          </w:p>
        </w:tc>
      </w:tr>
      <w:tr w:rsidR="00DC2757" w:rsidRPr="00DC2757" w14:paraId="7F098AA9" w14:textId="77777777" w:rsidTr="00DC2757">
        <w:trPr>
          <w:trHeight w:val="260"/>
          <w:ins w:id="2151" w:author="Commodore, Sarah" w:date="2023-03-22T16:21:00Z"/>
        </w:trPr>
        <w:tc>
          <w:tcPr>
            <w:tcW w:w="0" w:type="auto"/>
            <w:tcBorders>
              <w:top w:val="nil"/>
              <w:left w:val="nil"/>
              <w:bottom w:val="nil"/>
              <w:right w:val="nil"/>
            </w:tcBorders>
            <w:shd w:val="clear" w:color="auto" w:fill="auto"/>
            <w:noWrap/>
            <w:vAlign w:val="bottom"/>
            <w:hideMark/>
          </w:tcPr>
          <w:p w14:paraId="0BE2C967" w14:textId="77777777" w:rsidR="00DC2757" w:rsidRPr="00DC2757" w:rsidRDefault="00DC2757" w:rsidP="00DC2757">
            <w:pPr>
              <w:spacing w:after="0" w:line="240" w:lineRule="auto"/>
              <w:rPr>
                <w:ins w:id="2152" w:author="Commodore, Sarah" w:date="2023-03-22T16:21:00Z"/>
                <w:rFonts w:ascii="Calibri" w:eastAsia="Times New Roman" w:hAnsi="Calibri" w:cs="Calibri"/>
                <w:color w:val="000000"/>
                <w:sz w:val="20"/>
                <w:szCs w:val="20"/>
              </w:rPr>
            </w:pPr>
            <w:ins w:id="2153" w:author="Commodore, Sarah" w:date="2023-03-22T16:21:00Z">
              <w:r w:rsidRPr="00DC2757">
                <w:rPr>
                  <w:rFonts w:ascii="Calibri" w:eastAsia="Times New Roman" w:hAnsi="Calibri" w:cs="Calibri"/>
                  <w:color w:val="000000"/>
                  <w:sz w:val="20"/>
                  <w:szCs w:val="20"/>
                </w:rPr>
                <w:t>ENSG00000231738.11</w:t>
              </w:r>
            </w:ins>
          </w:p>
        </w:tc>
        <w:tc>
          <w:tcPr>
            <w:tcW w:w="0" w:type="auto"/>
            <w:tcBorders>
              <w:top w:val="nil"/>
              <w:left w:val="nil"/>
              <w:bottom w:val="nil"/>
              <w:right w:val="nil"/>
            </w:tcBorders>
            <w:shd w:val="clear" w:color="auto" w:fill="auto"/>
            <w:noWrap/>
            <w:vAlign w:val="bottom"/>
            <w:hideMark/>
          </w:tcPr>
          <w:p w14:paraId="16551A8F" w14:textId="77777777" w:rsidR="00DC2757" w:rsidRPr="00DC2757" w:rsidRDefault="00DC2757" w:rsidP="00DC2757">
            <w:pPr>
              <w:spacing w:after="0" w:line="240" w:lineRule="auto"/>
              <w:rPr>
                <w:ins w:id="2154" w:author="Commodore, Sarah" w:date="2023-03-22T16:21:00Z"/>
                <w:rFonts w:ascii="Calibri" w:eastAsia="Times New Roman" w:hAnsi="Calibri" w:cs="Calibri"/>
                <w:color w:val="000000"/>
                <w:sz w:val="20"/>
                <w:szCs w:val="20"/>
              </w:rPr>
            </w:pPr>
            <w:ins w:id="2155" w:author="Commodore, Sarah" w:date="2023-03-22T16:21:00Z">
              <w:r w:rsidRPr="00DC2757">
                <w:rPr>
                  <w:rFonts w:ascii="Calibri" w:eastAsia="Times New Roman" w:hAnsi="Calibri" w:cs="Calibri"/>
                  <w:color w:val="000000"/>
                  <w:sz w:val="20"/>
                  <w:szCs w:val="20"/>
                </w:rPr>
                <w:t>TSPAN19</w:t>
              </w:r>
            </w:ins>
          </w:p>
        </w:tc>
        <w:tc>
          <w:tcPr>
            <w:tcW w:w="0" w:type="auto"/>
            <w:tcBorders>
              <w:top w:val="nil"/>
              <w:left w:val="nil"/>
              <w:bottom w:val="nil"/>
              <w:right w:val="nil"/>
            </w:tcBorders>
            <w:shd w:val="clear" w:color="auto" w:fill="auto"/>
            <w:noWrap/>
            <w:vAlign w:val="bottom"/>
            <w:hideMark/>
          </w:tcPr>
          <w:p w14:paraId="59E8A4E2" w14:textId="77777777" w:rsidR="00DC2757" w:rsidRPr="00DC2757" w:rsidRDefault="00DC2757" w:rsidP="00DC2757">
            <w:pPr>
              <w:spacing w:after="0" w:line="240" w:lineRule="auto"/>
              <w:jc w:val="center"/>
              <w:rPr>
                <w:ins w:id="2156" w:author="Commodore, Sarah" w:date="2023-03-22T16:21:00Z"/>
                <w:rFonts w:ascii="Calibri" w:eastAsia="Times New Roman" w:hAnsi="Calibri" w:cs="Calibri"/>
                <w:color w:val="000000"/>
                <w:sz w:val="20"/>
                <w:szCs w:val="20"/>
              </w:rPr>
            </w:pPr>
            <w:ins w:id="215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D0A5023" w14:textId="77777777" w:rsidR="00DC2757" w:rsidRPr="00DC2757" w:rsidRDefault="00DC2757" w:rsidP="00DC2757">
            <w:pPr>
              <w:spacing w:after="0" w:line="240" w:lineRule="auto"/>
              <w:jc w:val="center"/>
              <w:rPr>
                <w:ins w:id="2158" w:author="Commodore, Sarah" w:date="2023-03-22T16:21:00Z"/>
                <w:rFonts w:ascii="Calibri" w:eastAsia="Times New Roman" w:hAnsi="Calibri" w:cs="Calibri"/>
                <w:color w:val="000000"/>
                <w:sz w:val="20"/>
                <w:szCs w:val="20"/>
              </w:rPr>
            </w:pPr>
            <w:ins w:id="2159"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FB126FC" w14:textId="77777777" w:rsidR="00DC2757" w:rsidRPr="00DC2757" w:rsidRDefault="00DC2757" w:rsidP="00DC2757">
            <w:pPr>
              <w:spacing w:after="0" w:line="240" w:lineRule="auto"/>
              <w:jc w:val="center"/>
              <w:rPr>
                <w:ins w:id="2160" w:author="Commodore, Sarah" w:date="2023-03-22T16:21:00Z"/>
                <w:rFonts w:ascii="Calibri" w:eastAsia="Times New Roman" w:hAnsi="Calibri" w:cs="Calibri"/>
                <w:color w:val="000000"/>
                <w:sz w:val="20"/>
                <w:szCs w:val="20"/>
              </w:rPr>
            </w:pPr>
            <w:ins w:id="2161"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6A3143F9" w14:textId="77777777" w:rsidR="00DC2757" w:rsidRPr="00DC2757" w:rsidRDefault="00DC2757" w:rsidP="00DC2757">
            <w:pPr>
              <w:spacing w:after="0" w:line="240" w:lineRule="auto"/>
              <w:jc w:val="center"/>
              <w:rPr>
                <w:ins w:id="2162" w:author="Commodore, Sarah" w:date="2023-03-22T16:21:00Z"/>
                <w:rFonts w:ascii="Calibri" w:eastAsia="Times New Roman" w:hAnsi="Calibri" w:cs="Calibri"/>
                <w:color w:val="FF0000"/>
                <w:sz w:val="20"/>
                <w:szCs w:val="20"/>
              </w:rPr>
            </w:pPr>
            <w:ins w:id="2163" w:author="Commodore, Sarah" w:date="2023-03-22T16:21:00Z">
              <w:r w:rsidRPr="00DC2757">
                <w:rPr>
                  <w:rFonts w:ascii="Calibri" w:eastAsia="Times New Roman" w:hAnsi="Calibri" w:cs="Calibri"/>
                  <w:color w:val="FF0000"/>
                  <w:sz w:val="20"/>
                  <w:szCs w:val="20"/>
                </w:rPr>
                <w:t>*</w:t>
              </w:r>
            </w:ins>
          </w:p>
        </w:tc>
      </w:tr>
      <w:tr w:rsidR="00DC2757" w:rsidRPr="00DC2757" w14:paraId="63F258D3" w14:textId="77777777" w:rsidTr="00DC2757">
        <w:trPr>
          <w:trHeight w:val="260"/>
          <w:ins w:id="2164" w:author="Commodore, Sarah" w:date="2023-03-22T16:21:00Z"/>
        </w:trPr>
        <w:tc>
          <w:tcPr>
            <w:tcW w:w="0" w:type="auto"/>
            <w:tcBorders>
              <w:top w:val="nil"/>
              <w:left w:val="nil"/>
              <w:bottom w:val="nil"/>
              <w:right w:val="nil"/>
            </w:tcBorders>
            <w:shd w:val="clear" w:color="auto" w:fill="auto"/>
            <w:noWrap/>
            <w:vAlign w:val="bottom"/>
            <w:hideMark/>
          </w:tcPr>
          <w:p w14:paraId="2C19621E" w14:textId="77777777" w:rsidR="00DC2757" w:rsidRPr="00DC2757" w:rsidRDefault="00DC2757" w:rsidP="00DC2757">
            <w:pPr>
              <w:spacing w:after="0" w:line="240" w:lineRule="auto"/>
              <w:rPr>
                <w:ins w:id="2165" w:author="Commodore, Sarah" w:date="2023-03-22T16:21:00Z"/>
                <w:rFonts w:ascii="Calibri" w:eastAsia="Times New Roman" w:hAnsi="Calibri" w:cs="Calibri"/>
                <w:color w:val="000000"/>
                <w:sz w:val="20"/>
                <w:szCs w:val="20"/>
              </w:rPr>
            </w:pPr>
            <w:ins w:id="2166" w:author="Commodore, Sarah" w:date="2023-03-22T16:21:00Z">
              <w:r w:rsidRPr="00DC2757">
                <w:rPr>
                  <w:rFonts w:ascii="Calibri" w:eastAsia="Times New Roman" w:hAnsi="Calibri" w:cs="Calibri"/>
                  <w:color w:val="000000"/>
                  <w:sz w:val="20"/>
                  <w:szCs w:val="20"/>
                </w:rPr>
                <w:t>ENSG00000181085.15</w:t>
              </w:r>
            </w:ins>
          </w:p>
        </w:tc>
        <w:tc>
          <w:tcPr>
            <w:tcW w:w="0" w:type="auto"/>
            <w:tcBorders>
              <w:top w:val="nil"/>
              <w:left w:val="nil"/>
              <w:bottom w:val="nil"/>
              <w:right w:val="nil"/>
            </w:tcBorders>
            <w:shd w:val="clear" w:color="auto" w:fill="auto"/>
            <w:noWrap/>
            <w:vAlign w:val="bottom"/>
            <w:hideMark/>
          </w:tcPr>
          <w:p w14:paraId="64D5E1F4" w14:textId="77777777" w:rsidR="00DC2757" w:rsidRPr="00DC2757" w:rsidRDefault="00DC2757" w:rsidP="00DC2757">
            <w:pPr>
              <w:spacing w:after="0" w:line="240" w:lineRule="auto"/>
              <w:rPr>
                <w:ins w:id="2167" w:author="Commodore, Sarah" w:date="2023-03-22T16:21:00Z"/>
                <w:rFonts w:ascii="Calibri" w:eastAsia="Times New Roman" w:hAnsi="Calibri" w:cs="Calibri"/>
                <w:color w:val="000000"/>
                <w:sz w:val="20"/>
                <w:szCs w:val="20"/>
              </w:rPr>
            </w:pPr>
            <w:ins w:id="2168" w:author="Commodore, Sarah" w:date="2023-03-22T16:21:00Z">
              <w:r w:rsidRPr="00DC2757">
                <w:rPr>
                  <w:rFonts w:ascii="Calibri" w:eastAsia="Times New Roman" w:hAnsi="Calibri" w:cs="Calibri"/>
                  <w:color w:val="000000"/>
                  <w:sz w:val="20"/>
                  <w:szCs w:val="20"/>
                </w:rPr>
                <w:t>MAPK15</w:t>
              </w:r>
            </w:ins>
          </w:p>
        </w:tc>
        <w:tc>
          <w:tcPr>
            <w:tcW w:w="0" w:type="auto"/>
            <w:tcBorders>
              <w:top w:val="nil"/>
              <w:left w:val="nil"/>
              <w:bottom w:val="nil"/>
              <w:right w:val="nil"/>
            </w:tcBorders>
            <w:shd w:val="clear" w:color="auto" w:fill="auto"/>
            <w:noWrap/>
            <w:vAlign w:val="bottom"/>
            <w:hideMark/>
          </w:tcPr>
          <w:p w14:paraId="7C4A2B4C" w14:textId="77777777" w:rsidR="00DC2757" w:rsidRPr="00DC2757" w:rsidRDefault="00DC2757" w:rsidP="00DC2757">
            <w:pPr>
              <w:spacing w:after="0" w:line="240" w:lineRule="auto"/>
              <w:jc w:val="center"/>
              <w:rPr>
                <w:ins w:id="2169" w:author="Commodore, Sarah" w:date="2023-03-22T16:21:00Z"/>
                <w:rFonts w:ascii="Calibri" w:eastAsia="Times New Roman" w:hAnsi="Calibri" w:cs="Calibri"/>
                <w:color w:val="000000"/>
                <w:sz w:val="20"/>
                <w:szCs w:val="20"/>
              </w:rPr>
            </w:pPr>
            <w:ins w:id="217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46C04C3" w14:textId="77777777" w:rsidR="00DC2757" w:rsidRPr="00DC2757" w:rsidRDefault="00DC2757" w:rsidP="00DC2757">
            <w:pPr>
              <w:spacing w:after="0" w:line="240" w:lineRule="auto"/>
              <w:jc w:val="center"/>
              <w:rPr>
                <w:ins w:id="2171" w:author="Commodore, Sarah" w:date="2023-03-22T16:21:00Z"/>
                <w:rFonts w:ascii="Calibri" w:eastAsia="Times New Roman" w:hAnsi="Calibri" w:cs="Calibri"/>
                <w:color w:val="000000"/>
                <w:sz w:val="20"/>
                <w:szCs w:val="20"/>
              </w:rPr>
            </w:pPr>
            <w:ins w:id="2172" w:author="Commodore, Sarah" w:date="2023-03-22T16:21:00Z">
              <w:r w:rsidRPr="00DC2757">
                <w:rPr>
                  <w:rFonts w:ascii="Calibri" w:eastAsia="Times New Roman" w:hAnsi="Calibri" w:cs="Calibri"/>
                  <w:color w:val="000000"/>
                  <w:sz w:val="20"/>
                  <w:szCs w:val="20"/>
                </w:rPr>
                <w:t>3.5E-07</w:t>
              </w:r>
            </w:ins>
          </w:p>
        </w:tc>
        <w:tc>
          <w:tcPr>
            <w:tcW w:w="0" w:type="auto"/>
            <w:tcBorders>
              <w:top w:val="nil"/>
              <w:left w:val="nil"/>
              <w:bottom w:val="nil"/>
              <w:right w:val="nil"/>
            </w:tcBorders>
            <w:shd w:val="clear" w:color="auto" w:fill="auto"/>
            <w:noWrap/>
            <w:vAlign w:val="bottom"/>
            <w:hideMark/>
          </w:tcPr>
          <w:p w14:paraId="7EFF73F1" w14:textId="77777777" w:rsidR="00DC2757" w:rsidRPr="00DC2757" w:rsidRDefault="00DC2757" w:rsidP="00DC2757">
            <w:pPr>
              <w:spacing w:after="0" w:line="240" w:lineRule="auto"/>
              <w:jc w:val="center"/>
              <w:rPr>
                <w:ins w:id="2173" w:author="Commodore, Sarah" w:date="2023-03-22T16:21:00Z"/>
                <w:rFonts w:ascii="Calibri" w:eastAsia="Times New Roman" w:hAnsi="Calibri" w:cs="Calibri"/>
                <w:color w:val="000000"/>
                <w:sz w:val="20"/>
                <w:szCs w:val="20"/>
              </w:rPr>
            </w:pPr>
            <w:ins w:id="2174" w:author="Commodore, Sarah" w:date="2023-03-22T16:21:00Z">
              <w:r w:rsidRPr="00DC2757">
                <w:rPr>
                  <w:rFonts w:ascii="Calibri" w:eastAsia="Times New Roman" w:hAnsi="Calibri" w:cs="Calibri"/>
                  <w:color w:val="000000"/>
                  <w:sz w:val="20"/>
                  <w:szCs w:val="20"/>
                </w:rPr>
                <w:t>3.4E-06</w:t>
              </w:r>
            </w:ins>
          </w:p>
        </w:tc>
        <w:tc>
          <w:tcPr>
            <w:tcW w:w="0" w:type="auto"/>
            <w:tcBorders>
              <w:top w:val="nil"/>
              <w:left w:val="nil"/>
              <w:bottom w:val="nil"/>
              <w:right w:val="nil"/>
            </w:tcBorders>
            <w:shd w:val="clear" w:color="auto" w:fill="auto"/>
            <w:noWrap/>
            <w:vAlign w:val="bottom"/>
            <w:hideMark/>
          </w:tcPr>
          <w:p w14:paraId="290FF337" w14:textId="77777777" w:rsidR="00DC2757" w:rsidRPr="00DC2757" w:rsidRDefault="00DC2757" w:rsidP="00DC2757">
            <w:pPr>
              <w:spacing w:after="0" w:line="240" w:lineRule="auto"/>
              <w:jc w:val="center"/>
              <w:rPr>
                <w:ins w:id="2175" w:author="Commodore, Sarah" w:date="2023-03-22T16:21:00Z"/>
                <w:rFonts w:ascii="Calibri" w:eastAsia="Times New Roman" w:hAnsi="Calibri" w:cs="Calibri"/>
                <w:color w:val="FF0000"/>
                <w:sz w:val="20"/>
                <w:szCs w:val="20"/>
              </w:rPr>
            </w:pPr>
            <w:ins w:id="2176" w:author="Commodore, Sarah" w:date="2023-03-22T16:21:00Z">
              <w:r w:rsidRPr="00DC2757">
                <w:rPr>
                  <w:rFonts w:ascii="Calibri" w:eastAsia="Times New Roman" w:hAnsi="Calibri" w:cs="Calibri"/>
                  <w:color w:val="FF0000"/>
                  <w:sz w:val="20"/>
                  <w:szCs w:val="20"/>
                </w:rPr>
                <w:t>*</w:t>
              </w:r>
            </w:ins>
          </w:p>
        </w:tc>
      </w:tr>
      <w:tr w:rsidR="00DC2757" w:rsidRPr="00DC2757" w14:paraId="6E2EB8C8" w14:textId="77777777" w:rsidTr="00DC2757">
        <w:trPr>
          <w:trHeight w:val="260"/>
          <w:ins w:id="2177" w:author="Commodore, Sarah" w:date="2023-03-22T16:21:00Z"/>
        </w:trPr>
        <w:tc>
          <w:tcPr>
            <w:tcW w:w="0" w:type="auto"/>
            <w:tcBorders>
              <w:top w:val="nil"/>
              <w:left w:val="nil"/>
              <w:bottom w:val="nil"/>
              <w:right w:val="nil"/>
            </w:tcBorders>
            <w:shd w:val="clear" w:color="auto" w:fill="auto"/>
            <w:noWrap/>
            <w:vAlign w:val="bottom"/>
            <w:hideMark/>
          </w:tcPr>
          <w:p w14:paraId="63467A4E" w14:textId="77777777" w:rsidR="00DC2757" w:rsidRPr="00DC2757" w:rsidRDefault="00DC2757" w:rsidP="00DC2757">
            <w:pPr>
              <w:spacing w:after="0" w:line="240" w:lineRule="auto"/>
              <w:rPr>
                <w:ins w:id="2178" w:author="Commodore, Sarah" w:date="2023-03-22T16:21:00Z"/>
                <w:rFonts w:ascii="Calibri" w:eastAsia="Times New Roman" w:hAnsi="Calibri" w:cs="Calibri"/>
                <w:color w:val="000000"/>
                <w:sz w:val="20"/>
                <w:szCs w:val="20"/>
              </w:rPr>
            </w:pPr>
            <w:ins w:id="2179" w:author="Commodore, Sarah" w:date="2023-03-22T16:21:00Z">
              <w:r w:rsidRPr="00DC2757">
                <w:rPr>
                  <w:rFonts w:ascii="Calibri" w:eastAsia="Times New Roman" w:hAnsi="Calibri" w:cs="Calibri"/>
                  <w:color w:val="000000"/>
                  <w:sz w:val="20"/>
                  <w:szCs w:val="20"/>
                </w:rPr>
                <w:t>ENSG00000215475.5</w:t>
              </w:r>
            </w:ins>
          </w:p>
        </w:tc>
        <w:tc>
          <w:tcPr>
            <w:tcW w:w="0" w:type="auto"/>
            <w:tcBorders>
              <w:top w:val="nil"/>
              <w:left w:val="nil"/>
              <w:bottom w:val="nil"/>
              <w:right w:val="nil"/>
            </w:tcBorders>
            <w:shd w:val="clear" w:color="auto" w:fill="auto"/>
            <w:noWrap/>
            <w:vAlign w:val="bottom"/>
            <w:hideMark/>
          </w:tcPr>
          <w:p w14:paraId="21CEF281" w14:textId="77777777" w:rsidR="00DC2757" w:rsidRPr="00DC2757" w:rsidRDefault="00DC2757" w:rsidP="00DC2757">
            <w:pPr>
              <w:spacing w:after="0" w:line="240" w:lineRule="auto"/>
              <w:rPr>
                <w:ins w:id="2180" w:author="Commodore, Sarah" w:date="2023-03-22T16:21:00Z"/>
                <w:rFonts w:ascii="Calibri" w:eastAsia="Times New Roman" w:hAnsi="Calibri" w:cs="Calibri"/>
                <w:color w:val="000000"/>
                <w:sz w:val="20"/>
                <w:szCs w:val="20"/>
              </w:rPr>
            </w:pPr>
            <w:ins w:id="2181" w:author="Commodore, Sarah" w:date="2023-03-22T16:21:00Z">
              <w:r w:rsidRPr="00DC2757">
                <w:rPr>
                  <w:rFonts w:ascii="Calibri" w:eastAsia="Times New Roman" w:hAnsi="Calibri" w:cs="Calibri"/>
                  <w:color w:val="000000"/>
                  <w:sz w:val="20"/>
                  <w:szCs w:val="20"/>
                </w:rPr>
                <w:t>SIAH3</w:t>
              </w:r>
            </w:ins>
          </w:p>
        </w:tc>
        <w:tc>
          <w:tcPr>
            <w:tcW w:w="0" w:type="auto"/>
            <w:tcBorders>
              <w:top w:val="nil"/>
              <w:left w:val="nil"/>
              <w:bottom w:val="nil"/>
              <w:right w:val="nil"/>
            </w:tcBorders>
            <w:shd w:val="clear" w:color="auto" w:fill="auto"/>
            <w:noWrap/>
            <w:vAlign w:val="bottom"/>
            <w:hideMark/>
          </w:tcPr>
          <w:p w14:paraId="1B3A157C" w14:textId="77777777" w:rsidR="00DC2757" w:rsidRPr="00DC2757" w:rsidRDefault="00DC2757" w:rsidP="00DC2757">
            <w:pPr>
              <w:spacing w:after="0" w:line="240" w:lineRule="auto"/>
              <w:jc w:val="center"/>
              <w:rPr>
                <w:ins w:id="2182" w:author="Commodore, Sarah" w:date="2023-03-22T16:21:00Z"/>
                <w:rFonts w:ascii="Calibri" w:eastAsia="Times New Roman" w:hAnsi="Calibri" w:cs="Calibri"/>
                <w:color w:val="000000"/>
                <w:sz w:val="20"/>
                <w:szCs w:val="20"/>
              </w:rPr>
            </w:pPr>
            <w:ins w:id="218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E56E8A0" w14:textId="77777777" w:rsidR="00DC2757" w:rsidRPr="00DC2757" w:rsidRDefault="00DC2757" w:rsidP="00DC2757">
            <w:pPr>
              <w:spacing w:after="0" w:line="240" w:lineRule="auto"/>
              <w:jc w:val="center"/>
              <w:rPr>
                <w:ins w:id="2184" w:author="Commodore, Sarah" w:date="2023-03-22T16:21:00Z"/>
                <w:rFonts w:ascii="Calibri" w:eastAsia="Times New Roman" w:hAnsi="Calibri" w:cs="Calibri"/>
                <w:color w:val="000000"/>
                <w:sz w:val="20"/>
                <w:szCs w:val="20"/>
              </w:rPr>
            </w:pPr>
            <w:ins w:id="2185"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07270CE8" w14:textId="77777777" w:rsidR="00DC2757" w:rsidRPr="00DC2757" w:rsidRDefault="00DC2757" w:rsidP="00DC2757">
            <w:pPr>
              <w:spacing w:after="0" w:line="240" w:lineRule="auto"/>
              <w:jc w:val="center"/>
              <w:rPr>
                <w:ins w:id="2186" w:author="Commodore, Sarah" w:date="2023-03-22T16:21:00Z"/>
                <w:rFonts w:ascii="Calibri" w:eastAsia="Times New Roman" w:hAnsi="Calibri" w:cs="Calibri"/>
                <w:color w:val="000000"/>
                <w:sz w:val="20"/>
                <w:szCs w:val="20"/>
              </w:rPr>
            </w:pPr>
            <w:ins w:id="2187" w:author="Commodore, Sarah" w:date="2023-03-22T16:21:00Z">
              <w:r w:rsidRPr="00DC2757">
                <w:rPr>
                  <w:rFonts w:ascii="Calibri" w:eastAsia="Times New Roman" w:hAnsi="Calibri" w:cs="Calibri"/>
                  <w:color w:val="000000"/>
                  <w:sz w:val="20"/>
                  <w:szCs w:val="20"/>
                </w:rPr>
                <w:t>2.9E-08</w:t>
              </w:r>
            </w:ins>
          </w:p>
        </w:tc>
        <w:tc>
          <w:tcPr>
            <w:tcW w:w="0" w:type="auto"/>
            <w:tcBorders>
              <w:top w:val="nil"/>
              <w:left w:val="nil"/>
              <w:bottom w:val="nil"/>
              <w:right w:val="nil"/>
            </w:tcBorders>
            <w:shd w:val="clear" w:color="auto" w:fill="auto"/>
            <w:noWrap/>
            <w:vAlign w:val="bottom"/>
            <w:hideMark/>
          </w:tcPr>
          <w:p w14:paraId="0026DE67" w14:textId="77777777" w:rsidR="00DC2757" w:rsidRPr="00DC2757" w:rsidRDefault="00DC2757" w:rsidP="00DC2757">
            <w:pPr>
              <w:spacing w:after="0" w:line="240" w:lineRule="auto"/>
              <w:jc w:val="center"/>
              <w:rPr>
                <w:ins w:id="2188" w:author="Commodore, Sarah" w:date="2023-03-22T16:21:00Z"/>
                <w:rFonts w:ascii="Calibri" w:eastAsia="Times New Roman" w:hAnsi="Calibri" w:cs="Calibri"/>
                <w:color w:val="FF0000"/>
                <w:sz w:val="20"/>
                <w:szCs w:val="20"/>
              </w:rPr>
            </w:pPr>
            <w:ins w:id="2189" w:author="Commodore, Sarah" w:date="2023-03-22T16:21:00Z">
              <w:r w:rsidRPr="00DC2757">
                <w:rPr>
                  <w:rFonts w:ascii="Calibri" w:eastAsia="Times New Roman" w:hAnsi="Calibri" w:cs="Calibri"/>
                  <w:color w:val="FF0000"/>
                  <w:sz w:val="20"/>
                  <w:szCs w:val="20"/>
                </w:rPr>
                <w:t>*</w:t>
              </w:r>
            </w:ins>
          </w:p>
        </w:tc>
      </w:tr>
      <w:tr w:rsidR="00DC2757" w:rsidRPr="00DC2757" w14:paraId="7E33952A" w14:textId="77777777" w:rsidTr="00DC2757">
        <w:trPr>
          <w:trHeight w:val="260"/>
          <w:ins w:id="2190" w:author="Commodore, Sarah" w:date="2023-03-22T16:21:00Z"/>
        </w:trPr>
        <w:tc>
          <w:tcPr>
            <w:tcW w:w="0" w:type="auto"/>
            <w:tcBorders>
              <w:top w:val="nil"/>
              <w:left w:val="nil"/>
              <w:bottom w:val="nil"/>
              <w:right w:val="nil"/>
            </w:tcBorders>
            <w:shd w:val="clear" w:color="auto" w:fill="auto"/>
            <w:noWrap/>
            <w:vAlign w:val="bottom"/>
            <w:hideMark/>
          </w:tcPr>
          <w:p w14:paraId="1173C6AC" w14:textId="77777777" w:rsidR="00DC2757" w:rsidRPr="00DC2757" w:rsidRDefault="00DC2757" w:rsidP="00DC2757">
            <w:pPr>
              <w:spacing w:after="0" w:line="240" w:lineRule="auto"/>
              <w:rPr>
                <w:ins w:id="2191" w:author="Commodore, Sarah" w:date="2023-03-22T16:21:00Z"/>
                <w:rFonts w:ascii="Calibri" w:eastAsia="Times New Roman" w:hAnsi="Calibri" w:cs="Calibri"/>
                <w:color w:val="000000"/>
                <w:sz w:val="20"/>
                <w:szCs w:val="20"/>
              </w:rPr>
            </w:pPr>
            <w:ins w:id="2192" w:author="Commodore, Sarah" w:date="2023-03-22T16:21:00Z">
              <w:r w:rsidRPr="00DC2757">
                <w:rPr>
                  <w:rFonts w:ascii="Calibri" w:eastAsia="Times New Roman" w:hAnsi="Calibri" w:cs="Calibri"/>
                  <w:color w:val="000000"/>
                  <w:sz w:val="20"/>
                  <w:szCs w:val="20"/>
                </w:rPr>
                <w:t>ENSG00000111218.12</w:t>
              </w:r>
            </w:ins>
          </w:p>
        </w:tc>
        <w:tc>
          <w:tcPr>
            <w:tcW w:w="0" w:type="auto"/>
            <w:tcBorders>
              <w:top w:val="nil"/>
              <w:left w:val="nil"/>
              <w:bottom w:val="nil"/>
              <w:right w:val="nil"/>
            </w:tcBorders>
            <w:shd w:val="clear" w:color="auto" w:fill="auto"/>
            <w:noWrap/>
            <w:vAlign w:val="bottom"/>
            <w:hideMark/>
          </w:tcPr>
          <w:p w14:paraId="219979A5" w14:textId="77777777" w:rsidR="00DC2757" w:rsidRPr="00DC2757" w:rsidRDefault="00DC2757" w:rsidP="00DC2757">
            <w:pPr>
              <w:spacing w:after="0" w:line="240" w:lineRule="auto"/>
              <w:rPr>
                <w:ins w:id="2193" w:author="Commodore, Sarah" w:date="2023-03-22T16:21:00Z"/>
                <w:rFonts w:ascii="Calibri" w:eastAsia="Times New Roman" w:hAnsi="Calibri" w:cs="Calibri"/>
                <w:color w:val="000000"/>
                <w:sz w:val="20"/>
                <w:szCs w:val="20"/>
              </w:rPr>
            </w:pPr>
            <w:ins w:id="2194" w:author="Commodore, Sarah" w:date="2023-03-22T16:21:00Z">
              <w:r w:rsidRPr="00DC2757">
                <w:rPr>
                  <w:rFonts w:ascii="Calibri" w:eastAsia="Times New Roman" w:hAnsi="Calibri" w:cs="Calibri"/>
                  <w:color w:val="000000"/>
                  <w:sz w:val="20"/>
                  <w:szCs w:val="20"/>
                </w:rPr>
                <w:t>PRMT8</w:t>
              </w:r>
            </w:ins>
          </w:p>
        </w:tc>
        <w:tc>
          <w:tcPr>
            <w:tcW w:w="0" w:type="auto"/>
            <w:tcBorders>
              <w:top w:val="nil"/>
              <w:left w:val="nil"/>
              <w:bottom w:val="nil"/>
              <w:right w:val="nil"/>
            </w:tcBorders>
            <w:shd w:val="clear" w:color="auto" w:fill="auto"/>
            <w:noWrap/>
            <w:vAlign w:val="bottom"/>
            <w:hideMark/>
          </w:tcPr>
          <w:p w14:paraId="17DC7B85" w14:textId="77777777" w:rsidR="00DC2757" w:rsidRPr="00DC2757" w:rsidRDefault="00DC2757" w:rsidP="00DC2757">
            <w:pPr>
              <w:spacing w:after="0" w:line="240" w:lineRule="auto"/>
              <w:jc w:val="center"/>
              <w:rPr>
                <w:ins w:id="2195" w:author="Commodore, Sarah" w:date="2023-03-22T16:21:00Z"/>
                <w:rFonts w:ascii="Calibri" w:eastAsia="Times New Roman" w:hAnsi="Calibri" w:cs="Calibri"/>
                <w:color w:val="000000"/>
                <w:sz w:val="20"/>
                <w:szCs w:val="20"/>
              </w:rPr>
            </w:pPr>
            <w:ins w:id="219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07B6939" w14:textId="77777777" w:rsidR="00DC2757" w:rsidRPr="00DC2757" w:rsidRDefault="00DC2757" w:rsidP="00DC2757">
            <w:pPr>
              <w:spacing w:after="0" w:line="240" w:lineRule="auto"/>
              <w:jc w:val="center"/>
              <w:rPr>
                <w:ins w:id="2197" w:author="Commodore, Sarah" w:date="2023-03-22T16:21:00Z"/>
                <w:rFonts w:ascii="Calibri" w:eastAsia="Times New Roman" w:hAnsi="Calibri" w:cs="Calibri"/>
                <w:color w:val="000000"/>
                <w:sz w:val="20"/>
                <w:szCs w:val="20"/>
              </w:rPr>
            </w:pPr>
            <w:ins w:id="2198"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19806343" w14:textId="77777777" w:rsidR="00DC2757" w:rsidRPr="00DC2757" w:rsidRDefault="00DC2757" w:rsidP="00DC2757">
            <w:pPr>
              <w:spacing w:after="0" w:line="240" w:lineRule="auto"/>
              <w:jc w:val="center"/>
              <w:rPr>
                <w:ins w:id="2199" w:author="Commodore, Sarah" w:date="2023-03-22T16:21:00Z"/>
                <w:rFonts w:ascii="Calibri" w:eastAsia="Times New Roman" w:hAnsi="Calibri" w:cs="Calibri"/>
                <w:color w:val="000000"/>
                <w:sz w:val="20"/>
                <w:szCs w:val="20"/>
              </w:rPr>
            </w:pPr>
            <w:ins w:id="2200"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6D6CB39E" w14:textId="77777777" w:rsidR="00DC2757" w:rsidRPr="00DC2757" w:rsidRDefault="00DC2757" w:rsidP="00DC2757">
            <w:pPr>
              <w:spacing w:after="0" w:line="240" w:lineRule="auto"/>
              <w:jc w:val="center"/>
              <w:rPr>
                <w:ins w:id="2201" w:author="Commodore, Sarah" w:date="2023-03-22T16:21:00Z"/>
                <w:rFonts w:ascii="Calibri" w:eastAsia="Times New Roman" w:hAnsi="Calibri" w:cs="Calibri"/>
                <w:color w:val="FF0000"/>
                <w:sz w:val="20"/>
                <w:szCs w:val="20"/>
              </w:rPr>
            </w:pPr>
            <w:ins w:id="2202" w:author="Commodore, Sarah" w:date="2023-03-22T16:21:00Z">
              <w:r w:rsidRPr="00DC2757">
                <w:rPr>
                  <w:rFonts w:ascii="Calibri" w:eastAsia="Times New Roman" w:hAnsi="Calibri" w:cs="Calibri"/>
                  <w:color w:val="FF0000"/>
                  <w:sz w:val="20"/>
                  <w:szCs w:val="20"/>
                </w:rPr>
                <w:t>*</w:t>
              </w:r>
            </w:ins>
          </w:p>
        </w:tc>
      </w:tr>
      <w:tr w:rsidR="00DC2757" w:rsidRPr="00DC2757" w14:paraId="65AA49C7" w14:textId="77777777" w:rsidTr="00DC2757">
        <w:trPr>
          <w:trHeight w:val="260"/>
          <w:ins w:id="2203" w:author="Commodore, Sarah" w:date="2023-03-22T16:21:00Z"/>
        </w:trPr>
        <w:tc>
          <w:tcPr>
            <w:tcW w:w="0" w:type="auto"/>
            <w:tcBorders>
              <w:top w:val="nil"/>
              <w:left w:val="nil"/>
              <w:bottom w:val="nil"/>
              <w:right w:val="nil"/>
            </w:tcBorders>
            <w:shd w:val="clear" w:color="auto" w:fill="auto"/>
            <w:noWrap/>
            <w:vAlign w:val="bottom"/>
            <w:hideMark/>
          </w:tcPr>
          <w:p w14:paraId="1BEE6FE9" w14:textId="77777777" w:rsidR="00DC2757" w:rsidRPr="00DC2757" w:rsidRDefault="00DC2757" w:rsidP="00DC2757">
            <w:pPr>
              <w:spacing w:after="0" w:line="240" w:lineRule="auto"/>
              <w:rPr>
                <w:ins w:id="2204" w:author="Commodore, Sarah" w:date="2023-03-22T16:21:00Z"/>
                <w:rFonts w:ascii="Calibri" w:eastAsia="Times New Roman" w:hAnsi="Calibri" w:cs="Calibri"/>
                <w:color w:val="000000"/>
                <w:sz w:val="20"/>
                <w:szCs w:val="20"/>
              </w:rPr>
            </w:pPr>
            <w:ins w:id="2205" w:author="Commodore, Sarah" w:date="2023-03-22T16:21:00Z">
              <w:r w:rsidRPr="00DC2757">
                <w:rPr>
                  <w:rFonts w:ascii="Calibri" w:eastAsia="Times New Roman" w:hAnsi="Calibri" w:cs="Calibri"/>
                  <w:color w:val="000000"/>
                  <w:sz w:val="20"/>
                  <w:szCs w:val="20"/>
                </w:rPr>
                <w:t>ENSG00000187513.9</w:t>
              </w:r>
            </w:ins>
          </w:p>
        </w:tc>
        <w:tc>
          <w:tcPr>
            <w:tcW w:w="0" w:type="auto"/>
            <w:tcBorders>
              <w:top w:val="nil"/>
              <w:left w:val="nil"/>
              <w:bottom w:val="nil"/>
              <w:right w:val="nil"/>
            </w:tcBorders>
            <w:shd w:val="clear" w:color="auto" w:fill="auto"/>
            <w:noWrap/>
            <w:vAlign w:val="bottom"/>
            <w:hideMark/>
          </w:tcPr>
          <w:p w14:paraId="2547F6AB" w14:textId="77777777" w:rsidR="00DC2757" w:rsidRPr="00DC2757" w:rsidRDefault="00DC2757" w:rsidP="00DC2757">
            <w:pPr>
              <w:spacing w:after="0" w:line="240" w:lineRule="auto"/>
              <w:rPr>
                <w:ins w:id="2206" w:author="Commodore, Sarah" w:date="2023-03-22T16:21:00Z"/>
                <w:rFonts w:ascii="Calibri" w:eastAsia="Times New Roman" w:hAnsi="Calibri" w:cs="Calibri"/>
                <w:color w:val="000000"/>
                <w:sz w:val="20"/>
                <w:szCs w:val="20"/>
              </w:rPr>
            </w:pPr>
            <w:ins w:id="2207" w:author="Commodore, Sarah" w:date="2023-03-22T16:21:00Z">
              <w:r w:rsidRPr="00DC2757">
                <w:rPr>
                  <w:rFonts w:ascii="Calibri" w:eastAsia="Times New Roman" w:hAnsi="Calibri" w:cs="Calibri"/>
                  <w:color w:val="000000"/>
                  <w:sz w:val="20"/>
                  <w:szCs w:val="20"/>
                </w:rPr>
                <w:t>GJA4</w:t>
              </w:r>
            </w:ins>
          </w:p>
        </w:tc>
        <w:tc>
          <w:tcPr>
            <w:tcW w:w="0" w:type="auto"/>
            <w:tcBorders>
              <w:top w:val="nil"/>
              <w:left w:val="nil"/>
              <w:bottom w:val="nil"/>
              <w:right w:val="nil"/>
            </w:tcBorders>
            <w:shd w:val="clear" w:color="auto" w:fill="auto"/>
            <w:noWrap/>
            <w:vAlign w:val="bottom"/>
            <w:hideMark/>
          </w:tcPr>
          <w:p w14:paraId="54CEBA5D" w14:textId="77777777" w:rsidR="00DC2757" w:rsidRPr="00DC2757" w:rsidRDefault="00DC2757" w:rsidP="00DC2757">
            <w:pPr>
              <w:spacing w:after="0" w:line="240" w:lineRule="auto"/>
              <w:jc w:val="center"/>
              <w:rPr>
                <w:ins w:id="2208" w:author="Commodore, Sarah" w:date="2023-03-22T16:21:00Z"/>
                <w:rFonts w:ascii="Calibri" w:eastAsia="Times New Roman" w:hAnsi="Calibri" w:cs="Calibri"/>
                <w:color w:val="000000"/>
                <w:sz w:val="20"/>
                <w:szCs w:val="20"/>
              </w:rPr>
            </w:pPr>
            <w:ins w:id="220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9D05D20" w14:textId="77777777" w:rsidR="00DC2757" w:rsidRPr="00DC2757" w:rsidRDefault="00DC2757" w:rsidP="00DC2757">
            <w:pPr>
              <w:spacing w:after="0" w:line="240" w:lineRule="auto"/>
              <w:jc w:val="center"/>
              <w:rPr>
                <w:ins w:id="2210" w:author="Commodore, Sarah" w:date="2023-03-22T16:21:00Z"/>
                <w:rFonts w:ascii="Calibri" w:eastAsia="Times New Roman" w:hAnsi="Calibri" w:cs="Calibri"/>
                <w:color w:val="000000"/>
                <w:sz w:val="20"/>
                <w:szCs w:val="20"/>
              </w:rPr>
            </w:pPr>
            <w:ins w:id="2211"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69915835" w14:textId="77777777" w:rsidR="00DC2757" w:rsidRPr="00DC2757" w:rsidRDefault="00DC2757" w:rsidP="00DC2757">
            <w:pPr>
              <w:spacing w:after="0" w:line="240" w:lineRule="auto"/>
              <w:jc w:val="center"/>
              <w:rPr>
                <w:ins w:id="2212" w:author="Commodore, Sarah" w:date="2023-03-22T16:21:00Z"/>
                <w:rFonts w:ascii="Calibri" w:eastAsia="Times New Roman" w:hAnsi="Calibri" w:cs="Calibri"/>
                <w:color w:val="000000"/>
                <w:sz w:val="20"/>
                <w:szCs w:val="20"/>
              </w:rPr>
            </w:pPr>
            <w:ins w:id="2213"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07F1E351" w14:textId="77777777" w:rsidR="00DC2757" w:rsidRPr="00DC2757" w:rsidRDefault="00DC2757" w:rsidP="00DC2757">
            <w:pPr>
              <w:spacing w:after="0" w:line="240" w:lineRule="auto"/>
              <w:jc w:val="center"/>
              <w:rPr>
                <w:ins w:id="2214" w:author="Commodore, Sarah" w:date="2023-03-22T16:21:00Z"/>
                <w:rFonts w:ascii="Calibri" w:eastAsia="Times New Roman" w:hAnsi="Calibri" w:cs="Calibri"/>
                <w:color w:val="FF0000"/>
                <w:sz w:val="20"/>
                <w:szCs w:val="20"/>
              </w:rPr>
            </w:pPr>
            <w:ins w:id="2215" w:author="Commodore, Sarah" w:date="2023-03-22T16:21:00Z">
              <w:r w:rsidRPr="00DC2757">
                <w:rPr>
                  <w:rFonts w:ascii="Calibri" w:eastAsia="Times New Roman" w:hAnsi="Calibri" w:cs="Calibri"/>
                  <w:color w:val="FF0000"/>
                  <w:sz w:val="20"/>
                  <w:szCs w:val="20"/>
                </w:rPr>
                <w:t>*</w:t>
              </w:r>
            </w:ins>
          </w:p>
        </w:tc>
      </w:tr>
      <w:tr w:rsidR="00DC2757" w:rsidRPr="00DC2757" w14:paraId="1114B396" w14:textId="77777777" w:rsidTr="00DC2757">
        <w:trPr>
          <w:trHeight w:val="260"/>
          <w:ins w:id="2216" w:author="Commodore, Sarah" w:date="2023-03-22T16:21:00Z"/>
        </w:trPr>
        <w:tc>
          <w:tcPr>
            <w:tcW w:w="0" w:type="auto"/>
            <w:tcBorders>
              <w:top w:val="nil"/>
              <w:left w:val="nil"/>
              <w:bottom w:val="nil"/>
              <w:right w:val="nil"/>
            </w:tcBorders>
            <w:shd w:val="clear" w:color="auto" w:fill="auto"/>
            <w:noWrap/>
            <w:vAlign w:val="bottom"/>
            <w:hideMark/>
          </w:tcPr>
          <w:p w14:paraId="50DD4FB4" w14:textId="77777777" w:rsidR="00DC2757" w:rsidRPr="00DC2757" w:rsidRDefault="00DC2757" w:rsidP="00DC2757">
            <w:pPr>
              <w:spacing w:after="0" w:line="240" w:lineRule="auto"/>
              <w:rPr>
                <w:ins w:id="2217" w:author="Commodore, Sarah" w:date="2023-03-22T16:21:00Z"/>
                <w:rFonts w:ascii="Calibri" w:eastAsia="Times New Roman" w:hAnsi="Calibri" w:cs="Calibri"/>
                <w:color w:val="000000"/>
                <w:sz w:val="20"/>
                <w:szCs w:val="20"/>
              </w:rPr>
            </w:pPr>
            <w:ins w:id="2218" w:author="Commodore, Sarah" w:date="2023-03-22T16:21:00Z">
              <w:r w:rsidRPr="00DC2757">
                <w:rPr>
                  <w:rFonts w:ascii="Calibri" w:eastAsia="Times New Roman" w:hAnsi="Calibri" w:cs="Calibri"/>
                  <w:color w:val="000000"/>
                  <w:sz w:val="20"/>
                  <w:szCs w:val="20"/>
                </w:rPr>
                <w:t>ENSG00000174156.15</w:t>
              </w:r>
            </w:ins>
          </w:p>
        </w:tc>
        <w:tc>
          <w:tcPr>
            <w:tcW w:w="0" w:type="auto"/>
            <w:tcBorders>
              <w:top w:val="nil"/>
              <w:left w:val="nil"/>
              <w:bottom w:val="nil"/>
              <w:right w:val="nil"/>
            </w:tcBorders>
            <w:shd w:val="clear" w:color="auto" w:fill="auto"/>
            <w:noWrap/>
            <w:vAlign w:val="bottom"/>
            <w:hideMark/>
          </w:tcPr>
          <w:p w14:paraId="55478242" w14:textId="77777777" w:rsidR="00DC2757" w:rsidRPr="00DC2757" w:rsidRDefault="00DC2757" w:rsidP="00DC2757">
            <w:pPr>
              <w:spacing w:after="0" w:line="240" w:lineRule="auto"/>
              <w:rPr>
                <w:ins w:id="2219" w:author="Commodore, Sarah" w:date="2023-03-22T16:21:00Z"/>
                <w:rFonts w:ascii="Calibri" w:eastAsia="Times New Roman" w:hAnsi="Calibri" w:cs="Calibri"/>
                <w:color w:val="000000"/>
                <w:sz w:val="20"/>
                <w:szCs w:val="20"/>
              </w:rPr>
            </w:pPr>
            <w:ins w:id="2220" w:author="Commodore, Sarah" w:date="2023-03-22T16:21:00Z">
              <w:r w:rsidRPr="00DC2757">
                <w:rPr>
                  <w:rFonts w:ascii="Calibri" w:eastAsia="Times New Roman" w:hAnsi="Calibri" w:cs="Calibri"/>
                  <w:color w:val="000000"/>
                  <w:sz w:val="20"/>
                  <w:szCs w:val="20"/>
                </w:rPr>
                <w:t>GSTA3</w:t>
              </w:r>
            </w:ins>
          </w:p>
        </w:tc>
        <w:tc>
          <w:tcPr>
            <w:tcW w:w="0" w:type="auto"/>
            <w:tcBorders>
              <w:top w:val="nil"/>
              <w:left w:val="nil"/>
              <w:bottom w:val="nil"/>
              <w:right w:val="nil"/>
            </w:tcBorders>
            <w:shd w:val="clear" w:color="auto" w:fill="auto"/>
            <w:noWrap/>
            <w:vAlign w:val="bottom"/>
            <w:hideMark/>
          </w:tcPr>
          <w:p w14:paraId="335CFDF6" w14:textId="77777777" w:rsidR="00DC2757" w:rsidRPr="00DC2757" w:rsidRDefault="00DC2757" w:rsidP="00DC2757">
            <w:pPr>
              <w:spacing w:after="0" w:line="240" w:lineRule="auto"/>
              <w:jc w:val="center"/>
              <w:rPr>
                <w:ins w:id="2221" w:author="Commodore, Sarah" w:date="2023-03-22T16:21:00Z"/>
                <w:rFonts w:ascii="Calibri" w:eastAsia="Times New Roman" w:hAnsi="Calibri" w:cs="Calibri"/>
                <w:color w:val="000000"/>
                <w:sz w:val="20"/>
                <w:szCs w:val="20"/>
              </w:rPr>
            </w:pPr>
            <w:ins w:id="222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18793FF" w14:textId="77777777" w:rsidR="00DC2757" w:rsidRPr="00DC2757" w:rsidRDefault="00DC2757" w:rsidP="00DC2757">
            <w:pPr>
              <w:spacing w:after="0" w:line="240" w:lineRule="auto"/>
              <w:jc w:val="center"/>
              <w:rPr>
                <w:ins w:id="2223" w:author="Commodore, Sarah" w:date="2023-03-22T16:21:00Z"/>
                <w:rFonts w:ascii="Calibri" w:eastAsia="Times New Roman" w:hAnsi="Calibri" w:cs="Calibri"/>
                <w:color w:val="000000"/>
                <w:sz w:val="20"/>
                <w:szCs w:val="20"/>
              </w:rPr>
            </w:pPr>
            <w:ins w:id="2224" w:author="Commodore, Sarah" w:date="2023-03-22T16:21:00Z">
              <w:r w:rsidRPr="00DC2757">
                <w:rPr>
                  <w:rFonts w:ascii="Calibri" w:eastAsia="Times New Roman" w:hAnsi="Calibri" w:cs="Calibri"/>
                  <w:color w:val="000000"/>
                  <w:sz w:val="20"/>
                  <w:szCs w:val="20"/>
                </w:rPr>
                <w:t>4.8E-06</w:t>
              </w:r>
            </w:ins>
          </w:p>
        </w:tc>
        <w:tc>
          <w:tcPr>
            <w:tcW w:w="0" w:type="auto"/>
            <w:tcBorders>
              <w:top w:val="nil"/>
              <w:left w:val="nil"/>
              <w:bottom w:val="nil"/>
              <w:right w:val="nil"/>
            </w:tcBorders>
            <w:shd w:val="clear" w:color="auto" w:fill="auto"/>
            <w:noWrap/>
            <w:vAlign w:val="bottom"/>
            <w:hideMark/>
          </w:tcPr>
          <w:p w14:paraId="19455802" w14:textId="77777777" w:rsidR="00DC2757" w:rsidRPr="00DC2757" w:rsidRDefault="00DC2757" w:rsidP="00DC2757">
            <w:pPr>
              <w:spacing w:after="0" w:line="240" w:lineRule="auto"/>
              <w:jc w:val="center"/>
              <w:rPr>
                <w:ins w:id="2225" w:author="Commodore, Sarah" w:date="2023-03-22T16:21:00Z"/>
                <w:rFonts w:ascii="Calibri" w:eastAsia="Times New Roman" w:hAnsi="Calibri" w:cs="Calibri"/>
                <w:color w:val="000000"/>
                <w:sz w:val="20"/>
                <w:szCs w:val="20"/>
              </w:rPr>
            </w:pPr>
            <w:ins w:id="2226"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144E0B50" w14:textId="77777777" w:rsidR="00DC2757" w:rsidRPr="00DC2757" w:rsidRDefault="00DC2757" w:rsidP="00DC2757">
            <w:pPr>
              <w:spacing w:after="0" w:line="240" w:lineRule="auto"/>
              <w:jc w:val="center"/>
              <w:rPr>
                <w:ins w:id="2227" w:author="Commodore, Sarah" w:date="2023-03-22T16:21:00Z"/>
                <w:rFonts w:ascii="Calibri" w:eastAsia="Times New Roman" w:hAnsi="Calibri" w:cs="Calibri"/>
                <w:color w:val="FF0000"/>
                <w:sz w:val="20"/>
                <w:szCs w:val="20"/>
              </w:rPr>
            </w:pPr>
            <w:ins w:id="2228" w:author="Commodore, Sarah" w:date="2023-03-22T16:21:00Z">
              <w:r w:rsidRPr="00DC2757">
                <w:rPr>
                  <w:rFonts w:ascii="Calibri" w:eastAsia="Times New Roman" w:hAnsi="Calibri" w:cs="Calibri"/>
                  <w:color w:val="FF0000"/>
                  <w:sz w:val="20"/>
                  <w:szCs w:val="20"/>
                </w:rPr>
                <w:t>*</w:t>
              </w:r>
            </w:ins>
          </w:p>
        </w:tc>
      </w:tr>
      <w:tr w:rsidR="00DC2757" w:rsidRPr="00DC2757" w14:paraId="5DBB03CB" w14:textId="77777777" w:rsidTr="00DC2757">
        <w:trPr>
          <w:trHeight w:val="260"/>
          <w:ins w:id="2229" w:author="Commodore, Sarah" w:date="2023-03-22T16:21:00Z"/>
        </w:trPr>
        <w:tc>
          <w:tcPr>
            <w:tcW w:w="0" w:type="auto"/>
            <w:tcBorders>
              <w:top w:val="nil"/>
              <w:left w:val="nil"/>
              <w:bottom w:val="nil"/>
              <w:right w:val="nil"/>
            </w:tcBorders>
            <w:shd w:val="clear" w:color="auto" w:fill="auto"/>
            <w:noWrap/>
            <w:vAlign w:val="bottom"/>
            <w:hideMark/>
          </w:tcPr>
          <w:p w14:paraId="623A4BD2" w14:textId="77777777" w:rsidR="00DC2757" w:rsidRPr="00DC2757" w:rsidRDefault="00DC2757" w:rsidP="00DC2757">
            <w:pPr>
              <w:spacing w:after="0" w:line="240" w:lineRule="auto"/>
              <w:rPr>
                <w:ins w:id="2230" w:author="Commodore, Sarah" w:date="2023-03-22T16:21:00Z"/>
                <w:rFonts w:ascii="Calibri" w:eastAsia="Times New Roman" w:hAnsi="Calibri" w:cs="Calibri"/>
                <w:color w:val="000000"/>
                <w:sz w:val="20"/>
                <w:szCs w:val="20"/>
              </w:rPr>
            </w:pPr>
            <w:ins w:id="2231" w:author="Commodore, Sarah" w:date="2023-03-22T16:21:00Z">
              <w:r w:rsidRPr="00DC2757">
                <w:rPr>
                  <w:rFonts w:ascii="Calibri" w:eastAsia="Times New Roman" w:hAnsi="Calibri" w:cs="Calibri"/>
                  <w:color w:val="000000"/>
                  <w:sz w:val="20"/>
                  <w:szCs w:val="20"/>
                </w:rPr>
                <w:t>ENSG00000260908.1</w:t>
              </w:r>
            </w:ins>
          </w:p>
        </w:tc>
        <w:tc>
          <w:tcPr>
            <w:tcW w:w="0" w:type="auto"/>
            <w:tcBorders>
              <w:top w:val="nil"/>
              <w:left w:val="nil"/>
              <w:bottom w:val="nil"/>
              <w:right w:val="nil"/>
            </w:tcBorders>
            <w:shd w:val="clear" w:color="auto" w:fill="auto"/>
            <w:noWrap/>
            <w:vAlign w:val="bottom"/>
            <w:hideMark/>
          </w:tcPr>
          <w:p w14:paraId="717B9852" w14:textId="77777777" w:rsidR="00DC2757" w:rsidRPr="00DC2757" w:rsidRDefault="00DC2757" w:rsidP="00DC2757">
            <w:pPr>
              <w:spacing w:after="0" w:line="240" w:lineRule="auto"/>
              <w:rPr>
                <w:ins w:id="2232" w:author="Commodore, Sarah" w:date="2023-03-22T16:21:00Z"/>
                <w:rFonts w:ascii="Calibri" w:eastAsia="Times New Roman" w:hAnsi="Calibri" w:cs="Calibri"/>
                <w:color w:val="000000"/>
                <w:sz w:val="20"/>
                <w:szCs w:val="20"/>
              </w:rPr>
            </w:pPr>
            <w:ins w:id="2233" w:author="Commodore, Sarah" w:date="2023-03-22T16:21:00Z">
              <w:r w:rsidRPr="00DC2757">
                <w:rPr>
                  <w:rFonts w:ascii="Calibri" w:eastAsia="Times New Roman" w:hAnsi="Calibri" w:cs="Calibri"/>
                  <w:color w:val="000000"/>
                  <w:sz w:val="20"/>
                  <w:szCs w:val="20"/>
                </w:rPr>
                <w:t>AC009093.3</w:t>
              </w:r>
            </w:ins>
          </w:p>
        </w:tc>
        <w:tc>
          <w:tcPr>
            <w:tcW w:w="0" w:type="auto"/>
            <w:tcBorders>
              <w:top w:val="nil"/>
              <w:left w:val="nil"/>
              <w:bottom w:val="nil"/>
              <w:right w:val="nil"/>
            </w:tcBorders>
            <w:shd w:val="clear" w:color="auto" w:fill="auto"/>
            <w:noWrap/>
            <w:vAlign w:val="bottom"/>
            <w:hideMark/>
          </w:tcPr>
          <w:p w14:paraId="2D8F643F" w14:textId="77777777" w:rsidR="00DC2757" w:rsidRPr="00DC2757" w:rsidRDefault="00DC2757" w:rsidP="00DC2757">
            <w:pPr>
              <w:spacing w:after="0" w:line="240" w:lineRule="auto"/>
              <w:jc w:val="center"/>
              <w:rPr>
                <w:ins w:id="2234" w:author="Commodore, Sarah" w:date="2023-03-22T16:21:00Z"/>
                <w:rFonts w:ascii="Calibri" w:eastAsia="Times New Roman" w:hAnsi="Calibri" w:cs="Calibri"/>
                <w:color w:val="000000"/>
                <w:sz w:val="20"/>
                <w:szCs w:val="20"/>
              </w:rPr>
            </w:pPr>
            <w:ins w:id="223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105926F" w14:textId="77777777" w:rsidR="00DC2757" w:rsidRPr="00DC2757" w:rsidRDefault="00DC2757" w:rsidP="00DC2757">
            <w:pPr>
              <w:spacing w:after="0" w:line="240" w:lineRule="auto"/>
              <w:jc w:val="center"/>
              <w:rPr>
                <w:ins w:id="2236" w:author="Commodore, Sarah" w:date="2023-03-22T16:21:00Z"/>
                <w:rFonts w:ascii="Calibri" w:eastAsia="Times New Roman" w:hAnsi="Calibri" w:cs="Calibri"/>
                <w:color w:val="000000"/>
                <w:sz w:val="20"/>
                <w:szCs w:val="20"/>
              </w:rPr>
            </w:pPr>
            <w:ins w:id="2237" w:author="Commodore, Sarah" w:date="2023-03-22T16:21:00Z">
              <w:r w:rsidRPr="00DC2757">
                <w:rPr>
                  <w:rFonts w:ascii="Calibri" w:eastAsia="Times New Roman" w:hAnsi="Calibri" w:cs="Calibri"/>
                  <w:color w:val="000000"/>
                  <w:sz w:val="20"/>
                  <w:szCs w:val="20"/>
                </w:rPr>
                <w:t>3.9E-09</w:t>
              </w:r>
            </w:ins>
          </w:p>
        </w:tc>
        <w:tc>
          <w:tcPr>
            <w:tcW w:w="0" w:type="auto"/>
            <w:tcBorders>
              <w:top w:val="nil"/>
              <w:left w:val="nil"/>
              <w:bottom w:val="nil"/>
              <w:right w:val="nil"/>
            </w:tcBorders>
            <w:shd w:val="clear" w:color="auto" w:fill="auto"/>
            <w:noWrap/>
            <w:vAlign w:val="bottom"/>
            <w:hideMark/>
          </w:tcPr>
          <w:p w14:paraId="7DCFAC73" w14:textId="77777777" w:rsidR="00DC2757" w:rsidRPr="00DC2757" w:rsidRDefault="00DC2757" w:rsidP="00DC2757">
            <w:pPr>
              <w:spacing w:after="0" w:line="240" w:lineRule="auto"/>
              <w:jc w:val="center"/>
              <w:rPr>
                <w:ins w:id="2238" w:author="Commodore, Sarah" w:date="2023-03-22T16:21:00Z"/>
                <w:rFonts w:ascii="Calibri" w:eastAsia="Times New Roman" w:hAnsi="Calibri" w:cs="Calibri"/>
                <w:color w:val="000000"/>
                <w:sz w:val="20"/>
                <w:szCs w:val="20"/>
              </w:rPr>
            </w:pPr>
            <w:ins w:id="2239" w:author="Commodore, Sarah" w:date="2023-03-22T16:21:00Z">
              <w:r w:rsidRPr="00DC2757">
                <w:rPr>
                  <w:rFonts w:ascii="Calibri" w:eastAsia="Times New Roman" w:hAnsi="Calibri" w:cs="Calibri"/>
                  <w:color w:val="000000"/>
                  <w:sz w:val="20"/>
                  <w:szCs w:val="20"/>
                </w:rPr>
                <w:t>6.0E-08</w:t>
              </w:r>
            </w:ins>
          </w:p>
        </w:tc>
        <w:tc>
          <w:tcPr>
            <w:tcW w:w="0" w:type="auto"/>
            <w:tcBorders>
              <w:top w:val="nil"/>
              <w:left w:val="nil"/>
              <w:bottom w:val="nil"/>
              <w:right w:val="nil"/>
            </w:tcBorders>
            <w:shd w:val="clear" w:color="auto" w:fill="auto"/>
            <w:noWrap/>
            <w:vAlign w:val="bottom"/>
            <w:hideMark/>
          </w:tcPr>
          <w:p w14:paraId="2317A8FF" w14:textId="77777777" w:rsidR="00DC2757" w:rsidRPr="00DC2757" w:rsidRDefault="00DC2757" w:rsidP="00DC2757">
            <w:pPr>
              <w:spacing w:after="0" w:line="240" w:lineRule="auto"/>
              <w:jc w:val="center"/>
              <w:rPr>
                <w:ins w:id="2240" w:author="Commodore, Sarah" w:date="2023-03-22T16:21:00Z"/>
                <w:rFonts w:ascii="Calibri" w:eastAsia="Times New Roman" w:hAnsi="Calibri" w:cs="Calibri"/>
                <w:color w:val="FF0000"/>
                <w:sz w:val="20"/>
                <w:szCs w:val="20"/>
              </w:rPr>
            </w:pPr>
            <w:ins w:id="2241" w:author="Commodore, Sarah" w:date="2023-03-22T16:21:00Z">
              <w:r w:rsidRPr="00DC2757">
                <w:rPr>
                  <w:rFonts w:ascii="Calibri" w:eastAsia="Times New Roman" w:hAnsi="Calibri" w:cs="Calibri"/>
                  <w:color w:val="FF0000"/>
                  <w:sz w:val="20"/>
                  <w:szCs w:val="20"/>
                </w:rPr>
                <w:t>*</w:t>
              </w:r>
            </w:ins>
          </w:p>
        </w:tc>
      </w:tr>
      <w:tr w:rsidR="00DC2757" w:rsidRPr="00DC2757" w14:paraId="20F066A4" w14:textId="77777777" w:rsidTr="00DC2757">
        <w:trPr>
          <w:trHeight w:val="260"/>
          <w:ins w:id="2242" w:author="Commodore, Sarah" w:date="2023-03-22T16:21:00Z"/>
        </w:trPr>
        <w:tc>
          <w:tcPr>
            <w:tcW w:w="0" w:type="auto"/>
            <w:tcBorders>
              <w:top w:val="nil"/>
              <w:left w:val="nil"/>
              <w:bottom w:val="nil"/>
              <w:right w:val="nil"/>
            </w:tcBorders>
            <w:shd w:val="clear" w:color="auto" w:fill="auto"/>
            <w:noWrap/>
            <w:vAlign w:val="bottom"/>
            <w:hideMark/>
          </w:tcPr>
          <w:p w14:paraId="6A8D75AF" w14:textId="77777777" w:rsidR="00DC2757" w:rsidRPr="00DC2757" w:rsidRDefault="00DC2757" w:rsidP="00DC2757">
            <w:pPr>
              <w:spacing w:after="0" w:line="240" w:lineRule="auto"/>
              <w:rPr>
                <w:ins w:id="2243" w:author="Commodore, Sarah" w:date="2023-03-22T16:21:00Z"/>
                <w:rFonts w:ascii="Calibri" w:eastAsia="Times New Roman" w:hAnsi="Calibri" w:cs="Calibri"/>
                <w:color w:val="000000"/>
                <w:sz w:val="20"/>
                <w:szCs w:val="20"/>
              </w:rPr>
            </w:pPr>
            <w:ins w:id="2244" w:author="Commodore, Sarah" w:date="2023-03-22T16:21:00Z">
              <w:r w:rsidRPr="00DC2757">
                <w:rPr>
                  <w:rFonts w:ascii="Calibri" w:eastAsia="Times New Roman" w:hAnsi="Calibri" w:cs="Calibri"/>
                  <w:color w:val="000000"/>
                  <w:sz w:val="20"/>
                  <w:szCs w:val="20"/>
                </w:rPr>
                <w:t>ENSG00000188869.13</w:t>
              </w:r>
            </w:ins>
          </w:p>
        </w:tc>
        <w:tc>
          <w:tcPr>
            <w:tcW w:w="0" w:type="auto"/>
            <w:tcBorders>
              <w:top w:val="nil"/>
              <w:left w:val="nil"/>
              <w:bottom w:val="nil"/>
              <w:right w:val="nil"/>
            </w:tcBorders>
            <w:shd w:val="clear" w:color="auto" w:fill="auto"/>
            <w:noWrap/>
            <w:vAlign w:val="bottom"/>
            <w:hideMark/>
          </w:tcPr>
          <w:p w14:paraId="4FE8ACD7" w14:textId="77777777" w:rsidR="00DC2757" w:rsidRPr="00DC2757" w:rsidRDefault="00DC2757" w:rsidP="00DC2757">
            <w:pPr>
              <w:spacing w:after="0" w:line="240" w:lineRule="auto"/>
              <w:rPr>
                <w:ins w:id="2245" w:author="Commodore, Sarah" w:date="2023-03-22T16:21:00Z"/>
                <w:rFonts w:ascii="Calibri" w:eastAsia="Times New Roman" w:hAnsi="Calibri" w:cs="Calibri"/>
                <w:color w:val="000000"/>
                <w:sz w:val="20"/>
                <w:szCs w:val="20"/>
              </w:rPr>
            </w:pPr>
            <w:ins w:id="2246" w:author="Commodore, Sarah" w:date="2023-03-22T16:21:00Z">
              <w:r w:rsidRPr="00DC2757">
                <w:rPr>
                  <w:rFonts w:ascii="Calibri" w:eastAsia="Times New Roman" w:hAnsi="Calibri" w:cs="Calibri"/>
                  <w:color w:val="000000"/>
                  <w:sz w:val="20"/>
                  <w:szCs w:val="20"/>
                </w:rPr>
                <w:t>TMC3</w:t>
              </w:r>
            </w:ins>
          </w:p>
        </w:tc>
        <w:tc>
          <w:tcPr>
            <w:tcW w:w="0" w:type="auto"/>
            <w:tcBorders>
              <w:top w:val="nil"/>
              <w:left w:val="nil"/>
              <w:bottom w:val="nil"/>
              <w:right w:val="nil"/>
            </w:tcBorders>
            <w:shd w:val="clear" w:color="auto" w:fill="auto"/>
            <w:noWrap/>
            <w:vAlign w:val="bottom"/>
            <w:hideMark/>
          </w:tcPr>
          <w:p w14:paraId="2C3B8E05" w14:textId="77777777" w:rsidR="00DC2757" w:rsidRPr="00DC2757" w:rsidRDefault="00DC2757" w:rsidP="00DC2757">
            <w:pPr>
              <w:spacing w:after="0" w:line="240" w:lineRule="auto"/>
              <w:jc w:val="center"/>
              <w:rPr>
                <w:ins w:id="2247" w:author="Commodore, Sarah" w:date="2023-03-22T16:21:00Z"/>
                <w:rFonts w:ascii="Calibri" w:eastAsia="Times New Roman" w:hAnsi="Calibri" w:cs="Calibri"/>
                <w:color w:val="000000"/>
                <w:sz w:val="20"/>
                <w:szCs w:val="20"/>
              </w:rPr>
            </w:pPr>
            <w:ins w:id="224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3C42E76" w14:textId="77777777" w:rsidR="00DC2757" w:rsidRPr="00DC2757" w:rsidRDefault="00DC2757" w:rsidP="00DC2757">
            <w:pPr>
              <w:spacing w:after="0" w:line="240" w:lineRule="auto"/>
              <w:jc w:val="center"/>
              <w:rPr>
                <w:ins w:id="2249" w:author="Commodore, Sarah" w:date="2023-03-22T16:21:00Z"/>
                <w:rFonts w:ascii="Calibri" w:eastAsia="Times New Roman" w:hAnsi="Calibri" w:cs="Calibri"/>
                <w:color w:val="000000"/>
                <w:sz w:val="20"/>
                <w:szCs w:val="20"/>
              </w:rPr>
            </w:pPr>
            <w:ins w:id="2250"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83713C6" w14:textId="77777777" w:rsidR="00DC2757" w:rsidRPr="00DC2757" w:rsidRDefault="00DC2757" w:rsidP="00DC2757">
            <w:pPr>
              <w:spacing w:after="0" w:line="240" w:lineRule="auto"/>
              <w:jc w:val="center"/>
              <w:rPr>
                <w:ins w:id="2251" w:author="Commodore, Sarah" w:date="2023-03-22T16:21:00Z"/>
                <w:rFonts w:ascii="Calibri" w:eastAsia="Times New Roman" w:hAnsi="Calibri" w:cs="Calibri"/>
                <w:color w:val="000000"/>
                <w:sz w:val="20"/>
                <w:szCs w:val="20"/>
              </w:rPr>
            </w:pPr>
            <w:ins w:id="2252" w:author="Commodore, Sarah" w:date="2023-03-22T16:21:00Z">
              <w:r w:rsidRPr="00DC2757">
                <w:rPr>
                  <w:rFonts w:ascii="Calibri" w:eastAsia="Times New Roman" w:hAnsi="Calibri" w:cs="Calibri"/>
                  <w:color w:val="000000"/>
                  <w:sz w:val="20"/>
                  <w:szCs w:val="20"/>
                </w:rPr>
                <w:t>6.0E-04</w:t>
              </w:r>
            </w:ins>
          </w:p>
        </w:tc>
        <w:tc>
          <w:tcPr>
            <w:tcW w:w="0" w:type="auto"/>
            <w:tcBorders>
              <w:top w:val="nil"/>
              <w:left w:val="nil"/>
              <w:bottom w:val="nil"/>
              <w:right w:val="nil"/>
            </w:tcBorders>
            <w:shd w:val="clear" w:color="auto" w:fill="auto"/>
            <w:noWrap/>
            <w:vAlign w:val="bottom"/>
            <w:hideMark/>
          </w:tcPr>
          <w:p w14:paraId="13FE6188" w14:textId="77777777" w:rsidR="00DC2757" w:rsidRPr="00DC2757" w:rsidRDefault="00DC2757" w:rsidP="00DC2757">
            <w:pPr>
              <w:spacing w:after="0" w:line="240" w:lineRule="auto"/>
              <w:jc w:val="center"/>
              <w:rPr>
                <w:ins w:id="2253" w:author="Commodore, Sarah" w:date="2023-03-22T16:21:00Z"/>
                <w:rFonts w:ascii="Calibri" w:eastAsia="Times New Roman" w:hAnsi="Calibri" w:cs="Calibri"/>
                <w:color w:val="FF0000"/>
                <w:sz w:val="20"/>
                <w:szCs w:val="20"/>
              </w:rPr>
            </w:pPr>
            <w:ins w:id="2254" w:author="Commodore, Sarah" w:date="2023-03-22T16:21:00Z">
              <w:r w:rsidRPr="00DC2757">
                <w:rPr>
                  <w:rFonts w:ascii="Calibri" w:eastAsia="Times New Roman" w:hAnsi="Calibri" w:cs="Calibri"/>
                  <w:color w:val="FF0000"/>
                  <w:sz w:val="20"/>
                  <w:szCs w:val="20"/>
                </w:rPr>
                <w:t>*</w:t>
              </w:r>
            </w:ins>
          </w:p>
        </w:tc>
      </w:tr>
      <w:tr w:rsidR="00DC2757" w:rsidRPr="00DC2757" w14:paraId="152E0EDA" w14:textId="77777777" w:rsidTr="00DC2757">
        <w:trPr>
          <w:trHeight w:val="260"/>
          <w:ins w:id="2255" w:author="Commodore, Sarah" w:date="2023-03-22T16:21:00Z"/>
        </w:trPr>
        <w:tc>
          <w:tcPr>
            <w:tcW w:w="0" w:type="auto"/>
            <w:tcBorders>
              <w:top w:val="nil"/>
              <w:left w:val="nil"/>
              <w:bottom w:val="nil"/>
              <w:right w:val="nil"/>
            </w:tcBorders>
            <w:shd w:val="clear" w:color="auto" w:fill="auto"/>
            <w:noWrap/>
            <w:vAlign w:val="bottom"/>
            <w:hideMark/>
          </w:tcPr>
          <w:p w14:paraId="419E58F3" w14:textId="77777777" w:rsidR="00DC2757" w:rsidRPr="00DC2757" w:rsidRDefault="00DC2757" w:rsidP="00DC2757">
            <w:pPr>
              <w:spacing w:after="0" w:line="240" w:lineRule="auto"/>
              <w:rPr>
                <w:ins w:id="2256" w:author="Commodore, Sarah" w:date="2023-03-22T16:21:00Z"/>
                <w:rFonts w:ascii="Calibri" w:eastAsia="Times New Roman" w:hAnsi="Calibri" w:cs="Calibri"/>
                <w:color w:val="000000"/>
                <w:sz w:val="20"/>
                <w:szCs w:val="20"/>
              </w:rPr>
            </w:pPr>
            <w:ins w:id="2257" w:author="Commodore, Sarah" w:date="2023-03-22T16:21:00Z">
              <w:r w:rsidRPr="00DC2757">
                <w:rPr>
                  <w:rFonts w:ascii="Calibri" w:eastAsia="Times New Roman" w:hAnsi="Calibri" w:cs="Calibri"/>
                  <w:color w:val="000000"/>
                  <w:sz w:val="20"/>
                  <w:szCs w:val="20"/>
                </w:rPr>
                <w:t>ENSG00000278338.4</w:t>
              </w:r>
            </w:ins>
          </w:p>
        </w:tc>
        <w:tc>
          <w:tcPr>
            <w:tcW w:w="0" w:type="auto"/>
            <w:tcBorders>
              <w:top w:val="nil"/>
              <w:left w:val="nil"/>
              <w:bottom w:val="nil"/>
              <w:right w:val="nil"/>
            </w:tcBorders>
            <w:shd w:val="clear" w:color="auto" w:fill="auto"/>
            <w:noWrap/>
            <w:vAlign w:val="bottom"/>
            <w:hideMark/>
          </w:tcPr>
          <w:p w14:paraId="72C74508" w14:textId="77777777" w:rsidR="00DC2757" w:rsidRPr="00DC2757" w:rsidRDefault="00DC2757" w:rsidP="00DC2757">
            <w:pPr>
              <w:spacing w:after="0" w:line="240" w:lineRule="auto"/>
              <w:rPr>
                <w:ins w:id="2258" w:author="Commodore, Sarah" w:date="2023-03-22T16:21:00Z"/>
                <w:rFonts w:ascii="Calibri" w:eastAsia="Times New Roman" w:hAnsi="Calibri" w:cs="Calibri"/>
                <w:color w:val="000000"/>
                <w:sz w:val="20"/>
                <w:szCs w:val="20"/>
              </w:rPr>
            </w:pPr>
            <w:ins w:id="2259" w:author="Commodore, Sarah" w:date="2023-03-22T16:21:00Z">
              <w:r w:rsidRPr="00DC2757">
                <w:rPr>
                  <w:rFonts w:ascii="Calibri" w:eastAsia="Times New Roman" w:hAnsi="Calibri" w:cs="Calibri"/>
                  <w:color w:val="000000"/>
                  <w:sz w:val="20"/>
                  <w:szCs w:val="20"/>
                </w:rPr>
                <w:t>VWA8-AS1</w:t>
              </w:r>
            </w:ins>
          </w:p>
        </w:tc>
        <w:tc>
          <w:tcPr>
            <w:tcW w:w="0" w:type="auto"/>
            <w:tcBorders>
              <w:top w:val="nil"/>
              <w:left w:val="nil"/>
              <w:bottom w:val="nil"/>
              <w:right w:val="nil"/>
            </w:tcBorders>
            <w:shd w:val="clear" w:color="auto" w:fill="auto"/>
            <w:noWrap/>
            <w:vAlign w:val="bottom"/>
            <w:hideMark/>
          </w:tcPr>
          <w:p w14:paraId="61B02D2E" w14:textId="77777777" w:rsidR="00DC2757" w:rsidRPr="00DC2757" w:rsidRDefault="00DC2757" w:rsidP="00DC2757">
            <w:pPr>
              <w:spacing w:after="0" w:line="240" w:lineRule="auto"/>
              <w:jc w:val="center"/>
              <w:rPr>
                <w:ins w:id="2260" w:author="Commodore, Sarah" w:date="2023-03-22T16:21:00Z"/>
                <w:rFonts w:ascii="Calibri" w:eastAsia="Times New Roman" w:hAnsi="Calibri" w:cs="Calibri"/>
                <w:color w:val="000000"/>
                <w:sz w:val="20"/>
                <w:szCs w:val="20"/>
              </w:rPr>
            </w:pPr>
            <w:ins w:id="226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EC21F7E" w14:textId="77777777" w:rsidR="00DC2757" w:rsidRPr="00DC2757" w:rsidRDefault="00DC2757" w:rsidP="00DC2757">
            <w:pPr>
              <w:spacing w:after="0" w:line="240" w:lineRule="auto"/>
              <w:jc w:val="center"/>
              <w:rPr>
                <w:ins w:id="2262" w:author="Commodore, Sarah" w:date="2023-03-22T16:21:00Z"/>
                <w:rFonts w:ascii="Calibri" w:eastAsia="Times New Roman" w:hAnsi="Calibri" w:cs="Calibri"/>
                <w:color w:val="000000"/>
                <w:sz w:val="20"/>
                <w:szCs w:val="20"/>
              </w:rPr>
            </w:pPr>
            <w:ins w:id="2263" w:author="Commodore, Sarah" w:date="2023-03-22T16:21:00Z">
              <w:r w:rsidRPr="00DC2757">
                <w:rPr>
                  <w:rFonts w:ascii="Calibri" w:eastAsia="Times New Roman" w:hAnsi="Calibri" w:cs="Calibri"/>
                  <w:color w:val="000000"/>
                  <w:sz w:val="20"/>
                  <w:szCs w:val="20"/>
                </w:rPr>
                <w:t>2.6E-12</w:t>
              </w:r>
            </w:ins>
          </w:p>
        </w:tc>
        <w:tc>
          <w:tcPr>
            <w:tcW w:w="0" w:type="auto"/>
            <w:tcBorders>
              <w:top w:val="nil"/>
              <w:left w:val="nil"/>
              <w:bottom w:val="nil"/>
              <w:right w:val="nil"/>
            </w:tcBorders>
            <w:shd w:val="clear" w:color="auto" w:fill="auto"/>
            <w:noWrap/>
            <w:vAlign w:val="bottom"/>
            <w:hideMark/>
          </w:tcPr>
          <w:p w14:paraId="383F0030" w14:textId="77777777" w:rsidR="00DC2757" w:rsidRPr="00DC2757" w:rsidRDefault="00DC2757" w:rsidP="00DC2757">
            <w:pPr>
              <w:spacing w:after="0" w:line="240" w:lineRule="auto"/>
              <w:jc w:val="center"/>
              <w:rPr>
                <w:ins w:id="2264" w:author="Commodore, Sarah" w:date="2023-03-22T16:21:00Z"/>
                <w:rFonts w:ascii="Calibri" w:eastAsia="Times New Roman" w:hAnsi="Calibri" w:cs="Calibri"/>
                <w:color w:val="000000"/>
                <w:sz w:val="20"/>
                <w:szCs w:val="20"/>
              </w:rPr>
            </w:pPr>
            <w:ins w:id="2265"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3F6FBFD" w14:textId="77777777" w:rsidR="00DC2757" w:rsidRPr="00DC2757" w:rsidRDefault="00DC2757" w:rsidP="00DC2757">
            <w:pPr>
              <w:spacing w:after="0" w:line="240" w:lineRule="auto"/>
              <w:jc w:val="center"/>
              <w:rPr>
                <w:ins w:id="2266" w:author="Commodore, Sarah" w:date="2023-03-22T16:21:00Z"/>
                <w:rFonts w:ascii="Calibri" w:eastAsia="Times New Roman" w:hAnsi="Calibri" w:cs="Calibri"/>
                <w:color w:val="FF0000"/>
                <w:sz w:val="20"/>
                <w:szCs w:val="20"/>
              </w:rPr>
            </w:pPr>
            <w:ins w:id="2267" w:author="Commodore, Sarah" w:date="2023-03-22T16:21:00Z">
              <w:r w:rsidRPr="00DC2757">
                <w:rPr>
                  <w:rFonts w:ascii="Calibri" w:eastAsia="Times New Roman" w:hAnsi="Calibri" w:cs="Calibri"/>
                  <w:color w:val="FF0000"/>
                  <w:sz w:val="20"/>
                  <w:szCs w:val="20"/>
                </w:rPr>
                <w:t>*</w:t>
              </w:r>
            </w:ins>
          </w:p>
        </w:tc>
      </w:tr>
      <w:tr w:rsidR="00DC2757" w:rsidRPr="00DC2757" w14:paraId="5894A552" w14:textId="77777777" w:rsidTr="00DC2757">
        <w:trPr>
          <w:trHeight w:val="260"/>
          <w:ins w:id="2268" w:author="Commodore, Sarah" w:date="2023-03-22T16:21:00Z"/>
        </w:trPr>
        <w:tc>
          <w:tcPr>
            <w:tcW w:w="0" w:type="auto"/>
            <w:tcBorders>
              <w:top w:val="nil"/>
              <w:left w:val="nil"/>
              <w:bottom w:val="nil"/>
              <w:right w:val="nil"/>
            </w:tcBorders>
            <w:shd w:val="clear" w:color="auto" w:fill="auto"/>
            <w:noWrap/>
            <w:vAlign w:val="bottom"/>
            <w:hideMark/>
          </w:tcPr>
          <w:p w14:paraId="22FC70ED" w14:textId="77777777" w:rsidR="00DC2757" w:rsidRPr="00DC2757" w:rsidRDefault="00DC2757" w:rsidP="00DC2757">
            <w:pPr>
              <w:spacing w:after="0" w:line="240" w:lineRule="auto"/>
              <w:rPr>
                <w:ins w:id="2269" w:author="Commodore, Sarah" w:date="2023-03-22T16:21:00Z"/>
                <w:rFonts w:ascii="Calibri" w:eastAsia="Times New Roman" w:hAnsi="Calibri" w:cs="Calibri"/>
                <w:color w:val="000000"/>
                <w:sz w:val="20"/>
                <w:szCs w:val="20"/>
              </w:rPr>
            </w:pPr>
            <w:ins w:id="2270" w:author="Commodore, Sarah" w:date="2023-03-22T16:21:00Z">
              <w:r w:rsidRPr="00DC2757">
                <w:rPr>
                  <w:rFonts w:ascii="Calibri" w:eastAsia="Times New Roman" w:hAnsi="Calibri" w:cs="Calibri"/>
                  <w:color w:val="000000"/>
                  <w:sz w:val="20"/>
                  <w:szCs w:val="20"/>
                </w:rPr>
                <w:t>ENSG00000034239.11</w:t>
              </w:r>
            </w:ins>
          </w:p>
        </w:tc>
        <w:tc>
          <w:tcPr>
            <w:tcW w:w="0" w:type="auto"/>
            <w:tcBorders>
              <w:top w:val="nil"/>
              <w:left w:val="nil"/>
              <w:bottom w:val="nil"/>
              <w:right w:val="nil"/>
            </w:tcBorders>
            <w:shd w:val="clear" w:color="auto" w:fill="auto"/>
            <w:noWrap/>
            <w:vAlign w:val="bottom"/>
            <w:hideMark/>
          </w:tcPr>
          <w:p w14:paraId="4985029F" w14:textId="77777777" w:rsidR="00DC2757" w:rsidRPr="00DC2757" w:rsidRDefault="00DC2757" w:rsidP="00DC2757">
            <w:pPr>
              <w:spacing w:after="0" w:line="240" w:lineRule="auto"/>
              <w:rPr>
                <w:ins w:id="2271" w:author="Commodore, Sarah" w:date="2023-03-22T16:21:00Z"/>
                <w:rFonts w:ascii="Calibri" w:eastAsia="Times New Roman" w:hAnsi="Calibri" w:cs="Calibri"/>
                <w:color w:val="000000"/>
                <w:sz w:val="20"/>
                <w:szCs w:val="20"/>
              </w:rPr>
            </w:pPr>
            <w:ins w:id="2272" w:author="Commodore, Sarah" w:date="2023-03-22T16:21:00Z">
              <w:r w:rsidRPr="00DC2757">
                <w:rPr>
                  <w:rFonts w:ascii="Calibri" w:eastAsia="Times New Roman" w:hAnsi="Calibri" w:cs="Calibri"/>
                  <w:color w:val="000000"/>
                  <w:sz w:val="20"/>
                  <w:szCs w:val="20"/>
                </w:rPr>
                <w:t>EFCAB1</w:t>
              </w:r>
            </w:ins>
          </w:p>
        </w:tc>
        <w:tc>
          <w:tcPr>
            <w:tcW w:w="0" w:type="auto"/>
            <w:tcBorders>
              <w:top w:val="nil"/>
              <w:left w:val="nil"/>
              <w:bottom w:val="nil"/>
              <w:right w:val="nil"/>
            </w:tcBorders>
            <w:shd w:val="clear" w:color="auto" w:fill="auto"/>
            <w:noWrap/>
            <w:vAlign w:val="bottom"/>
            <w:hideMark/>
          </w:tcPr>
          <w:p w14:paraId="0EC27564" w14:textId="77777777" w:rsidR="00DC2757" w:rsidRPr="00DC2757" w:rsidRDefault="00DC2757" w:rsidP="00DC2757">
            <w:pPr>
              <w:spacing w:after="0" w:line="240" w:lineRule="auto"/>
              <w:jc w:val="center"/>
              <w:rPr>
                <w:ins w:id="2273" w:author="Commodore, Sarah" w:date="2023-03-22T16:21:00Z"/>
                <w:rFonts w:ascii="Calibri" w:eastAsia="Times New Roman" w:hAnsi="Calibri" w:cs="Calibri"/>
                <w:color w:val="000000"/>
                <w:sz w:val="20"/>
                <w:szCs w:val="20"/>
              </w:rPr>
            </w:pPr>
            <w:ins w:id="227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51E38D2" w14:textId="77777777" w:rsidR="00DC2757" w:rsidRPr="00DC2757" w:rsidRDefault="00DC2757" w:rsidP="00DC2757">
            <w:pPr>
              <w:spacing w:after="0" w:line="240" w:lineRule="auto"/>
              <w:jc w:val="center"/>
              <w:rPr>
                <w:ins w:id="2275" w:author="Commodore, Sarah" w:date="2023-03-22T16:21:00Z"/>
                <w:rFonts w:ascii="Calibri" w:eastAsia="Times New Roman" w:hAnsi="Calibri" w:cs="Calibri"/>
                <w:color w:val="000000"/>
                <w:sz w:val="20"/>
                <w:szCs w:val="20"/>
              </w:rPr>
            </w:pPr>
            <w:ins w:id="2276" w:author="Commodore, Sarah" w:date="2023-03-22T16:21:00Z">
              <w:r w:rsidRPr="00DC2757">
                <w:rPr>
                  <w:rFonts w:ascii="Calibri" w:eastAsia="Times New Roman" w:hAnsi="Calibri" w:cs="Calibri"/>
                  <w:color w:val="000000"/>
                  <w:sz w:val="20"/>
                  <w:szCs w:val="20"/>
                </w:rPr>
                <w:t>5.3E-07</w:t>
              </w:r>
            </w:ins>
          </w:p>
        </w:tc>
        <w:tc>
          <w:tcPr>
            <w:tcW w:w="0" w:type="auto"/>
            <w:tcBorders>
              <w:top w:val="nil"/>
              <w:left w:val="nil"/>
              <w:bottom w:val="nil"/>
              <w:right w:val="nil"/>
            </w:tcBorders>
            <w:shd w:val="clear" w:color="auto" w:fill="auto"/>
            <w:noWrap/>
            <w:vAlign w:val="bottom"/>
            <w:hideMark/>
          </w:tcPr>
          <w:p w14:paraId="0376B2AD" w14:textId="77777777" w:rsidR="00DC2757" w:rsidRPr="00DC2757" w:rsidRDefault="00DC2757" w:rsidP="00DC2757">
            <w:pPr>
              <w:spacing w:after="0" w:line="240" w:lineRule="auto"/>
              <w:jc w:val="center"/>
              <w:rPr>
                <w:ins w:id="2277" w:author="Commodore, Sarah" w:date="2023-03-22T16:21:00Z"/>
                <w:rFonts w:ascii="Calibri" w:eastAsia="Times New Roman" w:hAnsi="Calibri" w:cs="Calibri"/>
                <w:color w:val="000000"/>
                <w:sz w:val="20"/>
                <w:szCs w:val="20"/>
              </w:rPr>
            </w:pPr>
            <w:ins w:id="2278"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7BB136EA" w14:textId="77777777" w:rsidR="00DC2757" w:rsidRPr="00DC2757" w:rsidRDefault="00DC2757" w:rsidP="00DC2757">
            <w:pPr>
              <w:spacing w:after="0" w:line="240" w:lineRule="auto"/>
              <w:jc w:val="center"/>
              <w:rPr>
                <w:ins w:id="2279" w:author="Commodore, Sarah" w:date="2023-03-22T16:21:00Z"/>
                <w:rFonts w:ascii="Calibri" w:eastAsia="Times New Roman" w:hAnsi="Calibri" w:cs="Calibri"/>
                <w:color w:val="FF0000"/>
                <w:sz w:val="20"/>
                <w:szCs w:val="20"/>
              </w:rPr>
            </w:pPr>
            <w:ins w:id="2280" w:author="Commodore, Sarah" w:date="2023-03-22T16:21:00Z">
              <w:r w:rsidRPr="00DC2757">
                <w:rPr>
                  <w:rFonts w:ascii="Calibri" w:eastAsia="Times New Roman" w:hAnsi="Calibri" w:cs="Calibri"/>
                  <w:color w:val="FF0000"/>
                  <w:sz w:val="20"/>
                  <w:szCs w:val="20"/>
                </w:rPr>
                <w:t>*</w:t>
              </w:r>
            </w:ins>
          </w:p>
        </w:tc>
      </w:tr>
      <w:tr w:rsidR="00DC2757" w:rsidRPr="00DC2757" w14:paraId="0836AD04" w14:textId="77777777" w:rsidTr="00DC2757">
        <w:trPr>
          <w:trHeight w:val="260"/>
          <w:ins w:id="2281" w:author="Commodore, Sarah" w:date="2023-03-22T16:21:00Z"/>
        </w:trPr>
        <w:tc>
          <w:tcPr>
            <w:tcW w:w="0" w:type="auto"/>
            <w:tcBorders>
              <w:top w:val="nil"/>
              <w:left w:val="nil"/>
              <w:bottom w:val="nil"/>
              <w:right w:val="nil"/>
            </w:tcBorders>
            <w:shd w:val="clear" w:color="auto" w:fill="auto"/>
            <w:noWrap/>
            <w:vAlign w:val="bottom"/>
            <w:hideMark/>
          </w:tcPr>
          <w:p w14:paraId="59970D6F" w14:textId="77777777" w:rsidR="00DC2757" w:rsidRPr="00DC2757" w:rsidRDefault="00DC2757" w:rsidP="00DC2757">
            <w:pPr>
              <w:spacing w:after="0" w:line="240" w:lineRule="auto"/>
              <w:rPr>
                <w:ins w:id="2282" w:author="Commodore, Sarah" w:date="2023-03-22T16:21:00Z"/>
                <w:rFonts w:ascii="Calibri" w:eastAsia="Times New Roman" w:hAnsi="Calibri" w:cs="Calibri"/>
                <w:color w:val="000000"/>
                <w:sz w:val="20"/>
                <w:szCs w:val="20"/>
              </w:rPr>
            </w:pPr>
            <w:ins w:id="2283" w:author="Commodore, Sarah" w:date="2023-03-22T16:21:00Z">
              <w:r w:rsidRPr="00DC2757">
                <w:rPr>
                  <w:rFonts w:ascii="Calibri" w:eastAsia="Times New Roman" w:hAnsi="Calibri" w:cs="Calibri"/>
                  <w:color w:val="000000"/>
                  <w:sz w:val="20"/>
                  <w:szCs w:val="20"/>
                </w:rPr>
                <w:t>ENSG00000168658.19</w:t>
              </w:r>
            </w:ins>
          </w:p>
        </w:tc>
        <w:tc>
          <w:tcPr>
            <w:tcW w:w="0" w:type="auto"/>
            <w:tcBorders>
              <w:top w:val="nil"/>
              <w:left w:val="nil"/>
              <w:bottom w:val="nil"/>
              <w:right w:val="nil"/>
            </w:tcBorders>
            <w:shd w:val="clear" w:color="auto" w:fill="auto"/>
            <w:noWrap/>
            <w:vAlign w:val="bottom"/>
            <w:hideMark/>
          </w:tcPr>
          <w:p w14:paraId="12EB4294" w14:textId="77777777" w:rsidR="00DC2757" w:rsidRPr="00DC2757" w:rsidRDefault="00DC2757" w:rsidP="00DC2757">
            <w:pPr>
              <w:spacing w:after="0" w:line="240" w:lineRule="auto"/>
              <w:rPr>
                <w:ins w:id="2284" w:author="Commodore, Sarah" w:date="2023-03-22T16:21:00Z"/>
                <w:rFonts w:ascii="Calibri" w:eastAsia="Times New Roman" w:hAnsi="Calibri" w:cs="Calibri"/>
                <w:color w:val="000000"/>
                <w:sz w:val="20"/>
                <w:szCs w:val="20"/>
              </w:rPr>
            </w:pPr>
            <w:ins w:id="2285" w:author="Commodore, Sarah" w:date="2023-03-22T16:21:00Z">
              <w:r w:rsidRPr="00DC2757">
                <w:rPr>
                  <w:rFonts w:ascii="Calibri" w:eastAsia="Times New Roman" w:hAnsi="Calibri" w:cs="Calibri"/>
                  <w:color w:val="000000"/>
                  <w:sz w:val="20"/>
                  <w:szCs w:val="20"/>
                </w:rPr>
                <w:t>VWA3B</w:t>
              </w:r>
            </w:ins>
          </w:p>
        </w:tc>
        <w:tc>
          <w:tcPr>
            <w:tcW w:w="0" w:type="auto"/>
            <w:tcBorders>
              <w:top w:val="nil"/>
              <w:left w:val="nil"/>
              <w:bottom w:val="nil"/>
              <w:right w:val="nil"/>
            </w:tcBorders>
            <w:shd w:val="clear" w:color="auto" w:fill="auto"/>
            <w:noWrap/>
            <w:vAlign w:val="bottom"/>
            <w:hideMark/>
          </w:tcPr>
          <w:p w14:paraId="6665E6C7" w14:textId="77777777" w:rsidR="00DC2757" w:rsidRPr="00DC2757" w:rsidRDefault="00DC2757" w:rsidP="00DC2757">
            <w:pPr>
              <w:spacing w:after="0" w:line="240" w:lineRule="auto"/>
              <w:jc w:val="center"/>
              <w:rPr>
                <w:ins w:id="2286" w:author="Commodore, Sarah" w:date="2023-03-22T16:21:00Z"/>
                <w:rFonts w:ascii="Calibri" w:eastAsia="Times New Roman" w:hAnsi="Calibri" w:cs="Calibri"/>
                <w:color w:val="000000"/>
                <w:sz w:val="20"/>
                <w:szCs w:val="20"/>
              </w:rPr>
            </w:pPr>
            <w:ins w:id="228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E535747" w14:textId="77777777" w:rsidR="00DC2757" w:rsidRPr="00DC2757" w:rsidRDefault="00DC2757" w:rsidP="00DC2757">
            <w:pPr>
              <w:spacing w:after="0" w:line="240" w:lineRule="auto"/>
              <w:jc w:val="center"/>
              <w:rPr>
                <w:ins w:id="2288" w:author="Commodore, Sarah" w:date="2023-03-22T16:21:00Z"/>
                <w:rFonts w:ascii="Calibri" w:eastAsia="Times New Roman" w:hAnsi="Calibri" w:cs="Calibri"/>
                <w:color w:val="000000"/>
                <w:sz w:val="20"/>
                <w:szCs w:val="20"/>
              </w:rPr>
            </w:pPr>
            <w:ins w:id="2289" w:author="Commodore, Sarah" w:date="2023-03-22T16:21:00Z">
              <w:r w:rsidRPr="00DC2757">
                <w:rPr>
                  <w:rFonts w:ascii="Calibri" w:eastAsia="Times New Roman" w:hAnsi="Calibri" w:cs="Calibri"/>
                  <w:color w:val="000000"/>
                  <w:sz w:val="20"/>
                  <w:szCs w:val="20"/>
                </w:rPr>
                <w:t>2.8E-12</w:t>
              </w:r>
            </w:ins>
          </w:p>
        </w:tc>
        <w:tc>
          <w:tcPr>
            <w:tcW w:w="0" w:type="auto"/>
            <w:tcBorders>
              <w:top w:val="nil"/>
              <w:left w:val="nil"/>
              <w:bottom w:val="nil"/>
              <w:right w:val="nil"/>
            </w:tcBorders>
            <w:shd w:val="clear" w:color="auto" w:fill="auto"/>
            <w:noWrap/>
            <w:vAlign w:val="bottom"/>
            <w:hideMark/>
          </w:tcPr>
          <w:p w14:paraId="0E4829B8" w14:textId="77777777" w:rsidR="00DC2757" w:rsidRPr="00DC2757" w:rsidRDefault="00DC2757" w:rsidP="00DC2757">
            <w:pPr>
              <w:spacing w:after="0" w:line="240" w:lineRule="auto"/>
              <w:jc w:val="center"/>
              <w:rPr>
                <w:ins w:id="2290" w:author="Commodore, Sarah" w:date="2023-03-22T16:21:00Z"/>
                <w:rFonts w:ascii="Calibri" w:eastAsia="Times New Roman" w:hAnsi="Calibri" w:cs="Calibri"/>
                <w:color w:val="000000"/>
                <w:sz w:val="20"/>
                <w:szCs w:val="20"/>
              </w:rPr>
            </w:pPr>
            <w:ins w:id="2291"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0175331E" w14:textId="77777777" w:rsidR="00DC2757" w:rsidRPr="00DC2757" w:rsidRDefault="00DC2757" w:rsidP="00DC2757">
            <w:pPr>
              <w:spacing w:after="0" w:line="240" w:lineRule="auto"/>
              <w:jc w:val="center"/>
              <w:rPr>
                <w:ins w:id="2292" w:author="Commodore, Sarah" w:date="2023-03-22T16:21:00Z"/>
                <w:rFonts w:ascii="Calibri" w:eastAsia="Times New Roman" w:hAnsi="Calibri" w:cs="Calibri"/>
                <w:color w:val="FF0000"/>
                <w:sz w:val="20"/>
                <w:szCs w:val="20"/>
              </w:rPr>
            </w:pPr>
            <w:ins w:id="2293" w:author="Commodore, Sarah" w:date="2023-03-22T16:21:00Z">
              <w:r w:rsidRPr="00DC2757">
                <w:rPr>
                  <w:rFonts w:ascii="Calibri" w:eastAsia="Times New Roman" w:hAnsi="Calibri" w:cs="Calibri"/>
                  <w:color w:val="FF0000"/>
                  <w:sz w:val="20"/>
                  <w:szCs w:val="20"/>
                </w:rPr>
                <w:t>*</w:t>
              </w:r>
            </w:ins>
          </w:p>
        </w:tc>
      </w:tr>
      <w:tr w:rsidR="00DC2757" w:rsidRPr="00DC2757" w14:paraId="437ED435" w14:textId="77777777" w:rsidTr="00DC2757">
        <w:trPr>
          <w:trHeight w:val="260"/>
          <w:ins w:id="2294" w:author="Commodore, Sarah" w:date="2023-03-22T16:21:00Z"/>
        </w:trPr>
        <w:tc>
          <w:tcPr>
            <w:tcW w:w="0" w:type="auto"/>
            <w:tcBorders>
              <w:top w:val="nil"/>
              <w:left w:val="nil"/>
              <w:bottom w:val="nil"/>
              <w:right w:val="nil"/>
            </w:tcBorders>
            <w:shd w:val="clear" w:color="auto" w:fill="auto"/>
            <w:noWrap/>
            <w:vAlign w:val="bottom"/>
            <w:hideMark/>
          </w:tcPr>
          <w:p w14:paraId="34981EE3" w14:textId="77777777" w:rsidR="00DC2757" w:rsidRPr="00DC2757" w:rsidRDefault="00DC2757" w:rsidP="00DC2757">
            <w:pPr>
              <w:spacing w:after="0" w:line="240" w:lineRule="auto"/>
              <w:rPr>
                <w:ins w:id="2295" w:author="Commodore, Sarah" w:date="2023-03-22T16:21:00Z"/>
                <w:rFonts w:ascii="Calibri" w:eastAsia="Times New Roman" w:hAnsi="Calibri" w:cs="Calibri"/>
                <w:color w:val="000000"/>
                <w:sz w:val="20"/>
                <w:szCs w:val="20"/>
              </w:rPr>
            </w:pPr>
            <w:ins w:id="2296" w:author="Commodore, Sarah" w:date="2023-03-22T16:21:00Z">
              <w:r w:rsidRPr="00DC2757">
                <w:rPr>
                  <w:rFonts w:ascii="Calibri" w:eastAsia="Times New Roman" w:hAnsi="Calibri" w:cs="Calibri"/>
                  <w:color w:val="000000"/>
                  <w:sz w:val="20"/>
                  <w:szCs w:val="20"/>
                </w:rPr>
                <w:t>ENSG00000124237.6</w:t>
              </w:r>
            </w:ins>
          </w:p>
        </w:tc>
        <w:tc>
          <w:tcPr>
            <w:tcW w:w="0" w:type="auto"/>
            <w:tcBorders>
              <w:top w:val="nil"/>
              <w:left w:val="nil"/>
              <w:bottom w:val="nil"/>
              <w:right w:val="nil"/>
            </w:tcBorders>
            <w:shd w:val="clear" w:color="auto" w:fill="auto"/>
            <w:noWrap/>
            <w:vAlign w:val="bottom"/>
            <w:hideMark/>
          </w:tcPr>
          <w:p w14:paraId="4AE5C4CA" w14:textId="77777777" w:rsidR="00DC2757" w:rsidRPr="00DC2757" w:rsidRDefault="00DC2757" w:rsidP="00DC2757">
            <w:pPr>
              <w:spacing w:after="0" w:line="240" w:lineRule="auto"/>
              <w:rPr>
                <w:ins w:id="2297" w:author="Commodore, Sarah" w:date="2023-03-22T16:21:00Z"/>
                <w:rFonts w:ascii="Calibri" w:eastAsia="Times New Roman" w:hAnsi="Calibri" w:cs="Calibri"/>
                <w:color w:val="000000"/>
                <w:sz w:val="20"/>
                <w:szCs w:val="20"/>
              </w:rPr>
            </w:pPr>
            <w:ins w:id="2298" w:author="Commodore, Sarah" w:date="2023-03-22T16:21:00Z">
              <w:r w:rsidRPr="00DC2757">
                <w:rPr>
                  <w:rFonts w:ascii="Calibri" w:eastAsia="Times New Roman" w:hAnsi="Calibri" w:cs="Calibri"/>
                  <w:color w:val="000000"/>
                  <w:sz w:val="20"/>
                  <w:szCs w:val="20"/>
                </w:rPr>
                <w:t>C20orf85</w:t>
              </w:r>
            </w:ins>
          </w:p>
        </w:tc>
        <w:tc>
          <w:tcPr>
            <w:tcW w:w="0" w:type="auto"/>
            <w:tcBorders>
              <w:top w:val="nil"/>
              <w:left w:val="nil"/>
              <w:bottom w:val="nil"/>
              <w:right w:val="nil"/>
            </w:tcBorders>
            <w:shd w:val="clear" w:color="auto" w:fill="auto"/>
            <w:noWrap/>
            <w:vAlign w:val="bottom"/>
            <w:hideMark/>
          </w:tcPr>
          <w:p w14:paraId="6BBB652A" w14:textId="77777777" w:rsidR="00DC2757" w:rsidRPr="00DC2757" w:rsidRDefault="00DC2757" w:rsidP="00DC2757">
            <w:pPr>
              <w:spacing w:after="0" w:line="240" w:lineRule="auto"/>
              <w:jc w:val="center"/>
              <w:rPr>
                <w:ins w:id="2299" w:author="Commodore, Sarah" w:date="2023-03-22T16:21:00Z"/>
                <w:rFonts w:ascii="Calibri" w:eastAsia="Times New Roman" w:hAnsi="Calibri" w:cs="Calibri"/>
                <w:color w:val="000000"/>
                <w:sz w:val="20"/>
                <w:szCs w:val="20"/>
              </w:rPr>
            </w:pPr>
            <w:ins w:id="230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24F472" w14:textId="77777777" w:rsidR="00DC2757" w:rsidRPr="00DC2757" w:rsidRDefault="00DC2757" w:rsidP="00DC2757">
            <w:pPr>
              <w:spacing w:after="0" w:line="240" w:lineRule="auto"/>
              <w:jc w:val="center"/>
              <w:rPr>
                <w:ins w:id="2301" w:author="Commodore, Sarah" w:date="2023-03-22T16:21:00Z"/>
                <w:rFonts w:ascii="Calibri" w:eastAsia="Times New Roman" w:hAnsi="Calibri" w:cs="Calibri"/>
                <w:color w:val="000000"/>
                <w:sz w:val="20"/>
                <w:szCs w:val="20"/>
              </w:rPr>
            </w:pPr>
            <w:ins w:id="2302" w:author="Commodore, Sarah" w:date="2023-03-22T16:21:00Z">
              <w:r w:rsidRPr="00DC2757">
                <w:rPr>
                  <w:rFonts w:ascii="Calibri" w:eastAsia="Times New Roman" w:hAnsi="Calibri" w:cs="Calibri"/>
                  <w:color w:val="000000"/>
                  <w:sz w:val="20"/>
                  <w:szCs w:val="20"/>
                </w:rPr>
                <w:t>5.2E-07</w:t>
              </w:r>
            </w:ins>
          </w:p>
        </w:tc>
        <w:tc>
          <w:tcPr>
            <w:tcW w:w="0" w:type="auto"/>
            <w:tcBorders>
              <w:top w:val="nil"/>
              <w:left w:val="nil"/>
              <w:bottom w:val="nil"/>
              <w:right w:val="nil"/>
            </w:tcBorders>
            <w:shd w:val="clear" w:color="auto" w:fill="auto"/>
            <w:noWrap/>
            <w:vAlign w:val="bottom"/>
            <w:hideMark/>
          </w:tcPr>
          <w:p w14:paraId="17C27A61" w14:textId="77777777" w:rsidR="00DC2757" w:rsidRPr="00DC2757" w:rsidRDefault="00DC2757" w:rsidP="00DC2757">
            <w:pPr>
              <w:spacing w:after="0" w:line="240" w:lineRule="auto"/>
              <w:jc w:val="center"/>
              <w:rPr>
                <w:ins w:id="2303" w:author="Commodore, Sarah" w:date="2023-03-22T16:21:00Z"/>
                <w:rFonts w:ascii="Calibri" w:eastAsia="Times New Roman" w:hAnsi="Calibri" w:cs="Calibri"/>
                <w:color w:val="000000"/>
                <w:sz w:val="20"/>
                <w:szCs w:val="20"/>
              </w:rPr>
            </w:pPr>
            <w:ins w:id="2304" w:author="Commodore, Sarah" w:date="2023-03-22T16:21:00Z">
              <w:r w:rsidRPr="00DC2757">
                <w:rPr>
                  <w:rFonts w:ascii="Calibri" w:eastAsia="Times New Roman" w:hAnsi="Calibri" w:cs="Calibri"/>
                  <w:color w:val="000000"/>
                  <w:sz w:val="20"/>
                  <w:szCs w:val="20"/>
                </w:rPr>
                <w:t>4.9E-06</w:t>
              </w:r>
            </w:ins>
          </w:p>
        </w:tc>
        <w:tc>
          <w:tcPr>
            <w:tcW w:w="0" w:type="auto"/>
            <w:tcBorders>
              <w:top w:val="nil"/>
              <w:left w:val="nil"/>
              <w:bottom w:val="nil"/>
              <w:right w:val="nil"/>
            </w:tcBorders>
            <w:shd w:val="clear" w:color="auto" w:fill="auto"/>
            <w:noWrap/>
            <w:vAlign w:val="bottom"/>
            <w:hideMark/>
          </w:tcPr>
          <w:p w14:paraId="1ADDA139" w14:textId="77777777" w:rsidR="00DC2757" w:rsidRPr="00DC2757" w:rsidRDefault="00DC2757" w:rsidP="00DC2757">
            <w:pPr>
              <w:spacing w:after="0" w:line="240" w:lineRule="auto"/>
              <w:jc w:val="center"/>
              <w:rPr>
                <w:ins w:id="2305" w:author="Commodore, Sarah" w:date="2023-03-22T16:21:00Z"/>
                <w:rFonts w:ascii="Calibri" w:eastAsia="Times New Roman" w:hAnsi="Calibri" w:cs="Calibri"/>
                <w:color w:val="FF0000"/>
                <w:sz w:val="20"/>
                <w:szCs w:val="20"/>
              </w:rPr>
            </w:pPr>
            <w:ins w:id="2306" w:author="Commodore, Sarah" w:date="2023-03-22T16:21:00Z">
              <w:r w:rsidRPr="00DC2757">
                <w:rPr>
                  <w:rFonts w:ascii="Calibri" w:eastAsia="Times New Roman" w:hAnsi="Calibri" w:cs="Calibri"/>
                  <w:color w:val="FF0000"/>
                  <w:sz w:val="20"/>
                  <w:szCs w:val="20"/>
                </w:rPr>
                <w:t>*</w:t>
              </w:r>
            </w:ins>
          </w:p>
        </w:tc>
      </w:tr>
      <w:tr w:rsidR="00DC2757" w:rsidRPr="00DC2757" w14:paraId="6F3A50E0" w14:textId="77777777" w:rsidTr="00DC2757">
        <w:trPr>
          <w:trHeight w:val="260"/>
          <w:ins w:id="2307" w:author="Commodore, Sarah" w:date="2023-03-22T16:21:00Z"/>
        </w:trPr>
        <w:tc>
          <w:tcPr>
            <w:tcW w:w="0" w:type="auto"/>
            <w:tcBorders>
              <w:top w:val="nil"/>
              <w:left w:val="nil"/>
              <w:bottom w:val="nil"/>
              <w:right w:val="nil"/>
            </w:tcBorders>
            <w:shd w:val="clear" w:color="auto" w:fill="auto"/>
            <w:noWrap/>
            <w:vAlign w:val="bottom"/>
            <w:hideMark/>
          </w:tcPr>
          <w:p w14:paraId="739FE08C" w14:textId="77777777" w:rsidR="00DC2757" w:rsidRPr="00DC2757" w:rsidRDefault="00DC2757" w:rsidP="00DC2757">
            <w:pPr>
              <w:spacing w:after="0" w:line="240" w:lineRule="auto"/>
              <w:rPr>
                <w:ins w:id="2308" w:author="Commodore, Sarah" w:date="2023-03-22T16:21:00Z"/>
                <w:rFonts w:ascii="Calibri" w:eastAsia="Times New Roman" w:hAnsi="Calibri" w:cs="Calibri"/>
                <w:color w:val="000000"/>
                <w:sz w:val="20"/>
                <w:szCs w:val="20"/>
              </w:rPr>
            </w:pPr>
            <w:ins w:id="2309" w:author="Commodore, Sarah" w:date="2023-03-22T16:21:00Z">
              <w:r w:rsidRPr="00DC2757">
                <w:rPr>
                  <w:rFonts w:ascii="Calibri" w:eastAsia="Times New Roman" w:hAnsi="Calibri" w:cs="Calibri"/>
                  <w:color w:val="000000"/>
                  <w:sz w:val="20"/>
                  <w:szCs w:val="20"/>
                </w:rPr>
                <w:t>ENSG00000125046.15</w:t>
              </w:r>
            </w:ins>
          </w:p>
        </w:tc>
        <w:tc>
          <w:tcPr>
            <w:tcW w:w="0" w:type="auto"/>
            <w:tcBorders>
              <w:top w:val="nil"/>
              <w:left w:val="nil"/>
              <w:bottom w:val="nil"/>
              <w:right w:val="nil"/>
            </w:tcBorders>
            <w:shd w:val="clear" w:color="auto" w:fill="auto"/>
            <w:noWrap/>
            <w:vAlign w:val="bottom"/>
            <w:hideMark/>
          </w:tcPr>
          <w:p w14:paraId="57765F42" w14:textId="77777777" w:rsidR="00DC2757" w:rsidRPr="00DC2757" w:rsidRDefault="00DC2757" w:rsidP="00DC2757">
            <w:pPr>
              <w:spacing w:after="0" w:line="240" w:lineRule="auto"/>
              <w:rPr>
                <w:ins w:id="2310" w:author="Commodore, Sarah" w:date="2023-03-22T16:21:00Z"/>
                <w:rFonts w:ascii="Calibri" w:eastAsia="Times New Roman" w:hAnsi="Calibri" w:cs="Calibri"/>
                <w:color w:val="000000"/>
                <w:sz w:val="20"/>
                <w:szCs w:val="20"/>
              </w:rPr>
            </w:pPr>
            <w:ins w:id="2311" w:author="Commodore, Sarah" w:date="2023-03-22T16:21:00Z">
              <w:r w:rsidRPr="00DC2757">
                <w:rPr>
                  <w:rFonts w:ascii="Calibri" w:eastAsia="Times New Roman" w:hAnsi="Calibri" w:cs="Calibri"/>
                  <w:color w:val="000000"/>
                  <w:sz w:val="20"/>
                  <w:szCs w:val="20"/>
                </w:rPr>
                <w:t>SSUH2</w:t>
              </w:r>
            </w:ins>
          </w:p>
        </w:tc>
        <w:tc>
          <w:tcPr>
            <w:tcW w:w="0" w:type="auto"/>
            <w:tcBorders>
              <w:top w:val="nil"/>
              <w:left w:val="nil"/>
              <w:bottom w:val="nil"/>
              <w:right w:val="nil"/>
            </w:tcBorders>
            <w:shd w:val="clear" w:color="auto" w:fill="auto"/>
            <w:noWrap/>
            <w:vAlign w:val="bottom"/>
            <w:hideMark/>
          </w:tcPr>
          <w:p w14:paraId="73313F50" w14:textId="77777777" w:rsidR="00DC2757" w:rsidRPr="00DC2757" w:rsidRDefault="00DC2757" w:rsidP="00DC2757">
            <w:pPr>
              <w:spacing w:after="0" w:line="240" w:lineRule="auto"/>
              <w:jc w:val="center"/>
              <w:rPr>
                <w:ins w:id="2312" w:author="Commodore, Sarah" w:date="2023-03-22T16:21:00Z"/>
                <w:rFonts w:ascii="Calibri" w:eastAsia="Times New Roman" w:hAnsi="Calibri" w:cs="Calibri"/>
                <w:color w:val="000000"/>
                <w:sz w:val="20"/>
                <w:szCs w:val="20"/>
              </w:rPr>
            </w:pPr>
            <w:ins w:id="231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356E62F" w14:textId="77777777" w:rsidR="00DC2757" w:rsidRPr="00DC2757" w:rsidRDefault="00DC2757" w:rsidP="00DC2757">
            <w:pPr>
              <w:spacing w:after="0" w:line="240" w:lineRule="auto"/>
              <w:jc w:val="center"/>
              <w:rPr>
                <w:ins w:id="2314" w:author="Commodore, Sarah" w:date="2023-03-22T16:21:00Z"/>
                <w:rFonts w:ascii="Calibri" w:eastAsia="Times New Roman" w:hAnsi="Calibri" w:cs="Calibri"/>
                <w:color w:val="000000"/>
                <w:sz w:val="20"/>
                <w:szCs w:val="20"/>
              </w:rPr>
            </w:pPr>
            <w:ins w:id="2315" w:author="Commodore, Sarah" w:date="2023-03-22T16:21:00Z">
              <w:r w:rsidRPr="00DC2757">
                <w:rPr>
                  <w:rFonts w:ascii="Calibri" w:eastAsia="Times New Roman" w:hAnsi="Calibri" w:cs="Calibri"/>
                  <w:color w:val="000000"/>
                  <w:sz w:val="20"/>
                  <w:szCs w:val="20"/>
                </w:rPr>
                <w:t>4.6E-04</w:t>
              </w:r>
            </w:ins>
          </w:p>
        </w:tc>
        <w:tc>
          <w:tcPr>
            <w:tcW w:w="0" w:type="auto"/>
            <w:tcBorders>
              <w:top w:val="nil"/>
              <w:left w:val="nil"/>
              <w:bottom w:val="nil"/>
              <w:right w:val="nil"/>
            </w:tcBorders>
            <w:shd w:val="clear" w:color="auto" w:fill="auto"/>
            <w:noWrap/>
            <w:vAlign w:val="bottom"/>
            <w:hideMark/>
          </w:tcPr>
          <w:p w14:paraId="77C9784E" w14:textId="77777777" w:rsidR="00DC2757" w:rsidRPr="00DC2757" w:rsidRDefault="00DC2757" w:rsidP="00DC2757">
            <w:pPr>
              <w:spacing w:after="0" w:line="240" w:lineRule="auto"/>
              <w:jc w:val="center"/>
              <w:rPr>
                <w:ins w:id="2316" w:author="Commodore, Sarah" w:date="2023-03-22T16:21:00Z"/>
                <w:rFonts w:ascii="Calibri" w:eastAsia="Times New Roman" w:hAnsi="Calibri" w:cs="Calibri"/>
                <w:color w:val="000000"/>
                <w:sz w:val="20"/>
                <w:szCs w:val="20"/>
              </w:rPr>
            </w:pPr>
            <w:ins w:id="2317"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0719435F" w14:textId="77777777" w:rsidR="00DC2757" w:rsidRPr="00DC2757" w:rsidRDefault="00DC2757" w:rsidP="00DC2757">
            <w:pPr>
              <w:spacing w:after="0" w:line="240" w:lineRule="auto"/>
              <w:jc w:val="center"/>
              <w:rPr>
                <w:ins w:id="2318" w:author="Commodore, Sarah" w:date="2023-03-22T16:21:00Z"/>
                <w:rFonts w:ascii="Calibri" w:eastAsia="Times New Roman" w:hAnsi="Calibri" w:cs="Calibri"/>
                <w:color w:val="FF0000"/>
                <w:sz w:val="20"/>
                <w:szCs w:val="20"/>
              </w:rPr>
            </w:pPr>
            <w:ins w:id="2319" w:author="Commodore, Sarah" w:date="2023-03-22T16:21:00Z">
              <w:r w:rsidRPr="00DC2757">
                <w:rPr>
                  <w:rFonts w:ascii="Calibri" w:eastAsia="Times New Roman" w:hAnsi="Calibri" w:cs="Calibri"/>
                  <w:color w:val="FF0000"/>
                  <w:sz w:val="20"/>
                  <w:szCs w:val="20"/>
                </w:rPr>
                <w:t>*</w:t>
              </w:r>
            </w:ins>
          </w:p>
        </w:tc>
      </w:tr>
      <w:tr w:rsidR="00DC2757" w:rsidRPr="00DC2757" w14:paraId="449A634E" w14:textId="77777777" w:rsidTr="00DC2757">
        <w:trPr>
          <w:trHeight w:val="260"/>
          <w:ins w:id="2320" w:author="Commodore, Sarah" w:date="2023-03-22T16:21:00Z"/>
        </w:trPr>
        <w:tc>
          <w:tcPr>
            <w:tcW w:w="0" w:type="auto"/>
            <w:tcBorders>
              <w:top w:val="nil"/>
              <w:left w:val="nil"/>
              <w:bottom w:val="nil"/>
              <w:right w:val="nil"/>
            </w:tcBorders>
            <w:shd w:val="clear" w:color="auto" w:fill="auto"/>
            <w:noWrap/>
            <w:vAlign w:val="bottom"/>
            <w:hideMark/>
          </w:tcPr>
          <w:p w14:paraId="2B3D9883" w14:textId="77777777" w:rsidR="00DC2757" w:rsidRPr="00DC2757" w:rsidRDefault="00DC2757" w:rsidP="00DC2757">
            <w:pPr>
              <w:spacing w:after="0" w:line="240" w:lineRule="auto"/>
              <w:rPr>
                <w:ins w:id="2321" w:author="Commodore, Sarah" w:date="2023-03-22T16:21:00Z"/>
                <w:rFonts w:ascii="Calibri" w:eastAsia="Times New Roman" w:hAnsi="Calibri" w:cs="Calibri"/>
                <w:color w:val="000000"/>
                <w:sz w:val="20"/>
                <w:szCs w:val="20"/>
              </w:rPr>
            </w:pPr>
            <w:ins w:id="2322" w:author="Commodore, Sarah" w:date="2023-03-22T16:21:00Z">
              <w:r w:rsidRPr="00DC2757">
                <w:rPr>
                  <w:rFonts w:ascii="Calibri" w:eastAsia="Times New Roman" w:hAnsi="Calibri" w:cs="Calibri"/>
                  <w:color w:val="000000"/>
                  <w:sz w:val="20"/>
                  <w:szCs w:val="20"/>
                </w:rPr>
                <w:lastRenderedPageBreak/>
                <w:t>ENSG00000149575.9</w:t>
              </w:r>
            </w:ins>
          </w:p>
        </w:tc>
        <w:tc>
          <w:tcPr>
            <w:tcW w:w="0" w:type="auto"/>
            <w:tcBorders>
              <w:top w:val="nil"/>
              <w:left w:val="nil"/>
              <w:bottom w:val="nil"/>
              <w:right w:val="nil"/>
            </w:tcBorders>
            <w:shd w:val="clear" w:color="auto" w:fill="auto"/>
            <w:noWrap/>
            <w:vAlign w:val="bottom"/>
            <w:hideMark/>
          </w:tcPr>
          <w:p w14:paraId="7510AC3C" w14:textId="77777777" w:rsidR="00DC2757" w:rsidRPr="00DC2757" w:rsidRDefault="00DC2757" w:rsidP="00DC2757">
            <w:pPr>
              <w:spacing w:after="0" w:line="240" w:lineRule="auto"/>
              <w:rPr>
                <w:ins w:id="2323" w:author="Commodore, Sarah" w:date="2023-03-22T16:21:00Z"/>
                <w:rFonts w:ascii="Calibri" w:eastAsia="Times New Roman" w:hAnsi="Calibri" w:cs="Calibri"/>
                <w:color w:val="000000"/>
                <w:sz w:val="20"/>
                <w:szCs w:val="20"/>
              </w:rPr>
            </w:pPr>
            <w:ins w:id="2324" w:author="Commodore, Sarah" w:date="2023-03-22T16:21:00Z">
              <w:r w:rsidRPr="00DC2757">
                <w:rPr>
                  <w:rFonts w:ascii="Calibri" w:eastAsia="Times New Roman" w:hAnsi="Calibri" w:cs="Calibri"/>
                  <w:color w:val="000000"/>
                  <w:sz w:val="20"/>
                  <w:szCs w:val="20"/>
                </w:rPr>
                <w:t>SCN2B</w:t>
              </w:r>
            </w:ins>
          </w:p>
        </w:tc>
        <w:tc>
          <w:tcPr>
            <w:tcW w:w="0" w:type="auto"/>
            <w:tcBorders>
              <w:top w:val="nil"/>
              <w:left w:val="nil"/>
              <w:bottom w:val="nil"/>
              <w:right w:val="nil"/>
            </w:tcBorders>
            <w:shd w:val="clear" w:color="auto" w:fill="auto"/>
            <w:noWrap/>
            <w:vAlign w:val="bottom"/>
            <w:hideMark/>
          </w:tcPr>
          <w:p w14:paraId="1BAC610D" w14:textId="77777777" w:rsidR="00DC2757" w:rsidRPr="00DC2757" w:rsidRDefault="00DC2757" w:rsidP="00DC2757">
            <w:pPr>
              <w:spacing w:after="0" w:line="240" w:lineRule="auto"/>
              <w:jc w:val="center"/>
              <w:rPr>
                <w:ins w:id="2325" w:author="Commodore, Sarah" w:date="2023-03-22T16:21:00Z"/>
                <w:rFonts w:ascii="Calibri" w:eastAsia="Times New Roman" w:hAnsi="Calibri" w:cs="Calibri"/>
                <w:color w:val="000000"/>
                <w:sz w:val="20"/>
                <w:szCs w:val="20"/>
              </w:rPr>
            </w:pPr>
            <w:ins w:id="232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13EEE3" w14:textId="77777777" w:rsidR="00DC2757" w:rsidRPr="00DC2757" w:rsidRDefault="00DC2757" w:rsidP="00DC2757">
            <w:pPr>
              <w:spacing w:after="0" w:line="240" w:lineRule="auto"/>
              <w:jc w:val="center"/>
              <w:rPr>
                <w:ins w:id="2327" w:author="Commodore, Sarah" w:date="2023-03-22T16:21:00Z"/>
                <w:rFonts w:ascii="Calibri" w:eastAsia="Times New Roman" w:hAnsi="Calibri" w:cs="Calibri"/>
                <w:color w:val="000000"/>
                <w:sz w:val="20"/>
                <w:szCs w:val="20"/>
              </w:rPr>
            </w:pPr>
            <w:ins w:id="2328" w:author="Commodore, Sarah" w:date="2023-03-22T16:21:00Z">
              <w:r w:rsidRPr="00DC2757">
                <w:rPr>
                  <w:rFonts w:ascii="Calibri" w:eastAsia="Times New Roman" w:hAnsi="Calibri" w:cs="Calibri"/>
                  <w:color w:val="000000"/>
                  <w:sz w:val="20"/>
                  <w:szCs w:val="20"/>
                </w:rPr>
                <w:t>6.0E-05</w:t>
              </w:r>
            </w:ins>
          </w:p>
        </w:tc>
        <w:tc>
          <w:tcPr>
            <w:tcW w:w="0" w:type="auto"/>
            <w:tcBorders>
              <w:top w:val="nil"/>
              <w:left w:val="nil"/>
              <w:bottom w:val="nil"/>
              <w:right w:val="nil"/>
            </w:tcBorders>
            <w:shd w:val="clear" w:color="auto" w:fill="auto"/>
            <w:noWrap/>
            <w:vAlign w:val="bottom"/>
            <w:hideMark/>
          </w:tcPr>
          <w:p w14:paraId="7AC05905" w14:textId="77777777" w:rsidR="00DC2757" w:rsidRPr="00DC2757" w:rsidRDefault="00DC2757" w:rsidP="00DC2757">
            <w:pPr>
              <w:spacing w:after="0" w:line="240" w:lineRule="auto"/>
              <w:jc w:val="center"/>
              <w:rPr>
                <w:ins w:id="2329" w:author="Commodore, Sarah" w:date="2023-03-22T16:21:00Z"/>
                <w:rFonts w:ascii="Calibri" w:eastAsia="Times New Roman" w:hAnsi="Calibri" w:cs="Calibri"/>
                <w:color w:val="000000"/>
                <w:sz w:val="20"/>
                <w:szCs w:val="20"/>
              </w:rPr>
            </w:pPr>
            <w:ins w:id="2330"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40241DDC" w14:textId="77777777" w:rsidR="00DC2757" w:rsidRPr="00DC2757" w:rsidRDefault="00DC2757" w:rsidP="00DC2757">
            <w:pPr>
              <w:spacing w:after="0" w:line="240" w:lineRule="auto"/>
              <w:jc w:val="center"/>
              <w:rPr>
                <w:ins w:id="2331" w:author="Commodore, Sarah" w:date="2023-03-22T16:21:00Z"/>
                <w:rFonts w:ascii="Calibri" w:eastAsia="Times New Roman" w:hAnsi="Calibri" w:cs="Calibri"/>
                <w:color w:val="FF0000"/>
                <w:sz w:val="20"/>
                <w:szCs w:val="20"/>
              </w:rPr>
            </w:pPr>
            <w:ins w:id="2332" w:author="Commodore, Sarah" w:date="2023-03-22T16:21:00Z">
              <w:r w:rsidRPr="00DC2757">
                <w:rPr>
                  <w:rFonts w:ascii="Calibri" w:eastAsia="Times New Roman" w:hAnsi="Calibri" w:cs="Calibri"/>
                  <w:color w:val="FF0000"/>
                  <w:sz w:val="20"/>
                  <w:szCs w:val="20"/>
                </w:rPr>
                <w:t>*</w:t>
              </w:r>
            </w:ins>
          </w:p>
        </w:tc>
      </w:tr>
      <w:tr w:rsidR="00DC2757" w:rsidRPr="00DC2757" w14:paraId="2CB7A502" w14:textId="77777777" w:rsidTr="00DC2757">
        <w:trPr>
          <w:trHeight w:val="260"/>
          <w:ins w:id="2333" w:author="Commodore, Sarah" w:date="2023-03-22T16:21:00Z"/>
        </w:trPr>
        <w:tc>
          <w:tcPr>
            <w:tcW w:w="0" w:type="auto"/>
            <w:tcBorders>
              <w:top w:val="nil"/>
              <w:left w:val="nil"/>
              <w:bottom w:val="nil"/>
              <w:right w:val="nil"/>
            </w:tcBorders>
            <w:shd w:val="clear" w:color="auto" w:fill="auto"/>
            <w:noWrap/>
            <w:vAlign w:val="bottom"/>
            <w:hideMark/>
          </w:tcPr>
          <w:p w14:paraId="71E06DC4" w14:textId="77777777" w:rsidR="00DC2757" w:rsidRPr="00DC2757" w:rsidRDefault="00DC2757" w:rsidP="00DC2757">
            <w:pPr>
              <w:spacing w:after="0" w:line="240" w:lineRule="auto"/>
              <w:rPr>
                <w:ins w:id="2334" w:author="Commodore, Sarah" w:date="2023-03-22T16:21:00Z"/>
                <w:rFonts w:ascii="Calibri" w:eastAsia="Times New Roman" w:hAnsi="Calibri" w:cs="Calibri"/>
                <w:color w:val="000000"/>
                <w:sz w:val="20"/>
                <w:szCs w:val="20"/>
              </w:rPr>
            </w:pPr>
            <w:ins w:id="2335" w:author="Commodore, Sarah" w:date="2023-03-22T16:21:00Z">
              <w:r w:rsidRPr="00DC2757">
                <w:rPr>
                  <w:rFonts w:ascii="Calibri" w:eastAsia="Times New Roman" w:hAnsi="Calibri" w:cs="Calibri"/>
                  <w:color w:val="000000"/>
                  <w:sz w:val="20"/>
                  <w:szCs w:val="20"/>
                </w:rPr>
                <w:t>ENSG00000155026.16</w:t>
              </w:r>
            </w:ins>
          </w:p>
        </w:tc>
        <w:tc>
          <w:tcPr>
            <w:tcW w:w="0" w:type="auto"/>
            <w:tcBorders>
              <w:top w:val="nil"/>
              <w:left w:val="nil"/>
              <w:bottom w:val="nil"/>
              <w:right w:val="nil"/>
            </w:tcBorders>
            <w:shd w:val="clear" w:color="auto" w:fill="auto"/>
            <w:noWrap/>
            <w:vAlign w:val="bottom"/>
            <w:hideMark/>
          </w:tcPr>
          <w:p w14:paraId="49DFEE84" w14:textId="77777777" w:rsidR="00DC2757" w:rsidRPr="00DC2757" w:rsidRDefault="00DC2757" w:rsidP="00DC2757">
            <w:pPr>
              <w:spacing w:after="0" w:line="240" w:lineRule="auto"/>
              <w:rPr>
                <w:ins w:id="2336" w:author="Commodore, Sarah" w:date="2023-03-22T16:21:00Z"/>
                <w:rFonts w:ascii="Calibri" w:eastAsia="Times New Roman" w:hAnsi="Calibri" w:cs="Calibri"/>
                <w:color w:val="000000"/>
                <w:sz w:val="20"/>
                <w:szCs w:val="20"/>
              </w:rPr>
            </w:pPr>
            <w:ins w:id="2337" w:author="Commodore, Sarah" w:date="2023-03-22T16:21:00Z">
              <w:r w:rsidRPr="00DC2757">
                <w:rPr>
                  <w:rFonts w:ascii="Calibri" w:eastAsia="Times New Roman" w:hAnsi="Calibri" w:cs="Calibri"/>
                  <w:color w:val="000000"/>
                  <w:sz w:val="20"/>
                  <w:szCs w:val="20"/>
                </w:rPr>
                <w:t>RSPH10B</w:t>
              </w:r>
            </w:ins>
          </w:p>
        </w:tc>
        <w:tc>
          <w:tcPr>
            <w:tcW w:w="0" w:type="auto"/>
            <w:tcBorders>
              <w:top w:val="nil"/>
              <w:left w:val="nil"/>
              <w:bottom w:val="nil"/>
              <w:right w:val="nil"/>
            </w:tcBorders>
            <w:shd w:val="clear" w:color="auto" w:fill="auto"/>
            <w:noWrap/>
            <w:vAlign w:val="bottom"/>
            <w:hideMark/>
          </w:tcPr>
          <w:p w14:paraId="2ECE109A" w14:textId="77777777" w:rsidR="00DC2757" w:rsidRPr="00DC2757" w:rsidRDefault="00DC2757" w:rsidP="00DC2757">
            <w:pPr>
              <w:spacing w:after="0" w:line="240" w:lineRule="auto"/>
              <w:jc w:val="center"/>
              <w:rPr>
                <w:ins w:id="2338" w:author="Commodore, Sarah" w:date="2023-03-22T16:21:00Z"/>
                <w:rFonts w:ascii="Calibri" w:eastAsia="Times New Roman" w:hAnsi="Calibri" w:cs="Calibri"/>
                <w:color w:val="000000"/>
                <w:sz w:val="20"/>
                <w:szCs w:val="20"/>
              </w:rPr>
            </w:pPr>
            <w:ins w:id="233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25FA4D6" w14:textId="77777777" w:rsidR="00DC2757" w:rsidRPr="00DC2757" w:rsidRDefault="00DC2757" w:rsidP="00DC2757">
            <w:pPr>
              <w:spacing w:after="0" w:line="240" w:lineRule="auto"/>
              <w:jc w:val="center"/>
              <w:rPr>
                <w:ins w:id="2340" w:author="Commodore, Sarah" w:date="2023-03-22T16:21:00Z"/>
                <w:rFonts w:ascii="Calibri" w:eastAsia="Times New Roman" w:hAnsi="Calibri" w:cs="Calibri"/>
                <w:color w:val="000000"/>
                <w:sz w:val="20"/>
                <w:szCs w:val="20"/>
              </w:rPr>
            </w:pPr>
            <w:ins w:id="2341"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1A4364C2" w14:textId="77777777" w:rsidR="00DC2757" w:rsidRPr="00DC2757" w:rsidRDefault="00DC2757" w:rsidP="00DC2757">
            <w:pPr>
              <w:spacing w:after="0" w:line="240" w:lineRule="auto"/>
              <w:jc w:val="center"/>
              <w:rPr>
                <w:ins w:id="2342" w:author="Commodore, Sarah" w:date="2023-03-22T16:21:00Z"/>
                <w:rFonts w:ascii="Calibri" w:eastAsia="Times New Roman" w:hAnsi="Calibri" w:cs="Calibri"/>
                <w:color w:val="000000"/>
                <w:sz w:val="20"/>
                <w:szCs w:val="20"/>
              </w:rPr>
            </w:pPr>
            <w:ins w:id="2343"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267D371A" w14:textId="77777777" w:rsidR="00DC2757" w:rsidRPr="00DC2757" w:rsidRDefault="00DC2757" w:rsidP="00DC2757">
            <w:pPr>
              <w:spacing w:after="0" w:line="240" w:lineRule="auto"/>
              <w:jc w:val="center"/>
              <w:rPr>
                <w:ins w:id="2344" w:author="Commodore, Sarah" w:date="2023-03-22T16:21:00Z"/>
                <w:rFonts w:ascii="Calibri" w:eastAsia="Times New Roman" w:hAnsi="Calibri" w:cs="Calibri"/>
                <w:color w:val="FF0000"/>
                <w:sz w:val="20"/>
                <w:szCs w:val="20"/>
              </w:rPr>
            </w:pPr>
            <w:ins w:id="2345" w:author="Commodore, Sarah" w:date="2023-03-22T16:21:00Z">
              <w:r w:rsidRPr="00DC2757">
                <w:rPr>
                  <w:rFonts w:ascii="Calibri" w:eastAsia="Times New Roman" w:hAnsi="Calibri" w:cs="Calibri"/>
                  <w:color w:val="FF0000"/>
                  <w:sz w:val="20"/>
                  <w:szCs w:val="20"/>
                </w:rPr>
                <w:t>*</w:t>
              </w:r>
            </w:ins>
          </w:p>
        </w:tc>
      </w:tr>
      <w:tr w:rsidR="00DC2757" w:rsidRPr="00DC2757" w14:paraId="47A0E5F9" w14:textId="77777777" w:rsidTr="00DC2757">
        <w:trPr>
          <w:trHeight w:val="260"/>
          <w:ins w:id="2346" w:author="Commodore, Sarah" w:date="2023-03-22T16:21:00Z"/>
        </w:trPr>
        <w:tc>
          <w:tcPr>
            <w:tcW w:w="0" w:type="auto"/>
            <w:tcBorders>
              <w:top w:val="nil"/>
              <w:left w:val="nil"/>
              <w:bottom w:val="nil"/>
              <w:right w:val="nil"/>
            </w:tcBorders>
            <w:shd w:val="clear" w:color="auto" w:fill="auto"/>
            <w:noWrap/>
            <w:vAlign w:val="bottom"/>
            <w:hideMark/>
          </w:tcPr>
          <w:p w14:paraId="1C41F8EC" w14:textId="77777777" w:rsidR="00DC2757" w:rsidRPr="00DC2757" w:rsidRDefault="00DC2757" w:rsidP="00DC2757">
            <w:pPr>
              <w:spacing w:after="0" w:line="240" w:lineRule="auto"/>
              <w:rPr>
                <w:ins w:id="2347" w:author="Commodore, Sarah" w:date="2023-03-22T16:21:00Z"/>
                <w:rFonts w:ascii="Calibri" w:eastAsia="Times New Roman" w:hAnsi="Calibri" w:cs="Calibri"/>
                <w:color w:val="000000"/>
                <w:sz w:val="20"/>
                <w:szCs w:val="20"/>
              </w:rPr>
            </w:pPr>
            <w:ins w:id="2348" w:author="Commodore, Sarah" w:date="2023-03-22T16:21:00Z">
              <w:r w:rsidRPr="00DC2757">
                <w:rPr>
                  <w:rFonts w:ascii="Calibri" w:eastAsia="Times New Roman" w:hAnsi="Calibri" w:cs="Calibri"/>
                  <w:color w:val="000000"/>
                  <w:sz w:val="20"/>
                  <w:szCs w:val="20"/>
                </w:rPr>
                <w:t>ENSG00000148408.13</w:t>
              </w:r>
            </w:ins>
          </w:p>
        </w:tc>
        <w:tc>
          <w:tcPr>
            <w:tcW w:w="0" w:type="auto"/>
            <w:tcBorders>
              <w:top w:val="nil"/>
              <w:left w:val="nil"/>
              <w:bottom w:val="nil"/>
              <w:right w:val="nil"/>
            </w:tcBorders>
            <w:shd w:val="clear" w:color="auto" w:fill="auto"/>
            <w:noWrap/>
            <w:vAlign w:val="bottom"/>
            <w:hideMark/>
          </w:tcPr>
          <w:p w14:paraId="29F73C3E" w14:textId="77777777" w:rsidR="00DC2757" w:rsidRPr="00DC2757" w:rsidRDefault="00DC2757" w:rsidP="00DC2757">
            <w:pPr>
              <w:spacing w:after="0" w:line="240" w:lineRule="auto"/>
              <w:rPr>
                <w:ins w:id="2349" w:author="Commodore, Sarah" w:date="2023-03-22T16:21:00Z"/>
                <w:rFonts w:ascii="Calibri" w:eastAsia="Times New Roman" w:hAnsi="Calibri" w:cs="Calibri"/>
                <w:color w:val="000000"/>
                <w:sz w:val="20"/>
                <w:szCs w:val="20"/>
              </w:rPr>
            </w:pPr>
            <w:ins w:id="2350" w:author="Commodore, Sarah" w:date="2023-03-22T16:21:00Z">
              <w:r w:rsidRPr="00DC2757">
                <w:rPr>
                  <w:rFonts w:ascii="Calibri" w:eastAsia="Times New Roman" w:hAnsi="Calibri" w:cs="Calibri"/>
                  <w:color w:val="000000"/>
                  <w:sz w:val="20"/>
                  <w:szCs w:val="20"/>
                </w:rPr>
                <w:t>CACNA1B</w:t>
              </w:r>
            </w:ins>
          </w:p>
        </w:tc>
        <w:tc>
          <w:tcPr>
            <w:tcW w:w="0" w:type="auto"/>
            <w:tcBorders>
              <w:top w:val="nil"/>
              <w:left w:val="nil"/>
              <w:bottom w:val="nil"/>
              <w:right w:val="nil"/>
            </w:tcBorders>
            <w:shd w:val="clear" w:color="auto" w:fill="auto"/>
            <w:noWrap/>
            <w:vAlign w:val="bottom"/>
            <w:hideMark/>
          </w:tcPr>
          <w:p w14:paraId="0CCEED72" w14:textId="77777777" w:rsidR="00DC2757" w:rsidRPr="00DC2757" w:rsidRDefault="00DC2757" w:rsidP="00DC2757">
            <w:pPr>
              <w:spacing w:after="0" w:line="240" w:lineRule="auto"/>
              <w:jc w:val="center"/>
              <w:rPr>
                <w:ins w:id="2351" w:author="Commodore, Sarah" w:date="2023-03-22T16:21:00Z"/>
                <w:rFonts w:ascii="Calibri" w:eastAsia="Times New Roman" w:hAnsi="Calibri" w:cs="Calibri"/>
                <w:color w:val="000000"/>
                <w:sz w:val="20"/>
                <w:szCs w:val="20"/>
              </w:rPr>
            </w:pPr>
            <w:ins w:id="235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977D67F" w14:textId="77777777" w:rsidR="00DC2757" w:rsidRPr="00DC2757" w:rsidRDefault="00DC2757" w:rsidP="00DC2757">
            <w:pPr>
              <w:spacing w:after="0" w:line="240" w:lineRule="auto"/>
              <w:jc w:val="center"/>
              <w:rPr>
                <w:ins w:id="2353" w:author="Commodore, Sarah" w:date="2023-03-22T16:21:00Z"/>
                <w:rFonts w:ascii="Calibri" w:eastAsia="Times New Roman" w:hAnsi="Calibri" w:cs="Calibri"/>
                <w:color w:val="000000"/>
                <w:sz w:val="20"/>
                <w:szCs w:val="20"/>
              </w:rPr>
            </w:pPr>
            <w:ins w:id="2354"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056CCD29" w14:textId="77777777" w:rsidR="00DC2757" w:rsidRPr="00DC2757" w:rsidRDefault="00DC2757" w:rsidP="00DC2757">
            <w:pPr>
              <w:spacing w:after="0" w:line="240" w:lineRule="auto"/>
              <w:jc w:val="center"/>
              <w:rPr>
                <w:ins w:id="2355" w:author="Commodore, Sarah" w:date="2023-03-22T16:21:00Z"/>
                <w:rFonts w:ascii="Calibri" w:eastAsia="Times New Roman" w:hAnsi="Calibri" w:cs="Calibri"/>
                <w:color w:val="000000"/>
                <w:sz w:val="20"/>
                <w:szCs w:val="20"/>
              </w:rPr>
            </w:pPr>
            <w:ins w:id="2356" w:author="Commodore, Sarah" w:date="2023-03-22T16:21:00Z">
              <w:r w:rsidRPr="00DC2757">
                <w:rPr>
                  <w:rFonts w:ascii="Calibri" w:eastAsia="Times New Roman" w:hAnsi="Calibri" w:cs="Calibri"/>
                  <w:color w:val="000000"/>
                  <w:sz w:val="20"/>
                  <w:szCs w:val="20"/>
                </w:rPr>
                <w:t>5.4E-04</w:t>
              </w:r>
            </w:ins>
          </w:p>
        </w:tc>
        <w:tc>
          <w:tcPr>
            <w:tcW w:w="0" w:type="auto"/>
            <w:tcBorders>
              <w:top w:val="nil"/>
              <w:left w:val="nil"/>
              <w:bottom w:val="nil"/>
              <w:right w:val="nil"/>
            </w:tcBorders>
            <w:shd w:val="clear" w:color="auto" w:fill="auto"/>
            <w:noWrap/>
            <w:vAlign w:val="bottom"/>
            <w:hideMark/>
          </w:tcPr>
          <w:p w14:paraId="3A075DA9" w14:textId="77777777" w:rsidR="00DC2757" w:rsidRPr="00DC2757" w:rsidRDefault="00DC2757" w:rsidP="00DC2757">
            <w:pPr>
              <w:spacing w:after="0" w:line="240" w:lineRule="auto"/>
              <w:jc w:val="center"/>
              <w:rPr>
                <w:ins w:id="2357" w:author="Commodore, Sarah" w:date="2023-03-22T16:21:00Z"/>
                <w:rFonts w:ascii="Calibri" w:eastAsia="Times New Roman" w:hAnsi="Calibri" w:cs="Calibri"/>
                <w:color w:val="FF0000"/>
                <w:sz w:val="20"/>
                <w:szCs w:val="20"/>
              </w:rPr>
            </w:pPr>
            <w:ins w:id="2358" w:author="Commodore, Sarah" w:date="2023-03-22T16:21:00Z">
              <w:r w:rsidRPr="00DC2757">
                <w:rPr>
                  <w:rFonts w:ascii="Calibri" w:eastAsia="Times New Roman" w:hAnsi="Calibri" w:cs="Calibri"/>
                  <w:color w:val="FF0000"/>
                  <w:sz w:val="20"/>
                  <w:szCs w:val="20"/>
                </w:rPr>
                <w:t>*</w:t>
              </w:r>
            </w:ins>
          </w:p>
        </w:tc>
      </w:tr>
      <w:tr w:rsidR="00DC2757" w:rsidRPr="00DC2757" w14:paraId="62A1E827" w14:textId="77777777" w:rsidTr="00DC2757">
        <w:trPr>
          <w:trHeight w:val="260"/>
          <w:ins w:id="2359" w:author="Commodore, Sarah" w:date="2023-03-22T16:21:00Z"/>
        </w:trPr>
        <w:tc>
          <w:tcPr>
            <w:tcW w:w="0" w:type="auto"/>
            <w:tcBorders>
              <w:top w:val="nil"/>
              <w:left w:val="nil"/>
              <w:bottom w:val="nil"/>
              <w:right w:val="nil"/>
            </w:tcBorders>
            <w:shd w:val="clear" w:color="auto" w:fill="auto"/>
            <w:noWrap/>
            <w:vAlign w:val="bottom"/>
            <w:hideMark/>
          </w:tcPr>
          <w:p w14:paraId="02A36989" w14:textId="77777777" w:rsidR="00DC2757" w:rsidRPr="00DC2757" w:rsidRDefault="00DC2757" w:rsidP="00DC2757">
            <w:pPr>
              <w:spacing w:after="0" w:line="240" w:lineRule="auto"/>
              <w:rPr>
                <w:ins w:id="2360" w:author="Commodore, Sarah" w:date="2023-03-22T16:21:00Z"/>
                <w:rFonts w:ascii="Calibri" w:eastAsia="Times New Roman" w:hAnsi="Calibri" w:cs="Calibri"/>
                <w:color w:val="000000"/>
                <w:sz w:val="20"/>
                <w:szCs w:val="20"/>
              </w:rPr>
            </w:pPr>
            <w:ins w:id="2361" w:author="Commodore, Sarah" w:date="2023-03-22T16:21:00Z">
              <w:r w:rsidRPr="00DC2757">
                <w:rPr>
                  <w:rFonts w:ascii="Calibri" w:eastAsia="Times New Roman" w:hAnsi="Calibri" w:cs="Calibri"/>
                  <w:color w:val="000000"/>
                  <w:sz w:val="20"/>
                  <w:szCs w:val="20"/>
                </w:rPr>
                <w:t>ENSG00000197057.10</w:t>
              </w:r>
            </w:ins>
          </w:p>
        </w:tc>
        <w:tc>
          <w:tcPr>
            <w:tcW w:w="0" w:type="auto"/>
            <w:tcBorders>
              <w:top w:val="nil"/>
              <w:left w:val="nil"/>
              <w:bottom w:val="nil"/>
              <w:right w:val="nil"/>
            </w:tcBorders>
            <w:shd w:val="clear" w:color="auto" w:fill="auto"/>
            <w:noWrap/>
            <w:vAlign w:val="bottom"/>
            <w:hideMark/>
          </w:tcPr>
          <w:p w14:paraId="52146BB5" w14:textId="77777777" w:rsidR="00DC2757" w:rsidRPr="00DC2757" w:rsidRDefault="00DC2757" w:rsidP="00DC2757">
            <w:pPr>
              <w:spacing w:after="0" w:line="240" w:lineRule="auto"/>
              <w:rPr>
                <w:ins w:id="2362" w:author="Commodore, Sarah" w:date="2023-03-22T16:21:00Z"/>
                <w:rFonts w:ascii="Calibri" w:eastAsia="Times New Roman" w:hAnsi="Calibri" w:cs="Calibri"/>
                <w:color w:val="000000"/>
                <w:sz w:val="20"/>
                <w:szCs w:val="20"/>
              </w:rPr>
            </w:pPr>
            <w:ins w:id="2363" w:author="Commodore, Sarah" w:date="2023-03-22T16:21:00Z">
              <w:r w:rsidRPr="00DC2757">
                <w:rPr>
                  <w:rFonts w:ascii="Calibri" w:eastAsia="Times New Roman" w:hAnsi="Calibri" w:cs="Calibri"/>
                  <w:color w:val="000000"/>
                  <w:sz w:val="20"/>
                  <w:szCs w:val="20"/>
                </w:rPr>
                <w:t>DTHD1</w:t>
              </w:r>
            </w:ins>
          </w:p>
        </w:tc>
        <w:tc>
          <w:tcPr>
            <w:tcW w:w="0" w:type="auto"/>
            <w:tcBorders>
              <w:top w:val="nil"/>
              <w:left w:val="nil"/>
              <w:bottom w:val="nil"/>
              <w:right w:val="nil"/>
            </w:tcBorders>
            <w:shd w:val="clear" w:color="auto" w:fill="auto"/>
            <w:noWrap/>
            <w:vAlign w:val="bottom"/>
            <w:hideMark/>
          </w:tcPr>
          <w:p w14:paraId="7474EEC5" w14:textId="77777777" w:rsidR="00DC2757" w:rsidRPr="00DC2757" w:rsidRDefault="00DC2757" w:rsidP="00DC2757">
            <w:pPr>
              <w:spacing w:after="0" w:line="240" w:lineRule="auto"/>
              <w:jc w:val="center"/>
              <w:rPr>
                <w:ins w:id="2364" w:author="Commodore, Sarah" w:date="2023-03-22T16:21:00Z"/>
                <w:rFonts w:ascii="Calibri" w:eastAsia="Times New Roman" w:hAnsi="Calibri" w:cs="Calibri"/>
                <w:color w:val="000000"/>
                <w:sz w:val="20"/>
                <w:szCs w:val="20"/>
              </w:rPr>
            </w:pPr>
            <w:ins w:id="236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F9019D" w14:textId="77777777" w:rsidR="00DC2757" w:rsidRPr="00DC2757" w:rsidRDefault="00DC2757" w:rsidP="00DC2757">
            <w:pPr>
              <w:spacing w:after="0" w:line="240" w:lineRule="auto"/>
              <w:jc w:val="center"/>
              <w:rPr>
                <w:ins w:id="2366" w:author="Commodore, Sarah" w:date="2023-03-22T16:21:00Z"/>
                <w:rFonts w:ascii="Calibri" w:eastAsia="Times New Roman" w:hAnsi="Calibri" w:cs="Calibri"/>
                <w:color w:val="000000"/>
                <w:sz w:val="20"/>
                <w:szCs w:val="20"/>
              </w:rPr>
            </w:pPr>
            <w:ins w:id="2367" w:author="Commodore, Sarah" w:date="2023-03-22T16:21:00Z">
              <w:r w:rsidRPr="00DC2757">
                <w:rPr>
                  <w:rFonts w:ascii="Calibri" w:eastAsia="Times New Roman" w:hAnsi="Calibri" w:cs="Calibri"/>
                  <w:color w:val="000000"/>
                  <w:sz w:val="20"/>
                  <w:szCs w:val="20"/>
                </w:rPr>
                <w:t>4.7E-15</w:t>
              </w:r>
            </w:ins>
          </w:p>
        </w:tc>
        <w:tc>
          <w:tcPr>
            <w:tcW w:w="0" w:type="auto"/>
            <w:tcBorders>
              <w:top w:val="nil"/>
              <w:left w:val="nil"/>
              <w:bottom w:val="nil"/>
              <w:right w:val="nil"/>
            </w:tcBorders>
            <w:shd w:val="clear" w:color="auto" w:fill="auto"/>
            <w:noWrap/>
            <w:vAlign w:val="bottom"/>
            <w:hideMark/>
          </w:tcPr>
          <w:p w14:paraId="1FBFBC3A" w14:textId="77777777" w:rsidR="00DC2757" w:rsidRPr="00DC2757" w:rsidRDefault="00DC2757" w:rsidP="00DC2757">
            <w:pPr>
              <w:spacing w:after="0" w:line="240" w:lineRule="auto"/>
              <w:jc w:val="center"/>
              <w:rPr>
                <w:ins w:id="2368" w:author="Commodore, Sarah" w:date="2023-03-22T16:21:00Z"/>
                <w:rFonts w:ascii="Calibri" w:eastAsia="Times New Roman" w:hAnsi="Calibri" w:cs="Calibri"/>
                <w:color w:val="000000"/>
                <w:sz w:val="20"/>
                <w:szCs w:val="20"/>
              </w:rPr>
            </w:pPr>
            <w:ins w:id="2369" w:author="Commodore, Sarah" w:date="2023-03-22T16:21:00Z">
              <w:r w:rsidRPr="00DC2757">
                <w:rPr>
                  <w:rFonts w:ascii="Calibri" w:eastAsia="Times New Roman" w:hAnsi="Calibri" w:cs="Calibri"/>
                  <w:color w:val="000000"/>
                  <w:sz w:val="20"/>
                  <w:szCs w:val="20"/>
                </w:rPr>
                <w:t>3.6E-13</w:t>
              </w:r>
            </w:ins>
          </w:p>
        </w:tc>
        <w:tc>
          <w:tcPr>
            <w:tcW w:w="0" w:type="auto"/>
            <w:tcBorders>
              <w:top w:val="nil"/>
              <w:left w:val="nil"/>
              <w:bottom w:val="nil"/>
              <w:right w:val="nil"/>
            </w:tcBorders>
            <w:shd w:val="clear" w:color="auto" w:fill="auto"/>
            <w:noWrap/>
            <w:vAlign w:val="bottom"/>
            <w:hideMark/>
          </w:tcPr>
          <w:p w14:paraId="19A4CEE5" w14:textId="77777777" w:rsidR="00DC2757" w:rsidRPr="00DC2757" w:rsidRDefault="00DC2757" w:rsidP="00DC2757">
            <w:pPr>
              <w:spacing w:after="0" w:line="240" w:lineRule="auto"/>
              <w:jc w:val="center"/>
              <w:rPr>
                <w:ins w:id="2370" w:author="Commodore, Sarah" w:date="2023-03-22T16:21:00Z"/>
                <w:rFonts w:ascii="Calibri" w:eastAsia="Times New Roman" w:hAnsi="Calibri" w:cs="Calibri"/>
                <w:color w:val="FF0000"/>
                <w:sz w:val="20"/>
                <w:szCs w:val="20"/>
              </w:rPr>
            </w:pPr>
            <w:ins w:id="2371" w:author="Commodore, Sarah" w:date="2023-03-22T16:21:00Z">
              <w:r w:rsidRPr="00DC2757">
                <w:rPr>
                  <w:rFonts w:ascii="Calibri" w:eastAsia="Times New Roman" w:hAnsi="Calibri" w:cs="Calibri"/>
                  <w:color w:val="FF0000"/>
                  <w:sz w:val="20"/>
                  <w:szCs w:val="20"/>
                </w:rPr>
                <w:t>*</w:t>
              </w:r>
            </w:ins>
          </w:p>
        </w:tc>
      </w:tr>
      <w:tr w:rsidR="00DC2757" w:rsidRPr="00DC2757" w14:paraId="69D8501C" w14:textId="77777777" w:rsidTr="00DC2757">
        <w:trPr>
          <w:trHeight w:val="260"/>
          <w:ins w:id="2372" w:author="Commodore, Sarah" w:date="2023-03-22T16:21:00Z"/>
        </w:trPr>
        <w:tc>
          <w:tcPr>
            <w:tcW w:w="0" w:type="auto"/>
            <w:tcBorders>
              <w:top w:val="nil"/>
              <w:left w:val="nil"/>
              <w:bottom w:val="nil"/>
              <w:right w:val="nil"/>
            </w:tcBorders>
            <w:shd w:val="clear" w:color="auto" w:fill="auto"/>
            <w:noWrap/>
            <w:vAlign w:val="bottom"/>
            <w:hideMark/>
          </w:tcPr>
          <w:p w14:paraId="78540C83" w14:textId="77777777" w:rsidR="00DC2757" w:rsidRPr="00DC2757" w:rsidRDefault="00DC2757" w:rsidP="00DC2757">
            <w:pPr>
              <w:spacing w:after="0" w:line="240" w:lineRule="auto"/>
              <w:rPr>
                <w:ins w:id="2373" w:author="Commodore, Sarah" w:date="2023-03-22T16:21:00Z"/>
                <w:rFonts w:ascii="Calibri" w:eastAsia="Times New Roman" w:hAnsi="Calibri" w:cs="Calibri"/>
                <w:color w:val="000000"/>
                <w:sz w:val="20"/>
                <w:szCs w:val="20"/>
              </w:rPr>
            </w:pPr>
            <w:ins w:id="2374" w:author="Commodore, Sarah" w:date="2023-03-22T16:21:00Z">
              <w:r w:rsidRPr="00DC2757">
                <w:rPr>
                  <w:rFonts w:ascii="Calibri" w:eastAsia="Times New Roman" w:hAnsi="Calibri" w:cs="Calibri"/>
                  <w:color w:val="000000"/>
                  <w:sz w:val="20"/>
                  <w:szCs w:val="20"/>
                </w:rPr>
                <w:t>ENSG00000255974.8</w:t>
              </w:r>
            </w:ins>
          </w:p>
        </w:tc>
        <w:tc>
          <w:tcPr>
            <w:tcW w:w="0" w:type="auto"/>
            <w:tcBorders>
              <w:top w:val="nil"/>
              <w:left w:val="nil"/>
              <w:bottom w:val="nil"/>
              <w:right w:val="nil"/>
            </w:tcBorders>
            <w:shd w:val="clear" w:color="auto" w:fill="auto"/>
            <w:noWrap/>
            <w:vAlign w:val="bottom"/>
            <w:hideMark/>
          </w:tcPr>
          <w:p w14:paraId="4B70F074" w14:textId="77777777" w:rsidR="00DC2757" w:rsidRPr="00DC2757" w:rsidRDefault="00DC2757" w:rsidP="00DC2757">
            <w:pPr>
              <w:spacing w:after="0" w:line="240" w:lineRule="auto"/>
              <w:rPr>
                <w:ins w:id="2375" w:author="Commodore, Sarah" w:date="2023-03-22T16:21:00Z"/>
                <w:rFonts w:ascii="Calibri" w:eastAsia="Times New Roman" w:hAnsi="Calibri" w:cs="Calibri"/>
                <w:color w:val="000000"/>
                <w:sz w:val="20"/>
                <w:szCs w:val="20"/>
              </w:rPr>
            </w:pPr>
            <w:ins w:id="2376" w:author="Commodore, Sarah" w:date="2023-03-22T16:21:00Z">
              <w:r w:rsidRPr="00DC2757">
                <w:rPr>
                  <w:rFonts w:ascii="Calibri" w:eastAsia="Times New Roman" w:hAnsi="Calibri" w:cs="Calibri"/>
                  <w:color w:val="000000"/>
                  <w:sz w:val="20"/>
                  <w:szCs w:val="20"/>
                </w:rPr>
                <w:t>CYP2A6</w:t>
              </w:r>
            </w:ins>
          </w:p>
        </w:tc>
        <w:tc>
          <w:tcPr>
            <w:tcW w:w="0" w:type="auto"/>
            <w:tcBorders>
              <w:top w:val="nil"/>
              <w:left w:val="nil"/>
              <w:bottom w:val="nil"/>
              <w:right w:val="nil"/>
            </w:tcBorders>
            <w:shd w:val="clear" w:color="auto" w:fill="auto"/>
            <w:noWrap/>
            <w:vAlign w:val="bottom"/>
            <w:hideMark/>
          </w:tcPr>
          <w:p w14:paraId="46C57D83" w14:textId="77777777" w:rsidR="00DC2757" w:rsidRPr="00DC2757" w:rsidRDefault="00DC2757" w:rsidP="00DC2757">
            <w:pPr>
              <w:spacing w:after="0" w:line="240" w:lineRule="auto"/>
              <w:jc w:val="center"/>
              <w:rPr>
                <w:ins w:id="2377" w:author="Commodore, Sarah" w:date="2023-03-22T16:21:00Z"/>
                <w:rFonts w:ascii="Calibri" w:eastAsia="Times New Roman" w:hAnsi="Calibri" w:cs="Calibri"/>
                <w:color w:val="000000"/>
                <w:sz w:val="20"/>
                <w:szCs w:val="20"/>
              </w:rPr>
            </w:pPr>
            <w:ins w:id="237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6CEF98" w14:textId="77777777" w:rsidR="00DC2757" w:rsidRPr="00DC2757" w:rsidRDefault="00DC2757" w:rsidP="00DC2757">
            <w:pPr>
              <w:spacing w:after="0" w:line="240" w:lineRule="auto"/>
              <w:jc w:val="center"/>
              <w:rPr>
                <w:ins w:id="2379" w:author="Commodore, Sarah" w:date="2023-03-22T16:21:00Z"/>
                <w:rFonts w:ascii="Calibri" w:eastAsia="Times New Roman" w:hAnsi="Calibri" w:cs="Calibri"/>
                <w:color w:val="000000"/>
                <w:sz w:val="20"/>
                <w:szCs w:val="20"/>
              </w:rPr>
            </w:pPr>
            <w:ins w:id="2380"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6B306E5C" w14:textId="77777777" w:rsidR="00DC2757" w:rsidRPr="00DC2757" w:rsidRDefault="00DC2757" w:rsidP="00DC2757">
            <w:pPr>
              <w:spacing w:after="0" w:line="240" w:lineRule="auto"/>
              <w:jc w:val="center"/>
              <w:rPr>
                <w:ins w:id="2381" w:author="Commodore, Sarah" w:date="2023-03-22T16:21:00Z"/>
                <w:rFonts w:ascii="Calibri" w:eastAsia="Times New Roman" w:hAnsi="Calibri" w:cs="Calibri"/>
                <w:color w:val="000000"/>
                <w:sz w:val="20"/>
                <w:szCs w:val="20"/>
              </w:rPr>
            </w:pPr>
            <w:ins w:id="2382" w:author="Commodore, Sarah" w:date="2023-03-22T16:21:00Z">
              <w:r w:rsidRPr="00DC2757">
                <w:rPr>
                  <w:rFonts w:ascii="Calibri" w:eastAsia="Times New Roman" w:hAnsi="Calibri" w:cs="Calibri"/>
                  <w:color w:val="000000"/>
                  <w:sz w:val="20"/>
                  <w:szCs w:val="20"/>
                </w:rPr>
                <w:t>1.9E-03</w:t>
              </w:r>
            </w:ins>
          </w:p>
        </w:tc>
        <w:tc>
          <w:tcPr>
            <w:tcW w:w="0" w:type="auto"/>
            <w:tcBorders>
              <w:top w:val="nil"/>
              <w:left w:val="nil"/>
              <w:bottom w:val="nil"/>
              <w:right w:val="nil"/>
            </w:tcBorders>
            <w:shd w:val="clear" w:color="auto" w:fill="auto"/>
            <w:noWrap/>
            <w:vAlign w:val="bottom"/>
            <w:hideMark/>
          </w:tcPr>
          <w:p w14:paraId="3C06BEF3" w14:textId="77777777" w:rsidR="00DC2757" w:rsidRPr="00DC2757" w:rsidRDefault="00DC2757" w:rsidP="00DC2757">
            <w:pPr>
              <w:spacing w:after="0" w:line="240" w:lineRule="auto"/>
              <w:jc w:val="center"/>
              <w:rPr>
                <w:ins w:id="2383" w:author="Commodore, Sarah" w:date="2023-03-22T16:21:00Z"/>
                <w:rFonts w:ascii="Calibri" w:eastAsia="Times New Roman" w:hAnsi="Calibri" w:cs="Calibri"/>
                <w:color w:val="FF0000"/>
                <w:sz w:val="20"/>
                <w:szCs w:val="20"/>
              </w:rPr>
            </w:pPr>
            <w:ins w:id="2384" w:author="Commodore, Sarah" w:date="2023-03-22T16:21:00Z">
              <w:r w:rsidRPr="00DC2757">
                <w:rPr>
                  <w:rFonts w:ascii="Calibri" w:eastAsia="Times New Roman" w:hAnsi="Calibri" w:cs="Calibri"/>
                  <w:color w:val="FF0000"/>
                  <w:sz w:val="20"/>
                  <w:szCs w:val="20"/>
                </w:rPr>
                <w:t>*</w:t>
              </w:r>
            </w:ins>
          </w:p>
        </w:tc>
      </w:tr>
      <w:tr w:rsidR="00DC2757" w:rsidRPr="00DC2757" w14:paraId="19738DB8" w14:textId="77777777" w:rsidTr="00DC2757">
        <w:trPr>
          <w:trHeight w:val="260"/>
          <w:ins w:id="2385" w:author="Commodore, Sarah" w:date="2023-03-22T16:21:00Z"/>
        </w:trPr>
        <w:tc>
          <w:tcPr>
            <w:tcW w:w="0" w:type="auto"/>
            <w:tcBorders>
              <w:top w:val="nil"/>
              <w:left w:val="nil"/>
              <w:bottom w:val="nil"/>
              <w:right w:val="nil"/>
            </w:tcBorders>
            <w:shd w:val="clear" w:color="auto" w:fill="auto"/>
            <w:noWrap/>
            <w:vAlign w:val="bottom"/>
            <w:hideMark/>
          </w:tcPr>
          <w:p w14:paraId="2A86283A" w14:textId="77777777" w:rsidR="00DC2757" w:rsidRPr="00DC2757" w:rsidRDefault="00DC2757" w:rsidP="00DC2757">
            <w:pPr>
              <w:spacing w:after="0" w:line="240" w:lineRule="auto"/>
              <w:rPr>
                <w:ins w:id="2386" w:author="Commodore, Sarah" w:date="2023-03-22T16:21:00Z"/>
                <w:rFonts w:ascii="Calibri" w:eastAsia="Times New Roman" w:hAnsi="Calibri" w:cs="Calibri"/>
                <w:color w:val="000000"/>
                <w:sz w:val="20"/>
                <w:szCs w:val="20"/>
              </w:rPr>
            </w:pPr>
            <w:ins w:id="2387" w:author="Commodore, Sarah" w:date="2023-03-22T16:21:00Z">
              <w:r w:rsidRPr="00DC2757">
                <w:rPr>
                  <w:rFonts w:ascii="Calibri" w:eastAsia="Times New Roman" w:hAnsi="Calibri" w:cs="Calibri"/>
                  <w:color w:val="000000"/>
                  <w:sz w:val="20"/>
                  <w:szCs w:val="20"/>
                </w:rPr>
                <w:t>ENSG00000137707.13</w:t>
              </w:r>
            </w:ins>
          </w:p>
        </w:tc>
        <w:tc>
          <w:tcPr>
            <w:tcW w:w="0" w:type="auto"/>
            <w:tcBorders>
              <w:top w:val="nil"/>
              <w:left w:val="nil"/>
              <w:bottom w:val="nil"/>
              <w:right w:val="nil"/>
            </w:tcBorders>
            <w:shd w:val="clear" w:color="auto" w:fill="auto"/>
            <w:noWrap/>
            <w:vAlign w:val="bottom"/>
            <w:hideMark/>
          </w:tcPr>
          <w:p w14:paraId="77C1FBAE" w14:textId="77777777" w:rsidR="00DC2757" w:rsidRPr="00DC2757" w:rsidRDefault="00DC2757" w:rsidP="00DC2757">
            <w:pPr>
              <w:spacing w:after="0" w:line="240" w:lineRule="auto"/>
              <w:rPr>
                <w:ins w:id="2388" w:author="Commodore, Sarah" w:date="2023-03-22T16:21:00Z"/>
                <w:rFonts w:ascii="Calibri" w:eastAsia="Times New Roman" w:hAnsi="Calibri" w:cs="Calibri"/>
                <w:color w:val="000000"/>
                <w:sz w:val="20"/>
                <w:szCs w:val="20"/>
              </w:rPr>
            </w:pPr>
            <w:ins w:id="2389" w:author="Commodore, Sarah" w:date="2023-03-22T16:21:00Z">
              <w:r w:rsidRPr="00DC2757">
                <w:rPr>
                  <w:rFonts w:ascii="Calibri" w:eastAsia="Times New Roman" w:hAnsi="Calibri" w:cs="Calibri"/>
                  <w:color w:val="000000"/>
                  <w:sz w:val="20"/>
                  <w:szCs w:val="20"/>
                </w:rPr>
                <w:t>BTG4</w:t>
              </w:r>
            </w:ins>
          </w:p>
        </w:tc>
        <w:tc>
          <w:tcPr>
            <w:tcW w:w="0" w:type="auto"/>
            <w:tcBorders>
              <w:top w:val="nil"/>
              <w:left w:val="nil"/>
              <w:bottom w:val="nil"/>
              <w:right w:val="nil"/>
            </w:tcBorders>
            <w:shd w:val="clear" w:color="auto" w:fill="auto"/>
            <w:noWrap/>
            <w:vAlign w:val="bottom"/>
            <w:hideMark/>
          </w:tcPr>
          <w:p w14:paraId="67E12E68" w14:textId="77777777" w:rsidR="00DC2757" w:rsidRPr="00DC2757" w:rsidRDefault="00DC2757" w:rsidP="00DC2757">
            <w:pPr>
              <w:spacing w:after="0" w:line="240" w:lineRule="auto"/>
              <w:jc w:val="center"/>
              <w:rPr>
                <w:ins w:id="2390" w:author="Commodore, Sarah" w:date="2023-03-22T16:21:00Z"/>
                <w:rFonts w:ascii="Calibri" w:eastAsia="Times New Roman" w:hAnsi="Calibri" w:cs="Calibri"/>
                <w:color w:val="000000"/>
                <w:sz w:val="20"/>
                <w:szCs w:val="20"/>
              </w:rPr>
            </w:pPr>
            <w:ins w:id="239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BE30B6" w14:textId="77777777" w:rsidR="00DC2757" w:rsidRPr="00DC2757" w:rsidRDefault="00DC2757" w:rsidP="00DC2757">
            <w:pPr>
              <w:spacing w:after="0" w:line="240" w:lineRule="auto"/>
              <w:jc w:val="center"/>
              <w:rPr>
                <w:ins w:id="2392" w:author="Commodore, Sarah" w:date="2023-03-22T16:21:00Z"/>
                <w:rFonts w:ascii="Calibri" w:eastAsia="Times New Roman" w:hAnsi="Calibri" w:cs="Calibri"/>
                <w:color w:val="000000"/>
                <w:sz w:val="20"/>
                <w:szCs w:val="20"/>
              </w:rPr>
            </w:pPr>
            <w:ins w:id="2393" w:author="Commodore, Sarah" w:date="2023-03-22T16:21:00Z">
              <w:r w:rsidRPr="00DC2757">
                <w:rPr>
                  <w:rFonts w:ascii="Calibri" w:eastAsia="Times New Roman" w:hAnsi="Calibri" w:cs="Calibri"/>
                  <w:color w:val="000000"/>
                  <w:sz w:val="20"/>
                  <w:szCs w:val="20"/>
                </w:rPr>
                <w:t>7.6E-09</w:t>
              </w:r>
            </w:ins>
          </w:p>
        </w:tc>
        <w:tc>
          <w:tcPr>
            <w:tcW w:w="0" w:type="auto"/>
            <w:tcBorders>
              <w:top w:val="nil"/>
              <w:left w:val="nil"/>
              <w:bottom w:val="nil"/>
              <w:right w:val="nil"/>
            </w:tcBorders>
            <w:shd w:val="clear" w:color="auto" w:fill="auto"/>
            <w:noWrap/>
            <w:vAlign w:val="bottom"/>
            <w:hideMark/>
          </w:tcPr>
          <w:p w14:paraId="4F5F834B" w14:textId="77777777" w:rsidR="00DC2757" w:rsidRPr="00DC2757" w:rsidRDefault="00DC2757" w:rsidP="00DC2757">
            <w:pPr>
              <w:spacing w:after="0" w:line="240" w:lineRule="auto"/>
              <w:jc w:val="center"/>
              <w:rPr>
                <w:ins w:id="2394" w:author="Commodore, Sarah" w:date="2023-03-22T16:21:00Z"/>
                <w:rFonts w:ascii="Calibri" w:eastAsia="Times New Roman" w:hAnsi="Calibri" w:cs="Calibri"/>
                <w:color w:val="000000"/>
                <w:sz w:val="20"/>
                <w:szCs w:val="20"/>
              </w:rPr>
            </w:pPr>
            <w:ins w:id="2395"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1E3CB189" w14:textId="77777777" w:rsidR="00DC2757" w:rsidRPr="00DC2757" w:rsidRDefault="00DC2757" w:rsidP="00DC2757">
            <w:pPr>
              <w:spacing w:after="0" w:line="240" w:lineRule="auto"/>
              <w:jc w:val="center"/>
              <w:rPr>
                <w:ins w:id="2396" w:author="Commodore, Sarah" w:date="2023-03-22T16:21:00Z"/>
                <w:rFonts w:ascii="Calibri" w:eastAsia="Times New Roman" w:hAnsi="Calibri" w:cs="Calibri"/>
                <w:color w:val="FF0000"/>
                <w:sz w:val="20"/>
                <w:szCs w:val="20"/>
              </w:rPr>
            </w:pPr>
            <w:ins w:id="2397" w:author="Commodore, Sarah" w:date="2023-03-22T16:21:00Z">
              <w:r w:rsidRPr="00DC2757">
                <w:rPr>
                  <w:rFonts w:ascii="Calibri" w:eastAsia="Times New Roman" w:hAnsi="Calibri" w:cs="Calibri"/>
                  <w:color w:val="FF0000"/>
                  <w:sz w:val="20"/>
                  <w:szCs w:val="20"/>
                </w:rPr>
                <w:t>*</w:t>
              </w:r>
            </w:ins>
          </w:p>
        </w:tc>
      </w:tr>
      <w:tr w:rsidR="00DC2757" w:rsidRPr="00DC2757" w14:paraId="34A2AA64" w14:textId="77777777" w:rsidTr="00DC2757">
        <w:trPr>
          <w:trHeight w:val="260"/>
          <w:ins w:id="2398" w:author="Commodore, Sarah" w:date="2023-03-22T16:21:00Z"/>
        </w:trPr>
        <w:tc>
          <w:tcPr>
            <w:tcW w:w="0" w:type="auto"/>
            <w:tcBorders>
              <w:top w:val="nil"/>
              <w:left w:val="nil"/>
              <w:bottom w:val="nil"/>
              <w:right w:val="nil"/>
            </w:tcBorders>
            <w:shd w:val="clear" w:color="auto" w:fill="auto"/>
            <w:noWrap/>
            <w:vAlign w:val="bottom"/>
            <w:hideMark/>
          </w:tcPr>
          <w:p w14:paraId="0110811F" w14:textId="77777777" w:rsidR="00DC2757" w:rsidRPr="00DC2757" w:rsidRDefault="00DC2757" w:rsidP="00DC2757">
            <w:pPr>
              <w:spacing w:after="0" w:line="240" w:lineRule="auto"/>
              <w:rPr>
                <w:ins w:id="2399" w:author="Commodore, Sarah" w:date="2023-03-22T16:21:00Z"/>
                <w:rFonts w:ascii="Calibri" w:eastAsia="Times New Roman" w:hAnsi="Calibri" w:cs="Calibri"/>
                <w:color w:val="000000"/>
                <w:sz w:val="20"/>
                <w:szCs w:val="20"/>
              </w:rPr>
            </w:pPr>
            <w:ins w:id="2400" w:author="Commodore, Sarah" w:date="2023-03-22T16:21:00Z">
              <w:r w:rsidRPr="00DC2757">
                <w:rPr>
                  <w:rFonts w:ascii="Calibri" w:eastAsia="Times New Roman" w:hAnsi="Calibri" w:cs="Calibri"/>
                  <w:color w:val="000000"/>
                  <w:sz w:val="20"/>
                  <w:szCs w:val="20"/>
                </w:rPr>
                <w:t>ENSG00000177994.16</w:t>
              </w:r>
            </w:ins>
          </w:p>
        </w:tc>
        <w:tc>
          <w:tcPr>
            <w:tcW w:w="0" w:type="auto"/>
            <w:tcBorders>
              <w:top w:val="nil"/>
              <w:left w:val="nil"/>
              <w:bottom w:val="nil"/>
              <w:right w:val="nil"/>
            </w:tcBorders>
            <w:shd w:val="clear" w:color="auto" w:fill="auto"/>
            <w:noWrap/>
            <w:vAlign w:val="bottom"/>
            <w:hideMark/>
          </w:tcPr>
          <w:p w14:paraId="71363B5B" w14:textId="77777777" w:rsidR="00DC2757" w:rsidRPr="00DC2757" w:rsidRDefault="00DC2757" w:rsidP="00DC2757">
            <w:pPr>
              <w:spacing w:after="0" w:line="240" w:lineRule="auto"/>
              <w:rPr>
                <w:ins w:id="2401" w:author="Commodore, Sarah" w:date="2023-03-22T16:21:00Z"/>
                <w:rFonts w:ascii="Calibri" w:eastAsia="Times New Roman" w:hAnsi="Calibri" w:cs="Calibri"/>
                <w:color w:val="000000"/>
                <w:sz w:val="20"/>
                <w:szCs w:val="20"/>
              </w:rPr>
            </w:pPr>
            <w:ins w:id="2402" w:author="Commodore, Sarah" w:date="2023-03-22T16:21:00Z">
              <w:r w:rsidRPr="00DC2757">
                <w:rPr>
                  <w:rFonts w:ascii="Calibri" w:eastAsia="Times New Roman" w:hAnsi="Calibri" w:cs="Calibri"/>
                  <w:color w:val="000000"/>
                  <w:sz w:val="20"/>
                  <w:szCs w:val="20"/>
                </w:rPr>
                <w:t>C2orf73</w:t>
              </w:r>
            </w:ins>
          </w:p>
        </w:tc>
        <w:tc>
          <w:tcPr>
            <w:tcW w:w="0" w:type="auto"/>
            <w:tcBorders>
              <w:top w:val="nil"/>
              <w:left w:val="nil"/>
              <w:bottom w:val="nil"/>
              <w:right w:val="nil"/>
            </w:tcBorders>
            <w:shd w:val="clear" w:color="auto" w:fill="auto"/>
            <w:noWrap/>
            <w:vAlign w:val="bottom"/>
            <w:hideMark/>
          </w:tcPr>
          <w:p w14:paraId="488FFBA2" w14:textId="77777777" w:rsidR="00DC2757" w:rsidRPr="00DC2757" w:rsidRDefault="00DC2757" w:rsidP="00DC2757">
            <w:pPr>
              <w:spacing w:after="0" w:line="240" w:lineRule="auto"/>
              <w:jc w:val="center"/>
              <w:rPr>
                <w:ins w:id="2403" w:author="Commodore, Sarah" w:date="2023-03-22T16:21:00Z"/>
                <w:rFonts w:ascii="Calibri" w:eastAsia="Times New Roman" w:hAnsi="Calibri" w:cs="Calibri"/>
                <w:color w:val="000000"/>
                <w:sz w:val="20"/>
                <w:szCs w:val="20"/>
              </w:rPr>
            </w:pPr>
            <w:ins w:id="240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6B558AE" w14:textId="77777777" w:rsidR="00DC2757" w:rsidRPr="00DC2757" w:rsidRDefault="00DC2757" w:rsidP="00DC2757">
            <w:pPr>
              <w:spacing w:after="0" w:line="240" w:lineRule="auto"/>
              <w:jc w:val="center"/>
              <w:rPr>
                <w:ins w:id="2405" w:author="Commodore, Sarah" w:date="2023-03-22T16:21:00Z"/>
                <w:rFonts w:ascii="Calibri" w:eastAsia="Times New Roman" w:hAnsi="Calibri" w:cs="Calibri"/>
                <w:color w:val="000000"/>
                <w:sz w:val="20"/>
                <w:szCs w:val="20"/>
              </w:rPr>
            </w:pPr>
            <w:ins w:id="2406"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0617FB75" w14:textId="77777777" w:rsidR="00DC2757" w:rsidRPr="00DC2757" w:rsidRDefault="00DC2757" w:rsidP="00DC2757">
            <w:pPr>
              <w:spacing w:after="0" w:line="240" w:lineRule="auto"/>
              <w:jc w:val="center"/>
              <w:rPr>
                <w:ins w:id="2407" w:author="Commodore, Sarah" w:date="2023-03-22T16:21:00Z"/>
                <w:rFonts w:ascii="Calibri" w:eastAsia="Times New Roman" w:hAnsi="Calibri" w:cs="Calibri"/>
                <w:color w:val="000000"/>
                <w:sz w:val="20"/>
                <w:szCs w:val="20"/>
              </w:rPr>
            </w:pPr>
            <w:ins w:id="2408"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61166EB9" w14:textId="77777777" w:rsidR="00DC2757" w:rsidRPr="00DC2757" w:rsidRDefault="00DC2757" w:rsidP="00DC2757">
            <w:pPr>
              <w:spacing w:after="0" w:line="240" w:lineRule="auto"/>
              <w:jc w:val="center"/>
              <w:rPr>
                <w:ins w:id="2409" w:author="Commodore, Sarah" w:date="2023-03-22T16:21:00Z"/>
                <w:rFonts w:ascii="Calibri" w:eastAsia="Times New Roman" w:hAnsi="Calibri" w:cs="Calibri"/>
                <w:color w:val="FF0000"/>
                <w:sz w:val="20"/>
                <w:szCs w:val="20"/>
              </w:rPr>
            </w:pPr>
            <w:ins w:id="2410" w:author="Commodore, Sarah" w:date="2023-03-22T16:21:00Z">
              <w:r w:rsidRPr="00DC2757">
                <w:rPr>
                  <w:rFonts w:ascii="Calibri" w:eastAsia="Times New Roman" w:hAnsi="Calibri" w:cs="Calibri"/>
                  <w:color w:val="FF0000"/>
                  <w:sz w:val="20"/>
                  <w:szCs w:val="20"/>
                </w:rPr>
                <w:t>*</w:t>
              </w:r>
            </w:ins>
          </w:p>
        </w:tc>
      </w:tr>
      <w:tr w:rsidR="00DC2757" w:rsidRPr="00DC2757" w14:paraId="3FCFB62C" w14:textId="77777777" w:rsidTr="00DC2757">
        <w:trPr>
          <w:trHeight w:val="260"/>
          <w:ins w:id="2411" w:author="Commodore, Sarah" w:date="2023-03-22T16:21:00Z"/>
        </w:trPr>
        <w:tc>
          <w:tcPr>
            <w:tcW w:w="0" w:type="auto"/>
            <w:tcBorders>
              <w:top w:val="nil"/>
              <w:left w:val="nil"/>
              <w:bottom w:val="nil"/>
              <w:right w:val="nil"/>
            </w:tcBorders>
            <w:shd w:val="clear" w:color="auto" w:fill="auto"/>
            <w:noWrap/>
            <w:vAlign w:val="bottom"/>
            <w:hideMark/>
          </w:tcPr>
          <w:p w14:paraId="5F6F897B" w14:textId="77777777" w:rsidR="00DC2757" w:rsidRPr="00DC2757" w:rsidRDefault="00DC2757" w:rsidP="00DC2757">
            <w:pPr>
              <w:spacing w:after="0" w:line="240" w:lineRule="auto"/>
              <w:rPr>
                <w:ins w:id="2412" w:author="Commodore, Sarah" w:date="2023-03-22T16:21:00Z"/>
                <w:rFonts w:ascii="Calibri" w:eastAsia="Times New Roman" w:hAnsi="Calibri" w:cs="Calibri"/>
                <w:color w:val="000000"/>
                <w:sz w:val="20"/>
                <w:szCs w:val="20"/>
              </w:rPr>
            </w:pPr>
            <w:ins w:id="2413" w:author="Commodore, Sarah" w:date="2023-03-22T16:21:00Z">
              <w:r w:rsidRPr="00DC2757">
                <w:rPr>
                  <w:rFonts w:ascii="Calibri" w:eastAsia="Times New Roman" w:hAnsi="Calibri" w:cs="Calibri"/>
                  <w:color w:val="000000"/>
                  <w:sz w:val="20"/>
                  <w:szCs w:val="20"/>
                </w:rPr>
                <w:t>ENSG00000169515.8</w:t>
              </w:r>
            </w:ins>
          </w:p>
        </w:tc>
        <w:tc>
          <w:tcPr>
            <w:tcW w:w="0" w:type="auto"/>
            <w:tcBorders>
              <w:top w:val="nil"/>
              <w:left w:val="nil"/>
              <w:bottom w:val="nil"/>
              <w:right w:val="nil"/>
            </w:tcBorders>
            <w:shd w:val="clear" w:color="auto" w:fill="auto"/>
            <w:noWrap/>
            <w:vAlign w:val="bottom"/>
            <w:hideMark/>
          </w:tcPr>
          <w:p w14:paraId="54FA14A4" w14:textId="77777777" w:rsidR="00DC2757" w:rsidRPr="00DC2757" w:rsidRDefault="00DC2757" w:rsidP="00DC2757">
            <w:pPr>
              <w:spacing w:after="0" w:line="240" w:lineRule="auto"/>
              <w:rPr>
                <w:ins w:id="2414" w:author="Commodore, Sarah" w:date="2023-03-22T16:21:00Z"/>
                <w:rFonts w:ascii="Calibri" w:eastAsia="Times New Roman" w:hAnsi="Calibri" w:cs="Calibri"/>
                <w:color w:val="000000"/>
                <w:sz w:val="20"/>
                <w:szCs w:val="20"/>
              </w:rPr>
            </w:pPr>
            <w:ins w:id="2415" w:author="Commodore, Sarah" w:date="2023-03-22T16:21:00Z">
              <w:r w:rsidRPr="00DC2757">
                <w:rPr>
                  <w:rFonts w:ascii="Calibri" w:eastAsia="Times New Roman" w:hAnsi="Calibri" w:cs="Calibri"/>
                  <w:color w:val="000000"/>
                  <w:sz w:val="20"/>
                  <w:szCs w:val="20"/>
                </w:rPr>
                <w:t>CCDC8</w:t>
              </w:r>
            </w:ins>
          </w:p>
        </w:tc>
        <w:tc>
          <w:tcPr>
            <w:tcW w:w="0" w:type="auto"/>
            <w:tcBorders>
              <w:top w:val="nil"/>
              <w:left w:val="nil"/>
              <w:bottom w:val="nil"/>
              <w:right w:val="nil"/>
            </w:tcBorders>
            <w:shd w:val="clear" w:color="auto" w:fill="auto"/>
            <w:noWrap/>
            <w:vAlign w:val="bottom"/>
            <w:hideMark/>
          </w:tcPr>
          <w:p w14:paraId="18F6B311" w14:textId="77777777" w:rsidR="00DC2757" w:rsidRPr="00DC2757" w:rsidRDefault="00DC2757" w:rsidP="00DC2757">
            <w:pPr>
              <w:spacing w:after="0" w:line="240" w:lineRule="auto"/>
              <w:jc w:val="center"/>
              <w:rPr>
                <w:ins w:id="2416" w:author="Commodore, Sarah" w:date="2023-03-22T16:21:00Z"/>
                <w:rFonts w:ascii="Calibri" w:eastAsia="Times New Roman" w:hAnsi="Calibri" w:cs="Calibri"/>
                <w:color w:val="000000"/>
                <w:sz w:val="20"/>
                <w:szCs w:val="20"/>
              </w:rPr>
            </w:pPr>
            <w:ins w:id="241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B4064B3" w14:textId="77777777" w:rsidR="00DC2757" w:rsidRPr="00DC2757" w:rsidRDefault="00DC2757" w:rsidP="00DC2757">
            <w:pPr>
              <w:spacing w:after="0" w:line="240" w:lineRule="auto"/>
              <w:jc w:val="center"/>
              <w:rPr>
                <w:ins w:id="2418" w:author="Commodore, Sarah" w:date="2023-03-22T16:21:00Z"/>
                <w:rFonts w:ascii="Calibri" w:eastAsia="Times New Roman" w:hAnsi="Calibri" w:cs="Calibri"/>
                <w:color w:val="000000"/>
                <w:sz w:val="20"/>
                <w:szCs w:val="20"/>
              </w:rPr>
            </w:pPr>
            <w:ins w:id="2419" w:author="Commodore, Sarah" w:date="2023-03-22T16:21:00Z">
              <w:r w:rsidRPr="00DC2757">
                <w:rPr>
                  <w:rFonts w:ascii="Calibri" w:eastAsia="Times New Roman" w:hAnsi="Calibri" w:cs="Calibri"/>
                  <w:color w:val="000000"/>
                  <w:sz w:val="20"/>
                  <w:szCs w:val="20"/>
                </w:rPr>
                <w:t>3.9E-08</w:t>
              </w:r>
            </w:ins>
          </w:p>
        </w:tc>
        <w:tc>
          <w:tcPr>
            <w:tcW w:w="0" w:type="auto"/>
            <w:tcBorders>
              <w:top w:val="nil"/>
              <w:left w:val="nil"/>
              <w:bottom w:val="nil"/>
              <w:right w:val="nil"/>
            </w:tcBorders>
            <w:shd w:val="clear" w:color="auto" w:fill="auto"/>
            <w:noWrap/>
            <w:vAlign w:val="bottom"/>
            <w:hideMark/>
          </w:tcPr>
          <w:p w14:paraId="0063F27C" w14:textId="77777777" w:rsidR="00DC2757" w:rsidRPr="00DC2757" w:rsidRDefault="00DC2757" w:rsidP="00DC2757">
            <w:pPr>
              <w:spacing w:after="0" w:line="240" w:lineRule="auto"/>
              <w:jc w:val="center"/>
              <w:rPr>
                <w:ins w:id="2420" w:author="Commodore, Sarah" w:date="2023-03-22T16:21:00Z"/>
                <w:rFonts w:ascii="Calibri" w:eastAsia="Times New Roman" w:hAnsi="Calibri" w:cs="Calibri"/>
                <w:color w:val="000000"/>
                <w:sz w:val="20"/>
                <w:szCs w:val="20"/>
              </w:rPr>
            </w:pPr>
            <w:ins w:id="2421" w:author="Commodore, Sarah" w:date="2023-03-22T16:21:00Z">
              <w:r w:rsidRPr="00DC2757">
                <w:rPr>
                  <w:rFonts w:ascii="Calibri" w:eastAsia="Times New Roman" w:hAnsi="Calibri" w:cs="Calibri"/>
                  <w:color w:val="000000"/>
                  <w:sz w:val="20"/>
                  <w:szCs w:val="20"/>
                </w:rPr>
                <w:t>4.7E-07</w:t>
              </w:r>
            </w:ins>
          </w:p>
        </w:tc>
        <w:tc>
          <w:tcPr>
            <w:tcW w:w="0" w:type="auto"/>
            <w:tcBorders>
              <w:top w:val="nil"/>
              <w:left w:val="nil"/>
              <w:bottom w:val="nil"/>
              <w:right w:val="nil"/>
            </w:tcBorders>
            <w:shd w:val="clear" w:color="auto" w:fill="auto"/>
            <w:noWrap/>
            <w:vAlign w:val="bottom"/>
            <w:hideMark/>
          </w:tcPr>
          <w:p w14:paraId="155A2F27" w14:textId="77777777" w:rsidR="00DC2757" w:rsidRPr="00DC2757" w:rsidRDefault="00DC2757" w:rsidP="00DC2757">
            <w:pPr>
              <w:spacing w:after="0" w:line="240" w:lineRule="auto"/>
              <w:jc w:val="center"/>
              <w:rPr>
                <w:ins w:id="2422" w:author="Commodore, Sarah" w:date="2023-03-22T16:21:00Z"/>
                <w:rFonts w:ascii="Calibri" w:eastAsia="Times New Roman" w:hAnsi="Calibri" w:cs="Calibri"/>
                <w:color w:val="FF0000"/>
                <w:sz w:val="20"/>
                <w:szCs w:val="20"/>
              </w:rPr>
            </w:pPr>
            <w:ins w:id="2423" w:author="Commodore, Sarah" w:date="2023-03-22T16:21:00Z">
              <w:r w:rsidRPr="00DC2757">
                <w:rPr>
                  <w:rFonts w:ascii="Calibri" w:eastAsia="Times New Roman" w:hAnsi="Calibri" w:cs="Calibri"/>
                  <w:color w:val="FF0000"/>
                  <w:sz w:val="20"/>
                  <w:szCs w:val="20"/>
                </w:rPr>
                <w:t>*</w:t>
              </w:r>
            </w:ins>
          </w:p>
        </w:tc>
      </w:tr>
      <w:tr w:rsidR="00DC2757" w:rsidRPr="00DC2757" w14:paraId="581B67CA" w14:textId="77777777" w:rsidTr="00DC2757">
        <w:trPr>
          <w:trHeight w:val="260"/>
          <w:ins w:id="2424" w:author="Commodore, Sarah" w:date="2023-03-22T16:21:00Z"/>
        </w:trPr>
        <w:tc>
          <w:tcPr>
            <w:tcW w:w="0" w:type="auto"/>
            <w:tcBorders>
              <w:top w:val="nil"/>
              <w:left w:val="nil"/>
              <w:bottom w:val="nil"/>
              <w:right w:val="nil"/>
            </w:tcBorders>
            <w:shd w:val="clear" w:color="auto" w:fill="auto"/>
            <w:noWrap/>
            <w:vAlign w:val="bottom"/>
            <w:hideMark/>
          </w:tcPr>
          <w:p w14:paraId="1E8C9760" w14:textId="77777777" w:rsidR="00DC2757" w:rsidRPr="00DC2757" w:rsidRDefault="00DC2757" w:rsidP="00DC2757">
            <w:pPr>
              <w:spacing w:after="0" w:line="240" w:lineRule="auto"/>
              <w:rPr>
                <w:ins w:id="2425" w:author="Commodore, Sarah" w:date="2023-03-22T16:21:00Z"/>
                <w:rFonts w:ascii="Calibri" w:eastAsia="Times New Roman" w:hAnsi="Calibri" w:cs="Calibri"/>
                <w:color w:val="000000"/>
                <w:sz w:val="20"/>
                <w:szCs w:val="20"/>
              </w:rPr>
            </w:pPr>
            <w:ins w:id="2426" w:author="Commodore, Sarah" w:date="2023-03-22T16:21:00Z">
              <w:r w:rsidRPr="00DC2757">
                <w:rPr>
                  <w:rFonts w:ascii="Calibri" w:eastAsia="Times New Roman" w:hAnsi="Calibri" w:cs="Calibri"/>
                  <w:color w:val="000000"/>
                  <w:sz w:val="20"/>
                  <w:szCs w:val="20"/>
                </w:rPr>
                <w:t>ENSG00000145423.5</w:t>
              </w:r>
            </w:ins>
          </w:p>
        </w:tc>
        <w:tc>
          <w:tcPr>
            <w:tcW w:w="0" w:type="auto"/>
            <w:tcBorders>
              <w:top w:val="nil"/>
              <w:left w:val="nil"/>
              <w:bottom w:val="nil"/>
              <w:right w:val="nil"/>
            </w:tcBorders>
            <w:shd w:val="clear" w:color="auto" w:fill="auto"/>
            <w:noWrap/>
            <w:vAlign w:val="bottom"/>
            <w:hideMark/>
          </w:tcPr>
          <w:p w14:paraId="1297FE51" w14:textId="77777777" w:rsidR="00DC2757" w:rsidRPr="00DC2757" w:rsidRDefault="00DC2757" w:rsidP="00DC2757">
            <w:pPr>
              <w:spacing w:after="0" w:line="240" w:lineRule="auto"/>
              <w:rPr>
                <w:ins w:id="2427" w:author="Commodore, Sarah" w:date="2023-03-22T16:21:00Z"/>
                <w:rFonts w:ascii="Calibri" w:eastAsia="Times New Roman" w:hAnsi="Calibri" w:cs="Calibri"/>
                <w:color w:val="000000"/>
                <w:sz w:val="20"/>
                <w:szCs w:val="20"/>
              </w:rPr>
            </w:pPr>
            <w:ins w:id="2428" w:author="Commodore, Sarah" w:date="2023-03-22T16:21:00Z">
              <w:r w:rsidRPr="00DC2757">
                <w:rPr>
                  <w:rFonts w:ascii="Calibri" w:eastAsia="Times New Roman" w:hAnsi="Calibri" w:cs="Calibri"/>
                  <w:color w:val="000000"/>
                  <w:sz w:val="20"/>
                  <w:szCs w:val="20"/>
                </w:rPr>
                <w:t>SFRP2</w:t>
              </w:r>
            </w:ins>
          </w:p>
        </w:tc>
        <w:tc>
          <w:tcPr>
            <w:tcW w:w="0" w:type="auto"/>
            <w:tcBorders>
              <w:top w:val="nil"/>
              <w:left w:val="nil"/>
              <w:bottom w:val="nil"/>
              <w:right w:val="nil"/>
            </w:tcBorders>
            <w:shd w:val="clear" w:color="auto" w:fill="auto"/>
            <w:noWrap/>
            <w:vAlign w:val="bottom"/>
            <w:hideMark/>
          </w:tcPr>
          <w:p w14:paraId="6C0424FE" w14:textId="77777777" w:rsidR="00DC2757" w:rsidRPr="00DC2757" w:rsidRDefault="00DC2757" w:rsidP="00DC2757">
            <w:pPr>
              <w:spacing w:after="0" w:line="240" w:lineRule="auto"/>
              <w:jc w:val="center"/>
              <w:rPr>
                <w:ins w:id="2429" w:author="Commodore, Sarah" w:date="2023-03-22T16:21:00Z"/>
                <w:rFonts w:ascii="Calibri" w:eastAsia="Times New Roman" w:hAnsi="Calibri" w:cs="Calibri"/>
                <w:color w:val="000000"/>
                <w:sz w:val="20"/>
                <w:szCs w:val="20"/>
              </w:rPr>
            </w:pPr>
            <w:ins w:id="243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0C0D9F" w14:textId="77777777" w:rsidR="00DC2757" w:rsidRPr="00DC2757" w:rsidRDefault="00DC2757" w:rsidP="00DC2757">
            <w:pPr>
              <w:spacing w:after="0" w:line="240" w:lineRule="auto"/>
              <w:jc w:val="center"/>
              <w:rPr>
                <w:ins w:id="2431" w:author="Commodore, Sarah" w:date="2023-03-22T16:21:00Z"/>
                <w:rFonts w:ascii="Calibri" w:eastAsia="Times New Roman" w:hAnsi="Calibri" w:cs="Calibri"/>
                <w:color w:val="000000"/>
                <w:sz w:val="20"/>
                <w:szCs w:val="20"/>
              </w:rPr>
            </w:pPr>
            <w:ins w:id="2432" w:author="Commodore, Sarah" w:date="2023-03-22T16:21:00Z">
              <w:r w:rsidRPr="00DC2757">
                <w:rPr>
                  <w:rFonts w:ascii="Calibri" w:eastAsia="Times New Roman" w:hAnsi="Calibri" w:cs="Calibri"/>
                  <w:color w:val="000000"/>
                  <w:sz w:val="20"/>
                  <w:szCs w:val="20"/>
                </w:rPr>
                <w:t>6.8E-05</w:t>
              </w:r>
            </w:ins>
          </w:p>
        </w:tc>
        <w:tc>
          <w:tcPr>
            <w:tcW w:w="0" w:type="auto"/>
            <w:tcBorders>
              <w:top w:val="nil"/>
              <w:left w:val="nil"/>
              <w:bottom w:val="nil"/>
              <w:right w:val="nil"/>
            </w:tcBorders>
            <w:shd w:val="clear" w:color="auto" w:fill="auto"/>
            <w:noWrap/>
            <w:vAlign w:val="bottom"/>
            <w:hideMark/>
          </w:tcPr>
          <w:p w14:paraId="47737596" w14:textId="77777777" w:rsidR="00DC2757" w:rsidRPr="00DC2757" w:rsidRDefault="00DC2757" w:rsidP="00DC2757">
            <w:pPr>
              <w:spacing w:after="0" w:line="240" w:lineRule="auto"/>
              <w:jc w:val="center"/>
              <w:rPr>
                <w:ins w:id="2433" w:author="Commodore, Sarah" w:date="2023-03-22T16:21:00Z"/>
                <w:rFonts w:ascii="Calibri" w:eastAsia="Times New Roman" w:hAnsi="Calibri" w:cs="Calibri"/>
                <w:color w:val="000000"/>
                <w:sz w:val="20"/>
                <w:szCs w:val="20"/>
              </w:rPr>
            </w:pPr>
            <w:ins w:id="2434"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3372D9D4" w14:textId="77777777" w:rsidR="00DC2757" w:rsidRPr="00DC2757" w:rsidRDefault="00DC2757" w:rsidP="00DC2757">
            <w:pPr>
              <w:spacing w:after="0" w:line="240" w:lineRule="auto"/>
              <w:jc w:val="center"/>
              <w:rPr>
                <w:ins w:id="2435" w:author="Commodore, Sarah" w:date="2023-03-22T16:21:00Z"/>
                <w:rFonts w:ascii="Calibri" w:eastAsia="Times New Roman" w:hAnsi="Calibri" w:cs="Calibri"/>
                <w:color w:val="FF0000"/>
                <w:sz w:val="20"/>
                <w:szCs w:val="20"/>
              </w:rPr>
            </w:pPr>
            <w:ins w:id="2436" w:author="Commodore, Sarah" w:date="2023-03-22T16:21:00Z">
              <w:r w:rsidRPr="00DC2757">
                <w:rPr>
                  <w:rFonts w:ascii="Calibri" w:eastAsia="Times New Roman" w:hAnsi="Calibri" w:cs="Calibri"/>
                  <w:color w:val="FF0000"/>
                  <w:sz w:val="20"/>
                  <w:szCs w:val="20"/>
                </w:rPr>
                <w:t>*</w:t>
              </w:r>
            </w:ins>
          </w:p>
        </w:tc>
      </w:tr>
      <w:tr w:rsidR="00DC2757" w:rsidRPr="00DC2757" w14:paraId="589582C0" w14:textId="77777777" w:rsidTr="00DC2757">
        <w:trPr>
          <w:trHeight w:val="260"/>
          <w:ins w:id="2437" w:author="Commodore, Sarah" w:date="2023-03-22T16:21:00Z"/>
        </w:trPr>
        <w:tc>
          <w:tcPr>
            <w:tcW w:w="0" w:type="auto"/>
            <w:tcBorders>
              <w:top w:val="nil"/>
              <w:left w:val="nil"/>
              <w:bottom w:val="nil"/>
              <w:right w:val="nil"/>
            </w:tcBorders>
            <w:shd w:val="clear" w:color="auto" w:fill="auto"/>
            <w:noWrap/>
            <w:vAlign w:val="bottom"/>
            <w:hideMark/>
          </w:tcPr>
          <w:p w14:paraId="2E699F0E" w14:textId="77777777" w:rsidR="00DC2757" w:rsidRPr="00DC2757" w:rsidRDefault="00DC2757" w:rsidP="00DC2757">
            <w:pPr>
              <w:spacing w:after="0" w:line="240" w:lineRule="auto"/>
              <w:rPr>
                <w:ins w:id="2438" w:author="Commodore, Sarah" w:date="2023-03-22T16:21:00Z"/>
                <w:rFonts w:ascii="Calibri" w:eastAsia="Times New Roman" w:hAnsi="Calibri" w:cs="Calibri"/>
                <w:color w:val="000000"/>
                <w:sz w:val="20"/>
                <w:szCs w:val="20"/>
              </w:rPr>
            </w:pPr>
            <w:ins w:id="2439" w:author="Commodore, Sarah" w:date="2023-03-22T16:21:00Z">
              <w:r w:rsidRPr="00DC2757">
                <w:rPr>
                  <w:rFonts w:ascii="Calibri" w:eastAsia="Times New Roman" w:hAnsi="Calibri" w:cs="Calibri"/>
                  <w:color w:val="000000"/>
                  <w:sz w:val="20"/>
                  <w:szCs w:val="20"/>
                </w:rPr>
                <w:t>ENSG00000169126.16</w:t>
              </w:r>
            </w:ins>
          </w:p>
        </w:tc>
        <w:tc>
          <w:tcPr>
            <w:tcW w:w="0" w:type="auto"/>
            <w:tcBorders>
              <w:top w:val="nil"/>
              <w:left w:val="nil"/>
              <w:bottom w:val="nil"/>
              <w:right w:val="nil"/>
            </w:tcBorders>
            <w:shd w:val="clear" w:color="auto" w:fill="auto"/>
            <w:noWrap/>
            <w:vAlign w:val="bottom"/>
            <w:hideMark/>
          </w:tcPr>
          <w:p w14:paraId="25079A6E" w14:textId="77777777" w:rsidR="00DC2757" w:rsidRPr="00DC2757" w:rsidRDefault="00DC2757" w:rsidP="00DC2757">
            <w:pPr>
              <w:spacing w:after="0" w:line="240" w:lineRule="auto"/>
              <w:rPr>
                <w:ins w:id="2440" w:author="Commodore, Sarah" w:date="2023-03-22T16:21:00Z"/>
                <w:rFonts w:ascii="Calibri" w:eastAsia="Times New Roman" w:hAnsi="Calibri" w:cs="Calibri"/>
                <w:color w:val="000000"/>
                <w:sz w:val="20"/>
                <w:szCs w:val="20"/>
              </w:rPr>
            </w:pPr>
            <w:ins w:id="2441" w:author="Commodore, Sarah" w:date="2023-03-22T16:21:00Z">
              <w:r w:rsidRPr="00DC2757">
                <w:rPr>
                  <w:rFonts w:ascii="Calibri" w:eastAsia="Times New Roman" w:hAnsi="Calibri" w:cs="Calibri"/>
                  <w:color w:val="000000"/>
                  <w:sz w:val="20"/>
                  <w:szCs w:val="20"/>
                </w:rPr>
                <w:t>ARMC4</w:t>
              </w:r>
            </w:ins>
          </w:p>
        </w:tc>
        <w:tc>
          <w:tcPr>
            <w:tcW w:w="0" w:type="auto"/>
            <w:tcBorders>
              <w:top w:val="nil"/>
              <w:left w:val="nil"/>
              <w:bottom w:val="nil"/>
              <w:right w:val="nil"/>
            </w:tcBorders>
            <w:shd w:val="clear" w:color="auto" w:fill="auto"/>
            <w:noWrap/>
            <w:vAlign w:val="bottom"/>
            <w:hideMark/>
          </w:tcPr>
          <w:p w14:paraId="2FBC263C" w14:textId="77777777" w:rsidR="00DC2757" w:rsidRPr="00DC2757" w:rsidRDefault="00DC2757" w:rsidP="00DC2757">
            <w:pPr>
              <w:spacing w:after="0" w:line="240" w:lineRule="auto"/>
              <w:jc w:val="center"/>
              <w:rPr>
                <w:ins w:id="2442" w:author="Commodore, Sarah" w:date="2023-03-22T16:21:00Z"/>
                <w:rFonts w:ascii="Calibri" w:eastAsia="Times New Roman" w:hAnsi="Calibri" w:cs="Calibri"/>
                <w:color w:val="000000"/>
                <w:sz w:val="20"/>
                <w:szCs w:val="20"/>
              </w:rPr>
            </w:pPr>
            <w:ins w:id="244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0138F15" w14:textId="77777777" w:rsidR="00DC2757" w:rsidRPr="00DC2757" w:rsidRDefault="00DC2757" w:rsidP="00DC2757">
            <w:pPr>
              <w:spacing w:after="0" w:line="240" w:lineRule="auto"/>
              <w:jc w:val="center"/>
              <w:rPr>
                <w:ins w:id="2444" w:author="Commodore, Sarah" w:date="2023-03-22T16:21:00Z"/>
                <w:rFonts w:ascii="Calibri" w:eastAsia="Times New Roman" w:hAnsi="Calibri" w:cs="Calibri"/>
                <w:color w:val="000000"/>
                <w:sz w:val="20"/>
                <w:szCs w:val="20"/>
              </w:rPr>
            </w:pPr>
            <w:ins w:id="2445"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6964F6D0" w14:textId="77777777" w:rsidR="00DC2757" w:rsidRPr="00DC2757" w:rsidRDefault="00DC2757" w:rsidP="00DC2757">
            <w:pPr>
              <w:spacing w:after="0" w:line="240" w:lineRule="auto"/>
              <w:jc w:val="center"/>
              <w:rPr>
                <w:ins w:id="2446" w:author="Commodore, Sarah" w:date="2023-03-22T16:21:00Z"/>
                <w:rFonts w:ascii="Calibri" w:eastAsia="Times New Roman" w:hAnsi="Calibri" w:cs="Calibri"/>
                <w:color w:val="000000"/>
                <w:sz w:val="20"/>
                <w:szCs w:val="20"/>
              </w:rPr>
            </w:pPr>
            <w:ins w:id="2447"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15D6FC3" w14:textId="77777777" w:rsidR="00DC2757" w:rsidRPr="00DC2757" w:rsidRDefault="00DC2757" w:rsidP="00DC2757">
            <w:pPr>
              <w:spacing w:after="0" w:line="240" w:lineRule="auto"/>
              <w:jc w:val="center"/>
              <w:rPr>
                <w:ins w:id="2448" w:author="Commodore, Sarah" w:date="2023-03-22T16:21:00Z"/>
                <w:rFonts w:ascii="Calibri" w:eastAsia="Times New Roman" w:hAnsi="Calibri" w:cs="Calibri"/>
                <w:color w:val="FF0000"/>
                <w:sz w:val="20"/>
                <w:szCs w:val="20"/>
              </w:rPr>
            </w:pPr>
            <w:ins w:id="2449" w:author="Commodore, Sarah" w:date="2023-03-22T16:21:00Z">
              <w:r w:rsidRPr="00DC2757">
                <w:rPr>
                  <w:rFonts w:ascii="Calibri" w:eastAsia="Times New Roman" w:hAnsi="Calibri" w:cs="Calibri"/>
                  <w:color w:val="FF0000"/>
                  <w:sz w:val="20"/>
                  <w:szCs w:val="20"/>
                </w:rPr>
                <w:t>*</w:t>
              </w:r>
            </w:ins>
          </w:p>
        </w:tc>
      </w:tr>
      <w:tr w:rsidR="00DC2757" w:rsidRPr="00DC2757" w14:paraId="37F80415" w14:textId="77777777" w:rsidTr="00DC2757">
        <w:trPr>
          <w:trHeight w:val="260"/>
          <w:ins w:id="2450" w:author="Commodore, Sarah" w:date="2023-03-22T16:21:00Z"/>
        </w:trPr>
        <w:tc>
          <w:tcPr>
            <w:tcW w:w="0" w:type="auto"/>
            <w:tcBorders>
              <w:top w:val="nil"/>
              <w:left w:val="nil"/>
              <w:bottom w:val="nil"/>
              <w:right w:val="nil"/>
            </w:tcBorders>
            <w:shd w:val="clear" w:color="auto" w:fill="auto"/>
            <w:noWrap/>
            <w:vAlign w:val="bottom"/>
            <w:hideMark/>
          </w:tcPr>
          <w:p w14:paraId="7AC5E3B3" w14:textId="77777777" w:rsidR="00DC2757" w:rsidRPr="00DC2757" w:rsidRDefault="00DC2757" w:rsidP="00DC2757">
            <w:pPr>
              <w:spacing w:after="0" w:line="240" w:lineRule="auto"/>
              <w:rPr>
                <w:ins w:id="2451" w:author="Commodore, Sarah" w:date="2023-03-22T16:21:00Z"/>
                <w:rFonts w:ascii="Calibri" w:eastAsia="Times New Roman" w:hAnsi="Calibri" w:cs="Calibri"/>
                <w:color w:val="000000"/>
                <w:sz w:val="20"/>
                <w:szCs w:val="20"/>
              </w:rPr>
            </w:pPr>
            <w:ins w:id="2452" w:author="Commodore, Sarah" w:date="2023-03-22T16:21:00Z">
              <w:r w:rsidRPr="00DC2757">
                <w:rPr>
                  <w:rFonts w:ascii="Calibri" w:eastAsia="Times New Roman" w:hAnsi="Calibri" w:cs="Calibri"/>
                  <w:color w:val="000000"/>
                  <w:sz w:val="20"/>
                  <w:szCs w:val="20"/>
                </w:rPr>
                <w:t>ENSG00000135333.15</w:t>
              </w:r>
            </w:ins>
          </w:p>
        </w:tc>
        <w:tc>
          <w:tcPr>
            <w:tcW w:w="0" w:type="auto"/>
            <w:tcBorders>
              <w:top w:val="nil"/>
              <w:left w:val="nil"/>
              <w:bottom w:val="nil"/>
              <w:right w:val="nil"/>
            </w:tcBorders>
            <w:shd w:val="clear" w:color="auto" w:fill="auto"/>
            <w:noWrap/>
            <w:vAlign w:val="bottom"/>
            <w:hideMark/>
          </w:tcPr>
          <w:p w14:paraId="14BD5612" w14:textId="77777777" w:rsidR="00DC2757" w:rsidRPr="00DC2757" w:rsidRDefault="00DC2757" w:rsidP="00DC2757">
            <w:pPr>
              <w:spacing w:after="0" w:line="240" w:lineRule="auto"/>
              <w:rPr>
                <w:ins w:id="2453" w:author="Commodore, Sarah" w:date="2023-03-22T16:21:00Z"/>
                <w:rFonts w:ascii="Calibri" w:eastAsia="Times New Roman" w:hAnsi="Calibri" w:cs="Calibri"/>
                <w:color w:val="000000"/>
                <w:sz w:val="20"/>
                <w:szCs w:val="20"/>
              </w:rPr>
            </w:pPr>
            <w:ins w:id="2454" w:author="Commodore, Sarah" w:date="2023-03-22T16:21:00Z">
              <w:r w:rsidRPr="00DC2757">
                <w:rPr>
                  <w:rFonts w:ascii="Calibri" w:eastAsia="Times New Roman" w:hAnsi="Calibri" w:cs="Calibri"/>
                  <w:color w:val="000000"/>
                  <w:sz w:val="20"/>
                  <w:szCs w:val="20"/>
                </w:rPr>
                <w:t>EPHA7</w:t>
              </w:r>
            </w:ins>
          </w:p>
        </w:tc>
        <w:tc>
          <w:tcPr>
            <w:tcW w:w="0" w:type="auto"/>
            <w:tcBorders>
              <w:top w:val="nil"/>
              <w:left w:val="nil"/>
              <w:bottom w:val="nil"/>
              <w:right w:val="nil"/>
            </w:tcBorders>
            <w:shd w:val="clear" w:color="auto" w:fill="auto"/>
            <w:noWrap/>
            <w:vAlign w:val="bottom"/>
            <w:hideMark/>
          </w:tcPr>
          <w:p w14:paraId="3E9BB6BF" w14:textId="77777777" w:rsidR="00DC2757" w:rsidRPr="00DC2757" w:rsidRDefault="00DC2757" w:rsidP="00DC2757">
            <w:pPr>
              <w:spacing w:after="0" w:line="240" w:lineRule="auto"/>
              <w:jc w:val="center"/>
              <w:rPr>
                <w:ins w:id="2455" w:author="Commodore, Sarah" w:date="2023-03-22T16:21:00Z"/>
                <w:rFonts w:ascii="Calibri" w:eastAsia="Times New Roman" w:hAnsi="Calibri" w:cs="Calibri"/>
                <w:color w:val="000000"/>
                <w:sz w:val="20"/>
                <w:szCs w:val="20"/>
              </w:rPr>
            </w:pPr>
            <w:ins w:id="245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6BE9ECA" w14:textId="77777777" w:rsidR="00DC2757" w:rsidRPr="00DC2757" w:rsidRDefault="00DC2757" w:rsidP="00DC2757">
            <w:pPr>
              <w:spacing w:after="0" w:line="240" w:lineRule="auto"/>
              <w:jc w:val="center"/>
              <w:rPr>
                <w:ins w:id="2457" w:author="Commodore, Sarah" w:date="2023-03-22T16:21:00Z"/>
                <w:rFonts w:ascii="Calibri" w:eastAsia="Times New Roman" w:hAnsi="Calibri" w:cs="Calibri"/>
                <w:color w:val="000000"/>
                <w:sz w:val="20"/>
                <w:szCs w:val="20"/>
              </w:rPr>
            </w:pPr>
            <w:ins w:id="2458"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09DEB0AF" w14:textId="77777777" w:rsidR="00DC2757" w:rsidRPr="00DC2757" w:rsidRDefault="00DC2757" w:rsidP="00DC2757">
            <w:pPr>
              <w:spacing w:after="0" w:line="240" w:lineRule="auto"/>
              <w:jc w:val="center"/>
              <w:rPr>
                <w:ins w:id="2459" w:author="Commodore, Sarah" w:date="2023-03-22T16:21:00Z"/>
                <w:rFonts w:ascii="Calibri" w:eastAsia="Times New Roman" w:hAnsi="Calibri" w:cs="Calibri"/>
                <w:color w:val="000000"/>
                <w:sz w:val="20"/>
                <w:szCs w:val="20"/>
              </w:rPr>
            </w:pPr>
            <w:ins w:id="2460" w:author="Commodore, Sarah" w:date="2023-03-22T16:21:00Z">
              <w:r w:rsidRPr="00DC2757">
                <w:rPr>
                  <w:rFonts w:ascii="Calibri" w:eastAsia="Times New Roman" w:hAnsi="Calibri" w:cs="Calibri"/>
                  <w:color w:val="000000"/>
                  <w:sz w:val="20"/>
                  <w:szCs w:val="20"/>
                </w:rPr>
                <w:t>2.2E-03</w:t>
              </w:r>
            </w:ins>
          </w:p>
        </w:tc>
        <w:tc>
          <w:tcPr>
            <w:tcW w:w="0" w:type="auto"/>
            <w:tcBorders>
              <w:top w:val="nil"/>
              <w:left w:val="nil"/>
              <w:bottom w:val="nil"/>
              <w:right w:val="nil"/>
            </w:tcBorders>
            <w:shd w:val="clear" w:color="auto" w:fill="auto"/>
            <w:noWrap/>
            <w:vAlign w:val="bottom"/>
            <w:hideMark/>
          </w:tcPr>
          <w:p w14:paraId="3F2CE272" w14:textId="77777777" w:rsidR="00DC2757" w:rsidRPr="00DC2757" w:rsidRDefault="00DC2757" w:rsidP="00DC2757">
            <w:pPr>
              <w:spacing w:after="0" w:line="240" w:lineRule="auto"/>
              <w:jc w:val="center"/>
              <w:rPr>
                <w:ins w:id="2461" w:author="Commodore, Sarah" w:date="2023-03-22T16:21:00Z"/>
                <w:rFonts w:ascii="Calibri" w:eastAsia="Times New Roman" w:hAnsi="Calibri" w:cs="Calibri"/>
                <w:color w:val="FF0000"/>
                <w:sz w:val="20"/>
                <w:szCs w:val="20"/>
              </w:rPr>
            </w:pPr>
            <w:ins w:id="2462" w:author="Commodore, Sarah" w:date="2023-03-22T16:21:00Z">
              <w:r w:rsidRPr="00DC2757">
                <w:rPr>
                  <w:rFonts w:ascii="Calibri" w:eastAsia="Times New Roman" w:hAnsi="Calibri" w:cs="Calibri"/>
                  <w:color w:val="FF0000"/>
                  <w:sz w:val="20"/>
                  <w:szCs w:val="20"/>
                </w:rPr>
                <w:t>*</w:t>
              </w:r>
            </w:ins>
          </w:p>
        </w:tc>
      </w:tr>
      <w:tr w:rsidR="00DC2757" w:rsidRPr="00DC2757" w14:paraId="26F736D4" w14:textId="77777777" w:rsidTr="00DC2757">
        <w:trPr>
          <w:trHeight w:val="260"/>
          <w:ins w:id="2463" w:author="Commodore, Sarah" w:date="2023-03-22T16:21:00Z"/>
        </w:trPr>
        <w:tc>
          <w:tcPr>
            <w:tcW w:w="0" w:type="auto"/>
            <w:tcBorders>
              <w:top w:val="nil"/>
              <w:left w:val="nil"/>
              <w:bottom w:val="nil"/>
              <w:right w:val="nil"/>
            </w:tcBorders>
            <w:shd w:val="clear" w:color="auto" w:fill="auto"/>
            <w:noWrap/>
            <w:vAlign w:val="bottom"/>
            <w:hideMark/>
          </w:tcPr>
          <w:p w14:paraId="40C17D35" w14:textId="77777777" w:rsidR="00DC2757" w:rsidRPr="00DC2757" w:rsidRDefault="00DC2757" w:rsidP="00DC2757">
            <w:pPr>
              <w:spacing w:after="0" w:line="240" w:lineRule="auto"/>
              <w:rPr>
                <w:ins w:id="2464" w:author="Commodore, Sarah" w:date="2023-03-22T16:21:00Z"/>
                <w:rFonts w:ascii="Calibri" w:eastAsia="Times New Roman" w:hAnsi="Calibri" w:cs="Calibri"/>
                <w:color w:val="000000"/>
                <w:sz w:val="20"/>
                <w:szCs w:val="20"/>
              </w:rPr>
            </w:pPr>
            <w:ins w:id="2465" w:author="Commodore, Sarah" w:date="2023-03-22T16:21:00Z">
              <w:r w:rsidRPr="00DC2757">
                <w:rPr>
                  <w:rFonts w:ascii="Calibri" w:eastAsia="Times New Roman" w:hAnsi="Calibri" w:cs="Calibri"/>
                  <w:color w:val="000000"/>
                  <w:sz w:val="20"/>
                  <w:szCs w:val="20"/>
                </w:rPr>
                <w:t>ENSG00000133640.20</w:t>
              </w:r>
            </w:ins>
          </w:p>
        </w:tc>
        <w:tc>
          <w:tcPr>
            <w:tcW w:w="0" w:type="auto"/>
            <w:tcBorders>
              <w:top w:val="nil"/>
              <w:left w:val="nil"/>
              <w:bottom w:val="nil"/>
              <w:right w:val="nil"/>
            </w:tcBorders>
            <w:shd w:val="clear" w:color="auto" w:fill="auto"/>
            <w:noWrap/>
            <w:vAlign w:val="bottom"/>
            <w:hideMark/>
          </w:tcPr>
          <w:p w14:paraId="59ED4374" w14:textId="77777777" w:rsidR="00DC2757" w:rsidRPr="00DC2757" w:rsidRDefault="00DC2757" w:rsidP="00DC2757">
            <w:pPr>
              <w:spacing w:after="0" w:line="240" w:lineRule="auto"/>
              <w:rPr>
                <w:ins w:id="2466" w:author="Commodore, Sarah" w:date="2023-03-22T16:21:00Z"/>
                <w:rFonts w:ascii="Calibri" w:eastAsia="Times New Roman" w:hAnsi="Calibri" w:cs="Calibri"/>
                <w:color w:val="000000"/>
                <w:sz w:val="20"/>
                <w:szCs w:val="20"/>
              </w:rPr>
            </w:pPr>
            <w:ins w:id="2467" w:author="Commodore, Sarah" w:date="2023-03-22T16:21:00Z">
              <w:r w:rsidRPr="00DC2757">
                <w:rPr>
                  <w:rFonts w:ascii="Calibri" w:eastAsia="Times New Roman" w:hAnsi="Calibri" w:cs="Calibri"/>
                  <w:color w:val="000000"/>
                  <w:sz w:val="20"/>
                  <w:szCs w:val="20"/>
                </w:rPr>
                <w:t>LRRIQ1</w:t>
              </w:r>
            </w:ins>
          </w:p>
        </w:tc>
        <w:tc>
          <w:tcPr>
            <w:tcW w:w="0" w:type="auto"/>
            <w:tcBorders>
              <w:top w:val="nil"/>
              <w:left w:val="nil"/>
              <w:bottom w:val="nil"/>
              <w:right w:val="nil"/>
            </w:tcBorders>
            <w:shd w:val="clear" w:color="auto" w:fill="auto"/>
            <w:noWrap/>
            <w:vAlign w:val="bottom"/>
            <w:hideMark/>
          </w:tcPr>
          <w:p w14:paraId="7E4193E0" w14:textId="77777777" w:rsidR="00DC2757" w:rsidRPr="00DC2757" w:rsidRDefault="00DC2757" w:rsidP="00DC2757">
            <w:pPr>
              <w:spacing w:after="0" w:line="240" w:lineRule="auto"/>
              <w:jc w:val="center"/>
              <w:rPr>
                <w:ins w:id="2468" w:author="Commodore, Sarah" w:date="2023-03-22T16:21:00Z"/>
                <w:rFonts w:ascii="Calibri" w:eastAsia="Times New Roman" w:hAnsi="Calibri" w:cs="Calibri"/>
                <w:color w:val="000000"/>
                <w:sz w:val="20"/>
                <w:szCs w:val="20"/>
              </w:rPr>
            </w:pPr>
            <w:ins w:id="246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4D2F74E" w14:textId="77777777" w:rsidR="00DC2757" w:rsidRPr="00DC2757" w:rsidRDefault="00DC2757" w:rsidP="00DC2757">
            <w:pPr>
              <w:spacing w:after="0" w:line="240" w:lineRule="auto"/>
              <w:jc w:val="center"/>
              <w:rPr>
                <w:ins w:id="2470" w:author="Commodore, Sarah" w:date="2023-03-22T16:21:00Z"/>
                <w:rFonts w:ascii="Calibri" w:eastAsia="Times New Roman" w:hAnsi="Calibri" w:cs="Calibri"/>
                <w:color w:val="000000"/>
                <w:sz w:val="20"/>
                <w:szCs w:val="20"/>
              </w:rPr>
            </w:pPr>
            <w:ins w:id="2471" w:author="Commodore, Sarah" w:date="2023-03-22T16:21:00Z">
              <w:r w:rsidRPr="00DC2757">
                <w:rPr>
                  <w:rFonts w:ascii="Calibri" w:eastAsia="Times New Roman" w:hAnsi="Calibri" w:cs="Calibri"/>
                  <w:color w:val="000000"/>
                  <w:sz w:val="20"/>
                  <w:szCs w:val="20"/>
                </w:rPr>
                <w:t>9.5E-13</w:t>
              </w:r>
            </w:ins>
          </w:p>
        </w:tc>
        <w:tc>
          <w:tcPr>
            <w:tcW w:w="0" w:type="auto"/>
            <w:tcBorders>
              <w:top w:val="nil"/>
              <w:left w:val="nil"/>
              <w:bottom w:val="nil"/>
              <w:right w:val="nil"/>
            </w:tcBorders>
            <w:shd w:val="clear" w:color="auto" w:fill="auto"/>
            <w:noWrap/>
            <w:vAlign w:val="bottom"/>
            <w:hideMark/>
          </w:tcPr>
          <w:p w14:paraId="1C6639CA" w14:textId="77777777" w:rsidR="00DC2757" w:rsidRPr="00DC2757" w:rsidRDefault="00DC2757" w:rsidP="00DC2757">
            <w:pPr>
              <w:spacing w:after="0" w:line="240" w:lineRule="auto"/>
              <w:jc w:val="center"/>
              <w:rPr>
                <w:ins w:id="2472" w:author="Commodore, Sarah" w:date="2023-03-22T16:21:00Z"/>
                <w:rFonts w:ascii="Calibri" w:eastAsia="Times New Roman" w:hAnsi="Calibri" w:cs="Calibri"/>
                <w:color w:val="000000"/>
                <w:sz w:val="20"/>
                <w:szCs w:val="20"/>
              </w:rPr>
            </w:pPr>
            <w:ins w:id="2473"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18C3B4AE" w14:textId="77777777" w:rsidR="00DC2757" w:rsidRPr="00DC2757" w:rsidRDefault="00DC2757" w:rsidP="00DC2757">
            <w:pPr>
              <w:spacing w:after="0" w:line="240" w:lineRule="auto"/>
              <w:jc w:val="center"/>
              <w:rPr>
                <w:ins w:id="2474" w:author="Commodore, Sarah" w:date="2023-03-22T16:21:00Z"/>
                <w:rFonts w:ascii="Calibri" w:eastAsia="Times New Roman" w:hAnsi="Calibri" w:cs="Calibri"/>
                <w:color w:val="FF0000"/>
                <w:sz w:val="20"/>
                <w:szCs w:val="20"/>
              </w:rPr>
            </w:pPr>
            <w:ins w:id="2475" w:author="Commodore, Sarah" w:date="2023-03-22T16:21:00Z">
              <w:r w:rsidRPr="00DC2757">
                <w:rPr>
                  <w:rFonts w:ascii="Calibri" w:eastAsia="Times New Roman" w:hAnsi="Calibri" w:cs="Calibri"/>
                  <w:color w:val="FF0000"/>
                  <w:sz w:val="20"/>
                  <w:szCs w:val="20"/>
                </w:rPr>
                <w:t>*</w:t>
              </w:r>
            </w:ins>
          </w:p>
        </w:tc>
      </w:tr>
      <w:tr w:rsidR="00DC2757" w:rsidRPr="00DC2757" w14:paraId="643B92F5" w14:textId="77777777" w:rsidTr="00DC2757">
        <w:trPr>
          <w:trHeight w:val="260"/>
          <w:ins w:id="2476" w:author="Commodore, Sarah" w:date="2023-03-22T16:21:00Z"/>
        </w:trPr>
        <w:tc>
          <w:tcPr>
            <w:tcW w:w="0" w:type="auto"/>
            <w:tcBorders>
              <w:top w:val="nil"/>
              <w:left w:val="nil"/>
              <w:bottom w:val="nil"/>
              <w:right w:val="nil"/>
            </w:tcBorders>
            <w:shd w:val="clear" w:color="auto" w:fill="auto"/>
            <w:noWrap/>
            <w:vAlign w:val="bottom"/>
            <w:hideMark/>
          </w:tcPr>
          <w:p w14:paraId="74FF1EA8" w14:textId="77777777" w:rsidR="00DC2757" w:rsidRPr="00DC2757" w:rsidRDefault="00DC2757" w:rsidP="00DC2757">
            <w:pPr>
              <w:spacing w:after="0" w:line="240" w:lineRule="auto"/>
              <w:rPr>
                <w:ins w:id="2477" w:author="Commodore, Sarah" w:date="2023-03-22T16:21:00Z"/>
                <w:rFonts w:ascii="Calibri" w:eastAsia="Times New Roman" w:hAnsi="Calibri" w:cs="Calibri"/>
                <w:color w:val="000000"/>
                <w:sz w:val="20"/>
                <w:szCs w:val="20"/>
              </w:rPr>
            </w:pPr>
            <w:ins w:id="2478" w:author="Commodore, Sarah" w:date="2023-03-22T16:21:00Z">
              <w:r w:rsidRPr="00DC2757">
                <w:rPr>
                  <w:rFonts w:ascii="Calibri" w:eastAsia="Times New Roman" w:hAnsi="Calibri" w:cs="Calibri"/>
                  <w:color w:val="000000"/>
                  <w:sz w:val="20"/>
                  <w:szCs w:val="20"/>
                </w:rPr>
                <w:t>ENSG00000146038.12</w:t>
              </w:r>
            </w:ins>
          </w:p>
        </w:tc>
        <w:tc>
          <w:tcPr>
            <w:tcW w:w="0" w:type="auto"/>
            <w:tcBorders>
              <w:top w:val="nil"/>
              <w:left w:val="nil"/>
              <w:bottom w:val="nil"/>
              <w:right w:val="nil"/>
            </w:tcBorders>
            <w:shd w:val="clear" w:color="auto" w:fill="auto"/>
            <w:noWrap/>
            <w:vAlign w:val="bottom"/>
            <w:hideMark/>
          </w:tcPr>
          <w:p w14:paraId="7A480358" w14:textId="77777777" w:rsidR="00DC2757" w:rsidRPr="00DC2757" w:rsidRDefault="00DC2757" w:rsidP="00DC2757">
            <w:pPr>
              <w:spacing w:after="0" w:line="240" w:lineRule="auto"/>
              <w:rPr>
                <w:ins w:id="2479" w:author="Commodore, Sarah" w:date="2023-03-22T16:21:00Z"/>
                <w:rFonts w:ascii="Calibri" w:eastAsia="Times New Roman" w:hAnsi="Calibri" w:cs="Calibri"/>
                <w:color w:val="000000"/>
                <w:sz w:val="20"/>
                <w:szCs w:val="20"/>
              </w:rPr>
            </w:pPr>
            <w:ins w:id="2480" w:author="Commodore, Sarah" w:date="2023-03-22T16:21:00Z">
              <w:r w:rsidRPr="00DC2757">
                <w:rPr>
                  <w:rFonts w:ascii="Calibri" w:eastAsia="Times New Roman" w:hAnsi="Calibri" w:cs="Calibri"/>
                  <w:color w:val="000000"/>
                  <w:sz w:val="20"/>
                  <w:szCs w:val="20"/>
                </w:rPr>
                <w:t>DCDC2</w:t>
              </w:r>
            </w:ins>
          </w:p>
        </w:tc>
        <w:tc>
          <w:tcPr>
            <w:tcW w:w="0" w:type="auto"/>
            <w:tcBorders>
              <w:top w:val="nil"/>
              <w:left w:val="nil"/>
              <w:bottom w:val="nil"/>
              <w:right w:val="nil"/>
            </w:tcBorders>
            <w:shd w:val="clear" w:color="auto" w:fill="auto"/>
            <w:noWrap/>
            <w:vAlign w:val="bottom"/>
            <w:hideMark/>
          </w:tcPr>
          <w:p w14:paraId="37B551F6" w14:textId="77777777" w:rsidR="00DC2757" w:rsidRPr="00DC2757" w:rsidRDefault="00DC2757" w:rsidP="00DC2757">
            <w:pPr>
              <w:spacing w:after="0" w:line="240" w:lineRule="auto"/>
              <w:jc w:val="center"/>
              <w:rPr>
                <w:ins w:id="2481" w:author="Commodore, Sarah" w:date="2023-03-22T16:21:00Z"/>
                <w:rFonts w:ascii="Calibri" w:eastAsia="Times New Roman" w:hAnsi="Calibri" w:cs="Calibri"/>
                <w:color w:val="000000"/>
                <w:sz w:val="20"/>
                <w:szCs w:val="20"/>
              </w:rPr>
            </w:pPr>
            <w:ins w:id="248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216221C" w14:textId="77777777" w:rsidR="00DC2757" w:rsidRPr="00DC2757" w:rsidRDefault="00DC2757" w:rsidP="00DC2757">
            <w:pPr>
              <w:spacing w:after="0" w:line="240" w:lineRule="auto"/>
              <w:jc w:val="center"/>
              <w:rPr>
                <w:ins w:id="2483" w:author="Commodore, Sarah" w:date="2023-03-22T16:21:00Z"/>
                <w:rFonts w:ascii="Calibri" w:eastAsia="Times New Roman" w:hAnsi="Calibri" w:cs="Calibri"/>
                <w:color w:val="000000"/>
                <w:sz w:val="20"/>
                <w:szCs w:val="20"/>
              </w:rPr>
            </w:pPr>
            <w:ins w:id="2484"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66275A8B" w14:textId="77777777" w:rsidR="00DC2757" w:rsidRPr="00DC2757" w:rsidRDefault="00DC2757" w:rsidP="00DC2757">
            <w:pPr>
              <w:spacing w:after="0" w:line="240" w:lineRule="auto"/>
              <w:jc w:val="center"/>
              <w:rPr>
                <w:ins w:id="2485" w:author="Commodore, Sarah" w:date="2023-03-22T16:21:00Z"/>
                <w:rFonts w:ascii="Calibri" w:eastAsia="Times New Roman" w:hAnsi="Calibri" w:cs="Calibri"/>
                <w:color w:val="000000"/>
                <w:sz w:val="20"/>
                <w:szCs w:val="20"/>
              </w:rPr>
            </w:pPr>
            <w:ins w:id="2486" w:author="Commodore, Sarah" w:date="2023-03-22T16:21:00Z">
              <w:r w:rsidRPr="00DC2757">
                <w:rPr>
                  <w:rFonts w:ascii="Calibri" w:eastAsia="Times New Roman" w:hAnsi="Calibri" w:cs="Calibri"/>
                  <w:color w:val="000000"/>
                  <w:sz w:val="20"/>
                  <w:szCs w:val="20"/>
                </w:rPr>
                <w:t>4.3E-08</w:t>
              </w:r>
            </w:ins>
          </w:p>
        </w:tc>
        <w:tc>
          <w:tcPr>
            <w:tcW w:w="0" w:type="auto"/>
            <w:tcBorders>
              <w:top w:val="nil"/>
              <w:left w:val="nil"/>
              <w:bottom w:val="nil"/>
              <w:right w:val="nil"/>
            </w:tcBorders>
            <w:shd w:val="clear" w:color="auto" w:fill="auto"/>
            <w:noWrap/>
            <w:vAlign w:val="bottom"/>
            <w:hideMark/>
          </w:tcPr>
          <w:p w14:paraId="0EC9868D" w14:textId="77777777" w:rsidR="00DC2757" w:rsidRPr="00DC2757" w:rsidRDefault="00DC2757" w:rsidP="00DC2757">
            <w:pPr>
              <w:spacing w:after="0" w:line="240" w:lineRule="auto"/>
              <w:jc w:val="center"/>
              <w:rPr>
                <w:ins w:id="2487" w:author="Commodore, Sarah" w:date="2023-03-22T16:21:00Z"/>
                <w:rFonts w:ascii="Calibri" w:eastAsia="Times New Roman" w:hAnsi="Calibri" w:cs="Calibri"/>
                <w:color w:val="FF0000"/>
                <w:sz w:val="20"/>
                <w:szCs w:val="20"/>
              </w:rPr>
            </w:pPr>
            <w:ins w:id="2488" w:author="Commodore, Sarah" w:date="2023-03-22T16:21:00Z">
              <w:r w:rsidRPr="00DC2757">
                <w:rPr>
                  <w:rFonts w:ascii="Calibri" w:eastAsia="Times New Roman" w:hAnsi="Calibri" w:cs="Calibri"/>
                  <w:color w:val="FF0000"/>
                  <w:sz w:val="20"/>
                  <w:szCs w:val="20"/>
                </w:rPr>
                <w:t>*</w:t>
              </w:r>
            </w:ins>
          </w:p>
        </w:tc>
      </w:tr>
      <w:tr w:rsidR="00DC2757" w:rsidRPr="00DC2757" w14:paraId="183D079C" w14:textId="77777777" w:rsidTr="00DC2757">
        <w:trPr>
          <w:trHeight w:val="260"/>
          <w:ins w:id="2489" w:author="Commodore, Sarah" w:date="2023-03-22T16:21:00Z"/>
        </w:trPr>
        <w:tc>
          <w:tcPr>
            <w:tcW w:w="0" w:type="auto"/>
            <w:tcBorders>
              <w:top w:val="nil"/>
              <w:left w:val="nil"/>
              <w:bottom w:val="nil"/>
              <w:right w:val="nil"/>
            </w:tcBorders>
            <w:shd w:val="clear" w:color="auto" w:fill="auto"/>
            <w:noWrap/>
            <w:vAlign w:val="bottom"/>
            <w:hideMark/>
          </w:tcPr>
          <w:p w14:paraId="5C81A2A2" w14:textId="77777777" w:rsidR="00DC2757" w:rsidRPr="00DC2757" w:rsidRDefault="00DC2757" w:rsidP="00DC2757">
            <w:pPr>
              <w:spacing w:after="0" w:line="240" w:lineRule="auto"/>
              <w:rPr>
                <w:ins w:id="2490" w:author="Commodore, Sarah" w:date="2023-03-22T16:21:00Z"/>
                <w:rFonts w:ascii="Calibri" w:eastAsia="Times New Roman" w:hAnsi="Calibri" w:cs="Calibri"/>
                <w:color w:val="000000"/>
                <w:sz w:val="20"/>
                <w:szCs w:val="20"/>
              </w:rPr>
            </w:pPr>
            <w:ins w:id="2491" w:author="Commodore, Sarah" w:date="2023-03-22T16:21:00Z">
              <w:r w:rsidRPr="00DC2757">
                <w:rPr>
                  <w:rFonts w:ascii="Calibri" w:eastAsia="Times New Roman" w:hAnsi="Calibri" w:cs="Calibri"/>
                  <w:color w:val="000000"/>
                  <w:sz w:val="20"/>
                  <w:szCs w:val="20"/>
                </w:rPr>
                <w:t>ENSG00000237674.1</w:t>
              </w:r>
            </w:ins>
          </w:p>
        </w:tc>
        <w:tc>
          <w:tcPr>
            <w:tcW w:w="0" w:type="auto"/>
            <w:tcBorders>
              <w:top w:val="nil"/>
              <w:left w:val="nil"/>
              <w:bottom w:val="nil"/>
              <w:right w:val="nil"/>
            </w:tcBorders>
            <w:shd w:val="clear" w:color="auto" w:fill="auto"/>
            <w:noWrap/>
            <w:vAlign w:val="bottom"/>
            <w:hideMark/>
          </w:tcPr>
          <w:p w14:paraId="744914B0" w14:textId="77777777" w:rsidR="00DC2757" w:rsidRPr="00DC2757" w:rsidRDefault="00DC2757" w:rsidP="00DC2757">
            <w:pPr>
              <w:spacing w:after="0" w:line="240" w:lineRule="auto"/>
              <w:rPr>
                <w:ins w:id="2492" w:author="Commodore, Sarah" w:date="2023-03-22T16:21:00Z"/>
                <w:rFonts w:ascii="Calibri" w:eastAsia="Times New Roman" w:hAnsi="Calibri" w:cs="Calibri"/>
                <w:color w:val="000000"/>
                <w:sz w:val="20"/>
                <w:szCs w:val="20"/>
              </w:rPr>
            </w:pPr>
            <w:ins w:id="2493" w:author="Commodore, Sarah" w:date="2023-03-22T16:21:00Z">
              <w:r w:rsidRPr="00DC2757">
                <w:rPr>
                  <w:rFonts w:ascii="Calibri" w:eastAsia="Times New Roman" w:hAnsi="Calibri" w:cs="Calibri"/>
                  <w:color w:val="000000"/>
                  <w:sz w:val="20"/>
                  <w:szCs w:val="20"/>
                </w:rPr>
                <w:t>GSTA7P</w:t>
              </w:r>
            </w:ins>
          </w:p>
        </w:tc>
        <w:tc>
          <w:tcPr>
            <w:tcW w:w="0" w:type="auto"/>
            <w:tcBorders>
              <w:top w:val="nil"/>
              <w:left w:val="nil"/>
              <w:bottom w:val="nil"/>
              <w:right w:val="nil"/>
            </w:tcBorders>
            <w:shd w:val="clear" w:color="auto" w:fill="auto"/>
            <w:noWrap/>
            <w:vAlign w:val="bottom"/>
            <w:hideMark/>
          </w:tcPr>
          <w:p w14:paraId="32AB9D19" w14:textId="77777777" w:rsidR="00DC2757" w:rsidRPr="00DC2757" w:rsidRDefault="00DC2757" w:rsidP="00DC2757">
            <w:pPr>
              <w:spacing w:after="0" w:line="240" w:lineRule="auto"/>
              <w:jc w:val="center"/>
              <w:rPr>
                <w:ins w:id="2494" w:author="Commodore, Sarah" w:date="2023-03-22T16:21:00Z"/>
                <w:rFonts w:ascii="Calibri" w:eastAsia="Times New Roman" w:hAnsi="Calibri" w:cs="Calibri"/>
                <w:color w:val="000000"/>
                <w:sz w:val="20"/>
                <w:szCs w:val="20"/>
              </w:rPr>
            </w:pPr>
            <w:ins w:id="249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CB696FA" w14:textId="77777777" w:rsidR="00DC2757" w:rsidRPr="00DC2757" w:rsidRDefault="00DC2757" w:rsidP="00DC2757">
            <w:pPr>
              <w:spacing w:after="0" w:line="240" w:lineRule="auto"/>
              <w:jc w:val="center"/>
              <w:rPr>
                <w:ins w:id="2496" w:author="Commodore, Sarah" w:date="2023-03-22T16:21:00Z"/>
                <w:rFonts w:ascii="Calibri" w:eastAsia="Times New Roman" w:hAnsi="Calibri" w:cs="Calibri"/>
                <w:color w:val="000000"/>
                <w:sz w:val="20"/>
                <w:szCs w:val="20"/>
              </w:rPr>
            </w:pPr>
            <w:ins w:id="2497"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03CAFF4B" w14:textId="77777777" w:rsidR="00DC2757" w:rsidRPr="00DC2757" w:rsidRDefault="00DC2757" w:rsidP="00DC2757">
            <w:pPr>
              <w:spacing w:after="0" w:line="240" w:lineRule="auto"/>
              <w:jc w:val="center"/>
              <w:rPr>
                <w:ins w:id="2498" w:author="Commodore, Sarah" w:date="2023-03-22T16:21:00Z"/>
                <w:rFonts w:ascii="Calibri" w:eastAsia="Times New Roman" w:hAnsi="Calibri" w:cs="Calibri"/>
                <w:color w:val="000000"/>
                <w:sz w:val="20"/>
                <w:szCs w:val="20"/>
              </w:rPr>
            </w:pPr>
            <w:ins w:id="2499" w:author="Commodore, Sarah" w:date="2023-03-22T16:21:00Z">
              <w:r w:rsidRPr="00DC2757">
                <w:rPr>
                  <w:rFonts w:ascii="Calibri" w:eastAsia="Times New Roman" w:hAnsi="Calibri" w:cs="Calibri"/>
                  <w:color w:val="000000"/>
                  <w:sz w:val="20"/>
                  <w:szCs w:val="20"/>
                </w:rPr>
                <w:t>8.2E-03</w:t>
              </w:r>
            </w:ins>
          </w:p>
        </w:tc>
        <w:tc>
          <w:tcPr>
            <w:tcW w:w="0" w:type="auto"/>
            <w:tcBorders>
              <w:top w:val="nil"/>
              <w:left w:val="nil"/>
              <w:bottom w:val="nil"/>
              <w:right w:val="nil"/>
            </w:tcBorders>
            <w:shd w:val="clear" w:color="auto" w:fill="auto"/>
            <w:noWrap/>
            <w:vAlign w:val="bottom"/>
            <w:hideMark/>
          </w:tcPr>
          <w:p w14:paraId="1DB08723" w14:textId="77777777" w:rsidR="00DC2757" w:rsidRPr="00DC2757" w:rsidRDefault="00DC2757" w:rsidP="00DC2757">
            <w:pPr>
              <w:spacing w:after="0" w:line="240" w:lineRule="auto"/>
              <w:jc w:val="center"/>
              <w:rPr>
                <w:ins w:id="2500" w:author="Commodore, Sarah" w:date="2023-03-22T16:21:00Z"/>
                <w:rFonts w:ascii="Calibri" w:eastAsia="Times New Roman" w:hAnsi="Calibri" w:cs="Calibri"/>
                <w:color w:val="FF0000"/>
                <w:sz w:val="20"/>
                <w:szCs w:val="20"/>
              </w:rPr>
            </w:pPr>
            <w:ins w:id="2501" w:author="Commodore, Sarah" w:date="2023-03-22T16:21:00Z">
              <w:r w:rsidRPr="00DC2757">
                <w:rPr>
                  <w:rFonts w:ascii="Calibri" w:eastAsia="Times New Roman" w:hAnsi="Calibri" w:cs="Calibri"/>
                  <w:color w:val="FF0000"/>
                  <w:sz w:val="20"/>
                  <w:szCs w:val="20"/>
                </w:rPr>
                <w:t>*</w:t>
              </w:r>
            </w:ins>
          </w:p>
        </w:tc>
      </w:tr>
      <w:tr w:rsidR="00DC2757" w:rsidRPr="00DC2757" w14:paraId="5C15F5BC" w14:textId="77777777" w:rsidTr="00DC2757">
        <w:trPr>
          <w:trHeight w:val="260"/>
          <w:ins w:id="2502" w:author="Commodore, Sarah" w:date="2023-03-22T16:21:00Z"/>
        </w:trPr>
        <w:tc>
          <w:tcPr>
            <w:tcW w:w="0" w:type="auto"/>
            <w:tcBorders>
              <w:top w:val="nil"/>
              <w:left w:val="nil"/>
              <w:bottom w:val="nil"/>
              <w:right w:val="nil"/>
            </w:tcBorders>
            <w:shd w:val="clear" w:color="auto" w:fill="auto"/>
            <w:noWrap/>
            <w:vAlign w:val="bottom"/>
            <w:hideMark/>
          </w:tcPr>
          <w:p w14:paraId="7859A07E" w14:textId="77777777" w:rsidR="00DC2757" w:rsidRPr="00DC2757" w:rsidRDefault="00DC2757" w:rsidP="00DC2757">
            <w:pPr>
              <w:spacing w:after="0" w:line="240" w:lineRule="auto"/>
              <w:rPr>
                <w:ins w:id="2503" w:author="Commodore, Sarah" w:date="2023-03-22T16:21:00Z"/>
                <w:rFonts w:ascii="Calibri" w:eastAsia="Times New Roman" w:hAnsi="Calibri" w:cs="Calibri"/>
                <w:color w:val="000000"/>
                <w:sz w:val="20"/>
                <w:szCs w:val="20"/>
              </w:rPr>
            </w:pPr>
            <w:ins w:id="2504" w:author="Commodore, Sarah" w:date="2023-03-22T16:21:00Z">
              <w:r w:rsidRPr="00DC2757">
                <w:rPr>
                  <w:rFonts w:ascii="Calibri" w:eastAsia="Times New Roman" w:hAnsi="Calibri" w:cs="Calibri"/>
                  <w:color w:val="000000"/>
                  <w:sz w:val="20"/>
                  <w:szCs w:val="20"/>
                </w:rPr>
                <w:t>ENSG00000260156.1</w:t>
              </w:r>
            </w:ins>
          </w:p>
        </w:tc>
        <w:tc>
          <w:tcPr>
            <w:tcW w:w="0" w:type="auto"/>
            <w:tcBorders>
              <w:top w:val="nil"/>
              <w:left w:val="nil"/>
              <w:bottom w:val="nil"/>
              <w:right w:val="nil"/>
            </w:tcBorders>
            <w:shd w:val="clear" w:color="auto" w:fill="auto"/>
            <w:noWrap/>
            <w:vAlign w:val="bottom"/>
            <w:hideMark/>
          </w:tcPr>
          <w:p w14:paraId="216F0427" w14:textId="77777777" w:rsidR="00DC2757" w:rsidRPr="00DC2757" w:rsidRDefault="00DC2757" w:rsidP="00DC2757">
            <w:pPr>
              <w:spacing w:after="0" w:line="240" w:lineRule="auto"/>
              <w:rPr>
                <w:ins w:id="2505" w:author="Commodore, Sarah" w:date="2023-03-22T16:21:00Z"/>
                <w:rFonts w:ascii="Calibri" w:eastAsia="Times New Roman" w:hAnsi="Calibri" w:cs="Calibri"/>
                <w:color w:val="000000"/>
                <w:sz w:val="20"/>
                <w:szCs w:val="20"/>
              </w:rPr>
            </w:pPr>
            <w:ins w:id="2506" w:author="Commodore, Sarah" w:date="2023-03-22T16:21:00Z">
              <w:r w:rsidRPr="00DC2757">
                <w:rPr>
                  <w:rFonts w:ascii="Calibri" w:eastAsia="Times New Roman" w:hAnsi="Calibri" w:cs="Calibri"/>
                  <w:color w:val="000000"/>
                  <w:sz w:val="20"/>
                  <w:szCs w:val="20"/>
                </w:rPr>
                <w:t>AC020763.1</w:t>
              </w:r>
            </w:ins>
          </w:p>
        </w:tc>
        <w:tc>
          <w:tcPr>
            <w:tcW w:w="0" w:type="auto"/>
            <w:tcBorders>
              <w:top w:val="nil"/>
              <w:left w:val="nil"/>
              <w:bottom w:val="nil"/>
              <w:right w:val="nil"/>
            </w:tcBorders>
            <w:shd w:val="clear" w:color="auto" w:fill="auto"/>
            <w:noWrap/>
            <w:vAlign w:val="bottom"/>
            <w:hideMark/>
          </w:tcPr>
          <w:p w14:paraId="3AFF01BE" w14:textId="77777777" w:rsidR="00DC2757" w:rsidRPr="00DC2757" w:rsidRDefault="00DC2757" w:rsidP="00DC2757">
            <w:pPr>
              <w:spacing w:after="0" w:line="240" w:lineRule="auto"/>
              <w:jc w:val="center"/>
              <w:rPr>
                <w:ins w:id="2507" w:author="Commodore, Sarah" w:date="2023-03-22T16:21:00Z"/>
                <w:rFonts w:ascii="Calibri" w:eastAsia="Times New Roman" w:hAnsi="Calibri" w:cs="Calibri"/>
                <w:color w:val="000000"/>
                <w:sz w:val="20"/>
                <w:szCs w:val="20"/>
              </w:rPr>
            </w:pPr>
            <w:ins w:id="250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F2AAFE" w14:textId="77777777" w:rsidR="00DC2757" w:rsidRPr="00DC2757" w:rsidRDefault="00DC2757" w:rsidP="00DC2757">
            <w:pPr>
              <w:spacing w:after="0" w:line="240" w:lineRule="auto"/>
              <w:jc w:val="center"/>
              <w:rPr>
                <w:ins w:id="2509" w:author="Commodore, Sarah" w:date="2023-03-22T16:21:00Z"/>
                <w:rFonts w:ascii="Calibri" w:eastAsia="Times New Roman" w:hAnsi="Calibri" w:cs="Calibri"/>
                <w:color w:val="000000"/>
                <w:sz w:val="20"/>
                <w:szCs w:val="20"/>
              </w:rPr>
            </w:pPr>
            <w:ins w:id="2510"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6F96AB5C" w14:textId="77777777" w:rsidR="00DC2757" w:rsidRPr="00DC2757" w:rsidRDefault="00DC2757" w:rsidP="00DC2757">
            <w:pPr>
              <w:spacing w:after="0" w:line="240" w:lineRule="auto"/>
              <w:jc w:val="center"/>
              <w:rPr>
                <w:ins w:id="2511" w:author="Commodore, Sarah" w:date="2023-03-22T16:21:00Z"/>
                <w:rFonts w:ascii="Calibri" w:eastAsia="Times New Roman" w:hAnsi="Calibri" w:cs="Calibri"/>
                <w:color w:val="000000"/>
                <w:sz w:val="20"/>
                <w:szCs w:val="20"/>
              </w:rPr>
            </w:pPr>
            <w:ins w:id="2512"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0238E781" w14:textId="77777777" w:rsidR="00DC2757" w:rsidRPr="00DC2757" w:rsidRDefault="00DC2757" w:rsidP="00DC2757">
            <w:pPr>
              <w:spacing w:after="0" w:line="240" w:lineRule="auto"/>
              <w:jc w:val="center"/>
              <w:rPr>
                <w:ins w:id="2513" w:author="Commodore, Sarah" w:date="2023-03-22T16:21:00Z"/>
                <w:rFonts w:ascii="Calibri" w:eastAsia="Times New Roman" w:hAnsi="Calibri" w:cs="Calibri"/>
                <w:color w:val="FF0000"/>
                <w:sz w:val="20"/>
                <w:szCs w:val="20"/>
              </w:rPr>
            </w:pPr>
            <w:ins w:id="2514" w:author="Commodore, Sarah" w:date="2023-03-22T16:21:00Z">
              <w:r w:rsidRPr="00DC2757">
                <w:rPr>
                  <w:rFonts w:ascii="Calibri" w:eastAsia="Times New Roman" w:hAnsi="Calibri" w:cs="Calibri"/>
                  <w:color w:val="FF0000"/>
                  <w:sz w:val="20"/>
                  <w:szCs w:val="20"/>
                </w:rPr>
                <w:t>*</w:t>
              </w:r>
            </w:ins>
          </w:p>
        </w:tc>
      </w:tr>
      <w:tr w:rsidR="00DC2757" w:rsidRPr="00DC2757" w14:paraId="7CEFB63A" w14:textId="77777777" w:rsidTr="00DC2757">
        <w:trPr>
          <w:trHeight w:val="260"/>
          <w:ins w:id="2515" w:author="Commodore, Sarah" w:date="2023-03-22T16:21:00Z"/>
        </w:trPr>
        <w:tc>
          <w:tcPr>
            <w:tcW w:w="0" w:type="auto"/>
            <w:tcBorders>
              <w:top w:val="nil"/>
              <w:left w:val="nil"/>
              <w:bottom w:val="nil"/>
              <w:right w:val="nil"/>
            </w:tcBorders>
            <w:shd w:val="clear" w:color="auto" w:fill="auto"/>
            <w:noWrap/>
            <w:vAlign w:val="bottom"/>
            <w:hideMark/>
          </w:tcPr>
          <w:p w14:paraId="51811E24" w14:textId="77777777" w:rsidR="00DC2757" w:rsidRPr="00DC2757" w:rsidRDefault="00DC2757" w:rsidP="00DC2757">
            <w:pPr>
              <w:spacing w:after="0" w:line="240" w:lineRule="auto"/>
              <w:rPr>
                <w:ins w:id="2516" w:author="Commodore, Sarah" w:date="2023-03-22T16:21:00Z"/>
                <w:rFonts w:ascii="Calibri" w:eastAsia="Times New Roman" w:hAnsi="Calibri" w:cs="Calibri"/>
                <w:color w:val="000000"/>
                <w:sz w:val="20"/>
                <w:szCs w:val="20"/>
              </w:rPr>
            </w:pPr>
            <w:ins w:id="2517" w:author="Commodore, Sarah" w:date="2023-03-22T16:21:00Z">
              <w:r w:rsidRPr="00DC2757">
                <w:rPr>
                  <w:rFonts w:ascii="Calibri" w:eastAsia="Times New Roman" w:hAnsi="Calibri" w:cs="Calibri"/>
                  <w:color w:val="000000"/>
                  <w:sz w:val="20"/>
                  <w:szCs w:val="20"/>
                </w:rPr>
                <w:t>ENSG00000101448.14</w:t>
              </w:r>
            </w:ins>
          </w:p>
        </w:tc>
        <w:tc>
          <w:tcPr>
            <w:tcW w:w="0" w:type="auto"/>
            <w:tcBorders>
              <w:top w:val="nil"/>
              <w:left w:val="nil"/>
              <w:bottom w:val="nil"/>
              <w:right w:val="nil"/>
            </w:tcBorders>
            <w:shd w:val="clear" w:color="auto" w:fill="auto"/>
            <w:noWrap/>
            <w:vAlign w:val="bottom"/>
            <w:hideMark/>
          </w:tcPr>
          <w:p w14:paraId="616E2AAF" w14:textId="77777777" w:rsidR="00DC2757" w:rsidRPr="00DC2757" w:rsidRDefault="00DC2757" w:rsidP="00DC2757">
            <w:pPr>
              <w:spacing w:after="0" w:line="240" w:lineRule="auto"/>
              <w:rPr>
                <w:ins w:id="2518" w:author="Commodore, Sarah" w:date="2023-03-22T16:21:00Z"/>
                <w:rFonts w:ascii="Calibri" w:eastAsia="Times New Roman" w:hAnsi="Calibri" w:cs="Calibri"/>
                <w:color w:val="000000"/>
                <w:sz w:val="20"/>
                <w:szCs w:val="20"/>
              </w:rPr>
            </w:pPr>
            <w:ins w:id="2519" w:author="Commodore, Sarah" w:date="2023-03-22T16:21:00Z">
              <w:r w:rsidRPr="00DC2757">
                <w:rPr>
                  <w:rFonts w:ascii="Calibri" w:eastAsia="Times New Roman" w:hAnsi="Calibri" w:cs="Calibri"/>
                  <w:color w:val="000000"/>
                  <w:sz w:val="20"/>
                  <w:szCs w:val="20"/>
                </w:rPr>
                <w:t>EPPIN</w:t>
              </w:r>
            </w:ins>
          </w:p>
        </w:tc>
        <w:tc>
          <w:tcPr>
            <w:tcW w:w="0" w:type="auto"/>
            <w:tcBorders>
              <w:top w:val="nil"/>
              <w:left w:val="nil"/>
              <w:bottom w:val="nil"/>
              <w:right w:val="nil"/>
            </w:tcBorders>
            <w:shd w:val="clear" w:color="auto" w:fill="auto"/>
            <w:noWrap/>
            <w:vAlign w:val="bottom"/>
            <w:hideMark/>
          </w:tcPr>
          <w:p w14:paraId="5A687315" w14:textId="77777777" w:rsidR="00DC2757" w:rsidRPr="00DC2757" w:rsidRDefault="00DC2757" w:rsidP="00DC2757">
            <w:pPr>
              <w:spacing w:after="0" w:line="240" w:lineRule="auto"/>
              <w:jc w:val="center"/>
              <w:rPr>
                <w:ins w:id="2520" w:author="Commodore, Sarah" w:date="2023-03-22T16:21:00Z"/>
                <w:rFonts w:ascii="Calibri" w:eastAsia="Times New Roman" w:hAnsi="Calibri" w:cs="Calibri"/>
                <w:color w:val="000000"/>
                <w:sz w:val="20"/>
                <w:szCs w:val="20"/>
              </w:rPr>
            </w:pPr>
            <w:ins w:id="252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13E1F7" w14:textId="77777777" w:rsidR="00DC2757" w:rsidRPr="00DC2757" w:rsidRDefault="00DC2757" w:rsidP="00DC2757">
            <w:pPr>
              <w:spacing w:after="0" w:line="240" w:lineRule="auto"/>
              <w:jc w:val="center"/>
              <w:rPr>
                <w:ins w:id="2522" w:author="Commodore, Sarah" w:date="2023-03-22T16:21:00Z"/>
                <w:rFonts w:ascii="Calibri" w:eastAsia="Times New Roman" w:hAnsi="Calibri" w:cs="Calibri"/>
                <w:color w:val="000000"/>
                <w:sz w:val="20"/>
                <w:szCs w:val="20"/>
              </w:rPr>
            </w:pPr>
            <w:ins w:id="2523" w:author="Commodore, Sarah" w:date="2023-03-22T16:21:00Z">
              <w:r w:rsidRPr="00DC2757">
                <w:rPr>
                  <w:rFonts w:ascii="Calibri" w:eastAsia="Times New Roman" w:hAnsi="Calibri" w:cs="Calibri"/>
                  <w:color w:val="000000"/>
                  <w:sz w:val="20"/>
                  <w:szCs w:val="20"/>
                </w:rPr>
                <w:t>7.8E-10</w:t>
              </w:r>
            </w:ins>
          </w:p>
        </w:tc>
        <w:tc>
          <w:tcPr>
            <w:tcW w:w="0" w:type="auto"/>
            <w:tcBorders>
              <w:top w:val="nil"/>
              <w:left w:val="nil"/>
              <w:bottom w:val="nil"/>
              <w:right w:val="nil"/>
            </w:tcBorders>
            <w:shd w:val="clear" w:color="auto" w:fill="auto"/>
            <w:noWrap/>
            <w:vAlign w:val="bottom"/>
            <w:hideMark/>
          </w:tcPr>
          <w:p w14:paraId="39D0ABCE" w14:textId="77777777" w:rsidR="00DC2757" w:rsidRPr="00DC2757" w:rsidRDefault="00DC2757" w:rsidP="00DC2757">
            <w:pPr>
              <w:spacing w:after="0" w:line="240" w:lineRule="auto"/>
              <w:jc w:val="center"/>
              <w:rPr>
                <w:ins w:id="2524" w:author="Commodore, Sarah" w:date="2023-03-22T16:21:00Z"/>
                <w:rFonts w:ascii="Calibri" w:eastAsia="Times New Roman" w:hAnsi="Calibri" w:cs="Calibri"/>
                <w:color w:val="000000"/>
                <w:sz w:val="20"/>
                <w:szCs w:val="20"/>
              </w:rPr>
            </w:pPr>
            <w:ins w:id="2525"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55BC70B" w14:textId="77777777" w:rsidR="00DC2757" w:rsidRPr="00DC2757" w:rsidRDefault="00DC2757" w:rsidP="00DC2757">
            <w:pPr>
              <w:spacing w:after="0" w:line="240" w:lineRule="auto"/>
              <w:jc w:val="center"/>
              <w:rPr>
                <w:ins w:id="2526" w:author="Commodore, Sarah" w:date="2023-03-22T16:21:00Z"/>
                <w:rFonts w:ascii="Calibri" w:eastAsia="Times New Roman" w:hAnsi="Calibri" w:cs="Calibri"/>
                <w:color w:val="FF0000"/>
                <w:sz w:val="20"/>
                <w:szCs w:val="20"/>
              </w:rPr>
            </w:pPr>
            <w:ins w:id="2527" w:author="Commodore, Sarah" w:date="2023-03-22T16:21:00Z">
              <w:r w:rsidRPr="00DC2757">
                <w:rPr>
                  <w:rFonts w:ascii="Calibri" w:eastAsia="Times New Roman" w:hAnsi="Calibri" w:cs="Calibri"/>
                  <w:color w:val="FF0000"/>
                  <w:sz w:val="20"/>
                  <w:szCs w:val="20"/>
                </w:rPr>
                <w:t>*</w:t>
              </w:r>
            </w:ins>
          </w:p>
        </w:tc>
      </w:tr>
      <w:tr w:rsidR="00DC2757" w:rsidRPr="00DC2757" w14:paraId="70C35C03" w14:textId="77777777" w:rsidTr="00DC2757">
        <w:trPr>
          <w:trHeight w:val="260"/>
          <w:ins w:id="2528" w:author="Commodore, Sarah" w:date="2023-03-22T16:21:00Z"/>
        </w:trPr>
        <w:tc>
          <w:tcPr>
            <w:tcW w:w="0" w:type="auto"/>
            <w:tcBorders>
              <w:top w:val="nil"/>
              <w:left w:val="nil"/>
              <w:bottom w:val="nil"/>
              <w:right w:val="nil"/>
            </w:tcBorders>
            <w:shd w:val="clear" w:color="auto" w:fill="auto"/>
            <w:noWrap/>
            <w:vAlign w:val="bottom"/>
            <w:hideMark/>
          </w:tcPr>
          <w:p w14:paraId="132EC8FB" w14:textId="77777777" w:rsidR="00DC2757" w:rsidRPr="00DC2757" w:rsidRDefault="00DC2757" w:rsidP="00DC2757">
            <w:pPr>
              <w:spacing w:after="0" w:line="240" w:lineRule="auto"/>
              <w:rPr>
                <w:ins w:id="2529" w:author="Commodore, Sarah" w:date="2023-03-22T16:21:00Z"/>
                <w:rFonts w:ascii="Calibri" w:eastAsia="Times New Roman" w:hAnsi="Calibri" w:cs="Calibri"/>
                <w:color w:val="000000"/>
                <w:sz w:val="20"/>
                <w:szCs w:val="20"/>
              </w:rPr>
            </w:pPr>
            <w:ins w:id="2530" w:author="Commodore, Sarah" w:date="2023-03-22T16:21:00Z">
              <w:r w:rsidRPr="00DC2757">
                <w:rPr>
                  <w:rFonts w:ascii="Calibri" w:eastAsia="Times New Roman" w:hAnsi="Calibri" w:cs="Calibri"/>
                  <w:color w:val="000000"/>
                  <w:sz w:val="20"/>
                  <w:szCs w:val="20"/>
                </w:rPr>
                <w:t>ENSG00000102466.16</w:t>
              </w:r>
            </w:ins>
          </w:p>
        </w:tc>
        <w:tc>
          <w:tcPr>
            <w:tcW w:w="0" w:type="auto"/>
            <w:tcBorders>
              <w:top w:val="nil"/>
              <w:left w:val="nil"/>
              <w:bottom w:val="nil"/>
              <w:right w:val="nil"/>
            </w:tcBorders>
            <w:shd w:val="clear" w:color="auto" w:fill="auto"/>
            <w:noWrap/>
            <w:vAlign w:val="bottom"/>
            <w:hideMark/>
          </w:tcPr>
          <w:p w14:paraId="04E10D0B" w14:textId="77777777" w:rsidR="00DC2757" w:rsidRPr="00DC2757" w:rsidRDefault="00DC2757" w:rsidP="00DC2757">
            <w:pPr>
              <w:spacing w:after="0" w:line="240" w:lineRule="auto"/>
              <w:rPr>
                <w:ins w:id="2531" w:author="Commodore, Sarah" w:date="2023-03-22T16:21:00Z"/>
                <w:rFonts w:ascii="Calibri" w:eastAsia="Times New Roman" w:hAnsi="Calibri" w:cs="Calibri"/>
                <w:color w:val="000000"/>
                <w:sz w:val="20"/>
                <w:szCs w:val="20"/>
              </w:rPr>
            </w:pPr>
            <w:ins w:id="2532" w:author="Commodore, Sarah" w:date="2023-03-22T16:21:00Z">
              <w:r w:rsidRPr="00DC2757">
                <w:rPr>
                  <w:rFonts w:ascii="Calibri" w:eastAsia="Times New Roman" w:hAnsi="Calibri" w:cs="Calibri"/>
                  <w:color w:val="000000"/>
                  <w:sz w:val="20"/>
                  <w:szCs w:val="20"/>
                </w:rPr>
                <w:t>FGF14</w:t>
              </w:r>
            </w:ins>
          </w:p>
        </w:tc>
        <w:tc>
          <w:tcPr>
            <w:tcW w:w="0" w:type="auto"/>
            <w:tcBorders>
              <w:top w:val="nil"/>
              <w:left w:val="nil"/>
              <w:bottom w:val="nil"/>
              <w:right w:val="nil"/>
            </w:tcBorders>
            <w:shd w:val="clear" w:color="auto" w:fill="auto"/>
            <w:noWrap/>
            <w:vAlign w:val="bottom"/>
            <w:hideMark/>
          </w:tcPr>
          <w:p w14:paraId="48BE19E4" w14:textId="77777777" w:rsidR="00DC2757" w:rsidRPr="00DC2757" w:rsidRDefault="00DC2757" w:rsidP="00DC2757">
            <w:pPr>
              <w:spacing w:after="0" w:line="240" w:lineRule="auto"/>
              <w:jc w:val="center"/>
              <w:rPr>
                <w:ins w:id="2533" w:author="Commodore, Sarah" w:date="2023-03-22T16:21:00Z"/>
                <w:rFonts w:ascii="Calibri" w:eastAsia="Times New Roman" w:hAnsi="Calibri" w:cs="Calibri"/>
                <w:color w:val="000000"/>
                <w:sz w:val="20"/>
                <w:szCs w:val="20"/>
              </w:rPr>
            </w:pPr>
            <w:ins w:id="253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FF410D3" w14:textId="77777777" w:rsidR="00DC2757" w:rsidRPr="00DC2757" w:rsidRDefault="00DC2757" w:rsidP="00DC2757">
            <w:pPr>
              <w:spacing w:after="0" w:line="240" w:lineRule="auto"/>
              <w:jc w:val="center"/>
              <w:rPr>
                <w:ins w:id="2535" w:author="Commodore, Sarah" w:date="2023-03-22T16:21:00Z"/>
                <w:rFonts w:ascii="Calibri" w:eastAsia="Times New Roman" w:hAnsi="Calibri" w:cs="Calibri"/>
                <w:color w:val="000000"/>
                <w:sz w:val="20"/>
                <w:szCs w:val="20"/>
              </w:rPr>
            </w:pPr>
            <w:ins w:id="2536" w:author="Commodore, Sarah" w:date="2023-03-22T16:21:00Z">
              <w:r w:rsidRPr="00DC2757">
                <w:rPr>
                  <w:rFonts w:ascii="Calibri" w:eastAsia="Times New Roman" w:hAnsi="Calibri" w:cs="Calibri"/>
                  <w:color w:val="000000"/>
                  <w:sz w:val="20"/>
                  <w:szCs w:val="20"/>
                </w:rPr>
                <w:t>7.2E-04</w:t>
              </w:r>
            </w:ins>
          </w:p>
        </w:tc>
        <w:tc>
          <w:tcPr>
            <w:tcW w:w="0" w:type="auto"/>
            <w:tcBorders>
              <w:top w:val="nil"/>
              <w:left w:val="nil"/>
              <w:bottom w:val="nil"/>
              <w:right w:val="nil"/>
            </w:tcBorders>
            <w:shd w:val="clear" w:color="auto" w:fill="auto"/>
            <w:noWrap/>
            <w:vAlign w:val="bottom"/>
            <w:hideMark/>
          </w:tcPr>
          <w:p w14:paraId="1136560E" w14:textId="77777777" w:rsidR="00DC2757" w:rsidRPr="00DC2757" w:rsidRDefault="00DC2757" w:rsidP="00DC2757">
            <w:pPr>
              <w:spacing w:after="0" w:line="240" w:lineRule="auto"/>
              <w:jc w:val="center"/>
              <w:rPr>
                <w:ins w:id="2537" w:author="Commodore, Sarah" w:date="2023-03-22T16:21:00Z"/>
                <w:rFonts w:ascii="Calibri" w:eastAsia="Times New Roman" w:hAnsi="Calibri" w:cs="Calibri"/>
                <w:color w:val="000000"/>
                <w:sz w:val="20"/>
                <w:szCs w:val="20"/>
              </w:rPr>
            </w:pPr>
            <w:ins w:id="2538" w:author="Commodore, Sarah" w:date="2023-03-22T16:21:00Z">
              <w:r w:rsidRPr="00DC2757">
                <w:rPr>
                  <w:rFonts w:ascii="Calibri" w:eastAsia="Times New Roman" w:hAnsi="Calibri" w:cs="Calibri"/>
                  <w:color w:val="000000"/>
                  <w:sz w:val="20"/>
                  <w:szCs w:val="20"/>
                </w:rPr>
                <w:t>2.8E-03</w:t>
              </w:r>
            </w:ins>
          </w:p>
        </w:tc>
        <w:tc>
          <w:tcPr>
            <w:tcW w:w="0" w:type="auto"/>
            <w:tcBorders>
              <w:top w:val="nil"/>
              <w:left w:val="nil"/>
              <w:bottom w:val="nil"/>
              <w:right w:val="nil"/>
            </w:tcBorders>
            <w:shd w:val="clear" w:color="auto" w:fill="auto"/>
            <w:noWrap/>
            <w:vAlign w:val="bottom"/>
            <w:hideMark/>
          </w:tcPr>
          <w:p w14:paraId="6C902409" w14:textId="77777777" w:rsidR="00DC2757" w:rsidRPr="00DC2757" w:rsidRDefault="00DC2757" w:rsidP="00DC2757">
            <w:pPr>
              <w:spacing w:after="0" w:line="240" w:lineRule="auto"/>
              <w:jc w:val="center"/>
              <w:rPr>
                <w:ins w:id="2539" w:author="Commodore, Sarah" w:date="2023-03-22T16:21:00Z"/>
                <w:rFonts w:ascii="Calibri" w:eastAsia="Times New Roman" w:hAnsi="Calibri" w:cs="Calibri"/>
                <w:color w:val="FF0000"/>
                <w:sz w:val="20"/>
                <w:szCs w:val="20"/>
              </w:rPr>
            </w:pPr>
            <w:ins w:id="2540" w:author="Commodore, Sarah" w:date="2023-03-22T16:21:00Z">
              <w:r w:rsidRPr="00DC2757">
                <w:rPr>
                  <w:rFonts w:ascii="Calibri" w:eastAsia="Times New Roman" w:hAnsi="Calibri" w:cs="Calibri"/>
                  <w:color w:val="FF0000"/>
                  <w:sz w:val="20"/>
                  <w:szCs w:val="20"/>
                </w:rPr>
                <w:t>*</w:t>
              </w:r>
            </w:ins>
          </w:p>
        </w:tc>
      </w:tr>
      <w:tr w:rsidR="00DC2757" w:rsidRPr="00DC2757" w14:paraId="61D254DB" w14:textId="77777777" w:rsidTr="00DC2757">
        <w:trPr>
          <w:trHeight w:val="260"/>
          <w:ins w:id="2541" w:author="Commodore, Sarah" w:date="2023-03-22T16:21:00Z"/>
        </w:trPr>
        <w:tc>
          <w:tcPr>
            <w:tcW w:w="0" w:type="auto"/>
            <w:tcBorders>
              <w:top w:val="nil"/>
              <w:left w:val="nil"/>
              <w:bottom w:val="nil"/>
              <w:right w:val="nil"/>
            </w:tcBorders>
            <w:shd w:val="clear" w:color="auto" w:fill="auto"/>
            <w:noWrap/>
            <w:vAlign w:val="bottom"/>
            <w:hideMark/>
          </w:tcPr>
          <w:p w14:paraId="11ADCAEA" w14:textId="77777777" w:rsidR="00DC2757" w:rsidRPr="00DC2757" w:rsidRDefault="00DC2757" w:rsidP="00DC2757">
            <w:pPr>
              <w:spacing w:after="0" w:line="240" w:lineRule="auto"/>
              <w:rPr>
                <w:ins w:id="2542" w:author="Commodore, Sarah" w:date="2023-03-22T16:21:00Z"/>
                <w:rFonts w:ascii="Calibri" w:eastAsia="Times New Roman" w:hAnsi="Calibri" w:cs="Calibri"/>
                <w:color w:val="000000"/>
                <w:sz w:val="20"/>
                <w:szCs w:val="20"/>
              </w:rPr>
            </w:pPr>
            <w:ins w:id="2543" w:author="Commodore, Sarah" w:date="2023-03-22T16:21:00Z">
              <w:r w:rsidRPr="00DC2757">
                <w:rPr>
                  <w:rFonts w:ascii="Calibri" w:eastAsia="Times New Roman" w:hAnsi="Calibri" w:cs="Calibri"/>
                  <w:color w:val="000000"/>
                  <w:sz w:val="20"/>
                  <w:szCs w:val="20"/>
                </w:rPr>
                <w:t>ENSG00000232862.5</w:t>
              </w:r>
            </w:ins>
          </w:p>
        </w:tc>
        <w:tc>
          <w:tcPr>
            <w:tcW w:w="0" w:type="auto"/>
            <w:tcBorders>
              <w:top w:val="nil"/>
              <w:left w:val="nil"/>
              <w:bottom w:val="nil"/>
              <w:right w:val="nil"/>
            </w:tcBorders>
            <w:shd w:val="clear" w:color="auto" w:fill="auto"/>
            <w:noWrap/>
            <w:vAlign w:val="bottom"/>
            <w:hideMark/>
          </w:tcPr>
          <w:p w14:paraId="534E352B" w14:textId="77777777" w:rsidR="00DC2757" w:rsidRPr="00DC2757" w:rsidRDefault="00DC2757" w:rsidP="00DC2757">
            <w:pPr>
              <w:spacing w:after="0" w:line="240" w:lineRule="auto"/>
              <w:rPr>
                <w:ins w:id="2544" w:author="Commodore, Sarah" w:date="2023-03-22T16:21:00Z"/>
                <w:rFonts w:ascii="Calibri" w:eastAsia="Times New Roman" w:hAnsi="Calibri" w:cs="Calibri"/>
                <w:color w:val="000000"/>
                <w:sz w:val="20"/>
                <w:szCs w:val="20"/>
              </w:rPr>
            </w:pPr>
            <w:ins w:id="2545" w:author="Commodore, Sarah" w:date="2023-03-22T16:21:00Z">
              <w:r w:rsidRPr="00DC2757">
                <w:rPr>
                  <w:rFonts w:ascii="Calibri" w:eastAsia="Times New Roman" w:hAnsi="Calibri" w:cs="Calibri"/>
                  <w:color w:val="000000"/>
                  <w:sz w:val="20"/>
                  <w:szCs w:val="20"/>
                </w:rPr>
                <w:t>AL138787.1</w:t>
              </w:r>
            </w:ins>
          </w:p>
        </w:tc>
        <w:tc>
          <w:tcPr>
            <w:tcW w:w="0" w:type="auto"/>
            <w:tcBorders>
              <w:top w:val="nil"/>
              <w:left w:val="nil"/>
              <w:bottom w:val="nil"/>
              <w:right w:val="nil"/>
            </w:tcBorders>
            <w:shd w:val="clear" w:color="auto" w:fill="auto"/>
            <w:noWrap/>
            <w:vAlign w:val="bottom"/>
            <w:hideMark/>
          </w:tcPr>
          <w:p w14:paraId="7A5A9B5E" w14:textId="77777777" w:rsidR="00DC2757" w:rsidRPr="00DC2757" w:rsidRDefault="00DC2757" w:rsidP="00DC2757">
            <w:pPr>
              <w:spacing w:after="0" w:line="240" w:lineRule="auto"/>
              <w:jc w:val="center"/>
              <w:rPr>
                <w:ins w:id="2546" w:author="Commodore, Sarah" w:date="2023-03-22T16:21:00Z"/>
                <w:rFonts w:ascii="Calibri" w:eastAsia="Times New Roman" w:hAnsi="Calibri" w:cs="Calibri"/>
                <w:color w:val="000000"/>
                <w:sz w:val="20"/>
                <w:szCs w:val="20"/>
              </w:rPr>
            </w:pPr>
            <w:ins w:id="254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10762CF" w14:textId="77777777" w:rsidR="00DC2757" w:rsidRPr="00DC2757" w:rsidRDefault="00DC2757" w:rsidP="00DC2757">
            <w:pPr>
              <w:spacing w:after="0" w:line="240" w:lineRule="auto"/>
              <w:jc w:val="center"/>
              <w:rPr>
                <w:ins w:id="2548" w:author="Commodore, Sarah" w:date="2023-03-22T16:21:00Z"/>
                <w:rFonts w:ascii="Calibri" w:eastAsia="Times New Roman" w:hAnsi="Calibri" w:cs="Calibri"/>
                <w:color w:val="000000"/>
                <w:sz w:val="20"/>
                <w:szCs w:val="20"/>
              </w:rPr>
            </w:pPr>
            <w:ins w:id="2549" w:author="Commodore, Sarah" w:date="2023-03-22T16:21:00Z">
              <w:r w:rsidRPr="00DC2757">
                <w:rPr>
                  <w:rFonts w:ascii="Calibri" w:eastAsia="Times New Roman" w:hAnsi="Calibri" w:cs="Calibri"/>
                  <w:color w:val="000000"/>
                  <w:sz w:val="20"/>
                  <w:szCs w:val="20"/>
                </w:rPr>
                <w:t>2.1E-09</w:t>
              </w:r>
            </w:ins>
          </w:p>
        </w:tc>
        <w:tc>
          <w:tcPr>
            <w:tcW w:w="0" w:type="auto"/>
            <w:tcBorders>
              <w:top w:val="nil"/>
              <w:left w:val="nil"/>
              <w:bottom w:val="nil"/>
              <w:right w:val="nil"/>
            </w:tcBorders>
            <w:shd w:val="clear" w:color="auto" w:fill="auto"/>
            <w:noWrap/>
            <w:vAlign w:val="bottom"/>
            <w:hideMark/>
          </w:tcPr>
          <w:p w14:paraId="136643D8" w14:textId="77777777" w:rsidR="00DC2757" w:rsidRPr="00DC2757" w:rsidRDefault="00DC2757" w:rsidP="00DC2757">
            <w:pPr>
              <w:spacing w:after="0" w:line="240" w:lineRule="auto"/>
              <w:jc w:val="center"/>
              <w:rPr>
                <w:ins w:id="2550" w:author="Commodore, Sarah" w:date="2023-03-22T16:21:00Z"/>
                <w:rFonts w:ascii="Calibri" w:eastAsia="Times New Roman" w:hAnsi="Calibri" w:cs="Calibri"/>
                <w:color w:val="000000"/>
                <w:sz w:val="20"/>
                <w:szCs w:val="20"/>
              </w:rPr>
            </w:pPr>
            <w:ins w:id="2551"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55456220" w14:textId="77777777" w:rsidR="00DC2757" w:rsidRPr="00DC2757" w:rsidRDefault="00DC2757" w:rsidP="00DC2757">
            <w:pPr>
              <w:spacing w:after="0" w:line="240" w:lineRule="auto"/>
              <w:jc w:val="center"/>
              <w:rPr>
                <w:ins w:id="2552" w:author="Commodore, Sarah" w:date="2023-03-22T16:21:00Z"/>
                <w:rFonts w:ascii="Calibri" w:eastAsia="Times New Roman" w:hAnsi="Calibri" w:cs="Calibri"/>
                <w:color w:val="FF0000"/>
                <w:sz w:val="20"/>
                <w:szCs w:val="20"/>
              </w:rPr>
            </w:pPr>
            <w:ins w:id="2553" w:author="Commodore, Sarah" w:date="2023-03-22T16:21:00Z">
              <w:r w:rsidRPr="00DC2757">
                <w:rPr>
                  <w:rFonts w:ascii="Calibri" w:eastAsia="Times New Roman" w:hAnsi="Calibri" w:cs="Calibri"/>
                  <w:color w:val="FF0000"/>
                  <w:sz w:val="20"/>
                  <w:szCs w:val="20"/>
                </w:rPr>
                <w:t>*</w:t>
              </w:r>
            </w:ins>
          </w:p>
        </w:tc>
      </w:tr>
      <w:tr w:rsidR="00DC2757" w:rsidRPr="00DC2757" w14:paraId="3FCAD4DE" w14:textId="77777777" w:rsidTr="00DC2757">
        <w:trPr>
          <w:trHeight w:val="260"/>
          <w:ins w:id="2554" w:author="Commodore, Sarah" w:date="2023-03-22T16:21:00Z"/>
        </w:trPr>
        <w:tc>
          <w:tcPr>
            <w:tcW w:w="0" w:type="auto"/>
            <w:tcBorders>
              <w:top w:val="nil"/>
              <w:left w:val="nil"/>
              <w:bottom w:val="nil"/>
              <w:right w:val="nil"/>
            </w:tcBorders>
            <w:shd w:val="clear" w:color="auto" w:fill="auto"/>
            <w:noWrap/>
            <w:vAlign w:val="bottom"/>
            <w:hideMark/>
          </w:tcPr>
          <w:p w14:paraId="5D0E3504" w14:textId="77777777" w:rsidR="00DC2757" w:rsidRPr="00DC2757" w:rsidRDefault="00DC2757" w:rsidP="00DC2757">
            <w:pPr>
              <w:spacing w:after="0" w:line="240" w:lineRule="auto"/>
              <w:rPr>
                <w:ins w:id="2555" w:author="Commodore, Sarah" w:date="2023-03-22T16:21:00Z"/>
                <w:rFonts w:ascii="Calibri" w:eastAsia="Times New Roman" w:hAnsi="Calibri" w:cs="Calibri"/>
                <w:color w:val="000000"/>
                <w:sz w:val="20"/>
                <w:szCs w:val="20"/>
              </w:rPr>
            </w:pPr>
            <w:ins w:id="2556" w:author="Commodore, Sarah" w:date="2023-03-22T16:21:00Z">
              <w:r w:rsidRPr="00DC2757">
                <w:rPr>
                  <w:rFonts w:ascii="Calibri" w:eastAsia="Times New Roman" w:hAnsi="Calibri" w:cs="Calibri"/>
                  <w:color w:val="000000"/>
                  <w:sz w:val="20"/>
                  <w:szCs w:val="20"/>
                </w:rPr>
                <w:t>ENSG00000204950.4</w:t>
              </w:r>
            </w:ins>
          </w:p>
        </w:tc>
        <w:tc>
          <w:tcPr>
            <w:tcW w:w="0" w:type="auto"/>
            <w:tcBorders>
              <w:top w:val="nil"/>
              <w:left w:val="nil"/>
              <w:bottom w:val="nil"/>
              <w:right w:val="nil"/>
            </w:tcBorders>
            <w:shd w:val="clear" w:color="auto" w:fill="auto"/>
            <w:noWrap/>
            <w:vAlign w:val="bottom"/>
            <w:hideMark/>
          </w:tcPr>
          <w:p w14:paraId="0514C408" w14:textId="77777777" w:rsidR="00DC2757" w:rsidRPr="00DC2757" w:rsidRDefault="00DC2757" w:rsidP="00DC2757">
            <w:pPr>
              <w:spacing w:after="0" w:line="240" w:lineRule="auto"/>
              <w:rPr>
                <w:ins w:id="2557" w:author="Commodore, Sarah" w:date="2023-03-22T16:21:00Z"/>
                <w:rFonts w:ascii="Calibri" w:eastAsia="Times New Roman" w:hAnsi="Calibri" w:cs="Calibri"/>
                <w:color w:val="000000"/>
                <w:sz w:val="20"/>
                <w:szCs w:val="20"/>
              </w:rPr>
            </w:pPr>
            <w:ins w:id="2558" w:author="Commodore, Sarah" w:date="2023-03-22T16:21:00Z">
              <w:r w:rsidRPr="00DC2757">
                <w:rPr>
                  <w:rFonts w:ascii="Calibri" w:eastAsia="Times New Roman" w:hAnsi="Calibri" w:cs="Calibri"/>
                  <w:color w:val="000000"/>
                  <w:sz w:val="20"/>
                  <w:szCs w:val="20"/>
                </w:rPr>
                <w:t>LRRC10B</w:t>
              </w:r>
            </w:ins>
          </w:p>
        </w:tc>
        <w:tc>
          <w:tcPr>
            <w:tcW w:w="0" w:type="auto"/>
            <w:tcBorders>
              <w:top w:val="nil"/>
              <w:left w:val="nil"/>
              <w:bottom w:val="nil"/>
              <w:right w:val="nil"/>
            </w:tcBorders>
            <w:shd w:val="clear" w:color="auto" w:fill="auto"/>
            <w:noWrap/>
            <w:vAlign w:val="bottom"/>
            <w:hideMark/>
          </w:tcPr>
          <w:p w14:paraId="08B117C3" w14:textId="77777777" w:rsidR="00DC2757" w:rsidRPr="00DC2757" w:rsidRDefault="00DC2757" w:rsidP="00DC2757">
            <w:pPr>
              <w:spacing w:after="0" w:line="240" w:lineRule="auto"/>
              <w:jc w:val="center"/>
              <w:rPr>
                <w:ins w:id="2559" w:author="Commodore, Sarah" w:date="2023-03-22T16:21:00Z"/>
                <w:rFonts w:ascii="Calibri" w:eastAsia="Times New Roman" w:hAnsi="Calibri" w:cs="Calibri"/>
                <w:color w:val="000000"/>
                <w:sz w:val="20"/>
                <w:szCs w:val="20"/>
              </w:rPr>
            </w:pPr>
            <w:ins w:id="256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CE957CE" w14:textId="77777777" w:rsidR="00DC2757" w:rsidRPr="00DC2757" w:rsidRDefault="00DC2757" w:rsidP="00DC2757">
            <w:pPr>
              <w:spacing w:after="0" w:line="240" w:lineRule="auto"/>
              <w:jc w:val="center"/>
              <w:rPr>
                <w:ins w:id="2561" w:author="Commodore, Sarah" w:date="2023-03-22T16:21:00Z"/>
                <w:rFonts w:ascii="Calibri" w:eastAsia="Times New Roman" w:hAnsi="Calibri" w:cs="Calibri"/>
                <w:color w:val="000000"/>
                <w:sz w:val="20"/>
                <w:szCs w:val="20"/>
              </w:rPr>
            </w:pPr>
            <w:ins w:id="2562"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6EDA23A5" w14:textId="77777777" w:rsidR="00DC2757" w:rsidRPr="00DC2757" w:rsidRDefault="00DC2757" w:rsidP="00DC2757">
            <w:pPr>
              <w:spacing w:after="0" w:line="240" w:lineRule="auto"/>
              <w:jc w:val="center"/>
              <w:rPr>
                <w:ins w:id="2563" w:author="Commodore, Sarah" w:date="2023-03-22T16:21:00Z"/>
                <w:rFonts w:ascii="Calibri" w:eastAsia="Times New Roman" w:hAnsi="Calibri" w:cs="Calibri"/>
                <w:color w:val="000000"/>
                <w:sz w:val="20"/>
                <w:szCs w:val="20"/>
              </w:rPr>
            </w:pPr>
            <w:ins w:id="2564"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4196586B" w14:textId="77777777" w:rsidR="00DC2757" w:rsidRPr="00DC2757" w:rsidRDefault="00DC2757" w:rsidP="00DC2757">
            <w:pPr>
              <w:spacing w:after="0" w:line="240" w:lineRule="auto"/>
              <w:jc w:val="center"/>
              <w:rPr>
                <w:ins w:id="2565" w:author="Commodore, Sarah" w:date="2023-03-22T16:21:00Z"/>
                <w:rFonts w:ascii="Calibri" w:eastAsia="Times New Roman" w:hAnsi="Calibri" w:cs="Calibri"/>
                <w:color w:val="FF0000"/>
                <w:sz w:val="20"/>
                <w:szCs w:val="20"/>
              </w:rPr>
            </w:pPr>
            <w:ins w:id="2566" w:author="Commodore, Sarah" w:date="2023-03-22T16:21:00Z">
              <w:r w:rsidRPr="00DC2757">
                <w:rPr>
                  <w:rFonts w:ascii="Calibri" w:eastAsia="Times New Roman" w:hAnsi="Calibri" w:cs="Calibri"/>
                  <w:color w:val="FF0000"/>
                  <w:sz w:val="20"/>
                  <w:szCs w:val="20"/>
                </w:rPr>
                <w:t>*</w:t>
              </w:r>
            </w:ins>
          </w:p>
        </w:tc>
      </w:tr>
      <w:tr w:rsidR="00DC2757" w:rsidRPr="00DC2757" w14:paraId="514B9855" w14:textId="77777777" w:rsidTr="00DC2757">
        <w:trPr>
          <w:trHeight w:val="260"/>
          <w:ins w:id="2567" w:author="Commodore, Sarah" w:date="2023-03-22T16:21:00Z"/>
        </w:trPr>
        <w:tc>
          <w:tcPr>
            <w:tcW w:w="0" w:type="auto"/>
            <w:tcBorders>
              <w:top w:val="nil"/>
              <w:left w:val="nil"/>
              <w:bottom w:val="nil"/>
              <w:right w:val="nil"/>
            </w:tcBorders>
            <w:shd w:val="clear" w:color="auto" w:fill="auto"/>
            <w:noWrap/>
            <w:vAlign w:val="bottom"/>
            <w:hideMark/>
          </w:tcPr>
          <w:p w14:paraId="635513E0" w14:textId="77777777" w:rsidR="00DC2757" w:rsidRPr="00DC2757" w:rsidRDefault="00DC2757" w:rsidP="00DC2757">
            <w:pPr>
              <w:spacing w:after="0" w:line="240" w:lineRule="auto"/>
              <w:rPr>
                <w:ins w:id="2568" w:author="Commodore, Sarah" w:date="2023-03-22T16:21:00Z"/>
                <w:rFonts w:ascii="Calibri" w:eastAsia="Times New Roman" w:hAnsi="Calibri" w:cs="Calibri"/>
                <w:color w:val="000000"/>
                <w:sz w:val="20"/>
                <w:szCs w:val="20"/>
              </w:rPr>
            </w:pPr>
            <w:ins w:id="2569" w:author="Commodore, Sarah" w:date="2023-03-22T16:21:00Z">
              <w:r w:rsidRPr="00DC2757">
                <w:rPr>
                  <w:rFonts w:ascii="Calibri" w:eastAsia="Times New Roman" w:hAnsi="Calibri" w:cs="Calibri"/>
                  <w:color w:val="000000"/>
                  <w:sz w:val="20"/>
                  <w:szCs w:val="20"/>
                </w:rPr>
                <w:t>ENSG00000108852.15</w:t>
              </w:r>
            </w:ins>
          </w:p>
        </w:tc>
        <w:tc>
          <w:tcPr>
            <w:tcW w:w="0" w:type="auto"/>
            <w:tcBorders>
              <w:top w:val="nil"/>
              <w:left w:val="nil"/>
              <w:bottom w:val="nil"/>
              <w:right w:val="nil"/>
            </w:tcBorders>
            <w:shd w:val="clear" w:color="auto" w:fill="auto"/>
            <w:noWrap/>
            <w:vAlign w:val="bottom"/>
            <w:hideMark/>
          </w:tcPr>
          <w:p w14:paraId="51E8604D" w14:textId="77777777" w:rsidR="00DC2757" w:rsidRPr="00DC2757" w:rsidRDefault="00DC2757" w:rsidP="00DC2757">
            <w:pPr>
              <w:spacing w:after="0" w:line="240" w:lineRule="auto"/>
              <w:rPr>
                <w:ins w:id="2570" w:author="Commodore, Sarah" w:date="2023-03-22T16:21:00Z"/>
                <w:rFonts w:ascii="Calibri" w:eastAsia="Times New Roman" w:hAnsi="Calibri" w:cs="Calibri"/>
                <w:color w:val="000000"/>
                <w:sz w:val="20"/>
                <w:szCs w:val="20"/>
              </w:rPr>
            </w:pPr>
            <w:ins w:id="2571" w:author="Commodore, Sarah" w:date="2023-03-22T16:21:00Z">
              <w:r w:rsidRPr="00DC2757">
                <w:rPr>
                  <w:rFonts w:ascii="Calibri" w:eastAsia="Times New Roman" w:hAnsi="Calibri" w:cs="Calibri"/>
                  <w:color w:val="000000"/>
                  <w:sz w:val="20"/>
                  <w:szCs w:val="20"/>
                </w:rPr>
                <w:t>MPP2</w:t>
              </w:r>
            </w:ins>
          </w:p>
        </w:tc>
        <w:tc>
          <w:tcPr>
            <w:tcW w:w="0" w:type="auto"/>
            <w:tcBorders>
              <w:top w:val="nil"/>
              <w:left w:val="nil"/>
              <w:bottom w:val="nil"/>
              <w:right w:val="nil"/>
            </w:tcBorders>
            <w:shd w:val="clear" w:color="auto" w:fill="auto"/>
            <w:noWrap/>
            <w:vAlign w:val="bottom"/>
            <w:hideMark/>
          </w:tcPr>
          <w:p w14:paraId="5AC34156" w14:textId="77777777" w:rsidR="00DC2757" w:rsidRPr="00DC2757" w:rsidRDefault="00DC2757" w:rsidP="00DC2757">
            <w:pPr>
              <w:spacing w:after="0" w:line="240" w:lineRule="auto"/>
              <w:jc w:val="center"/>
              <w:rPr>
                <w:ins w:id="2572" w:author="Commodore, Sarah" w:date="2023-03-22T16:21:00Z"/>
                <w:rFonts w:ascii="Calibri" w:eastAsia="Times New Roman" w:hAnsi="Calibri" w:cs="Calibri"/>
                <w:color w:val="000000"/>
                <w:sz w:val="20"/>
                <w:szCs w:val="20"/>
              </w:rPr>
            </w:pPr>
            <w:ins w:id="257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AE7881" w14:textId="77777777" w:rsidR="00DC2757" w:rsidRPr="00DC2757" w:rsidRDefault="00DC2757" w:rsidP="00DC2757">
            <w:pPr>
              <w:spacing w:after="0" w:line="240" w:lineRule="auto"/>
              <w:jc w:val="center"/>
              <w:rPr>
                <w:ins w:id="2574" w:author="Commodore, Sarah" w:date="2023-03-22T16:21:00Z"/>
                <w:rFonts w:ascii="Calibri" w:eastAsia="Times New Roman" w:hAnsi="Calibri" w:cs="Calibri"/>
                <w:color w:val="000000"/>
                <w:sz w:val="20"/>
                <w:szCs w:val="20"/>
              </w:rPr>
            </w:pPr>
            <w:ins w:id="2575" w:author="Commodore, Sarah" w:date="2023-03-22T16:21:00Z">
              <w:r w:rsidRPr="00DC2757">
                <w:rPr>
                  <w:rFonts w:ascii="Calibri" w:eastAsia="Times New Roman" w:hAnsi="Calibri" w:cs="Calibri"/>
                  <w:color w:val="000000"/>
                  <w:sz w:val="20"/>
                  <w:szCs w:val="20"/>
                </w:rPr>
                <w:t>6.5E-08</w:t>
              </w:r>
            </w:ins>
          </w:p>
        </w:tc>
        <w:tc>
          <w:tcPr>
            <w:tcW w:w="0" w:type="auto"/>
            <w:tcBorders>
              <w:top w:val="nil"/>
              <w:left w:val="nil"/>
              <w:bottom w:val="nil"/>
              <w:right w:val="nil"/>
            </w:tcBorders>
            <w:shd w:val="clear" w:color="auto" w:fill="auto"/>
            <w:noWrap/>
            <w:vAlign w:val="bottom"/>
            <w:hideMark/>
          </w:tcPr>
          <w:p w14:paraId="3351B4CC" w14:textId="77777777" w:rsidR="00DC2757" w:rsidRPr="00DC2757" w:rsidRDefault="00DC2757" w:rsidP="00DC2757">
            <w:pPr>
              <w:spacing w:after="0" w:line="240" w:lineRule="auto"/>
              <w:jc w:val="center"/>
              <w:rPr>
                <w:ins w:id="2576" w:author="Commodore, Sarah" w:date="2023-03-22T16:21:00Z"/>
                <w:rFonts w:ascii="Calibri" w:eastAsia="Times New Roman" w:hAnsi="Calibri" w:cs="Calibri"/>
                <w:color w:val="000000"/>
                <w:sz w:val="20"/>
                <w:szCs w:val="20"/>
              </w:rPr>
            </w:pPr>
            <w:ins w:id="2577" w:author="Commodore, Sarah" w:date="2023-03-22T16:21:00Z">
              <w:r w:rsidRPr="00DC2757">
                <w:rPr>
                  <w:rFonts w:ascii="Calibri" w:eastAsia="Times New Roman" w:hAnsi="Calibri" w:cs="Calibri"/>
                  <w:color w:val="000000"/>
                  <w:sz w:val="20"/>
                  <w:szCs w:val="20"/>
                </w:rPr>
                <w:t>7.5E-07</w:t>
              </w:r>
            </w:ins>
          </w:p>
        </w:tc>
        <w:tc>
          <w:tcPr>
            <w:tcW w:w="0" w:type="auto"/>
            <w:tcBorders>
              <w:top w:val="nil"/>
              <w:left w:val="nil"/>
              <w:bottom w:val="nil"/>
              <w:right w:val="nil"/>
            </w:tcBorders>
            <w:shd w:val="clear" w:color="auto" w:fill="auto"/>
            <w:noWrap/>
            <w:vAlign w:val="bottom"/>
            <w:hideMark/>
          </w:tcPr>
          <w:p w14:paraId="6091B7F8" w14:textId="77777777" w:rsidR="00DC2757" w:rsidRPr="00DC2757" w:rsidRDefault="00DC2757" w:rsidP="00DC2757">
            <w:pPr>
              <w:spacing w:after="0" w:line="240" w:lineRule="auto"/>
              <w:jc w:val="center"/>
              <w:rPr>
                <w:ins w:id="2578" w:author="Commodore, Sarah" w:date="2023-03-22T16:21:00Z"/>
                <w:rFonts w:ascii="Calibri" w:eastAsia="Times New Roman" w:hAnsi="Calibri" w:cs="Calibri"/>
                <w:color w:val="FF0000"/>
                <w:sz w:val="20"/>
                <w:szCs w:val="20"/>
              </w:rPr>
            </w:pPr>
            <w:ins w:id="2579" w:author="Commodore, Sarah" w:date="2023-03-22T16:21:00Z">
              <w:r w:rsidRPr="00DC2757">
                <w:rPr>
                  <w:rFonts w:ascii="Calibri" w:eastAsia="Times New Roman" w:hAnsi="Calibri" w:cs="Calibri"/>
                  <w:color w:val="FF0000"/>
                  <w:sz w:val="20"/>
                  <w:szCs w:val="20"/>
                </w:rPr>
                <w:t>*</w:t>
              </w:r>
            </w:ins>
          </w:p>
        </w:tc>
      </w:tr>
      <w:tr w:rsidR="00DC2757" w:rsidRPr="00DC2757" w14:paraId="758F54F1" w14:textId="77777777" w:rsidTr="00DC2757">
        <w:trPr>
          <w:trHeight w:val="260"/>
          <w:ins w:id="2580" w:author="Commodore, Sarah" w:date="2023-03-22T16:21:00Z"/>
        </w:trPr>
        <w:tc>
          <w:tcPr>
            <w:tcW w:w="0" w:type="auto"/>
            <w:tcBorders>
              <w:top w:val="nil"/>
              <w:left w:val="nil"/>
              <w:bottom w:val="nil"/>
              <w:right w:val="nil"/>
            </w:tcBorders>
            <w:shd w:val="clear" w:color="auto" w:fill="auto"/>
            <w:noWrap/>
            <w:vAlign w:val="bottom"/>
            <w:hideMark/>
          </w:tcPr>
          <w:p w14:paraId="5C1FDCA7" w14:textId="77777777" w:rsidR="00DC2757" w:rsidRPr="00DC2757" w:rsidRDefault="00DC2757" w:rsidP="00DC2757">
            <w:pPr>
              <w:spacing w:after="0" w:line="240" w:lineRule="auto"/>
              <w:rPr>
                <w:ins w:id="2581" w:author="Commodore, Sarah" w:date="2023-03-22T16:21:00Z"/>
                <w:rFonts w:ascii="Calibri" w:eastAsia="Times New Roman" w:hAnsi="Calibri" w:cs="Calibri"/>
                <w:color w:val="000000"/>
                <w:sz w:val="20"/>
                <w:szCs w:val="20"/>
              </w:rPr>
            </w:pPr>
            <w:ins w:id="2582" w:author="Commodore, Sarah" w:date="2023-03-22T16:21:00Z">
              <w:r w:rsidRPr="00DC2757">
                <w:rPr>
                  <w:rFonts w:ascii="Calibri" w:eastAsia="Times New Roman" w:hAnsi="Calibri" w:cs="Calibri"/>
                  <w:color w:val="000000"/>
                  <w:sz w:val="20"/>
                  <w:szCs w:val="20"/>
                </w:rPr>
                <w:t>ENSG00000215217.7</w:t>
              </w:r>
            </w:ins>
          </w:p>
        </w:tc>
        <w:tc>
          <w:tcPr>
            <w:tcW w:w="0" w:type="auto"/>
            <w:tcBorders>
              <w:top w:val="nil"/>
              <w:left w:val="nil"/>
              <w:bottom w:val="nil"/>
              <w:right w:val="nil"/>
            </w:tcBorders>
            <w:shd w:val="clear" w:color="auto" w:fill="auto"/>
            <w:noWrap/>
            <w:vAlign w:val="bottom"/>
            <w:hideMark/>
          </w:tcPr>
          <w:p w14:paraId="4D60E276" w14:textId="77777777" w:rsidR="00DC2757" w:rsidRPr="00DC2757" w:rsidRDefault="00DC2757" w:rsidP="00DC2757">
            <w:pPr>
              <w:spacing w:after="0" w:line="240" w:lineRule="auto"/>
              <w:rPr>
                <w:ins w:id="2583" w:author="Commodore, Sarah" w:date="2023-03-22T16:21:00Z"/>
                <w:rFonts w:ascii="Calibri" w:eastAsia="Times New Roman" w:hAnsi="Calibri" w:cs="Calibri"/>
                <w:color w:val="000000"/>
                <w:sz w:val="20"/>
                <w:szCs w:val="20"/>
              </w:rPr>
            </w:pPr>
            <w:ins w:id="2584" w:author="Commodore, Sarah" w:date="2023-03-22T16:21:00Z">
              <w:r w:rsidRPr="00DC2757">
                <w:rPr>
                  <w:rFonts w:ascii="Calibri" w:eastAsia="Times New Roman" w:hAnsi="Calibri" w:cs="Calibri"/>
                  <w:color w:val="000000"/>
                  <w:sz w:val="20"/>
                  <w:szCs w:val="20"/>
                </w:rPr>
                <w:t>C5orf49</w:t>
              </w:r>
            </w:ins>
          </w:p>
        </w:tc>
        <w:tc>
          <w:tcPr>
            <w:tcW w:w="0" w:type="auto"/>
            <w:tcBorders>
              <w:top w:val="nil"/>
              <w:left w:val="nil"/>
              <w:bottom w:val="nil"/>
              <w:right w:val="nil"/>
            </w:tcBorders>
            <w:shd w:val="clear" w:color="auto" w:fill="auto"/>
            <w:noWrap/>
            <w:vAlign w:val="bottom"/>
            <w:hideMark/>
          </w:tcPr>
          <w:p w14:paraId="18DCA302" w14:textId="77777777" w:rsidR="00DC2757" w:rsidRPr="00DC2757" w:rsidRDefault="00DC2757" w:rsidP="00DC2757">
            <w:pPr>
              <w:spacing w:after="0" w:line="240" w:lineRule="auto"/>
              <w:jc w:val="center"/>
              <w:rPr>
                <w:ins w:id="2585" w:author="Commodore, Sarah" w:date="2023-03-22T16:21:00Z"/>
                <w:rFonts w:ascii="Calibri" w:eastAsia="Times New Roman" w:hAnsi="Calibri" w:cs="Calibri"/>
                <w:color w:val="000000"/>
                <w:sz w:val="20"/>
                <w:szCs w:val="20"/>
              </w:rPr>
            </w:pPr>
            <w:ins w:id="258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664AE8" w14:textId="77777777" w:rsidR="00DC2757" w:rsidRPr="00DC2757" w:rsidRDefault="00DC2757" w:rsidP="00DC2757">
            <w:pPr>
              <w:spacing w:after="0" w:line="240" w:lineRule="auto"/>
              <w:jc w:val="center"/>
              <w:rPr>
                <w:ins w:id="2587" w:author="Commodore, Sarah" w:date="2023-03-22T16:21:00Z"/>
                <w:rFonts w:ascii="Calibri" w:eastAsia="Times New Roman" w:hAnsi="Calibri" w:cs="Calibri"/>
                <w:color w:val="000000"/>
                <w:sz w:val="20"/>
                <w:szCs w:val="20"/>
              </w:rPr>
            </w:pPr>
            <w:ins w:id="2588" w:author="Commodore, Sarah" w:date="2023-03-22T16:21:00Z">
              <w:r w:rsidRPr="00DC2757">
                <w:rPr>
                  <w:rFonts w:ascii="Calibri" w:eastAsia="Times New Roman" w:hAnsi="Calibri" w:cs="Calibri"/>
                  <w:color w:val="000000"/>
                  <w:sz w:val="20"/>
                  <w:szCs w:val="20"/>
                </w:rPr>
                <w:t>2.5E-07</w:t>
              </w:r>
            </w:ins>
          </w:p>
        </w:tc>
        <w:tc>
          <w:tcPr>
            <w:tcW w:w="0" w:type="auto"/>
            <w:tcBorders>
              <w:top w:val="nil"/>
              <w:left w:val="nil"/>
              <w:bottom w:val="nil"/>
              <w:right w:val="nil"/>
            </w:tcBorders>
            <w:shd w:val="clear" w:color="auto" w:fill="auto"/>
            <w:noWrap/>
            <w:vAlign w:val="bottom"/>
            <w:hideMark/>
          </w:tcPr>
          <w:p w14:paraId="6654958C" w14:textId="77777777" w:rsidR="00DC2757" w:rsidRPr="00DC2757" w:rsidRDefault="00DC2757" w:rsidP="00DC2757">
            <w:pPr>
              <w:spacing w:after="0" w:line="240" w:lineRule="auto"/>
              <w:jc w:val="center"/>
              <w:rPr>
                <w:ins w:id="2589" w:author="Commodore, Sarah" w:date="2023-03-22T16:21:00Z"/>
                <w:rFonts w:ascii="Calibri" w:eastAsia="Times New Roman" w:hAnsi="Calibri" w:cs="Calibri"/>
                <w:color w:val="000000"/>
                <w:sz w:val="20"/>
                <w:szCs w:val="20"/>
              </w:rPr>
            </w:pPr>
            <w:ins w:id="2590"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55FA11F2" w14:textId="77777777" w:rsidR="00DC2757" w:rsidRPr="00DC2757" w:rsidRDefault="00DC2757" w:rsidP="00DC2757">
            <w:pPr>
              <w:spacing w:after="0" w:line="240" w:lineRule="auto"/>
              <w:jc w:val="center"/>
              <w:rPr>
                <w:ins w:id="2591" w:author="Commodore, Sarah" w:date="2023-03-22T16:21:00Z"/>
                <w:rFonts w:ascii="Calibri" w:eastAsia="Times New Roman" w:hAnsi="Calibri" w:cs="Calibri"/>
                <w:color w:val="FF0000"/>
                <w:sz w:val="20"/>
                <w:szCs w:val="20"/>
              </w:rPr>
            </w:pPr>
            <w:ins w:id="2592" w:author="Commodore, Sarah" w:date="2023-03-22T16:21:00Z">
              <w:r w:rsidRPr="00DC2757">
                <w:rPr>
                  <w:rFonts w:ascii="Calibri" w:eastAsia="Times New Roman" w:hAnsi="Calibri" w:cs="Calibri"/>
                  <w:color w:val="FF0000"/>
                  <w:sz w:val="20"/>
                  <w:szCs w:val="20"/>
                </w:rPr>
                <w:t>*</w:t>
              </w:r>
            </w:ins>
          </w:p>
        </w:tc>
      </w:tr>
      <w:tr w:rsidR="00DC2757" w:rsidRPr="00DC2757" w14:paraId="5FAC8B5A" w14:textId="77777777" w:rsidTr="00DC2757">
        <w:trPr>
          <w:trHeight w:val="260"/>
          <w:ins w:id="2593" w:author="Commodore, Sarah" w:date="2023-03-22T16:21:00Z"/>
        </w:trPr>
        <w:tc>
          <w:tcPr>
            <w:tcW w:w="0" w:type="auto"/>
            <w:tcBorders>
              <w:top w:val="nil"/>
              <w:left w:val="nil"/>
              <w:bottom w:val="nil"/>
              <w:right w:val="nil"/>
            </w:tcBorders>
            <w:shd w:val="clear" w:color="auto" w:fill="auto"/>
            <w:noWrap/>
            <w:vAlign w:val="bottom"/>
            <w:hideMark/>
          </w:tcPr>
          <w:p w14:paraId="16BA8E33" w14:textId="77777777" w:rsidR="00DC2757" w:rsidRPr="00DC2757" w:rsidRDefault="00DC2757" w:rsidP="00DC2757">
            <w:pPr>
              <w:spacing w:after="0" w:line="240" w:lineRule="auto"/>
              <w:rPr>
                <w:ins w:id="2594" w:author="Commodore, Sarah" w:date="2023-03-22T16:21:00Z"/>
                <w:rFonts w:ascii="Calibri" w:eastAsia="Times New Roman" w:hAnsi="Calibri" w:cs="Calibri"/>
                <w:color w:val="000000"/>
                <w:sz w:val="20"/>
                <w:szCs w:val="20"/>
              </w:rPr>
            </w:pPr>
            <w:ins w:id="2595" w:author="Commodore, Sarah" w:date="2023-03-22T16:21:00Z">
              <w:r w:rsidRPr="00DC2757">
                <w:rPr>
                  <w:rFonts w:ascii="Calibri" w:eastAsia="Times New Roman" w:hAnsi="Calibri" w:cs="Calibri"/>
                  <w:color w:val="000000"/>
                  <w:sz w:val="20"/>
                  <w:szCs w:val="20"/>
                </w:rPr>
                <w:t>ENSG00000226026.6</w:t>
              </w:r>
            </w:ins>
          </w:p>
        </w:tc>
        <w:tc>
          <w:tcPr>
            <w:tcW w:w="0" w:type="auto"/>
            <w:tcBorders>
              <w:top w:val="nil"/>
              <w:left w:val="nil"/>
              <w:bottom w:val="nil"/>
              <w:right w:val="nil"/>
            </w:tcBorders>
            <w:shd w:val="clear" w:color="auto" w:fill="auto"/>
            <w:noWrap/>
            <w:vAlign w:val="bottom"/>
            <w:hideMark/>
          </w:tcPr>
          <w:p w14:paraId="0DEDFCB1" w14:textId="77777777" w:rsidR="00DC2757" w:rsidRPr="00DC2757" w:rsidRDefault="00DC2757" w:rsidP="00DC2757">
            <w:pPr>
              <w:spacing w:after="0" w:line="240" w:lineRule="auto"/>
              <w:rPr>
                <w:ins w:id="2596" w:author="Commodore, Sarah" w:date="2023-03-22T16:21:00Z"/>
                <w:rFonts w:ascii="Calibri" w:eastAsia="Times New Roman" w:hAnsi="Calibri" w:cs="Calibri"/>
                <w:color w:val="000000"/>
                <w:sz w:val="20"/>
                <w:szCs w:val="20"/>
              </w:rPr>
            </w:pPr>
            <w:ins w:id="2597" w:author="Commodore, Sarah" w:date="2023-03-22T16:21:00Z">
              <w:r w:rsidRPr="00DC2757">
                <w:rPr>
                  <w:rFonts w:ascii="Calibri" w:eastAsia="Times New Roman" w:hAnsi="Calibri" w:cs="Calibri"/>
                  <w:color w:val="000000"/>
                  <w:sz w:val="20"/>
                  <w:szCs w:val="20"/>
                </w:rPr>
                <w:t>AC092802.1</w:t>
              </w:r>
            </w:ins>
          </w:p>
        </w:tc>
        <w:tc>
          <w:tcPr>
            <w:tcW w:w="0" w:type="auto"/>
            <w:tcBorders>
              <w:top w:val="nil"/>
              <w:left w:val="nil"/>
              <w:bottom w:val="nil"/>
              <w:right w:val="nil"/>
            </w:tcBorders>
            <w:shd w:val="clear" w:color="auto" w:fill="auto"/>
            <w:noWrap/>
            <w:vAlign w:val="bottom"/>
            <w:hideMark/>
          </w:tcPr>
          <w:p w14:paraId="7E03D4AF" w14:textId="77777777" w:rsidR="00DC2757" w:rsidRPr="00DC2757" w:rsidRDefault="00DC2757" w:rsidP="00DC2757">
            <w:pPr>
              <w:spacing w:after="0" w:line="240" w:lineRule="auto"/>
              <w:jc w:val="center"/>
              <w:rPr>
                <w:ins w:id="2598" w:author="Commodore, Sarah" w:date="2023-03-22T16:21:00Z"/>
                <w:rFonts w:ascii="Calibri" w:eastAsia="Times New Roman" w:hAnsi="Calibri" w:cs="Calibri"/>
                <w:color w:val="000000"/>
                <w:sz w:val="20"/>
                <w:szCs w:val="20"/>
              </w:rPr>
            </w:pPr>
            <w:ins w:id="259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4033B3A" w14:textId="77777777" w:rsidR="00DC2757" w:rsidRPr="00DC2757" w:rsidRDefault="00DC2757" w:rsidP="00DC2757">
            <w:pPr>
              <w:spacing w:after="0" w:line="240" w:lineRule="auto"/>
              <w:jc w:val="center"/>
              <w:rPr>
                <w:ins w:id="2600" w:author="Commodore, Sarah" w:date="2023-03-22T16:21:00Z"/>
                <w:rFonts w:ascii="Calibri" w:eastAsia="Times New Roman" w:hAnsi="Calibri" w:cs="Calibri"/>
                <w:color w:val="000000"/>
                <w:sz w:val="20"/>
                <w:szCs w:val="20"/>
              </w:rPr>
            </w:pPr>
            <w:ins w:id="2601" w:author="Commodore, Sarah" w:date="2023-03-22T16:21:00Z">
              <w:r w:rsidRPr="00DC2757">
                <w:rPr>
                  <w:rFonts w:ascii="Calibri" w:eastAsia="Times New Roman" w:hAnsi="Calibri" w:cs="Calibri"/>
                  <w:color w:val="000000"/>
                  <w:sz w:val="20"/>
                  <w:szCs w:val="20"/>
                </w:rPr>
                <w:t>9.3E-16</w:t>
              </w:r>
            </w:ins>
          </w:p>
        </w:tc>
        <w:tc>
          <w:tcPr>
            <w:tcW w:w="0" w:type="auto"/>
            <w:tcBorders>
              <w:top w:val="nil"/>
              <w:left w:val="nil"/>
              <w:bottom w:val="nil"/>
              <w:right w:val="nil"/>
            </w:tcBorders>
            <w:shd w:val="clear" w:color="auto" w:fill="auto"/>
            <w:noWrap/>
            <w:vAlign w:val="bottom"/>
            <w:hideMark/>
          </w:tcPr>
          <w:p w14:paraId="3B041170" w14:textId="77777777" w:rsidR="00DC2757" w:rsidRPr="00DC2757" w:rsidRDefault="00DC2757" w:rsidP="00DC2757">
            <w:pPr>
              <w:spacing w:after="0" w:line="240" w:lineRule="auto"/>
              <w:jc w:val="center"/>
              <w:rPr>
                <w:ins w:id="2602" w:author="Commodore, Sarah" w:date="2023-03-22T16:21:00Z"/>
                <w:rFonts w:ascii="Calibri" w:eastAsia="Times New Roman" w:hAnsi="Calibri" w:cs="Calibri"/>
                <w:color w:val="000000"/>
                <w:sz w:val="20"/>
                <w:szCs w:val="20"/>
              </w:rPr>
            </w:pPr>
            <w:ins w:id="2603" w:author="Commodore, Sarah" w:date="2023-03-22T16:21:00Z">
              <w:r w:rsidRPr="00DC2757">
                <w:rPr>
                  <w:rFonts w:ascii="Calibri" w:eastAsia="Times New Roman" w:hAnsi="Calibri" w:cs="Calibri"/>
                  <w:color w:val="000000"/>
                  <w:sz w:val="20"/>
                  <w:szCs w:val="20"/>
                </w:rPr>
                <w:t>8.7E-14</w:t>
              </w:r>
            </w:ins>
          </w:p>
        </w:tc>
        <w:tc>
          <w:tcPr>
            <w:tcW w:w="0" w:type="auto"/>
            <w:tcBorders>
              <w:top w:val="nil"/>
              <w:left w:val="nil"/>
              <w:bottom w:val="nil"/>
              <w:right w:val="nil"/>
            </w:tcBorders>
            <w:shd w:val="clear" w:color="auto" w:fill="auto"/>
            <w:noWrap/>
            <w:vAlign w:val="bottom"/>
            <w:hideMark/>
          </w:tcPr>
          <w:p w14:paraId="261DC8C9" w14:textId="77777777" w:rsidR="00DC2757" w:rsidRPr="00DC2757" w:rsidRDefault="00DC2757" w:rsidP="00DC2757">
            <w:pPr>
              <w:spacing w:after="0" w:line="240" w:lineRule="auto"/>
              <w:jc w:val="center"/>
              <w:rPr>
                <w:ins w:id="2604" w:author="Commodore, Sarah" w:date="2023-03-22T16:21:00Z"/>
                <w:rFonts w:ascii="Calibri" w:eastAsia="Times New Roman" w:hAnsi="Calibri" w:cs="Calibri"/>
                <w:color w:val="FF0000"/>
                <w:sz w:val="20"/>
                <w:szCs w:val="20"/>
              </w:rPr>
            </w:pPr>
            <w:ins w:id="2605" w:author="Commodore, Sarah" w:date="2023-03-22T16:21:00Z">
              <w:r w:rsidRPr="00DC2757">
                <w:rPr>
                  <w:rFonts w:ascii="Calibri" w:eastAsia="Times New Roman" w:hAnsi="Calibri" w:cs="Calibri"/>
                  <w:color w:val="FF0000"/>
                  <w:sz w:val="20"/>
                  <w:szCs w:val="20"/>
                </w:rPr>
                <w:t>*</w:t>
              </w:r>
            </w:ins>
          </w:p>
        </w:tc>
      </w:tr>
      <w:tr w:rsidR="00DC2757" w:rsidRPr="00DC2757" w14:paraId="096EF522" w14:textId="77777777" w:rsidTr="00DC2757">
        <w:trPr>
          <w:trHeight w:val="260"/>
          <w:ins w:id="2606" w:author="Commodore, Sarah" w:date="2023-03-22T16:21:00Z"/>
        </w:trPr>
        <w:tc>
          <w:tcPr>
            <w:tcW w:w="0" w:type="auto"/>
            <w:tcBorders>
              <w:top w:val="nil"/>
              <w:left w:val="nil"/>
              <w:bottom w:val="nil"/>
              <w:right w:val="nil"/>
            </w:tcBorders>
            <w:shd w:val="clear" w:color="auto" w:fill="auto"/>
            <w:noWrap/>
            <w:vAlign w:val="bottom"/>
            <w:hideMark/>
          </w:tcPr>
          <w:p w14:paraId="796AEEB5" w14:textId="77777777" w:rsidR="00DC2757" w:rsidRPr="00DC2757" w:rsidRDefault="00DC2757" w:rsidP="00DC2757">
            <w:pPr>
              <w:spacing w:after="0" w:line="240" w:lineRule="auto"/>
              <w:rPr>
                <w:ins w:id="2607" w:author="Commodore, Sarah" w:date="2023-03-22T16:21:00Z"/>
                <w:rFonts w:ascii="Calibri" w:eastAsia="Times New Roman" w:hAnsi="Calibri" w:cs="Calibri"/>
                <w:color w:val="000000"/>
                <w:sz w:val="20"/>
                <w:szCs w:val="20"/>
              </w:rPr>
            </w:pPr>
            <w:ins w:id="2608" w:author="Commodore, Sarah" w:date="2023-03-22T16:21:00Z">
              <w:r w:rsidRPr="00DC2757">
                <w:rPr>
                  <w:rFonts w:ascii="Calibri" w:eastAsia="Times New Roman" w:hAnsi="Calibri" w:cs="Calibri"/>
                  <w:color w:val="000000"/>
                  <w:sz w:val="20"/>
                  <w:szCs w:val="20"/>
                </w:rPr>
                <w:t>ENSG00000198003.12</w:t>
              </w:r>
            </w:ins>
          </w:p>
        </w:tc>
        <w:tc>
          <w:tcPr>
            <w:tcW w:w="0" w:type="auto"/>
            <w:tcBorders>
              <w:top w:val="nil"/>
              <w:left w:val="nil"/>
              <w:bottom w:val="nil"/>
              <w:right w:val="nil"/>
            </w:tcBorders>
            <w:shd w:val="clear" w:color="auto" w:fill="auto"/>
            <w:noWrap/>
            <w:vAlign w:val="bottom"/>
            <w:hideMark/>
          </w:tcPr>
          <w:p w14:paraId="16548EFE" w14:textId="77777777" w:rsidR="00DC2757" w:rsidRPr="00DC2757" w:rsidRDefault="00DC2757" w:rsidP="00DC2757">
            <w:pPr>
              <w:spacing w:after="0" w:line="240" w:lineRule="auto"/>
              <w:rPr>
                <w:ins w:id="2609" w:author="Commodore, Sarah" w:date="2023-03-22T16:21:00Z"/>
                <w:rFonts w:ascii="Calibri" w:eastAsia="Times New Roman" w:hAnsi="Calibri" w:cs="Calibri"/>
                <w:color w:val="000000"/>
                <w:sz w:val="20"/>
                <w:szCs w:val="20"/>
              </w:rPr>
            </w:pPr>
            <w:ins w:id="2610" w:author="Commodore, Sarah" w:date="2023-03-22T16:21:00Z">
              <w:r w:rsidRPr="00DC2757">
                <w:rPr>
                  <w:rFonts w:ascii="Calibri" w:eastAsia="Times New Roman" w:hAnsi="Calibri" w:cs="Calibri"/>
                  <w:color w:val="000000"/>
                  <w:sz w:val="20"/>
                  <w:szCs w:val="20"/>
                </w:rPr>
                <w:t>CCDC151</w:t>
              </w:r>
            </w:ins>
          </w:p>
        </w:tc>
        <w:tc>
          <w:tcPr>
            <w:tcW w:w="0" w:type="auto"/>
            <w:tcBorders>
              <w:top w:val="nil"/>
              <w:left w:val="nil"/>
              <w:bottom w:val="nil"/>
              <w:right w:val="nil"/>
            </w:tcBorders>
            <w:shd w:val="clear" w:color="auto" w:fill="auto"/>
            <w:noWrap/>
            <w:vAlign w:val="bottom"/>
            <w:hideMark/>
          </w:tcPr>
          <w:p w14:paraId="44FE55DA" w14:textId="77777777" w:rsidR="00DC2757" w:rsidRPr="00DC2757" w:rsidRDefault="00DC2757" w:rsidP="00DC2757">
            <w:pPr>
              <w:spacing w:after="0" w:line="240" w:lineRule="auto"/>
              <w:jc w:val="center"/>
              <w:rPr>
                <w:ins w:id="2611" w:author="Commodore, Sarah" w:date="2023-03-22T16:21:00Z"/>
                <w:rFonts w:ascii="Calibri" w:eastAsia="Times New Roman" w:hAnsi="Calibri" w:cs="Calibri"/>
                <w:color w:val="000000"/>
                <w:sz w:val="20"/>
                <w:szCs w:val="20"/>
              </w:rPr>
            </w:pPr>
            <w:ins w:id="261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C307325" w14:textId="77777777" w:rsidR="00DC2757" w:rsidRPr="00DC2757" w:rsidRDefault="00DC2757" w:rsidP="00DC2757">
            <w:pPr>
              <w:spacing w:after="0" w:line="240" w:lineRule="auto"/>
              <w:jc w:val="center"/>
              <w:rPr>
                <w:ins w:id="2613" w:author="Commodore, Sarah" w:date="2023-03-22T16:21:00Z"/>
                <w:rFonts w:ascii="Calibri" w:eastAsia="Times New Roman" w:hAnsi="Calibri" w:cs="Calibri"/>
                <w:color w:val="000000"/>
                <w:sz w:val="20"/>
                <w:szCs w:val="20"/>
              </w:rPr>
            </w:pPr>
            <w:ins w:id="2614"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19BE4250" w14:textId="77777777" w:rsidR="00DC2757" w:rsidRPr="00DC2757" w:rsidRDefault="00DC2757" w:rsidP="00DC2757">
            <w:pPr>
              <w:spacing w:after="0" w:line="240" w:lineRule="auto"/>
              <w:jc w:val="center"/>
              <w:rPr>
                <w:ins w:id="2615" w:author="Commodore, Sarah" w:date="2023-03-22T16:21:00Z"/>
                <w:rFonts w:ascii="Calibri" w:eastAsia="Times New Roman" w:hAnsi="Calibri" w:cs="Calibri"/>
                <w:color w:val="000000"/>
                <w:sz w:val="20"/>
                <w:szCs w:val="20"/>
              </w:rPr>
            </w:pPr>
            <w:ins w:id="2616"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3302B1E2" w14:textId="77777777" w:rsidR="00DC2757" w:rsidRPr="00DC2757" w:rsidRDefault="00DC2757" w:rsidP="00DC2757">
            <w:pPr>
              <w:spacing w:after="0" w:line="240" w:lineRule="auto"/>
              <w:jc w:val="center"/>
              <w:rPr>
                <w:ins w:id="2617" w:author="Commodore, Sarah" w:date="2023-03-22T16:21:00Z"/>
                <w:rFonts w:ascii="Calibri" w:eastAsia="Times New Roman" w:hAnsi="Calibri" w:cs="Calibri"/>
                <w:color w:val="FF0000"/>
                <w:sz w:val="20"/>
                <w:szCs w:val="20"/>
              </w:rPr>
            </w:pPr>
            <w:ins w:id="2618" w:author="Commodore, Sarah" w:date="2023-03-22T16:21:00Z">
              <w:r w:rsidRPr="00DC2757">
                <w:rPr>
                  <w:rFonts w:ascii="Calibri" w:eastAsia="Times New Roman" w:hAnsi="Calibri" w:cs="Calibri"/>
                  <w:color w:val="FF0000"/>
                  <w:sz w:val="20"/>
                  <w:szCs w:val="20"/>
                </w:rPr>
                <w:t>*</w:t>
              </w:r>
            </w:ins>
          </w:p>
        </w:tc>
      </w:tr>
      <w:tr w:rsidR="00DC2757" w:rsidRPr="00DC2757" w14:paraId="0EC25C6E" w14:textId="77777777" w:rsidTr="00DC2757">
        <w:trPr>
          <w:trHeight w:val="260"/>
          <w:ins w:id="2619" w:author="Commodore, Sarah" w:date="2023-03-22T16:21:00Z"/>
        </w:trPr>
        <w:tc>
          <w:tcPr>
            <w:tcW w:w="0" w:type="auto"/>
            <w:tcBorders>
              <w:top w:val="nil"/>
              <w:left w:val="nil"/>
              <w:bottom w:val="nil"/>
              <w:right w:val="nil"/>
            </w:tcBorders>
            <w:shd w:val="clear" w:color="auto" w:fill="auto"/>
            <w:noWrap/>
            <w:vAlign w:val="bottom"/>
            <w:hideMark/>
          </w:tcPr>
          <w:p w14:paraId="00BEDE84" w14:textId="77777777" w:rsidR="00DC2757" w:rsidRPr="00DC2757" w:rsidRDefault="00DC2757" w:rsidP="00DC2757">
            <w:pPr>
              <w:spacing w:after="0" w:line="240" w:lineRule="auto"/>
              <w:rPr>
                <w:ins w:id="2620" w:author="Commodore, Sarah" w:date="2023-03-22T16:21:00Z"/>
                <w:rFonts w:ascii="Calibri" w:eastAsia="Times New Roman" w:hAnsi="Calibri" w:cs="Calibri"/>
                <w:color w:val="000000"/>
                <w:sz w:val="20"/>
                <w:szCs w:val="20"/>
              </w:rPr>
            </w:pPr>
            <w:ins w:id="2621" w:author="Commodore, Sarah" w:date="2023-03-22T16:21:00Z">
              <w:r w:rsidRPr="00DC2757">
                <w:rPr>
                  <w:rFonts w:ascii="Calibri" w:eastAsia="Times New Roman" w:hAnsi="Calibri" w:cs="Calibri"/>
                  <w:color w:val="000000"/>
                  <w:sz w:val="20"/>
                  <w:szCs w:val="20"/>
                </w:rPr>
                <w:t>ENSG00000260266.1</w:t>
              </w:r>
            </w:ins>
          </w:p>
        </w:tc>
        <w:tc>
          <w:tcPr>
            <w:tcW w:w="0" w:type="auto"/>
            <w:tcBorders>
              <w:top w:val="nil"/>
              <w:left w:val="nil"/>
              <w:bottom w:val="nil"/>
              <w:right w:val="nil"/>
            </w:tcBorders>
            <w:shd w:val="clear" w:color="auto" w:fill="auto"/>
            <w:noWrap/>
            <w:vAlign w:val="bottom"/>
            <w:hideMark/>
          </w:tcPr>
          <w:p w14:paraId="356B142B" w14:textId="77777777" w:rsidR="00DC2757" w:rsidRPr="00DC2757" w:rsidRDefault="00DC2757" w:rsidP="00DC2757">
            <w:pPr>
              <w:spacing w:after="0" w:line="240" w:lineRule="auto"/>
              <w:rPr>
                <w:ins w:id="2622" w:author="Commodore, Sarah" w:date="2023-03-22T16:21:00Z"/>
                <w:rFonts w:ascii="Calibri" w:eastAsia="Times New Roman" w:hAnsi="Calibri" w:cs="Calibri"/>
                <w:color w:val="000000"/>
                <w:sz w:val="20"/>
                <w:szCs w:val="20"/>
              </w:rPr>
            </w:pPr>
            <w:ins w:id="2623" w:author="Commodore, Sarah" w:date="2023-03-22T16:21:00Z">
              <w:r w:rsidRPr="00DC2757">
                <w:rPr>
                  <w:rFonts w:ascii="Calibri" w:eastAsia="Times New Roman" w:hAnsi="Calibri" w:cs="Calibri"/>
                  <w:color w:val="000000"/>
                  <w:sz w:val="20"/>
                  <w:szCs w:val="20"/>
                </w:rPr>
                <w:t>PPIAP46</w:t>
              </w:r>
            </w:ins>
          </w:p>
        </w:tc>
        <w:tc>
          <w:tcPr>
            <w:tcW w:w="0" w:type="auto"/>
            <w:tcBorders>
              <w:top w:val="nil"/>
              <w:left w:val="nil"/>
              <w:bottom w:val="nil"/>
              <w:right w:val="nil"/>
            </w:tcBorders>
            <w:shd w:val="clear" w:color="auto" w:fill="auto"/>
            <w:noWrap/>
            <w:vAlign w:val="bottom"/>
            <w:hideMark/>
          </w:tcPr>
          <w:p w14:paraId="67F18186" w14:textId="77777777" w:rsidR="00DC2757" w:rsidRPr="00DC2757" w:rsidRDefault="00DC2757" w:rsidP="00DC2757">
            <w:pPr>
              <w:spacing w:after="0" w:line="240" w:lineRule="auto"/>
              <w:jc w:val="center"/>
              <w:rPr>
                <w:ins w:id="2624" w:author="Commodore, Sarah" w:date="2023-03-22T16:21:00Z"/>
                <w:rFonts w:ascii="Calibri" w:eastAsia="Times New Roman" w:hAnsi="Calibri" w:cs="Calibri"/>
                <w:color w:val="000000"/>
                <w:sz w:val="20"/>
                <w:szCs w:val="20"/>
              </w:rPr>
            </w:pPr>
            <w:ins w:id="262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02D70F" w14:textId="77777777" w:rsidR="00DC2757" w:rsidRPr="00DC2757" w:rsidRDefault="00DC2757" w:rsidP="00DC2757">
            <w:pPr>
              <w:spacing w:after="0" w:line="240" w:lineRule="auto"/>
              <w:jc w:val="center"/>
              <w:rPr>
                <w:ins w:id="2626" w:author="Commodore, Sarah" w:date="2023-03-22T16:21:00Z"/>
                <w:rFonts w:ascii="Calibri" w:eastAsia="Times New Roman" w:hAnsi="Calibri" w:cs="Calibri"/>
                <w:color w:val="000000"/>
                <w:sz w:val="20"/>
                <w:szCs w:val="20"/>
              </w:rPr>
            </w:pPr>
            <w:ins w:id="2627"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3012B13" w14:textId="77777777" w:rsidR="00DC2757" w:rsidRPr="00DC2757" w:rsidRDefault="00DC2757" w:rsidP="00DC2757">
            <w:pPr>
              <w:spacing w:after="0" w:line="240" w:lineRule="auto"/>
              <w:jc w:val="center"/>
              <w:rPr>
                <w:ins w:id="2628" w:author="Commodore, Sarah" w:date="2023-03-22T16:21:00Z"/>
                <w:rFonts w:ascii="Calibri" w:eastAsia="Times New Roman" w:hAnsi="Calibri" w:cs="Calibri"/>
                <w:color w:val="000000"/>
                <w:sz w:val="20"/>
                <w:szCs w:val="20"/>
              </w:rPr>
            </w:pPr>
            <w:ins w:id="2629"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5EDE3C76" w14:textId="77777777" w:rsidR="00DC2757" w:rsidRPr="00DC2757" w:rsidRDefault="00DC2757" w:rsidP="00DC2757">
            <w:pPr>
              <w:spacing w:after="0" w:line="240" w:lineRule="auto"/>
              <w:jc w:val="center"/>
              <w:rPr>
                <w:ins w:id="2630" w:author="Commodore, Sarah" w:date="2023-03-22T16:21:00Z"/>
                <w:rFonts w:ascii="Calibri" w:eastAsia="Times New Roman" w:hAnsi="Calibri" w:cs="Calibri"/>
                <w:color w:val="FF0000"/>
                <w:sz w:val="20"/>
                <w:szCs w:val="20"/>
              </w:rPr>
            </w:pPr>
            <w:ins w:id="2631" w:author="Commodore, Sarah" w:date="2023-03-22T16:21:00Z">
              <w:r w:rsidRPr="00DC2757">
                <w:rPr>
                  <w:rFonts w:ascii="Calibri" w:eastAsia="Times New Roman" w:hAnsi="Calibri" w:cs="Calibri"/>
                  <w:color w:val="FF0000"/>
                  <w:sz w:val="20"/>
                  <w:szCs w:val="20"/>
                </w:rPr>
                <w:t>*</w:t>
              </w:r>
            </w:ins>
          </w:p>
        </w:tc>
      </w:tr>
      <w:tr w:rsidR="00DC2757" w:rsidRPr="00DC2757" w14:paraId="6B26FA2F" w14:textId="77777777" w:rsidTr="00DC2757">
        <w:trPr>
          <w:trHeight w:val="260"/>
          <w:ins w:id="2632" w:author="Commodore, Sarah" w:date="2023-03-22T16:21:00Z"/>
        </w:trPr>
        <w:tc>
          <w:tcPr>
            <w:tcW w:w="0" w:type="auto"/>
            <w:tcBorders>
              <w:top w:val="nil"/>
              <w:left w:val="nil"/>
              <w:bottom w:val="nil"/>
              <w:right w:val="nil"/>
            </w:tcBorders>
            <w:shd w:val="clear" w:color="auto" w:fill="auto"/>
            <w:noWrap/>
            <w:vAlign w:val="bottom"/>
            <w:hideMark/>
          </w:tcPr>
          <w:p w14:paraId="51609F1C" w14:textId="77777777" w:rsidR="00DC2757" w:rsidRPr="00DC2757" w:rsidRDefault="00DC2757" w:rsidP="00DC2757">
            <w:pPr>
              <w:spacing w:after="0" w:line="240" w:lineRule="auto"/>
              <w:rPr>
                <w:ins w:id="2633" w:author="Commodore, Sarah" w:date="2023-03-22T16:21:00Z"/>
                <w:rFonts w:ascii="Calibri" w:eastAsia="Times New Roman" w:hAnsi="Calibri" w:cs="Calibri"/>
                <w:color w:val="000000"/>
                <w:sz w:val="20"/>
                <w:szCs w:val="20"/>
              </w:rPr>
            </w:pPr>
            <w:ins w:id="2634" w:author="Commodore, Sarah" w:date="2023-03-22T16:21:00Z">
              <w:r w:rsidRPr="00DC2757">
                <w:rPr>
                  <w:rFonts w:ascii="Calibri" w:eastAsia="Times New Roman" w:hAnsi="Calibri" w:cs="Calibri"/>
                  <w:color w:val="000000"/>
                  <w:sz w:val="20"/>
                  <w:szCs w:val="20"/>
                </w:rPr>
                <w:t>ENSG00000215187.12</w:t>
              </w:r>
            </w:ins>
          </w:p>
        </w:tc>
        <w:tc>
          <w:tcPr>
            <w:tcW w:w="0" w:type="auto"/>
            <w:tcBorders>
              <w:top w:val="nil"/>
              <w:left w:val="nil"/>
              <w:bottom w:val="nil"/>
              <w:right w:val="nil"/>
            </w:tcBorders>
            <w:shd w:val="clear" w:color="auto" w:fill="auto"/>
            <w:noWrap/>
            <w:vAlign w:val="bottom"/>
            <w:hideMark/>
          </w:tcPr>
          <w:p w14:paraId="02C4C307" w14:textId="77777777" w:rsidR="00DC2757" w:rsidRPr="00DC2757" w:rsidRDefault="00DC2757" w:rsidP="00DC2757">
            <w:pPr>
              <w:spacing w:after="0" w:line="240" w:lineRule="auto"/>
              <w:rPr>
                <w:ins w:id="2635" w:author="Commodore, Sarah" w:date="2023-03-22T16:21:00Z"/>
                <w:rFonts w:ascii="Calibri" w:eastAsia="Times New Roman" w:hAnsi="Calibri" w:cs="Calibri"/>
                <w:color w:val="000000"/>
                <w:sz w:val="20"/>
                <w:szCs w:val="20"/>
              </w:rPr>
            </w:pPr>
            <w:ins w:id="2636" w:author="Commodore, Sarah" w:date="2023-03-22T16:21:00Z">
              <w:r w:rsidRPr="00DC2757">
                <w:rPr>
                  <w:rFonts w:ascii="Calibri" w:eastAsia="Times New Roman" w:hAnsi="Calibri" w:cs="Calibri"/>
                  <w:color w:val="000000"/>
                  <w:sz w:val="20"/>
                  <w:szCs w:val="20"/>
                </w:rPr>
                <w:t>FAM166B</w:t>
              </w:r>
            </w:ins>
          </w:p>
        </w:tc>
        <w:tc>
          <w:tcPr>
            <w:tcW w:w="0" w:type="auto"/>
            <w:tcBorders>
              <w:top w:val="nil"/>
              <w:left w:val="nil"/>
              <w:bottom w:val="nil"/>
              <w:right w:val="nil"/>
            </w:tcBorders>
            <w:shd w:val="clear" w:color="auto" w:fill="auto"/>
            <w:noWrap/>
            <w:vAlign w:val="bottom"/>
            <w:hideMark/>
          </w:tcPr>
          <w:p w14:paraId="517A8C74" w14:textId="77777777" w:rsidR="00DC2757" w:rsidRPr="00DC2757" w:rsidRDefault="00DC2757" w:rsidP="00DC2757">
            <w:pPr>
              <w:spacing w:after="0" w:line="240" w:lineRule="auto"/>
              <w:jc w:val="center"/>
              <w:rPr>
                <w:ins w:id="2637" w:author="Commodore, Sarah" w:date="2023-03-22T16:21:00Z"/>
                <w:rFonts w:ascii="Calibri" w:eastAsia="Times New Roman" w:hAnsi="Calibri" w:cs="Calibri"/>
                <w:color w:val="000000"/>
                <w:sz w:val="20"/>
                <w:szCs w:val="20"/>
              </w:rPr>
            </w:pPr>
            <w:ins w:id="263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56B1EB9" w14:textId="77777777" w:rsidR="00DC2757" w:rsidRPr="00DC2757" w:rsidRDefault="00DC2757" w:rsidP="00DC2757">
            <w:pPr>
              <w:spacing w:after="0" w:line="240" w:lineRule="auto"/>
              <w:jc w:val="center"/>
              <w:rPr>
                <w:ins w:id="2639" w:author="Commodore, Sarah" w:date="2023-03-22T16:21:00Z"/>
                <w:rFonts w:ascii="Calibri" w:eastAsia="Times New Roman" w:hAnsi="Calibri" w:cs="Calibri"/>
                <w:color w:val="000000"/>
                <w:sz w:val="20"/>
                <w:szCs w:val="20"/>
              </w:rPr>
            </w:pPr>
            <w:ins w:id="2640"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59869538" w14:textId="77777777" w:rsidR="00DC2757" w:rsidRPr="00DC2757" w:rsidRDefault="00DC2757" w:rsidP="00DC2757">
            <w:pPr>
              <w:spacing w:after="0" w:line="240" w:lineRule="auto"/>
              <w:jc w:val="center"/>
              <w:rPr>
                <w:ins w:id="2641" w:author="Commodore, Sarah" w:date="2023-03-22T16:21:00Z"/>
                <w:rFonts w:ascii="Calibri" w:eastAsia="Times New Roman" w:hAnsi="Calibri" w:cs="Calibri"/>
                <w:color w:val="000000"/>
                <w:sz w:val="20"/>
                <w:szCs w:val="20"/>
              </w:rPr>
            </w:pPr>
            <w:ins w:id="2642" w:author="Commodore, Sarah" w:date="2023-03-22T16:21:00Z">
              <w:r w:rsidRPr="00DC2757">
                <w:rPr>
                  <w:rFonts w:ascii="Calibri" w:eastAsia="Times New Roman" w:hAnsi="Calibri" w:cs="Calibri"/>
                  <w:color w:val="000000"/>
                  <w:sz w:val="20"/>
                  <w:szCs w:val="20"/>
                </w:rPr>
                <w:t>7.0E-10</w:t>
              </w:r>
            </w:ins>
          </w:p>
        </w:tc>
        <w:tc>
          <w:tcPr>
            <w:tcW w:w="0" w:type="auto"/>
            <w:tcBorders>
              <w:top w:val="nil"/>
              <w:left w:val="nil"/>
              <w:bottom w:val="nil"/>
              <w:right w:val="nil"/>
            </w:tcBorders>
            <w:shd w:val="clear" w:color="auto" w:fill="auto"/>
            <w:noWrap/>
            <w:vAlign w:val="bottom"/>
            <w:hideMark/>
          </w:tcPr>
          <w:p w14:paraId="1B176268" w14:textId="77777777" w:rsidR="00DC2757" w:rsidRPr="00DC2757" w:rsidRDefault="00DC2757" w:rsidP="00DC2757">
            <w:pPr>
              <w:spacing w:after="0" w:line="240" w:lineRule="auto"/>
              <w:jc w:val="center"/>
              <w:rPr>
                <w:ins w:id="2643" w:author="Commodore, Sarah" w:date="2023-03-22T16:21:00Z"/>
                <w:rFonts w:ascii="Calibri" w:eastAsia="Times New Roman" w:hAnsi="Calibri" w:cs="Calibri"/>
                <w:color w:val="FF0000"/>
                <w:sz w:val="20"/>
                <w:szCs w:val="20"/>
              </w:rPr>
            </w:pPr>
            <w:ins w:id="2644" w:author="Commodore, Sarah" w:date="2023-03-22T16:21:00Z">
              <w:r w:rsidRPr="00DC2757">
                <w:rPr>
                  <w:rFonts w:ascii="Calibri" w:eastAsia="Times New Roman" w:hAnsi="Calibri" w:cs="Calibri"/>
                  <w:color w:val="FF0000"/>
                  <w:sz w:val="20"/>
                  <w:szCs w:val="20"/>
                </w:rPr>
                <w:t>*</w:t>
              </w:r>
            </w:ins>
          </w:p>
        </w:tc>
      </w:tr>
      <w:tr w:rsidR="00DC2757" w:rsidRPr="00DC2757" w14:paraId="0FFEE24B" w14:textId="77777777" w:rsidTr="00DC2757">
        <w:trPr>
          <w:trHeight w:val="260"/>
          <w:ins w:id="2645" w:author="Commodore, Sarah" w:date="2023-03-22T16:21:00Z"/>
        </w:trPr>
        <w:tc>
          <w:tcPr>
            <w:tcW w:w="0" w:type="auto"/>
            <w:tcBorders>
              <w:top w:val="nil"/>
              <w:left w:val="nil"/>
              <w:bottom w:val="nil"/>
              <w:right w:val="nil"/>
            </w:tcBorders>
            <w:shd w:val="clear" w:color="auto" w:fill="auto"/>
            <w:noWrap/>
            <w:vAlign w:val="bottom"/>
            <w:hideMark/>
          </w:tcPr>
          <w:p w14:paraId="5158C513" w14:textId="77777777" w:rsidR="00DC2757" w:rsidRPr="00DC2757" w:rsidRDefault="00DC2757" w:rsidP="00DC2757">
            <w:pPr>
              <w:spacing w:after="0" w:line="240" w:lineRule="auto"/>
              <w:rPr>
                <w:ins w:id="2646" w:author="Commodore, Sarah" w:date="2023-03-22T16:21:00Z"/>
                <w:rFonts w:ascii="Calibri" w:eastAsia="Times New Roman" w:hAnsi="Calibri" w:cs="Calibri"/>
                <w:color w:val="000000"/>
                <w:sz w:val="20"/>
                <w:szCs w:val="20"/>
              </w:rPr>
            </w:pPr>
            <w:ins w:id="2647" w:author="Commodore, Sarah" w:date="2023-03-22T16:21:00Z">
              <w:r w:rsidRPr="00DC2757">
                <w:rPr>
                  <w:rFonts w:ascii="Calibri" w:eastAsia="Times New Roman" w:hAnsi="Calibri" w:cs="Calibri"/>
                  <w:color w:val="000000"/>
                  <w:sz w:val="20"/>
                  <w:szCs w:val="20"/>
                </w:rPr>
                <w:t>ENSG00000259462.3</w:t>
              </w:r>
            </w:ins>
          </w:p>
        </w:tc>
        <w:tc>
          <w:tcPr>
            <w:tcW w:w="0" w:type="auto"/>
            <w:tcBorders>
              <w:top w:val="nil"/>
              <w:left w:val="nil"/>
              <w:bottom w:val="nil"/>
              <w:right w:val="nil"/>
            </w:tcBorders>
            <w:shd w:val="clear" w:color="auto" w:fill="auto"/>
            <w:noWrap/>
            <w:vAlign w:val="bottom"/>
            <w:hideMark/>
          </w:tcPr>
          <w:p w14:paraId="558D483C" w14:textId="77777777" w:rsidR="00DC2757" w:rsidRPr="00DC2757" w:rsidRDefault="00DC2757" w:rsidP="00DC2757">
            <w:pPr>
              <w:spacing w:after="0" w:line="240" w:lineRule="auto"/>
              <w:rPr>
                <w:ins w:id="2648" w:author="Commodore, Sarah" w:date="2023-03-22T16:21:00Z"/>
                <w:rFonts w:ascii="Calibri" w:eastAsia="Times New Roman" w:hAnsi="Calibri" w:cs="Calibri"/>
                <w:color w:val="000000"/>
                <w:sz w:val="20"/>
                <w:szCs w:val="20"/>
              </w:rPr>
            </w:pPr>
            <w:ins w:id="2649" w:author="Commodore, Sarah" w:date="2023-03-22T16:21:00Z">
              <w:r w:rsidRPr="00DC2757">
                <w:rPr>
                  <w:rFonts w:ascii="Calibri" w:eastAsia="Times New Roman" w:hAnsi="Calibri" w:cs="Calibri"/>
                  <w:color w:val="000000"/>
                  <w:sz w:val="20"/>
                  <w:szCs w:val="20"/>
                </w:rPr>
                <w:t>CPEB1-AS1</w:t>
              </w:r>
            </w:ins>
          </w:p>
        </w:tc>
        <w:tc>
          <w:tcPr>
            <w:tcW w:w="0" w:type="auto"/>
            <w:tcBorders>
              <w:top w:val="nil"/>
              <w:left w:val="nil"/>
              <w:bottom w:val="nil"/>
              <w:right w:val="nil"/>
            </w:tcBorders>
            <w:shd w:val="clear" w:color="auto" w:fill="auto"/>
            <w:noWrap/>
            <w:vAlign w:val="bottom"/>
            <w:hideMark/>
          </w:tcPr>
          <w:p w14:paraId="281919F0" w14:textId="77777777" w:rsidR="00DC2757" w:rsidRPr="00DC2757" w:rsidRDefault="00DC2757" w:rsidP="00DC2757">
            <w:pPr>
              <w:spacing w:after="0" w:line="240" w:lineRule="auto"/>
              <w:jc w:val="center"/>
              <w:rPr>
                <w:ins w:id="2650" w:author="Commodore, Sarah" w:date="2023-03-22T16:21:00Z"/>
                <w:rFonts w:ascii="Calibri" w:eastAsia="Times New Roman" w:hAnsi="Calibri" w:cs="Calibri"/>
                <w:color w:val="000000"/>
                <w:sz w:val="20"/>
                <w:szCs w:val="20"/>
              </w:rPr>
            </w:pPr>
            <w:ins w:id="265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604D47E" w14:textId="77777777" w:rsidR="00DC2757" w:rsidRPr="00DC2757" w:rsidRDefault="00DC2757" w:rsidP="00DC2757">
            <w:pPr>
              <w:spacing w:after="0" w:line="240" w:lineRule="auto"/>
              <w:jc w:val="center"/>
              <w:rPr>
                <w:ins w:id="2652" w:author="Commodore, Sarah" w:date="2023-03-22T16:21:00Z"/>
                <w:rFonts w:ascii="Calibri" w:eastAsia="Times New Roman" w:hAnsi="Calibri" w:cs="Calibri"/>
                <w:color w:val="000000"/>
                <w:sz w:val="20"/>
                <w:szCs w:val="20"/>
              </w:rPr>
            </w:pPr>
            <w:ins w:id="2653"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6258CA7A" w14:textId="77777777" w:rsidR="00DC2757" w:rsidRPr="00DC2757" w:rsidRDefault="00DC2757" w:rsidP="00DC2757">
            <w:pPr>
              <w:spacing w:after="0" w:line="240" w:lineRule="auto"/>
              <w:jc w:val="center"/>
              <w:rPr>
                <w:ins w:id="2654" w:author="Commodore, Sarah" w:date="2023-03-22T16:21:00Z"/>
                <w:rFonts w:ascii="Calibri" w:eastAsia="Times New Roman" w:hAnsi="Calibri" w:cs="Calibri"/>
                <w:color w:val="000000"/>
                <w:sz w:val="20"/>
                <w:szCs w:val="20"/>
              </w:rPr>
            </w:pPr>
            <w:ins w:id="2655"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035C88F5" w14:textId="77777777" w:rsidR="00DC2757" w:rsidRPr="00DC2757" w:rsidRDefault="00DC2757" w:rsidP="00DC2757">
            <w:pPr>
              <w:spacing w:after="0" w:line="240" w:lineRule="auto"/>
              <w:jc w:val="center"/>
              <w:rPr>
                <w:ins w:id="2656" w:author="Commodore, Sarah" w:date="2023-03-22T16:21:00Z"/>
                <w:rFonts w:ascii="Calibri" w:eastAsia="Times New Roman" w:hAnsi="Calibri" w:cs="Calibri"/>
                <w:color w:val="FF0000"/>
                <w:sz w:val="20"/>
                <w:szCs w:val="20"/>
              </w:rPr>
            </w:pPr>
            <w:ins w:id="2657" w:author="Commodore, Sarah" w:date="2023-03-22T16:21:00Z">
              <w:r w:rsidRPr="00DC2757">
                <w:rPr>
                  <w:rFonts w:ascii="Calibri" w:eastAsia="Times New Roman" w:hAnsi="Calibri" w:cs="Calibri"/>
                  <w:color w:val="FF0000"/>
                  <w:sz w:val="20"/>
                  <w:szCs w:val="20"/>
                </w:rPr>
                <w:t>*</w:t>
              </w:r>
            </w:ins>
          </w:p>
        </w:tc>
      </w:tr>
      <w:tr w:rsidR="00DC2757" w:rsidRPr="00DC2757" w14:paraId="1B36ED46" w14:textId="77777777" w:rsidTr="00DC2757">
        <w:trPr>
          <w:trHeight w:val="260"/>
          <w:ins w:id="2658" w:author="Commodore, Sarah" w:date="2023-03-22T16:21:00Z"/>
        </w:trPr>
        <w:tc>
          <w:tcPr>
            <w:tcW w:w="0" w:type="auto"/>
            <w:tcBorders>
              <w:top w:val="nil"/>
              <w:left w:val="nil"/>
              <w:bottom w:val="nil"/>
              <w:right w:val="nil"/>
            </w:tcBorders>
            <w:shd w:val="clear" w:color="auto" w:fill="auto"/>
            <w:noWrap/>
            <w:vAlign w:val="bottom"/>
            <w:hideMark/>
          </w:tcPr>
          <w:p w14:paraId="403C0F11" w14:textId="77777777" w:rsidR="00DC2757" w:rsidRPr="00DC2757" w:rsidRDefault="00DC2757" w:rsidP="00DC2757">
            <w:pPr>
              <w:spacing w:after="0" w:line="240" w:lineRule="auto"/>
              <w:rPr>
                <w:ins w:id="2659" w:author="Commodore, Sarah" w:date="2023-03-22T16:21:00Z"/>
                <w:rFonts w:ascii="Calibri" w:eastAsia="Times New Roman" w:hAnsi="Calibri" w:cs="Calibri"/>
                <w:color w:val="000000"/>
                <w:sz w:val="20"/>
                <w:szCs w:val="20"/>
              </w:rPr>
            </w:pPr>
            <w:ins w:id="2660" w:author="Commodore, Sarah" w:date="2023-03-22T16:21:00Z">
              <w:r w:rsidRPr="00DC2757">
                <w:rPr>
                  <w:rFonts w:ascii="Calibri" w:eastAsia="Times New Roman" w:hAnsi="Calibri" w:cs="Calibri"/>
                  <w:color w:val="000000"/>
                  <w:sz w:val="20"/>
                  <w:szCs w:val="20"/>
                </w:rPr>
                <w:t>ENSG00000286339.1</w:t>
              </w:r>
            </w:ins>
          </w:p>
        </w:tc>
        <w:tc>
          <w:tcPr>
            <w:tcW w:w="0" w:type="auto"/>
            <w:tcBorders>
              <w:top w:val="nil"/>
              <w:left w:val="nil"/>
              <w:bottom w:val="nil"/>
              <w:right w:val="nil"/>
            </w:tcBorders>
            <w:shd w:val="clear" w:color="auto" w:fill="auto"/>
            <w:noWrap/>
            <w:vAlign w:val="bottom"/>
            <w:hideMark/>
          </w:tcPr>
          <w:p w14:paraId="5B1AE560" w14:textId="77777777" w:rsidR="00DC2757" w:rsidRPr="00DC2757" w:rsidRDefault="00DC2757" w:rsidP="00DC2757">
            <w:pPr>
              <w:spacing w:after="0" w:line="240" w:lineRule="auto"/>
              <w:rPr>
                <w:ins w:id="2661" w:author="Commodore, Sarah" w:date="2023-03-22T16:21:00Z"/>
                <w:rFonts w:ascii="Calibri" w:eastAsia="Times New Roman" w:hAnsi="Calibri" w:cs="Calibri"/>
                <w:color w:val="000000"/>
                <w:sz w:val="20"/>
                <w:szCs w:val="20"/>
              </w:rPr>
            </w:pPr>
            <w:ins w:id="2662" w:author="Commodore, Sarah" w:date="2023-03-22T16:21:00Z">
              <w:r w:rsidRPr="00DC2757">
                <w:rPr>
                  <w:rFonts w:ascii="Calibri" w:eastAsia="Times New Roman" w:hAnsi="Calibri" w:cs="Calibri"/>
                  <w:color w:val="000000"/>
                  <w:sz w:val="20"/>
                  <w:szCs w:val="20"/>
                </w:rPr>
                <w:t>Z99496.1</w:t>
              </w:r>
            </w:ins>
          </w:p>
        </w:tc>
        <w:tc>
          <w:tcPr>
            <w:tcW w:w="0" w:type="auto"/>
            <w:tcBorders>
              <w:top w:val="nil"/>
              <w:left w:val="nil"/>
              <w:bottom w:val="nil"/>
              <w:right w:val="nil"/>
            </w:tcBorders>
            <w:shd w:val="clear" w:color="auto" w:fill="auto"/>
            <w:noWrap/>
            <w:vAlign w:val="bottom"/>
            <w:hideMark/>
          </w:tcPr>
          <w:p w14:paraId="31DE8ACA" w14:textId="77777777" w:rsidR="00DC2757" w:rsidRPr="00DC2757" w:rsidRDefault="00DC2757" w:rsidP="00DC2757">
            <w:pPr>
              <w:spacing w:after="0" w:line="240" w:lineRule="auto"/>
              <w:jc w:val="center"/>
              <w:rPr>
                <w:ins w:id="2663" w:author="Commodore, Sarah" w:date="2023-03-22T16:21:00Z"/>
                <w:rFonts w:ascii="Calibri" w:eastAsia="Times New Roman" w:hAnsi="Calibri" w:cs="Calibri"/>
                <w:color w:val="000000"/>
                <w:sz w:val="20"/>
                <w:szCs w:val="20"/>
              </w:rPr>
            </w:pPr>
            <w:ins w:id="266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17F24F9" w14:textId="77777777" w:rsidR="00DC2757" w:rsidRPr="00DC2757" w:rsidRDefault="00DC2757" w:rsidP="00DC2757">
            <w:pPr>
              <w:spacing w:after="0" w:line="240" w:lineRule="auto"/>
              <w:jc w:val="center"/>
              <w:rPr>
                <w:ins w:id="2665" w:author="Commodore, Sarah" w:date="2023-03-22T16:21:00Z"/>
                <w:rFonts w:ascii="Calibri" w:eastAsia="Times New Roman" w:hAnsi="Calibri" w:cs="Calibri"/>
                <w:color w:val="000000"/>
                <w:sz w:val="20"/>
                <w:szCs w:val="20"/>
              </w:rPr>
            </w:pPr>
            <w:ins w:id="2666"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45BA4A22" w14:textId="77777777" w:rsidR="00DC2757" w:rsidRPr="00DC2757" w:rsidRDefault="00DC2757" w:rsidP="00DC2757">
            <w:pPr>
              <w:spacing w:after="0" w:line="240" w:lineRule="auto"/>
              <w:jc w:val="center"/>
              <w:rPr>
                <w:ins w:id="2667" w:author="Commodore, Sarah" w:date="2023-03-22T16:21:00Z"/>
                <w:rFonts w:ascii="Calibri" w:eastAsia="Times New Roman" w:hAnsi="Calibri" w:cs="Calibri"/>
                <w:color w:val="000000"/>
                <w:sz w:val="20"/>
                <w:szCs w:val="20"/>
              </w:rPr>
            </w:pPr>
            <w:ins w:id="2668"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16BAE6DA" w14:textId="77777777" w:rsidR="00DC2757" w:rsidRPr="00DC2757" w:rsidRDefault="00DC2757" w:rsidP="00DC2757">
            <w:pPr>
              <w:spacing w:after="0" w:line="240" w:lineRule="auto"/>
              <w:jc w:val="center"/>
              <w:rPr>
                <w:ins w:id="2669" w:author="Commodore, Sarah" w:date="2023-03-22T16:21:00Z"/>
                <w:rFonts w:ascii="Calibri" w:eastAsia="Times New Roman" w:hAnsi="Calibri" w:cs="Calibri"/>
                <w:color w:val="FF0000"/>
                <w:sz w:val="20"/>
                <w:szCs w:val="20"/>
              </w:rPr>
            </w:pPr>
            <w:ins w:id="2670" w:author="Commodore, Sarah" w:date="2023-03-22T16:21:00Z">
              <w:r w:rsidRPr="00DC2757">
                <w:rPr>
                  <w:rFonts w:ascii="Calibri" w:eastAsia="Times New Roman" w:hAnsi="Calibri" w:cs="Calibri"/>
                  <w:color w:val="FF0000"/>
                  <w:sz w:val="20"/>
                  <w:szCs w:val="20"/>
                </w:rPr>
                <w:t>*</w:t>
              </w:r>
            </w:ins>
          </w:p>
        </w:tc>
      </w:tr>
      <w:tr w:rsidR="00DC2757" w:rsidRPr="00DC2757" w14:paraId="466A8B32" w14:textId="77777777" w:rsidTr="00DC2757">
        <w:trPr>
          <w:trHeight w:val="260"/>
          <w:ins w:id="2671" w:author="Commodore, Sarah" w:date="2023-03-22T16:21:00Z"/>
        </w:trPr>
        <w:tc>
          <w:tcPr>
            <w:tcW w:w="0" w:type="auto"/>
            <w:tcBorders>
              <w:top w:val="nil"/>
              <w:left w:val="nil"/>
              <w:bottom w:val="nil"/>
              <w:right w:val="nil"/>
            </w:tcBorders>
            <w:shd w:val="clear" w:color="auto" w:fill="auto"/>
            <w:noWrap/>
            <w:vAlign w:val="bottom"/>
            <w:hideMark/>
          </w:tcPr>
          <w:p w14:paraId="25395320" w14:textId="77777777" w:rsidR="00DC2757" w:rsidRPr="00DC2757" w:rsidRDefault="00DC2757" w:rsidP="00DC2757">
            <w:pPr>
              <w:spacing w:after="0" w:line="240" w:lineRule="auto"/>
              <w:rPr>
                <w:ins w:id="2672" w:author="Commodore, Sarah" w:date="2023-03-22T16:21:00Z"/>
                <w:rFonts w:ascii="Calibri" w:eastAsia="Times New Roman" w:hAnsi="Calibri" w:cs="Calibri"/>
                <w:color w:val="000000"/>
                <w:sz w:val="20"/>
                <w:szCs w:val="20"/>
              </w:rPr>
            </w:pPr>
            <w:ins w:id="2673" w:author="Commodore, Sarah" w:date="2023-03-22T16:21:00Z">
              <w:r w:rsidRPr="00DC2757">
                <w:rPr>
                  <w:rFonts w:ascii="Calibri" w:eastAsia="Times New Roman" w:hAnsi="Calibri" w:cs="Calibri"/>
                  <w:color w:val="000000"/>
                  <w:sz w:val="20"/>
                  <w:szCs w:val="20"/>
                </w:rPr>
                <w:t>ENSG00000140481.15</w:t>
              </w:r>
            </w:ins>
          </w:p>
        </w:tc>
        <w:tc>
          <w:tcPr>
            <w:tcW w:w="0" w:type="auto"/>
            <w:tcBorders>
              <w:top w:val="nil"/>
              <w:left w:val="nil"/>
              <w:bottom w:val="nil"/>
              <w:right w:val="nil"/>
            </w:tcBorders>
            <w:shd w:val="clear" w:color="auto" w:fill="auto"/>
            <w:noWrap/>
            <w:vAlign w:val="bottom"/>
            <w:hideMark/>
          </w:tcPr>
          <w:p w14:paraId="2336AB0C" w14:textId="77777777" w:rsidR="00DC2757" w:rsidRPr="00DC2757" w:rsidRDefault="00DC2757" w:rsidP="00DC2757">
            <w:pPr>
              <w:spacing w:after="0" w:line="240" w:lineRule="auto"/>
              <w:rPr>
                <w:ins w:id="2674" w:author="Commodore, Sarah" w:date="2023-03-22T16:21:00Z"/>
                <w:rFonts w:ascii="Calibri" w:eastAsia="Times New Roman" w:hAnsi="Calibri" w:cs="Calibri"/>
                <w:color w:val="000000"/>
                <w:sz w:val="20"/>
                <w:szCs w:val="20"/>
              </w:rPr>
            </w:pPr>
            <w:ins w:id="2675" w:author="Commodore, Sarah" w:date="2023-03-22T16:21:00Z">
              <w:r w:rsidRPr="00DC2757">
                <w:rPr>
                  <w:rFonts w:ascii="Calibri" w:eastAsia="Times New Roman" w:hAnsi="Calibri" w:cs="Calibri"/>
                  <w:color w:val="000000"/>
                  <w:sz w:val="20"/>
                  <w:szCs w:val="20"/>
                </w:rPr>
                <w:t>CCDC33</w:t>
              </w:r>
            </w:ins>
          </w:p>
        </w:tc>
        <w:tc>
          <w:tcPr>
            <w:tcW w:w="0" w:type="auto"/>
            <w:tcBorders>
              <w:top w:val="nil"/>
              <w:left w:val="nil"/>
              <w:bottom w:val="nil"/>
              <w:right w:val="nil"/>
            </w:tcBorders>
            <w:shd w:val="clear" w:color="auto" w:fill="auto"/>
            <w:noWrap/>
            <w:vAlign w:val="bottom"/>
            <w:hideMark/>
          </w:tcPr>
          <w:p w14:paraId="034CBC96" w14:textId="77777777" w:rsidR="00DC2757" w:rsidRPr="00DC2757" w:rsidRDefault="00DC2757" w:rsidP="00DC2757">
            <w:pPr>
              <w:spacing w:after="0" w:line="240" w:lineRule="auto"/>
              <w:jc w:val="center"/>
              <w:rPr>
                <w:ins w:id="2676" w:author="Commodore, Sarah" w:date="2023-03-22T16:21:00Z"/>
                <w:rFonts w:ascii="Calibri" w:eastAsia="Times New Roman" w:hAnsi="Calibri" w:cs="Calibri"/>
                <w:color w:val="000000"/>
                <w:sz w:val="20"/>
                <w:szCs w:val="20"/>
              </w:rPr>
            </w:pPr>
            <w:ins w:id="267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1EB7613" w14:textId="77777777" w:rsidR="00DC2757" w:rsidRPr="00DC2757" w:rsidRDefault="00DC2757" w:rsidP="00DC2757">
            <w:pPr>
              <w:spacing w:after="0" w:line="240" w:lineRule="auto"/>
              <w:jc w:val="center"/>
              <w:rPr>
                <w:ins w:id="2678" w:author="Commodore, Sarah" w:date="2023-03-22T16:21:00Z"/>
                <w:rFonts w:ascii="Calibri" w:eastAsia="Times New Roman" w:hAnsi="Calibri" w:cs="Calibri"/>
                <w:color w:val="000000"/>
                <w:sz w:val="20"/>
                <w:szCs w:val="20"/>
              </w:rPr>
            </w:pPr>
            <w:ins w:id="2679" w:author="Commodore, Sarah" w:date="2023-03-22T16:21:00Z">
              <w:r w:rsidRPr="00DC2757">
                <w:rPr>
                  <w:rFonts w:ascii="Calibri" w:eastAsia="Times New Roman" w:hAnsi="Calibri" w:cs="Calibri"/>
                  <w:color w:val="000000"/>
                  <w:sz w:val="20"/>
                  <w:szCs w:val="20"/>
                </w:rPr>
                <w:t>2.6E-15</w:t>
              </w:r>
            </w:ins>
          </w:p>
        </w:tc>
        <w:tc>
          <w:tcPr>
            <w:tcW w:w="0" w:type="auto"/>
            <w:tcBorders>
              <w:top w:val="nil"/>
              <w:left w:val="nil"/>
              <w:bottom w:val="nil"/>
              <w:right w:val="nil"/>
            </w:tcBorders>
            <w:shd w:val="clear" w:color="auto" w:fill="auto"/>
            <w:noWrap/>
            <w:vAlign w:val="bottom"/>
            <w:hideMark/>
          </w:tcPr>
          <w:p w14:paraId="311D777E" w14:textId="77777777" w:rsidR="00DC2757" w:rsidRPr="00DC2757" w:rsidRDefault="00DC2757" w:rsidP="00DC2757">
            <w:pPr>
              <w:spacing w:after="0" w:line="240" w:lineRule="auto"/>
              <w:jc w:val="center"/>
              <w:rPr>
                <w:ins w:id="2680" w:author="Commodore, Sarah" w:date="2023-03-22T16:21:00Z"/>
                <w:rFonts w:ascii="Calibri" w:eastAsia="Times New Roman" w:hAnsi="Calibri" w:cs="Calibri"/>
                <w:color w:val="000000"/>
                <w:sz w:val="20"/>
                <w:szCs w:val="20"/>
              </w:rPr>
            </w:pPr>
            <w:ins w:id="2681" w:author="Commodore, Sarah" w:date="2023-03-22T16:21:00Z">
              <w:r w:rsidRPr="00DC2757">
                <w:rPr>
                  <w:rFonts w:ascii="Calibri" w:eastAsia="Times New Roman" w:hAnsi="Calibri" w:cs="Calibri"/>
                  <w:color w:val="000000"/>
                  <w:sz w:val="20"/>
                  <w:szCs w:val="20"/>
                </w:rPr>
                <w:t>2.1E-13</w:t>
              </w:r>
            </w:ins>
          </w:p>
        </w:tc>
        <w:tc>
          <w:tcPr>
            <w:tcW w:w="0" w:type="auto"/>
            <w:tcBorders>
              <w:top w:val="nil"/>
              <w:left w:val="nil"/>
              <w:bottom w:val="nil"/>
              <w:right w:val="nil"/>
            </w:tcBorders>
            <w:shd w:val="clear" w:color="auto" w:fill="auto"/>
            <w:noWrap/>
            <w:vAlign w:val="bottom"/>
            <w:hideMark/>
          </w:tcPr>
          <w:p w14:paraId="527DFD48" w14:textId="77777777" w:rsidR="00DC2757" w:rsidRPr="00DC2757" w:rsidRDefault="00DC2757" w:rsidP="00DC2757">
            <w:pPr>
              <w:spacing w:after="0" w:line="240" w:lineRule="auto"/>
              <w:jc w:val="center"/>
              <w:rPr>
                <w:ins w:id="2682" w:author="Commodore, Sarah" w:date="2023-03-22T16:21:00Z"/>
                <w:rFonts w:ascii="Calibri" w:eastAsia="Times New Roman" w:hAnsi="Calibri" w:cs="Calibri"/>
                <w:color w:val="FF0000"/>
                <w:sz w:val="20"/>
                <w:szCs w:val="20"/>
              </w:rPr>
            </w:pPr>
            <w:ins w:id="2683" w:author="Commodore, Sarah" w:date="2023-03-22T16:21:00Z">
              <w:r w:rsidRPr="00DC2757">
                <w:rPr>
                  <w:rFonts w:ascii="Calibri" w:eastAsia="Times New Roman" w:hAnsi="Calibri" w:cs="Calibri"/>
                  <w:color w:val="FF0000"/>
                  <w:sz w:val="20"/>
                  <w:szCs w:val="20"/>
                </w:rPr>
                <w:t>*</w:t>
              </w:r>
            </w:ins>
          </w:p>
        </w:tc>
      </w:tr>
      <w:tr w:rsidR="00DC2757" w:rsidRPr="00DC2757" w14:paraId="409D853D" w14:textId="77777777" w:rsidTr="00DC2757">
        <w:trPr>
          <w:trHeight w:val="260"/>
          <w:ins w:id="2684" w:author="Commodore, Sarah" w:date="2023-03-22T16:21:00Z"/>
        </w:trPr>
        <w:tc>
          <w:tcPr>
            <w:tcW w:w="0" w:type="auto"/>
            <w:tcBorders>
              <w:top w:val="nil"/>
              <w:left w:val="nil"/>
              <w:bottom w:val="nil"/>
              <w:right w:val="nil"/>
            </w:tcBorders>
            <w:shd w:val="clear" w:color="auto" w:fill="auto"/>
            <w:noWrap/>
            <w:vAlign w:val="bottom"/>
            <w:hideMark/>
          </w:tcPr>
          <w:p w14:paraId="006AE76B" w14:textId="77777777" w:rsidR="00DC2757" w:rsidRPr="00DC2757" w:rsidRDefault="00DC2757" w:rsidP="00DC2757">
            <w:pPr>
              <w:spacing w:after="0" w:line="240" w:lineRule="auto"/>
              <w:rPr>
                <w:ins w:id="2685" w:author="Commodore, Sarah" w:date="2023-03-22T16:21:00Z"/>
                <w:rFonts w:ascii="Calibri" w:eastAsia="Times New Roman" w:hAnsi="Calibri" w:cs="Calibri"/>
                <w:color w:val="000000"/>
                <w:sz w:val="20"/>
                <w:szCs w:val="20"/>
              </w:rPr>
            </w:pPr>
            <w:ins w:id="2686" w:author="Commodore, Sarah" w:date="2023-03-22T16:21:00Z">
              <w:r w:rsidRPr="00DC2757">
                <w:rPr>
                  <w:rFonts w:ascii="Calibri" w:eastAsia="Times New Roman" w:hAnsi="Calibri" w:cs="Calibri"/>
                  <w:color w:val="000000"/>
                  <w:sz w:val="20"/>
                  <w:szCs w:val="20"/>
                </w:rPr>
                <w:t>ENSG00000186973.11</w:t>
              </w:r>
            </w:ins>
          </w:p>
        </w:tc>
        <w:tc>
          <w:tcPr>
            <w:tcW w:w="0" w:type="auto"/>
            <w:tcBorders>
              <w:top w:val="nil"/>
              <w:left w:val="nil"/>
              <w:bottom w:val="nil"/>
              <w:right w:val="nil"/>
            </w:tcBorders>
            <w:shd w:val="clear" w:color="auto" w:fill="auto"/>
            <w:noWrap/>
            <w:vAlign w:val="bottom"/>
            <w:hideMark/>
          </w:tcPr>
          <w:p w14:paraId="203C96B7" w14:textId="77777777" w:rsidR="00DC2757" w:rsidRPr="00DC2757" w:rsidRDefault="00DC2757" w:rsidP="00DC2757">
            <w:pPr>
              <w:spacing w:after="0" w:line="240" w:lineRule="auto"/>
              <w:rPr>
                <w:ins w:id="2687" w:author="Commodore, Sarah" w:date="2023-03-22T16:21:00Z"/>
                <w:rFonts w:ascii="Calibri" w:eastAsia="Times New Roman" w:hAnsi="Calibri" w:cs="Calibri"/>
                <w:color w:val="000000"/>
                <w:sz w:val="20"/>
                <w:szCs w:val="20"/>
              </w:rPr>
            </w:pPr>
            <w:ins w:id="2688" w:author="Commodore, Sarah" w:date="2023-03-22T16:21:00Z">
              <w:r w:rsidRPr="00DC2757">
                <w:rPr>
                  <w:rFonts w:ascii="Calibri" w:eastAsia="Times New Roman" w:hAnsi="Calibri" w:cs="Calibri"/>
                  <w:color w:val="000000"/>
                  <w:sz w:val="20"/>
                  <w:szCs w:val="20"/>
                </w:rPr>
                <w:t>FAM183A</w:t>
              </w:r>
            </w:ins>
          </w:p>
        </w:tc>
        <w:tc>
          <w:tcPr>
            <w:tcW w:w="0" w:type="auto"/>
            <w:tcBorders>
              <w:top w:val="nil"/>
              <w:left w:val="nil"/>
              <w:bottom w:val="nil"/>
              <w:right w:val="nil"/>
            </w:tcBorders>
            <w:shd w:val="clear" w:color="auto" w:fill="auto"/>
            <w:noWrap/>
            <w:vAlign w:val="bottom"/>
            <w:hideMark/>
          </w:tcPr>
          <w:p w14:paraId="4F6EAFB7" w14:textId="77777777" w:rsidR="00DC2757" w:rsidRPr="00DC2757" w:rsidRDefault="00DC2757" w:rsidP="00DC2757">
            <w:pPr>
              <w:spacing w:after="0" w:line="240" w:lineRule="auto"/>
              <w:jc w:val="center"/>
              <w:rPr>
                <w:ins w:id="2689" w:author="Commodore, Sarah" w:date="2023-03-22T16:21:00Z"/>
                <w:rFonts w:ascii="Calibri" w:eastAsia="Times New Roman" w:hAnsi="Calibri" w:cs="Calibri"/>
                <w:color w:val="000000"/>
                <w:sz w:val="20"/>
                <w:szCs w:val="20"/>
              </w:rPr>
            </w:pPr>
            <w:ins w:id="269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457DE86" w14:textId="77777777" w:rsidR="00DC2757" w:rsidRPr="00DC2757" w:rsidRDefault="00DC2757" w:rsidP="00DC2757">
            <w:pPr>
              <w:spacing w:after="0" w:line="240" w:lineRule="auto"/>
              <w:jc w:val="center"/>
              <w:rPr>
                <w:ins w:id="2691" w:author="Commodore, Sarah" w:date="2023-03-22T16:21:00Z"/>
                <w:rFonts w:ascii="Calibri" w:eastAsia="Times New Roman" w:hAnsi="Calibri" w:cs="Calibri"/>
                <w:color w:val="000000"/>
                <w:sz w:val="20"/>
                <w:szCs w:val="20"/>
              </w:rPr>
            </w:pPr>
            <w:ins w:id="2692" w:author="Commodore, Sarah" w:date="2023-03-22T16:21:00Z">
              <w:r w:rsidRPr="00DC2757">
                <w:rPr>
                  <w:rFonts w:ascii="Calibri" w:eastAsia="Times New Roman" w:hAnsi="Calibri" w:cs="Calibri"/>
                  <w:color w:val="000000"/>
                  <w:sz w:val="20"/>
                  <w:szCs w:val="20"/>
                </w:rPr>
                <w:t>3.8E-14</w:t>
              </w:r>
            </w:ins>
          </w:p>
        </w:tc>
        <w:tc>
          <w:tcPr>
            <w:tcW w:w="0" w:type="auto"/>
            <w:tcBorders>
              <w:top w:val="nil"/>
              <w:left w:val="nil"/>
              <w:bottom w:val="nil"/>
              <w:right w:val="nil"/>
            </w:tcBorders>
            <w:shd w:val="clear" w:color="auto" w:fill="auto"/>
            <w:noWrap/>
            <w:vAlign w:val="bottom"/>
            <w:hideMark/>
          </w:tcPr>
          <w:p w14:paraId="1A00B783" w14:textId="77777777" w:rsidR="00DC2757" w:rsidRPr="00DC2757" w:rsidRDefault="00DC2757" w:rsidP="00DC2757">
            <w:pPr>
              <w:spacing w:after="0" w:line="240" w:lineRule="auto"/>
              <w:jc w:val="center"/>
              <w:rPr>
                <w:ins w:id="2693" w:author="Commodore, Sarah" w:date="2023-03-22T16:21:00Z"/>
                <w:rFonts w:ascii="Calibri" w:eastAsia="Times New Roman" w:hAnsi="Calibri" w:cs="Calibri"/>
                <w:color w:val="000000"/>
                <w:sz w:val="20"/>
                <w:szCs w:val="20"/>
              </w:rPr>
            </w:pPr>
            <w:ins w:id="2694"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288CE798" w14:textId="77777777" w:rsidR="00DC2757" w:rsidRPr="00DC2757" w:rsidRDefault="00DC2757" w:rsidP="00DC2757">
            <w:pPr>
              <w:spacing w:after="0" w:line="240" w:lineRule="auto"/>
              <w:jc w:val="center"/>
              <w:rPr>
                <w:ins w:id="2695" w:author="Commodore, Sarah" w:date="2023-03-22T16:21:00Z"/>
                <w:rFonts w:ascii="Calibri" w:eastAsia="Times New Roman" w:hAnsi="Calibri" w:cs="Calibri"/>
                <w:color w:val="FF0000"/>
                <w:sz w:val="20"/>
                <w:szCs w:val="20"/>
              </w:rPr>
            </w:pPr>
            <w:ins w:id="2696" w:author="Commodore, Sarah" w:date="2023-03-22T16:21:00Z">
              <w:r w:rsidRPr="00DC2757">
                <w:rPr>
                  <w:rFonts w:ascii="Calibri" w:eastAsia="Times New Roman" w:hAnsi="Calibri" w:cs="Calibri"/>
                  <w:color w:val="FF0000"/>
                  <w:sz w:val="20"/>
                  <w:szCs w:val="20"/>
                </w:rPr>
                <w:t>*</w:t>
              </w:r>
            </w:ins>
          </w:p>
        </w:tc>
      </w:tr>
      <w:tr w:rsidR="00DC2757" w:rsidRPr="00DC2757" w14:paraId="1590D294" w14:textId="77777777" w:rsidTr="00DC2757">
        <w:trPr>
          <w:trHeight w:val="260"/>
          <w:ins w:id="2697" w:author="Commodore, Sarah" w:date="2023-03-22T16:21:00Z"/>
        </w:trPr>
        <w:tc>
          <w:tcPr>
            <w:tcW w:w="0" w:type="auto"/>
            <w:tcBorders>
              <w:top w:val="nil"/>
              <w:left w:val="nil"/>
              <w:bottom w:val="nil"/>
              <w:right w:val="nil"/>
            </w:tcBorders>
            <w:shd w:val="clear" w:color="auto" w:fill="auto"/>
            <w:noWrap/>
            <w:vAlign w:val="bottom"/>
            <w:hideMark/>
          </w:tcPr>
          <w:p w14:paraId="760D58E3" w14:textId="77777777" w:rsidR="00DC2757" w:rsidRPr="00DC2757" w:rsidRDefault="00DC2757" w:rsidP="00DC2757">
            <w:pPr>
              <w:spacing w:after="0" w:line="240" w:lineRule="auto"/>
              <w:rPr>
                <w:ins w:id="2698" w:author="Commodore, Sarah" w:date="2023-03-22T16:21:00Z"/>
                <w:rFonts w:ascii="Calibri" w:eastAsia="Times New Roman" w:hAnsi="Calibri" w:cs="Calibri"/>
                <w:color w:val="000000"/>
                <w:sz w:val="20"/>
                <w:szCs w:val="20"/>
              </w:rPr>
            </w:pPr>
            <w:ins w:id="2699" w:author="Commodore, Sarah" w:date="2023-03-22T16:21:00Z">
              <w:r w:rsidRPr="00DC2757">
                <w:rPr>
                  <w:rFonts w:ascii="Calibri" w:eastAsia="Times New Roman" w:hAnsi="Calibri" w:cs="Calibri"/>
                  <w:color w:val="000000"/>
                  <w:sz w:val="20"/>
                  <w:szCs w:val="20"/>
                </w:rPr>
                <w:t>ENSG00000133665.13</w:t>
              </w:r>
            </w:ins>
          </w:p>
        </w:tc>
        <w:tc>
          <w:tcPr>
            <w:tcW w:w="0" w:type="auto"/>
            <w:tcBorders>
              <w:top w:val="nil"/>
              <w:left w:val="nil"/>
              <w:bottom w:val="nil"/>
              <w:right w:val="nil"/>
            </w:tcBorders>
            <w:shd w:val="clear" w:color="auto" w:fill="auto"/>
            <w:noWrap/>
            <w:vAlign w:val="bottom"/>
            <w:hideMark/>
          </w:tcPr>
          <w:p w14:paraId="7917F399" w14:textId="77777777" w:rsidR="00DC2757" w:rsidRPr="00DC2757" w:rsidRDefault="00DC2757" w:rsidP="00DC2757">
            <w:pPr>
              <w:spacing w:after="0" w:line="240" w:lineRule="auto"/>
              <w:rPr>
                <w:ins w:id="2700" w:author="Commodore, Sarah" w:date="2023-03-22T16:21:00Z"/>
                <w:rFonts w:ascii="Calibri" w:eastAsia="Times New Roman" w:hAnsi="Calibri" w:cs="Calibri"/>
                <w:color w:val="000000"/>
                <w:sz w:val="20"/>
                <w:szCs w:val="20"/>
              </w:rPr>
            </w:pPr>
            <w:ins w:id="2701" w:author="Commodore, Sarah" w:date="2023-03-22T16:21:00Z">
              <w:r w:rsidRPr="00DC2757">
                <w:rPr>
                  <w:rFonts w:ascii="Calibri" w:eastAsia="Times New Roman" w:hAnsi="Calibri" w:cs="Calibri"/>
                  <w:color w:val="000000"/>
                  <w:sz w:val="20"/>
                  <w:szCs w:val="20"/>
                </w:rPr>
                <w:t>DYDC2</w:t>
              </w:r>
            </w:ins>
          </w:p>
        </w:tc>
        <w:tc>
          <w:tcPr>
            <w:tcW w:w="0" w:type="auto"/>
            <w:tcBorders>
              <w:top w:val="nil"/>
              <w:left w:val="nil"/>
              <w:bottom w:val="nil"/>
              <w:right w:val="nil"/>
            </w:tcBorders>
            <w:shd w:val="clear" w:color="auto" w:fill="auto"/>
            <w:noWrap/>
            <w:vAlign w:val="bottom"/>
            <w:hideMark/>
          </w:tcPr>
          <w:p w14:paraId="26E92D98" w14:textId="77777777" w:rsidR="00DC2757" w:rsidRPr="00DC2757" w:rsidRDefault="00DC2757" w:rsidP="00DC2757">
            <w:pPr>
              <w:spacing w:after="0" w:line="240" w:lineRule="auto"/>
              <w:jc w:val="center"/>
              <w:rPr>
                <w:ins w:id="2702" w:author="Commodore, Sarah" w:date="2023-03-22T16:21:00Z"/>
                <w:rFonts w:ascii="Calibri" w:eastAsia="Times New Roman" w:hAnsi="Calibri" w:cs="Calibri"/>
                <w:color w:val="000000"/>
                <w:sz w:val="20"/>
                <w:szCs w:val="20"/>
              </w:rPr>
            </w:pPr>
            <w:ins w:id="270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A86E12E" w14:textId="77777777" w:rsidR="00DC2757" w:rsidRPr="00DC2757" w:rsidRDefault="00DC2757" w:rsidP="00DC2757">
            <w:pPr>
              <w:spacing w:after="0" w:line="240" w:lineRule="auto"/>
              <w:jc w:val="center"/>
              <w:rPr>
                <w:ins w:id="2704" w:author="Commodore, Sarah" w:date="2023-03-22T16:21:00Z"/>
                <w:rFonts w:ascii="Calibri" w:eastAsia="Times New Roman" w:hAnsi="Calibri" w:cs="Calibri"/>
                <w:color w:val="000000"/>
                <w:sz w:val="20"/>
                <w:szCs w:val="20"/>
              </w:rPr>
            </w:pPr>
            <w:ins w:id="2705" w:author="Commodore, Sarah" w:date="2023-03-22T16:21:00Z">
              <w:r w:rsidRPr="00DC2757">
                <w:rPr>
                  <w:rFonts w:ascii="Calibri" w:eastAsia="Times New Roman" w:hAnsi="Calibri" w:cs="Calibri"/>
                  <w:color w:val="000000"/>
                  <w:sz w:val="20"/>
                  <w:szCs w:val="20"/>
                </w:rPr>
                <w:t>9.3E-08</w:t>
              </w:r>
            </w:ins>
          </w:p>
        </w:tc>
        <w:tc>
          <w:tcPr>
            <w:tcW w:w="0" w:type="auto"/>
            <w:tcBorders>
              <w:top w:val="nil"/>
              <w:left w:val="nil"/>
              <w:bottom w:val="nil"/>
              <w:right w:val="nil"/>
            </w:tcBorders>
            <w:shd w:val="clear" w:color="auto" w:fill="auto"/>
            <w:noWrap/>
            <w:vAlign w:val="bottom"/>
            <w:hideMark/>
          </w:tcPr>
          <w:p w14:paraId="03798E10" w14:textId="77777777" w:rsidR="00DC2757" w:rsidRPr="00DC2757" w:rsidRDefault="00DC2757" w:rsidP="00DC2757">
            <w:pPr>
              <w:spacing w:after="0" w:line="240" w:lineRule="auto"/>
              <w:jc w:val="center"/>
              <w:rPr>
                <w:ins w:id="2706" w:author="Commodore, Sarah" w:date="2023-03-22T16:21:00Z"/>
                <w:rFonts w:ascii="Calibri" w:eastAsia="Times New Roman" w:hAnsi="Calibri" w:cs="Calibri"/>
                <w:color w:val="000000"/>
                <w:sz w:val="20"/>
                <w:szCs w:val="20"/>
              </w:rPr>
            </w:pPr>
            <w:ins w:id="2707" w:author="Commodore, Sarah" w:date="2023-03-22T16:21:00Z">
              <w:r w:rsidRPr="00DC2757">
                <w:rPr>
                  <w:rFonts w:ascii="Calibri" w:eastAsia="Times New Roman" w:hAnsi="Calibri" w:cs="Calibri"/>
                  <w:color w:val="000000"/>
                  <w:sz w:val="20"/>
                  <w:szCs w:val="20"/>
                </w:rPr>
                <w:t>1.0E-06</w:t>
              </w:r>
            </w:ins>
          </w:p>
        </w:tc>
        <w:tc>
          <w:tcPr>
            <w:tcW w:w="0" w:type="auto"/>
            <w:tcBorders>
              <w:top w:val="nil"/>
              <w:left w:val="nil"/>
              <w:bottom w:val="nil"/>
              <w:right w:val="nil"/>
            </w:tcBorders>
            <w:shd w:val="clear" w:color="auto" w:fill="auto"/>
            <w:noWrap/>
            <w:vAlign w:val="bottom"/>
            <w:hideMark/>
          </w:tcPr>
          <w:p w14:paraId="694BA1F3" w14:textId="77777777" w:rsidR="00DC2757" w:rsidRPr="00DC2757" w:rsidRDefault="00DC2757" w:rsidP="00DC2757">
            <w:pPr>
              <w:spacing w:after="0" w:line="240" w:lineRule="auto"/>
              <w:jc w:val="center"/>
              <w:rPr>
                <w:ins w:id="2708" w:author="Commodore, Sarah" w:date="2023-03-22T16:21:00Z"/>
                <w:rFonts w:ascii="Calibri" w:eastAsia="Times New Roman" w:hAnsi="Calibri" w:cs="Calibri"/>
                <w:color w:val="FF0000"/>
                <w:sz w:val="20"/>
                <w:szCs w:val="20"/>
              </w:rPr>
            </w:pPr>
            <w:ins w:id="2709" w:author="Commodore, Sarah" w:date="2023-03-22T16:21:00Z">
              <w:r w:rsidRPr="00DC2757">
                <w:rPr>
                  <w:rFonts w:ascii="Calibri" w:eastAsia="Times New Roman" w:hAnsi="Calibri" w:cs="Calibri"/>
                  <w:color w:val="FF0000"/>
                  <w:sz w:val="20"/>
                  <w:szCs w:val="20"/>
                </w:rPr>
                <w:t>*</w:t>
              </w:r>
            </w:ins>
          </w:p>
        </w:tc>
      </w:tr>
      <w:tr w:rsidR="00DC2757" w:rsidRPr="00DC2757" w14:paraId="627B2C78" w14:textId="77777777" w:rsidTr="00DC2757">
        <w:trPr>
          <w:trHeight w:val="260"/>
          <w:ins w:id="2710" w:author="Commodore, Sarah" w:date="2023-03-22T16:21:00Z"/>
        </w:trPr>
        <w:tc>
          <w:tcPr>
            <w:tcW w:w="0" w:type="auto"/>
            <w:tcBorders>
              <w:top w:val="nil"/>
              <w:left w:val="nil"/>
              <w:bottom w:val="nil"/>
              <w:right w:val="nil"/>
            </w:tcBorders>
            <w:shd w:val="clear" w:color="auto" w:fill="auto"/>
            <w:noWrap/>
            <w:vAlign w:val="bottom"/>
            <w:hideMark/>
          </w:tcPr>
          <w:p w14:paraId="6FEB2F6F" w14:textId="77777777" w:rsidR="00DC2757" w:rsidRPr="00DC2757" w:rsidRDefault="00DC2757" w:rsidP="00DC2757">
            <w:pPr>
              <w:spacing w:after="0" w:line="240" w:lineRule="auto"/>
              <w:rPr>
                <w:ins w:id="2711" w:author="Commodore, Sarah" w:date="2023-03-22T16:21:00Z"/>
                <w:rFonts w:ascii="Calibri" w:eastAsia="Times New Roman" w:hAnsi="Calibri" w:cs="Calibri"/>
                <w:color w:val="000000"/>
                <w:sz w:val="20"/>
                <w:szCs w:val="20"/>
              </w:rPr>
            </w:pPr>
            <w:ins w:id="2712" w:author="Commodore, Sarah" w:date="2023-03-22T16:21:00Z">
              <w:r w:rsidRPr="00DC2757">
                <w:rPr>
                  <w:rFonts w:ascii="Calibri" w:eastAsia="Times New Roman" w:hAnsi="Calibri" w:cs="Calibri"/>
                  <w:color w:val="000000"/>
                  <w:sz w:val="20"/>
                  <w:szCs w:val="20"/>
                </w:rPr>
                <w:t>ENSG00000258752.2</w:t>
              </w:r>
            </w:ins>
          </w:p>
        </w:tc>
        <w:tc>
          <w:tcPr>
            <w:tcW w:w="0" w:type="auto"/>
            <w:tcBorders>
              <w:top w:val="nil"/>
              <w:left w:val="nil"/>
              <w:bottom w:val="nil"/>
              <w:right w:val="nil"/>
            </w:tcBorders>
            <w:shd w:val="clear" w:color="auto" w:fill="auto"/>
            <w:noWrap/>
            <w:vAlign w:val="bottom"/>
            <w:hideMark/>
          </w:tcPr>
          <w:p w14:paraId="2C87B3F4" w14:textId="77777777" w:rsidR="00DC2757" w:rsidRPr="00DC2757" w:rsidRDefault="00DC2757" w:rsidP="00DC2757">
            <w:pPr>
              <w:spacing w:after="0" w:line="240" w:lineRule="auto"/>
              <w:rPr>
                <w:ins w:id="2713" w:author="Commodore, Sarah" w:date="2023-03-22T16:21:00Z"/>
                <w:rFonts w:ascii="Calibri" w:eastAsia="Times New Roman" w:hAnsi="Calibri" w:cs="Calibri"/>
                <w:color w:val="000000"/>
                <w:sz w:val="20"/>
                <w:szCs w:val="20"/>
              </w:rPr>
            </w:pPr>
            <w:ins w:id="2714" w:author="Commodore, Sarah" w:date="2023-03-22T16:21:00Z">
              <w:r w:rsidRPr="00DC2757">
                <w:rPr>
                  <w:rFonts w:ascii="Calibri" w:eastAsia="Times New Roman" w:hAnsi="Calibri" w:cs="Calibri"/>
                  <w:color w:val="000000"/>
                  <w:sz w:val="20"/>
                  <w:szCs w:val="20"/>
                </w:rPr>
                <w:t>AL357093.2</w:t>
              </w:r>
            </w:ins>
          </w:p>
        </w:tc>
        <w:tc>
          <w:tcPr>
            <w:tcW w:w="0" w:type="auto"/>
            <w:tcBorders>
              <w:top w:val="nil"/>
              <w:left w:val="nil"/>
              <w:bottom w:val="nil"/>
              <w:right w:val="nil"/>
            </w:tcBorders>
            <w:shd w:val="clear" w:color="auto" w:fill="auto"/>
            <w:noWrap/>
            <w:vAlign w:val="bottom"/>
            <w:hideMark/>
          </w:tcPr>
          <w:p w14:paraId="6D0F7094" w14:textId="77777777" w:rsidR="00DC2757" w:rsidRPr="00DC2757" w:rsidRDefault="00DC2757" w:rsidP="00DC2757">
            <w:pPr>
              <w:spacing w:after="0" w:line="240" w:lineRule="auto"/>
              <w:jc w:val="center"/>
              <w:rPr>
                <w:ins w:id="2715" w:author="Commodore, Sarah" w:date="2023-03-22T16:21:00Z"/>
                <w:rFonts w:ascii="Calibri" w:eastAsia="Times New Roman" w:hAnsi="Calibri" w:cs="Calibri"/>
                <w:color w:val="000000"/>
                <w:sz w:val="20"/>
                <w:szCs w:val="20"/>
              </w:rPr>
            </w:pPr>
            <w:ins w:id="271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45ECEE9" w14:textId="77777777" w:rsidR="00DC2757" w:rsidRPr="00DC2757" w:rsidRDefault="00DC2757" w:rsidP="00DC2757">
            <w:pPr>
              <w:spacing w:after="0" w:line="240" w:lineRule="auto"/>
              <w:jc w:val="center"/>
              <w:rPr>
                <w:ins w:id="2717" w:author="Commodore, Sarah" w:date="2023-03-22T16:21:00Z"/>
                <w:rFonts w:ascii="Calibri" w:eastAsia="Times New Roman" w:hAnsi="Calibri" w:cs="Calibri"/>
                <w:color w:val="000000"/>
                <w:sz w:val="20"/>
                <w:szCs w:val="20"/>
              </w:rPr>
            </w:pPr>
            <w:ins w:id="2718" w:author="Commodore, Sarah" w:date="2023-03-22T16:21:00Z">
              <w:r w:rsidRPr="00DC2757">
                <w:rPr>
                  <w:rFonts w:ascii="Calibri" w:eastAsia="Times New Roman" w:hAnsi="Calibri" w:cs="Calibri"/>
                  <w:color w:val="000000"/>
                  <w:sz w:val="20"/>
                  <w:szCs w:val="20"/>
                </w:rPr>
                <w:t>1.4E-10</w:t>
              </w:r>
            </w:ins>
          </w:p>
        </w:tc>
        <w:tc>
          <w:tcPr>
            <w:tcW w:w="0" w:type="auto"/>
            <w:tcBorders>
              <w:top w:val="nil"/>
              <w:left w:val="nil"/>
              <w:bottom w:val="nil"/>
              <w:right w:val="nil"/>
            </w:tcBorders>
            <w:shd w:val="clear" w:color="auto" w:fill="auto"/>
            <w:noWrap/>
            <w:vAlign w:val="bottom"/>
            <w:hideMark/>
          </w:tcPr>
          <w:p w14:paraId="44347EE9" w14:textId="77777777" w:rsidR="00DC2757" w:rsidRPr="00DC2757" w:rsidRDefault="00DC2757" w:rsidP="00DC2757">
            <w:pPr>
              <w:spacing w:after="0" w:line="240" w:lineRule="auto"/>
              <w:jc w:val="center"/>
              <w:rPr>
                <w:ins w:id="2719" w:author="Commodore, Sarah" w:date="2023-03-22T16:21:00Z"/>
                <w:rFonts w:ascii="Calibri" w:eastAsia="Times New Roman" w:hAnsi="Calibri" w:cs="Calibri"/>
                <w:color w:val="000000"/>
                <w:sz w:val="20"/>
                <w:szCs w:val="20"/>
              </w:rPr>
            </w:pPr>
            <w:ins w:id="2720" w:author="Commodore, Sarah" w:date="2023-03-22T16:21:00Z">
              <w:r w:rsidRPr="00DC2757">
                <w:rPr>
                  <w:rFonts w:ascii="Calibri" w:eastAsia="Times New Roman" w:hAnsi="Calibri" w:cs="Calibri"/>
                  <w:color w:val="000000"/>
                  <w:sz w:val="20"/>
                  <w:szCs w:val="20"/>
                </w:rPr>
                <w:t>3.1E-09</w:t>
              </w:r>
            </w:ins>
          </w:p>
        </w:tc>
        <w:tc>
          <w:tcPr>
            <w:tcW w:w="0" w:type="auto"/>
            <w:tcBorders>
              <w:top w:val="nil"/>
              <w:left w:val="nil"/>
              <w:bottom w:val="nil"/>
              <w:right w:val="nil"/>
            </w:tcBorders>
            <w:shd w:val="clear" w:color="auto" w:fill="auto"/>
            <w:noWrap/>
            <w:vAlign w:val="bottom"/>
            <w:hideMark/>
          </w:tcPr>
          <w:p w14:paraId="2CF58850" w14:textId="77777777" w:rsidR="00DC2757" w:rsidRPr="00DC2757" w:rsidRDefault="00DC2757" w:rsidP="00DC2757">
            <w:pPr>
              <w:spacing w:after="0" w:line="240" w:lineRule="auto"/>
              <w:jc w:val="center"/>
              <w:rPr>
                <w:ins w:id="2721" w:author="Commodore, Sarah" w:date="2023-03-22T16:21:00Z"/>
                <w:rFonts w:ascii="Calibri" w:eastAsia="Times New Roman" w:hAnsi="Calibri" w:cs="Calibri"/>
                <w:color w:val="FF0000"/>
                <w:sz w:val="20"/>
                <w:szCs w:val="20"/>
              </w:rPr>
            </w:pPr>
            <w:ins w:id="2722" w:author="Commodore, Sarah" w:date="2023-03-22T16:21:00Z">
              <w:r w:rsidRPr="00DC2757">
                <w:rPr>
                  <w:rFonts w:ascii="Calibri" w:eastAsia="Times New Roman" w:hAnsi="Calibri" w:cs="Calibri"/>
                  <w:color w:val="FF0000"/>
                  <w:sz w:val="20"/>
                  <w:szCs w:val="20"/>
                </w:rPr>
                <w:t>*</w:t>
              </w:r>
            </w:ins>
          </w:p>
        </w:tc>
      </w:tr>
      <w:tr w:rsidR="00DC2757" w:rsidRPr="00DC2757" w14:paraId="47E57445" w14:textId="77777777" w:rsidTr="00DC2757">
        <w:trPr>
          <w:trHeight w:val="260"/>
          <w:ins w:id="2723" w:author="Commodore, Sarah" w:date="2023-03-22T16:21:00Z"/>
        </w:trPr>
        <w:tc>
          <w:tcPr>
            <w:tcW w:w="0" w:type="auto"/>
            <w:tcBorders>
              <w:top w:val="nil"/>
              <w:left w:val="nil"/>
              <w:bottom w:val="nil"/>
              <w:right w:val="nil"/>
            </w:tcBorders>
            <w:shd w:val="clear" w:color="auto" w:fill="auto"/>
            <w:noWrap/>
            <w:vAlign w:val="bottom"/>
            <w:hideMark/>
          </w:tcPr>
          <w:p w14:paraId="2A65D568" w14:textId="77777777" w:rsidR="00DC2757" w:rsidRPr="00DC2757" w:rsidRDefault="00DC2757" w:rsidP="00DC2757">
            <w:pPr>
              <w:spacing w:after="0" w:line="240" w:lineRule="auto"/>
              <w:rPr>
                <w:ins w:id="2724" w:author="Commodore, Sarah" w:date="2023-03-22T16:21:00Z"/>
                <w:rFonts w:ascii="Calibri" w:eastAsia="Times New Roman" w:hAnsi="Calibri" w:cs="Calibri"/>
                <w:color w:val="000000"/>
                <w:sz w:val="20"/>
                <w:szCs w:val="20"/>
              </w:rPr>
            </w:pPr>
            <w:ins w:id="2725" w:author="Commodore, Sarah" w:date="2023-03-22T16:21:00Z">
              <w:r w:rsidRPr="00DC2757">
                <w:rPr>
                  <w:rFonts w:ascii="Calibri" w:eastAsia="Times New Roman" w:hAnsi="Calibri" w:cs="Calibri"/>
                  <w:color w:val="000000"/>
                  <w:sz w:val="20"/>
                  <w:szCs w:val="20"/>
                </w:rPr>
                <w:t>ENSG00000251576.1</w:t>
              </w:r>
            </w:ins>
          </w:p>
        </w:tc>
        <w:tc>
          <w:tcPr>
            <w:tcW w:w="0" w:type="auto"/>
            <w:tcBorders>
              <w:top w:val="nil"/>
              <w:left w:val="nil"/>
              <w:bottom w:val="nil"/>
              <w:right w:val="nil"/>
            </w:tcBorders>
            <w:shd w:val="clear" w:color="auto" w:fill="auto"/>
            <w:noWrap/>
            <w:vAlign w:val="bottom"/>
            <w:hideMark/>
          </w:tcPr>
          <w:p w14:paraId="1FB8BA25" w14:textId="77777777" w:rsidR="00DC2757" w:rsidRPr="00DC2757" w:rsidRDefault="00DC2757" w:rsidP="00DC2757">
            <w:pPr>
              <w:spacing w:after="0" w:line="240" w:lineRule="auto"/>
              <w:rPr>
                <w:ins w:id="2726" w:author="Commodore, Sarah" w:date="2023-03-22T16:21:00Z"/>
                <w:rFonts w:ascii="Calibri" w:eastAsia="Times New Roman" w:hAnsi="Calibri" w:cs="Calibri"/>
                <w:color w:val="000000"/>
                <w:sz w:val="20"/>
                <w:szCs w:val="20"/>
              </w:rPr>
            </w:pPr>
            <w:ins w:id="2727" w:author="Commodore, Sarah" w:date="2023-03-22T16:21:00Z">
              <w:r w:rsidRPr="00DC2757">
                <w:rPr>
                  <w:rFonts w:ascii="Calibri" w:eastAsia="Times New Roman" w:hAnsi="Calibri" w:cs="Calibri"/>
                  <w:color w:val="000000"/>
                  <w:sz w:val="20"/>
                  <w:szCs w:val="20"/>
                </w:rPr>
                <w:t>LINC01267</w:t>
              </w:r>
            </w:ins>
          </w:p>
        </w:tc>
        <w:tc>
          <w:tcPr>
            <w:tcW w:w="0" w:type="auto"/>
            <w:tcBorders>
              <w:top w:val="nil"/>
              <w:left w:val="nil"/>
              <w:bottom w:val="nil"/>
              <w:right w:val="nil"/>
            </w:tcBorders>
            <w:shd w:val="clear" w:color="auto" w:fill="auto"/>
            <w:noWrap/>
            <w:vAlign w:val="bottom"/>
            <w:hideMark/>
          </w:tcPr>
          <w:p w14:paraId="0CC9DC3C" w14:textId="77777777" w:rsidR="00DC2757" w:rsidRPr="00DC2757" w:rsidRDefault="00DC2757" w:rsidP="00DC2757">
            <w:pPr>
              <w:spacing w:after="0" w:line="240" w:lineRule="auto"/>
              <w:jc w:val="center"/>
              <w:rPr>
                <w:ins w:id="2728" w:author="Commodore, Sarah" w:date="2023-03-22T16:21:00Z"/>
                <w:rFonts w:ascii="Calibri" w:eastAsia="Times New Roman" w:hAnsi="Calibri" w:cs="Calibri"/>
                <w:color w:val="000000"/>
                <w:sz w:val="20"/>
                <w:szCs w:val="20"/>
              </w:rPr>
            </w:pPr>
            <w:ins w:id="272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2A584" w14:textId="77777777" w:rsidR="00DC2757" w:rsidRPr="00DC2757" w:rsidRDefault="00DC2757" w:rsidP="00DC2757">
            <w:pPr>
              <w:spacing w:after="0" w:line="240" w:lineRule="auto"/>
              <w:jc w:val="center"/>
              <w:rPr>
                <w:ins w:id="2730" w:author="Commodore, Sarah" w:date="2023-03-22T16:21:00Z"/>
                <w:rFonts w:ascii="Calibri" w:eastAsia="Times New Roman" w:hAnsi="Calibri" w:cs="Calibri"/>
                <w:color w:val="000000"/>
                <w:sz w:val="20"/>
                <w:szCs w:val="20"/>
              </w:rPr>
            </w:pPr>
            <w:ins w:id="2731" w:author="Commodore, Sarah" w:date="2023-03-22T16:21:00Z">
              <w:r w:rsidRPr="00DC2757">
                <w:rPr>
                  <w:rFonts w:ascii="Calibri" w:eastAsia="Times New Roman" w:hAnsi="Calibri" w:cs="Calibri"/>
                  <w:color w:val="000000"/>
                  <w:sz w:val="20"/>
                  <w:szCs w:val="20"/>
                </w:rPr>
                <w:t>2.9E-12</w:t>
              </w:r>
            </w:ins>
          </w:p>
        </w:tc>
        <w:tc>
          <w:tcPr>
            <w:tcW w:w="0" w:type="auto"/>
            <w:tcBorders>
              <w:top w:val="nil"/>
              <w:left w:val="nil"/>
              <w:bottom w:val="nil"/>
              <w:right w:val="nil"/>
            </w:tcBorders>
            <w:shd w:val="clear" w:color="auto" w:fill="auto"/>
            <w:noWrap/>
            <w:vAlign w:val="bottom"/>
            <w:hideMark/>
          </w:tcPr>
          <w:p w14:paraId="616489E0" w14:textId="77777777" w:rsidR="00DC2757" w:rsidRPr="00DC2757" w:rsidRDefault="00DC2757" w:rsidP="00DC2757">
            <w:pPr>
              <w:spacing w:after="0" w:line="240" w:lineRule="auto"/>
              <w:jc w:val="center"/>
              <w:rPr>
                <w:ins w:id="2732" w:author="Commodore, Sarah" w:date="2023-03-22T16:21:00Z"/>
                <w:rFonts w:ascii="Calibri" w:eastAsia="Times New Roman" w:hAnsi="Calibri" w:cs="Calibri"/>
                <w:color w:val="000000"/>
                <w:sz w:val="20"/>
                <w:szCs w:val="20"/>
              </w:rPr>
            </w:pPr>
            <w:ins w:id="2733"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90A36CE" w14:textId="77777777" w:rsidR="00DC2757" w:rsidRPr="00DC2757" w:rsidRDefault="00DC2757" w:rsidP="00DC2757">
            <w:pPr>
              <w:spacing w:after="0" w:line="240" w:lineRule="auto"/>
              <w:jc w:val="center"/>
              <w:rPr>
                <w:ins w:id="2734" w:author="Commodore, Sarah" w:date="2023-03-22T16:21:00Z"/>
                <w:rFonts w:ascii="Calibri" w:eastAsia="Times New Roman" w:hAnsi="Calibri" w:cs="Calibri"/>
                <w:color w:val="FF0000"/>
                <w:sz w:val="20"/>
                <w:szCs w:val="20"/>
              </w:rPr>
            </w:pPr>
            <w:ins w:id="2735" w:author="Commodore, Sarah" w:date="2023-03-22T16:21:00Z">
              <w:r w:rsidRPr="00DC2757">
                <w:rPr>
                  <w:rFonts w:ascii="Calibri" w:eastAsia="Times New Roman" w:hAnsi="Calibri" w:cs="Calibri"/>
                  <w:color w:val="FF0000"/>
                  <w:sz w:val="20"/>
                  <w:szCs w:val="20"/>
                </w:rPr>
                <w:t>*</w:t>
              </w:r>
            </w:ins>
          </w:p>
        </w:tc>
      </w:tr>
      <w:tr w:rsidR="00DC2757" w:rsidRPr="00DC2757" w14:paraId="622F7D39" w14:textId="77777777" w:rsidTr="00DC2757">
        <w:trPr>
          <w:trHeight w:val="260"/>
          <w:ins w:id="2736" w:author="Commodore, Sarah" w:date="2023-03-22T16:21:00Z"/>
        </w:trPr>
        <w:tc>
          <w:tcPr>
            <w:tcW w:w="0" w:type="auto"/>
            <w:tcBorders>
              <w:top w:val="nil"/>
              <w:left w:val="nil"/>
              <w:bottom w:val="nil"/>
              <w:right w:val="nil"/>
            </w:tcBorders>
            <w:shd w:val="clear" w:color="auto" w:fill="auto"/>
            <w:noWrap/>
            <w:vAlign w:val="bottom"/>
            <w:hideMark/>
          </w:tcPr>
          <w:p w14:paraId="48AA6970" w14:textId="77777777" w:rsidR="00DC2757" w:rsidRPr="00DC2757" w:rsidRDefault="00DC2757" w:rsidP="00DC2757">
            <w:pPr>
              <w:spacing w:after="0" w:line="240" w:lineRule="auto"/>
              <w:rPr>
                <w:ins w:id="2737" w:author="Commodore, Sarah" w:date="2023-03-22T16:21:00Z"/>
                <w:rFonts w:ascii="Calibri" w:eastAsia="Times New Roman" w:hAnsi="Calibri" w:cs="Calibri"/>
                <w:color w:val="000000"/>
                <w:sz w:val="20"/>
                <w:szCs w:val="20"/>
              </w:rPr>
            </w:pPr>
            <w:ins w:id="2738" w:author="Commodore, Sarah" w:date="2023-03-22T16:21:00Z">
              <w:r w:rsidRPr="00DC2757">
                <w:rPr>
                  <w:rFonts w:ascii="Calibri" w:eastAsia="Times New Roman" w:hAnsi="Calibri" w:cs="Calibri"/>
                  <w:color w:val="000000"/>
                  <w:sz w:val="20"/>
                  <w:szCs w:val="20"/>
                </w:rPr>
                <w:t>ENSG00000150594.7</w:t>
              </w:r>
            </w:ins>
          </w:p>
        </w:tc>
        <w:tc>
          <w:tcPr>
            <w:tcW w:w="0" w:type="auto"/>
            <w:tcBorders>
              <w:top w:val="nil"/>
              <w:left w:val="nil"/>
              <w:bottom w:val="nil"/>
              <w:right w:val="nil"/>
            </w:tcBorders>
            <w:shd w:val="clear" w:color="auto" w:fill="auto"/>
            <w:noWrap/>
            <w:vAlign w:val="bottom"/>
            <w:hideMark/>
          </w:tcPr>
          <w:p w14:paraId="4C9BB684" w14:textId="77777777" w:rsidR="00DC2757" w:rsidRPr="00DC2757" w:rsidRDefault="00DC2757" w:rsidP="00DC2757">
            <w:pPr>
              <w:spacing w:after="0" w:line="240" w:lineRule="auto"/>
              <w:rPr>
                <w:ins w:id="2739" w:author="Commodore, Sarah" w:date="2023-03-22T16:21:00Z"/>
                <w:rFonts w:ascii="Calibri" w:eastAsia="Times New Roman" w:hAnsi="Calibri" w:cs="Calibri"/>
                <w:color w:val="000000"/>
                <w:sz w:val="20"/>
                <w:szCs w:val="20"/>
              </w:rPr>
            </w:pPr>
            <w:ins w:id="2740" w:author="Commodore, Sarah" w:date="2023-03-22T16:21:00Z">
              <w:r w:rsidRPr="00DC2757">
                <w:rPr>
                  <w:rFonts w:ascii="Calibri" w:eastAsia="Times New Roman" w:hAnsi="Calibri" w:cs="Calibri"/>
                  <w:color w:val="000000"/>
                  <w:sz w:val="20"/>
                  <w:szCs w:val="20"/>
                </w:rPr>
                <w:t>ADRA2A</w:t>
              </w:r>
            </w:ins>
          </w:p>
        </w:tc>
        <w:tc>
          <w:tcPr>
            <w:tcW w:w="0" w:type="auto"/>
            <w:tcBorders>
              <w:top w:val="nil"/>
              <w:left w:val="nil"/>
              <w:bottom w:val="nil"/>
              <w:right w:val="nil"/>
            </w:tcBorders>
            <w:shd w:val="clear" w:color="auto" w:fill="auto"/>
            <w:noWrap/>
            <w:vAlign w:val="bottom"/>
            <w:hideMark/>
          </w:tcPr>
          <w:p w14:paraId="0CB5D513" w14:textId="77777777" w:rsidR="00DC2757" w:rsidRPr="00DC2757" w:rsidRDefault="00DC2757" w:rsidP="00DC2757">
            <w:pPr>
              <w:spacing w:after="0" w:line="240" w:lineRule="auto"/>
              <w:jc w:val="center"/>
              <w:rPr>
                <w:ins w:id="2741" w:author="Commodore, Sarah" w:date="2023-03-22T16:21:00Z"/>
                <w:rFonts w:ascii="Calibri" w:eastAsia="Times New Roman" w:hAnsi="Calibri" w:cs="Calibri"/>
                <w:color w:val="000000"/>
                <w:sz w:val="20"/>
                <w:szCs w:val="20"/>
              </w:rPr>
            </w:pPr>
            <w:ins w:id="274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BBFBB1" w14:textId="77777777" w:rsidR="00DC2757" w:rsidRPr="00DC2757" w:rsidRDefault="00DC2757" w:rsidP="00DC2757">
            <w:pPr>
              <w:spacing w:after="0" w:line="240" w:lineRule="auto"/>
              <w:jc w:val="center"/>
              <w:rPr>
                <w:ins w:id="2743" w:author="Commodore, Sarah" w:date="2023-03-22T16:21:00Z"/>
                <w:rFonts w:ascii="Calibri" w:eastAsia="Times New Roman" w:hAnsi="Calibri" w:cs="Calibri"/>
                <w:color w:val="000000"/>
                <w:sz w:val="20"/>
                <w:szCs w:val="20"/>
              </w:rPr>
            </w:pPr>
            <w:ins w:id="2744"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64B37B35" w14:textId="77777777" w:rsidR="00DC2757" w:rsidRPr="00DC2757" w:rsidRDefault="00DC2757" w:rsidP="00DC2757">
            <w:pPr>
              <w:spacing w:after="0" w:line="240" w:lineRule="auto"/>
              <w:jc w:val="center"/>
              <w:rPr>
                <w:ins w:id="2745" w:author="Commodore, Sarah" w:date="2023-03-22T16:21:00Z"/>
                <w:rFonts w:ascii="Calibri" w:eastAsia="Times New Roman" w:hAnsi="Calibri" w:cs="Calibri"/>
                <w:color w:val="000000"/>
                <w:sz w:val="20"/>
                <w:szCs w:val="20"/>
              </w:rPr>
            </w:pPr>
            <w:ins w:id="2746"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8A8C26" w14:textId="77777777" w:rsidR="00DC2757" w:rsidRPr="00DC2757" w:rsidRDefault="00DC2757" w:rsidP="00DC2757">
            <w:pPr>
              <w:spacing w:after="0" w:line="240" w:lineRule="auto"/>
              <w:jc w:val="center"/>
              <w:rPr>
                <w:ins w:id="2747" w:author="Commodore, Sarah" w:date="2023-03-22T16:21:00Z"/>
                <w:rFonts w:ascii="Calibri" w:eastAsia="Times New Roman" w:hAnsi="Calibri" w:cs="Calibri"/>
                <w:color w:val="FF0000"/>
                <w:sz w:val="20"/>
                <w:szCs w:val="20"/>
              </w:rPr>
            </w:pPr>
            <w:ins w:id="2748" w:author="Commodore, Sarah" w:date="2023-03-22T16:21:00Z">
              <w:r w:rsidRPr="00DC2757">
                <w:rPr>
                  <w:rFonts w:ascii="Calibri" w:eastAsia="Times New Roman" w:hAnsi="Calibri" w:cs="Calibri"/>
                  <w:color w:val="FF0000"/>
                  <w:sz w:val="20"/>
                  <w:szCs w:val="20"/>
                </w:rPr>
                <w:t>*</w:t>
              </w:r>
            </w:ins>
          </w:p>
        </w:tc>
      </w:tr>
      <w:tr w:rsidR="00DC2757" w:rsidRPr="00DC2757" w14:paraId="39F222CC" w14:textId="77777777" w:rsidTr="00DC2757">
        <w:trPr>
          <w:trHeight w:val="260"/>
          <w:ins w:id="2749" w:author="Commodore, Sarah" w:date="2023-03-22T16:21:00Z"/>
        </w:trPr>
        <w:tc>
          <w:tcPr>
            <w:tcW w:w="0" w:type="auto"/>
            <w:tcBorders>
              <w:top w:val="nil"/>
              <w:left w:val="nil"/>
              <w:bottom w:val="nil"/>
              <w:right w:val="nil"/>
            </w:tcBorders>
            <w:shd w:val="clear" w:color="auto" w:fill="auto"/>
            <w:noWrap/>
            <w:vAlign w:val="bottom"/>
            <w:hideMark/>
          </w:tcPr>
          <w:p w14:paraId="52E3D15E" w14:textId="77777777" w:rsidR="00DC2757" w:rsidRPr="00DC2757" w:rsidRDefault="00DC2757" w:rsidP="00DC2757">
            <w:pPr>
              <w:spacing w:after="0" w:line="240" w:lineRule="auto"/>
              <w:rPr>
                <w:ins w:id="2750" w:author="Commodore, Sarah" w:date="2023-03-22T16:21:00Z"/>
                <w:rFonts w:ascii="Calibri" w:eastAsia="Times New Roman" w:hAnsi="Calibri" w:cs="Calibri"/>
                <w:color w:val="000000"/>
                <w:sz w:val="20"/>
                <w:szCs w:val="20"/>
              </w:rPr>
            </w:pPr>
            <w:ins w:id="2751" w:author="Commodore, Sarah" w:date="2023-03-22T16:21:00Z">
              <w:r w:rsidRPr="00DC2757">
                <w:rPr>
                  <w:rFonts w:ascii="Calibri" w:eastAsia="Times New Roman" w:hAnsi="Calibri" w:cs="Calibri"/>
                  <w:color w:val="000000"/>
                  <w:sz w:val="20"/>
                  <w:szCs w:val="20"/>
                </w:rPr>
                <w:t>ENSG00000237336.1</w:t>
              </w:r>
            </w:ins>
          </w:p>
        </w:tc>
        <w:tc>
          <w:tcPr>
            <w:tcW w:w="0" w:type="auto"/>
            <w:tcBorders>
              <w:top w:val="nil"/>
              <w:left w:val="nil"/>
              <w:bottom w:val="nil"/>
              <w:right w:val="nil"/>
            </w:tcBorders>
            <w:shd w:val="clear" w:color="auto" w:fill="auto"/>
            <w:noWrap/>
            <w:vAlign w:val="bottom"/>
            <w:hideMark/>
          </w:tcPr>
          <w:p w14:paraId="08E3DEF0" w14:textId="77777777" w:rsidR="00DC2757" w:rsidRPr="00DC2757" w:rsidRDefault="00DC2757" w:rsidP="00DC2757">
            <w:pPr>
              <w:spacing w:after="0" w:line="240" w:lineRule="auto"/>
              <w:rPr>
                <w:ins w:id="2752" w:author="Commodore, Sarah" w:date="2023-03-22T16:21:00Z"/>
                <w:rFonts w:ascii="Calibri" w:eastAsia="Times New Roman" w:hAnsi="Calibri" w:cs="Calibri"/>
                <w:color w:val="000000"/>
                <w:sz w:val="20"/>
                <w:szCs w:val="20"/>
              </w:rPr>
            </w:pPr>
            <w:ins w:id="2753" w:author="Commodore, Sarah" w:date="2023-03-22T16:21:00Z">
              <w:r w:rsidRPr="00DC2757">
                <w:rPr>
                  <w:rFonts w:ascii="Calibri" w:eastAsia="Times New Roman" w:hAnsi="Calibri" w:cs="Calibri"/>
                  <w:color w:val="000000"/>
                  <w:sz w:val="20"/>
                  <w:szCs w:val="20"/>
                </w:rPr>
                <w:t>AL445489.1</w:t>
              </w:r>
            </w:ins>
          </w:p>
        </w:tc>
        <w:tc>
          <w:tcPr>
            <w:tcW w:w="0" w:type="auto"/>
            <w:tcBorders>
              <w:top w:val="nil"/>
              <w:left w:val="nil"/>
              <w:bottom w:val="nil"/>
              <w:right w:val="nil"/>
            </w:tcBorders>
            <w:shd w:val="clear" w:color="auto" w:fill="auto"/>
            <w:noWrap/>
            <w:vAlign w:val="bottom"/>
            <w:hideMark/>
          </w:tcPr>
          <w:p w14:paraId="28EC6439" w14:textId="77777777" w:rsidR="00DC2757" w:rsidRPr="00DC2757" w:rsidRDefault="00DC2757" w:rsidP="00DC2757">
            <w:pPr>
              <w:spacing w:after="0" w:line="240" w:lineRule="auto"/>
              <w:jc w:val="center"/>
              <w:rPr>
                <w:ins w:id="2754" w:author="Commodore, Sarah" w:date="2023-03-22T16:21:00Z"/>
                <w:rFonts w:ascii="Calibri" w:eastAsia="Times New Roman" w:hAnsi="Calibri" w:cs="Calibri"/>
                <w:color w:val="000000"/>
                <w:sz w:val="20"/>
                <w:szCs w:val="20"/>
              </w:rPr>
            </w:pPr>
            <w:ins w:id="275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FCD99AE" w14:textId="77777777" w:rsidR="00DC2757" w:rsidRPr="00DC2757" w:rsidRDefault="00DC2757" w:rsidP="00DC2757">
            <w:pPr>
              <w:spacing w:after="0" w:line="240" w:lineRule="auto"/>
              <w:jc w:val="center"/>
              <w:rPr>
                <w:ins w:id="2756" w:author="Commodore, Sarah" w:date="2023-03-22T16:21:00Z"/>
                <w:rFonts w:ascii="Calibri" w:eastAsia="Times New Roman" w:hAnsi="Calibri" w:cs="Calibri"/>
                <w:color w:val="000000"/>
                <w:sz w:val="20"/>
                <w:szCs w:val="20"/>
              </w:rPr>
            </w:pPr>
            <w:ins w:id="2757"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5D8D59D0" w14:textId="77777777" w:rsidR="00DC2757" w:rsidRPr="00DC2757" w:rsidRDefault="00DC2757" w:rsidP="00DC2757">
            <w:pPr>
              <w:spacing w:after="0" w:line="240" w:lineRule="auto"/>
              <w:jc w:val="center"/>
              <w:rPr>
                <w:ins w:id="2758" w:author="Commodore, Sarah" w:date="2023-03-22T16:21:00Z"/>
                <w:rFonts w:ascii="Calibri" w:eastAsia="Times New Roman" w:hAnsi="Calibri" w:cs="Calibri"/>
                <w:color w:val="000000"/>
                <w:sz w:val="20"/>
                <w:szCs w:val="20"/>
              </w:rPr>
            </w:pPr>
            <w:ins w:id="2759" w:author="Commodore, Sarah" w:date="2023-03-22T16:21:00Z">
              <w:r w:rsidRPr="00DC2757">
                <w:rPr>
                  <w:rFonts w:ascii="Calibri" w:eastAsia="Times New Roman" w:hAnsi="Calibri" w:cs="Calibri"/>
                  <w:color w:val="000000"/>
                  <w:sz w:val="20"/>
                  <w:szCs w:val="20"/>
                </w:rPr>
                <w:t>3.7E-09</w:t>
              </w:r>
            </w:ins>
          </w:p>
        </w:tc>
        <w:tc>
          <w:tcPr>
            <w:tcW w:w="0" w:type="auto"/>
            <w:tcBorders>
              <w:top w:val="nil"/>
              <w:left w:val="nil"/>
              <w:bottom w:val="nil"/>
              <w:right w:val="nil"/>
            </w:tcBorders>
            <w:shd w:val="clear" w:color="auto" w:fill="auto"/>
            <w:noWrap/>
            <w:vAlign w:val="bottom"/>
            <w:hideMark/>
          </w:tcPr>
          <w:p w14:paraId="12BB63D8" w14:textId="77777777" w:rsidR="00DC2757" w:rsidRPr="00DC2757" w:rsidRDefault="00DC2757" w:rsidP="00DC2757">
            <w:pPr>
              <w:spacing w:after="0" w:line="240" w:lineRule="auto"/>
              <w:jc w:val="center"/>
              <w:rPr>
                <w:ins w:id="2760" w:author="Commodore, Sarah" w:date="2023-03-22T16:21:00Z"/>
                <w:rFonts w:ascii="Calibri" w:eastAsia="Times New Roman" w:hAnsi="Calibri" w:cs="Calibri"/>
                <w:color w:val="FF0000"/>
                <w:sz w:val="20"/>
                <w:szCs w:val="20"/>
              </w:rPr>
            </w:pPr>
            <w:ins w:id="2761" w:author="Commodore, Sarah" w:date="2023-03-22T16:21:00Z">
              <w:r w:rsidRPr="00DC2757">
                <w:rPr>
                  <w:rFonts w:ascii="Calibri" w:eastAsia="Times New Roman" w:hAnsi="Calibri" w:cs="Calibri"/>
                  <w:color w:val="FF0000"/>
                  <w:sz w:val="20"/>
                  <w:szCs w:val="20"/>
                </w:rPr>
                <w:t>*</w:t>
              </w:r>
            </w:ins>
          </w:p>
        </w:tc>
      </w:tr>
      <w:tr w:rsidR="00DC2757" w:rsidRPr="00DC2757" w14:paraId="2EADA1BB" w14:textId="77777777" w:rsidTr="00DC2757">
        <w:trPr>
          <w:trHeight w:val="260"/>
          <w:ins w:id="2762" w:author="Commodore, Sarah" w:date="2023-03-22T16:21:00Z"/>
        </w:trPr>
        <w:tc>
          <w:tcPr>
            <w:tcW w:w="0" w:type="auto"/>
            <w:tcBorders>
              <w:top w:val="nil"/>
              <w:left w:val="nil"/>
              <w:bottom w:val="nil"/>
              <w:right w:val="nil"/>
            </w:tcBorders>
            <w:shd w:val="clear" w:color="auto" w:fill="auto"/>
            <w:noWrap/>
            <w:vAlign w:val="bottom"/>
            <w:hideMark/>
          </w:tcPr>
          <w:p w14:paraId="192DB0F9" w14:textId="77777777" w:rsidR="00DC2757" w:rsidRPr="00DC2757" w:rsidRDefault="00DC2757" w:rsidP="00DC2757">
            <w:pPr>
              <w:spacing w:after="0" w:line="240" w:lineRule="auto"/>
              <w:rPr>
                <w:ins w:id="2763" w:author="Commodore, Sarah" w:date="2023-03-22T16:21:00Z"/>
                <w:rFonts w:ascii="Calibri" w:eastAsia="Times New Roman" w:hAnsi="Calibri" w:cs="Calibri"/>
                <w:color w:val="000000"/>
                <w:sz w:val="20"/>
                <w:szCs w:val="20"/>
              </w:rPr>
            </w:pPr>
            <w:ins w:id="2764" w:author="Commodore, Sarah" w:date="2023-03-22T16:21:00Z">
              <w:r w:rsidRPr="00DC2757">
                <w:rPr>
                  <w:rFonts w:ascii="Calibri" w:eastAsia="Times New Roman" w:hAnsi="Calibri" w:cs="Calibri"/>
                  <w:color w:val="000000"/>
                  <w:sz w:val="20"/>
                  <w:szCs w:val="20"/>
                </w:rPr>
                <w:t>ENSG00000249621.1</w:t>
              </w:r>
            </w:ins>
          </w:p>
        </w:tc>
        <w:tc>
          <w:tcPr>
            <w:tcW w:w="0" w:type="auto"/>
            <w:tcBorders>
              <w:top w:val="nil"/>
              <w:left w:val="nil"/>
              <w:bottom w:val="nil"/>
              <w:right w:val="nil"/>
            </w:tcBorders>
            <w:shd w:val="clear" w:color="auto" w:fill="auto"/>
            <w:noWrap/>
            <w:vAlign w:val="bottom"/>
            <w:hideMark/>
          </w:tcPr>
          <w:p w14:paraId="08EAF12A" w14:textId="77777777" w:rsidR="00DC2757" w:rsidRPr="00DC2757" w:rsidRDefault="00DC2757" w:rsidP="00DC2757">
            <w:pPr>
              <w:spacing w:after="0" w:line="240" w:lineRule="auto"/>
              <w:rPr>
                <w:ins w:id="2765" w:author="Commodore, Sarah" w:date="2023-03-22T16:21:00Z"/>
                <w:rFonts w:ascii="Calibri" w:eastAsia="Times New Roman" w:hAnsi="Calibri" w:cs="Calibri"/>
                <w:color w:val="000000"/>
                <w:sz w:val="20"/>
                <w:szCs w:val="20"/>
              </w:rPr>
            </w:pPr>
            <w:ins w:id="2766" w:author="Commodore, Sarah" w:date="2023-03-22T16:21:00Z">
              <w:r w:rsidRPr="00DC2757">
                <w:rPr>
                  <w:rFonts w:ascii="Calibri" w:eastAsia="Times New Roman" w:hAnsi="Calibri" w:cs="Calibri"/>
                  <w:color w:val="000000"/>
                  <w:sz w:val="20"/>
                  <w:szCs w:val="20"/>
                </w:rPr>
                <w:t>AC113349.1</w:t>
              </w:r>
            </w:ins>
          </w:p>
        </w:tc>
        <w:tc>
          <w:tcPr>
            <w:tcW w:w="0" w:type="auto"/>
            <w:tcBorders>
              <w:top w:val="nil"/>
              <w:left w:val="nil"/>
              <w:bottom w:val="nil"/>
              <w:right w:val="nil"/>
            </w:tcBorders>
            <w:shd w:val="clear" w:color="auto" w:fill="auto"/>
            <w:noWrap/>
            <w:vAlign w:val="bottom"/>
            <w:hideMark/>
          </w:tcPr>
          <w:p w14:paraId="38328E48" w14:textId="77777777" w:rsidR="00DC2757" w:rsidRPr="00DC2757" w:rsidRDefault="00DC2757" w:rsidP="00DC2757">
            <w:pPr>
              <w:spacing w:after="0" w:line="240" w:lineRule="auto"/>
              <w:jc w:val="center"/>
              <w:rPr>
                <w:ins w:id="2767" w:author="Commodore, Sarah" w:date="2023-03-22T16:21:00Z"/>
                <w:rFonts w:ascii="Calibri" w:eastAsia="Times New Roman" w:hAnsi="Calibri" w:cs="Calibri"/>
                <w:color w:val="000000"/>
                <w:sz w:val="20"/>
                <w:szCs w:val="20"/>
              </w:rPr>
            </w:pPr>
            <w:ins w:id="276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893893" w14:textId="77777777" w:rsidR="00DC2757" w:rsidRPr="00DC2757" w:rsidRDefault="00DC2757" w:rsidP="00DC2757">
            <w:pPr>
              <w:spacing w:after="0" w:line="240" w:lineRule="auto"/>
              <w:jc w:val="center"/>
              <w:rPr>
                <w:ins w:id="2769" w:author="Commodore, Sarah" w:date="2023-03-22T16:21:00Z"/>
                <w:rFonts w:ascii="Calibri" w:eastAsia="Times New Roman" w:hAnsi="Calibri" w:cs="Calibri"/>
                <w:color w:val="000000"/>
                <w:sz w:val="20"/>
                <w:szCs w:val="20"/>
              </w:rPr>
            </w:pPr>
            <w:ins w:id="2770"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594C1FC4" w14:textId="77777777" w:rsidR="00DC2757" w:rsidRPr="00DC2757" w:rsidRDefault="00DC2757" w:rsidP="00DC2757">
            <w:pPr>
              <w:spacing w:after="0" w:line="240" w:lineRule="auto"/>
              <w:jc w:val="center"/>
              <w:rPr>
                <w:ins w:id="2771" w:author="Commodore, Sarah" w:date="2023-03-22T16:21:00Z"/>
                <w:rFonts w:ascii="Calibri" w:eastAsia="Times New Roman" w:hAnsi="Calibri" w:cs="Calibri"/>
                <w:color w:val="000000"/>
                <w:sz w:val="20"/>
                <w:szCs w:val="20"/>
              </w:rPr>
            </w:pPr>
            <w:ins w:id="2772"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586B7D2A" w14:textId="77777777" w:rsidR="00DC2757" w:rsidRPr="00DC2757" w:rsidRDefault="00DC2757" w:rsidP="00DC2757">
            <w:pPr>
              <w:spacing w:after="0" w:line="240" w:lineRule="auto"/>
              <w:jc w:val="center"/>
              <w:rPr>
                <w:ins w:id="2773" w:author="Commodore, Sarah" w:date="2023-03-22T16:21:00Z"/>
                <w:rFonts w:ascii="Calibri" w:eastAsia="Times New Roman" w:hAnsi="Calibri" w:cs="Calibri"/>
                <w:color w:val="FF0000"/>
                <w:sz w:val="20"/>
                <w:szCs w:val="20"/>
              </w:rPr>
            </w:pPr>
            <w:ins w:id="2774" w:author="Commodore, Sarah" w:date="2023-03-22T16:21:00Z">
              <w:r w:rsidRPr="00DC2757">
                <w:rPr>
                  <w:rFonts w:ascii="Calibri" w:eastAsia="Times New Roman" w:hAnsi="Calibri" w:cs="Calibri"/>
                  <w:color w:val="FF0000"/>
                  <w:sz w:val="20"/>
                  <w:szCs w:val="20"/>
                </w:rPr>
                <w:t>*</w:t>
              </w:r>
            </w:ins>
          </w:p>
        </w:tc>
      </w:tr>
      <w:tr w:rsidR="00DC2757" w:rsidRPr="00DC2757" w14:paraId="24E34BDD" w14:textId="77777777" w:rsidTr="00DC2757">
        <w:trPr>
          <w:trHeight w:val="260"/>
          <w:ins w:id="2775" w:author="Commodore, Sarah" w:date="2023-03-22T16:21:00Z"/>
        </w:trPr>
        <w:tc>
          <w:tcPr>
            <w:tcW w:w="0" w:type="auto"/>
            <w:tcBorders>
              <w:top w:val="nil"/>
              <w:left w:val="nil"/>
              <w:bottom w:val="nil"/>
              <w:right w:val="nil"/>
            </w:tcBorders>
            <w:shd w:val="clear" w:color="auto" w:fill="auto"/>
            <w:noWrap/>
            <w:vAlign w:val="bottom"/>
            <w:hideMark/>
          </w:tcPr>
          <w:p w14:paraId="562244DF" w14:textId="77777777" w:rsidR="00DC2757" w:rsidRPr="00DC2757" w:rsidRDefault="00DC2757" w:rsidP="00DC2757">
            <w:pPr>
              <w:spacing w:after="0" w:line="240" w:lineRule="auto"/>
              <w:rPr>
                <w:ins w:id="2776" w:author="Commodore, Sarah" w:date="2023-03-22T16:21:00Z"/>
                <w:rFonts w:ascii="Calibri" w:eastAsia="Times New Roman" w:hAnsi="Calibri" w:cs="Calibri"/>
                <w:color w:val="000000"/>
                <w:sz w:val="20"/>
                <w:szCs w:val="20"/>
              </w:rPr>
            </w:pPr>
            <w:ins w:id="2777" w:author="Commodore, Sarah" w:date="2023-03-22T16:21:00Z">
              <w:r w:rsidRPr="00DC2757">
                <w:rPr>
                  <w:rFonts w:ascii="Calibri" w:eastAsia="Times New Roman" w:hAnsi="Calibri" w:cs="Calibri"/>
                  <w:color w:val="000000"/>
                  <w:sz w:val="20"/>
                  <w:szCs w:val="20"/>
                </w:rPr>
                <w:t>ENSG00000129654.8</w:t>
              </w:r>
            </w:ins>
          </w:p>
        </w:tc>
        <w:tc>
          <w:tcPr>
            <w:tcW w:w="0" w:type="auto"/>
            <w:tcBorders>
              <w:top w:val="nil"/>
              <w:left w:val="nil"/>
              <w:bottom w:val="nil"/>
              <w:right w:val="nil"/>
            </w:tcBorders>
            <w:shd w:val="clear" w:color="auto" w:fill="auto"/>
            <w:noWrap/>
            <w:vAlign w:val="bottom"/>
            <w:hideMark/>
          </w:tcPr>
          <w:p w14:paraId="7BB8F2DA" w14:textId="77777777" w:rsidR="00DC2757" w:rsidRPr="00DC2757" w:rsidRDefault="00DC2757" w:rsidP="00DC2757">
            <w:pPr>
              <w:spacing w:after="0" w:line="240" w:lineRule="auto"/>
              <w:rPr>
                <w:ins w:id="2778" w:author="Commodore, Sarah" w:date="2023-03-22T16:21:00Z"/>
                <w:rFonts w:ascii="Calibri" w:eastAsia="Times New Roman" w:hAnsi="Calibri" w:cs="Calibri"/>
                <w:color w:val="FF0000"/>
                <w:sz w:val="20"/>
                <w:szCs w:val="20"/>
              </w:rPr>
            </w:pPr>
            <w:ins w:id="2779" w:author="Commodore, Sarah" w:date="2023-03-22T16:21:00Z">
              <w:r w:rsidRPr="00DC2757">
                <w:rPr>
                  <w:rFonts w:ascii="Calibri" w:eastAsia="Times New Roman" w:hAnsi="Calibri" w:cs="Calibri"/>
                  <w:color w:val="FF0000"/>
                  <w:sz w:val="20"/>
                  <w:szCs w:val="20"/>
                </w:rPr>
                <w:t>FOXJ1</w:t>
              </w:r>
            </w:ins>
          </w:p>
        </w:tc>
        <w:tc>
          <w:tcPr>
            <w:tcW w:w="0" w:type="auto"/>
            <w:tcBorders>
              <w:top w:val="nil"/>
              <w:left w:val="nil"/>
              <w:bottom w:val="nil"/>
              <w:right w:val="nil"/>
            </w:tcBorders>
            <w:shd w:val="clear" w:color="auto" w:fill="auto"/>
            <w:noWrap/>
            <w:vAlign w:val="bottom"/>
            <w:hideMark/>
          </w:tcPr>
          <w:p w14:paraId="01499F38" w14:textId="77777777" w:rsidR="00DC2757" w:rsidRPr="00DC2757" w:rsidRDefault="00DC2757" w:rsidP="00DC2757">
            <w:pPr>
              <w:spacing w:after="0" w:line="240" w:lineRule="auto"/>
              <w:jc w:val="center"/>
              <w:rPr>
                <w:ins w:id="2780" w:author="Commodore, Sarah" w:date="2023-03-22T16:21:00Z"/>
                <w:rFonts w:ascii="Calibri" w:eastAsia="Times New Roman" w:hAnsi="Calibri" w:cs="Calibri"/>
                <w:color w:val="000000"/>
                <w:sz w:val="20"/>
                <w:szCs w:val="20"/>
              </w:rPr>
            </w:pPr>
            <w:ins w:id="278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06DCAF0" w14:textId="77777777" w:rsidR="00DC2757" w:rsidRPr="00DC2757" w:rsidRDefault="00DC2757" w:rsidP="00DC2757">
            <w:pPr>
              <w:spacing w:after="0" w:line="240" w:lineRule="auto"/>
              <w:jc w:val="center"/>
              <w:rPr>
                <w:ins w:id="2782" w:author="Commodore, Sarah" w:date="2023-03-22T16:21:00Z"/>
                <w:rFonts w:ascii="Calibri" w:eastAsia="Times New Roman" w:hAnsi="Calibri" w:cs="Calibri"/>
                <w:color w:val="000000"/>
                <w:sz w:val="20"/>
                <w:szCs w:val="20"/>
              </w:rPr>
            </w:pPr>
            <w:ins w:id="2783"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0F0F1762" w14:textId="77777777" w:rsidR="00DC2757" w:rsidRPr="00DC2757" w:rsidRDefault="00DC2757" w:rsidP="00DC2757">
            <w:pPr>
              <w:spacing w:after="0" w:line="240" w:lineRule="auto"/>
              <w:jc w:val="center"/>
              <w:rPr>
                <w:ins w:id="2784" w:author="Commodore, Sarah" w:date="2023-03-22T16:21:00Z"/>
                <w:rFonts w:ascii="Calibri" w:eastAsia="Times New Roman" w:hAnsi="Calibri" w:cs="Calibri"/>
                <w:color w:val="000000"/>
                <w:sz w:val="20"/>
                <w:szCs w:val="20"/>
              </w:rPr>
            </w:pPr>
            <w:ins w:id="2785"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5100C06F" w14:textId="77777777" w:rsidR="00DC2757" w:rsidRPr="00DC2757" w:rsidRDefault="00DC2757" w:rsidP="00DC2757">
            <w:pPr>
              <w:spacing w:after="0" w:line="240" w:lineRule="auto"/>
              <w:jc w:val="center"/>
              <w:rPr>
                <w:ins w:id="2786" w:author="Commodore, Sarah" w:date="2023-03-22T16:21:00Z"/>
                <w:rFonts w:ascii="Calibri" w:eastAsia="Times New Roman" w:hAnsi="Calibri" w:cs="Calibri"/>
                <w:color w:val="FF0000"/>
                <w:sz w:val="20"/>
                <w:szCs w:val="20"/>
              </w:rPr>
            </w:pPr>
            <w:ins w:id="2787" w:author="Commodore, Sarah" w:date="2023-03-22T16:21:00Z">
              <w:r w:rsidRPr="00DC2757">
                <w:rPr>
                  <w:rFonts w:ascii="Calibri" w:eastAsia="Times New Roman" w:hAnsi="Calibri" w:cs="Calibri"/>
                  <w:color w:val="FF0000"/>
                  <w:sz w:val="20"/>
                  <w:szCs w:val="20"/>
                </w:rPr>
                <w:t>*</w:t>
              </w:r>
            </w:ins>
          </w:p>
        </w:tc>
      </w:tr>
      <w:tr w:rsidR="00DC2757" w:rsidRPr="00DC2757" w14:paraId="3A037652" w14:textId="77777777" w:rsidTr="00DC2757">
        <w:trPr>
          <w:trHeight w:val="260"/>
          <w:ins w:id="2788" w:author="Commodore, Sarah" w:date="2023-03-22T16:21:00Z"/>
        </w:trPr>
        <w:tc>
          <w:tcPr>
            <w:tcW w:w="0" w:type="auto"/>
            <w:tcBorders>
              <w:top w:val="nil"/>
              <w:left w:val="nil"/>
              <w:bottom w:val="nil"/>
              <w:right w:val="nil"/>
            </w:tcBorders>
            <w:shd w:val="clear" w:color="auto" w:fill="auto"/>
            <w:noWrap/>
            <w:vAlign w:val="bottom"/>
            <w:hideMark/>
          </w:tcPr>
          <w:p w14:paraId="3EE21DE0" w14:textId="77777777" w:rsidR="00DC2757" w:rsidRPr="00DC2757" w:rsidRDefault="00DC2757" w:rsidP="00DC2757">
            <w:pPr>
              <w:spacing w:after="0" w:line="240" w:lineRule="auto"/>
              <w:rPr>
                <w:ins w:id="2789" w:author="Commodore, Sarah" w:date="2023-03-22T16:21:00Z"/>
                <w:rFonts w:ascii="Calibri" w:eastAsia="Times New Roman" w:hAnsi="Calibri" w:cs="Calibri"/>
                <w:color w:val="000000"/>
                <w:sz w:val="20"/>
                <w:szCs w:val="20"/>
              </w:rPr>
            </w:pPr>
            <w:ins w:id="2790" w:author="Commodore, Sarah" w:date="2023-03-22T16:21:00Z">
              <w:r w:rsidRPr="00DC2757">
                <w:rPr>
                  <w:rFonts w:ascii="Calibri" w:eastAsia="Times New Roman" w:hAnsi="Calibri" w:cs="Calibri"/>
                  <w:color w:val="000000"/>
                  <w:sz w:val="20"/>
                  <w:szCs w:val="20"/>
                </w:rPr>
                <w:lastRenderedPageBreak/>
                <w:t>ENSG00000239831.1</w:t>
              </w:r>
            </w:ins>
          </w:p>
        </w:tc>
        <w:tc>
          <w:tcPr>
            <w:tcW w:w="0" w:type="auto"/>
            <w:tcBorders>
              <w:top w:val="nil"/>
              <w:left w:val="nil"/>
              <w:bottom w:val="nil"/>
              <w:right w:val="nil"/>
            </w:tcBorders>
            <w:shd w:val="clear" w:color="auto" w:fill="auto"/>
            <w:noWrap/>
            <w:vAlign w:val="bottom"/>
            <w:hideMark/>
          </w:tcPr>
          <w:p w14:paraId="03A0E3E2" w14:textId="77777777" w:rsidR="00DC2757" w:rsidRPr="00DC2757" w:rsidRDefault="00DC2757" w:rsidP="00DC2757">
            <w:pPr>
              <w:spacing w:after="0" w:line="240" w:lineRule="auto"/>
              <w:rPr>
                <w:ins w:id="2791" w:author="Commodore, Sarah" w:date="2023-03-22T16:21:00Z"/>
                <w:rFonts w:ascii="Calibri" w:eastAsia="Times New Roman" w:hAnsi="Calibri" w:cs="Calibri"/>
                <w:color w:val="000000"/>
                <w:sz w:val="20"/>
                <w:szCs w:val="20"/>
              </w:rPr>
            </w:pPr>
            <w:ins w:id="2792" w:author="Commodore, Sarah" w:date="2023-03-22T16:21:00Z">
              <w:r w:rsidRPr="00DC2757">
                <w:rPr>
                  <w:rFonts w:ascii="Calibri" w:eastAsia="Times New Roman" w:hAnsi="Calibri" w:cs="Calibri"/>
                  <w:color w:val="000000"/>
                  <w:sz w:val="20"/>
                  <w:szCs w:val="20"/>
                </w:rPr>
                <w:t>RNF7P1</w:t>
              </w:r>
            </w:ins>
          </w:p>
        </w:tc>
        <w:tc>
          <w:tcPr>
            <w:tcW w:w="0" w:type="auto"/>
            <w:tcBorders>
              <w:top w:val="nil"/>
              <w:left w:val="nil"/>
              <w:bottom w:val="nil"/>
              <w:right w:val="nil"/>
            </w:tcBorders>
            <w:shd w:val="clear" w:color="auto" w:fill="auto"/>
            <w:noWrap/>
            <w:vAlign w:val="bottom"/>
            <w:hideMark/>
          </w:tcPr>
          <w:p w14:paraId="4E530FD8" w14:textId="77777777" w:rsidR="00DC2757" w:rsidRPr="00DC2757" w:rsidRDefault="00DC2757" w:rsidP="00DC2757">
            <w:pPr>
              <w:spacing w:after="0" w:line="240" w:lineRule="auto"/>
              <w:jc w:val="center"/>
              <w:rPr>
                <w:ins w:id="2793" w:author="Commodore, Sarah" w:date="2023-03-22T16:21:00Z"/>
                <w:rFonts w:ascii="Calibri" w:eastAsia="Times New Roman" w:hAnsi="Calibri" w:cs="Calibri"/>
                <w:color w:val="000000"/>
                <w:sz w:val="20"/>
                <w:szCs w:val="20"/>
              </w:rPr>
            </w:pPr>
            <w:ins w:id="279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393BAE4" w14:textId="77777777" w:rsidR="00DC2757" w:rsidRPr="00DC2757" w:rsidRDefault="00DC2757" w:rsidP="00DC2757">
            <w:pPr>
              <w:spacing w:after="0" w:line="240" w:lineRule="auto"/>
              <w:jc w:val="center"/>
              <w:rPr>
                <w:ins w:id="2795" w:author="Commodore, Sarah" w:date="2023-03-22T16:21:00Z"/>
                <w:rFonts w:ascii="Calibri" w:eastAsia="Times New Roman" w:hAnsi="Calibri" w:cs="Calibri"/>
                <w:color w:val="000000"/>
                <w:sz w:val="20"/>
                <w:szCs w:val="20"/>
              </w:rPr>
            </w:pPr>
            <w:ins w:id="2796"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3575AC79" w14:textId="77777777" w:rsidR="00DC2757" w:rsidRPr="00DC2757" w:rsidRDefault="00DC2757" w:rsidP="00DC2757">
            <w:pPr>
              <w:spacing w:after="0" w:line="240" w:lineRule="auto"/>
              <w:jc w:val="center"/>
              <w:rPr>
                <w:ins w:id="2797" w:author="Commodore, Sarah" w:date="2023-03-22T16:21:00Z"/>
                <w:rFonts w:ascii="Calibri" w:eastAsia="Times New Roman" w:hAnsi="Calibri" w:cs="Calibri"/>
                <w:color w:val="000000"/>
                <w:sz w:val="20"/>
                <w:szCs w:val="20"/>
              </w:rPr>
            </w:pPr>
            <w:ins w:id="2798" w:author="Commodore, Sarah" w:date="2023-03-22T16:21:00Z">
              <w:r w:rsidRPr="00DC2757">
                <w:rPr>
                  <w:rFonts w:ascii="Calibri" w:eastAsia="Times New Roman" w:hAnsi="Calibri" w:cs="Calibri"/>
                  <w:color w:val="000000"/>
                  <w:sz w:val="20"/>
                  <w:szCs w:val="20"/>
                </w:rPr>
                <w:t>5.3E-04</w:t>
              </w:r>
            </w:ins>
          </w:p>
        </w:tc>
        <w:tc>
          <w:tcPr>
            <w:tcW w:w="0" w:type="auto"/>
            <w:tcBorders>
              <w:top w:val="nil"/>
              <w:left w:val="nil"/>
              <w:bottom w:val="nil"/>
              <w:right w:val="nil"/>
            </w:tcBorders>
            <w:shd w:val="clear" w:color="auto" w:fill="auto"/>
            <w:noWrap/>
            <w:vAlign w:val="bottom"/>
            <w:hideMark/>
          </w:tcPr>
          <w:p w14:paraId="7E666A28" w14:textId="77777777" w:rsidR="00DC2757" w:rsidRPr="00DC2757" w:rsidRDefault="00DC2757" w:rsidP="00DC2757">
            <w:pPr>
              <w:spacing w:after="0" w:line="240" w:lineRule="auto"/>
              <w:jc w:val="center"/>
              <w:rPr>
                <w:ins w:id="2799" w:author="Commodore, Sarah" w:date="2023-03-22T16:21:00Z"/>
                <w:rFonts w:ascii="Calibri" w:eastAsia="Times New Roman" w:hAnsi="Calibri" w:cs="Calibri"/>
                <w:color w:val="FF0000"/>
                <w:sz w:val="20"/>
                <w:szCs w:val="20"/>
              </w:rPr>
            </w:pPr>
            <w:ins w:id="2800" w:author="Commodore, Sarah" w:date="2023-03-22T16:21:00Z">
              <w:r w:rsidRPr="00DC2757">
                <w:rPr>
                  <w:rFonts w:ascii="Calibri" w:eastAsia="Times New Roman" w:hAnsi="Calibri" w:cs="Calibri"/>
                  <w:color w:val="FF0000"/>
                  <w:sz w:val="20"/>
                  <w:szCs w:val="20"/>
                </w:rPr>
                <w:t>*</w:t>
              </w:r>
            </w:ins>
          </w:p>
        </w:tc>
      </w:tr>
      <w:tr w:rsidR="00DC2757" w:rsidRPr="00DC2757" w14:paraId="6970DC84" w14:textId="77777777" w:rsidTr="00DC2757">
        <w:trPr>
          <w:trHeight w:val="260"/>
          <w:ins w:id="2801" w:author="Commodore, Sarah" w:date="2023-03-22T16:21:00Z"/>
        </w:trPr>
        <w:tc>
          <w:tcPr>
            <w:tcW w:w="0" w:type="auto"/>
            <w:tcBorders>
              <w:top w:val="nil"/>
              <w:left w:val="nil"/>
              <w:bottom w:val="nil"/>
              <w:right w:val="nil"/>
            </w:tcBorders>
            <w:shd w:val="clear" w:color="auto" w:fill="auto"/>
            <w:noWrap/>
            <w:vAlign w:val="bottom"/>
            <w:hideMark/>
          </w:tcPr>
          <w:p w14:paraId="31DEEFF2" w14:textId="77777777" w:rsidR="00DC2757" w:rsidRPr="00DC2757" w:rsidRDefault="00DC2757" w:rsidP="00DC2757">
            <w:pPr>
              <w:spacing w:after="0" w:line="240" w:lineRule="auto"/>
              <w:rPr>
                <w:ins w:id="2802" w:author="Commodore, Sarah" w:date="2023-03-22T16:21:00Z"/>
                <w:rFonts w:ascii="Calibri" w:eastAsia="Times New Roman" w:hAnsi="Calibri" w:cs="Calibri"/>
                <w:color w:val="000000"/>
                <w:sz w:val="20"/>
                <w:szCs w:val="20"/>
              </w:rPr>
            </w:pPr>
            <w:ins w:id="2803" w:author="Commodore, Sarah" w:date="2023-03-22T16:21:00Z">
              <w:r w:rsidRPr="00DC2757">
                <w:rPr>
                  <w:rFonts w:ascii="Calibri" w:eastAsia="Times New Roman" w:hAnsi="Calibri" w:cs="Calibri"/>
                  <w:color w:val="000000"/>
                  <w:sz w:val="20"/>
                  <w:szCs w:val="20"/>
                </w:rPr>
                <w:t>ENSG00000152763.17</w:t>
              </w:r>
            </w:ins>
          </w:p>
        </w:tc>
        <w:tc>
          <w:tcPr>
            <w:tcW w:w="0" w:type="auto"/>
            <w:tcBorders>
              <w:top w:val="nil"/>
              <w:left w:val="nil"/>
              <w:bottom w:val="nil"/>
              <w:right w:val="nil"/>
            </w:tcBorders>
            <w:shd w:val="clear" w:color="auto" w:fill="auto"/>
            <w:noWrap/>
            <w:vAlign w:val="bottom"/>
            <w:hideMark/>
          </w:tcPr>
          <w:p w14:paraId="50A7EDAE" w14:textId="77777777" w:rsidR="00DC2757" w:rsidRPr="00DC2757" w:rsidRDefault="00DC2757" w:rsidP="00DC2757">
            <w:pPr>
              <w:spacing w:after="0" w:line="240" w:lineRule="auto"/>
              <w:rPr>
                <w:ins w:id="2804" w:author="Commodore, Sarah" w:date="2023-03-22T16:21:00Z"/>
                <w:rFonts w:ascii="Calibri" w:eastAsia="Times New Roman" w:hAnsi="Calibri" w:cs="Calibri"/>
                <w:color w:val="000000"/>
                <w:sz w:val="20"/>
                <w:szCs w:val="20"/>
              </w:rPr>
            </w:pPr>
            <w:ins w:id="2805" w:author="Commodore, Sarah" w:date="2023-03-22T16:21:00Z">
              <w:r w:rsidRPr="00DC2757">
                <w:rPr>
                  <w:rFonts w:ascii="Calibri" w:eastAsia="Times New Roman" w:hAnsi="Calibri" w:cs="Calibri"/>
                  <w:color w:val="000000"/>
                  <w:sz w:val="20"/>
                  <w:szCs w:val="20"/>
                </w:rPr>
                <w:t>DNAI4</w:t>
              </w:r>
            </w:ins>
          </w:p>
        </w:tc>
        <w:tc>
          <w:tcPr>
            <w:tcW w:w="0" w:type="auto"/>
            <w:tcBorders>
              <w:top w:val="nil"/>
              <w:left w:val="nil"/>
              <w:bottom w:val="nil"/>
              <w:right w:val="nil"/>
            </w:tcBorders>
            <w:shd w:val="clear" w:color="auto" w:fill="auto"/>
            <w:noWrap/>
            <w:vAlign w:val="bottom"/>
            <w:hideMark/>
          </w:tcPr>
          <w:p w14:paraId="55561316" w14:textId="77777777" w:rsidR="00DC2757" w:rsidRPr="00DC2757" w:rsidRDefault="00DC2757" w:rsidP="00DC2757">
            <w:pPr>
              <w:spacing w:after="0" w:line="240" w:lineRule="auto"/>
              <w:jc w:val="center"/>
              <w:rPr>
                <w:ins w:id="2806" w:author="Commodore, Sarah" w:date="2023-03-22T16:21:00Z"/>
                <w:rFonts w:ascii="Calibri" w:eastAsia="Times New Roman" w:hAnsi="Calibri" w:cs="Calibri"/>
                <w:color w:val="000000"/>
                <w:sz w:val="20"/>
                <w:szCs w:val="20"/>
              </w:rPr>
            </w:pPr>
            <w:ins w:id="280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2271BE4" w14:textId="77777777" w:rsidR="00DC2757" w:rsidRPr="00DC2757" w:rsidRDefault="00DC2757" w:rsidP="00DC2757">
            <w:pPr>
              <w:spacing w:after="0" w:line="240" w:lineRule="auto"/>
              <w:jc w:val="center"/>
              <w:rPr>
                <w:ins w:id="2808" w:author="Commodore, Sarah" w:date="2023-03-22T16:21:00Z"/>
                <w:rFonts w:ascii="Calibri" w:eastAsia="Times New Roman" w:hAnsi="Calibri" w:cs="Calibri"/>
                <w:color w:val="000000"/>
                <w:sz w:val="20"/>
                <w:szCs w:val="20"/>
              </w:rPr>
            </w:pPr>
            <w:ins w:id="2809" w:author="Commodore, Sarah" w:date="2023-03-22T16:21:00Z">
              <w:r w:rsidRPr="00DC2757">
                <w:rPr>
                  <w:rFonts w:ascii="Calibri" w:eastAsia="Times New Roman" w:hAnsi="Calibri" w:cs="Calibri"/>
                  <w:color w:val="000000"/>
                  <w:sz w:val="20"/>
                  <w:szCs w:val="20"/>
                </w:rPr>
                <w:t>9.2E-14</w:t>
              </w:r>
            </w:ins>
          </w:p>
        </w:tc>
        <w:tc>
          <w:tcPr>
            <w:tcW w:w="0" w:type="auto"/>
            <w:tcBorders>
              <w:top w:val="nil"/>
              <w:left w:val="nil"/>
              <w:bottom w:val="nil"/>
              <w:right w:val="nil"/>
            </w:tcBorders>
            <w:shd w:val="clear" w:color="auto" w:fill="auto"/>
            <w:noWrap/>
            <w:vAlign w:val="bottom"/>
            <w:hideMark/>
          </w:tcPr>
          <w:p w14:paraId="1165DF0F" w14:textId="77777777" w:rsidR="00DC2757" w:rsidRPr="00DC2757" w:rsidRDefault="00DC2757" w:rsidP="00DC2757">
            <w:pPr>
              <w:spacing w:after="0" w:line="240" w:lineRule="auto"/>
              <w:jc w:val="center"/>
              <w:rPr>
                <w:ins w:id="2810" w:author="Commodore, Sarah" w:date="2023-03-22T16:21:00Z"/>
                <w:rFonts w:ascii="Calibri" w:eastAsia="Times New Roman" w:hAnsi="Calibri" w:cs="Calibri"/>
                <w:color w:val="000000"/>
                <w:sz w:val="20"/>
                <w:szCs w:val="20"/>
              </w:rPr>
            </w:pPr>
            <w:ins w:id="2811" w:author="Commodore, Sarah" w:date="2023-03-22T16:21:00Z">
              <w:r w:rsidRPr="00DC2757">
                <w:rPr>
                  <w:rFonts w:ascii="Calibri" w:eastAsia="Times New Roman" w:hAnsi="Calibri" w:cs="Calibri"/>
                  <w:color w:val="000000"/>
                  <w:sz w:val="20"/>
                  <w:szCs w:val="20"/>
                </w:rPr>
                <w:t>4.7E-12</w:t>
              </w:r>
            </w:ins>
          </w:p>
        </w:tc>
        <w:tc>
          <w:tcPr>
            <w:tcW w:w="0" w:type="auto"/>
            <w:tcBorders>
              <w:top w:val="nil"/>
              <w:left w:val="nil"/>
              <w:bottom w:val="nil"/>
              <w:right w:val="nil"/>
            </w:tcBorders>
            <w:shd w:val="clear" w:color="auto" w:fill="auto"/>
            <w:noWrap/>
            <w:vAlign w:val="bottom"/>
            <w:hideMark/>
          </w:tcPr>
          <w:p w14:paraId="0C2B0524" w14:textId="77777777" w:rsidR="00DC2757" w:rsidRPr="00DC2757" w:rsidRDefault="00DC2757" w:rsidP="00DC2757">
            <w:pPr>
              <w:spacing w:after="0" w:line="240" w:lineRule="auto"/>
              <w:jc w:val="center"/>
              <w:rPr>
                <w:ins w:id="2812" w:author="Commodore, Sarah" w:date="2023-03-22T16:21:00Z"/>
                <w:rFonts w:ascii="Calibri" w:eastAsia="Times New Roman" w:hAnsi="Calibri" w:cs="Calibri"/>
                <w:color w:val="FF0000"/>
                <w:sz w:val="20"/>
                <w:szCs w:val="20"/>
              </w:rPr>
            </w:pPr>
            <w:ins w:id="2813" w:author="Commodore, Sarah" w:date="2023-03-22T16:21:00Z">
              <w:r w:rsidRPr="00DC2757">
                <w:rPr>
                  <w:rFonts w:ascii="Calibri" w:eastAsia="Times New Roman" w:hAnsi="Calibri" w:cs="Calibri"/>
                  <w:color w:val="FF0000"/>
                  <w:sz w:val="20"/>
                  <w:szCs w:val="20"/>
                </w:rPr>
                <w:t>*</w:t>
              </w:r>
            </w:ins>
          </w:p>
        </w:tc>
      </w:tr>
      <w:tr w:rsidR="00DC2757" w:rsidRPr="00DC2757" w14:paraId="589E9F82" w14:textId="77777777" w:rsidTr="00DC2757">
        <w:trPr>
          <w:trHeight w:val="260"/>
          <w:ins w:id="2814" w:author="Commodore, Sarah" w:date="2023-03-22T16:21:00Z"/>
        </w:trPr>
        <w:tc>
          <w:tcPr>
            <w:tcW w:w="0" w:type="auto"/>
            <w:tcBorders>
              <w:top w:val="nil"/>
              <w:left w:val="nil"/>
              <w:bottom w:val="nil"/>
              <w:right w:val="nil"/>
            </w:tcBorders>
            <w:shd w:val="clear" w:color="auto" w:fill="auto"/>
            <w:noWrap/>
            <w:vAlign w:val="bottom"/>
            <w:hideMark/>
          </w:tcPr>
          <w:p w14:paraId="29C894C3" w14:textId="77777777" w:rsidR="00DC2757" w:rsidRPr="00DC2757" w:rsidRDefault="00DC2757" w:rsidP="00DC2757">
            <w:pPr>
              <w:spacing w:after="0" w:line="240" w:lineRule="auto"/>
              <w:rPr>
                <w:ins w:id="2815" w:author="Commodore, Sarah" w:date="2023-03-22T16:21:00Z"/>
                <w:rFonts w:ascii="Calibri" w:eastAsia="Times New Roman" w:hAnsi="Calibri" w:cs="Calibri"/>
                <w:color w:val="000000"/>
                <w:sz w:val="20"/>
                <w:szCs w:val="20"/>
              </w:rPr>
            </w:pPr>
            <w:ins w:id="2816" w:author="Commodore, Sarah" w:date="2023-03-22T16:21:00Z">
              <w:r w:rsidRPr="00DC2757">
                <w:rPr>
                  <w:rFonts w:ascii="Calibri" w:eastAsia="Times New Roman" w:hAnsi="Calibri" w:cs="Calibri"/>
                  <w:color w:val="000000"/>
                  <w:sz w:val="20"/>
                  <w:szCs w:val="20"/>
                </w:rPr>
                <w:t>ENSG00000176009.3</w:t>
              </w:r>
            </w:ins>
          </w:p>
        </w:tc>
        <w:tc>
          <w:tcPr>
            <w:tcW w:w="0" w:type="auto"/>
            <w:tcBorders>
              <w:top w:val="nil"/>
              <w:left w:val="nil"/>
              <w:bottom w:val="nil"/>
              <w:right w:val="nil"/>
            </w:tcBorders>
            <w:shd w:val="clear" w:color="auto" w:fill="auto"/>
            <w:noWrap/>
            <w:vAlign w:val="bottom"/>
            <w:hideMark/>
          </w:tcPr>
          <w:p w14:paraId="0EFFCA65" w14:textId="77777777" w:rsidR="00DC2757" w:rsidRPr="00DC2757" w:rsidRDefault="00DC2757" w:rsidP="00DC2757">
            <w:pPr>
              <w:spacing w:after="0" w:line="240" w:lineRule="auto"/>
              <w:rPr>
                <w:ins w:id="2817" w:author="Commodore, Sarah" w:date="2023-03-22T16:21:00Z"/>
                <w:rFonts w:ascii="Calibri" w:eastAsia="Times New Roman" w:hAnsi="Calibri" w:cs="Calibri"/>
                <w:color w:val="000000"/>
                <w:sz w:val="20"/>
                <w:szCs w:val="20"/>
              </w:rPr>
            </w:pPr>
            <w:ins w:id="2818" w:author="Commodore, Sarah" w:date="2023-03-22T16:21:00Z">
              <w:r w:rsidRPr="00DC2757">
                <w:rPr>
                  <w:rFonts w:ascii="Calibri" w:eastAsia="Times New Roman" w:hAnsi="Calibri" w:cs="Calibri"/>
                  <w:color w:val="000000"/>
                  <w:sz w:val="20"/>
                  <w:szCs w:val="20"/>
                </w:rPr>
                <w:t>ASCL3</w:t>
              </w:r>
            </w:ins>
          </w:p>
        </w:tc>
        <w:tc>
          <w:tcPr>
            <w:tcW w:w="0" w:type="auto"/>
            <w:tcBorders>
              <w:top w:val="nil"/>
              <w:left w:val="nil"/>
              <w:bottom w:val="nil"/>
              <w:right w:val="nil"/>
            </w:tcBorders>
            <w:shd w:val="clear" w:color="auto" w:fill="auto"/>
            <w:noWrap/>
            <w:vAlign w:val="bottom"/>
            <w:hideMark/>
          </w:tcPr>
          <w:p w14:paraId="06043819" w14:textId="77777777" w:rsidR="00DC2757" w:rsidRPr="00DC2757" w:rsidRDefault="00DC2757" w:rsidP="00DC2757">
            <w:pPr>
              <w:spacing w:after="0" w:line="240" w:lineRule="auto"/>
              <w:jc w:val="center"/>
              <w:rPr>
                <w:ins w:id="2819" w:author="Commodore, Sarah" w:date="2023-03-22T16:21:00Z"/>
                <w:rFonts w:ascii="Calibri" w:eastAsia="Times New Roman" w:hAnsi="Calibri" w:cs="Calibri"/>
                <w:color w:val="000000"/>
                <w:sz w:val="20"/>
                <w:szCs w:val="20"/>
              </w:rPr>
            </w:pPr>
            <w:ins w:id="282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AE8BB6C" w14:textId="77777777" w:rsidR="00DC2757" w:rsidRPr="00DC2757" w:rsidRDefault="00DC2757" w:rsidP="00DC2757">
            <w:pPr>
              <w:spacing w:after="0" w:line="240" w:lineRule="auto"/>
              <w:jc w:val="center"/>
              <w:rPr>
                <w:ins w:id="2821" w:author="Commodore, Sarah" w:date="2023-03-22T16:21:00Z"/>
                <w:rFonts w:ascii="Calibri" w:eastAsia="Times New Roman" w:hAnsi="Calibri" w:cs="Calibri"/>
                <w:color w:val="000000"/>
                <w:sz w:val="20"/>
                <w:szCs w:val="20"/>
              </w:rPr>
            </w:pPr>
            <w:ins w:id="2822"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7D6AFBBE" w14:textId="77777777" w:rsidR="00DC2757" w:rsidRPr="00DC2757" w:rsidRDefault="00DC2757" w:rsidP="00DC2757">
            <w:pPr>
              <w:spacing w:after="0" w:line="240" w:lineRule="auto"/>
              <w:jc w:val="center"/>
              <w:rPr>
                <w:ins w:id="2823" w:author="Commodore, Sarah" w:date="2023-03-22T16:21:00Z"/>
                <w:rFonts w:ascii="Calibri" w:eastAsia="Times New Roman" w:hAnsi="Calibri" w:cs="Calibri"/>
                <w:color w:val="000000"/>
                <w:sz w:val="20"/>
                <w:szCs w:val="20"/>
              </w:rPr>
            </w:pPr>
            <w:ins w:id="2824" w:author="Commodore, Sarah" w:date="2023-03-22T16:21:00Z">
              <w:r w:rsidRPr="00DC2757">
                <w:rPr>
                  <w:rFonts w:ascii="Calibri" w:eastAsia="Times New Roman" w:hAnsi="Calibri" w:cs="Calibri"/>
                  <w:color w:val="000000"/>
                  <w:sz w:val="20"/>
                  <w:szCs w:val="20"/>
                </w:rPr>
                <w:t>2.7E-04</w:t>
              </w:r>
            </w:ins>
          </w:p>
        </w:tc>
        <w:tc>
          <w:tcPr>
            <w:tcW w:w="0" w:type="auto"/>
            <w:tcBorders>
              <w:top w:val="nil"/>
              <w:left w:val="nil"/>
              <w:bottom w:val="nil"/>
              <w:right w:val="nil"/>
            </w:tcBorders>
            <w:shd w:val="clear" w:color="auto" w:fill="auto"/>
            <w:noWrap/>
            <w:vAlign w:val="bottom"/>
            <w:hideMark/>
          </w:tcPr>
          <w:p w14:paraId="0C489C3E" w14:textId="77777777" w:rsidR="00DC2757" w:rsidRPr="00DC2757" w:rsidRDefault="00DC2757" w:rsidP="00DC2757">
            <w:pPr>
              <w:spacing w:after="0" w:line="240" w:lineRule="auto"/>
              <w:jc w:val="center"/>
              <w:rPr>
                <w:ins w:id="2825" w:author="Commodore, Sarah" w:date="2023-03-22T16:21:00Z"/>
                <w:rFonts w:ascii="Calibri" w:eastAsia="Times New Roman" w:hAnsi="Calibri" w:cs="Calibri"/>
                <w:color w:val="FF0000"/>
                <w:sz w:val="20"/>
                <w:szCs w:val="20"/>
              </w:rPr>
            </w:pPr>
            <w:ins w:id="2826" w:author="Commodore, Sarah" w:date="2023-03-22T16:21:00Z">
              <w:r w:rsidRPr="00DC2757">
                <w:rPr>
                  <w:rFonts w:ascii="Calibri" w:eastAsia="Times New Roman" w:hAnsi="Calibri" w:cs="Calibri"/>
                  <w:color w:val="FF0000"/>
                  <w:sz w:val="20"/>
                  <w:szCs w:val="20"/>
                </w:rPr>
                <w:t>*</w:t>
              </w:r>
            </w:ins>
          </w:p>
        </w:tc>
      </w:tr>
      <w:tr w:rsidR="00DC2757" w:rsidRPr="00DC2757" w14:paraId="08DD4DEB" w14:textId="77777777" w:rsidTr="00DC2757">
        <w:trPr>
          <w:trHeight w:val="260"/>
          <w:ins w:id="2827" w:author="Commodore, Sarah" w:date="2023-03-22T16:21:00Z"/>
        </w:trPr>
        <w:tc>
          <w:tcPr>
            <w:tcW w:w="0" w:type="auto"/>
            <w:tcBorders>
              <w:top w:val="nil"/>
              <w:left w:val="nil"/>
              <w:bottom w:val="nil"/>
              <w:right w:val="nil"/>
            </w:tcBorders>
            <w:shd w:val="clear" w:color="auto" w:fill="auto"/>
            <w:noWrap/>
            <w:vAlign w:val="bottom"/>
            <w:hideMark/>
          </w:tcPr>
          <w:p w14:paraId="585A25C7" w14:textId="77777777" w:rsidR="00DC2757" w:rsidRPr="00DC2757" w:rsidRDefault="00DC2757" w:rsidP="00DC2757">
            <w:pPr>
              <w:spacing w:after="0" w:line="240" w:lineRule="auto"/>
              <w:rPr>
                <w:ins w:id="2828" w:author="Commodore, Sarah" w:date="2023-03-22T16:21:00Z"/>
                <w:rFonts w:ascii="Calibri" w:eastAsia="Times New Roman" w:hAnsi="Calibri" w:cs="Calibri"/>
                <w:color w:val="000000"/>
                <w:sz w:val="20"/>
                <w:szCs w:val="20"/>
              </w:rPr>
            </w:pPr>
            <w:ins w:id="2829" w:author="Commodore, Sarah" w:date="2023-03-22T16:21:00Z">
              <w:r w:rsidRPr="00DC2757">
                <w:rPr>
                  <w:rFonts w:ascii="Calibri" w:eastAsia="Times New Roman" w:hAnsi="Calibri" w:cs="Calibri"/>
                  <w:color w:val="000000"/>
                  <w:sz w:val="20"/>
                  <w:szCs w:val="20"/>
                </w:rPr>
                <w:t>ENSG00000176381.6</w:t>
              </w:r>
            </w:ins>
          </w:p>
        </w:tc>
        <w:tc>
          <w:tcPr>
            <w:tcW w:w="0" w:type="auto"/>
            <w:tcBorders>
              <w:top w:val="nil"/>
              <w:left w:val="nil"/>
              <w:bottom w:val="nil"/>
              <w:right w:val="nil"/>
            </w:tcBorders>
            <w:shd w:val="clear" w:color="auto" w:fill="auto"/>
            <w:noWrap/>
            <w:vAlign w:val="bottom"/>
            <w:hideMark/>
          </w:tcPr>
          <w:p w14:paraId="15681E2F" w14:textId="77777777" w:rsidR="00DC2757" w:rsidRPr="00DC2757" w:rsidRDefault="00DC2757" w:rsidP="00DC2757">
            <w:pPr>
              <w:spacing w:after="0" w:line="240" w:lineRule="auto"/>
              <w:rPr>
                <w:ins w:id="2830" w:author="Commodore, Sarah" w:date="2023-03-22T16:21:00Z"/>
                <w:rFonts w:ascii="Calibri" w:eastAsia="Times New Roman" w:hAnsi="Calibri" w:cs="Calibri"/>
                <w:color w:val="000000"/>
                <w:sz w:val="20"/>
                <w:szCs w:val="20"/>
              </w:rPr>
            </w:pPr>
            <w:ins w:id="2831" w:author="Commodore, Sarah" w:date="2023-03-22T16:21:00Z">
              <w:r w:rsidRPr="00DC2757">
                <w:rPr>
                  <w:rFonts w:ascii="Calibri" w:eastAsia="Times New Roman" w:hAnsi="Calibri" w:cs="Calibri"/>
                  <w:color w:val="000000"/>
                  <w:sz w:val="20"/>
                  <w:szCs w:val="20"/>
                </w:rPr>
                <w:t>PRR18</w:t>
              </w:r>
            </w:ins>
          </w:p>
        </w:tc>
        <w:tc>
          <w:tcPr>
            <w:tcW w:w="0" w:type="auto"/>
            <w:tcBorders>
              <w:top w:val="nil"/>
              <w:left w:val="nil"/>
              <w:bottom w:val="nil"/>
              <w:right w:val="nil"/>
            </w:tcBorders>
            <w:shd w:val="clear" w:color="auto" w:fill="auto"/>
            <w:noWrap/>
            <w:vAlign w:val="bottom"/>
            <w:hideMark/>
          </w:tcPr>
          <w:p w14:paraId="565AB136" w14:textId="77777777" w:rsidR="00DC2757" w:rsidRPr="00DC2757" w:rsidRDefault="00DC2757" w:rsidP="00DC2757">
            <w:pPr>
              <w:spacing w:after="0" w:line="240" w:lineRule="auto"/>
              <w:jc w:val="center"/>
              <w:rPr>
                <w:ins w:id="2832" w:author="Commodore, Sarah" w:date="2023-03-22T16:21:00Z"/>
                <w:rFonts w:ascii="Calibri" w:eastAsia="Times New Roman" w:hAnsi="Calibri" w:cs="Calibri"/>
                <w:color w:val="000000"/>
                <w:sz w:val="20"/>
                <w:szCs w:val="20"/>
              </w:rPr>
            </w:pPr>
            <w:ins w:id="283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4D5109" w14:textId="77777777" w:rsidR="00DC2757" w:rsidRPr="00DC2757" w:rsidRDefault="00DC2757" w:rsidP="00DC2757">
            <w:pPr>
              <w:spacing w:after="0" w:line="240" w:lineRule="auto"/>
              <w:jc w:val="center"/>
              <w:rPr>
                <w:ins w:id="2834" w:author="Commodore, Sarah" w:date="2023-03-22T16:21:00Z"/>
                <w:rFonts w:ascii="Calibri" w:eastAsia="Times New Roman" w:hAnsi="Calibri" w:cs="Calibri"/>
                <w:color w:val="000000"/>
                <w:sz w:val="20"/>
                <w:szCs w:val="20"/>
              </w:rPr>
            </w:pPr>
            <w:ins w:id="2835" w:author="Commodore, Sarah" w:date="2023-03-22T16:21:00Z">
              <w:r w:rsidRPr="00DC2757">
                <w:rPr>
                  <w:rFonts w:ascii="Calibri" w:eastAsia="Times New Roman" w:hAnsi="Calibri" w:cs="Calibri"/>
                  <w:color w:val="000000"/>
                  <w:sz w:val="20"/>
                  <w:szCs w:val="20"/>
                </w:rPr>
                <w:t>2.0E-11</w:t>
              </w:r>
            </w:ins>
          </w:p>
        </w:tc>
        <w:tc>
          <w:tcPr>
            <w:tcW w:w="0" w:type="auto"/>
            <w:tcBorders>
              <w:top w:val="nil"/>
              <w:left w:val="nil"/>
              <w:bottom w:val="nil"/>
              <w:right w:val="nil"/>
            </w:tcBorders>
            <w:shd w:val="clear" w:color="auto" w:fill="auto"/>
            <w:noWrap/>
            <w:vAlign w:val="bottom"/>
            <w:hideMark/>
          </w:tcPr>
          <w:p w14:paraId="612AC01A" w14:textId="77777777" w:rsidR="00DC2757" w:rsidRPr="00DC2757" w:rsidRDefault="00DC2757" w:rsidP="00DC2757">
            <w:pPr>
              <w:spacing w:after="0" w:line="240" w:lineRule="auto"/>
              <w:jc w:val="center"/>
              <w:rPr>
                <w:ins w:id="2836" w:author="Commodore, Sarah" w:date="2023-03-22T16:21:00Z"/>
                <w:rFonts w:ascii="Calibri" w:eastAsia="Times New Roman" w:hAnsi="Calibri" w:cs="Calibri"/>
                <w:color w:val="000000"/>
                <w:sz w:val="20"/>
                <w:szCs w:val="20"/>
              </w:rPr>
            </w:pPr>
            <w:ins w:id="2837" w:author="Commodore, Sarah" w:date="2023-03-22T16:21:00Z">
              <w:r w:rsidRPr="00DC2757">
                <w:rPr>
                  <w:rFonts w:ascii="Calibri" w:eastAsia="Times New Roman" w:hAnsi="Calibri" w:cs="Calibri"/>
                  <w:color w:val="000000"/>
                  <w:sz w:val="20"/>
                  <w:szCs w:val="20"/>
                </w:rPr>
                <w:t>5.8E-10</w:t>
              </w:r>
            </w:ins>
          </w:p>
        </w:tc>
        <w:tc>
          <w:tcPr>
            <w:tcW w:w="0" w:type="auto"/>
            <w:tcBorders>
              <w:top w:val="nil"/>
              <w:left w:val="nil"/>
              <w:bottom w:val="nil"/>
              <w:right w:val="nil"/>
            </w:tcBorders>
            <w:shd w:val="clear" w:color="auto" w:fill="auto"/>
            <w:noWrap/>
            <w:vAlign w:val="bottom"/>
            <w:hideMark/>
          </w:tcPr>
          <w:p w14:paraId="40188CC6" w14:textId="77777777" w:rsidR="00DC2757" w:rsidRPr="00DC2757" w:rsidRDefault="00DC2757" w:rsidP="00DC2757">
            <w:pPr>
              <w:spacing w:after="0" w:line="240" w:lineRule="auto"/>
              <w:jc w:val="center"/>
              <w:rPr>
                <w:ins w:id="2838" w:author="Commodore, Sarah" w:date="2023-03-22T16:21:00Z"/>
                <w:rFonts w:ascii="Calibri" w:eastAsia="Times New Roman" w:hAnsi="Calibri" w:cs="Calibri"/>
                <w:color w:val="FF0000"/>
                <w:sz w:val="20"/>
                <w:szCs w:val="20"/>
              </w:rPr>
            </w:pPr>
            <w:ins w:id="2839" w:author="Commodore, Sarah" w:date="2023-03-22T16:21:00Z">
              <w:r w:rsidRPr="00DC2757">
                <w:rPr>
                  <w:rFonts w:ascii="Calibri" w:eastAsia="Times New Roman" w:hAnsi="Calibri" w:cs="Calibri"/>
                  <w:color w:val="FF0000"/>
                  <w:sz w:val="20"/>
                  <w:szCs w:val="20"/>
                </w:rPr>
                <w:t>*</w:t>
              </w:r>
            </w:ins>
          </w:p>
        </w:tc>
      </w:tr>
      <w:tr w:rsidR="00DC2757" w:rsidRPr="00DC2757" w14:paraId="218AFCF2" w14:textId="77777777" w:rsidTr="00DC2757">
        <w:trPr>
          <w:trHeight w:val="260"/>
          <w:ins w:id="2840" w:author="Commodore, Sarah" w:date="2023-03-22T16:21:00Z"/>
        </w:trPr>
        <w:tc>
          <w:tcPr>
            <w:tcW w:w="0" w:type="auto"/>
            <w:tcBorders>
              <w:top w:val="nil"/>
              <w:left w:val="nil"/>
              <w:bottom w:val="nil"/>
              <w:right w:val="nil"/>
            </w:tcBorders>
            <w:shd w:val="clear" w:color="auto" w:fill="auto"/>
            <w:noWrap/>
            <w:vAlign w:val="bottom"/>
            <w:hideMark/>
          </w:tcPr>
          <w:p w14:paraId="2D02D683" w14:textId="77777777" w:rsidR="00DC2757" w:rsidRPr="00DC2757" w:rsidRDefault="00DC2757" w:rsidP="00DC2757">
            <w:pPr>
              <w:spacing w:after="0" w:line="240" w:lineRule="auto"/>
              <w:rPr>
                <w:ins w:id="2841" w:author="Commodore, Sarah" w:date="2023-03-22T16:21:00Z"/>
                <w:rFonts w:ascii="Calibri" w:eastAsia="Times New Roman" w:hAnsi="Calibri" w:cs="Calibri"/>
                <w:color w:val="000000"/>
                <w:sz w:val="20"/>
                <w:szCs w:val="20"/>
              </w:rPr>
            </w:pPr>
            <w:ins w:id="2842" w:author="Commodore, Sarah" w:date="2023-03-22T16:21:00Z">
              <w:r w:rsidRPr="00DC2757">
                <w:rPr>
                  <w:rFonts w:ascii="Calibri" w:eastAsia="Times New Roman" w:hAnsi="Calibri" w:cs="Calibri"/>
                  <w:color w:val="000000"/>
                  <w:sz w:val="20"/>
                  <w:szCs w:val="20"/>
                </w:rPr>
                <w:t>ENSG00000166960.16</w:t>
              </w:r>
            </w:ins>
          </w:p>
        </w:tc>
        <w:tc>
          <w:tcPr>
            <w:tcW w:w="0" w:type="auto"/>
            <w:tcBorders>
              <w:top w:val="nil"/>
              <w:left w:val="nil"/>
              <w:bottom w:val="nil"/>
              <w:right w:val="nil"/>
            </w:tcBorders>
            <w:shd w:val="clear" w:color="auto" w:fill="auto"/>
            <w:noWrap/>
            <w:vAlign w:val="bottom"/>
            <w:hideMark/>
          </w:tcPr>
          <w:p w14:paraId="60EC2486" w14:textId="77777777" w:rsidR="00DC2757" w:rsidRPr="00DC2757" w:rsidRDefault="00DC2757" w:rsidP="00DC2757">
            <w:pPr>
              <w:spacing w:after="0" w:line="240" w:lineRule="auto"/>
              <w:rPr>
                <w:ins w:id="2843" w:author="Commodore, Sarah" w:date="2023-03-22T16:21:00Z"/>
                <w:rFonts w:ascii="Calibri" w:eastAsia="Times New Roman" w:hAnsi="Calibri" w:cs="Calibri"/>
                <w:color w:val="000000"/>
                <w:sz w:val="20"/>
                <w:szCs w:val="20"/>
              </w:rPr>
            </w:pPr>
            <w:ins w:id="2844" w:author="Commodore, Sarah" w:date="2023-03-22T16:21:00Z">
              <w:r w:rsidRPr="00DC2757">
                <w:rPr>
                  <w:rFonts w:ascii="Calibri" w:eastAsia="Times New Roman" w:hAnsi="Calibri" w:cs="Calibri"/>
                  <w:color w:val="000000"/>
                  <w:sz w:val="20"/>
                  <w:szCs w:val="20"/>
                </w:rPr>
                <w:t>CCDC178</w:t>
              </w:r>
            </w:ins>
          </w:p>
        </w:tc>
        <w:tc>
          <w:tcPr>
            <w:tcW w:w="0" w:type="auto"/>
            <w:tcBorders>
              <w:top w:val="nil"/>
              <w:left w:val="nil"/>
              <w:bottom w:val="nil"/>
              <w:right w:val="nil"/>
            </w:tcBorders>
            <w:shd w:val="clear" w:color="auto" w:fill="auto"/>
            <w:noWrap/>
            <w:vAlign w:val="bottom"/>
            <w:hideMark/>
          </w:tcPr>
          <w:p w14:paraId="5E4206B7" w14:textId="77777777" w:rsidR="00DC2757" w:rsidRPr="00DC2757" w:rsidRDefault="00DC2757" w:rsidP="00DC2757">
            <w:pPr>
              <w:spacing w:after="0" w:line="240" w:lineRule="auto"/>
              <w:jc w:val="center"/>
              <w:rPr>
                <w:ins w:id="2845" w:author="Commodore, Sarah" w:date="2023-03-22T16:21:00Z"/>
                <w:rFonts w:ascii="Calibri" w:eastAsia="Times New Roman" w:hAnsi="Calibri" w:cs="Calibri"/>
                <w:color w:val="000000"/>
                <w:sz w:val="20"/>
                <w:szCs w:val="20"/>
              </w:rPr>
            </w:pPr>
            <w:ins w:id="284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60872BF" w14:textId="77777777" w:rsidR="00DC2757" w:rsidRPr="00DC2757" w:rsidRDefault="00DC2757" w:rsidP="00DC2757">
            <w:pPr>
              <w:spacing w:after="0" w:line="240" w:lineRule="auto"/>
              <w:jc w:val="center"/>
              <w:rPr>
                <w:ins w:id="2847" w:author="Commodore, Sarah" w:date="2023-03-22T16:21:00Z"/>
                <w:rFonts w:ascii="Calibri" w:eastAsia="Times New Roman" w:hAnsi="Calibri" w:cs="Calibri"/>
                <w:color w:val="000000"/>
                <w:sz w:val="20"/>
                <w:szCs w:val="20"/>
              </w:rPr>
            </w:pPr>
            <w:ins w:id="2848"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2D26E22E" w14:textId="77777777" w:rsidR="00DC2757" w:rsidRPr="00DC2757" w:rsidRDefault="00DC2757" w:rsidP="00DC2757">
            <w:pPr>
              <w:spacing w:after="0" w:line="240" w:lineRule="auto"/>
              <w:jc w:val="center"/>
              <w:rPr>
                <w:ins w:id="2849" w:author="Commodore, Sarah" w:date="2023-03-22T16:21:00Z"/>
                <w:rFonts w:ascii="Calibri" w:eastAsia="Times New Roman" w:hAnsi="Calibri" w:cs="Calibri"/>
                <w:color w:val="000000"/>
                <w:sz w:val="20"/>
                <w:szCs w:val="20"/>
              </w:rPr>
            </w:pPr>
            <w:ins w:id="2850" w:author="Commodore, Sarah" w:date="2023-03-22T16:21:00Z">
              <w:r w:rsidRPr="00DC2757">
                <w:rPr>
                  <w:rFonts w:ascii="Calibri" w:eastAsia="Times New Roman" w:hAnsi="Calibri" w:cs="Calibri"/>
                  <w:color w:val="000000"/>
                  <w:sz w:val="20"/>
                  <w:szCs w:val="20"/>
                </w:rPr>
                <w:t>2.2E-04</w:t>
              </w:r>
            </w:ins>
          </w:p>
        </w:tc>
        <w:tc>
          <w:tcPr>
            <w:tcW w:w="0" w:type="auto"/>
            <w:tcBorders>
              <w:top w:val="nil"/>
              <w:left w:val="nil"/>
              <w:bottom w:val="nil"/>
              <w:right w:val="nil"/>
            </w:tcBorders>
            <w:shd w:val="clear" w:color="auto" w:fill="auto"/>
            <w:noWrap/>
            <w:vAlign w:val="bottom"/>
            <w:hideMark/>
          </w:tcPr>
          <w:p w14:paraId="47BFBB8D" w14:textId="77777777" w:rsidR="00DC2757" w:rsidRPr="00DC2757" w:rsidRDefault="00DC2757" w:rsidP="00DC2757">
            <w:pPr>
              <w:spacing w:after="0" w:line="240" w:lineRule="auto"/>
              <w:jc w:val="center"/>
              <w:rPr>
                <w:ins w:id="2851" w:author="Commodore, Sarah" w:date="2023-03-22T16:21:00Z"/>
                <w:rFonts w:ascii="Calibri" w:eastAsia="Times New Roman" w:hAnsi="Calibri" w:cs="Calibri"/>
                <w:color w:val="FF0000"/>
                <w:sz w:val="20"/>
                <w:szCs w:val="20"/>
              </w:rPr>
            </w:pPr>
            <w:ins w:id="2852" w:author="Commodore, Sarah" w:date="2023-03-22T16:21:00Z">
              <w:r w:rsidRPr="00DC2757">
                <w:rPr>
                  <w:rFonts w:ascii="Calibri" w:eastAsia="Times New Roman" w:hAnsi="Calibri" w:cs="Calibri"/>
                  <w:color w:val="FF0000"/>
                  <w:sz w:val="20"/>
                  <w:szCs w:val="20"/>
                </w:rPr>
                <w:t>*</w:t>
              </w:r>
            </w:ins>
          </w:p>
        </w:tc>
      </w:tr>
      <w:tr w:rsidR="00DC2757" w:rsidRPr="00DC2757" w14:paraId="7A9F60B5" w14:textId="77777777" w:rsidTr="00DC2757">
        <w:trPr>
          <w:trHeight w:val="260"/>
          <w:ins w:id="2853" w:author="Commodore, Sarah" w:date="2023-03-22T16:21:00Z"/>
        </w:trPr>
        <w:tc>
          <w:tcPr>
            <w:tcW w:w="0" w:type="auto"/>
            <w:tcBorders>
              <w:top w:val="nil"/>
              <w:left w:val="nil"/>
              <w:bottom w:val="nil"/>
              <w:right w:val="nil"/>
            </w:tcBorders>
            <w:shd w:val="clear" w:color="auto" w:fill="auto"/>
            <w:noWrap/>
            <w:vAlign w:val="bottom"/>
            <w:hideMark/>
          </w:tcPr>
          <w:p w14:paraId="6C1698E4" w14:textId="77777777" w:rsidR="00DC2757" w:rsidRPr="00DC2757" w:rsidRDefault="00DC2757" w:rsidP="00DC2757">
            <w:pPr>
              <w:spacing w:after="0" w:line="240" w:lineRule="auto"/>
              <w:rPr>
                <w:ins w:id="2854" w:author="Commodore, Sarah" w:date="2023-03-22T16:21:00Z"/>
                <w:rFonts w:ascii="Calibri" w:eastAsia="Times New Roman" w:hAnsi="Calibri" w:cs="Calibri"/>
                <w:color w:val="000000"/>
                <w:sz w:val="20"/>
                <w:szCs w:val="20"/>
              </w:rPr>
            </w:pPr>
            <w:ins w:id="2855" w:author="Commodore, Sarah" w:date="2023-03-22T16:21:00Z">
              <w:r w:rsidRPr="00DC2757">
                <w:rPr>
                  <w:rFonts w:ascii="Calibri" w:eastAsia="Times New Roman" w:hAnsi="Calibri" w:cs="Calibri"/>
                  <w:color w:val="000000"/>
                  <w:sz w:val="20"/>
                  <w:szCs w:val="20"/>
                </w:rPr>
                <w:t>ENSG00000187905.10</w:t>
              </w:r>
            </w:ins>
          </w:p>
        </w:tc>
        <w:tc>
          <w:tcPr>
            <w:tcW w:w="0" w:type="auto"/>
            <w:tcBorders>
              <w:top w:val="nil"/>
              <w:left w:val="nil"/>
              <w:bottom w:val="nil"/>
              <w:right w:val="nil"/>
            </w:tcBorders>
            <w:shd w:val="clear" w:color="auto" w:fill="auto"/>
            <w:noWrap/>
            <w:vAlign w:val="bottom"/>
            <w:hideMark/>
          </w:tcPr>
          <w:p w14:paraId="39F45FE2" w14:textId="77777777" w:rsidR="00DC2757" w:rsidRPr="00DC2757" w:rsidRDefault="00DC2757" w:rsidP="00DC2757">
            <w:pPr>
              <w:spacing w:after="0" w:line="240" w:lineRule="auto"/>
              <w:rPr>
                <w:ins w:id="2856" w:author="Commodore, Sarah" w:date="2023-03-22T16:21:00Z"/>
                <w:rFonts w:ascii="Calibri" w:eastAsia="Times New Roman" w:hAnsi="Calibri" w:cs="Calibri"/>
                <w:color w:val="000000"/>
                <w:sz w:val="20"/>
                <w:szCs w:val="20"/>
              </w:rPr>
            </w:pPr>
            <w:ins w:id="2857" w:author="Commodore, Sarah" w:date="2023-03-22T16:21:00Z">
              <w:r w:rsidRPr="00DC2757">
                <w:rPr>
                  <w:rFonts w:ascii="Calibri" w:eastAsia="Times New Roman" w:hAnsi="Calibri" w:cs="Calibri"/>
                  <w:color w:val="000000"/>
                  <w:sz w:val="20"/>
                  <w:szCs w:val="20"/>
                </w:rPr>
                <w:t>LRRC74B</w:t>
              </w:r>
            </w:ins>
          </w:p>
        </w:tc>
        <w:tc>
          <w:tcPr>
            <w:tcW w:w="0" w:type="auto"/>
            <w:tcBorders>
              <w:top w:val="nil"/>
              <w:left w:val="nil"/>
              <w:bottom w:val="nil"/>
              <w:right w:val="nil"/>
            </w:tcBorders>
            <w:shd w:val="clear" w:color="auto" w:fill="auto"/>
            <w:noWrap/>
            <w:vAlign w:val="bottom"/>
            <w:hideMark/>
          </w:tcPr>
          <w:p w14:paraId="6F0F4115" w14:textId="77777777" w:rsidR="00DC2757" w:rsidRPr="00DC2757" w:rsidRDefault="00DC2757" w:rsidP="00DC2757">
            <w:pPr>
              <w:spacing w:after="0" w:line="240" w:lineRule="auto"/>
              <w:jc w:val="center"/>
              <w:rPr>
                <w:ins w:id="2858" w:author="Commodore, Sarah" w:date="2023-03-22T16:21:00Z"/>
                <w:rFonts w:ascii="Calibri" w:eastAsia="Times New Roman" w:hAnsi="Calibri" w:cs="Calibri"/>
                <w:color w:val="000000"/>
                <w:sz w:val="20"/>
                <w:szCs w:val="20"/>
              </w:rPr>
            </w:pPr>
            <w:ins w:id="285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40B69E" w14:textId="77777777" w:rsidR="00DC2757" w:rsidRPr="00DC2757" w:rsidRDefault="00DC2757" w:rsidP="00DC2757">
            <w:pPr>
              <w:spacing w:after="0" w:line="240" w:lineRule="auto"/>
              <w:jc w:val="center"/>
              <w:rPr>
                <w:ins w:id="2860" w:author="Commodore, Sarah" w:date="2023-03-22T16:21:00Z"/>
                <w:rFonts w:ascii="Calibri" w:eastAsia="Times New Roman" w:hAnsi="Calibri" w:cs="Calibri"/>
                <w:color w:val="000000"/>
                <w:sz w:val="20"/>
                <w:szCs w:val="20"/>
              </w:rPr>
            </w:pPr>
            <w:ins w:id="2861"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8AAAC21" w14:textId="77777777" w:rsidR="00DC2757" w:rsidRPr="00DC2757" w:rsidRDefault="00DC2757" w:rsidP="00DC2757">
            <w:pPr>
              <w:spacing w:after="0" w:line="240" w:lineRule="auto"/>
              <w:jc w:val="center"/>
              <w:rPr>
                <w:ins w:id="2862" w:author="Commodore, Sarah" w:date="2023-03-22T16:21:00Z"/>
                <w:rFonts w:ascii="Calibri" w:eastAsia="Times New Roman" w:hAnsi="Calibri" w:cs="Calibri"/>
                <w:color w:val="000000"/>
                <w:sz w:val="20"/>
                <w:szCs w:val="20"/>
              </w:rPr>
            </w:pPr>
            <w:ins w:id="2863"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569A5AEF" w14:textId="77777777" w:rsidR="00DC2757" w:rsidRPr="00DC2757" w:rsidRDefault="00DC2757" w:rsidP="00DC2757">
            <w:pPr>
              <w:spacing w:after="0" w:line="240" w:lineRule="auto"/>
              <w:jc w:val="center"/>
              <w:rPr>
                <w:ins w:id="2864" w:author="Commodore, Sarah" w:date="2023-03-22T16:21:00Z"/>
                <w:rFonts w:ascii="Calibri" w:eastAsia="Times New Roman" w:hAnsi="Calibri" w:cs="Calibri"/>
                <w:color w:val="FF0000"/>
                <w:sz w:val="20"/>
                <w:szCs w:val="20"/>
              </w:rPr>
            </w:pPr>
            <w:ins w:id="2865" w:author="Commodore, Sarah" w:date="2023-03-22T16:21:00Z">
              <w:r w:rsidRPr="00DC2757">
                <w:rPr>
                  <w:rFonts w:ascii="Calibri" w:eastAsia="Times New Roman" w:hAnsi="Calibri" w:cs="Calibri"/>
                  <w:color w:val="FF0000"/>
                  <w:sz w:val="20"/>
                  <w:szCs w:val="20"/>
                </w:rPr>
                <w:t>*</w:t>
              </w:r>
            </w:ins>
          </w:p>
        </w:tc>
      </w:tr>
      <w:tr w:rsidR="00DC2757" w:rsidRPr="00DC2757" w14:paraId="0182579C" w14:textId="77777777" w:rsidTr="00DC2757">
        <w:trPr>
          <w:trHeight w:val="260"/>
          <w:ins w:id="2866" w:author="Commodore, Sarah" w:date="2023-03-22T16:21:00Z"/>
        </w:trPr>
        <w:tc>
          <w:tcPr>
            <w:tcW w:w="0" w:type="auto"/>
            <w:tcBorders>
              <w:top w:val="nil"/>
              <w:left w:val="nil"/>
              <w:bottom w:val="nil"/>
              <w:right w:val="nil"/>
            </w:tcBorders>
            <w:shd w:val="clear" w:color="auto" w:fill="auto"/>
            <w:noWrap/>
            <w:vAlign w:val="bottom"/>
            <w:hideMark/>
          </w:tcPr>
          <w:p w14:paraId="4F4DF072" w14:textId="77777777" w:rsidR="00DC2757" w:rsidRPr="00DC2757" w:rsidRDefault="00DC2757" w:rsidP="00DC2757">
            <w:pPr>
              <w:spacing w:after="0" w:line="240" w:lineRule="auto"/>
              <w:rPr>
                <w:ins w:id="2867" w:author="Commodore, Sarah" w:date="2023-03-22T16:21:00Z"/>
                <w:rFonts w:ascii="Calibri" w:eastAsia="Times New Roman" w:hAnsi="Calibri" w:cs="Calibri"/>
                <w:color w:val="000000"/>
                <w:sz w:val="20"/>
                <w:szCs w:val="20"/>
              </w:rPr>
            </w:pPr>
            <w:ins w:id="2868" w:author="Commodore, Sarah" w:date="2023-03-22T16:21:00Z">
              <w:r w:rsidRPr="00DC2757">
                <w:rPr>
                  <w:rFonts w:ascii="Calibri" w:eastAsia="Times New Roman" w:hAnsi="Calibri" w:cs="Calibri"/>
                  <w:color w:val="000000"/>
                  <w:sz w:val="20"/>
                  <w:szCs w:val="20"/>
                </w:rPr>
                <w:t>ENSG00000165164.14</w:t>
              </w:r>
            </w:ins>
          </w:p>
        </w:tc>
        <w:tc>
          <w:tcPr>
            <w:tcW w:w="0" w:type="auto"/>
            <w:tcBorders>
              <w:top w:val="nil"/>
              <w:left w:val="nil"/>
              <w:bottom w:val="nil"/>
              <w:right w:val="nil"/>
            </w:tcBorders>
            <w:shd w:val="clear" w:color="auto" w:fill="auto"/>
            <w:noWrap/>
            <w:vAlign w:val="bottom"/>
            <w:hideMark/>
          </w:tcPr>
          <w:p w14:paraId="7C0E2671" w14:textId="77777777" w:rsidR="00DC2757" w:rsidRPr="00DC2757" w:rsidRDefault="00DC2757" w:rsidP="00DC2757">
            <w:pPr>
              <w:spacing w:after="0" w:line="240" w:lineRule="auto"/>
              <w:rPr>
                <w:ins w:id="2869" w:author="Commodore, Sarah" w:date="2023-03-22T16:21:00Z"/>
                <w:rFonts w:ascii="Calibri" w:eastAsia="Times New Roman" w:hAnsi="Calibri" w:cs="Calibri"/>
                <w:color w:val="000000"/>
                <w:sz w:val="20"/>
                <w:szCs w:val="20"/>
              </w:rPr>
            </w:pPr>
            <w:ins w:id="2870" w:author="Commodore, Sarah" w:date="2023-03-22T16:21:00Z">
              <w:r w:rsidRPr="00DC2757">
                <w:rPr>
                  <w:rFonts w:ascii="Calibri" w:eastAsia="Times New Roman" w:hAnsi="Calibri" w:cs="Calibri"/>
                  <w:color w:val="000000"/>
                  <w:sz w:val="20"/>
                  <w:szCs w:val="20"/>
                </w:rPr>
                <w:t>CFAP47</w:t>
              </w:r>
            </w:ins>
          </w:p>
        </w:tc>
        <w:tc>
          <w:tcPr>
            <w:tcW w:w="0" w:type="auto"/>
            <w:tcBorders>
              <w:top w:val="nil"/>
              <w:left w:val="nil"/>
              <w:bottom w:val="nil"/>
              <w:right w:val="nil"/>
            </w:tcBorders>
            <w:shd w:val="clear" w:color="auto" w:fill="auto"/>
            <w:noWrap/>
            <w:vAlign w:val="bottom"/>
            <w:hideMark/>
          </w:tcPr>
          <w:p w14:paraId="45E5C5DF" w14:textId="77777777" w:rsidR="00DC2757" w:rsidRPr="00DC2757" w:rsidRDefault="00DC2757" w:rsidP="00DC2757">
            <w:pPr>
              <w:spacing w:after="0" w:line="240" w:lineRule="auto"/>
              <w:jc w:val="center"/>
              <w:rPr>
                <w:ins w:id="2871" w:author="Commodore, Sarah" w:date="2023-03-22T16:21:00Z"/>
                <w:rFonts w:ascii="Calibri" w:eastAsia="Times New Roman" w:hAnsi="Calibri" w:cs="Calibri"/>
                <w:color w:val="000000"/>
                <w:sz w:val="20"/>
                <w:szCs w:val="20"/>
              </w:rPr>
            </w:pPr>
            <w:ins w:id="287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AE4C991" w14:textId="77777777" w:rsidR="00DC2757" w:rsidRPr="00DC2757" w:rsidRDefault="00DC2757" w:rsidP="00DC2757">
            <w:pPr>
              <w:spacing w:after="0" w:line="240" w:lineRule="auto"/>
              <w:jc w:val="center"/>
              <w:rPr>
                <w:ins w:id="2873" w:author="Commodore, Sarah" w:date="2023-03-22T16:21:00Z"/>
                <w:rFonts w:ascii="Calibri" w:eastAsia="Times New Roman" w:hAnsi="Calibri" w:cs="Calibri"/>
                <w:color w:val="000000"/>
                <w:sz w:val="20"/>
                <w:szCs w:val="20"/>
              </w:rPr>
            </w:pPr>
            <w:ins w:id="2874" w:author="Commodore, Sarah" w:date="2023-03-22T16:21:00Z">
              <w:r w:rsidRPr="00DC2757">
                <w:rPr>
                  <w:rFonts w:ascii="Calibri" w:eastAsia="Times New Roman" w:hAnsi="Calibri" w:cs="Calibri"/>
                  <w:color w:val="000000"/>
                  <w:sz w:val="20"/>
                  <w:szCs w:val="20"/>
                </w:rPr>
                <w:t>1.2E-10</w:t>
              </w:r>
            </w:ins>
          </w:p>
        </w:tc>
        <w:tc>
          <w:tcPr>
            <w:tcW w:w="0" w:type="auto"/>
            <w:tcBorders>
              <w:top w:val="nil"/>
              <w:left w:val="nil"/>
              <w:bottom w:val="nil"/>
              <w:right w:val="nil"/>
            </w:tcBorders>
            <w:shd w:val="clear" w:color="auto" w:fill="auto"/>
            <w:noWrap/>
            <w:vAlign w:val="bottom"/>
            <w:hideMark/>
          </w:tcPr>
          <w:p w14:paraId="56157313" w14:textId="77777777" w:rsidR="00DC2757" w:rsidRPr="00DC2757" w:rsidRDefault="00DC2757" w:rsidP="00DC2757">
            <w:pPr>
              <w:spacing w:after="0" w:line="240" w:lineRule="auto"/>
              <w:jc w:val="center"/>
              <w:rPr>
                <w:ins w:id="2875" w:author="Commodore, Sarah" w:date="2023-03-22T16:21:00Z"/>
                <w:rFonts w:ascii="Calibri" w:eastAsia="Times New Roman" w:hAnsi="Calibri" w:cs="Calibri"/>
                <w:color w:val="000000"/>
                <w:sz w:val="20"/>
                <w:szCs w:val="20"/>
              </w:rPr>
            </w:pPr>
            <w:ins w:id="2876" w:author="Commodore, Sarah" w:date="2023-03-22T16:21:00Z">
              <w:r w:rsidRPr="00DC2757">
                <w:rPr>
                  <w:rFonts w:ascii="Calibri" w:eastAsia="Times New Roman" w:hAnsi="Calibri" w:cs="Calibri"/>
                  <w:color w:val="000000"/>
                  <w:sz w:val="20"/>
                  <w:szCs w:val="20"/>
                </w:rPr>
                <w:t>2.7E-09</w:t>
              </w:r>
            </w:ins>
          </w:p>
        </w:tc>
        <w:tc>
          <w:tcPr>
            <w:tcW w:w="0" w:type="auto"/>
            <w:tcBorders>
              <w:top w:val="nil"/>
              <w:left w:val="nil"/>
              <w:bottom w:val="nil"/>
              <w:right w:val="nil"/>
            </w:tcBorders>
            <w:shd w:val="clear" w:color="auto" w:fill="auto"/>
            <w:noWrap/>
            <w:vAlign w:val="bottom"/>
            <w:hideMark/>
          </w:tcPr>
          <w:p w14:paraId="0FEC90F9" w14:textId="77777777" w:rsidR="00DC2757" w:rsidRPr="00DC2757" w:rsidRDefault="00DC2757" w:rsidP="00DC2757">
            <w:pPr>
              <w:spacing w:after="0" w:line="240" w:lineRule="auto"/>
              <w:jc w:val="center"/>
              <w:rPr>
                <w:ins w:id="2877" w:author="Commodore, Sarah" w:date="2023-03-22T16:21:00Z"/>
                <w:rFonts w:ascii="Calibri" w:eastAsia="Times New Roman" w:hAnsi="Calibri" w:cs="Calibri"/>
                <w:color w:val="FF0000"/>
                <w:sz w:val="20"/>
                <w:szCs w:val="20"/>
              </w:rPr>
            </w:pPr>
            <w:ins w:id="2878" w:author="Commodore, Sarah" w:date="2023-03-22T16:21:00Z">
              <w:r w:rsidRPr="00DC2757">
                <w:rPr>
                  <w:rFonts w:ascii="Calibri" w:eastAsia="Times New Roman" w:hAnsi="Calibri" w:cs="Calibri"/>
                  <w:color w:val="FF0000"/>
                  <w:sz w:val="20"/>
                  <w:szCs w:val="20"/>
                </w:rPr>
                <w:t>*</w:t>
              </w:r>
            </w:ins>
          </w:p>
        </w:tc>
      </w:tr>
      <w:tr w:rsidR="00DC2757" w:rsidRPr="00DC2757" w14:paraId="11F4AEB0" w14:textId="77777777" w:rsidTr="00DC2757">
        <w:trPr>
          <w:trHeight w:val="260"/>
          <w:ins w:id="2879" w:author="Commodore, Sarah" w:date="2023-03-22T16:21:00Z"/>
        </w:trPr>
        <w:tc>
          <w:tcPr>
            <w:tcW w:w="0" w:type="auto"/>
            <w:tcBorders>
              <w:top w:val="nil"/>
              <w:left w:val="nil"/>
              <w:bottom w:val="nil"/>
              <w:right w:val="nil"/>
            </w:tcBorders>
            <w:shd w:val="clear" w:color="auto" w:fill="auto"/>
            <w:noWrap/>
            <w:vAlign w:val="bottom"/>
            <w:hideMark/>
          </w:tcPr>
          <w:p w14:paraId="0067A32A" w14:textId="77777777" w:rsidR="00DC2757" w:rsidRPr="00DC2757" w:rsidRDefault="00DC2757" w:rsidP="00DC2757">
            <w:pPr>
              <w:spacing w:after="0" w:line="240" w:lineRule="auto"/>
              <w:rPr>
                <w:ins w:id="2880" w:author="Commodore, Sarah" w:date="2023-03-22T16:21:00Z"/>
                <w:rFonts w:ascii="Calibri" w:eastAsia="Times New Roman" w:hAnsi="Calibri" w:cs="Calibri"/>
                <w:color w:val="000000"/>
                <w:sz w:val="20"/>
                <w:szCs w:val="20"/>
              </w:rPr>
            </w:pPr>
            <w:ins w:id="2881" w:author="Commodore, Sarah" w:date="2023-03-22T16:21:00Z">
              <w:r w:rsidRPr="00DC2757">
                <w:rPr>
                  <w:rFonts w:ascii="Calibri" w:eastAsia="Times New Roman" w:hAnsi="Calibri" w:cs="Calibri"/>
                  <w:color w:val="000000"/>
                  <w:sz w:val="20"/>
                  <w:szCs w:val="20"/>
                </w:rPr>
                <w:t>ENSG00000237292.1</w:t>
              </w:r>
            </w:ins>
          </w:p>
        </w:tc>
        <w:tc>
          <w:tcPr>
            <w:tcW w:w="0" w:type="auto"/>
            <w:tcBorders>
              <w:top w:val="nil"/>
              <w:left w:val="nil"/>
              <w:bottom w:val="nil"/>
              <w:right w:val="nil"/>
            </w:tcBorders>
            <w:shd w:val="clear" w:color="auto" w:fill="auto"/>
            <w:noWrap/>
            <w:vAlign w:val="bottom"/>
            <w:hideMark/>
          </w:tcPr>
          <w:p w14:paraId="22EB2B2C" w14:textId="77777777" w:rsidR="00DC2757" w:rsidRPr="00DC2757" w:rsidRDefault="00DC2757" w:rsidP="00DC2757">
            <w:pPr>
              <w:spacing w:after="0" w:line="240" w:lineRule="auto"/>
              <w:rPr>
                <w:ins w:id="2882" w:author="Commodore, Sarah" w:date="2023-03-22T16:21:00Z"/>
                <w:rFonts w:ascii="Calibri" w:eastAsia="Times New Roman" w:hAnsi="Calibri" w:cs="Calibri"/>
                <w:color w:val="000000"/>
                <w:sz w:val="20"/>
                <w:szCs w:val="20"/>
              </w:rPr>
            </w:pPr>
            <w:ins w:id="2883" w:author="Commodore, Sarah" w:date="2023-03-22T16:21:00Z">
              <w:r w:rsidRPr="00DC2757">
                <w:rPr>
                  <w:rFonts w:ascii="Calibri" w:eastAsia="Times New Roman" w:hAnsi="Calibri" w:cs="Calibri"/>
                  <w:color w:val="000000"/>
                  <w:sz w:val="20"/>
                  <w:szCs w:val="20"/>
                </w:rPr>
                <w:t>LINC01732</w:t>
              </w:r>
            </w:ins>
          </w:p>
        </w:tc>
        <w:tc>
          <w:tcPr>
            <w:tcW w:w="0" w:type="auto"/>
            <w:tcBorders>
              <w:top w:val="nil"/>
              <w:left w:val="nil"/>
              <w:bottom w:val="nil"/>
              <w:right w:val="nil"/>
            </w:tcBorders>
            <w:shd w:val="clear" w:color="auto" w:fill="auto"/>
            <w:noWrap/>
            <w:vAlign w:val="bottom"/>
            <w:hideMark/>
          </w:tcPr>
          <w:p w14:paraId="32E3FCB4" w14:textId="77777777" w:rsidR="00DC2757" w:rsidRPr="00DC2757" w:rsidRDefault="00DC2757" w:rsidP="00DC2757">
            <w:pPr>
              <w:spacing w:after="0" w:line="240" w:lineRule="auto"/>
              <w:jc w:val="center"/>
              <w:rPr>
                <w:ins w:id="2884" w:author="Commodore, Sarah" w:date="2023-03-22T16:21:00Z"/>
                <w:rFonts w:ascii="Calibri" w:eastAsia="Times New Roman" w:hAnsi="Calibri" w:cs="Calibri"/>
                <w:color w:val="000000"/>
                <w:sz w:val="20"/>
                <w:szCs w:val="20"/>
              </w:rPr>
            </w:pPr>
            <w:ins w:id="288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F625EED" w14:textId="77777777" w:rsidR="00DC2757" w:rsidRPr="00DC2757" w:rsidRDefault="00DC2757" w:rsidP="00DC2757">
            <w:pPr>
              <w:spacing w:after="0" w:line="240" w:lineRule="auto"/>
              <w:jc w:val="center"/>
              <w:rPr>
                <w:ins w:id="2886" w:author="Commodore, Sarah" w:date="2023-03-22T16:21:00Z"/>
                <w:rFonts w:ascii="Calibri" w:eastAsia="Times New Roman" w:hAnsi="Calibri" w:cs="Calibri"/>
                <w:color w:val="000000"/>
                <w:sz w:val="20"/>
                <w:szCs w:val="20"/>
              </w:rPr>
            </w:pPr>
            <w:ins w:id="2887"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2BE0ACA0" w14:textId="77777777" w:rsidR="00DC2757" w:rsidRPr="00DC2757" w:rsidRDefault="00DC2757" w:rsidP="00DC2757">
            <w:pPr>
              <w:spacing w:after="0" w:line="240" w:lineRule="auto"/>
              <w:jc w:val="center"/>
              <w:rPr>
                <w:ins w:id="2888" w:author="Commodore, Sarah" w:date="2023-03-22T16:21:00Z"/>
                <w:rFonts w:ascii="Calibri" w:eastAsia="Times New Roman" w:hAnsi="Calibri" w:cs="Calibri"/>
                <w:color w:val="000000"/>
                <w:sz w:val="20"/>
                <w:szCs w:val="20"/>
              </w:rPr>
            </w:pPr>
            <w:ins w:id="2889"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654B39C9" w14:textId="77777777" w:rsidR="00DC2757" w:rsidRPr="00DC2757" w:rsidRDefault="00DC2757" w:rsidP="00DC2757">
            <w:pPr>
              <w:spacing w:after="0" w:line="240" w:lineRule="auto"/>
              <w:jc w:val="center"/>
              <w:rPr>
                <w:ins w:id="2890" w:author="Commodore, Sarah" w:date="2023-03-22T16:21:00Z"/>
                <w:rFonts w:ascii="Calibri" w:eastAsia="Times New Roman" w:hAnsi="Calibri" w:cs="Calibri"/>
                <w:color w:val="FF0000"/>
                <w:sz w:val="20"/>
                <w:szCs w:val="20"/>
              </w:rPr>
            </w:pPr>
            <w:ins w:id="2891" w:author="Commodore, Sarah" w:date="2023-03-22T16:21:00Z">
              <w:r w:rsidRPr="00DC2757">
                <w:rPr>
                  <w:rFonts w:ascii="Calibri" w:eastAsia="Times New Roman" w:hAnsi="Calibri" w:cs="Calibri"/>
                  <w:color w:val="FF0000"/>
                  <w:sz w:val="20"/>
                  <w:szCs w:val="20"/>
                </w:rPr>
                <w:t>*</w:t>
              </w:r>
            </w:ins>
          </w:p>
        </w:tc>
      </w:tr>
      <w:tr w:rsidR="00DC2757" w:rsidRPr="00DC2757" w14:paraId="3855C29C" w14:textId="77777777" w:rsidTr="00DC2757">
        <w:trPr>
          <w:trHeight w:val="260"/>
          <w:ins w:id="2892" w:author="Commodore, Sarah" w:date="2023-03-22T16:21:00Z"/>
        </w:trPr>
        <w:tc>
          <w:tcPr>
            <w:tcW w:w="0" w:type="auto"/>
            <w:tcBorders>
              <w:top w:val="nil"/>
              <w:left w:val="nil"/>
              <w:bottom w:val="nil"/>
              <w:right w:val="nil"/>
            </w:tcBorders>
            <w:shd w:val="clear" w:color="auto" w:fill="auto"/>
            <w:noWrap/>
            <w:vAlign w:val="bottom"/>
            <w:hideMark/>
          </w:tcPr>
          <w:p w14:paraId="72DE412B" w14:textId="77777777" w:rsidR="00DC2757" w:rsidRPr="00DC2757" w:rsidRDefault="00DC2757" w:rsidP="00DC2757">
            <w:pPr>
              <w:spacing w:after="0" w:line="240" w:lineRule="auto"/>
              <w:rPr>
                <w:ins w:id="2893" w:author="Commodore, Sarah" w:date="2023-03-22T16:21:00Z"/>
                <w:rFonts w:ascii="Calibri" w:eastAsia="Times New Roman" w:hAnsi="Calibri" w:cs="Calibri"/>
                <w:color w:val="000000"/>
                <w:sz w:val="20"/>
                <w:szCs w:val="20"/>
              </w:rPr>
            </w:pPr>
            <w:ins w:id="2894" w:author="Commodore, Sarah" w:date="2023-03-22T16:21:00Z">
              <w:r w:rsidRPr="00DC2757">
                <w:rPr>
                  <w:rFonts w:ascii="Calibri" w:eastAsia="Times New Roman" w:hAnsi="Calibri" w:cs="Calibri"/>
                  <w:color w:val="000000"/>
                  <w:sz w:val="20"/>
                  <w:szCs w:val="20"/>
                </w:rPr>
                <w:t>ENSG00000274698.1</w:t>
              </w:r>
            </w:ins>
          </w:p>
        </w:tc>
        <w:tc>
          <w:tcPr>
            <w:tcW w:w="0" w:type="auto"/>
            <w:tcBorders>
              <w:top w:val="nil"/>
              <w:left w:val="nil"/>
              <w:bottom w:val="nil"/>
              <w:right w:val="nil"/>
            </w:tcBorders>
            <w:shd w:val="clear" w:color="auto" w:fill="auto"/>
            <w:noWrap/>
            <w:vAlign w:val="bottom"/>
            <w:hideMark/>
          </w:tcPr>
          <w:p w14:paraId="53770768" w14:textId="77777777" w:rsidR="00DC2757" w:rsidRPr="00DC2757" w:rsidRDefault="00DC2757" w:rsidP="00DC2757">
            <w:pPr>
              <w:spacing w:after="0" w:line="240" w:lineRule="auto"/>
              <w:rPr>
                <w:ins w:id="2895" w:author="Commodore, Sarah" w:date="2023-03-22T16:21:00Z"/>
                <w:rFonts w:ascii="Calibri" w:eastAsia="Times New Roman" w:hAnsi="Calibri" w:cs="Calibri"/>
                <w:color w:val="000000"/>
                <w:sz w:val="20"/>
                <w:szCs w:val="20"/>
              </w:rPr>
            </w:pPr>
            <w:ins w:id="2896" w:author="Commodore, Sarah" w:date="2023-03-22T16:21:00Z">
              <w:r w:rsidRPr="00DC2757">
                <w:rPr>
                  <w:rFonts w:ascii="Calibri" w:eastAsia="Times New Roman" w:hAnsi="Calibri" w:cs="Calibri"/>
                  <w:color w:val="000000"/>
                  <w:sz w:val="20"/>
                  <w:szCs w:val="20"/>
                </w:rPr>
                <w:t>AC099521.1</w:t>
              </w:r>
            </w:ins>
          </w:p>
        </w:tc>
        <w:tc>
          <w:tcPr>
            <w:tcW w:w="0" w:type="auto"/>
            <w:tcBorders>
              <w:top w:val="nil"/>
              <w:left w:val="nil"/>
              <w:bottom w:val="nil"/>
              <w:right w:val="nil"/>
            </w:tcBorders>
            <w:shd w:val="clear" w:color="auto" w:fill="auto"/>
            <w:noWrap/>
            <w:vAlign w:val="bottom"/>
            <w:hideMark/>
          </w:tcPr>
          <w:p w14:paraId="1863F321" w14:textId="77777777" w:rsidR="00DC2757" w:rsidRPr="00DC2757" w:rsidRDefault="00DC2757" w:rsidP="00DC2757">
            <w:pPr>
              <w:spacing w:after="0" w:line="240" w:lineRule="auto"/>
              <w:jc w:val="center"/>
              <w:rPr>
                <w:ins w:id="2897" w:author="Commodore, Sarah" w:date="2023-03-22T16:21:00Z"/>
                <w:rFonts w:ascii="Calibri" w:eastAsia="Times New Roman" w:hAnsi="Calibri" w:cs="Calibri"/>
                <w:color w:val="000000"/>
                <w:sz w:val="20"/>
                <w:szCs w:val="20"/>
              </w:rPr>
            </w:pPr>
            <w:ins w:id="289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D73045E" w14:textId="77777777" w:rsidR="00DC2757" w:rsidRPr="00DC2757" w:rsidRDefault="00DC2757" w:rsidP="00DC2757">
            <w:pPr>
              <w:spacing w:after="0" w:line="240" w:lineRule="auto"/>
              <w:jc w:val="center"/>
              <w:rPr>
                <w:ins w:id="2899" w:author="Commodore, Sarah" w:date="2023-03-22T16:21:00Z"/>
                <w:rFonts w:ascii="Calibri" w:eastAsia="Times New Roman" w:hAnsi="Calibri" w:cs="Calibri"/>
                <w:color w:val="000000"/>
                <w:sz w:val="20"/>
                <w:szCs w:val="20"/>
              </w:rPr>
            </w:pPr>
            <w:ins w:id="2900"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507B59A6" w14:textId="77777777" w:rsidR="00DC2757" w:rsidRPr="00DC2757" w:rsidRDefault="00DC2757" w:rsidP="00DC2757">
            <w:pPr>
              <w:spacing w:after="0" w:line="240" w:lineRule="auto"/>
              <w:jc w:val="center"/>
              <w:rPr>
                <w:ins w:id="2901" w:author="Commodore, Sarah" w:date="2023-03-22T16:21:00Z"/>
                <w:rFonts w:ascii="Calibri" w:eastAsia="Times New Roman" w:hAnsi="Calibri" w:cs="Calibri"/>
                <w:color w:val="000000"/>
                <w:sz w:val="20"/>
                <w:szCs w:val="20"/>
              </w:rPr>
            </w:pPr>
            <w:ins w:id="2902"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272B046E" w14:textId="77777777" w:rsidR="00DC2757" w:rsidRPr="00DC2757" w:rsidRDefault="00DC2757" w:rsidP="00DC2757">
            <w:pPr>
              <w:spacing w:after="0" w:line="240" w:lineRule="auto"/>
              <w:jc w:val="center"/>
              <w:rPr>
                <w:ins w:id="2903" w:author="Commodore, Sarah" w:date="2023-03-22T16:21:00Z"/>
                <w:rFonts w:ascii="Calibri" w:eastAsia="Times New Roman" w:hAnsi="Calibri" w:cs="Calibri"/>
                <w:color w:val="FF0000"/>
                <w:sz w:val="20"/>
                <w:szCs w:val="20"/>
              </w:rPr>
            </w:pPr>
            <w:ins w:id="2904" w:author="Commodore, Sarah" w:date="2023-03-22T16:21:00Z">
              <w:r w:rsidRPr="00DC2757">
                <w:rPr>
                  <w:rFonts w:ascii="Calibri" w:eastAsia="Times New Roman" w:hAnsi="Calibri" w:cs="Calibri"/>
                  <w:color w:val="FF0000"/>
                  <w:sz w:val="20"/>
                  <w:szCs w:val="20"/>
                </w:rPr>
                <w:t>*</w:t>
              </w:r>
            </w:ins>
          </w:p>
        </w:tc>
      </w:tr>
      <w:tr w:rsidR="00DC2757" w:rsidRPr="00DC2757" w14:paraId="07E4E559" w14:textId="77777777" w:rsidTr="00DC2757">
        <w:trPr>
          <w:trHeight w:val="260"/>
          <w:ins w:id="2905" w:author="Commodore, Sarah" w:date="2023-03-22T16:21:00Z"/>
        </w:trPr>
        <w:tc>
          <w:tcPr>
            <w:tcW w:w="0" w:type="auto"/>
            <w:tcBorders>
              <w:top w:val="nil"/>
              <w:left w:val="nil"/>
              <w:bottom w:val="nil"/>
              <w:right w:val="nil"/>
            </w:tcBorders>
            <w:shd w:val="clear" w:color="auto" w:fill="auto"/>
            <w:noWrap/>
            <w:vAlign w:val="bottom"/>
            <w:hideMark/>
          </w:tcPr>
          <w:p w14:paraId="4D179B8F" w14:textId="77777777" w:rsidR="00DC2757" w:rsidRPr="00DC2757" w:rsidRDefault="00DC2757" w:rsidP="00DC2757">
            <w:pPr>
              <w:spacing w:after="0" w:line="240" w:lineRule="auto"/>
              <w:rPr>
                <w:ins w:id="2906" w:author="Commodore, Sarah" w:date="2023-03-22T16:21:00Z"/>
                <w:rFonts w:ascii="Calibri" w:eastAsia="Times New Roman" w:hAnsi="Calibri" w:cs="Calibri"/>
                <w:color w:val="000000"/>
                <w:sz w:val="20"/>
                <w:szCs w:val="20"/>
              </w:rPr>
            </w:pPr>
            <w:ins w:id="2907" w:author="Commodore, Sarah" w:date="2023-03-22T16:21:00Z">
              <w:r w:rsidRPr="00DC2757">
                <w:rPr>
                  <w:rFonts w:ascii="Calibri" w:eastAsia="Times New Roman" w:hAnsi="Calibri" w:cs="Calibri"/>
                  <w:color w:val="000000"/>
                  <w:sz w:val="20"/>
                  <w:szCs w:val="20"/>
                </w:rPr>
                <w:t>ENSG00000173838.12</w:t>
              </w:r>
            </w:ins>
          </w:p>
        </w:tc>
        <w:tc>
          <w:tcPr>
            <w:tcW w:w="0" w:type="auto"/>
            <w:tcBorders>
              <w:top w:val="nil"/>
              <w:left w:val="nil"/>
              <w:bottom w:val="nil"/>
              <w:right w:val="nil"/>
            </w:tcBorders>
            <w:shd w:val="clear" w:color="auto" w:fill="auto"/>
            <w:noWrap/>
            <w:vAlign w:val="bottom"/>
            <w:hideMark/>
          </w:tcPr>
          <w:p w14:paraId="1DB7A254" w14:textId="77777777" w:rsidR="00DC2757" w:rsidRPr="00DC2757" w:rsidRDefault="00DC2757" w:rsidP="00DC2757">
            <w:pPr>
              <w:spacing w:after="0" w:line="240" w:lineRule="auto"/>
              <w:rPr>
                <w:ins w:id="2908" w:author="Commodore, Sarah" w:date="2023-03-22T16:21:00Z"/>
                <w:rFonts w:ascii="Calibri" w:eastAsia="Times New Roman" w:hAnsi="Calibri" w:cs="Calibri"/>
                <w:color w:val="000000"/>
                <w:sz w:val="20"/>
                <w:szCs w:val="20"/>
              </w:rPr>
            </w:pPr>
            <w:ins w:id="2909" w:author="Commodore, Sarah" w:date="2023-03-22T16:21:00Z">
              <w:r w:rsidRPr="00DC2757">
                <w:rPr>
                  <w:rFonts w:ascii="Calibri" w:eastAsia="Times New Roman" w:hAnsi="Calibri" w:cs="Calibri"/>
                  <w:color w:val="000000"/>
                  <w:sz w:val="20"/>
                  <w:szCs w:val="20"/>
                </w:rPr>
                <w:t>MARCHF10</w:t>
              </w:r>
            </w:ins>
          </w:p>
        </w:tc>
        <w:tc>
          <w:tcPr>
            <w:tcW w:w="0" w:type="auto"/>
            <w:tcBorders>
              <w:top w:val="nil"/>
              <w:left w:val="nil"/>
              <w:bottom w:val="nil"/>
              <w:right w:val="nil"/>
            </w:tcBorders>
            <w:shd w:val="clear" w:color="auto" w:fill="auto"/>
            <w:noWrap/>
            <w:vAlign w:val="bottom"/>
            <w:hideMark/>
          </w:tcPr>
          <w:p w14:paraId="28DB4124" w14:textId="77777777" w:rsidR="00DC2757" w:rsidRPr="00DC2757" w:rsidRDefault="00DC2757" w:rsidP="00DC2757">
            <w:pPr>
              <w:spacing w:after="0" w:line="240" w:lineRule="auto"/>
              <w:jc w:val="center"/>
              <w:rPr>
                <w:ins w:id="2910" w:author="Commodore, Sarah" w:date="2023-03-22T16:21:00Z"/>
                <w:rFonts w:ascii="Calibri" w:eastAsia="Times New Roman" w:hAnsi="Calibri" w:cs="Calibri"/>
                <w:color w:val="000000"/>
                <w:sz w:val="20"/>
                <w:szCs w:val="20"/>
              </w:rPr>
            </w:pPr>
            <w:ins w:id="291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E5EC6A2" w14:textId="77777777" w:rsidR="00DC2757" w:rsidRPr="00DC2757" w:rsidRDefault="00DC2757" w:rsidP="00DC2757">
            <w:pPr>
              <w:spacing w:after="0" w:line="240" w:lineRule="auto"/>
              <w:jc w:val="center"/>
              <w:rPr>
                <w:ins w:id="2912" w:author="Commodore, Sarah" w:date="2023-03-22T16:21:00Z"/>
                <w:rFonts w:ascii="Calibri" w:eastAsia="Times New Roman" w:hAnsi="Calibri" w:cs="Calibri"/>
                <w:color w:val="000000"/>
                <w:sz w:val="20"/>
                <w:szCs w:val="20"/>
              </w:rPr>
            </w:pPr>
            <w:ins w:id="2913" w:author="Commodore, Sarah" w:date="2023-03-22T16:21:00Z">
              <w:r w:rsidRPr="00DC2757">
                <w:rPr>
                  <w:rFonts w:ascii="Calibri" w:eastAsia="Times New Roman" w:hAnsi="Calibri" w:cs="Calibri"/>
                  <w:color w:val="000000"/>
                  <w:sz w:val="20"/>
                  <w:szCs w:val="20"/>
                </w:rPr>
                <w:t>1.1E-15</w:t>
              </w:r>
            </w:ins>
          </w:p>
        </w:tc>
        <w:tc>
          <w:tcPr>
            <w:tcW w:w="0" w:type="auto"/>
            <w:tcBorders>
              <w:top w:val="nil"/>
              <w:left w:val="nil"/>
              <w:bottom w:val="nil"/>
              <w:right w:val="nil"/>
            </w:tcBorders>
            <w:shd w:val="clear" w:color="auto" w:fill="auto"/>
            <w:noWrap/>
            <w:vAlign w:val="bottom"/>
            <w:hideMark/>
          </w:tcPr>
          <w:p w14:paraId="14F73CC6" w14:textId="77777777" w:rsidR="00DC2757" w:rsidRPr="00DC2757" w:rsidRDefault="00DC2757" w:rsidP="00DC2757">
            <w:pPr>
              <w:spacing w:after="0" w:line="240" w:lineRule="auto"/>
              <w:jc w:val="center"/>
              <w:rPr>
                <w:ins w:id="2914" w:author="Commodore, Sarah" w:date="2023-03-22T16:21:00Z"/>
                <w:rFonts w:ascii="Calibri" w:eastAsia="Times New Roman" w:hAnsi="Calibri" w:cs="Calibri"/>
                <w:color w:val="000000"/>
                <w:sz w:val="20"/>
                <w:szCs w:val="20"/>
              </w:rPr>
            </w:pPr>
            <w:ins w:id="2915" w:author="Commodore, Sarah" w:date="2023-03-22T16:21:00Z">
              <w:r w:rsidRPr="00DC2757">
                <w:rPr>
                  <w:rFonts w:ascii="Calibri" w:eastAsia="Times New Roman" w:hAnsi="Calibri" w:cs="Calibri"/>
                  <w:color w:val="000000"/>
                  <w:sz w:val="20"/>
                  <w:szCs w:val="20"/>
                </w:rPr>
                <w:t>9.9E-14</w:t>
              </w:r>
            </w:ins>
          </w:p>
        </w:tc>
        <w:tc>
          <w:tcPr>
            <w:tcW w:w="0" w:type="auto"/>
            <w:tcBorders>
              <w:top w:val="nil"/>
              <w:left w:val="nil"/>
              <w:bottom w:val="nil"/>
              <w:right w:val="nil"/>
            </w:tcBorders>
            <w:shd w:val="clear" w:color="auto" w:fill="auto"/>
            <w:noWrap/>
            <w:vAlign w:val="bottom"/>
            <w:hideMark/>
          </w:tcPr>
          <w:p w14:paraId="6BE33E96" w14:textId="77777777" w:rsidR="00DC2757" w:rsidRPr="00DC2757" w:rsidRDefault="00DC2757" w:rsidP="00DC2757">
            <w:pPr>
              <w:spacing w:after="0" w:line="240" w:lineRule="auto"/>
              <w:jc w:val="center"/>
              <w:rPr>
                <w:ins w:id="2916" w:author="Commodore, Sarah" w:date="2023-03-22T16:21:00Z"/>
                <w:rFonts w:ascii="Calibri" w:eastAsia="Times New Roman" w:hAnsi="Calibri" w:cs="Calibri"/>
                <w:color w:val="FF0000"/>
                <w:sz w:val="20"/>
                <w:szCs w:val="20"/>
              </w:rPr>
            </w:pPr>
            <w:ins w:id="2917" w:author="Commodore, Sarah" w:date="2023-03-22T16:21:00Z">
              <w:r w:rsidRPr="00DC2757">
                <w:rPr>
                  <w:rFonts w:ascii="Calibri" w:eastAsia="Times New Roman" w:hAnsi="Calibri" w:cs="Calibri"/>
                  <w:color w:val="FF0000"/>
                  <w:sz w:val="20"/>
                  <w:szCs w:val="20"/>
                </w:rPr>
                <w:t>*</w:t>
              </w:r>
            </w:ins>
          </w:p>
        </w:tc>
      </w:tr>
      <w:tr w:rsidR="00DC2757" w:rsidRPr="00DC2757" w14:paraId="608E9FE7" w14:textId="77777777" w:rsidTr="00DC2757">
        <w:trPr>
          <w:trHeight w:val="260"/>
          <w:ins w:id="2918" w:author="Commodore, Sarah" w:date="2023-03-22T16:21:00Z"/>
        </w:trPr>
        <w:tc>
          <w:tcPr>
            <w:tcW w:w="0" w:type="auto"/>
            <w:tcBorders>
              <w:top w:val="nil"/>
              <w:left w:val="nil"/>
              <w:bottom w:val="nil"/>
              <w:right w:val="nil"/>
            </w:tcBorders>
            <w:shd w:val="clear" w:color="auto" w:fill="auto"/>
            <w:noWrap/>
            <w:vAlign w:val="bottom"/>
            <w:hideMark/>
          </w:tcPr>
          <w:p w14:paraId="733F4DB0" w14:textId="77777777" w:rsidR="00DC2757" w:rsidRPr="00DC2757" w:rsidRDefault="00DC2757" w:rsidP="00DC2757">
            <w:pPr>
              <w:spacing w:after="0" w:line="240" w:lineRule="auto"/>
              <w:rPr>
                <w:ins w:id="2919" w:author="Commodore, Sarah" w:date="2023-03-22T16:21:00Z"/>
                <w:rFonts w:ascii="Calibri" w:eastAsia="Times New Roman" w:hAnsi="Calibri" w:cs="Calibri"/>
                <w:color w:val="000000"/>
                <w:sz w:val="20"/>
                <w:szCs w:val="20"/>
              </w:rPr>
            </w:pPr>
            <w:ins w:id="2920" w:author="Commodore, Sarah" w:date="2023-03-22T16:21:00Z">
              <w:r w:rsidRPr="00DC2757">
                <w:rPr>
                  <w:rFonts w:ascii="Calibri" w:eastAsia="Times New Roman" w:hAnsi="Calibri" w:cs="Calibri"/>
                  <w:color w:val="000000"/>
                  <w:sz w:val="20"/>
                  <w:szCs w:val="20"/>
                </w:rPr>
                <w:t>ENSG00000186471.13</w:t>
              </w:r>
            </w:ins>
          </w:p>
        </w:tc>
        <w:tc>
          <w:tcPr>
            <w:tcW w:w="0" w:type="auto"/>
            <w:tcBorders>
              <w:top w:val="nil"/>
              <w:left w:val="nil"/>
              <w:bottom w:val="nil"/>
              <w:right w:val="nil"/>
            </w:tcBorders>
            <w:shd w:val="clear" w:color="auto" w:fill="auto"/>
            <w:noWrap/>
            <w:vAlign w:val="bottom"/>
            <w:hideMark/>
          </w:tcPr>
          <w:p w14:paraId="5E944848" w14:textId="77777777" w:rsidR="00DC2757" w:rsidRPr="00DC2757" w:rsidRDefault="00DC2757" w:rsidP="00DC2757">
            <w:pPr>
              <w:spacing w:after="0" w:line="240" w:lineRule="auto"/>
              <w:rPr>
                <w:ins w:id="2921" w:author="Commodore, Sarah" w:date="2023-03-22T16:21:00Z"/>
                <w:rFonts w:ascii="Calibri" w:eastAsia="Times New Roman" w:hAnsi="Calibri" w:cs="Calibri"/>
                <w:color w:val="000000"/>
                <w:sz w:val="20"/>
                <w:szCs w:val="20"/>
              </w:rPr>
            </w:pPr>
            <w:ins w:id="2922" w:author="Commodore, Sarah" w:date="2023-03-22T16:21:00Z">
              <w:r w:rsidRPr="00DC2757">
                <w:rPr>
                  <w:rFonts w:ascii="Calibri" w:eastAsia="Times New Roman" w:hAnsi="Calibri" w:cs="Calibri"/>
                  <w:color w:val="000000"/>
                  <w:sz w:val="20"/>
                  <w:szCs w:val="20"/>
                </w:rPr>
                <w:t>AKAP14</w:t>
              </w:r>
            </w:ins>
          </w:p>
        </w:tc>
        <w:tc>
          <w:tcPr>
            <w:tcW w:w="0" w:type="auto"/>
            <w:tcBorders>
              <w:top w:val="nil"/>
              <w:left w:val="nil"/>
              <w:bottom w:val="nil"/>
              <w:right w:val="nil"/>
            </w:tcBorders>
            <w:shd w:val="clear" w:color="auto" w:fill="auto"/>
            <w:noWrap/>
            <w:vAlign w:val="bottom"/>
            <w:hideMark/>
          </w:tcPr>
          <w:p w14:paraId="79A5C8FF" w14:textId="77777777" w:rsidR="00DC2757" w:rsidRPr="00DC2757" w:rsidRDefault="00DC2757" w:rsidP="00DC2757">
            <w:pPr>
              <w:spacing w:after="0" w:line="240" w:lineRule="auto"/>
              <w:jc w:val="center"/>
              <w:rPr>
                <w:ins w:id="2923" w:author="Commodore, Sarah" w:date="2023-03-22T16:21:00Z"/>
                <w:rFonts w:ascii="Calibri" w:eastAsia="Times New Roman" w:hAnsi="Calibri" w:cs="Calibri"/>
                <w:color w:val="000000"/>
                <w:sz w:val="20"/>
                <w:szCs w:val="20"/>
              </w:rPr>
            </w:pPr>
            <w:ins w:id="292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681CCC7B" w14:textId="77777777" w:rsidR="00DC2757" w:rsidRPr="00DC2757" w:rsidRDefault="00DC2757" w:rsidP="00DC2757">
            <w:pPr>
              <w:spacing w:after="0" w:line="240" w:lineRule="auto"/>
              <w:jc w:val="center"/>
              <w:rPr>
                <w:ins w:id="2925" w:author="Commodore, Sarah" w:date="2023-03-22T16:21:00Z"/>
                <w:rFonts w:ascii="Calibri" w:eastAsia="Times New Roman" w:hAnsi="Calibri" w:cs="Calibri"/>
                <w:color w:val="000000"/>
                <w:sz w:val="20"/>
                <w:szCs w:val="20"/>
              </w:rPr>
            </w:pPr>
            <w:ins w:id="2926" w:author="Commodore, Sarah" w:date="2023-03-22T16:21:00Z">
              <w:r w:rsidRPr="00DC2757">
                <w:rPr>
                  <w:rFonts w:ascii="Calibri" w:eastAsia="Times New Roman" w:hAnsi="Calibri" w:cs="Calibri"/>
                  <w:color w:val="000000"/>
                  <w:sz w:val="20"/>
                  <w:szCs w:val="20"/>
                </w:rPr>
                <w:t>5.4E-08</w:t>
              </w:r>
            </w:ins>
          </w:p>
        </w:tc>
        <w:tc>
          <w:tcPr>
            <w:tcW w:w="0" w:type="auto"/>
            <w:tcBorders>
              <w:top w:val="nil"/>
              <w:left w:val="nil"/>
              <w:bottom w:val="nil"/>
              <w:right w:val="nil"/>
            </w:tcBorders>
            <w:shd w:val="clear" w:color="auto" w:fill="auto"/>
            <w:noWrap/>
            <w:vAlign w:val="bottom"/>
            <w:hideMark/>
          </w:tcPr>
          <w:p w14:paraId="33DD6F9D" w14:textId="77777777" w:rsidR="00DC2757" w:rsidRPr="00DC2757" w:rsidRDefault="00DC2757" w:rsidP="00DC2757">
            <w:pPr>
              <w:spacing w:after="0" w:line="240" w:lineRule="auto"/>
              <w:jc w:val="center"/>
              <w:rPr>
                <w:ins w:id="2927" w:author="Commodore, Sarah" w:date="2023-03-22T16:21:00Z"/>
                <w:rFonts w:ascii="Calibri" w:eastAsia="Times New Roman" w:hAnsi="Calibri" w:cs="Calibri"/>
                <w:color w:val="000000"/>
                <w:sz w:val="20"/>
                <w:szCs w:val="20"/>
              </w:rPr>
            </w:pPr>
            <w:ins w:id="2928"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510FA736" w14:textId="77777777" w:rsidR="00DC2757" w:rsidRPr="00DC2757" w:rsidRDefault="00DC2757" w:rsidP="00DC2757">
            <w:pPr>
              <w:spacing w:after="0" w:line="240" w:lineRule="auto"/>
              <w:jc w:val="center"/>
              <w:rPr>
                <w:ins w:id="2929" w:author="Commodore, Sarah" w:date="2023-03-22T16:21:00Z"/>
                <w:rFonts w:ascii="Calibri" w:eastAsia="Times New Roman" w:hAnsi="Calibri" w:cs="Calibri"/>
                <w:color w:val="FF0000"/>
                <w:sz w:val="20"/>
                <w:szCs w:val="20"/>
              </w:rPr>
            </w:pPr>
            <w:ins w:id="2930" w:author="Commodore, Sarah" w:date="2023-03-22T16:21:00Z">
              <w:r w:rsidRPr="00DC2757">
                <w:rPr>
                  <w:rFonts w:ascii="Calibri" w:eastAsia="Times New Roman" w:hAnsi="Calibri" w:cs="Calibri"/>
                  <w:color w:val="FF0000"/>
                  <w:sz w:val="20"/>
                  <w:szCs w:val="20"/>
                </w:rPr>
                <w:t>*</w:t>
              </w:r>
            </w:ins>
          </w:p>
        </w:tc>
      </w:tr>
      <w:tr w:rsidR="00DC2757" w:rsidRPr="00DC2757" w14:paraId="3C3C3078" w14:textId="77777777" w:rsidTr="00DC2757">
        <w:trPr>
          <w:trHeight w:val="260"/>
          <w:ins w:id="2931" w:author="Commodore, Sarah" w:date="2023-03-22T16:21:00Z"/>
        </w:trPr>
        <w:tc>
          <w:tcPr>
            <w:tcW w:w="0" w:type="auto"/>
            <w:tcBorders>
              <w:top w:val="nil"/>
              <w:left w:val="nil"/>
              <w:bottom w:val="nil"/>
              <w:right w:val="nil"/>
            </w:tcBorders>
            <w:shd w:val="clear" w:color="auto" w:fill="auto"/>
            <w:noWrap/>
            <w:vAlign w:val="bottom"/>
            <w:hideMark/>
          </w:tcPr>
          <w:p w14:paraId="5A99403A" w14:textId="77777777" w:rsidR="00DC2757" w:rsidRPr="00DC2757" w:rsidRDefault="00DC2757" w:rsidP="00DC2757">
            <w:pPr>
              <w:spacing w:after="0" w:line="240" w:lineRule="auto"/>
              <w:rPr>
                <w:ins w:id="2932" w:author="Commodore, Sarah" w:date="2023-03-22T16:21:00Z"/>
                <w:rFonts w:ascii="Calibri" w:eastAsia="Times New Roman" w:hAnsi="Calibri" w:cs="Calibri"/>
                <w:color w:val="000000"/>
                <w:sz w:val="20"/>
                <w:szCs w:val="20"/>
              </w:rPr>
            </w:pPr>
            <w:ins w:id="2933" w:author="Commodore, Sarah" w:date="2023-03-22T16:21:00Z">
              <w:r w:rsidRPr="00DC2757">
                <w:rPr>
                  <w:rFonts w:ascii="Calibri" w:eastAsia="Times New Roman" w:hAnsi="Calibri" w:cs="Calibri"/>
                  <w:color w:val="000000"/>
                  <w:sz w:val="20"/>
                  <w:szCs w:val="20"/>
                </w:rPr>
                <w:t>ENSG00000159713.11</w:t>
              </w:r>
            </w:ins>
          </w:p>
        </w:tc>
        <w:tc>
          <w:tcPr>
            <w:tcW w:w="0" w:type="auto"/>
            <w:tcBorders>
              <w:top w:val="nil"/>
              <w:left w:val="nil"/>
              <w:bottom w:val="nil"/>
              <w:right w:val="nil"/>
            </w:tcBorders>
            <w:shd w:val="clear" w:color="auto" w:fill="auto"/>
            <w:noWrap/>
            <w:vAlign w:val="bottom"/>
            <w:hideMark/>
          </w:tcPr>
          <w:p w14:paraId="4441CCB5" w14:textId="77777777" w:rsidR="00DC2757" w:rsidRPr="00DC2757" w:rsidRDefault="00DC2757" w:rsidP="00DC2757">
            <w:pPr>
              <w:spacing w:after="0" w:line="240" w:lineRule="auto"/>
              <w:rPr>
                <w:ins w:id="2934" w:author="Commodore, Sarah" w:date="2023-03-22T16:21:00Z"/>
                <w:rFonts w:ascii="Calibri" w:eastAsia="Times New Roman" w:hAnsi="Calibri" w:cs="Calibri"/>
                <w:color w:val="000000"/>
                <w:sz w:val="20"/>
                <w:szCs w:val="20"/>
              </w:rPr>
            </w:pPr>
            <w:ins w:id="2935" w:author="Commodore, Sarah" w:date="2023-03-22T16:21:00Z">
              <w:r w:rsidRPr="00DC2757">
                <w:rPr>
                  <w:rFonts w:ascii="Calibri" w:eastAsia="Times New Roman" w:hAnsi="Calibri" w:cs="Calibri"/>
                  <w:color w:val="000000"/>
                  <w:sz w:val="20"/>
                  <w:szCs w:val="20"/>
                </w:rPr>
                <w:t>TPPP3</w:t>
              </w:r>
            </w:ins>
          </w:p>
        </w:tc>
        <w:tc>
          <w:tcPr>
            <w:tcW w:w="0" w:type="auto"/>
            <w:tcBorders>
              <w:top w:val="nil"/>
              <w:left w:val="nil"/>
              <w:bottom w:val="nil"/>
              <w:right w:val="nil"/>
            </w:tcBorders>
            <w:shd w:val="clear" w:color="auto" w:fill="auto"/>
            <w:noWrap/>
            <w:vAlign w:val="bottom"/>
            <w:hideMark/>
          </w:tcPr>
          <w:p w14:paraId="2B571B37" w14:textId="77777777" w:rsidR="00DC2757" w:rsidRPr="00DC2757" w:rsidRDefault="00DC2757" w:rsidP="00DC2757">
            <w:pPr>
              <w:spacing w:after="0" w:line="240" w:lineRule="auto"/>
              <w:jc w:val="center"/>
              <w:rPr>
                <w:ins w:id="2936" w:author="Commodore, Sarah" w:date="2023-03-22T16:21:00Z"/>
                <w:rFonts w:ascii="Calibri" w:eastAsia="Times New Roman" w:hAnsi="Calibri" w:cs="Calibri"/>
                <w:color w:val="000000"/>
                <w:sz w:val="20"/>
                <w:szCs w:val="20"/>
              </w:rPr>
            </w:pPr>
            <w:ins w:id="293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BBD031" w14:textId="77777777" w:rsidR="00DC2757" w:rsidRPr="00DC2757" w:rsidRDefault="00DC2757" w:rsidP="00DC2757">
            <w:pPr>
              <w:spacing w:after="0" w:line="240" w:lineRule="auto"/>
              <w:jc w:val="center"/>
              <w:rPr>
                <w:ins w:id="2938" w:author="Commodore, Sarah" w:date="2023-03-22T16:21:00Z"/>
                <w:rFonts w:ascii="Calibri" w:eastAsia="Times New Roman" w:hAnsi="Calibri" w:cs="Calibri"/>
                <w:color w:val="000000"/>
                <w:sz w:val="20"/>
                <w:szCs w:val="20"/>
              </w:rPr>
            </w:pPr>
            <w:ins w:id="2939" w:author="Commodore, Sarah" w:date="2023-03-22T16:21:00Z">
              <w:r w:rsidRPr="00DC2757">
                <w:rPr>
                  <w:rFonts w:ascii="Calibri" w:eastAsia="Times New Roman" w:hAnsi="Calibri" w:cs="Calibri"/>
                  <w:color w:val="000000"/>
                  <w:sz w:val="20"/>
                  <w:szCs w:val="20"/>
                </w:rPr>
                <w:t>2.3E-15</w:t>
              </w:r>
            </w:ins>
          </w:p>
        </w:tc>
        <w:tc>
          <w:tcPr>
            <w:tcW w:w="0" w:type="auto"/>
            <w:tcBorders>
              <w:top w:val="nil"/>
              <w:left w:val="nil"/>
              <w:bottom w:val="nil"/>
              <w:right w:val="nil"/>
            </w:tcBorders>
            <w:shd w:val="clear" w:color="auto" w:fill="auto"/>
            <w:noWrap/>
            <w:vAlign w:val="bottom"/>
            <w:hideMark/>
          </w:tcPr>
          <w:p w14:paraId="0B2EBF05" w14:textId="77777777" w:rsidR="00DC2757" w:rsidRPr="00DC2757" w:rsidRDefault="00DC2757" w:rsidP="00DC2757">
            <w:pPr>
              <w:spacing w:after="0" w:line="240" w:lineRule="auto"/>
              <w:jc w:val="center"/>
              <w:rPr>
                <w:ins w:id="2940" w:author="Commodore, Sarah" w:date="2023-03-22T16:21:00Z"/>
                <w:rFonts w:ascii="Calibri" w:eastAsia="Times New Roman" w:hAnsi="Calibri" w:cs="Calibri"/>
                <w:color w:val="000000"/>
                <w:sz w:val="20"/>
                <w:szCs w:val="20"/>
              </w:rPr>
            </w:pPr>
            <w:ins w:id="2941" w:author="Commodore, Sarah" w:date="2023-03-22T16:21:00Z">
              <w:r w:rsidRPr="00DC2757">
                <w:rPr>
                  <w:rFonts w:ascii="Calibri" w:eastAsia="Times New Roman" w:hAnsi="Calibri" w:cs="Calibri"/>
                  <w:color w:val="000000"/>
                  <w:sz w:val="20"/>
                  <w:szCs w:val="20"/>
                </w:rPr>
                <w:t>1.9E-13</w:t>
              </w:r>
            </w:ins>
          </w:p>
        </w:tc>
        <w:tc>
          <w:tcPr>
            <w:tcW w:w="0" w:type="auto"/>
            <w:tcBorders>
              <w:top w:val="nil"/>
              <w:left w:val="nil"/>
              <w:bottom w:val="nil"/>
              <w:right w:val="nil"/>
            </w:tcBorders>
            <w:shd w:val="clear" w:color="auto" w:fill="auto"/>
            <w:noWrap/>
            <w:vAlign w:val="bottom"/>
            <w:hideMark/>
          </w:tcPr>
          <w:p w14:paraId="1B62E6C7" w14:textId="77777777" w:rsidR="00DC2757" w:rsidRPr="00DC2757" w:rsidRDefault="00DC2757" w:rsidP="00DC2757">
            <w:pPr>
              <w:spacing w:after="0" w:line="240" w:lineRule="auto"/>
              <w:jc w:val="center"/>
              <w:rPr>
                <w:ins w:id="2942" w:author="Commodore, Sarah" w:date="2023-03-22T16:21:00Z"/>
                <w:rFonts w:ascii="Calibri" w:eastAsia="Times New Roman" w:hAnsi="Calibri" w:cs="Calibri"/>
                <w:color w:val="FF0000"/>
                <w:sz w:val="20"/>
                <w:szCs w:val="20"/>
              </w:rPr>
            </w:pPr>
            <w:ins w:id="2943" w:author="Commodore, Sarah" w:date="2023-03-22T16:21:00Z">
              <w:r w:rsidRPr="00DC2757">
                <w:rPr>
                  <w:rFonts w:ascii="Calibri" w:eastAsia="Times New Roman" w:hAnsi="Calibri" w:cs="Calibri"/>
                  <w:color w:val="FF0000"/>
                  <w:sz w:val="20"/>
                  <w:szCs w:val="20"/>
                </w:rPr>
                <w:t>*</w:t>
              </w:r>
            </w:ins>
          </w:p>
        </w:tc>
      </w:tr>
      <w:tr w:rsidR="00DC2757" w:rsidRPr="00DC2757" w14:paraId="10EB4D1E" w14:textId="77777777" w:rsidTr="00DC2757">
        <w:trPr>
          <w:trHeight w:val="260"/>
          <w:ins w:id="2944" w:author="Commodore, Sarah" w:date="2023-03-22T16:21:00Z"/>
        </w:trPr>
        <w:tc>
          <w:tcPr>
            <w:tcW w:w="0" w:type="auto"/>
            <w:tcBorders>
              <w:top w:val="nil"/>
              <w:left w:val="nil"/>
              <w:bottom w:val="nil"/>
              <w:right w:val="nil"/>
            </w:tcBorders>
            <w:shd w:val="clear" w:color="auto" w:fill="auto"/>
            <w:noWrap/>
            <w:vAlign w:val="bottom"/>
            <w:hideMark/>
          </w:tcPr>
          <w:p w14:paraId="6C1C2CB4" w14:textId="77777777" w:rsidR="00DC2757" w:rsidRPr="00DC2757" w:rsidRDefault="00DC2757" w:rsidP="00DC2757">
            <w:pPr>
              <w:spacing w:after="0" w:line="240" w:lineRule="auto"/>
              <w:rPr>
                <w:ins w:id="2945" w:author="Commodore, Sarah" w:date="2023-03-22T16:21:00Z"/>
                <w:rFonts w:ascii="Calibri" w:eastAsia="Times New Roman" w:hAnsi="Calibri" w:cs="Calibri"/>
                <w:color w:val="000000"/>
                <w:sz w:val="20"/>
                <w:szCs w:val="20"/>
              </w:rPr>
            </w:pPr>
            <w:ins w:id="2946" w:author="Commodore, Sarah" w:date="2023-03-22T16:21:00Z">
              <w:r w:rsidRPr="00DC2757">
                <w:rPr>
                  <w:rFonts w:ascii="Calibri" w:eastAsia="Times New Roman" w:hAnsi="Calibri" w:cs="Calibri"/>
                  <w:color w:val="000000"/>
                  <w:sz w:val="20"/>
                  <w:szCs w:val="20"/>
                </w:rPr>
                <w:t>ENSG00000243836.5</w:t>
              </w:r>
            </w:ins>
          </w:p>
        </w:tc>
        <w:tc>
          <w:tcPr>
            <w:tcW w:w="0" w:type="auto"/>
            <w:tcBorders>
              <w:top w:val="nil"/>
              <w:left w:val="nil"/>
              <w:bottom w:val="nil"/>
              <w:right w:val="nil"/>
            </w:tcBorders>
            <w:shd w:val="clear" w:color="auto" w:fill="auto"/>
            <w:noWrap/>
            <w:vAlign w:val="bottom"/>
            <w:hideMark/>
          </w:tcPr>
          <w:p w14:paraId="0FEBEFAD" w14:textId="77777777" w:rsidR="00DC2757" w:rsidRPr="00DC2757" w:rsidRDefault="00DC2757" w:rsidP="00DC2757">
            <w:pPr>
              <w:spacing w:after="0" w:line="240" w:lineRule="auto"/>
              <w:rPr>
                <w:ins w:id="2947" w:author="Commodore, Sarah" w:date="2023-03-22T16:21:00Z"/>
                <w:rFonts w:ascii="Calibri" w:eastAsia="Times New Roman" w:hAnsi="Calibri" w:cs="Calibri"/>
                <w:color w:val="000000"/>
                <w:sz w:val="20"/>
                <w:szCs w:val="20"/>
              </w:rPr>
            </w:pPr>
            <w:ins w:id="2948" w:author="Commodore, Sarah" w:date="2023-03-22T16:21:00Z">
              <w:r w:rsidRPr="00DC2757">
                <w:rPr>
                  <w:rFonts w:ascii="Calibri" w:eastAsia="Times New Roman" w:hAnsi="Calibri" w:cs="Calibri"/>
                  <w:color w:val="000000"/>
                  <w:sz w:val="20"/>
                  <w:szCs w:val="20"/>
                </w:rPr>
                <w:t>WDR86-AS1</w:t>
              </w:r>
            </w:ins>
          </w:p>
        </w:tc>
        <w:tc>
          <w:tcPr>
            <w:tcW w:w="0" w:type="auto"/>
            <w:tcBorders>
              <w:top w:val="nil"/>
              <w:left w:val="nil"/>
              <w:bottom w:val="nil"/>
              <w:right w:val="nil"/>
            </w:tcBorders>
            <w:shd w:val="clear" w:color="auto" w:fill="auto"/>
            <w:noWrap/>
            <w:vAlign w:val="bottom"/>
            <w:hideMark/>
          </w:tcPr>
          <w:p w14:paraId="6956841B" w14:textId="77777777" w:rsidR="00DC2757" w:rsidRPr="00DC2757" w:rsidRDefault="00DC2757" w:rsidP="00DC2757">
            <w:pPr>
              <w:spacing w:after="0" w:line="240" w:lineRule="auto"/>
              <w:jc w:val="center"/>
              <w:rPr>
                <w:ins w:id="2949" w:author="Commodore, Sarah" w:date="2023-03-22T16:21:00Z"/>
                <w:rFonts w:ascii="Calibri" w:eastAsia="Times New Roman" w:hAnsi="Calibri" w:cs="Calibri"/>
                <w:color w:val="000000"/>
                <w:sz w:val="20"/>
                <w:szCs w:val="20"/>
              </w:rPr>
            </w:pPr>
            <w:ins w:id="295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716EBDB" w14:textId="77777777" w:rsidR="00DC2757" w:rsidRPr="00DC2757" w:rsidRDefault="00DC2757" w:rsidP="00DC2757">
            <w:pPr>
              <w:spacing w:after="0" w:line="240" w:lineRule="auto"/>
              <w:jc w:val="center"/>
              <w:rPr>
                <w:ins w:id="2951" w:author="Commodore, Sarah" w:date="2023-03-22T16:21:00Z"/>
                <w:rFonts w:ascii="Calibri" w:eastAsia="Times New Roman" w:hAnsi="Calibri" w:cs="Calibri"/>
                <w:color w:val="000000"/>
                <w:sz w:val="20"/>
                <w:szCs w:val="20"/>
              </w:rPr>
            </w:pPr>
            <w:ins w:id="2952"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0563078E" w14:textId="77777777" w:rsidR="00DC2757" w:rsidRPr="00DC2757" w:rsidRDefault="00DC2757" w:rsidP="00DC2757">
            <w:pPr>
              <w:spacing w:after="0" w:line="240" w:lineRule="auto"/>
              <w:jc w:val="center"/>
              <w:rPr>
                <w:ins w:id="2953" w:author="Commodore, Sarah" w:date="2023-03-22T16:21:00Z"/>
                <w:rFonts w:ascii="Calibri" w:eastAsia="Times New Roman" w:hAnsi="Calibri" w:cs="Calibri"/>
                <w:color w:val="000000"/>
                <w:sz w:val="20"/>
                <w:szCs w:val="20"/>
              </w:rPr>
            </w:pPr>
            <w:ins w:id="2954" w:author="Commodore, Sarah" w:date="2023-03-22T16:21:00Z">
              <w:r w:rsidRPr="00DC2757">
                <w:rPr>
                  <w:rFonts w:ascii="Calibri" w:eastAsia="Times New Roman" w:hAnsi="Calibri" w:cs="Calibri"/>
                  <w:color w:val="000000"/>
                  <w:sz w:val="20"/>
                  <w:szCs w:val="20"/>
                </w:rPr>
                <w:t>2.9E-09</w:t>
              </w:r>
            </w:ins>
          </w:p>
        </w:tc>
        <w:tc>
          <w:tcPr>
            <w:tcW w:w="0" w:type="auto"/>
            <w:tcBorders>
              <w:top w:val="nil"/>
              <w:left w:val="nil"/>
              <w:bottom w:val="nil"/>
              <w:right w:val="nil"/>
            </w:tcBorders>
            <w:shd w:val="clear" w:color="auto" w:fill="auto"/>
            <w:noWrap/>
            <w:vAlign w:val="bottom"/>
            <w:hideMark/>
          </w:tcPr>
          <w:p w14:paraId="432581A4" w14:textId="77777777" w:rsidR="00DC2757" w:rsidRPr="00DC2757" w:rsidRDefault="00DC2757" w:rsidP="00DC2757">
            <w:pPr>
              <w:spacing w:after="0" w:line="240" w:lineRule="auto"/>
              <w:jc w:val="center"/>
              <w:rPr>
                <w:ins w:id="2955" w:author="Commodore, Sarah" w:date="2023-03-22T16:21:00Z"/>
                <w:rFonts w:ascii="Calibri" w:eastAsia="Times New Roman" w:hAnsi="Calibri" w:cs="Calibri"/>
                <w:color w:val="FF0000"/>
                <w:sz w:val="20"/>
                <w:szCs w:val="20"/>
              </w:rPr>
            </w:pPr>
            <w:ins w:id="2956" w:author="Commodore, Sarah" w:date="2023-03-22T16:21:00Z">
              <w:r w:rsidRPr="00DC2757">
                <w:rPr>
                  <w:rFonts w:ascii="Calibri" w:eastAsia="Times New Roman" w:hAnsi="Calibri" w:cs="Calibri"/>
                  <w:color w:val="FF0000"/>
                  <w:sz w:val="20"/>
                  <w:szCs w:val="20"/>
                </w:rPr>
                <w:t>*</w:t>
              </w:r>
            </w:ins>
          </w:p>
        </w:tc>
      </w:tr>
      <w:tr w:rsidR="00DC2757" w:rsidRPr="00DC2757" w14:paraId="3FE89E6A" w14:textId="77777777" w:rsidTr="00DC2757">
        <w:trPr>
          <w:trHeight w:val="260"/>
          <w:ins w:id="2957" w:author="Commodore, Sarah" w:date="2023-03-22T16:21:00Z"/>
        </w:trPr>
        <w:tc>
          <w:tcPr>
            <w:tcW w:w="0" w:type="auto"/>
            <w:tcBorders>
              <w:top w:val="nil"/>
              <w:left w:val="nil"/>
              <w:bottom w:val="nil"/>
              <w:right w:val="nil"/>
            </w:tcBorders>
            <w:shd w:val="clear" w:color="auto" w:fill="auto"/>
            <w:noWrap/>
            <w:vAlign w:val="bottom"/>
            <w:hideMark/>
          </w:tcPr>
          <w:p w14:paraId="2DFA37E3" w14:textId="77777777" w:rsidR="00DC2757" w:rsidRPr="00DC2757" w:rsidRDefault="00DC2757" w:rsidP="00DC2757">
            <w:pPr>
              <w:spacing w:after="0" w:line="240" w:lineRule="auto"/>
              <w:rPr>
                <w:ins w:id="2958" w:author="Commodore, Sarah" w:date="2023-03-22T16:21:00Z"/>
                <w:rFonts w:ascii="Calibri" w:eastAsia="Times New Roman" w:hAnsi="Calibri" w:cs="Calibri"/>
                <w:color w:val="000000"/>
                <w:sz w:val="20"/>
                <w:szCs w:val="20"/>
              </w:rPr>
            </w:pPr>
            <w:ins w:id="2959" w:author="Commodore, Sarah" w:date="2023-03-22T16:21:00Z">
              <w:r w:rsidRPr="00DC2757">
                <w:rPr>
                  <w:rFonts w:ascii="Calibri" w:eastAsia="Times New Roman" w:hAnsi="Calibri" w:cs="Calibri"/>
                  <w:color w:val="000000"/>
                  <w:sz w:val="20"/>
                  <w:szCs w:val="20"/>
                </w:rPr>
                <w:t>ENSG00000139537.11</w:t>
              </w:r>
            </w:ins>
          </w:p>
        </w:tc>
        <w:tc>
          <w:tcPr>
            <w:tcW w:w="0" w:type="auto"/>
            <w:tcBorders>
              <w:top w:val="nil"/>
              <w:left w:val="nil"/>
              <w:bottom w:val="nil"/>
              <w:right w:val="nil"/>
            </w:tcBorders>
            <w:shd w:val="clear" w:color="auto" w:fill="auto"/>
            <w:noWrap/>
            <w:vAlign w:val="bottom"/>
            <w:hideMark/>
          </w:tcPr>
          <w:p w14:paraId="733EDDF2" w14:textId="77777777" w:rsidR="00DC2757" w:rsidRPr="00DC2757" w:rsidRDefault="00DC2757" w:rsidP="00DC2757">
            <w:pPr>
              <w:spacing w:after="0" w:line="240" w:lineRule="auto"/>
              <w:rPr>
                <w:ins w:id="2960" w:author="Commodore, Sarah" w:date="2023-03-22T16:21:00Z"/>
                <w:rFonts w:ascii="Calibri" w:eastAsia="Times New Roman" w:hAnsi="Calibri" w:cs="Calibri"/>
                <w:color w:val="000000"/>
                <w:sz w:val="20"/>
                <w:szCs w:val="20"/>
              </w:rPr>
            </w:pPr>
            <w:ins w:id="2961" w:author="Commodore, Sarah" w:date="2023-03-22T16:21:00Z">
              <w:r w:rsidRPr="00DC2757">
                <w:rPr>
                  <w:rFonts w:ascii="Calibri" w:eastAsia="Times New Roman" w:hAnsi="Calibri" w:cs="Calibri"/>
                  <w:color w:val="000000"/>
                  <w:sz w:val="20"/>
                  <w:szCs w:val="20"/>
                </w:rPr>
                <w:t>CCDC65</w:t>
              </w:r>
            </w:ins>
          </w:p>
        </w:tc>
        <w:tc>
          <w:tcPr>
            <w:tcW w:w="0" w:type="auto"/>
            <w:tcBorders>
              <w:top w:val="nil"/>
              <w:left w:val="nil"/>
              <w:bottom w:val="nil"/>
              <w:right w:val="nil"/>
            </w:tcBorders>
            <w:shd w:val="clear" w:color="auto" w:fill="auto"/>
            <w:noWrap/>
            <w:vAlign w:val="bottom"/>
            <w:hideMark/>
          </w:tcPr>
          <w:p w14:paraId="4DD58EFD" w14:textId="77777777" w:rsidR="00DC2757" w:rsidRPr="00DC2757" w:rsidRDefault="00DC2757" w:rsidP="00DC2757">
            <w:pPr>
              <w:spacing w:after="0" w:line="240" w:lineRule="auto"/>
              <w:jc w:val="center"/>
              <w:rPr>
                <w:ins w:id="2962" w:author="Commodore, Sarah" w:date="2023-03-22T16:21:00Z"/>
                <w:rFonts w:ascii="Calibri" w:eastAsia="Times New Roman" w:hAnsi="Calibri" w:cs="Calibri"/>
                <w:color w:val="000000"/>
                <w:sz w:val="20"/>
                <w:szCs w:val="20"/>
              </w:rPr>
            </w:pPr>
            <w:ins w:id="296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14DB6657" w14:textId="77777777" w:rsidR="00DC2757" w:rsidRPr="00DC2757" w:rsidRDefault="00DC2757" w:rsidP="00DC2757">
            <w:pPr>
              <w:spacing w:after="0" w:line="240" w:lineRule="auto"/>
              <w:jc w:val="center"/>
              <w:rPr>
                <w:ins w:id="2964" w:author="Commodore, Sarah" w:date="2023-03-22T16:21:00Z"/>
                <w:rFonts w:ascii="Calibri" w:eastAsia="Times New Roman" w:hAnsi="Calibri" w:cs="Calibri"/>
                <w:color w:val="000000"/>
                <w:sz w:val="20"/>
                <w:szCs w:val="20"/>
              </w:rPr>
            </w:pPr>
            <w:ins w:id="2965" w:author="Commodore, Sarah" w:date="2023-03-22T16:21:00Z">
              <w:r w:rsidRPr="00DC2757">
                <w:rPr>
                  <w:rFonts w:ascii="Calibri" w:eastAsia="Times New Roman" w:hAnsi="Calibri" w:cs="Calibri"/>
                  <w:color w:val="000000"/>
                  <w:sz w:val="20"/>
                  <w:szCs w:val="20"/>
                </w:rPr>
                <w:t>4.8E-10</w:t>
              </w:r>
            </w:ins>
          </w:p>
        </w:tc>
        <w:tc>
          <w:tcPr>
            <w:tcW w:w="0" w:type="auto"/>
            <w:tcBorders>
              <w:top w:val="nil"/>
              <w:left w:val="nil"/>
              <w:bottom w:val="nil"/>
              <w:right w:val="nil"/>
            </w:tcBorders>
            <w:shd w:val="clear" w:color="auto" w:fill="auto"/>
            <w:noWrap/>
            <w:vAlign w:val="bottom"/>
            <w:hideMark/>
          </w:tcPr>
          <w:p w14:paraId="3FF1D6B2" w14:textId="77777777" w:rsidR="00DC2757" w:rsidRPr="00DC2757" w:rsidRDefault="00DC2757" w:rsidP="00DC2757">
            <w:pPr>
              <w:spacing w:after="0" w:line="240" w:lineRule="auto"/>
              <w:jc w:val="center"/>
              <w:rPr>
                <w:ins w:id="2966" w:author="Commodore, Sarah" w:date="2023-03-22T16:21:00Z"/>
                <w:rFonts w:ascii="Calibri" w:eastAsia="Times New Roman" w:hAnsi="Calibri" w:cs="Calibri"/>
                <w:color w:val="000000"/>
                <w:sz w:val="20"/>
                <w:szCs w:val="20"/>
              </w:rPr>
            </w:pPr>
            <w:ins w:id="2967"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3BC64241" w14:textId="77777777" w:rsidR="00DC2757" w:rsidRPr="00DC2757" w:rsidRDefault="00DC2757" w:rsidP="00DC2757">
            <w:pPr>
              <w:spacing w:after="0" w:line="240" w:lineRule="auto"/>
              <w:jc w:val="center"/>
              <w:rPr>
                <w:ins w:id="2968" w:author="Commodore, Sarah" w:date="2023-03-22T16:21:00Z"/>
                <w:rFonts w:ascii="Calibri" w:eastAsia="Times New Roman" w:hAnsi="Calibri" w:cs="Calibri"/>
                <w:color w:val="FF0000"/>
                <w:sz w:val="20"/>
                <w:szCs w:val="20"/>
              </w:rPr>
            </w:pPr>
            <w:ins w:id="2969" w:author="Commodore, Sarah" w:date="2023-03-22T16:21:00Z">
              <w:r w:rsidRPr="00DC2757">
                <w:rPr>
                  <w:rFonts w:ascii="Calibri" w:eastAsia="Times New Roman" w:hAnsi="Calibri" w:cs="Calibri"/>
                  <w:color w:val="FF0000"/>
                  <w:sz w:val="20"/>
                  <w:szCs w:val="20"/>
                </w:rPr>
                <w:t>*</w:t>
              </w:r>
            </w:ins>
          </w:p>
        </w:tc>
      </w:tr>
      <w:tr w:rsidR="00DC2757" w:rsidRPr="00DC2757" w14:paraId="647EC39E" w14:textId="77777777" w:rsidTr="00DC2757">
        <w:trPr>
          <w:trHeight w:val="260"/>
          <w:ins w:id="2970" w:author="Commodore, Sarah" w:date="2023-03-22T16:21:00Z"/>
        </w:trPr>
        <w:tc>
          <w:tcPr>
            <w:tcW w:w="0" w:type="auto"/>
            <w:tcBorders>
              <w:top w:val="nil"/>
              <w:left w:val="nil"/>
              <w:bottom w:val="nil"/>
              <w:right w:val="nil"/>
            </w:tcBorders>
            <w:shd w:val="clear" w:color="auto" w:fill="auto"/>
            <w:noWrap/>
            <w:vAlign w:val="bottom"/>
            <w:hideMark/>
          </w:tcPr>
          <w:p w14:paraId="5A122A70" w14:textId="77777777" w:rsidR="00DC2757" w:rsidRPr="00DC2757" w:rsidRDefault="00DC2757" w:rsidP="00DC2757">
            <w:pPr>
              <w:spacing w:after="0" w:line="240" w:lineRule="auto"/>
              <w:rPr>
                <w:ins w:id="2971" w:author="Commodore, Sarah" w:date="2023-03-22T16:21:00Z"/>
                <w:rFonts w:ascii="Calibri" w:eastAsia="Times New Roman" w:hAnsi="Calibri" w:cs="Calibri"/>
                <w:color w:val="000000"/>
                <w:sz w:val="20"/>
                <w:szCs w:val="20"/>
              </w:rPr>
            </w:pPr>
            <w:ins w:id="2972" w:author="Commodore, Sarah" w:date="2023-03-22T16:21:00Z">
              <w:r w:rsidRPr="00DC2757">
                <w:rPr>
                  <w:rFonts w:ascii="Calibri" w:eastAsia="Times New Roman" w:hAnsi="Calibri" w:cs="Calibri"/>
                  <w:color w:val="000000"/>
                  <w:sz w:val="20"/>
                  <w:szCs w:val="20"/>
                </w:rPr>
                <w:t>ENSG00000243710.8</w:t>
              </w:r>
            </w:ins>
          </w:p>
        </w:tc>
        <w:tc>
          <w:tcPr>
            <w:tcW w:w="0" w:type="auto"/>
            <w:tcBorders>
              <w:top w:val="nil"/>
              <w:left w:val="nil"/>
              <w:bottom w:val="nil"/>
              <w:right w:val="nil"/>
            </w:tcBorders>
            <w:shd w:val="clear" w:color="auto" w:fill="auto"/>
            <w:noWrap/>
            <w:vAlign w:val="bottom"/>
            <w:hideMark/>
          </w:tcPr>
          <w:p w14:paraId="05F2F40A" w14:textId="77777777" w:rsidR="00DC2757" w:rsidRPr="00DC2757" w:rsidRDefault="00DC2757" w:rsidP="00DC2757">
            <w:pPr>
              <w:spacing w:after="0" w:line="240" w:lineRule="auto"/>
              <w:rPr>
                <w:ins w:id="2973" w:author="Commodore, Sarah" w:date="2023-03-22T16:21:00Z"/>
                <w:rFonts w:ascii="Calibri" w:eastAsia="Times New Roman" w:hAnsi="Calibri" w:cs="Calibri"/>
                <w:color w:val="000000"/>
                <w:sz w:val="20"/>
                <w:szCs w:val="20"/>
              </w:rPr>
            </w:pPr>
            <w:ins w:id="2974" w:author="Commodore, Sarah" w:date="2023-03-22T16:21:00Z">
              <w:r w:rsidRPr="00DC2757">
                <w:rPr>
                  <w:rFonts w:ascii="Calibri" w:eastAsia="Times New Roman" w:hAnsi="Calibri" w:cs="Calibri"/>
                  <w:color w:val="000000"/>
                  <w:sz w:val="20"/>
                  <w:szCs w:val="20"/>
                </w:rPr>
                <w:t>CFAP57</w:t>
              </w:r>
            </w:ins>
          </w:p>
        </w:tc>
        <w:tc>
          <w:tcPr>
            <w:tcW w:w="0" w:type="auto"/>
            <w:tcBorders>
              <w:top w:val="nil"/>
              <w:left w:val="nil"/>
              <w:bottom w:val="nil"/>
              <w:right w:val="nil"/>
            </w:tcBorders>
            <w:shd w:val="clear" w:color="auto" w:fill="auto"/>
            <w:noWrap/>
            <w:vAlign w:val="bottom"/>
            <w:hideMark/>
          </w:tcPr>
          <w:p w14:paraId="5488E5F2" w14:textId="77777777" w:rsidR="00DC2757" w:rsidRPr="00DC2757" w:rsidRDefault="00DC2757" w:rsidP="00DC2757">
            <w:pPr>
              <w:spacing w:after="0" w:line="240" w:lineRule="auto"/>
              <w:jc w:val="center"/>
              <w:rPr>
                <w:ins w:id="2975" w:author="Commodore, Sarah" w:date="2023-03-22T16:21:00Z"/>
                <w:rFonts w:ascii="Calibri" w:eastAsia="Times New Roman" w:hAnsi="Calibri" w:cs="Calibri"/>
                <w:color w:val="000000"/>
                <w:sz w:val="20"/>
                <w:szCs w:val="20"/>
              </w:rPr>
            </w:pPr>
            <w:ins w:id="297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2EA453D" w14:textId="77777777" w:rsidR="00DC2757" w:rsidRPr="00DC2757" w:rsidRDefault="00DC2757" w:rsidP="00DC2757">
            <w:pPr>
              <w:spacing w:after="0" w:line="240" w:lineRule="auto"/>
              <w:jc w:val="center"/>
              <w:rPr>
                <w:ins w:id="2977" w:author="Commodore, Sarah" w:date="2023-03-22T16:21:00Z"/>
                <w:rFonts w:ascii="Calibri" w:eastAsia="Times New Roman" w:hAnsi="Calibri" w:cs="Calibri"/>
                <w:color w:val="000000"/>
                <w:sz w:val="20"/>
                <w:szCs w:val="20"/>
              </w:rPr>
            </w:pPr>
            <w:ins w:id="2978" w:author="Commodore, Sarah" w:date="2023-03-22T16:21:00Z">
              <w:r w:rsidRPr="00DC2757">
                <w:rPr>
                  <w:rFonts w:ascii="Calibri" w:eastAsia="Times New Roman" w:hAnsi="Calibri" w:cs="Calibri"/>
                  <w:color w:val="000000"/>
                  <w:sz w:val="20"/>
                  <w:szCs w:val="20"/>
                </w:rPr>
                <w:t>2.1E-12</w:t>
              </w:r>
            </w:ins>
          </w:p>
        </w:tc>
        <w:tc>
          <w:tcPr>
            <w:tcW w:w="0" w:type="auto"/>
            <w:tcBorders>
              <w:top w:val="nil"/>
              <w:left w:val="nil"/>
              <w:bottom w:val="nil"/>
              <w:right w:val="nil"/>
            </w:tcBorders>
            <w:shd w:val="clear" w:color="auto" w:fill="auto"/>
            <w:noWrap/>
            <w:vAlign w:val="bottom"/>
            <w:hideMark/>
          </w:tcPr>
          <w:p w14:paraId="106F0436" w14:textId="77777777" w:rsidR="00DC2757" w:rsidRPr="00DC2757" w:rsidRDefault="00DC2757" w:rsidP="00DC2757">
            <w:pPr>
              <w:spacing w:after="0" w:line="240" w:lineRule="auto"/>
              <w:jc w:val="center"/>
              <w:rPr>
                <w:ins w:id="2979" w:author="Commodore, Sarah" w:date="2023-03-22T16:21:00Z"/>
                <w:rFonts w:ascii="Calibri" w:eastAsia="Times New Roman" w:hAnsi="Calibri" w:cs="Calibri"/>
                <w:color w:val="000000"/>
                <w:sz w:val="20"/>
                <w:szCs w:val="20"/>
              </w:rPr>
            </w:pPr>
            <w:ins w:id="2980"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E01574C" w14:textId="77777777" w:rsidR="00DC2757" w:rsidRPr="00DC2757" w:rsidRDefault="00DC2757" w:rsidP="00DC2757">
            <w:pPr>
              <w:spacing w:after="0" w:line="240" w:lineRule="auto"/>
              <w:jc w:val="center"/>
              <w:rPr>
                <w:ins w:id="2981" w:author="Commodore, Sarah" w:date="2023-03-22T16:21:00Z"/>
                <w:rFonts w:ascii="Calibri" w:eastAsia="Times New Roman" w:hAnsi="Calibri" w:cs="Calibri"/>
                <w:color w:val="FF0000"/>
                <w:sz w:val="20"/>
                <w:szCs w:val="20"/>
              </w:rPr>
            </w:pPr>
            <w:ins w:id="2982" w:author="Commodore, Sarah" w:date="2023-03-22T16:21:00Z">
              <w:r w:rsidRPr="00DC2757">
                <w:rPr>
                  <w:rFonts w:ascii="Calibri" w:eastAsia="Times New Roman" w:hAnsi="Calibri" w:cs="Calibri"/>
                  <w:color w:val="FF0000"/>
                  <w:sz w:val="20"/>
                  <w:szCs w:val="20"/>
                </w:rPr>
                <w:t>*</w:t>
              </w:r>
            </w:ins>
          </w:p>
        </w:tc>
      </w:tr>
      <w:tr w:rsidR="00DC2757" w:rsidRPr="00DC2757" w14:paraId="653E7A95" w14:textId="77777777" w:rsidTr="00DC2757">
        <w:trPr>
          <w:trHeight w:val="260"/>
          <w:ins w:id="2983" w:author="Commodore, Sarah" w:date="2023-03-22T16:21:00Z"/>
        </w:trPr>
        <w:tc>
          <w:tcPr>
            <w:tcW w:w="0" w:type="auto"/>
            <w:tcBorders>
              <w:top w:val="nil"/>
              <w:left w:val="nil"/>
              <w:bottom w:val="nil"/>
              <w:right w:val="nil"/>
            </w:tcBorders>
            <w:shd w:val="clear" w:color="auto" w:fill="auto"/>
            <w:noWrap/>
            <w:vAlign w:val="bottom"/>
            <w:hideMark/>
          </w:tcPr>
          <w:p w14:paraId="6E236966" w14:textId="77777777" w:rsidR="00DC2757" w:rsidRPr="00DC2757" w:rsidRDefault="00DC2757" w:rsidP="00DC2757">
            <w:pPr>
              <w:spacing w:after="0" w:line="240" w:lineRule="auto"/>
              <w:rPr>
                <w:ins w:id="2984" w:author="Commodore, Sarah" w:date="2023-03-22T16:21:00Z"/>
                <w:rFonts w:ascii="Calibri" w:eastAsia="Times New Roman" w:hAnsi="Calibri" w:cs="Calibri"/>
                <w:color w:val="000000"/>
                <w:sz w:val="20"/>
                <w:szCs w:val="20"/>
              </w:rPr>
            </w:pPr>
            <w:ins w:id="2985" w:author="Commodore, Sarah" w:date="2023-03-22T16:21:00Z">
              <w:r w:rsidRPr="00DC2757">
                <w:rPr>
                  <w:rFonts w:ascii="Calibri" w:eastAsia="Times New Roman" w:hAnsi="Calibri" w:cs="Calibri"/>
                  <w:color w:val="000000"/>
                  <w:sz w:val="20"/>
                  <w:szCs w:val="20"/>
                </w:rPr>
                <w:t>ENSG00000181322.15</w:t>
              </w:r>
            </w:ins>
          </w:p>
        </w:tc>
        <w:tc>
          <w:tcPr>
            <w:tcW w:w="0" w:type="auto"/>
            <w:tcBorders>
              <w:top w:val="nil"/>
              <w:left w:val="nil"/>
              <w:bottom w:val="nil"/>
              <w:right w:val="nil"/>
            </w:tcBorders>
            <w:shd w:val="clear" w:color="auto" w:fill="auto"/>
            <w:noWrap/>
            <w:vAlign w:val="bottom"/>
            <w:hideMark/>
          </w:tcPr>
          <w:p w14:paraId="5F8F6890" w14:textId="77777777" w:rsidR="00DC2757" w:rsidRPr="00DC2757" w:rsidRDefault="00DC2757" w:rsidP="00DC2757">
            <w:pPr>
              <w:spacing w:after="0" w:line="240" w:lineRule="auto"/>
              <w:rPr>
                <w:ins w:id="2986" w:author="Commodore, Sarah" w:date="2023-03-22T16:21:00Z"/>
                <w:rFonts w:ascii="Calibri" w:eastAsia="Times New Roman" w:hAnsi="Calibri" w:cs="Calibri"/>
                <w:color w:val="000000"/>
                <w:sz w:val="20"/>
                <w:szCs w:val="20"/>
              </w:rPr>
            </w:pPr>
            <w:ins w:id="2987" w:author="Commodore, Sarah" w:date="2023-03-22T16:21:00Z">
              <w:r w:rsidRPr="00DC2757">
                <w:rPr>
                  <w:rFonts w:ascii="Calibri" w:eastAsia="Times New Roman" w:hAnsi="Calibri" w:cs="Calibri"/>
                  <w:color w:val="000000"/>
                  <w:sz w:val="20"/>
                  <w:szCs w:val="20"/>
                </w:rPr>
                <w:t>NME9</w:t>
              </w:r>
            </w:ins>
          </w:p>
        </w:tc>
        <w:tc>
          <w:tcPr>
            <w:tcW w:w="0" w:type="auto"/>
            <w:tcBorders>
              <w:top w:val="nil"/>
              <w:left w:val="nil"/>
              <w:bottom w:val="nil"/>
              <w:right w:val="nil"/>
            </w:tcBorders>
            <w:shd w:val="clear" w:color="auto" w:fill="auto"/>
            <w:noWrap/>
            <w:vAlign w:val="bottom"/>
            <w:hideMark/>
          </w:tcPr>
          <w:p w14:paraId="1BAB358E" w14:textId="77777777" w:rsidR="00DC2757" w:rsidRPr="00DC2757" w:rsidRDefault="00DC2757" w:rsidP="00DC2757">
            <w:pPr>
              <w:spacing w:after="0" w:line="240" w:lineRule="auto"/>
              <w:jc w:val="center"/>
              <w:rPr>
                <w:ins w:id="2988" w:author="Commodore, Sarah" w:date="2023-03-22T16:21:00Z"/>
                <w:rFonts w:ascii="Calibri" w:eastAsia="Times New Roman" w:hAnsi="Calibri" w:cs="Calibri"/>
                <w:color w:val="000000"/>
                <w:sz w:val="20"/>
                <w:szCs w:val="20"/>
              </w:rPr>
            </w:pPr>
            <w:ins w:id="298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3248E1" w14:textId="77777777" w:rsidR="00DC2757" w:rsidRPr="00DC2757" w:rsidRDefault="00DC2757" w:rsidP="00DC2757">
            <w:pPr>
              <w:spacing w:after="0" w:line="240" w:lineRule="auto"/>
              <w:jc w:val="center"/>
              <w:rPr>
                <w:ins w:id="2990" w:author="Commodore, Sarah" w:date="2023-03-22T16:21:00Z"/>
                <w:rFonts w:ascii="Calibri" w:eastAsia="Times New Roman" w:hAnsi="Calibri" w:cs="Calibri"/>
                <w:color w:val="000000"/>
                <w:sz w:val="20"/>
                <w:szCs w:val="20"/>
              </w:rPr>
            </w:pPr>
            <w:ins w:id="2991" w:author="Commodore, Sarah" w:date="2023-03-22T16:21:00Z">
              <w:r w:rsidRPr="00DC2757">
                <w:rPr>
                  <w:rFonts w:ascii="Calibri" w:eastAsia="Times New Roman" w:hAnsi="Calibri" w:cs="Calibri"/>
                  <w:color w:val="000000"/>
                  <w:sz w:val="20"/>
                  <w:szCs w:val="20"/>
                </w:rPr>
                <w:t>5.2E-11</w:t>
              </w:r>
            </w:ins>
          </w:p>
        </w:tc>
        <w:tc>
          <w:tcPr>
            <w:tcW w:w="0" w:type="auto"/>
            <w:tcBorders>
              <w:top w:val="nil"/>
              <w:left w:val="nil"/>
              <w:bottom w:val="nil"/>
              <w:right w:val="nil"/>
            </w:tcBorders>
            <w:shd w:val="clear" w:color="auto" w:fill="auto"/>
            <w:noWrap/>
            <w:vAlign w:val="bottom"/>
            <w:hideMark/>
          </w:tcPr>
          <w:p w14:paraId="2E228D5F" w14:textId="77777777" w:rsidR="00DC2757" w:rsidRPr="00DC2757" w:rsidRDefault="00DC2757" w:rsidP="00DC2757">
            <w:pPr>
              <w:spacing w:after="0" w:line="240" w:lineRule="auto"/>
              <w:jc w:val="center"/>
              <w:rPr>
                <w:ins w:id="2992" w:author="Commodore, Sarah" w:date="2023-03-22T16:21:00Z"/>
                <w:rFonts w:ascii="Calibri" w:eastAsia="Times New Roman" w:hAnsi="Calibri" w:cs="Calibri"/>
                <w:color w:val="000000"/>
                <w:sz w:val="20"/>
                <w:szCs w:val="20"/>
              </w:rPr>
            </w:pPr>
            <w:ins w:id="2993"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E9640BC" w14:textId="77777777" w:rsidR="00DC2757" w:rsidRPr="00DC2757" w:rsidRDefault="00DC2757" w:rsidP="00DC2757">
            <w:pPr>
              <w:spacing w:after="0" w:line="240" w:lineRule="auto"/>
              <w:jc w:val="center"/>
              <w:rPr>
                <w:ins w:id="2994" w:author="Commodore, Sarah" w:date="2023-03-22T16:21:00Z"/>
                <w:rFonts w:ascii="Calibri" w:eastAsia="Times New Roman" w:hAnsi="Calibri" w:cs="Calibri"/>
                <w:color w:val="FF0000"/>
                <w:sz w:val="20"/>
                <w:szCs w:val="20"/>
              </w:rPr>
            </w:pPr>
            <w:ins w:id="2995" w:author="Commodore, Sarah" w:date="2023-03-22T16:21:00Z">
              <w:r w:rsidRPr="00DC2757">
                <w:rPr>
                  <w:rFonts w:ascii="Calibri" w:eastAsia="Times New Roman" w:hAnsi="Calibri" w:cs="Calibri"/>
                  <w:color w:val="FF0000"/>
                  <w:sz w:val="20"/>
                  <w:szCs w:val="20"/>
                </w:rPr>
                <w:t>*</w:t>
              </w:r>
            </w:ins>
          </w:p>
        </w:tc>
      </w:tr>
      <w:tr w:rsidR="00DC2757" w:rsidRPr="00DC2757" w14:paraId="4622519B" w14:textId="77777777" w:rsidTr="00DC2757">
        <w:trPr>
          <w:trHeight w:val="260"/>
          <w:ins w:id="2996" w:author="Commodore, Sarah" w:date="2023-03-22T16:21:00Z"/>
        </w:trPr>
        <w:tc>
          <w:tcPr>
            <w:tcW w:w="0" w:type="auto"/>
            <w:tcBorders>
              <w:top w:val="nil"/>
              <w:left w:val="nil"/>
              <w:bottom w:val="nil"/>
              <w:right w:val="nil"/>
            </w:tcBorders>
            <w:shd w:val="clear" w:color="auto" w:fill="auto"/>
            <w:noWrap/>
            <w:vAlign w:val="bottom"/>
            <w:hideMark/>
          </w:tcPr>
          <w:p w14:paraId="28F1A3EF" w14:textId="77777777" w:rsidR="00DC2757" w:rsidRPr="00DC2757" w:rsidRDefault="00DC2757" w:rsidP="00DC2757">
            <w:pPr>
              <w:spacing w:after="0" w:line="240" w:lineRule="auto"/>
              <w:rPr>
                <w:ins w:id="2997" w:author="Commodore, Sarah" w:date="2023-03-22T16:21:00Z"/>
                <w:rFonts w:ascii="Calibri" w:eastAsia="Times New Roman" w:hAnsi="Calibri" w:cs="Calibri"/>
                <w:color w:val="000000"/>
                <w:sz w:val="20"/>
                <w:szCs w:val="20"/>
              </w:rPr>
            </w:pPr>
            <w:ins w:id="2998" w:author="Commodore, Sarah" w:date="2023-03-22T16:21:00Z">
              <w:r w:rsidRPr="00DC2757">
                <w:rPr>
                  <w:rFonts w:ascii="Calibri" w:eastAsia="Times New Roman" w:hAnsi="Calibri" w:cs="Calibri"/>
                  <w:color w:val="000000"/>
                  <w:sz w:val="20"/>
                  <w:szCs w:val="20"/>
                </w:rPr>
                <w:t>ENSG00000178233.18</w:t>
              </w:r>
            </w:ins>
          </w:p>
        </w:tc>
        <w:tc>
          <w:tcPr>
            <w:tcW w:w="0" w:type="auto"/>
            <w:tcBorders>
              <w:top w:val="nil"/>
              <w:left w:val="nil"/>
              <w:bottom w:val="nil"/>
              <w:right w:val="nil"/>
            </w:tcBorders>
            <w:shd w:val="clear" w:color="auto" w:fill="auto"/>
            <w:noWrap/>
            <w:vAlign w:val="bottom"/>
            <w:hideMark/>
          </w:tcPr>
          <w:p w14:paraId="592AE0B0" w14:textId="77777777" w:rsidR="00DC2757" w:rsidRPr="00DC2757" w:rsidRDefault="00DC2757" w:rsidP="00DC2757">
            <w:pPr>
              <w:spacing w:after="0" w:line="240" w:lineRule="auto"/>
              <w:rPr>
                <w:ins w:id="2999" w:author="Commodore, Sarah" w:date="2023-03-22T16:21:00Z"/>
                <w:rFonts w:ascii="Calibri" w:eastAsia="Times New Roman" w:hAnsi="Calibri" w:cs="Calibri"/>
                <w:color w:val="000000"/>
                <w:sz w:val="20"/>
                <w:szCs w:val="20"/>
              </w:rPr>
            </w:pPr>
            <w:ins w:id="3000" w:author="Commodore, Sarah" w:date="2023-03-22T16:21:00Z">
              <w:r w:rsidRPr="00DC2757">
                <w:rPr>
                  <w:rFonts w:ascii="Calibri" w:eastAsia="Times New Roman" w:hAnsi="Calibri" w:cs="Calibri"/>
                  <w:color w:val="000000"/>
                  <w:sz w:val="20"/>
                  <w:szCs w:val="20"/>
                </w:rPr>
                <w:t>TMEM151B</w:t>
              </w:r>
            </w:ins>
          </w:p>
        </w:tc>
        <w:tc>
          <w:tcPr>
            <w:tcW w:w="0" w:type="auto"/>
            <w:tcBorders>
              <w:top w:val="nil"/>
              <w:left w:val="nil"/>
              <w:bottom w:val="nil"/>
              <w:right w:val="nil"/>
            </w:tcBorders>
            <w:shd w:val="clear" w:color="auto" w:fill="auto"/>
            <w:noWrap/>
            <w:vAlign w:val="bottom"/>
            <w:hideMark/>
          </w:tcPr>
          <w:p w14:paraId="5CFAAA1C" w14:textId="77777777" w:rsidR="00DC2757" w:rsidRPr="00DC2757" w:rsidRDefault="00DC2757" w:rsidP="00DC2757">
            <w:pPr>
              <w:spacing w:after="0" w:line="240" w:lineRule="auto"/>
              <w:jc w:val="center"/>
              <w:rPr>
                <w:ins w:id="3001" w:author="Commodore, Sarah" w:date="2023-03-22T16:21:00Z"/>
                <w:rFonts w:ascii="Calibri" w:eastAsia="Times New Roman" w:hAnsi="Calibri" w:cs="Calibri"/>
                <w:color w:val="000000"/>
                <w:sz w:val="20"/>
                <w:szCs w:val="20"/>
              </w:rPr>
            </w:pPr>
            <w:ins w:id="300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5CDCC6" w14:textId="77777777" w:rsidR="00DC2757" w:rsidRPr="00DC2757" w:rsidRDefault="00DC2757" w:rsidP="00DC2757">
            <w:pPr>
              <w:spacing w:after="0" w:line="240" w:lineRule="auto"/>
              <w:jc w:val="center"/>
              <w:rPr>
                <w:ins w:id="3003" w:author="Commodore, Sarah" w:date="2023-03-22T16:21:00Z"/>
                <w:rFonts w:ascii="Calibri" w:eastAsia="Times New Roman" w:hAnsi="Calibri" w:cs="Calibri"/>
                <w:color w:val="000000"/>
                <w:sz w:val="20"/>
                <w:szCs w:val="20"/>
              </w:rPr>
            </w:pPr>
            <w:ins w:id="3004"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08E6148" w14:textId="77777777" w:rsidR="00DC2757" w:rsidRPr="00DC2757" w:rsidRDefault="00DC2757" w:rsidP="00DC2757">
            <w:pPr>
              <w:spacing w:after="0" w:line="240" w:lineRule="auto"/>
              <w:jc w:val="center"/>
              <w:rPr>
                <w:ins w:id="3005" w:author="Commodore, Sarah" w:date="2023-03-22T16:21:00Z"/>
                <w:rFonts w:ascii="Calibri" w:eastAsia="Times New Roman" w:hAnsi="Calibri" w:cs="Calibri"/>
                <w:color w:val="000000"/>
                <w:sz w:val="20"/>
                <w:szCs w:val="20"/>
              </w:rPr>
            </w:pPr>
            <w:ins w:id="3006"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513700B0" w14:textId="77777777" w:rsidR="00DC2757" w:rsidRPr="00DC2757" w:rsidRDefault="00DC2757" w:rsidP="00DC2757">
            <w:pPr>
              <w:spacing w:after="0" w:line="240" w:lineRule="auto"/>
              <w:jc w:val="center"/>
              <w:rPr>
                <w:ins w:id="3007" w:author="Commodore, Sarah" w:date="2023-03-22T16:21:00Z"/>
                <w:rFonts w:ascii="Calibri" w:eastAsia="Times New Roman" w:hAnsi="Calibri" w:cs="Calibri"/>
                <w:color w:val="FF0000"/>
                <w:sz w:val="20"/>
                <w:szCs w:val="20"/>
              </w:rPr>
            </w:pPr>
            <w:ins w:id="3008" w:author="Commodore, Sarah" w:date="2023-03-22T16:21:00Z">
              <w:r w:rsidRPr="00DC2757">
                <w:rPr>
                  <w:rFonts w:ascii="Calibri" w:eastAsia="Times New Roman" w:hAnsi="Calibri" w:cs="Calibri"/>
                  <w:color w:val="FF0000"/>
                  <w:sz w:val="20"/>
                  <w:szCs w:val="20"/>
                </w:rPr>
                <w:t>*</w:t>
              </w:r>
            </w:ins>
          </w:p>
        </w:tc>
      </w:tr>
      <w:tr w:rsidR="00DC2757" w:rsidRPr="00DC2757" w14:paraId="18D28B2C" w14:textId="77777777" w:rsidTr="00DC2757">
        <w:trPr>
          <w:trHeight w:val="260"/>
          <w:ins w:id="3009" w:author="Commodore, Sarah" w:date="2023-03-22T16:21:00Z"/>
        </w:trPr>
        <w:tc>
          <w:tcPr>
            <w:tcW w:w="0" w:type="auto"/>
            <w:tcBorders>
              <w:top w:val="nil"/>
              <w:left w:val="nil"/>
              <w:bottom w:val="nil"/>
              <w:right w:val="nil"/>
            </w:tcBorders>
            <w:shd w:val="clear" w:color="auto" w:fill="auto"/>
            <w:noWrap/>
            <w:vAlign w:val="bottom"/>
            <w:hideMark/>
          </w:tcPr>
          <w:p w14:paraId="2DA16FD7" w14:textId="77777777" w:rsidR="00DC2757" w:rsidRPr="00DC2757" w:rsidRDefault="00DC2757" w:rsidP="00DC2757">
            <w:pPr>
              <w:spacing w:after="0" w:line="240" w:lineRule="auto"/>
              <w:rPr>
                <w:ins w:id="3010" w:author="Commodore, Sarah" w:date="2023-03-22T16:21:00Z"/>
                <w:rFonts w:ascii="Calibri" w:eastAsia="Times New Roman" w:hAnsi="Calibri" w:cs="Calibri"/>
                <w:color w:val="000000"/>
                <w:sz w:val="20"/>
                <w:szCs w:val="20"/>
              </w:rPr>
            </w:pPr>
            <w:ins w:id="3011" w:author="Commodore, Sarah" w:date="2023-03-22T16:21:00Z">
              <w:r w:rsidRPr="00DC2757">
                <w:rPr>
                  <w:rFonts w:ascii="Calibri" w:eastAsia="Times New Roman" w:hAnsi="Calibri" w:cs="Calibri"/>
                  <w:color w:val="000000"/>
                  <w:sz w:val="20"/>
                  <w:szCs w:val="20"/>
                </w:rPr>
                <w:t>ENSG00000186976.15</w:t>
              </w:r>
            </w:ins>
          </w:p>
        </w:tc>
        <w:tc>
          <w:tcPr>
            <w:tcW w:w="0" w:type="auto"/>
            <w:tcBorders>
              <w:top w:val="nil"/>
              <w:left w:val="nil"/>
              <w:bottom w:val="nil"/>
              <w:right w:val="nil"/>
            </w:tcBorders>
            <w:shd w:val="clear" w:color="auto" w:fill="auto"/>
            <w:noWrap/>
            <w:vAlign w:val="bottom"/>
            <w:hideMark/>
          </w:tcPr>
          <w:p w14:paraId="254C5E5A" w14:textId="77777777" w:rsidR="00DC2757" w:rsidRPr="00DC2757" w:rsidRDefault="00DC2757" w:rsidP="00DC2757">
            <w:pPr>
              <w:spacing w:after="0" w:line="240" w:lineRule="auto"/>
              <w:rPr>
                <w:ins w:id="3012" w:author="Commodore, Sarah" w:date="2023-03-22T16:21:00Z"/>
                <w:rFonts w:ascii="Calibri" w:eastAsia="Times New Roman" w:hAnsi="Calibri" w:cs="Calibri"/>
                <w:color w:val="000000"/>
                <w:sz w:val="20"/>
                <w:szCs w:val="20"/>
              </w:rPr>
            </w:pPr>
            <w:ins w:id="3013" w:author="Commodore, Sarah" w:date="2023-03-22T16:21:00Z">
              <w:r w:rsidRPr="00DC2757">
                <w:rPr>
                  <w:rFonts w:ascii="Calibri" w:eastAsia="Times New Roman" w:hAnsi="Calibri" w:cs="Calibri"/>
                  <w:color w:val="000000"/>
                  <w:sz w:val="20"/>
                  <w:szCs w:val="20"/>
                </w:rPr>
                <w:t>EFCAB6</w:t>
              </w:r>
            </w:ins>
          </w:p>
        </w:tc>
        <w:tc>
          <w:tcPr>
            <w:tcW w:w="0" w:type="auto"/>
            <w:tcBorders>
              <w:top w:val="nil"/>
              <w:left w:val="nil"/>
              <w:bottom w:val="nil"/>
              <w:right w:val="nil"/>
            </w:tcBorders>
            <w:shd w:val="clear" w:color="auto" w:fill="auto"/>
            <w:noWrap/>
            <w:vAlign w:val="bottom"/>
            <w:hideMark/>
          </w:tcPr>
          <w:p w14:paraId="7DCC74F7" w14:textId="77777777" w:rsidR="00DC2757" w:rsidRPr="00DC2757" w:rsidRDefault="00DC2757" w:rsidP="00DC2757">
            <w:pPr>
              <w:spacing w:after="0" w:line="240" w:lineRule="auto"/>
              <w:jc w:val="center"/>
              <w:rPr>
                <w:ins w:id="3014" w:author="Commodore, Sarah" w:date="2023-03-22T16:21:00Z"/>
                <w:rFonts w:ascii="Calibri" w:eastAsia="Times New Roman" w:hAnsi="Calibri" w:cs="Calibri"/>
                <w:color w:val="000000"/>
                <w:sz w:val="20"/>
                <w:szCs w:val="20"/>
              </w:rPr>
            </w:pPr>
            <w:ins w:id="301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7B01281" w14:textId="77777777" w:rsidR="00DC2757" w:rsidRPr="00DC2757" w:rsidRDefault="00DC2757" w:rsidP="00DC2757">
            <w:pPr>
              <w:spacing w:after="0" w:line="240" w:lineRule="auto"/>
              <w:jc w:val="center"/>
              <w:rPr>
                <w:ins w:id="3016" w:author="Commodore, Sarah" w:date="2023-03-22T16:21:00Z"/>
                <w:rFonts w:ascii="Calibri" w:eastAsia="Times New Roman" w:hAnsi="Calibri" w:cs="Calibri"/>
                <w:color w:val="000000"/>
                <w:sz w:val="20"/>
                <w:szCs w:val="20"/>
              </w:rPr>
            </w:pPr>
            <w:ins w:id="3017" w:author="Commodore, Sarah" w:date="2023-03-22T16:21:00Z">
              <w:r w:rsidRPr="00DC2757">
                <w:rPr>
                  <w:rFonts w:ascii="Calibri" w:eastAsia="Times New Roman" w:hAnsi="Calibri" w:cs="Calibri"/>
                  <w:color w:val="000000"/>
                  <w:sz w:val="20"/>
                  <w:szCs w:val="20"/>
                </w:rPr>
                <w:t>1.0E-16</w:t>
              </w:r>
            </w:ins>
          </w:p>
        </w:tc>
        <w:tc>
          <w:tcPr>
            <w:tcW w:w="0" w:type="auto"/>
            <w:tcBorders>
              <w:top w:val="nil"/>
              <w:left w:val="nil"/>
              <w:bottom w:val="nil"/>
              <w:right w:val="nil"/>
            </w:tcBorders>
            <w:shd w:val="clear" w:color="auto" w:fill="auto"/>
            <w:noWrap/>
            <w:vAlign w:val="bottom"/>
            <w:hideMark/>
          </w:tcPr>
          <w:p w14:paraId="28C2B28F" w14:textId="77777777" w:rsidR="00DC2757" w:rsidRPr="00DC2757" w:rsidRDefault="00DC2757" w:rsidP="00DC2757">
            <w:pPr>
              <w:spacing w:after="0" w:line="240" w:lineRule="auto"/>
              <w:jc w:val="center"/>
              <w:rPr>
                <w:ins w:id="3018" w:author="Commodore, Sarah" w:date="2023-03-22T16:21:00Z"/>
                <w:rFonts w:ascii="Calibri" w:eastAsia="Times New Roman" w:hAnsi="Calibri" w:cs="Calibri"/>
                <w:color w:val="000000"/>
                <w:sz w:val="20"/>
                <w:szCs w:val="20"/>
              </w:rPr>
            </w:pPr>
            <w:ins w:id="3019" w:author="Commodore, Sarah" w:date="2023-03-22T16:21:00Z">
              <w:r w:rsidRPr="00DC2757">
                <w:rPr>
                  <w:rFonts w:ascii="Calibri" w:eastAsia="Times New Roman" w:hAnsi="Calibri" w:cs="Calibri"/>
                  <w:color w:val="000000"/>
                  <w:sz w:val="20"/>
                  <w:szCs w:val="20"/>
                </w:rPr>
                <w:t>1.2E-14</w:t>
              </w:r>
            </w:ins>
          </w:p>
        </w:tc>
        <w:tc>
          <w:tcPr>
            <w:tcW w:w="0" w:type="auto"/>
            <w:tcBorders>
              <w:top w:val="nil"/>
              <w:left w:val="nil"/>
              <w:bottom w:val="nil"/>
              <w:right w:val="nil"/>
            </w:tcBorders>
            <w:shd w:val="clear" w:color="auto" w:fill="auto"/>
            <w:noWrap/>
            <w:vAlign w:val="bottom"/>
            <w:hideMark/>
          </w:tcPr>
          <w:p w14:paraId="5048EDAB" w14:textId="77777777" w:rsidR="00DC2757" w:rsidRPr="00DC2757" w:rsidRDefault="00DC2757" w:rsidP="00DC2757">
            <w:pPr>
              <w:spacing w:after="0" w:line="240" w:lineRule="auto"/>
              <w:jc w:val="center"/>
              <w:rPr>
                <w:ins w:id="3020" w:author="Commodore, Sarah" w:date="2023-03-22T16:21:00Z"/>
                <w:rFonts w:ascii="Calibri" w:eastAsia="Times New Roman" w:hAnsi="Calibri" w:cs="Calibri"/>
                <w:color w:val="FF0000"/>
                <w:sz w:val="20"/>
                <w:szCs w:val="20"/>
              </w:rPr>
            </w:pPr>
            <w:ins w:id="3021" w:author="Commodore, Sarah" w:date="2023-03-22T16:21:00Z">
              <w:r w:rsidRPr="00DC2757">
                <w:rPr>
                  <w:rFonts w:ascii="Calibri" w:eastAsia="Times New Roman" w:hAnsi="Calibri" w:cs="Calibri"/>
                  <w:color w:val="FF0000"/>
                  <w:sz w:val="20"/>
                  <w:szCs w:val="20"/>
                </w:rPr>
                <w:t>*</w:t>
              </w:r>
            </w:ins>
          </w:p>
        </w:tc>
      </w:tr>
      <w:tr w:rsidR="00DC2757" w:rsidRPr="00DC2757" w14:paraId="4131E5A8" w14:textId="77777777" w:rsidTr="00DC2757">
        <w:trPr>
          <w:trHeight w:val="260"/>
          <w:ins w:id="3022" w:author="Commodore, Sarah" w:date="2023-03-22T16:21:00Z"/>
        </w:trPr>
        <w:tc>
          <w:tcPr>
            <w:tcW w:w="0" w:type="auto"/>
            <w:tcBorders>
              <w:top w:val="nil"/>
              <w:left w:val="nil"/>
              <w:bottom w:val="nil"/>
              <w:right w:val="nil"/>
            </w:tcBorders>
            <w:shd w:val="clear" w:color="auto" w:fill="auto"/>
            <w:noWrap/>
            <w:vAlign w:val="bottom"/>
            <w:hideMark/>
          </w:tcPr>
          <w:p w14:paraId="6031C67D" w14:textId="77777777" w:rsidR="00DC2757" w:rsidRPr="00DC2757" w:rsidRDefault="00DC2757" w:rsidP="00DC2757">
            <w:pPr>
              <w:spacing w:after="0" w:line="240" w:lineRule="auto"/>
              <w:rPr>
                <w:ins w:id="3023" w:author="Commodore, Sarah" w:date="2023-03-22T16:21:00Z"/>
                <w:rFonts w:ascii="Calibri" w:eastAsia="Times New Roman" w:hAnsi="Calibri" w:cs="Calibri"/>
                <w:color w:val="000000"/>
                <w:sz w:val="20"/>
                <w:szCs w:val="20"/>
              </w:rPr>
            </w:pPr>
            <w:ins w:id="3024" w:author="Commodore, Sarah" w:date="2023-03-22T16:21:00Z">
              <w:r w:rsidRPr="00DC2757">
                <w:rPr>
                  <w:rFonts w:ascii="Calibri" w:eastAsia="Times New Roman" w:hAnsi="Calibri" w:cs="Calibri"/>
                  <w:color w:val="000000"/>
                  <w:sz w:val="20"/>
                  <w:szCs w:val="20"/>
                </w:rPr>
                <w:t>ENSG00000166246.14</w:t>
              </w:r>
            </w:ins>
          </w:p>
        </w:tc>
        <w:tc>
          <w:tcPr>
            <w:tcW w:w="0" w:type="auto"/>
            <w:tcBorders>
              <w:top w:val="nil"/>
              <w:left w:val="nil"/>
              <w:bottom w:val="nil"/>
              <w:right w:val="nil"/>
            </w:tcBorders>
            <w:shd w:val="clear" w:color="auto" w:fill="auto"/>
            <w:noWrap/>
            <w:vAlign w:val="bottom"/>
            <w:hideMark/>
          </w:tcPr>
          <w:p w14:paraId="70988964" w14:textId="77777777" w:rsidR="00DC2757" w:rsidRPr="00DC2757" w:rsidRDefault="00DC2757" w:rsidP="00DC2757">
            <w:pPr>
              <w:spacing w:after="0" w:line="240" w:lineRule="auto"/>
              <w:rPr>
                <w:ins w:id="3025" w:author="Commodore, Sarah" w:date="2023-03-22T16:21:00Z"/>
                <w:rFonts w:ascii="Calibri" w:eastAsia="Times New Roman" w:hAnsi="Calibri" w:cs="Calibri"/>
                <w:color w:val="000000"/>
                <w:sz w:val="20"/>
                <w:szCs w:val="20"/>
              </w:rPr>
            </w:pPr>
            <w:ins w:id="3026" w:author="Commodore, Sarah" w:date="2023-03-22T16:21:00Z">
              <w:r w:rsidRPr="00DC2757">
                <w:rPr>
                  <w:rFonts w:ascii="Calibri" w:eastAsia="Times New Roman" w:hAnsi="Calibri" w:cs="Calibri"/>
                  <w:color w:val="000000"/>
                  <w:sz w:val="20"/>
                  <w:szCs w:val="20"/>
                </w:rPr>
                <w:t>C16orf71</w:t>
              </w:r>
            </w:ins>
          </w:p>
        </w:tc>
        <w:tc>
          <w:tcPr>
            <w:tcW w:w="0" w:type="auto"/>
            <w:tcBorders>
              <w:top w:val="nil"/>
              <w:left w:val="nil"/>
              <w:bottom w:val="nil"/>
              <w:right w:val="nil"/>
            </w:tcBorders>
            <w:shd w:val="clear" w:color="auto" w:fill="auto"/>
            <w:noWrap/>
            <w:vAlign w:val="bottom"/>
            <w:hideMark/>
          </w:tcPr>
          <w:p w14:paraId="26DBB552" w14:textId="77777777" w:rsidR="00DC2757" w:rsidRPr="00DC2757" w:rsidRDefault="00DC2757" w:rsidP="00DC2757">
            <w:pPr>
              <w:spacing w:after="0" w:line="240" w:lineRule="auto"/>
              <w:jc w:val="center"/>
              <w:rPr>
                <w:ins w:id="3027" w:author="Commodore, Sarah" w:date="2023-03-22T16:21:00Z"/>
                <w:rFonts w:ascii="Calibri" w:eastAsia="Times New Roman" w:hAnsi="Calibri" w:cs="Calibri"/>
                <w:color w:val="000000"/>
                <w:sz w:val="20"/>
                <w:szCs w:val="20"/>
              </w:rPr>
            </w:pPr>
            <w:ins w:id="302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C7C528" w14:textId="77777777" w:rsidR="00DC2757" w:rsidRPr="00DC2757" w:rsidRDefault="00DC2757" w:rsidP="00DC2757">
            <w:pPr>
              <w:spacing w:after="0" w:line="240" w:lineRule="auto"/>
              <w:jc w:val="center"/>
              <w:rPr>
                <w:ins w:id="3029" w:author="Commodore, Sarah" w:date="2023-03-22T16:21:00Z"/>
                <w:rFonts w:ascii="Calibri" w:eastAsia="Times New Roman" w:hAnsi="Calibri" w:cs="Calibri"/>
                <w:color w:val="000000"/>
                <w:sz w:val="20"/>
                <w:szCs w:val="20"/>
              </w:rPr>
            </w:pPr>
            <w:ins w:id="3030" w:author="Commodore, Sarah" w:date="2023-03-22T16:21:00Z">
              <w:r w:rsidRPr="00DC2757">
                <w:rPr>
                  <w:rFonts w:ascii="Calibri" w:eastAsia="Times New Roman" w:hAnsi="Calibri" w:cs="Calibri"/>
                  <w:color w:val="000000"/>
                  <w:sz w:val="20"/>
                  <w:szCs w:val="20"/>
                </w:rPr>
                <w:t>3.5E-16</w:t>
              </w:r>
            </w:ins>
          </w:p>
        </w:tc>
        <w:tc>
          <w:tcPr>
            <w:tcW w:w="0" w:type="auto"/>
            <w:tcBorders>
              <w:top w:val="nil"/>
              <w:left w:val="nil"/>
              <w:bottom w:val="nil"/>
              <w:right w:val="nil"/>
            </w:tcBorders>
            <w:shd w:val="clear" w:color="auto" w:fill="auto"/>
            <w:noWrap/>
            <w:vAlign w:val="bottom"/>
            <w:hideMark/>
          </w:tcPr>
          <w:p w14:paraId="6BE37C7A" w14:textId="77777777" w:rsidR="00DC2757" w:rsidRPr="00DC2757" w:rsidRDefault="00DC2757" w:rsidP="00DC2757">
            <w:pPr>
              <w:spacing w:after="0" w:line="240" w:lineRule="auto"/>
              <w:jc w:val="center"/>
              <w:rPr>
                <w:ins w:id="3031" w:author="Commodore, Sarah" w:date="2023-03-22T16:21:00Z"/>
                <w:rFonts w:ascii="Calibri" w:eastAsia="Times New Roman" w:hAnsi="Calibri" w:cs="Calibri"/>
                <w:color w:val="000000"/>
                <w:sz w:val="20"/>
                <w:szCs w:val="20"/>
              </w:rPr>
            </w:pPr>
            <w:ins w:id="3032" w:author="Commodore, Sarah" w:date="2023-03-22T16:21:00Z">
              <w:r w:rsidRPr="00DC2757">
                <w:rPr>
                  <w:rFonts w:ascii="Calibri" w:eastAsia="Times New Roman" w:hAnsi="Calibri" w:cs="Calibri"/>
                  <w:color w:val="000000"/>
                  <w:sz w:val="20"/>
                  <w:szCs w:val="20"/>
                </w:rPr>
                <w:t>3.7E-14</w:t>
              </w:r>
            </w:ins>
          </w:p>
        </w:tc>
        <w:tc>
          <w:tcPr>
            <w:tcW w:w="0" w:type="auto"/>
            <w:tcBorders>
              <w:top w:val="nil"/>
              <w:left w:val="nil"/>
              <w:bottom w:val="nil"/>
              <w:right w:val="nil"/>
            </w:tcBorders>
            <w:shd w:val="clear" w:color="auto" w:fill="auto"/>
            <w:noWrap/>
            <w:vAlign w:val="bottom"/>
            <w:hideMark/>
          </w:tcPr>
          <w:p w14:paraId="112B3235" w14:textId="77777777" w:rsidR="00DC2757" w:rsidRPr="00DC2757" w:rsidRDefault="00DC2757" w:rsidP="00DC2757">
            <w:pPr>
              <w:spacing w:after="0" w:line="240" w:lineRule="auto"/>
              <w:jc w:val="center"/>
              <w:rPr>
                <w:ins w:id="3033" w:author="Commodore, Sarah" w:date="2023-03-22T16:21:00Z"/>
                <w:rFonts w:ascii="Calibri" w:eastAsia="Times New Roman" w:hAnsi="Calibri" w:cs="Calibri"/>
                <w:color w:val="FF0000"/>
                <w:sz w:val="20"/>
                <w:szCs w:val="20"/>
              </w:rPr>
            </w:pPr>
            <w:ins w:id="3034" w:author="Commodore, Sarah" w:date="2023-03-22T16:21:00Z">
              <w:r w:rsidRPr="00DC2757">
                <w:rPr>
                  <w:rFonts w:ascii="Calibri" w:eastAsia="Times New Roman" w:hAnsi="Calibri" w:cs="Calibri"/>
                  <w:color w:val="FF0000"/>
                  <w:sz w:val="20"/>
                  <w:szCs w:val="20"/>
                </w:rPr>
                <w:t>*</w:t>
              </w:r>
            </w:ins>
          </w:p>
        </w:tc>
      </w:tr>
      <w:tr w:rsidR="00DC2757" w:rsidRPr="00DC2757" w14:paraId="4FDDF539" w14:textId="77777777" w:rsidTr="00DC2757">
        <w:trPr>
          <w:trHeight w:val="260"/>
          <w:ins w:id="3035" w:author="Commodore, Sarah" w:date="2023-03-22T16:21:00Z"/>
        </w:trPr>
        <w:tc>
          <w:tcPr>
            <w:tcW w:w="0" w:type="auto"/>
            <w:tcBorders>
              <w:top w:val="nil"/>
              <w:left w:val="nil"/>
              <w:bottom w:val="nil"/>
              <w:right w:val="nil"/>
            </w:tcBorders>
            <w:shd w:val="clear" w:color="auto" w:fill="auto"/>
            <w:noWrap/>
            <w:vAlign w:val="bottom"/>
            <w:hideMark/>
          </w:tcPr>
          <w:p w14:paraId="32444608" w14:textId="77777777" w:rsidR="00DC2757" w:rsidRPr="00DC2757" w:rsidRDefault="00DC2757" w:rsidP="00DC2757">
            <w:pPr>
              <w:spacing w:after="0" w:line="240" w:lineRule="auto"/>
              <w:rPr>
                <w:ins w:id="3036" w:author="Commodore, Sarah" w:date="2023-03-22T16:21:00Z"/>
                <w:rFonts w:ascii="Calibri" w:eastAsia="Times New Roman" w:hAnsi="Calibri" w:cs="Calibri"/>
                <w:color w:val="000000"/>
                <w:sz w:val="20"/>
                <w:szCs w:val="20"/>
              </w:rPr>
            </w:pPr>
            <w:ins w:id="3037" w:author="Commodore, Sarah" w:date="2023-03-22T16:21:00Z">
              <w:r w:rsidRPr="00DC2757">
                <w:rPr>
                  <w:rFonts w:ascii="Calibri" w:eastAsia="Times New Roman" w:hAnsi="Calibri" w:cs="Calibri"/>
                  <w:color w:val="000000"/>
                  <w:sz w:val="20"/>
                  <w:szCs w:val="20"/>
                </w:rPr>
                <w:t>ENSG00000287600.1</w:t>
              </w:r>
            </w:ins>
          </w:p>
        </w:tc>
        <w:tc>
          <w:tcPr>
            <w:tcW w:w="0" w:type="auto"/>
            <w:tcBorders>
              <w:top w:val="nil"/>
              <w:left w:val="nil"/>
              <w:bottom w:val="nil"/>
              <w:right w:val="nil"/>
            </w:tcBorders>
            <w:shd w:val="clear" w:color="auto" w:fill="auto"/>
            <w:noWrap/>
            <w:vAlign w:val="bottom"/>
            <w:hideMark/>
          </w:tcPr>
          <w:p w14:paraId="003F7F3F" w14:textId="77777777" w:rsidR="00DC2757" w:rsidRPr="00DC2757" w:rsidRDefault="00DC2757" w:rsidP="00DC2757">
            <w:pPr>
              <w:spacing w:after="0" w:line="240" w:lineRule="auto"/>
              <w:rPr>
                <w:ins w:id="3038" w:author="Commodore, Sarah" w:date="2023-03-22T16:21:00Z"/>
                <w:rFonts w:ascii="Calibri" w:eastAsia="Times New Roman" w:hAnsi="Calibri" w:cs="Calibri"/>
                <w:color w:val="000000"/>
                <w:sz w:val="20"/>
                <w:szCs w:val="20"/>
              </w:rPr>
            </w:pPr>
            <w:ins w:id="3039" w:author="Commodore, Sarah" w:date="2023-03-22T16:21:00Z">
              <w:r w:rsidRPr="00DC2757">
                <w:rPr>
                  <w:rFonts w:ascii="Calibri" w:eastAsia="Times New Roman" w:hAnsi="Calibri" w:cs="Calibri"/>
                  <w:color w:val="000000"/>
                  <w:sz w:val="20"/>
                  <w:szCs w:val="20"/>
                </w:rPr>
                <w:t>AC122719.3</w:t>
              </w:r>
            </w:ins>
          </w:p>
        </w:tc>
        <w:tc>
          <w:tcPr>
            <w:tcW w:w="0" w:type="auto"/>
            <w:tcBorders>
              <w:top w:val="nil"/>
              <w:left w:val="nil"/>
              <w:bottom w:val="nil"/>
              <w:right w:val="nil"/>
            </w:tcBorders>
            <w:shd w:val="clear" w:color="auto" w:fill="auto"/>
            <w:noWrap/>
            <w:vAlign w:val="bottom"/>
            <w:hideMark/>
          </w:tcPr>
          <w:p w14:paraId="1F013B4D" w14:textId="77777777" w:rsidR="00DC2757" w:rsidRPr="00DC2757" w:rsidRDefault="00DC2757" w:rsidP="00DC2757">
            <w:pPr>
              <w:spacing w:after="0" w:line="240" w:lineRule="auto"/>
              <w:jc w:val="center"/>
              <w:rPr>
                <w:ins w:id="3040" w:author="Commodore, Sarah" w:date="2023-03-22T16:21:00Z"/>
                <w:rFonts w:ascii="Calibri" w:eastAsia="Times New Roman" w:hAnsi="Calibri" w:cs="Calibri"/>
                <w:color w:val="000000"/>
                <w:sz w:val="20"/>
                <w:szCs w:val="20"/>
              </w:rPr>
            </w:pPr>
            <w:ins w:id="304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4CC149" w14:textId="77777777" w:rsidR="00DC2757" w:rsidRPr="00DC2757" w:rsidRDefault="00DC2757" w:rsidP="00DC2757">
            <w:pPr>
              <w:spacing w:after="0" w:line="240" w:lineRule="auto"/>
              <w:jc w:val="center"/>
              <w:rPr>
                <w:ins w:id="3042" w:author="Commodore, Sarah" w:date="2023-03-22T16:21:00Z"/>
                <w:rFonts w:ascii="Calibri" w:eastAsia="Times New Roman" w:hAnsi="Calibri" w:cs="Calibri"/>
                <w:color w:val="000000"/>
                <w:sz w:val="20"/>
                <w:szCs w:val="20"/>
              </w:rPr>
            </w:pPr>
            <w:ins w:id="3043"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49FB3E2" w14:textId="77777777" w:rsidR="00DC2757" w:rsidRPr="00DC2757" w:rsidRDefault="00DC2757" w:rsidP="00DC2757">
            <w:pPr>
              <w:spacing w:after="0" w:line="240" w:lineRule="auto"/>
              <w:jc w:val="center"/>
              <w:rPr>
                <w:ins w:id="3044" w:author="Commodore, Sarah" w:date="2023-03-22T16:21:00Z"/>
                <w:rFonts w:ascii="Calibri" w:eastAsia="Times New Roman" w:hAnsi="Calibri" w:cs="Calibri"/>
                <w:color w:val="000000"/>
                <w:sz w:val="20"/>
                <w:szCs w:val="20"/>
              </w:rPr>
            </w:pPr>
            <w:ins w:id="3045"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0DC4BEF2" w14:textId="77777777" w:rsidR="00DC2757" w:rsidRPr="00DC2757" w:rsidRDefault="00DC2757" w:rsidP="00DC2757">
            <w:pPr>
              <w:spacing w:after="0" w:line="240" w:lineRule="auto"/>
              <w:jc w:val="center"/>
              <w:rPr>
                <w:ins w:id="3046" w:author="Commodore, Sarah" w:date="2023-03-22T16:21:00Z"/>
                <w:rFonts w:ascii="Calibri" w:eastAsia="Times New Roman" w:hAnsi="Calibri" w:cs="Calibri"/>
                <w:color w:val="FF0000"/>
                <w:sz w:val="20"/>
                <w:szCs w:val="20"/>
              </w:rPr>
            </w:pPr>
            <w:ins w:id="3047" w:author="Commodore, Sarah" w:date="2023-03-22T16:21:00Z">
              <w:r w:rsidRPr="00DC2757">
                <w:rPr>
                  <w:rFonts w:ascii="Calibri" w:eastAsia="Times New Roman" w:hAnsi="Calibri" w:cs="Calibri"/>
                  <w:color w:val="FF0000"/>
                  <w:sz w:val="20"/>
                  <w:szCs w:val="20"/>
                </w:rPr>
                <w:t>*</w:t>
              </w:r>
            </w:ins>
          </w:p>
        </w:tc>
      </w:tr>
      <w:tr w:rsidR="00DC2757" w:rsidRPr="00DC2757" w14:paraId="1A3DEC16" w14:textId="77777777" w:rsidTr="00DC2757">
        <w:trPr>
          <w:trHeight w:val="260"/>
          <w:ins w:id="3048" w:author="Commodore, Sarah" w:date="2023-03-22T16:21:00Z"/>
        </w:trPr>
        <w:tc>
          <w:tcPr>
            <w:tcW w:w="0" w:type="auto"/>
            <w:tcBorders>
              <w:top w:val="nil"/>
              <w:left w:val="nil"/>
              <w:bottom w:val="nil"/>
              <w:right w:val="nil"/>
            </w:tcBorders>
            <w:shd w:val="clear" w:color="auto" w:fill="auto"/>
            <w:noWrap/>
            <w:vAlign w:val="bottom"/>
            <w:hideMark/>
          </w:tcPr>
          <w:p w14:paraId="1115651A" w14:textId="77777777" w:rsidR="00DC2757" w:rsidRPr="00DC2757" w:rsidRDefault="00DC2757" w:rsidP="00DC2757">
            <w:pPr>
              <w:spacing w:after="0" w:line="240" w:lineRule="auto"/>
              <w:rPr>
                <w:ins w:id="3049" w:author="Commodore, Sarah" w:date="2023-03-22T16:21:00Z"/>
                <w:rFonts w:ascii="Calibri" w:eastAsia="Times New Roman" w:hAnsi="Calibri" w:cs="Calibri"/>
                <w:color w:val="000000"/>
                <w:sz w:val="20"/>
                <w:szCs w:val="20"/>
              </w:rPr>
            </w:pPr>
            <w:ins w:id="3050" w:author="Commodore, Sarah" w:date="2023-03-22T16:21:00Z">
              <w:r w:rsidRPr="00DC2757">
                <w:rPr>
                  <w:rFonts w:ascii="Calibri" w:eastAsia="Times New Roman" w:hAnsi="Calibri" w:cs="Calibri"/>
                  <w:color w:val="000000"/>
                  <w:sz w:val="20"/>
                  <w:szCs w:val="20"/>
                </w:rPr>
                <w:t>ENSG00000231533.2</w:t>
              </w:r>
            </w:ins>
          </w:p>
        </w:tc>
        <w:tc>
          <w:tcPr>
            <w:tcW w:w="0" w:type="auto"/>
            <w:tcBorders>
              <w:top w:val="nil"/>
              <w:left w:val="nil"/>
              <w:bottom w:val="nil"/>
              <w:right w:val="nil"/>
            </w:tcBorders>
            <w:shd w:val="clear" w:color="auto" w:fill="auto"/>
            <w:noWrap/>
            <w:vAlign w:val="bottom"/>
            <w:hideMark/>
          </w:tcPr>
          <w:p w14:paraId="7CD43E4E" w14:textId="77777777" w:rsidR="00DC2757" w:rsidRPr="00DC2757" w:rsidRDefault="00DC2757" w:rsidP="00DC2757">
            <w:pPr>
              <w:spacing w:after="0" w:line="240" w:lineRule="auto"/>
              <w:rPr>
                <w:ins w:id="3051" w:author="Commodore, Sarah" w:date="2023-03-22T16:21:00Z"/>
                <w:rFonts w:ascii="Calibri" w:eastAsia="Times New Roman" w:hAnsi="Calibri" w:cs="Calibri"/>
                <w:color w:val="000000"/>
                <w:sz w:val="20"/>
                <w:szCs w:val="20"/>
              </w:rPr>
            </w:pPr>
            <w:ins w:id="3052" w:author="Commodore, Sarah" w:date="2023-03-22T16:21:00Z">
              <w:r w:rsidRPr="00DC2757">
                <w:rPr>
                  <w:rFonts w:ascii="Calibri" w:eastAsia="Times New Roman" w:hAnsi="Calibri" w:cs="Calibri"/>
                  <w:color w:val="000000"/>
                  <w:sz w:val="20"/>
                  <w:szCs w:val="20"/>
                </w:rPr>
                <w:t>AL391840.1</w:t>
              </w:r>
            </w:ins>
          </w:p>
        </w:tc>
        <w:tc>
          <w:tcPr>
            <w:tcW w:w="0" w:type="auto"/>
            <w:tcBorders>
              <w:top w:val="nil"/>
              <w:left w:val="nil"/>
              <w:bottom w:val="nil"/>
              <w:right w:val="nil"/>
            </w:tcBorders>
            <w:shd w:val="clear" w:color="auto" w:fill="auto"/>
            <w:noWrap/>
            <w:vAlign w:val="bottom"/>
            <w:hideMark/>
          </w:tcPr>
          <w:p w14:paraId="75672873" w14:textId="77777777" w:rsidR="00DC2757" w:rsidRPr="00DC2757" w:rsidRDefault="00DC2757" w:rsidP="00DC2757">
            <w:pPr>
              <w:spacing w:after="0" w:line="240" w:lineRule="auto"/>
              <w:jc w:val="center"/>
              <w:rPr>
                <w:ins w:id="3053" w:author="Commodore, Sarah" w:date="2023-03-22T16:21:00Z"/>
                <w:rFonts w:ascii="Calibri" w:eastAsia="Times New Roman" w:hAnsi="Calibri" w:cs="Calibri"/>
                <w:color w:val="000000"/>
                <w:sz w:val="20"/>
                <w:szCs w:val="20"/>
              </w:rPr>
            </w:pPr>
            <w:ins w:id="305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187B632" w14:textId="77777777" w:rsidR="00DC2757" w:rsidRPr="00DC2757" w:rsidRDefault="00DC2757" w:rsidP="00DC2757">
            <w:pPr>
              <w:spacing w:after="0" w:line="240" w:lineRule="auto"/>
              <w:jc w:val="center"/>
              <w:rPr>
                <w:ins w:id="3055" w:author="Commodore, Sarah" w:date="2023-03-22T16:21:00Z"/>
                <w:rFonts w:ascii="Calibri" w:eastAsia="Times New Roman" w:hAnsi="Calibri" w:cs="Calibri"/>
                <w:color w:val="000000"/>
                <w:sz w:val="20"/>
                <w:szCs w:val="20"/>
              </w:rPr>
            </w:pPr>
            <w:ins w:id="3056" w:author="Commodore, Sarah" w:date="2023-03-22T16:21:00Z">
              <w:r w:rsidRPr="00DC2757">
                <w:rPr>
                  <w:rFonts w:ascii="Calibri" w:eastAsia="Times New Roman" w:hAnsi="Calibri" w:cs="Calibri"/>
                  <w:color w:val="000000"/>
                  <w:sz w:val="20"/>
                  <w:szCs w:val="20"/>
                </w:rPr>
                <w:t>3.6E-08</w:t>
              </w:r>
            </w:ins>
          </w:p>
        </w:tc>
        <w:tc>
          <w:tcPr>
            <w:tcW w:w="0" w:type="auto"/>
            <w:tcBorders>
              <w:top w:val="nil"/>
              <w:left w:val="nil"/>
              <w:bottom w:val="nil"/>
              <w:right w:val="nil"/>
            </w:tcBorders>
            <w:shd w:val="clear" w:color="auto" w:fill="auto"/>
            <w:noWrap/>
            <w:vAlign w:val="bottom"/>
            <w:hideMark/>
          </w:tcPr>
          <w:p w14:paraId="1E655DBB" w14:textId="77777777" w:rsidR="00DC2757" w:rsidRPr="00DC2757" w:rsidRDefault="00DC2757" w:rsidP="00DC2757">
            <w:pPr>
              <w:spacing w:after="0" w:line="240" w:lineRule="auto"/>
              <w:jc w:val="center"/>
              <w:rPr>
                <w:ins w:id="3057" w:author="Commodore, Sarah" w:date="2023-03-22T16:21:00Z"/>
                <w:rFonts w:ascii="Calibri" w:eastAsia="Times New Roman" w:hAnsi="Calibri" w:cs="Calibri"/>
                <w:color w:val="000000"/>
                <w:sz w:val="20"/>
                <w:szCs w:val="20"/>
              </w:rPr>
            </w:pPr>
            <w:ins w:id="3058" w:author="Commodore, Sarah" w:date="2023-03-22T16:21:00Z">
              <w:r w:rsidRPr="00DC2757">
                <w:rPr>
                  <w:rFonts w:ascii="Calibri" w:eastAsia="Times New Roman" w:hAnsi="Calibri" w:cs="Calibri"/>
                  <w:color w:val="000000"/>
                  <w:sz w:val="20"/>
                  <w:szCs w:val="20"/>
                </w:rPr>
                <w:t>4.4E-07</w:t>
              </w:r>
            </w:ins>
          </w:p>
        </w:tc>
        <w:tc>
          <w:tcPr>
            <w:tcW w:w="0" w:type="auto"/>
            <w:tcBorders>
              <w:top w:val="nil"/>
              <w:left w:val="nil"/>
              <w:bottom w:val="nil"/>
              <w:right w:val="nil"/>
            </w:tcBorders>
            <w:shd w:val="clear" w:color="auto" w:fill="auto"/>
            <w:noWrap/>
            <w:vAlign w:val="bottom"/>
            <w:hideMark/>
          </w:tcPr>
          <w:p w14:paraId="31C97FF0" w14:textId="77777777" w:rsidR="00DC2757" w:rsidRPr="00DC2757" w:rsidRDefault="00DC2757" w:rsidP="00DC2757">
            <w:pPr>
              <w:spacing w:after="0" w:line="240" w:lineRule="auto"/>
              <w:jc w:val="center"/>
              <w:rPr>
                <w:ins w:id="3059" w:author="Commodore, Sarah" w:date="2023-03-22T16:21:00Z"/>
                <w:rFonts w:ascii="Calibri" w:eastAsia="Times New Roman" w:hAnsi="Calibri" w:cs="Calibri"/>
                <w:color w:val="FF0000"/>
                <w:sz w:val="20"/>
                <w:szCs w:val="20"/>
              </w:rPr>
            </w:pPr>
            <w:ins w:id="3060" w:author="Commodore, Sarah" w:date="2023-03-22T16:21:00Z">
              <w:r w:rsidRPr="00DC2757">
                <w:rPr>
                  <w:rFonts w:ascii="Calibri" w:eastAsia="Times New Roman" w:hAnsi="Calibri" w:cs="Calibri"/>
                  <w:color w:val="FF0000"/>
                  <w:sz w:val="20"/>
                  <w:szCs w:val="20"/>
                </w:rPr>
                <w:t>*</w:t>
              </w:r>
            </w:ins>
          </w:p>
        </w:tc>
      </w:tr>
      <w:tr w:rsidR="00DC2757" w:rsidRPr="00DC2757" w14:paraId="2D55C122" w14:textId="77777777" w:rsidTr="00DC2757">
        <w:trPr>
          <w:trHeight w:val="260"/>
          <w:ins w:id="3061" w:author="Commodore, Sarah" w:date="2023-03-22T16:21:00Z"/>
        </w:trPr>
        <w:tc>
          <w:tcPr>
            <w:tcW w:w="0" w:type="auto"/>
            <w:tcBorders>
              <w:top w:val="nil"/>
              <w:left w:val="nil"/>
              <w:bottom w:val="nil"/>
              <w:right w:val="nil"/>
            </w:tcBorders>
            <w:shd w:val="clear" w:color="auto" w:fill="auto"/>
            <w:noWrap/>
            <w:vAlign w:val="bottom"/>
            <w:hideMark/>
          </w:tcPr>
          <w:p w14:paraId="5496CFEC" w14:textId="77777777" w:rsidR="00DC2757" w:rsidRPr="00DC2757" w:rsidRDefault="00DC2757" w:rsidP="00DC2757">
            <w:pPr>
              <w:spacing w:after="0" w:line="240" w:lineRule="auto"/>
              <w:rPr>
                <w:ins w:id="3062" w:author="Commodore, Sarah" w:date="2023-03-22T16:21:00Z"/>
                <w:rFonts w:ascii="Calibri" w:eastAsia="Times New Roman" w:hAnsi="Calibri" w:cs="Calibri"/>
                <w:color w:val="000000"/>
                <w:sz w:val="20"/>
                <w:szCs w:val="20"/>
              </w:rPr>
            </w:pPr>
            <w:ins w:id="3063" w:author="Commodore, Sarah" w:date="2023-03-22T16:21:00Z">
              <w:r w:rsidRPr="00DC2757">
                <w:rPr>
                  <w:rFonts w:ascii="Calibri" w:eastAsia="Times New Roman" w:hAnsi="Calibri" w:cs="Calibri"/>
                  <w:color w:val="000000"/>
                  <w:sz w:val="20"/>
                  <w:szCs w:val="20"/>
                </w:rPr>
                <w:t>ENSG00000170231.16</w:t>
              </w:r>
            </w:ins>
          </w:p>
        </w:tc>
        <w:tc>
          <w:tcPr>
            <w:tcW w:w="0" w:type="auto"/>
            <w:tcBorders>
              <w:top w:val="nil"/>
              <w:left w:val="nil"/>
              <w:bottom w:val="nil"/>
              <w:right w:val="nil"/>
            </w:tcBorders>
            <w:shd w:val="clear" w:color="auto" w:fill="auto"/>
            <w:noWrap/>
            <w:vAlign w:val="bottom"/>
            <w:hideMark/>
          </w:tcPr>
          <w:p w14:paraId="38B378F6" w14:textId="77777777" w:rsidR="00DC2757" w:rsidRPr="00DC2757" w:rsidRDefault="00DC2757" w:rsidP="00DC2757">
            <w:pPr>
              <w:spacing w:after="0" w:line="240" w:lineRule="auto"/>
              <w:rPr>
                <w:ins w:id="3064" w:author="Commodore, Sarah" w:date="2023-03-22T16:21:00Z"/>
                <w:rFonts w:ascii="Calibri" w:eastAsia="Times New Roman" w:hAnsi="Calibri" w:cs="Calibri"/>
                <w:color w:val="000000"/>
                <w:sz w:val="20"/>
                <w:szCs w:val="20"/>
              </w:rPr>
            </w:pPr>
            <w:ins w:id="3065" w:author="Commodore, Sarah" w:date="2023-03-22T16:21:00Z">
              <w:r w:rsidRPr="00DC2757">
                <w:rPr>
                  <w:rFonts w:ascii="Calibri" w:eastAsia="Times New Roman" w:hAnsi="Calibri" w:cs="Calibri"/>
                  <w:color w:val="000000"/>
                  <w:sz w:val="20"/>
                  <w:szCs w:val="20"/>
                </w:rPr>
                <w:t>FABP6</w:t>
              </w:r>
            </w:ins>
          </w:p>
        </w:tc>
        <w:tc>
          <w:tcPr>
            <w:tcW w:w="0" w:type="auto"/>
            <w:tcBorders>
              <w:top w:val="nil"/>
              <w:left w:val="nil"/>
              <w:bottom w:val="nil"/>
              <w:right w:val="nil"/>
            </w:tcBorders>
            <w:shd w:val="clear" w:color="auto" w:fill="auto"/>
            <w:noWrap/>
            <w:vAlign w:val="bottom"/>
            <w:hideMark/>
          </w:tcPr>
          <w:p w14:paraId="5834423E" w14:textId="77777777" w:rsidR="00DC2757" w:rsidRPr="00DC2757" w:rsidRDefault="00DC2757" w:rsidP="00DC2757">
            <w:pPr>
              <w:spacing w:after="0" w:line="240" w:lineRule="auto"/>
              <w:jc w:val="center"/>
              <w:rPr>
                <w:ins w:id="3066" w:author="Commodore, Sarah" w:date="2023-03-22T16:21:00Z"/>
                <w:rFonts w:ascii="Calibri" w:eastAsia="Times New Roman" w:hAnsi="Calibri" w:cs="Calibri"/>
                <w:color w:val="000000"/>
                <w:sz w:val="20"/>
                <w:szCs w:val="20"/>
              </w:rPr>
            </w:pPr>
            <w:ins w:id="306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7DE2C4C" w14:textId="77777777" w:rsidR="00DC2757" w:rsidRPr="00DC2757" w:rsidRDefault="00DC2757" w:rsidP="00DC2757">
            <w:pPr>
              <w:spacing w:after="0" w:line="240" w:lineRule="auto"/>
              <w:jc w:val="center"/>
              <w:rPr>
                <w:ins w:id="3068" w:author="Commodore, Sarah" w:date="2023-03-22T16:21:00Z"/>
                <w:rFonts w:ascii="Calibri" w:eastAsia="Times New Roman" w:hAnsi="Calibri" w:cs="Calibri"/>
                <w:color w:val="000000"/>
                <w:sz w:val="20"/>
                <w:szCs w:val="20"/>
              </w:rPr>
            </w:pPr>
            <w:ins w:id="3069"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51564F67" w14:textId="77777777" w:rsidR="00DC2757" w:rsidRPr="00DC2757" w:rsidRDefault="00DC2757" w:rsidP="00DC2757">
            <w:pPr>
              <w:spacing w:after="0" w:line="240" w:lineRule="auto"/>
              <w:jc w:val="center"/>
              <w:rPr>
                <w:ins w:id="3070" w:author="Commodore, Sarah" w:date="2023-03-22T16:21:00Z"/>
                <w:rFonts w:ascii="Calibri" w:eastAsia="Times New Roman" w:hAnsi="Calibri" w:cs="Calibri"/>
                <w:color w:val="000000"/>
                <w:sz w:val="20"/>
                <w:szCs w:val="20"/>
              </w:rPr>
            </w:pPr>
            <w:ins w:id="3071"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730FC8E" w14:textId="77777777" w:rsidR="00DC2757" w:rsidRPr="00DC2757" w:rsidRDefault="00DC2757" w:rsidP="00DC2757">
            <w:pPr>
              <w:spacing w:after="0" w:line="240" w:lineRule="auto"/>
              <w:jc w:val="center"/>
              <w:rPr>
                <w:ins w:id="3072" w:author="Commodore, Sarah" w:date="2023-03-22T16:21:00Z"/>
                <w:rFonts w:ascii="Calibri" w:eastAsia="Times New Roman" w:hAnsi="Calibri" w:cs="Calibri"/>
                <w:color w:val="FF0000"/>
                <w:sz w:val="20"/>
                <w:szCs w:val="20"/>
              </w:rPr>
            </w:pPr>
            <w:ins w:id="3073" w:author="Commodore, Sarah" w:date="2023-03-22T16:21:00Z">
              <w:r w:rsidRPr="00DC2757">
                <w:rPr>
                  <w:rFonts w:ascii="Calibri" w:eastAsia="Times New Roman" w:hAnsi="Calibri" w:cs="Calibri"/>
                  <w:color w:val="FF0000"/>
                  <w:sz w:val="20"/>
                  <w:szCs w:val="20"/>
                </w:rPr>
                <w:t>*</w:t>
              </w:r>
            </w:ins>
          </w:p>
        </w:tc>
      </w:tr>
      <w:tr w:rsidR="00DC2757" w:rsidRPr="00DC2757" w14:paraId="32D2EB87" w14:textId="77777777" w:rsidTr="00DC2757">
        <w:trPr>
          <w:trHeight w:val="260"/>
          <w:ins w:id="3074" w:author="Commodore, Sarah" w:date="2023-03-22T16:21:00Z"/>
        </w:trPr>
        <w:tc>
          <w:tcPr>
            <w:tcW w:w="0" w:type="auto"/>
            <w:tcBorders>
              <w:top w:val="nil"/>
              <w:left w:val="nil"/>
              <w:bottom w:val="nil"/>
              <w:right w:val="nil"/>
            </w:tcBorders>
            <w:shd w:val="clear" w:color="auto" w:fill="auto"/>
            <w:noWrap/>
            <w:vAlign w:val="bottom"/>
            <w:hideMark/>
          </w:tcPr>
          <w:p w14:paraId="4DDEFE68" w14:textId="77777777" w:rsidR="00DC2757" w:rsidRPr="00DC2757" w:rsidRDefault="00DC2757" w:rsidP="00DC2757">
            <w:pPr>
              <w:spacing w:after="0" w:line="240" w:lineRule="auto"/>
              <w:rPr>
                <w:ins w:id="3075" w:author="Commodore, Sarah" w:date="2023-03-22T16:21:00Z"/>
                <w:rFonts w:ascii="Calibri" w:eastAsia="Times New Roman" w:hAnsi="Calibri" w:cs="Calibri"/>
                <w:color w:val="000000"/>
                <w:sz w:val="20"/>
                <w:szCs w:val="20"/>
              </w:rPr>
            </w:pPr>
            <w:ins w:id="3076" w:author="Commodore, Sarah" w:date="2023-03-22T16:21:00Z">
              <w:r w:rsidRPr="00DC2757">
                <w:rPr>
                  <w:rFonts w:ascii="Calibri" w:eastAsia="Times New Roman" w:hAnsi="Calibri" w:cs="Calibri"/>
                  <w:color w:val="000000"/>
                  <w:sz w:val="20"/>
                  <w:szCs w:val="20"/>
                </w:rPr>
                <w:t>ENSG00000153822.14</w:t>
              </w:r>
            </w:ins>
          </w:p>
        </w:tc>
        <w:tc>
          <w:tcPr>
            <w:tcW w:w="0" w:type="auto"/>
            <w:tcBorders>
              <w:top w:val="nil"/>
              <w:left w:val="nil"/>
              <w:bottom w:val="nil"/>
              <w:right w:val="nil"/>
            </w:tcBorders>
            <w:shd w:val="clear" w:color="auto" w:fill="auto"/>
            <w:noWrap/>
            <w:vAlign w:val="bottom"/>
            <w:hideMark/>
          </w:tcPr>
          <w:p w14:paraId="7ED2B970" w14:textId="77777777" w:rsidR="00DC2757" w:rsidRPr="00DC2757" w:rsidRDefault="00DC2757" w:rsidP="00DC2757">
            <w:pPr>
              <w:spacing w:after="0" w:line="240" w:lineRule="auto"/>
              <w:rPr>
                <w:ins w:id="3077" w:author="Commodore, Sarah" w:date="2023-03-22T16:21:00Z"/>
                <w:rFonts w:ascii="Calibri" w:eastAsia="Times New Roman" w:hAnsi="Calibri" w:cs="Calibri"/>
                <w:color w:val="000000"/>
                <w:sz w:val="20"/>
                <w:szCs w:val="20"/>
              </w:rPr>
            </w:pPr>
            <w:ins w:id="3078" w:author="Commodore, Sarah" w:date="2023-03-22T16:21:00Z">
              <w:r w:rsidRPr="00DC2757">
                <w:rPr>
                  <w:rFonts w:ascii="Calibri" w:eastAsia="Times New Roman" w:hAnsi="Calibri" w:cs="Calibri"/>
                  <w:color w:val="000000"/>
                  <w:sz w:val="20"/>
                  <w:szCs w:val="20"/>
                </w:rPr>
                <w:t>KCNJ16</w:t>
              </w:r>
            </w:ins>
          </w:p>
        </w:tc>
        <w:tc>
          <w:tcPr>
            <w:tcW w:w="0" w:type="auto"/>
            <w:tcBorders>
              <w:top w:val="nil"/>
              <w:left w:val="nil"/>
              <w:bottom w:val="nil"/>
              <w:right w:val="nil"/>
            </w:tcBorders>
            <w:shd w:val="clear" w:color="auto" w:fill="auto"/>
            <w:noWrap/>
            <w:vAlign w:val="bottom"/>
            <w:hideMark/>
          </w:tcPr>
          <w:p w14:paraId="7520FFD6" w14:textId="77777777" w:rsidR="00DC2757" w:rsidRPr="00DC2757" w:rsidRDefault="00DC2757" w:rsidP="00DC2757">
            <w:pPr>
              <w:spacing w:after="0" w:line="240" w:lineRule="auto"/>
              <w:jc w:val="center"/>
              <w:rPr>
                <w:ins w:id="3079" w:author="Commodore, Sarah" w:date="2023-03-22T16:21:00Z"/>
                <w:rFonts w:ascii="Calibri" w:eastAsia="Times New Roman" w:hAnsi="Calibri" w:cs="Calibri"/>
                <w:color w:val="000000"/>
                <w:sz w:val="20"/>
                <w:szCs w:val="20"/>
              </w:rPr>
            </w:pPr>
            <w:ins w:id="308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E03A237" w14:textId="77777777" w:rsidR="00DC2757" w:rsidRPr="00DC2757" w:rsidRDefault="00DC2757" w:rsidP="00DC2757">
            <w:pPr>
              <w:spacing w:after="0" w:line="240" w:lineRule="auto"/>
              <w:jc w:val="center"/>
              <w:rPr>
                <w:ins w:id="3081" w:author="Commodore, Sarah" w:date="2023-03-22T16:21:00Z"/>
                <w:rFonts w:ascii="Calibri" w:eastAsia="Times New Roman" w:hAnsi="Calibri" w:cs="Calibri"/>
                <w:color w:val="000000"/>
                <w:sz w:val="20"/>
                <w:szCs w:val="20"/>
              </w:rPr>
            </w:pPr>
            <w:ins w:id="3082"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3C72D9FE" w14:textId="77777777" w:rsidR="00DC2757" w:rsidRPr="00DC2757" w:rsidRDefault="00DC2757" w:rsidP="00DC2757">
            <w:pPr>
              <w:spacing w:after="0" w:line="240" w:lineRule="auto"/>
              <w:jc w:val="center"/>
              <w:rPr>
                <w:ins w:id="3083" w:author="Commodore, Sarah" w:date="2023-03-22T16:21:00Z"/>
                <w:rFonts w:ascii="Calibri" w:eastAsia="Times New Roman" w:hAnsi="Calibri" w:cs="Calibri"/>
                <w:color w:val="000000"/>
                <w:sz w:val="20"/>
                <w:szCs w:val="20"/>
              </w:rPr>
            </w:pPr>
            <w:ins w:id="3084"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D21C017" w14:textId="77777777" w:rsidR="00DC2757" w:rsidRPr="00DC2757" w:rsidRDefault="00DC2757" w:rsidP="00DC2757">
            <w:pPr>
              <w:spacing w:after="0" w:line="240" w:lineRule="auto"/>
              <w:jc w:val="center"/>
              <w:rPr>
                <w:ins w:id="3085" w:author="Commodore, Sarah" w:date="2023-03-22T16:21:00Z"/>
                <w:rFonts w:ascii="Calibri" w:eastAsia="Times New Roman" w:hAnsi="Calibri" w:cs="Calibri"/>
                <w:color w:val="FF0000"/>
                <w:sz w:val="20"/>
                <w:szCs w:val="20"/>
              </w:rPr>
            </w:pPr>
            <w:ins w:id="3086" w:author="Commodore, Sarah" w:date="2023-03-22T16:21:00Z">
              <w:r w:rsidRPr="00DC2757">
                <w:rPr>
                  <w:rFonts w:ascii="Calibri" w:eastAsia="Times New Roman" w:hAnsi="Calibri" w:cs="Calibri"/>
                  <w:color w:val="FF0000"/>
                  <w:sz w:val="20"/>
                  <w:szCs w:val="20"/>
                </w:rPr>
                <w:t>*</w:t>
              </w:r>
            </w:ins>
          </w:p>
        </w:tc>
      </w:tr>
      <w:tr w:rsidR="00DC2757" w:rsidRPr="00DC2757" w14:paraId="589782ED" w14:textId="77777777" w:rsidTr="00DC2757">
        <w:trPr>
          <w:trHeight w:val="260"/>
          <w:ins w:id="3087" w:author="Commodore, Sarah" w:date="2023-03-22T16:21:00Z"/>
        </w:trPr>
        <w:tc>
          <w:tcPr>
            <w:tcW w:w="0" w:type="auto"/>
            <w:tcBorders>
              <w:top w:val="nil"/>
              <w:left w:val="nil"/>
              <w:bottom w:val="nil"/>
              <w:right w:val="nil"/>
            </w:tcBorders>
            <w:shd w:val="clear" w:color="auto" w:fill="auto"/>
            <w:noWrap/>
            <w:vAlign w:val="bottom"/>
            <w:hideMark/>
          </w:tcPr>
          <w:p w14:paraId="60A26438" w14:textId="77777777" w:rsidR="00DC2757" w:rsidRPr="00DC2757" w:rsidRDefault="00DC2757" w:rsidP="00DC2757">
            <w:pPr>
              <w:spacing w:after="0" w:line="240" w:lineRule="auto"/>
              <w:rPr>
                <w:ins w:id="3088" w:author="Commodore, Sarah" w:date="2023-03-22T16:21:00Z"/>
                <w:rFonts w:ascii="Calibri" w:eastAsia="Times New Roman" w:hAnsi="Calibri" w:cs="Calibri"/>
                <w:color w:val="000000"/>
                <w:sz w:val="20"/>
                <w:szCs w:val="20"/>
              </w:rPr>
            </w:pPr>
            <w:ins w:id="3089" w:author="Commodore, Sarah" w:date="2023-03-22T16:21:00Z">
              <w:r w:rsidRPr="00DC2757">
                <w:rPr>
                  <w:rFonts w:ascii="Calibri" w:eastAsia="Times New Roman" w:hAnsi="Calibri" w:cs="Calibri"/>
                  <w:color w:val="000000"/>
                  <w:sz w:val="20"/>
                  <w:szCs w:val="20"/>
                </w:rPr>
                <w:t>ENSG00000178796.13</w:t>
              </w:r>
            </w:ins>
          </w:p>
        </w:tc>
        <w:tc>
          <w:tcPr>
            <w:tcW w:w="0" w:type="auto"/>
            <w:tcBorders>
              <w:top w:val="nil"/>
              <w:left w:val="nil"/>
              <w:bottom w:val="nil"/>
              <w:right w:val="nil"/>
            </w:tcBorders>
            <w:shd w:val="clear" w:color="auto" w:fill="auto"/>
            <w:noWrap/>
            <w:vAlign w:val="bottom"/>
            <w:hideMark/>
          </w:tcPr>
          <w:p w14:paraId="50EBB1CD" w14:textId="77777777" w:rsidR="00DC2757" w:rsidRPr="00DC2757" w:rsidRDefault="00DC2757" w:rsidP="00DC2757">
            <w:pPr>
              <w:spacing w:after="0" w:line="240" w:lineRule="auto"/>
              <w:rPr>
                <w:ins w:id="3090" w:author="Commodore, Sarah" w:date="2023-03-22T16:21:00Z"/>
                <w:rFonts w:ascii="Calibri" w:eastAsia="Times New Roman" w:hAnsi="Calibri" w:cs="Calibri"/>
                <w:color w:val="000000"/>
                <w:sz w:val="20"/>
                <w:szCs w:val="20"/>
              </w:rPr>
            </w:pPr>
            <w:ins w:id="3091" w:author="Commodore, Sarah" w:date="2023-03-22T16:21:00Z">
              <w:r w:rsidRPr="00DC2757">
                <w:rPr>
                  <w:rFonts w:ascii="Calibri" w:eastAsia="Times New Roman" w:hAnsi="Calibri" w:cs="Calibri"/>
                  <w:color w:val="000000"/>
                  <w:sz w:val="20"/>
                  <w:szCs w:val="20"/>
                </w:rPr>
                <w:t>RIIAD1</w:t>
              </w:r>
            </w:ins>
          </w:p>
        </w:tc>
        <w:tc>
          <w:tcPr>
            <w:tcW w:w="0" w:type="auto"/>
            <w:tcBorders>
              <w:top w:val="nil"/>
              <w:left w:val="nil"/>
              <w:bottom w:val="nil"/>
              <w:right w:val="nil"/>
            </w:tcBorders>
            <w:shd w:val="clear" w:color="auto" w:fill="auto"/>
            <w:noWrap/>
            <w:vAlign w:val="bottom"/>
            <w:hideMark/>
          </w:tcPr>
          <w:p w14:paraId="7D10F02B" w14:textId="77777777" w:rsidR="00DC2757" w:rsidRPr="00DC2757" w:rsidRDefault="00DC2757" w:rsidP="00DC2757">
            <w:pPr>
              <w:spacing w:after="0" w:line="240" w:lineRule="auto"/>
              <w:jc w:val="center"/>
              <w:rPr>
                <w:ins w:id="3092" w:author="Commodore, Sarah" w:date="2023-03-22T16:21:00Z"/>
                <w:rFonts w:ascii="Calibri" w:eastAsia="Times New Roman" w:hAnsi="Calibri" w:cs="Calibri"/>
                <w:color w:val="000000"/>
                <w:sz w:val="20"/>
                <w:szCs w:val="20"/>
              </w:rPr>
            </w:pPr>
            <w:ins w:id="309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DA94A4" w14:textId="77777777" w:rsidR="00DC2757" w:rsidRPr="00DC2757" w:rsidRDefault="00DC2757" w:rsidP="00DC2757">
            <w:pPr>
              <w:spacing w:after="0" w:line="240" w:lineRule="auto"/>
              <w:jc w:val="center"/>
              <w:rPr>
                <w:ins w:id="3094" w:author="Commodore, Sarah" w:date="2023-03-22T16:21:00Z"/>
                <w:rFonts w:ascii="Calibri" w:eastAsia="Times New Roman" w:hAnsi="Calibri" w:cs="Calibri"/>
                <w:color w:val="000000"/>
                <w:sz w:val="20"/>
                <w:szCs w:val="20"/>
              </w:rPr>
            </w:pPr>
            <w:ins w:id="3095" w:author="Commodore, Sarah" w:date="2023-03-22T16:21:00Z">
              <w:r w:rsidRPr="00DC2757">
                <w:rPr>
                  <w:rFonts w:ascii="Calibri" w:eastAsia="Times New Roman" w:hAnsi="Calibri" w:cs="Calibri"/>
                  <w:color w:val="000000"/>
                  <w:sz w:val="20"/>
                  <w:szCs w:val="20"/>
                </w:rPr>
                <w:t>5.1E-10</w:t>
              </w:r>
            </w:ins>
          </w:p>
        </w:tc>
        <w:tc>
          <w:tcPr>
            <w:tcW w:w="0" w:type="auto"/>
            <w:tcBorders>
              <w:top w:val="nil"/>
              <w:left w:val="nil"/>
              <w:bottom w:val="nil"/>
              <w:right w:val="nil"/>
            </w:tcBorders>
            <w:shd w:val="clear" w:color="auto" w:fill="auto"/>
            <w:noWrap/>
            <w:vAlign w:val="bottom"/>
            <w:hideMark/>
          </w:tcPr>
          <w:p w14:paraId="1585042A" w14:textId="77777777" w:rsidR="00DC2757" w:rsidRPr="00DC2757" w:rsidRDefault="00DC2757" w:rsidP="00DC2757">
            <w:pPr>
              <w:spacing w:after="0" w:line="240" w:lineRule="auto"/>
              <w:jc w:val="center"/>
              <w:rPr>
                <w:ins w:id="3096" w:author="Commodore, Sarah" w:date="2023-03-22T16:21:00Z"/>
                <w:rFonts w:ascii="Calibri" w:eastAsia="Times New Roman" w:hAnsi="Calibri" w:cs="Calibri"/>
                <w:color w:val="000000"/>
                <w:sz w:val="20"/>
                <w:szCs w:val="20"/>
              </w:rPr>
            </w:pPr>
            <w:ins w:id="3097"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2AFD75A8" w14:textId="77777777" w:rsidR="00DC2757" w:rsidRPr="00DC2757" w:rsidRDefault="00DC2757" w:rsidP="00DC2757">
            <w:pPr>
              <w:spacing w:after="0" w:line="240" w:lineRule="auto"/>
              <w:jc w:val="center"/>
              <w:rPr>
                <w:ins w:id="3098" w:author="Commodore, Sarah" w:date="2023-03-22T16:21:00Z"/>
                <w:rFonts w:ascii="Calibri" w:eastAsia="Times New Roman" w:hAnsi="Calibri" w:cs="Calibri"/>
                <w:color w:val="FF0000"/>
                <w:sz w:val="20"/>
                <w:szCs w:val="20"/>
              </w:rPr>
            </w:pPr>
            <w:ins w:id="3099" w:author="Commodore, Sarah" w:date="2023-03-22T16:21:00Z">
              <w:r w:rsidRPr="00DC2757">
                <w:rPr>
                  <w:rFonts w:ascii="Calibri" w:eastAsia="Times New Roman" w:hAnsi="Calibri" w:cs="Calibri"/>
                  <w:color w:val="FF0000"/>
                  <w:sz w:val="20"/>
                  <w:szCs w:val="20"/>
                </w:rPr>
                <w:t>*</w:t>
              </w:r>
            </w:ins>
          </w:p>
        </w:tc>
      </w:tr>
      <w:tr w:rsidR="00DC2757" w:rsidRPr="00DC2757" w14:paraId="2DC18EDA" w14:textId="77777777" w:rsidTr="00DC2757">
        <w:trPr>
          <w:trHeight w:val="260"/>
          <w:ins w:id="3100" w:author="Commodore, Sarah" w:date="2023-03-22T16:21:00Z"/>
        </w:trPr>
        <w:tc>
          <w:tcPr>
            <w:tcW w:w="0" w:type="auto"/>
            <w:tcBorders>
              <w:top w:val="nil"/>
              <w:left w:val="nil"/>
              <w:bottom w:val="nil"/>
              <w:right w:val="nil"/>
            </w:tcBorders>
            <w:shd w:val="clear" w:color="auto" w:fill="auto"/>
            <w:noWrap/>
            <w:vAlign w:val="bottom"/>
            <w:hideMark/>
          </w:tcPr>
          <w:p w14:paraId="47869038" w14:textId="77777777" w:rsidR="00DC2757" w:rsidRPr="00DC2757" w:rsidRDefault="00DC2757" w:rsidP="00DC2757">
            <w:pPr>
              <w:spacing w:after="0" w:line="240" w:lineRule="auto"/>
              <w:rPr>
                <w:ins w:id="3101" w:author="Commodore, Sarah" w:date="2023-03-22T16:21:00Z"/>
                <w:rFonts w:ascii="Calibri" w:eastAsia="Times New Roman" w:hAnsi="Calibri" w:cs="Calibri"/>
                <w:color w:val="000000"/>
                <w:sz w:val="20"/>
                <w:szCs w:val="20"/>
              </w:rPr>
            </w:pPr>
            <w:ins w:id="3102" w:author="Commodore, Sarah" w:date="2023-03-22T16:21:00Z">
              <w:r w:rsidRPr="00DC2757">
                <w:rPr>
                  <w:rFonts w:ascii="Calibri" w:eastAsia="Times New Roman" w:hAnsi="Calibri" w:cs="Calibri"/>
                  <w:color w:val="000000"/>
                  <w:sz w:val="20"/>
                  <w:szCs w:val="20"/>
                </w:rPr>
                <w:t>ENSG00000138400.13</w:t>
              </w:r>
            </w:ins>
          </w:p>
        </w:tc>
        <w:tc>
          <w:tcPr>
            <w:tcW w:w="0" w:type="auto"/>
            <w:tcBorders>
              <w:top w:val="nil"/>
              <w:left w:val="nil"/>
              <w:bottom w:val="nil"/>
              <w:right w:val="nil"/>
            </w:tcBorders>
            <w:shd w:val="clear" w:color="auto" w:fill="auto"/>
            <w:noWrap/>
            <w:vAlign w:val="bottom"/>
            <w:hideMark/>
          </w:tcPr>
          <w:p w14:paraId="1057912F" w14:textId="77777777" w:rsidR="00DC2757" w:rsidRPr="00DC2757" w:rsidRDefault="00DC2757" w:rsidP="00DC2757">
            <w:pPr>
              <w:spacing w:after="0" w:line="240" w:lineRule="auto"/>
              <w:rPr>
                <w:ins w:id="3103" w:author="Commodore, Sarah" w:date="2023-03-22T16:21:00Z"/>
                <w:rFonts w:ascii="Calibri" w:eastAsia="Times New Roman" w:hAnsi="Calibri" w:cs="Calibri"/>
                <w:color w:val="000000"/>
                <w:sz w:val="20"/>
                <w:szCs w:val="20"/>
              </w:rPr>
            </w:pPr>
            <w:ins w:id="3104" w:author="Commodore, Sarah" w:date="2023-03-22T16:21:00Z">
              <w:r w:rsidRPr="00DC2757">
                <w:rPr>
                  <w:rFonts w:ascii="Calibri" w:eastAsia="Times New Roman" w:hAnsi="Calibri" w:cs="Calibri"/>
                  <w:color w:val="000000"/>
                  <w:sz w:val="20"/>
                  <w:szCs w:val="20"/>
                </w:rPr>
                <w:t>MDH1B</w:t>
              </w:r>
            </w:ins>
          </w:p>
        </w:tc>
        <w:tc>
          <w:tcPr>
            <w:tcW w:w="0" w:type="auto"/>
            <w:tcBorders>
              <w:top w:val="nil"/>
              <w:left w:val="nil"/>
              <w:bottom w:val="nil"/>
              <w:right w:val="nil"/>
            </w:tcBorders>
            <w:shd w:val="clear" w:color="auto" w:fill="auto"/>
            <w:noWrap/>
            <w:vAlign w:val="bottom"/>
            <w:hideMark/>
          </w:tcPr>
          <w:p w14:paraId="0A696D94" w14:textId="77777777" w:rsidR="00DC2757" w:rsidRPr="00DC2757" w:rsidRDefault="00DC2757" w:rsidP="00DC2757">
            <w:pPr>
              <w:spacing w:after="0" w:line="240" w:lineRule="auto"/>
              <w:jc w:val="center"/>
              <w:rPr>
                <w:ins w:id="3105" w:author="Commodore, Sarah" w:date="2023-03-22T16:21:00Z"/>
                <w:rFonts w:ascii="Calibri" w:eastAsia="Times New Roman" w:hAnsi="Calibri" w:cs="Calibri"/>
                <w:color w:val="000000"/>
                <w:sz w:val="20"/>
                <w:szCs w:val="20"/>
              </w:rPr>
            </w:pPr>
            <w:ins w:id="310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99D6E68" w14:textId="77777777" w:rsidR="00DC2757" w:rsidRPr="00DC2757" w:rsidRDefault="00DC2757" w:rsidP="00DC2757">
            <w:pPr>
              <w:spacing w:after="0" w:line="240" w:lineRule="auto"/>
              <w:jc w:val="center"/>
              <w:rPr>
                <w:ins w:id="3107" w:author="Commodore, Sarah" w:date="2023-03-22T16:21:00Z"/>
                <w:rFonts w:ascii="Calibri" w:eastAsia="Times New Roman" w:hAnsi="Calibri" w:cs="Calibri"/>
                <w:color w:val="000000"/>
                <w:sz w:val="20"/>
                <w:szCs w:val="20"/>
              </w:rPr>
            </w:pPr>
            <w:ins w:id="3108"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77A142A0" w14:textId="77777777" w:rsidR="00DC2757" w:rsidRPr="00DC2757" w:rsidRDefault="00DC2757" w:rsidP="00DC2757">
            <w:pPr>
              <w:spacing w:after="0" w:line="240" w:lineRule="auto"/>
              <w:jc w:val="center"/>
              <w:rPr>
                <w:ins w:id="3109" w:author="Commodore, Sarah" w:date="2023-03-22T16:21:00Z"/>
                <w:rFonts w:ascii="Calibri" w:eastAsia="Times New Roman" w:hAnsi="Calibri" w:cs="Calibri"/>
                <w:color w:val="000000"/>
                <w:sz w:val="20"/>
                <w:szCs w:val="20"/>
              </w:rPr>
            </w:pPr>
            <w:ins w:id="3110"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0085F2D5" w14:textId="77777777" w:rsidR="00DC2757" w:rsidRPr="00DC2757" w:rsidRDefault="00DC2757" w:rsidP="00DC2757">
            <w:pPr>
              <w:spacing w:after="0" w:line="240" w:lineRule="auto"/>
              <w:jc w:val="center"/>
              <w:rPr>
                <w:ins w:id="3111" w:author="Commodore, Sarah" w:date="2023-03-22T16:21:00Z"/>
                <w:rFonts w:ascii="Calibri" w:eastAsia="Times New Roman" w:hAnsi="Calibri" w:cs="Calibri"/>
                <w:color w:val="FF0000"/>
                <w:sz w:val="20"/>
                <w:szCs w:val="20"/>
              </w:rPr>
            </w:pPr>
            <w:ins w:id="3112" w:author="Commodore, Sarah" w:date="2023-03-22T16:21:00Z">
              <w:r w:rsidRPr="00DC2757">
                <w:rPr>
                  <w:rFonts w:ascii="Calibri" w:eastAsia="Times New Roman" w:hAnsi="Calibri" w:cs="Calibri"/>
                  <w:color w:val="FF0000"/>
                  <w:sz w:val="20"/>
                  <w:szCs w:val="20"/>
                </w:rPr>
                <w:t>*</w:t>
              </w:r>
            </w:ins>
          </w:p>
        </w:tc>
      </w:tr>
      <w:tr w:rsidR="00DC2757" w:rsidRPr="00DC2757" w14:paraId="4000B7B0" w14:textId="77777777" w:rsidTr="00DC2757">
        <w:trPr>
          <w:trHeight w:val="260"/>
          <w:ins w:id="3113" w:author="Commodore, Sarah" w:date="2023-03-22T16:21:00Z"/>
        </w:trPr>
        <w:tc>
          <w:tcPr>
            <w:tcW w:w="0" w:type="auto"/>
            <w:tcBorders>
              <w:top w:val="nil"/>
              <w:left w:val="nil"/>
              <w:bottom w:val="nil"/>
              <w:right w:val="nil"/>
            </w:tcBorders>
            <w:shd w:val="clear" w:color="auto" w:fill="auto"/>
            <w:noWrap/>
            <w:vAlign w:val="bottom"/>
            <w:hideMark/>
          </w:tcPr>
          <w:p w14:paraId="759200E2" w14:textId="77777777" w:rsidR="00DC2757" w:rsidRPr="00DC2757" w:rsidRDefault="00DC2757" w:rsidP="00DC2757">
            <w:pPr>
              <w:spacing w:after="0" w:line="240" w:lineRule="auto"/>
              <w:rPr>
                <w:ins w:id="3114" w:author="Commodore, Sarah" w:date="2023-03-22T16:21:00Z"/>
                <w:rFonts w:ascii="Calibri" w:eastAsia="Times New Roman" w:hAnsi="Calibri" w:cs="Calibri"/>
                <w:color w:val="000000"/>
                <w:sz w:val="20"/>
                <w:szCs w:val="20"/>
              </w:rPr>
            </w:pPr>
            <w:ins w:id="3115" w:author="Commodore, Sarah" w:date="2023-03-22T16:21:00Z">
              <w:r w:rsidRPr="00DC2757">
                <w:rPr>
                  <w:rFonts w:ascii="Calibri" w:eastAsia="Times New Roman" w:hAnsi="Calibri" w:cs="Calibri"/>
                  <w:color w:val="000000"/>
                  <w:sz w:val="20"/>
                  <w:szCs w:val="20"/>
                </w:rPr>
                <w:t>ENSG00000142609.18</w:t>
              </w:r>
            </w:ins>
          </w:p>
        </w:tc>
        <w:tc>
          <w:tcPr>
            <w:tcW w:w="0" w:type="auto"/>
            <w:tcBorders>
              <w:top w:val="nil"/>
              <w:left w:val="nil"/>
              <w:bottom w:val="nil"/>
              <w:right w:val="nil"/>
            </w:tcBorders>
            <w:shd w:val="clear" w:color="auto" w:fill="auto"/>
            <w:noWrap/>
            <w:vAlign w:val="bottom"/>
            <w:hideMark/>
          </w:tcPr>
          <w:p w14:paraId="7D38D293" w14:textId="77777777" w:rsidR="00DC2757" w:rsidRPr="00DC2757" w:rsidRDefault="00DC2757" w:rsidP="00DC2757">
            <w:pPr>
              <w:spacing w:after="0" w:line="240" w:lineRule="auto"/>
              <w:rPr>
                <w:ins w:id="3116" w:author="Commodore, Sarah" w:date="2023-03-22T16:21:00Z"/>
                <w:rFonts w:ascii="Calibri" w:eastAsia="Times New Roman" w:hAnsi="Calibri" w:cs="Calibri"/>
                <w:color w:val="000000"/>
                <w:sz w:val="20"/>
                <w:szCs w:val="20"/>
              </w:rPr>
            </w:pPr>
            <w:ins w:id="3117" w:author="Commodore, Sarah" w:date="2023-03-22T16:21:00Z">
              <w:r w:rsidRPr="00DC2757">
                <w:rPr>
                  <w:rFonts w:ascii="Calibri" w:eastAsia="Times New Roman" w:hAnsi="Calibri" w:cs="Calibri"/>
                  <w:color w:val="000000"/>
                  <w:sz w:val="20"/>
                  <w:szCs w:val="20"/>
                </w:rPr>
                <w:t>CFAP74</w:t>
              </w:r>
            </w:ins>
          </w:p>
        </w:tc>
        <w:tc>
          <w:tcPr>
            <w:tcW w:w="0" w:type="auto"/>
            <w:tcBorders>
              <w:top w:val="nil"/>
              <w:left w:val="nil"/>
              <w:bottom w:val="nil"/>
              <w:right w:val="nil"/>
            </w:tcBorders>
            <w:shd w:val="clear" w:color="auto" w:fill="auto"/>
            <w:noWrap/>
            <w:vAlign w:val="bottom"/>
            <w:hideMark/>
          </w:tcPr>
          <w:p w14:paraId="07F34C5D" w14:textId="77777777" w:rsidR="00DC2757" w:rsidRPr="00DC2757" w:rsidRDefault="00DC2757" w:rsidP="00DC2757">
            <w:pPr>
              <w:spacing w:after="0" w:line="240" w:lineRule="auto"/>
              <w:jc w:val="center"/>
              <w:rPr>
                <w:ins w:id="3118" w:author="Commodore, Sarah" w:date="2023-03-22T16:21:00Z"/>
                <w:rFonts w:ascii="Calibri" w:eastAsia="Times New Roman" w:hAnsi="Calibri" w:cs="Calibri"/>
                <w:color w:val="000000"/>
                <w:sz w:val="20"/>
                <w:szCs w:val="20"/>
              </w:rPr>
            </w:pPr>
            <w:ins w:id="311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BC5421C" w14:textId="77777777" w:rsidR="00DC2757" w:rsidRPr="00DC2757" w:rsidRDefault="00DC2757" w:rsidP="00DC2757">
            <w:pPr>
              <w:spacing w:after="0" w:line="240" w:lineRule="auto"/>
              <w:jc w:val="center"/>
              <w:rPr>
                <w:ins w:id="3120" w:author="Commodore, Sarah" w:date="2023-03-22T16:21:00Z"/>
                <w:rFonts w:ascii="Calibri" w:eastAsia="Times New Roman" w:hAnsi="Calibri" w:cs="Calibri"/>
                <w:color w:val="000000"/>
                <w:sz w:val="20"/>
                <w:szCs w:val="20"/>
              </w:rPr>
            </w:pPr>
            <w:ins w:id="3121" w:author="Commodore, Sarah" w:date="2023-03-22T16:21:00Z">
              <w:r w:rsidRPr="00DC2757">
                <w:rPr>
                  <w:rFonts w:ascii="Calibri" w:eastAsia="Times New Roman" w:hAnsi="Calibri" w:cs="Calibri"/>
                  <w:color w:val="000000"/>
                  <w:sz w:val="20"/>
                  <w:szCs w:val="20"/>
                </w:rPr>
                <w:t>9.3E-09</w:t>
              </w:r>
            </w:ins>
          </w:p>
        </w:tc>
        <w:tc>
          <w:tcPr>
            <w:tcW w:w="0" w:type="auto"/>
            <w:tcBorders>
              <w:top w:val="nil"/>
              <w:left w:val="nil"/>
              <w:bottom w:val="nil"/>
              <w:right w:val="nil"/>
            </w:tcBorders>
            <w:shd w:val="clear" w:color="auto" w:fill="auto"/>
            <w:noWrap/>
            <w:vAlign w:val="bottom"/>
            <w:hideMark/>
          </w:tcPr>
          <w:p w14:paraId="7985FA18" w14:textId="77777777" w:rsidR="00DC2757" w:rsidRPr="00DC2757" w:rsidRDefault="00DC2757" w:rsidP="00DC2757">
            <w:pPr>
              <w:spacing w:after="0" w:line="240" w:lineRule="auto"/>
              <w:jc w:val="center"/>
              <w:rPr>
                <w:ins w:id="3122" w:author="Commodore, Sarah" w:date="2023-03-22T16:21:00Z"/>
                <w:rFonts w:ascii="Calibri" w:eastAsia="Times New Roman" w:hAnsi="Calibri" w:cs="Calibri"/>
                <w:color w:val="000000"/>
                <w:sz w:val="20"/>
                <w:szCs w:val="20"/>
              </w:rPr>
            </w:pPr>
            <w:ins w:id="3123" w:author="Commodore, Sarah" w:date="2023-03-22T16:21:00Z">
              <w:r w:rsidRPr="00DC2757">
                <w:rPr>
                  <w:rFonts w:ascii="Calibri" w:eastAsia="Times New Roman" w:hAnsi="Calibri" w:cs="Calibri"/>
                  <w:color w:val="000000"/>
                  <w:sz w:val="20"/>
                  <w:szCs w:val="20"/>
                </w:rPr>
                <w:t>1.3E-07</w:t>
              </w:r>
            </w:ins>
          </w:p>
        </w:tc>
        <w:tc>
          <w:tcPr>
            <w:tcW w:w="0" w:type="auto"/>
            <w:tcBorders>
              <w:top w:val="nil"/>
              <w:left w:val="nil"/>
              <w:bottom w:val="nil"/>
              <w:right w:val="nil"/>
            </w:tcBorders>
            <w:shd w:val="clear" w:color="auto" w:fill="auto"/>
            <w:noWrap/>
            <w:vAlign w:val="bottom"/>
            <w:hideMark/>
          </w:tcPr>
          <w:p w14:paraId="23D86754" w14:textId="77777777" w:rsidR="00DC2757" w:rsidRPr="00DC2757" w:rsidRDefault="00DC2757" w:rsidP="00DC2757">
            <w:pPr>
              <w:spacing w:after="0" w:line="240" w:lineRule="auto"/>
              <w:jc w:val="center"/>
              <w:rPr>
                <w:ins w:id="3124" w:author="Commodore, Sarah" w:date="2023-03-22T16:21:00Z"/>
                <w:rFonts w:ascii="Calibri" w:eastAsia="Times New Roman" w:hAnsi="Calibri" w:cs="Calibri"/>
                <w:color w:val="FF0000"/>
                <w:sz w:val="20"/>
                <w:szCs w:val="20"/>
              </w:rPr>
            </w:pPr>
            <w:ins w:id="3125" w:author="Commodore, Sarah" w:date="2023-03-22T16:21:00Z">
              <w:r w:rsidRPr="00DC2757">
                <w:rPr>
                  <w:rFonts w:ascii="Calibri" w:eastAsia="Times New Roman" w:hAnsi="Calibri" w:cs="Calibri"/>
                  <w:color w:val="FF0000"/>
                  <w:sz w:val="20"/>
                  <w:szCs w:val="20"/>
                </w:rPr>
                <w:t>*</w:t>
              </w:r>
            </w:ins>
          </w:p>
        </w:tc>
      </w:tr>
      <w:tr w:rsidR="00DC2757" w:rsidRPr="00DC2757" w14:paraId="13AE90D8" w14:textId="77777777" w:rsidTr="00DC2757">
        <w:trPr>
          <w:trHeight w:val="260"/>
          <w:ins w:id="3126" w:author="Commodore, Sarah" w:date="2023-03-22T16:21:00Z"/>
        </w:trPr>
        <w:tc>
          <w:tcPr>
            <w:tcW w:w="0" w:type="auto"/>
            <w:tcBorders>
              <w:top w:val="nil"/>
              <w:left w:val="nil"/>
              <w:bottom w:val="nil"/>
              <w:right w:val="nil"/>
            </w:tcBorders>
            <w:shd w:val="clear" w:color="auto" w:fill="auto"/>
            <w:noWrap/>
            <w:vAlign w:val="bottom"/>
            <w:hideMark/>
          </w:tcPr>
          <w:p w14:paraId="7693C149" w14:textId="77777777" w:rsidR="00DC2757" w:rsidRPr="00DC2757" w:rsidRDefault="00DC2757" w:rsidP="00DC2757">
            <w:pPr>
              <w:spacing w:after="0" w:line="240" w:lineRule="auto"/>
              <w:rPr>
                <w:ins w:id="3127" w:author="Commodore, Sarah" w:date="2023-03-22T16:21:00Z"/>
                <w:rFonts w:ascii="Calibri" w:eastAsia="Times New Roman" w:hAnsi="Calibri" w:cs="Calibri"/>
                <w:color w:val="000000"/>
                <w:sz w:val="20"/>
                <w:szCs w:val="20"/>
              </w:rPr>
            </w:pPr>
            <w:ins w:id="3128" w:author="Commodore, Sarah" w:date="2023-03-22T16:21:00Z">
              <w:r w:rsidRPr="00DC2757">
                <w:rPr>
                  <w:rFonts w:ascii="Calibri" w:eastAsia="Times New Roman" w:hAnsi="Calibri" w:cs="Calibri"/>
                  <w:color w:val="000000"/>
                  <w:sz w:val="20"/>
                  <w:szCs w:val="20"/>
                </w:rPr>
                <w:t>ENSG00000174844.14</w:t>
              </w:r>
            </w:ins>
          </w:p>
        </w:tc>
        <w:tc>
          <w:tcPr>
            <w:tcW w:w="0" w:type="auto"/>
            <w:tcBorders>
              <w:top w:val="nil"/>
              <w:left w:val="nil"/>
              <w:bottom w:val="nil"/>
              <w:right w:val="nil"/>
            </w:tcBorders>
            <w:shd w:val="clear" w:color="auto" w:fill="auto"/>
            <w:noWrap/>
            <w:vAlign w:val="bottom"/>
            <w:hideMark/>
          </w:tcPr>
          <w:p w14:paraId="1D6B125F" w14:textId="77777777" w:rsidR="00DC2757" w:rsidRPr="00DC2757" w:rsidRDefault="00DC2757" w:rsidP="00DC2757">
            <w:pPr>
              <w:spacing w:after="0" w:line="240" w:lineRule="auto"/>
              <w:rPr>
                <w:ins w:id="3129" w:author="Commodore, Sarah" w:date="2023-03-22T16:21:00Z"/>
                <w:rFonts w:ascii="Calibri" w:eastAsia="Times New Roman" w:hAnsi="Calibri" w:cs="Calibri"/>
                <w:color w:val="FF0000"/>
                <w:sz w:val="20"/>
                <w:szCs w:val="20"/>
              </w:rPr>
            </w:pPr>
            <w:ins w:id="3130" w:author="Commodore, Sarah" w:date="2023-03-22T16:21:00Z">
              <w:r w:rsidRPr="00DC2757">
                <w:rPr>
                  <w:rFonts w:ascii="Calibri" w:eastAsia="Times New Roman" w:hAnsi="Calibri" w:cs="Calibri"/>
                  <w:color w:val="FF0000"/>
                  <w:sz w:val="20"/>
                  <w:szCs w:val="20"/>
                </w:rPr>
                <w:t>DNAH12</w:t>
              </w:r>
            </w:ins>
          </w:p>
        </w:tc>
        <w:tc>
          <w:tcPr>
            <w:tcW w:w="0" w:type="auto"/>
            <w:tcBorders>
              <w:top w:val="nil"/>
              <w:left w:val="nil"/>
              <w:bottom w:val="nil"/>
              <w:right w:val="nil"/>
            </w:tcBorders>
            <w:shd w:val="clear" w:color="auto" w:fill="auto"/>
            <w:noWrap/>
            <w:vAlign w:val="bottom"/>
            <w:hideMark/>
          </w:tcPr>
          <w:p w14:paraId="2FAC7BF0" w14:textId="77777777" w:rsidR="00DC2757" w:rsidRPr="00DC2757" w:rsidRDefault="00DC2757" w:rsidP="00DC2757">
            <w:pPr>
              <w:spacing w:after="0" w:line="240" w:lineRule="auto"/>
              <w:jc w:val="center"/>
              <w:rPr>
                <w:ins w:id="3131" w:author="Commodore, Sarah" w:date="2023-03-22T16:21:00Z"/>
                <w:rFonts w:ascii="Calibri" w:eastAsia="Times New Roman" w:hAnsi="Calibri" w:cs="Calibri"/>
                <w:color w:val="000000"/>
                <w:sz w:val="20"/>
                <w:szCs w:val="20"/>
              </w:rPr>
            </w:pPr>
            <w:ins w:id="313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71B6D39" w14:textId="77777777" w:rsidR="00DC2757" w:rsidRPr="00DC2757" w:rsidRDefault="00DC2757" w:rsidP="00DC2757">
            <w:pPr>
              <w:spacing w:after="0" w:line="240" w:lineRule="auto"/>
              <w:jc w:val="center"/>
              <w:rPr>
                <w:ins w:id="3133" w:author="Commodore, Sarah" w:date="2023-03-22T16:21:00Z"/>
                <w:rFonts w:ascii="Calibri" w:eastAsia="Times New Roman" w:hAnsi="Calibri" w:cs="Calibri"/>
                <w:color w:val="000000"/>
                <w:sz w:val="20"/>
                <w:szCs w:val="20"/>
              </w:rPr>
            </w:pPr>
            <w:ins w:id="3134" w:author="Commodore, Sarah" w:date="2023-03-22T16:21:00Z">
              <w:r w:rsidRPr="00DC2757">
                <w:rPr>
                  <w:rFonts w:ascii="Calibri" w:eastAsia="Times New Roman" w:hAnsi="Calibri" w:cs="Calibri"/>
                  <w:color w:val="000000"/>
                  <w:sz w:val="20"/>
                  <w:szCs w:val="20"/>
                </w:rPr>
                <w:t>1.1E-17</w:t>
              </w:r>
            </w:ins>
          </w:p>
        </w:tc>
        <w:tc>
          <w:tcPr>
            <w:tcW w:w="0" w:type="auto"/>
            <w:tcBorders>
              <w:top w:val="nil"/>
              <w:left w:val="nil"/>
              <w:bottom w:val="nil"/>
              <w:right w:val="nil"/>
            </w:tcBorders>
            <w:shd w:val="clear" w:color="auto" w:fill="auto"/>
            <w:noWrap/>
            <w:vAlign w:val="bottom"/>
            <w:hideMark/>
          </w:tcPr>
          <w:p w14:paraId="4239DEAD" w14:textId="77777777" w:rsidR="00DC2757" w:rsidRPr="00DC2757" w:rsidRDefault="00DC2757" w:rsidP="00DC2757">
            <w:pPr>
              <w:spacing w:after="0" w:line="240" w:lineRule="auto"/>
              <w:jc w:val="center"/>
              <w:rPr>
                <w:ins w:id="3135" w:author="Commodore, Sarah" w:date="2023-03-22T16:21:00Z"/>
                <w:rFonts w:ascii="Calibri" w:eastAsia="Times New Roman" w:hAnsi="Calibri" w:cs="Calibri"/>
                <w:color w:val="000000"/>
                <w:sz w:val="20"/>
                <w:szCs w:val="20"/>
              </w:rPr>
            </w:pPr>
            <w:ins w:id="3136" w:author="Commodore, Sarah" w:date="2023-03-22T16:21:00Z">
              <w:r w:rsidRPr="00DC2757">
                <w:rPr>
                  <w:rFonts w:ascii="Calibri" w:eastAsia="Times New Roman" w:hAnsi="Calibri" w:cs="Calibri"/>
                  <w:color w:val="000000"/>
                  <w:sz w:val="20"/>
                  <w:szCs w:val="20"/>
                </w:rPr>
                <w:t>1.7E-15</w:t>
              </w:r>
            </w:ins>
          </w:p>
        </w:tc>
        <w:tc>
          <w:tcPr>
            <w:tcW w:w="0" w:type="auto"/>
            <w:tcBorders>
              <w:top w:val="nil"/>
              <w:left w:val="nil"/>
              <w:bottom w:val="nil"/>
              <w:right w:val="nil"/>
            </w:tcBorders>
            <w:shd w:val="clear" w:color="auto" w:fill="auto"/>
            <w:noWrap/>
            <w:vAlign w:val="bottom"/>
            <w:hideMark/>
          </w:tcPr>
          <w:p w14:paraId="41206AD0" w14:textId="77777777" w:rsidR="00DC2757" w:rsidRPr="00DC2757" w:rsidRDefault="00DC2757" w:rsidP="00DC2757">
            <w:pPr>
              <w:spacing w:after="0" w:line="240" w:lineRule="auto"/>
              <w:jc w:val="center"/>
              <w:rPr>
                <w:ins w:id="3137" w:author="Commodore, Sarah" w:date="2023-03-22T16:21:00Z"/>
                <w:rFonts w:ascii="Calibri" w:eastAsia="Times New Roman" w:hAnsi="Calibri" w:cs="Calibri"/>
                <w:color w:val="FF0000"/>
                <w:sz w:val="20"/>
                <w:szCs w:val="20"/>
              </w:rPr>
            </w:pPr>
            <w:ins w:id="3138" w:author="Commodore, Sarah" w:date="2023-03-22T16:21:00Z">
              <w:r w:rsidRPr="00DC2757">
                <w:rPr>
                  <w:rFonts w:ascii="Calibri" w:eastAsia="Times New Roman" w:hAnsi="Calibri" w:cs="Calibri"/>
                  <w:color w:val="FF0000"/>
                  <w:sz w:val="20"/>
                  <w:szCs w:val="20"/>
                </w:rPr>
                <w:t>*</w:t>
              </w:r>
            </w:ins>
          </w:p>
        </w:tc>
      </w:tr>
      <w:tr w:rsidR="00DC2757" w:rsidRPr="00DC2757" w14:paraId="7DDF8E4F" w14:textId="77777777" w:rsidTr="00DC2757">
        <w:trPr>
          <w:trHeight w:val="260"/>
          <w:ins w:id="3139" w:author="Commodore, Sarah" w:date="2023-03-22T16:21:00Z"/>
        </w:trPr>
        <w:tc>
          <w:tcPr>
            <w:tcW w:w="0" w:type="auto"/>
            <w:tcBorders>
              <w:top w:val="nil"/>
              <w:left w:val="nil"/>
              <w:bottom w:val="nil"/>
              <w:right w:val="nil"/>
            </w:tcBorders>
            <w:shd w:val="clear" w:color="auto" w:fill="auto"/>
            <w:noWrap/>
            <w:vAlign w:val="bottom"/>
            <w:hideMark/>
          </w:tcPr>
          <w:p w14:paraId="2AF77BCC" w14:textId="77777777" w:rsidR="00DC2757" w:rsidRPr="00DC2757" w:rsidRDefault="00DC2757" w:rsidP="00DC2757">
            <w:pPr>
              <w:spacing w:after="0" w:line="240" w:lineRule="auto"/>
              <w:rPr>
                <w:ins w:id="3140" w:author="Commodore, Sarah" w:date="2023-03-22T16:21:00Z"/>
                <w:rFonts w:ascii="Calibri" w:eastAsia="Times New Roman" w:hAnsi="Calibri" w:cs="Calibri"/>
                <w:color w:val="000000"/>
                <w:sz w:val="20"/>
                <w:szCs w:val="20"/>
              </w:rPr>
            </w:pPr>
            <w:ins w:id="3141" w:author="Commodore, Sarah" w:date="2023-03-22T16:21:00Z">
              <w:r w:rsidRPr="00DC2757">
                <w:rPr>
                  <w:rFonts w:ascii="Calibri" w:eastAsia="Times New Roman" w:hAnsi="Calibri" w:cs="Calibri"/>
                  <w:color w:val="000000"/>
                  <w:sz w:val="20"/>
                  <w:szCs w:val="20"/>
                </w:rPr>
                <w:t>ENSG00000183631.5</w:t>
              </w:r>
            </w:ins>
          </w:p>
        </w:tc>
        <w:tc>
          <w:tcPr>
            <w:tcW w:w="0" w:type="auto"/>
            <w:tcBorders>
              <w:top w:val="nil"/>
              <w:left w:val="nil"/>
              <w:bottom w:val="nil"/>
              <w:right w:val="nil"/>
            </w:tcBorders>
            <w:shd w:val="clear" w:color="auto" w:fill="auto"/>
            <w:noWrap/>
            <w:vAlign w:val="bottom"/>
            <w:hideMark/>
          </w:tcPr>
          <w:p w14:paraId="735505F7" w14:textId="77777777" w:rsidR="00DC2757" w:rsidRPr="00DC2757" w:rsidRDefault="00DC2757" w:rsidP="00DC2757">
            <w:pPr>
              <w:spacing w:after="0" w:line="240" w:lineRule="auto"/>
              <w:rPr>
                <w:ins w:id="3142" w:author="Commodore, Sarah" w:date="2023-03-22T16:21:00Z"/>
                <w:rFonts w:ascii="Calibri" w:eastAsia="Times New Roman" w:hAnsi="Calibri" w:cs="Calibri"/>
                <w:color w:val="000000"/>
                <w:sz w:val="20"/>
                <w:szCs w:val="20"/>
              </w:rPr>
            </w:pPr>
            <w:ins w:id="3143" w:author="Commodore, Sarah" w:date="2023-03-22T16:21:00Z">
              <w:r w:rsidRPr="00DC2757">
                <w:rPr>
                  <w:rFonts w:ascii="Calibri" w:eastAsia="Times New Roman" w:hAnsi="Calibri" w:cs="Calibri"/>
                  <w:color w:val="000000"/>
                  <w:sz w:val="20"/>
                  <w:szCs w:val="20"/>
                </w:rPr>
                <w:t>PRR32</w:t>
              </w:r>
            </w:ins>
          </w:p>
        </w:tc>
        <w:tc>
          <w:tcPr>
            <w:tcW w:w="0" w:type="auto"/>
            <w:tcBorders>
              <w:top w:val="nil"/>
              <w:left w:val="nil"/>
              <w:bottom w:val="nil"/>
              <w:right w:val="nil"/>
            </w:tcBorders>
            <w:shd w:val="clear" w:color="auto" w:fill="auto"/>
            <w:noWrap/>
            <w:vAlign w:val="bottom"/>
            <w:hideMark/>
          </w:tcPr>
          <w:p w14:paraId="1FD2D22A" w14:textId="77777777" w:rsidR="00DC2757" w:rsidRPr="00DC2757" w:rsidRDefault="00DC2757" w:rsidP="00DC2757">
            <w:pPr>
              <w:spacing w:after="0" w:line="240" w:lineRule="auto"/>
              <w:jc w:val="center"/>
              <w:rPr>
                <w:ins w:id="3144" w:author="Commodore, Sarah" w:date="2023-03-22T16:21:00Z"/>
                <w:rFonts w:ascii="Calibri" w:eastAsia="Times New Roman" w:hAnsi="Calibri" w:cs="Calibri"/>
                <w:color w:val="000000"/>
                <w:sz w:val="20"/>
                <w:szCs w:val="20"/>
              </w:rPr>
            </w:pPr>
            <w:ins w:id="314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5D54B6E" w14:textId="77777777" w:rsidR="00DC2757" w:rsidRPr="00DC2757" w:rsidRDefault="00DC2757" w:rsidP="00DC2757">
            <w:pPr>
              <w:spacing w:after="0" w:line="240" w:lineRule="auto"/>
              <w:jc w:val="center"/>
              <w:rPr>
                <w:ins w:id="3146" w:author="Commodore, Sarah" w:date="2023-03-22T16:21:00Z"/>
                <w:rFonts w:ascii="Calibri" w:eastAsia="Times New Roman" w:hAnsi="Calibri" w:cs="Calibri"/>
                <w:color w:val="000000"/>
                <w:sz w:val="20"/>
                <w:szCs w:val="20"/>
              </w:rPr>
            </w:pPr>
            <w:ins w:id="3147"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12BBA151" w14:textId="77777777" w:rsidR="00DC2757" w:rsidRPr="00DC2757" w:rsidRDefault="00DC2757" w:rsidP="00DC2757">
            <w:pPr>
              <w:spacing w:after="0" w:line="240" w:lineRule="auto"/>
              <w:jc w:val="center"/>
              <w:rPr>
                <w:ins w:id="3148" w:author="Commodore, Sarah" w:date="2023-03-22T16:21:00Z"/>
                <w:rFonts w:ascii="Calibri" w:eastAsia="Times New Roman" w:hAnsi="Calibri" w:cs="Calibri"/>
                <w:color w:val="000000"/>
                <w:sz w:val="20"/>
                <w:szCs w:val="20"/>
              </w:rPr>
            </w:pPr>
            <w:ins w:id="3149" w:author="Commodore, Sarah" w:date="2023-03-22T16:21:00Z">
              <w:r w:rsidRPr="00DC2757">
                <w:rPr>
                  <w:rFonts w:ascii="Calibri" w:eastAsia="Times New Roman" w:hAnsi="Calibri" w:cs="Calibri"/>
                  <w:color w:val="000000"/>
                  <w:sz w:val="20"/>
                  <w:szCs w:val="20"/>
                </w:rPr>
                <w:t>4.2E-02</w:t>
              </w:r>
            </w:ins>
          </w:p>
        </w:tc>
        <w:tc>
          <w:tcPr>
            <w:tcW w:w="0" w:type="auto"/>
            <w:tcBorders>
              <w:top w:val="nil"/>
              <w:left w:val="nil"/>
              <w:bottom w:val="nil"/>
              <w:right w:val="nil"/>
            </w:tcBorders>
            <w:shd w:val="clear" w:color="auto" w:fill="auto"/>
            <w:noWrap/>
            <w:vAlign w:val="bottom"/>
            <w:hideMark/>
          </w:tcPr>
          <w:p w14:paraId="432858B2" w14:textId="77777777" w:rsidR="00DC2757" w:rsidRPr="00DC2757" w:rsidRDefault="00DC2757" w:rsidP="00DC2757">
            <w:pPr>
              <w:spacing w:after="0" w:line="240" w:lineRule="auto"/>
              <w:jc w:val="center"/>
              <w:rPr>
                <w:ins w:id="3150" w:author="Commodore, Sarah" w:date="2023-03-22T16:21:00Z"/>
                <w:rFonts w:ascii="Calibri" w:eastAsia="Times New Roman" w:hAnsi="Calibri" w:cs="Calibri"/>
                <w:color w:val="FF0000"/>
                <w:sz w:val="20"/>
                <w:szCs w:val="20"/>
              </w:rPr>
            </w:pPr>
            <w:ins w:id="3151" w:author="Commodore, Sarah" w:date="2023-03-22T16:21:00Z">
              <w:r w:rsidRPr="00DC2757">
                <w:rPr>
                  <w:rFonts w:ascii="Calibri" w:eastAsia="Times New Roman" w:hAnsi="Calibri" w:cs="Calibri"/>
                  <w:color w:val="FF0000"/>
                  <w:sz w:val="20"/>
                  <w:szCs w:val="20"/>
                </w:rPr>
                <w:t>*</w:t>
              </w:r>
            </w:ins>
          </w:p>
        </w:tc>
      </w:tr>
      <w:tr w:rsidR="00DC2757" w:rsidRPr="00DC2757" w14:paraId="236790B6" w14:textId="77777777" w:rsidTr="00DC2757">
        <w:trPr>
          <w:trHeight w:val="260"/>
          <w:ins w:id="3152" w:author="Commodore, Sarah" w:date="2023-03-22T16:21:00Z"/>
        </w:trPr>
        <w:tc>
          <w:tcPr>
            <w:tcW w:w="0" w:type="auto"/>
            <w:tcBorders>
              <w:top w:val="nil"/>
              <w:left w:val="nil"/>
              <w:bottom w:val="nil"/>
              <w:right w:val="nil"/>
            </w:tcBorders>
            <w:shd w:val="clear" w:color="auto" w:fill="auto"/>
            <w:noWrap/>
            <w:vAlign w:val="bottom"/>
            <w:hideMark/>
          </w:tcPr>
          <w:p w14:paraId="04637140" w14:textId="77777777" w:rsidR="00DC2757" w:rsidRPr="00DC2757" w:rsidRDefault="00DC2757" w:rsidP="00DC2757">
            <w:pPr>
              <w:spacing w:after="0" w:line="240" w:lineRule="auto"/>
              <w:rPr>
                <w:ins w:id="3153" w:author="Commodore, Sarah" w:date="2023-03-22T16:21:00Z"/>
                <w:rFonts w:ascii="Calibri" w:eastAsia="Times New Roman" w:hAnsi="Calibri" w:cs="Calibri"/>
                <w:color w:val="000000"/>
                <w:sz w:val="20"/>
                <w:szCs w:val="20"/>
              </w:rPr>
            </w:pPr>
            <w:ins w:id="3154" w:author="Commodore, Sarah" w:date="2023-03-22T16:21:00Z">
              <w:r w:rsidRPr="00DC2757">
                <w:rPr>
                  <w:rFonts w:ascii="Calibri" w:eastAsia="Times New Roman" w:hAnsi="Calibri" w:cs="Calibri"/>
                  <w:color w:val="000000"/>
                  <w:sz w:val="20"/>
                  <w:szCs w:val="20"/>
                </w:rPr>
                <w:t>ENSG00000006611.17</w:t>
              </w:r>
            </w:ins>
          </w:p>
        </w:tc>
        <w:tc>
          <w:tcPr>
            <w:tcW w:w="0" w:type="auto"/>
            <w:tcBorders>
              <w:top w:val="nil"/>
              <w:left w:val="nil"/>
              <w:bottom w:val="nil"/>
              <w:right w:val="nil"/>
            </w:tcBorders>
            <w:shd w:val="clear" w:color="auto" w:fill="auto"/>
            <w:noWrap/>
            <w:vAlign w:val="bottom"/>
            <w:hideMark/>
          </w:tcPr>
          <w:p w14:paraId="75FC6429" w14:textId="77777777" w:rsidR="00DC2757" w:rsidRPr="00DC2757" w:rsidRDefault="00DC2757" w:rsidP="00DC2757">
            <w:pPr>
              <w:spacing w:after="0" w:line="240" w:lineRule="auto"/>
              <w:rPr>
                <w:ins w:id="3155" w:author="Commodore, Sarah" w:date="2023-03-22T16:21:00Z"/>
                <w:rFonts w:ascii="Calibri" w:eastAsia="Times New Roman" w:hAnsi="Calibri" w:cs="Calibri"/>
                <w:color w:val="000000"/>
                <w:sz w:val="20"/>
                <w:szCs w:val="20"/>
              </w:rPr>
            </w:pPr>
            <w:ins w:id="3156" w:author="Commodore, Sarah" w:date="2023-03-22T16:21:00Z">
              <w:r w:rsidRPr="00DC2757">
                <w:rPr>
                  <w:rFonts w:ascii="Calibri" w:eastAsia="Times New Roman" w:hAnsi="Calibri" w:cs="Calibri"/>
                  <w:color w:val="000000"/>
                  <w:sz w:val="20"/>
                  <w:szCs w:val="20"/>
                </w:rPr>
                <w:t>USH1C</w:t>
              </w:r>
            </w:ins>
          </w:p>
        </w:tc>
        <w:tc>
          <w:tcPr>
            <w:tcW w:w="0" w:type="auto"/>
            <w:tcBorders>
              <w:top w:val="nil"/>
              <w:left w:val="nil"/>
              <w:bottom w:val="nil"/>
              <w:right w:val="nil"/>
            </w:tcBorders>
            <w:shd w:val="clear" w:color="auto" w:fill="auto"/>
            <w:noWrap/>
            <w:vAlign w:val="bottom"/>
            <w:hideMark/>
          </w:tcPr>
          <w:p w14:paraId="6E9B76C6" w14:textId="77777777" w:rsidR="00DC2757" w:rsidRPr="00DC2757" w:rsidRDefault="00DC2757" w:rsidP="00DC2757">
            <w:pPr>
              <w:spacing w:after="0" w:line="240" w:lineRule="auto"/>
              <w:jc w:val="center"/>
              <w:rPr>
                <w:ins w:id="3157" w:author="Commodore, Sarah" w:date="2023-03-22T16:21:00Z"/>
                <w:rFonts w:ascii="Calibri" w:eastAsia="Times New Roman" w:hAnsi="Calibri" w:cs="Calibri"/>
                <w:color w:val="000000"/>
                <w:sz w:val="20"/>
                <w:szCs w:val="20"/>
              </w:rPr>
            </w:pPr>
            <w:ins w:id="315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2869C3" w14:textId="77777777" w:rsidR="00DC2757" w:rsidRPr="00DC2757" w:rsidRDefault="00DC2757" w:rsidP="00DC2757">
            <w:pPr>
              <w:spacing w:after="0" w:line="240" w:lineRule="auto"/>
              <w:jc w:val="center"/>
              <w:rPr>
                <w:ins w:id="3159" w:author="Commodore, Sarah" w:date="2023-03-22T16:21:00Z"/>
                <w:rFonts w:ascii="Calibri" w:eastAsia="Times New Roman" w:hAnsi="Calibri" w:cs="Calibri"/>
                <w:color w:val="000000"/>
                <w:sz w:val="20"/>
                <w:szCs w:val="20"/>
              </w:rPr>
            </w:pPr>
            <w:ins w:id="3160"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726E43F7" w14:textId="77777777" w:rsidR="00DC2757" w:rsidRPr="00DC2757" w:rsidRDefault="00DC2757" w:rsidP="00DC2757">
            <w:pPr>
              <w:spacing w:after="0" w:line="240" w:lineRule="auto"/>
              <w:jc w:val="center"/>
              <w:rPr>
                <w:ins w:id="3161" w:author="Commodore, Sarah" w:date="2023-03-22T16:21:00Z"/>
                <w:rFonts w:ascii="Calibri" w:eastAsia="Times New Roman" w:hAnsi="Calibri" w:cs="Calibri"/>
                <w:color w:val="000000"/>
                <w:sz w:val="20"/>
                <w:szCs w:val="20"/>
              </w:rPr>
            </w:pPr>
            <w:ins w:id="3162"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0B324AAD" w14:textId="77777777" w:rsidR="00DC2757" w:rsidRPr="00DC2757" w:rsidRDefault="00DC2757" w:rsidP="00DC2757">
            <w:pPr>
              <w:spacing w:after="0" w:line="240" w:lineRule="auto"/>
              <w:jc w:val="center"/>
              <w:rPr>
                <w:ins w:id="3163" w:author="Commodore, Sarah" w:date="2023-03-22T16:21:00Z"/>
                <w:rFonts w:ascii="Calibri" w:eastAsia="Times New Roman" w:hAnsi="Calibri" w:cs="Calibri"/>
                <w:color w:val="FF0000"/>
                <w:sz w:val="20"/>
                <w:szCs w:val="20"/>
              </w:rPr>
            </w:pPr>
            <w:ins w:id="3164" w:author="Commodore, Sarah" w:date="2023-03-22T16:21:00Z">
              <w:r w:rsidRPr="00DC2757">
                <w:rPr>
                  <w:rFonts w:ascii="Calibri" w:eastAsia="Times New Roman" w:hAnsi="Calibri" w:cs="Calibri"/>
                  <w:color w:val="FF0000"/>
                  <w:sz w:val="20"/>
                  <w:szCs w:val="20"/>
                </w:rPr>
                <w:t>*</w:t>
              </w:r>
            </w:ins>
          </w:p>
        </w:tc>
      </w:tr>
      <w:tr w:rsidR="00DC2757" w:rsidRPr="00DC2757" w14:paraId="72E72C73" w14:textId="77777777" w:rsidTr="00DC2757">
        <w:trPr>
          <w:trHeight w:val="260"/>
          <w:ins w:id="3165" w:author="Commodore, Sarah" w:date="2023-03-22T16:21:00Z"/>
        </w:trPr>
        <w:tc>
          <w:tcPr>
            <w:tcW w:w="0" w:type="auto"/>
            <w:tcBorders>
              <w:top w:val="nil"/>
              <w:left w:val="nil"/>
              <w:bottom w:val="nil"/>
              <w:right w:val="nil"/>
            </w:tcBorders>
            <w:shd w:val="clear" w:color="auto" w:fill="auto"/>
            <w:noWrap/>
            <w:vAlign w:val="bottom"/>
            <w:hideMark/>
          </w:tcPr>
          <w:p w14:paraId="572762FE" w14:textId="77777777" w:rsidR="00DC2757" w:rsidRPr="00DC2757" w:rsidRDefault="00DC2757" w:rsidP="00DC2757">
            <w:pPr>
              <w:spacing w:after="0" w:line="240" w:lineRule="auto"/>
              <w:rPr>
                <w:ins w:id="3166" w:author="Commodore, Sarah" w:date="2023-03-22T16:21:00Z"/>
                <w:rFonts w:ascii="Calibri" w:eastAsia="Times New Roman" w:hAnsi="Calibri" w:cs="Calibri"/>
                <w:color w:val="000000"/>
                <w:sz w:val="20"/>
                <w:szCs w:val="20"/>
              </w:rPr>
            </w:pPr>
            <w:ins w:id="3167" w:author="Commodore, Sarah" w:date="2023-03-22T16:21:00Z">
              <w:r w:rsidRPr="00DC2757">
                <w:rPr>
                  <w:rFonts w:ascii="Calibri" w:eastAsia="Times New Roman" w:hAnsi="Calibri" w:cs="Calibri"/>
                  <w:color w:val="000000"/>
                  <w:sz w:val="20"/>
                  <w:szCs w:val="20"/>
                </w:rPr>
                <w:t>ENSG00000180383.3</w:t>
              </w:r>
            </w:ins>
          </w:p>
        </w:tc>
        <w:tc>
          <w:tcPr>
            <w:tcW w:w="0" w:type="auto"/>
            <w:tcBorders>
              <w:top w:val="nil"/>
              <w:left w:val="nil"/>
              <w:bottom w:val="nil"/>
              <w:right w:val="nil"/>
            </w:tcBorders>
            <w:shd w:val="clear" w:color="auto" w:fill="auto"/>
            <w:noWrap/>
            <w:vAlign w:val="bottom"/>
            <w:hideMark/>
          </w:tcPr>
          <w:p w14:paraId="1D0D920D" w14:textId="77777777" w:rsidR="00DC2757" w:rsidRPr="00DC2757" w:rsidRDefault="00DC2757" w:rsidP="00DC2757">
            <w:pPr>
              <w:spacing w:after="0" w:line="240" w:lineRule="auto"/>
              <w:rPr>
                <w:ins w:id="3168" w:author="Commodore, Sarah" w:date="2023-03-22T16:21:00Z"/>
                <w:rFonts w:ascii="Calibri" w:eastAsia="Times New Roman" w:hAnsi="Calibri" w:cs="Calibri"/>
                <w:color w:val="000000"/>
                <w:sz w:val="20"/>
                <w:szCs w:val="20"/>
              </w:rPr>
            </w:pPr>
            <w:ins w:id="3169" w:author="Commodore, Sarah" w:date="2023-03-22T16:21:00Z">
              <w:r w:rsidRPr="00DC2757">
                <w:rPr>
                  <w:rFonts w:ascii="Calibri" w:eastAsia="Times New Roman" w:hAnsi="Calibri" w:cs="Calibri"/>
                  <w:color w:val="000000"/>
                  <w:sz w:val="20"/>
                  <w:szCs w:val="20"/>
                </w:rPr>
                <w:t>DEFB124</w:t>
              </w:r>
            </w:ins>
          </w:p>
        </w:tc>
        <w:tc>
          <w:tcPr>
            <w:tcW w:w="0" w:type="auto"/>
            <w:tcBorders>
              <w:top w:val="nil"/>
              <w:left w:val="nil"/>
              <w:bottom w:val="nil"/>
              <w:right w:val="nil"/>
            </w:tcBorders>
            <w:shd w:val="clear" w:color="auto" w:fill="auto"/>
            <w:noWrap/>
            <w:vAlign w:val="bottom"/>
            <w:hideMark/>
          </w:tcPr>
          <w:p w14:paraId="2CA8C627" w14:textId="77777777" w:rsidR="00DC2757" w:rsidRPr="00DC2757" w:rsidRDefault="00DC2757" w:rsidP="00DC2757">
            <w:pPr>
              <w:spacing w:after="0" w:line="240" w:lineRule="auto"/>
              <w:jc w:val="center"/>
              <w:rPr>
                <w:ins w:id="3170" w:author="Commodore, Sarah" w:date="2023-03-22T16:21:00Z"/>
                <w:rFonts w:ascii="Calibri" w:eastAsia="Times New Roman" w:hAnsi="Calibri" w:cs="Calibri"/>
                <w:color w:val="000000"/>
                <w:sz w:val="20"/>
                <w:szCs w:val="20"/>
              </w:rPr>
            </w:pPr>
            <w:ins w:id="317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1C6A04E" w14:textId="77777777" w:rsidR="00DC2757" w:rsidRPr="00DC2757" w:rsidRDefault="00DC2757" w:rsidP="00DC2757">
            <w:pPr>
              <w:spacing w:after="0" w:line="240" w:lineRule="auto"/>
              <w:jc w:val="center"/>
              <w:rPr>
                <w:ins w:id="3172" w:author="Commodore, Sarah" w:date="2023-03-22T16:21:00Z"/>
                <w:rFonts w:ascii="Calibri" w:eastAsia="Times New Roman" w:hAnsi="Calibri" w:cs="Calibri"/>
                <w:color w:val="000000"/>
                <w:sz w:val="20"/>
                <w:szCs w:val="20"/>
              </w:rPr>
            </w:pPr>
            <w:ins w:id="3173" w:author="Commodore, Sarah" w:date="2023-03-22T16:21:00Z">
              <w:r w:rsidRPr="00DC2757">
                <w:rPr>
                  <w:rFonts w:ascii="Calibri" w:eastAsia="Times New Roman" w:hAnsi="Calibri" w:cs="Calibri"/>
                  <w:color w:val="000000"/>
                  <w:sz w:val="20"/>
                  <w:szCs w:val="20"/>
                </w:rPr>
                <w:t>4.6E-05</w:t>
              </w:r>
            </w:ins>
          </w:p>
        </w:tc>
        <w:tc>
          <w:tcPr>
            <w:tcW w:w="0" w:type="auto"/>
            <w:tcBorders>
              <w:top w:val="nil"/>
              <w:left w:val="nil"/>
              <w:bottom w:val="nil"/>
              <w:right w:val="nil"/>
            </w:tcBorders>
            <w:shd w:val="clear" w:color="auto" w:fill="auto"/>
            <w:noWrap/>
            <w:vAlign w:val="bottom"/>
            <w:hideMark/>
          </w:tcPr>
          <w:p w14:paraId="1C00BDE2" w14:textId="77777777" w:rsidR="00DC2757" w:rsidRPr="00DC2757" w:rsidRDefault="00DC2757" w:rsidP="00DC2757">
            <w:pPr>
              <w:spacing w:after="0" w:line="240" w:lineRule="auto"/>
              <w:jc w:val="center"/>
              <w:rPr>
                <w:ins w:id="3174" w:author="Commodore, Sarah" w:date="2023-03-22T16:21:00Z"/>
                <w:rFonts w:ascii="Calibri" w:eastAsia="Times New Roman" w:hAnsi="Calibri" w:cs="Calibri"/>
                <w:color w:val="000000"/>
                <w:sz w:val="20"/>
                <w:szCs w:val="20"/>
              </w:rPr>
            </w:pPr>
            <w:ins w:id="3175" w:author="Commodore, Sarah" w:date="2023-03-22T16:21:00Z">
              <w:r w:rsidRPr="00DC2757">
                <w:rPr>
                  <w:rFonts w:ascii="Calibri" w:eastAsia="Times New Roman" w:hAnsi="Calibri" w:cs="Calibri"/>
                  <w:color w:val="000000"/>
                  <w:sz w:val="20"/>
                  <w:szCs w:val="20"/>
                </w:rPr>
                <w:t>2.6E-04</w:t>
              </w:r>
            </w:ins>
          </w:p>
        </w:tc>
        <w:tc>
          <w:tcPr>
            <w:tcW w:w="0" w:type="auto"/>
            <w:tcBorders>
              <w:top w:val="nil"/>
              <w:left w:val="nil"/>
              <w:bottom w:val="nil"/>
              <w:right w:val="nil"/>
            </w:tcBorders>
            <w:shd w:val="clear" w:color="auto" w:fill="auto"/>
            <w:noWrap/>
            <w:vAlign w:val="bottom"/>
            <w:hideMark/>
          </w:tcPr>
          <w:p w14:paraId="63815001" w14:textId="77777777" w:rsidR="00DC2757" w:rsidRPr="00DC2757" w:rsidRDefault="00DC2757" w:rsidP="00DC2757">
            <w:pPr>
              <w:spacing w:after="0" w:line="240" w:lineRule="auto"/>
              <w:jc w:val="center"/>
              <w:rPr>
                <w:ins w:id="3176" w:author="Commodore, Sarah" w:date="2023-03-22T16:21:00Z"/>
                <w:rFonts w:ascii="Calibri" w:eastAsia="Times New Roman" w:hAnsi="Calibri" w:cs="Calibri"/>
                <w:color w:val="FF0000"/>
                <w:sz w:val="20"/>
                <w:szCs w:val="20"/>
              </w:rPr>
            </w:pPr>
            <w:ins w:id="3177" w:author="Commodore, Sarah" w:date="2023-03-22T16:21:00Z">
              <w:r w:rsidRPr="00DC2757">
                <w:rPr>
                  <w:rFonts w:ascii="Calibri" w:eastAsia="Times New Roman" w:hAnsi="Calibri" w:cs="Calibri"/>
                  <w:color w:val="FF0000"/>
                  <w:sz w:val="20"/>
                  <w:szCs w:val="20"/>
                </w:rPr>
                <w:t>*</w:t>
              </w:r>
            </w:ins>
          </w:p>
        </w:tc>
      </w:tr>
      <w:tr w:rsidR="00DC2757" w:rsidRPr="00DC2757" w14:paraId="55607896" w14:textId="77777777" w:rsidTr="00DC2757">
        <w:trPr>
          <w:trHeight w:val="260"/>
          <w:ins w:id="3178" w:author="Commodore, Sarah" w:date="2023-03-22T16:21:00Z"/>
        </w:trPr>
        <w:tc>
          <w:tcPr>
            <w:tcW w:w="0" w:type="auto"/>
            <w:tcBorders>
              <w:top w:val="nil"/>
              <w:left w:val="nil"/>
              <w:bottom w:val="nil"/>
              <w:right w:val="nil"/>
            </w:tcBorders>
            <w:shd w:val="clear" w:color="auto" w:fill="auto"/>
            <w:noWrap/>
            <w:vAlign w:val="bottom"/>
            <w:hideMark/>
          </w:tcPr>
          <w:p w14:paraId="29A11BCF" w14:textId="77777777" w:rsidR="00DC2757" w:rsidRPr="00DC2757" w:rsidRDefault="00DC2757" w:rsidP="00DC2757">
            <w:pPr>
              <w:spacing w:after="0" w:line="240" w:lineRule="auto"/>
              <w:rPr>
                <w:ins w:id="3179" w:author="Commodore, Sarah" w:date="2023-03-22T16:21:00Z"/>
                <w:rFonts w:ascii="Calibri" w:eastAsia="Times New Roman" w:hAnsi="Calibri" w:cs="Calibri"/>
                <w:color w:val="000000"/>
                <w:sz w:val="20"/>
                <w:szCs w:val="20"/>
              </w:rPr>
            </w:pPr>
            <w:ins w:id="3180" w:author="Commodore, Sarah" w:date="2023-03-22T16:21:00Z">
              <w:r w:rsidRPr="00DC2757">
                <w:rPr>
                  <w:rFonts w:ascii="Calibri" w:eastAsia="Times New Roman" w:hAnsi="Calibri" w:cs="Calibri"/>
                  <w:color w:val="000000"/>
                  <w:sz w:val="20"/>
                  <w:szCs w:val="20"/>
                </w:rPr>
                <w:t>ENSG00000144583.5</w:t>
              </w:r>
            </w:ins>
          </w:p>
        </w:tc>
        <w:tc>
          <w:tcPr>
            <w:tcW w:w="0" w:type="auto"/>
            <w:tcBorders>
              <w:top w:val="nil"/>
              <w:left w:val="nil"/>
              <w:bottom w:val="nil"/>
              <w:right w:val="nil"/>
            </w:tcBorders>
            <w:shd w:val="clear" w:color="auto" w:fill="auto"/>
            <w:noWrap/>
            <w:vAlign w:val="bottom"/>
            <w:hideMark/>
          </w:tcPr>
          <w:p w14:paraId="24B49A8F" w14:textId="77777777" w:rsidR="00DC2757" w:rsidRPr="00DC2757" w:rsidRDefault="00DC2757" w:rsidP="00DC2757">
            <w:pPr>
              <w:spacing w:after="0" w:line="240" w:lineRule="auto"/>
              <w:rPr>
                <w:ins w:id="3181" w:author="Commodore, Sarah" w:date="2023-03-22T16:21:00Z"/>
                <w:rFonts w:ascii="Calibri" w:eastAsia="Times New Roman" w:hAnsi="Calibri" w:cs="Calibri"/>
                <w:color w:val="000000"/>
                <w:sz w:val="20"/>
                <w:szCs w:val="20"/>
              </w:rPr>
            </w:pPr>
            <w:ins w:id="3182" w:author="Commodore, Sarah" w:date="2023-03-22T16:21:00Z">
              <w:r w:rsidRPr="00DC2757">
                <w:rPr>
                  <w:rFonts w:ascii="Calibri" w:eastAsia="Times New Roman" w:hAnsi="Calibri" w:cs="Calibri"/>
                  <w:color w:val="000000"/>
                  <w:sz w:val="20"/>
                  <w:szCs w:val="20"/>
                </w:rPr>
                <w:t>MARCHF4</w:t>
              </w:r>
            </w:ins>
          </w:p>
        </w:tc>
        <w:tc>
          <w:tcPr>
            <w:tcW w:w="0" w:type="auto"/>
            <w:tcBorders>
              <w:top w:val="nil"/>
              <w:left w:val="nil"/>
              <w:bottom w:val="nil"/>
              <w:right w:val="nil"/>
            </w:tcBorders>
            <w:shd w:val="clear" w:color="auto" w:fill="auto"/>
            <w:noWrap/>
            <w:vAlign w:val="bottom"/>
            <w:hideMark/>
          </w:tcPr>
          <w:p w14:paraId="3F9A28EE" w14:textId="77777777" w:rsidR="00DC2757" w:rsidRPr="00DC2757" w:rsidRDefault="00DC2757" w:rsidP="00DC2757">
            <w:pPr>
              <w:spacing w:after="0" w:line="240" w:lineRule="auto"/>
              <w:jc w:val="center"/>
              <w:rPr>
                <w:ins w:id="3183" w:author="Commodore, Sarah" w:date="2023-03-22T16:21:00Z"/>
                <w:rFonts w:ascii="Calibri" w:eastAsia="Times New Roman" w:hAnsi="Calibri" w:cs="Calibri"/>
                <w:color w:val="000000"/>
                <w:sz w:val="20"/>
                <w:szCs w:val="20"/>
              </w:rPr>
            </w:pPr>
            <w:ins w:id="318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210928" w14:textId="77777777" w:rsidR="00DC2757" w:rsidRPr="00DC2757" w:rsidRDefault="00DC2757" w:rsidP="00DC2757">
            <w:pPr>
              <w:spacing w:after="0" w:line="240" w:lineRule="auto"/>
              <w:jc w:val="center"/>
              <w:rPr>
                <w:ins w:id="3185" w:author="Commodore, Sarah" w:date="2023-03-22T16:21:00Z"/>
                <w:rFonts w:ascii="Calibri" w:eastAsia="Times New Roman" w:hAnsi="Calibri" w:cs="Calibri"/>
                <w:color w:val="000000"/>
                <w:sz w:val="20"/>
                <w:szCs w:val="20"/>
              </w:rPr>
            </w:pPr>
            <w:ins w:id="3186" w:author="Commodore, Sarah" w:date="2023-03-22T16:21:00Z">
              <w:r w:rsidRPr="00DC2757">
                <w:rPr>
                  <w:rFonts w:ascii="Calibri" w:eastAsia="Times New Roman" w:hAnsi="Calibri" w:cs="Calibri"/>
                  <w:color w:val="000000"/>
                  <w:sz w:val="20"/>
                  <w:szCs w:val="20"/>
                </w:rPr>
                <w:t>4.0E-05</w:t>
              </w:r>
            </w:ins>
          </w:p>
        </w:tc>
        <w:tc>
          <w:tcPr>
            <w:tcW w:w="0" w:type="auto"/>
            <w:tcBorders>
              <w:top w:val="nil"/>
              <w:left w:val="nil"/>
              <w:bottom w:val="nil"/>
              <w:right w:val="nil"/>
            </w:tcBorders>
            <w:shd w:val="clear" w:color="auto" w:fill="auto"/>
            <w:noWrap/>
            <w:vAlign w:val="bottom"/>
            <w:hideMark/>
          </w:tcPr>
          <w:p w14:paraId="4668FD13" w14:textId="77777777" w:rsidR="00DC2757" w:rsidRPr="00DC2757" w:rsidRDefault="00DC2757" w:rsidP="00DC2757">
            <w:pPr>
              <w:spacing w:after="0" w:line="240" w:lineRule="auto"/>
              <w:jc w:val="center"/>
              <w:rPr>
                <w:ins w:id="3187" w:author="Commodore, Sarah" w:date="2023-03-22T16:21:00Z"/>
                <w:rFonts w:ascii="Calibri" w:eastAsia="Times New Roman" w:hAnsi="Calibri" w:cs="Calibri"/>
                <w:color w:val="000000"/>
                <w:sz w:val="20"/>
                <w:szCs w:val="20"/>
              </w:rPr>
            </w:pPr>
            <w:ins w:id="3188"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44C1AEEC" w14:textId="77777777" w:rsidR="00DC2757" w:rsidRPr="00DC2757" w:rsidRDefault="00DC2757" w:rsidP="00DC2757">
            <w:pPr>
              <w:spacing w:after="0" w:line="240" w:lineRule="auto"/>
              <w:jc w:val="center"/>
              <w:rPr>
                <w:ins w:id="3189" w:author="Commodore, Sarah" w:date="2023-03-22T16:21:00Z"/>
                <w:rFonts w:ascii="Calibri" w:eastAsia="Times New Roman" w:hAnsi="Calibri" w:cs="Calibri"/>
                <w:color w:val="FF0000"/>
                <w:sz w:val="20"/>
                <w:szCs w:val="20"/>
              </w:rPr>
            </w:pPr>
            <w:ins w:id="3190" w:author="Commodore, Sarah" w:date="2023-03-22T16:21:00Z">
              <w:r w:rsidRPr="00DC2757">
                <w:rPr>
                  <w:rFonts w:ascii="Calibri" w:eastAsia="Times New Roman" w:hAnsi="Calibri" w:cs="Calibri"/>
                  <w:color w:val="FF0000"/>
                  <w:sz w:val="20"/>
                  <w:szCs w:val="20"/>
                </w:rPr>
                <w:t>*</w:t>
              </w:r>
            </w:ins>
          </w:p>
        </w:tc>
      </w:tr>
      <w:tr w:rsidR="00DC2757" w:rsidRPr="00DC2757" w14:paraId="61858652" w14:textId="77777777" w:rsidTr="00DC2757">
        <w:trPr>
          <w:trHeight w:val="260"/>
          <w:ins w:id="3191" w:author="Commodore, Sarah" w:date="2023-03-22T16:21:00Z"/>
        </w:trPr>
        <w:tc>
          <w:tcPr>
            <w:tcW w:w="0" w:type="auto"/>
            <w:tcBorders>
              <w:top w:val="nil"/>
              <w:left w:val="nil"/>
              <w:bottom w:val="nil"/>
              <w:right w:val="nil"/>
            </w:tcBorders>
            <w:shd w:val="clear" w:color="auto" w:fill="auto"/>
            <w:noWrap/>
            <w:vAlign w:val="bottom"/>
            <w:hideMark/>
          </w:tcPr>
          <w:p w14:paraId="70FEFF10" w14:textId="77777777" w:rsidR="00DC2757" w:rsidRPr="00DC2757" w:rsidRDefault="00DC2757" w:rsidP="00DC2757">
            <w:pPr>
              <w:spacing w:after="0" w:line="240" w:lineRule="auto"/>
              <w:rPr>
                <w:ins w:id="3192" w:author="Commodore, Sarah" w:date="2023-03-22T16:21:00Z"/>
                <w:rFonts w:ascii="Calibri" w:eastAsia="Times New Roman" w:hAnsi="Calibri" w:cs="Calibri"/>
                <w:color w:val="000000"/>
                <w:sz w:val="20"/>
                <w:szCs w:val="20"/>
              </w:rPr>
            </w:pPr>
            <w:ins w:id="3193" w:author="Commodore, Sarah" w:date="2023-03-22T16:21:00Z">
              <w:r w:rsidRPr="00DC2757">
                <w:rPr>
                  <w:rFonts w:ascii="Calibri" w:eastAsia="Times New Roman" w:hAnsi="Calibri" w:cs="Calibri"/>
                  <w:color w:val="000000"/>
                  <w:sz w:val="20"/>
                  <w:szCs w:val="20"/>
                </w:rPr>
                <w:t>ENSG00000116039.13</w:t>
              </w:r>
            </w:ins>
          </w:p>
        </w:tc>
        <w:tc>
          <w:tcPr>
            <w:tcW w:w="0" w:type="auto"/>
            <w:tcBorders>
              <w:top w:val="nil"/>
              <w:left w:val="nil"/>
              <w:bottom w:val="nil"/>
              <w:right w:val="nil"/>
            </w:tcBorders>
            <w:shd w:val="clear" w:color="auto" w:fill="auto"/>
            <w:noWrap/>
            <w:vAlign w:val="bottom"/>
            <w:hideMark/>
          </w:tcPr>
          <w:p w14:paraId="018BEA39" w14:textId="77777777" w:rsidR="00DC2757" w:rsidRPr="00DC2757" w:rsidRDefault="00DC2757" w:rsidP="00DC2757">
            <w:pPr>
              <w:spacing w:after="0" w:line="240" w:lineRule="auto"/>
              <w:rPr>
                <w:ins w:id="3194" w:author="Commodore, Sarah" w:date="2023-03-22T16:21:00Z"/>
                <w:rFonts w:ascii="Calibri" w:eastAsia="Times New Roman" w:hAnsi="Calibri" w:cs="Calibri"/>
                <w:color w:val="000000"/>
                <w:sz w:val="20"/>
                <w:szCs w:val="20"/>
              </w:rPr>
            </w:pPr>
            <w:ins w:id="3195" w:author="Commodore, Sarah" w:date="2023-03-22T16:21:00Z">
              <w:r w:rsidRPr="00DC2757">
                <w:rPr>
                  <w:rFonts w:ascii="Calibri" w:eastAsia="Times New Roman" w:hAnsi="Calibri" w:cs="Calibri"/>
                  <w:color w:val="000000"/>
                  <w:sz w:val="20"/>
                  <w:szCs w:val="20"/>
                </w:rPr>
                <w:t>ATP6V1B1</w:t>
              </w:r>
            </w:ins>
          </w:p>
        </w:tc>
        <w:tc>
          <w:tcPr>
            <w:tcW w:w="0" w:type="auto"/>
            <w:tcBorders>
              <w:top w:val="nil"/>
              <w:left w:val="nil"/>
              <w:bottom w:val="nil"/>
              <w:right w:val="nil"/>
            </w:tcBorders>
            <w:shd w:val="clear" w:color="auto" w:fill="auto"/>
            <w:noWrap/>
            <w:vAlign w:val="bottom"/>
            <w:hideMark/>
          </w:tcPr>
          <w:p w14:paraId="6FA54546" w14:textId="77777777" w:rsidR="00DC2757" w:rsidRPr="00DC2757" w:rsidRDefault="00DC2757" w:rsidP="00DC2757">
            <w:pPr>
              <w:spacing w:after="0" w:line="240" w:lineRule="auto"/>
              <w:jc w:val="center"/>
              <w:rPr>
                <w:ins w:id="3196" w:author="Commodore, Sarah" w:date="2023-03-22T16:21:00Z"/>
                <w:rFonts w:ascii="Calibri" w:eastAsia="Times New Roman" w:hAnsi="Calibri" w:cs="Calibri"/>
                <w:color w:val="000000"/>
                <w:sz w:val="20"/>
                <w:szCs w:val="20"/>
              </w:rPr>
            </w:pPr>
            <w:ins w:id="319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5F93F4" w14:textId="77777777" w:rsidR="00DC2757" w:rsidRPr="00DC2757" w:rsidRDefault="00DC2757" w:rsidP="00DC2757">
            <w:pPr>
              <w:spacing w:after="0" w:line="240" w:lineRule="auto"/>
              <w:jc w:val="center"/>
              <w:rPr>
                <w:ins w:id="3198" w:author="Commodore, Sarah" w:date="2023-03-22T16:21:00Z"/>
                <w:rFonts w:ascii="Calibri" w:eastAsia="Times New Roman" w:hAnsi="Calibri" w:cs="Calibri"/>
                <w:color w:val="000000"/>
                <w:sz w:val="20"/>
                <w:szCs w:val="20"/>
              </w:rPr>
            </w:pPr>
            <w:ins w:id="3199" w:author="Commodore, Sarah" w:date="2023-03-22T16:21:00Z">
              <w:r w:rsidRPr="00DC2757">
                <w:rPr>
                  <w:rFonts w:ascii="Calibri" w:eastAsia="Times New Roman" w:hAnsi="Calibri" w:cs="Calibri"/>
                  <w:color w:val="000000"/>
                  <w:sz w:val="20"/>
                  <w:szCs w:val="20"/>
                </w:rPr>
                <w:t>2.9E-07</w:t>
              </w:r>
            </w:ins>
          </w:p>
        </w:tc>
        <w:tc>
          <w:tcPr>
            <w:tcW w:w="0" w:type="auto"/>
            <w:tcBorders>
              <w:top w:val="nil"/>
              <w:left w:val="nil"/>
              <w:bottom w:val="nil"/>
              <w:right w:val="nil"/>
            </w:tcBorders>
            <w:shd w:val="clear" w:color="auto" w:fill="auto"/>
            <w:noWrap/>
            <w:vAlign w:val="bottom"/>
            <w:hideMark/>
          </w:tcPr>
          <w:p w14:paraId="17BBD0E2" w14:textId="77777777" w:rsidR="00DC2757" w:rsidRPr="00DC2757" w:rsidRDefault="00DC2757" w:rsidP="00DC2757">
            <w:pPr>
              <w:spacing w:after="0" w:line="240" w:lineRule="auto"/>
              <w:jc w:val="center"/>
              <w:rPr>
                <w:ins w:id="3200" w:author="Commodore, Sarah" w:date="2023-03-22T16:21:00Z"/>
                <w:rFonts w:ascii="Calibri" w:eastAsia="Times New Roman" w:hAnsi="Calibri" w:cs="Calibri"/>
                <w:color w:val="000000"/>
                <w:sz w:val="20"/>
                <w:szCs w:val="20"/>
              </w:rPr>
            </w:pPr>
            <w:ins w:id="3201" w:author="Commodore, Sarah" w:date="2023-03-22T16:21:00Z">
              <w:r w:rsidRPr="00DC2757">
                <w:rPr>
                  <w:rFonts w:ascii="Calibri" w:eastAsia="Times New Roman" w:hAnsi="Calibri" w:cs="Calibri"/>
                  <w:color w:val="000000"/>
                  <w:sz w:val="20"/>
                  <w:szCs w:val="20"/>
                </w:rPr>
                <w:t>2.9E-06</w:t>
              </w:r>
            </w:ins>
          </w:p>
        </w:tc>
        <w:tc>
          <w:tcPr>
            <w:tcW w:w="0" w:type="auto"/>
            <w:tcBorders>
              <w:top w:val="nil"/>
              <w:left w:val="nil"/>
              <w:bottom w:val="nil"/>
              <w:right w:val="nil"/>
            </w:tcBorders>
            <w:shd w:val="clear" w:color="auto" w:fill="auto"/>
            <w:noWrap/>
            <w:vAlign w:val="bottom"/>
            <w:hideMark/>
          </w:tcPr>
          <w:p w14:paraId="1B492E65" w14:textId="77777777" w:rsidR="00DC2757" w:rsidRPr="00DC2757" w:rsidRDefault="00DC2757" w:rsidP="00DC2757">
            <w:pPr>
              <w:spacing w:after="0" w:line="240" w:lineRule="auto"/>
              <w:jc w:val="center"/>
              <w:rPr>
                <w:ins w:id="3202" w:author="Commodore, Sarah" w:date="2023-03-22T16:21:00Z"/>
                <w:rFonts w:ascii="Calibri" w:eastAsia="Times New Roman" w:hAnsi="Calibri" w:cs="Calibri"/>
                <w:color w:val="FF0000"/>
                <w:sz w:val="20"/>
                <w:szCs w:val="20"/>
              </w:rPr>
            </w:pPr>
            <w:ins w:id="3203" w:author="Commodore, Sarah" w:date="2023-03-22T16:21:00Z">
              <w:r w:rsidRPr="00DC2757">
                <w:rPr>
                  <w:rFonts w:ascii="Calibri" w:eastAsia="Times New Roman" w:hAnsi="Calibri" w:cs="Calibri"/>
                  <w:color w:val="FF0000"/>
                  <w:sz w:val="20"/>
                  <w:szCs w:val="20"/>
                </w:rPr>
                <w:t>*</w:t>
              </w:r>
            </w:ins>
          </w:p>
        </w:tc>
      </w:tr>
      <w:tr w:rsidR="00DC2757" w:rsidRPr="00DC2757" w14:paraId="29DF41EF" w14:textId="77777777" w:rsidTr="00DC2757">
        <w:trPr>
          <w:trHeight w:val="260"/>
          <w:ins w:id="3204" w:author="Commodore, Sarah" w:date="2023-03-22T16:21:00Z"/>
        </w:trPr>
        <w:tc>
          <w:tcPr>
            <w:tcW w:w="0" w:type="auto"/>
            <w:tcBorders>
              <w:top w:val="nil"/>
              <w:left w:val="nil"/>
              <w:bottom w:val="nil"/>
              <w:right w:val="nil"/>
            </w:tcBorders>
            <w:shd w:val="clear" w:color="auto" w:fill="auto"/>
            <w:noWrap/>
            <w:vAlign w:val="bottom"/>
            <w:hideMark/>
          </w:tcPr>
          <w:p w14:paraId="5A7EE961" w14:textId="77777777" w:rsidR="00DC2757" w:rsidRPr="00DC2757" w:rsidRDefault="00DC2757" w:rsidP="00DC2757">
            <w:pPr>
              <w:spacing w:after="0" w:line="240" w:lineRule="auto"/>
              <w:rPr>
                <w:ins w:id="3205" w:author="Commodore, Sarah" w:date="2023-03-22T16:21:00Z"/>
                <w:rFonts w:ascii="Calibri" w:eastAsia="Times New Roman" w:hAnsi="Calibri" w:cs="Calibri"/>
                <w:color w:val="000000"/>
                <w:sz w:val="20"/>
                <w:szCs w:val="20"/>
              </w:rPr>
            </w:pPr>
            <w:ins w:id="3206" w:author="Commodore, Sarah" w:date="2023-03-22T16:21:00Z">
              <w:r w:rsidRPr="00DC2757">
                <w:rPr>
                  <w:rFonts w:ascii="Calibri" w:eastAsia="Times New Roman" w:hAnsi="Calibri" w:cs="Calibri"/>
                  <w:color w:val="000000"/>
                  <w:sz w:val="20"/>
                  <w:szCs w:val="20"/>
                </w:rPr>
                <w:t>ENSG00000279725.1</w:t>
              </w:r>
            </w:ins>
          </w:p>
        </w:tc>
        <w:tc>
          <w:tcPr>
            <w:tcW w:w="0" w:type="auto"/>
            <w:tcBorders>
              <w:top w:val="nil"/>
              <w:left w:val="nil"/>
              <w:bottom w:val="nil"/>
              <w:right w:val="nil"/>
            </w:tcBorders>
            <w:shd w:val="clear" w:color="auto" w:fill="auto"/>
            <w:noWrap/>
            <w:vAlign w:val="bottom"/>
            <w:hideMark/>
          </w:tcPr>
          <w:p w14:paraId="51CC162A" w14:textId="77777777" w:rsidR="00DC2757" w:rsidRPr="00DC2757" w:rsidRDefault="00DC2757" w:rsidP="00DC2757">
            <w:pPr>
              <w:spacing w:after="0" w:line="240" w:lineRule="auto"/>
              <w:rPr>
                <w:ins w:id="3207" w:author="Commodore, Sarah" w:date="2023-03-22T16:21:00Z"/>
                <w:rFonts w:ascii="Calibri" w:eastAsia="Times New Roman" w:hAnsi="Calibri" w:cs="Calibri"/>
                <w:color w:val="000000"/>
                <w:sz w:val="20"/>
                <w:szCs w:val="20"/>
              </w:rPr>
            </w:pPr>
            <w:ins w:id="3208" w:author="Commodore, Sarah" w:date="2023-03-22T16:21:00Z">
              <w:r w:rsidRPr="00DC2757">
                <w:rPr>
                  <w:rFonts w:ascii="Calibri" w:eastAsia="Times New Roman" w:hAnsi="Calibri" w:cs="Calibri"/>
                  <w:color w:val="000000"/>
                  <w:sz w:val="20"/>
                  <w:szCs w:val="20"/>
                </w:rPr>
                <w:t>AL391005.1</w:t>
              </w:r>
            </w:ins>
          </w:p>
        </w:tc>
        <w:tc>
          <w:tcPr>
            <w:tcW w:w="0" w:type="auto"/>
            <w:tcBorders>
              <w:top w:val="nil"/>
              <w:left w:val="nil"/>
              <w:bottom w:val="nil"/>
              <w:right w:val="nil"/>
            </w:tcBorders>
            <w:shd w:val="clear" w:color="auto" w:fill="auto"/>
            <w:noWrap/>
            <w:vAlign w:val="bottom"/>
            <w:hideMark/>
          </w:tcPr>
          <w:p w14:paraId="1D7B20A0" w14:textId="77777777" w:rsidR="00DC2757" w:rsidRPr="00DC2757" w:rsidRDefault="00DC2757" w:rsidP="00DC2757">
            <w:pPr>
              <w:spacing w:after="0" w:line="240" w:lineRule="auto"/>
              <w:jc w:val="center"/>
              <w:rPr>
                <w:ins w:id="3209" w:author="Commodore, Sarah" w:date="2023-03-22T16:21:00Z"/>
                <w:rFonts w:ascii="Calibri" w:eastAsia="Times New Roman" w:hAnsi="Calibri" w:cs="Calibri"/>
                <w:color w:val="000000"/>
                <w:sz w:val="20"/>
                <w:szCs w:val="20"/>
              </w:rPr>
            </w:pPr>
            <w:ins w:id="321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9F6C06" w14:textId="77777777" w:rsidR="00DC2757" w:rsidRPr="00DC2757" w:rsidRDefault="00DC2757" w:rsidP="00DC2757">
            <w:pPr>
              <w:spacing w:after="0" w:line="240" w:lineRule="auto"/>
              <w:jc w:val="center"/>
              <w:rPr>
                <w:ins w:id="3211" w:author="Commodore, Sarah" w:date="2023-03-22T16:21:00Z"/>
                <w:rFonts w:ascii="Calibri" w:eastAsia="Times New Roman" w:hAnsi="Calibri" w:cs="Calibri"/>
                <w:color w:val="000000"/>
                <w:sz w:val="20"/>
                <w:szCs w:val="20"/>
              </w:rPr>
            </w:pPr>
            <w:ins w:id="3212" w:author="Commodore, Sarah" w:date="2023-03-22T16:21:00Z">
              <w:r w:rsidRPr="00DC2757">
                <w:rPr>
                  <w:rFonts w:ascii="Calibri" w:eastAsia="Times New Roman" w:hAnsi="Calibri" w:cs="Calibri"/>
                  <w:color w:val="000000"/>
                  <w:sz w:val="20"/>
                  <w:szCs w:val="20"/>
                </w:rPr>
                <w:t>3.0E-05</w:t>
              </w:r>
            </w:ins>
          </w:p>
        </w:tc>
        <w:tc>
          <w:tcPr>
            <w:tcW w:w="0" w:type="auto"/>
            <w:tcBorders>
              <w:top w:val="nil"/>
              <w:left w:val="nil"/>
              <w:bottom w:val="nil"/>
              <w:right w:val="nil"/>
            </w:tcBorders>
            <w:shd w:val="clear" w:color="auto" w:fill="auto"/>
            <w:noWrap/>
            <w:vAlign w:val="bottom"/>
            <w:hideMark/>
          </w:tcPr>
          <w:p w14:paraId="59FFEA1C" w14:textId="77777777" w:rsidR="00DC2757" w:rsidRPr="00DC2757" w:rsidRDefault="00DC2757" w:rsidP="00DC2757">
            <w:pPr>
              <w:spacing w:after="0" w:line="240" w:lineRule="auto"/>
              <w:jc w:val="center"/>
              <w:rPr>
                <w:ins w:id="3213" w:author="Commodore, Sarah" w:date="2023-03-22T16:21:00Z"/>
                <w:rFonts w:ascii="Calibri" w:eastAsia="Times New Roman" w:hAnsi="Calibri" w:cs="Calibri"/>
                <w:color w:val="000000"/>
                <w:sz w:val="20"/>
                <w:szCs w:val="20"/>
              </w:rPr>
            </w:pPr>
            <w:ins w:id="3214" w:author="Commodore, Sarah" w:date="2023-03-22T16:21:00Z">
              <w:r w:rsidRPr="00DC2757">
                <w:rPr>
                  <w:rFonts w:ascii="Calibri" w:eastAsia="Times New Roman" w:hAnsi="Calibri" w:cs="Calibri"/>
                  <w:color w:val="000000"/>
                  <w:sz w:val="20"/>
                  <w:szCs w:val="20"/>
                </w:rPr>
                <w:t>1.8E-04</w:t>
              </w:r>
            </w:ins>
          </w:p>
        </w:tc>
        <w:tc>
          <w:tcPr>
            <w:tcW w:w="0" w:type="auto"/>
            <w:tcBorders>
              <w:top w:val="nil"/>
              <w:left w:val="nil"/>
              <w:bottom w:val="nil"/>
              <w:right w:val="nil"/>
            </w:tcBorders>
            <w:shd w:val="clear" w:color="auto" w:fill="auto"/>
            <w:noWrap/>
            <w:vAlign w:val="bottom"/>
            <w:hideMark/>
          </w:tcPr>
          <w:p w14:paraId="49C51C66" w14:textId="77777777" w:rsidR="00DC2757" w:rsidRPr="00DC2757" w:rsidRDefault="00DC2757" w:rsidP="00DC2757">
            <w:pPr>
              <w:spacing w:after="0" w:line="240" w:lineRule="auto"/>
              <w:jc w:val="center"/>
              <w:rPr>
                <w:ins w:id="3215" w:author="Commodore, Sarah" w:date="2023-03-22T16:21:00Z"/>
                <w:rFonts w:ascii="Calibri" w:eastAsia="Times New Roman" w:hAnsi="Calibri" w:cs="Calibri"/>
                <w:color w:val="FF0000"/>
                <w:sz w:val="20"/>
                <w:szCs w:val="20"/>
              </w:rPr>
            </w:pPr>
            <w:ins w:id="3216" w:author="Commodore, Sarah" w:date="2023-03-22T16:21:00Z">
              <w:r w:rsidRPr="00DC2757">
                <w:rPr>
                  <w:rFonts w:ascii="Calibri" w:eastAsia="Times New Roman" w:hAnsi="Calibri" w:cs="Calibri"/>
                  <w:color w:val="FF0000"/>
                  <w:sz w:val="20"/>
                  <w:szCs w:val="20"/>
                </w:rPr>
                <w:t>*</w:t>
              </w:r>
            </w:ins>
          </w:p>
        </w:tc>
      </w:tr>
      <w:tr w:rsidR="00DC2757" w:rsidRPr="00DC2757" w14:paraId="18855571" w14:textId="77777777" w:rsidTr="00DC2757">
        <w:trPr>
          <w:trHeight w:val="260"/>
          <w:ins w:id="3217" w:author="Commodore, Sarah" w:date="2023-03-22T16:21:00Z"/>
        </w:trPr>
        <w:tc>
          <w:tcPr>
            <w:tcW w:w="0" w:type="auto"/>
            <w:tcBorders>
              <w:top w:val="nil"/>
              <w:left w:val="nil"/>
              <w:bottom w:val="nil"/>
              <w:right w:val="nil"/>
            </w:tcBorders>
            <w:shd w:val="clear" w:color="auto" w:fill="auto"/>
            <w:noWrap/>
            <w:vAlign w:val="bottom"/>
            <w:hideMark/>
          </w:tcPr>
          <w:p w14:paraId="74F12F3C" w14:textId="77777777" w:rsidR="00DC2757" w:rsidRPr="00DC2757" w:rsidRDefault="00DC2757" w:rsidP="00DC2757">
            <w:pPr>
              <w:spacing w:after="0" w:line="240" w:lineRule="auto"/>
              <w:rPr>
                <w:ins w:id="3218" w:author="Commodore, Sarah" w:date="2023-03-22T16:21:00Z"/>
                <w:rFonts w:ascii="Calibri" w:eastAsia="Times New Roman" w:hAnsi="Calibri" w:cs="Calibri"/>
                <w:color w:val="000000"/>
                <w:sz w:val="20"/>
                <w:szCs w:val="20"/>
              </w:rPr>
            </w:pPr>
            <w:ins w:id="3219" w:author="Commodore, Sarah" w:date="2023-03-22T16:21:00Z">
              <w:r w:rsidRPr="00DC2757">
                <w:rPr>
                  <w:rFonts w:ascii="Calibri" w:eastAsia="Times New Roman" w:hAnsi="Calibri" w:cs="Calibri"/>
                  <w:color w:val="000000"/>
                  <w:sz w:val="20"/>
                  <w:szCs w:val="20"/>
                </w:rPr>
                <w:t>ENSG00000226690.8</w:t>
              </w:r>
            </w:ins>
          </w:p>
        </w:tc>
        <w:tc>
          <w:tcPr>
            <w:tcW w:w="0" w:type="auto"/>
            <w:tcBorders>
              <w:top w:val="nil"/>
              <w:left w:val="nil"/>
              <w:bottom w:val="nil"/>
              <w:right w:val="nil"/>
            </w:tcBorders>
            <w:shd w:val="clear" w:color="auto" w:fill="auto"/>
            <w:noWrap/>
            <w:vAlign w:val="bottom"/>
            <w:hideMark/>
          </w:tcPr>
          <w:p w14:paraId="63AE0097" w14:textId="77777777" w:rsidR="00DC2757" w:rsidRPr="00DC2757" w:rsidRDefault="00DC2757" w:rsidP="00DC2757">
            <w:pPr>
              <w:spacing w:after="0" w:line="240" w:lineRule="auto"/>
              <w:rPr>
                <w:ins w:id="3220" w:author="Commodore, Sarah" w:date="2023-03-22T16:21:00Z"/>
                <w:rFonts w:ascii="Calibri" w:eastAsia="Times New Roman" w:hAnsi="Calibri" w:cs="Calibri"/>
                <w:color w:val="000000"/>
                <w:sz w:val="20"/>
                <w:szCs w:val="20"/>
              </w:rPr>
            </w:pPr>
            <w:ins w:id="3221" w:author="Commodore, Sarah" w:date="2023-03-22T16:21:00Z">
              <w:r w:rsidRPr="00DC2757">
                <w:rPr>
                  <w:rFonts w:ascii="Calibri" w:eastAsia="Times New Roman" w:hAnsi="Calibri" w:cs="Calibri"/>
                  <w:color w:val="000000"/>
                  <w:sz w:val="20"/>
                  <w:szCs w:val="20"/>
                </w:rPr>
                <w:t>AC013470.2</w:t>
              </w:r>
            </w:ins>
          </w:p>
        </w:tc>
        <w:tc>
          <w:tcPr>
            <w:tcW w:w="0" w:type="auto"/>
            <w:tcBorders>
              <w:top w:val="nil"/>
              <w:left w:val="nil"/>
              <w:bottom w:val="nil"/>
              <w:right w:val="nil"/>
            </w:tcBorders>
            <w:shd w:val="clear" w:color="auto" w:fill="auto"/>
            <w:noWrap/>
            <w:vAlign w:val="bottom"/>
            <w:hideMark/>
          </w:tcPr>
          <w:p w14:paraId="25597AFF" w14:textId="77777777" w:rsidR="00DC2757" w:rsidRPr="00DC2757" w:rsidRDefault="00DC2757" w:rsidP="00DC2757">
            <w:pPr>
              <w:spacing w:after="0" w:line="240" w:lineRule="auto"/>
              <w:jc w:val="center"/>
              <w:rPr>
                <w:ins w:id="3222" w:author="Commodore, Sarah" w:date="2023-03-22T16:21:00Z"/>
                <w:rFonts w:ascii="Calibri" w:eastAsia="Times New Roman" w:hAnsi="Calibri" w:cs="Calibri"/>
                <w:color w:val="000000"/>
                <w:sz w:val="20"/>
                <w:szCs w:val="20"/>
              </w:rPr>
            </w:pPr>
            <w:ins w:id="322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4D04FD1" w14:textId="77777777" w:rsidR="00DC2757" w:rsidRPr="00DC2757" w:rsidRDefault="00DC2757" w:rsidP="00DC2757">
            <w:pPr>
              <w:spacing w:after="0" w:line="240" w:lineRule="auto"/>
              <w:jc w:val="center"/>
              <w:rPr>
                <w:ins w:id="3224" w:author="Commodore, Sarah" w:date="2023-03-22T16:21:00Z"/>
                <w:rFonts w:ascii="Calibri" w:eastAsia="Times New Roman" w:hAnsi="Calibri" w:cs="Calibri"/>
                <w:color w:val="000000"/>
                <w:sz w:val="20"/>
                <w:szCs w:val="20"/>
              </w:rPr>
            </w:pPr>
            <w:ins w:id="3225" w:author="Commodore, Sarah" w:date="2023-03-22T16:21:00Z">
              <w:r w:rsidRPr="00DC2757">
                <w:rPr>
                  <w:rFonts w:ascii="Calibri" w:eastAsia="Times New Roman" w:hAnsi="Calibri" w:cs="Calibri"/>
                  <w:color w:val="000000"/>
                  <w:sz w:val="20"/>
                  <w:szCs w:val="20"/>
                </w:rPr>
                <w:t>4.4E-06</w:t>
              </w:r>
            </w:ins>
          </w:p>
        </w:tc>
        <w:tc>
          <w:tcPr>
            <w:tcW w:w="0" w:type="auto"/>
            <w:tcBorders>
              <w:top w:val="nil"/>
              <w:left w:val="nil"/>
              <w:bottom w:val="nil"/>
              <w:right w:val="nil"/>
            </w:tcBorders>
            <w:shd w:val="clear" w:color="auto" w:fill="auto"/>
            <w:noWrap/>
            <w:vAlign w:val="bottom"/>
            <w:hideMark/>
          </w:tcPr>
          <w:p w14:paraId="7692F431" w14:textId="77777777" w:rsidR="00DC2757" w:rsidRPr="00DC2757" w:rsidRDefault="00DC2757" w:rsidP="00DC2757">
            <w:pPr>
              <w:spacing w:after="0" w:line="240" w:lineRule="auto"/>
              <w:jc w:val="center"/>
              <w:rPr>
                <w:ins w:id="3226" w:author="Commodore, Sarah" w:date="2023-03-22T16:21:00Z"/>
                <w:rFonts w:ascii="Calibri" w:eastAsia="Times New Roman" w:hAnsi="Calibri" w:cs="Calibri"/>
                <w:color w:val="000000"/>
                <w:sz w:val="20"/>
                <w:szCs w:val="20"/>
              </w:rPr>
            </w:pPr>
            <w:ins w:id="3227"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7EAEF1F6" w14:textId="77777777" w:rsidR="00DC2757" w:rsidRPr="00DC2757" w:rsidRDefault="00DC2757" w:rsidP="00DC2757">
            <w:pPr>
              <w:spacing w:after="0" w:line="240" w:lineRule="auto"/>
              <w:jc w:val="center"/>
              <w:rPr>
                <w:ins w:id="3228" w:author="Commodore, Sarah" w:date="2023-03-22T16:21:00Z"/>
                <w:rFonts w:ascii="Calibri" w:eastAsia="Times New Roman" w:hAnsi="Calibri" w:cs="Calibri"/>
                <w:color w:val="FF0000"/>
                <w:sz w:val="20"/>
                <w:szCs w:val="20"/>
              </w:rPr>
            </w:pPr>
            <w:ins w:id="3229" w:author="Commodore, Sarah" w:date="2023-03-22T16:21:00Z">
              <w:r w:rsidRPr="00DC2757">
                <w:rPr>
                  <w:rFonts w:ascii="Calibri" w:eastAsia="Times New Roman" w:hAnsi="Calibri" w:cs="Calibri"/>
                  <w:color w:val="FF0000"/>
                  <w:sz w:val="20"/>
                  <w:szCs w:val="20"/>
                </w:rPr>
                <w:t>*</w:t>
              </w:r>
            </w:ins>
          </w:p>
        </w:tc>
      </w:tr>
      <w:tr w:rsidR="00DC2757" w:rsidRPr="00DC2757" w14:paraId="02E18D6E" w14:textId="77777777" w:rsidTr="00DC2757">
        <w:trPr>
          <w:trHeight w:val="260"/>
          <w:ins w:id="3230" w:author="Commodore, Sarah" w:date="2023-03-22T16:21:00Z"/>
        </w:trPr>
        <w:tc>
          <w:tcPr>
            <w:tcW w:w="0" w:type="auto"/>
            <w:tcBorders>
              <w:top w:val="nil"/>
              <w:left w:val="nil"/>
              <w:bottom w:val="nil"/>
              <w:right w:val="nil"/>
            </w:tcBorders>
            <w:shd w:val="clear" w:color="auto" w:fill="auto"/>
            <w:noWrap/>
            <w:vAlign w:val="bottom"/>
            <w:hideMark/>
          </w:tcPr>
          <w:p w14:paraId="4E2B9941" w14:textId="77777777" w:rsidR="00DC2757" w:rsidRPr="00DC2757" w:rsidRDefault="00DC2757" w:rsidP="00DC2757">
            <w:pPr>
              <w:spacing w:after="0" w:line="240" w:lineRule="auto"/>
              <w:rPr>
                <w:ins w:id="3231" w:author="Commodore, Sarah" w:date="2023-03-22T16:21:00Z"/>
                <w:rFonts w:ascii="Calibri" w:eastAsia="Times New Roman" w:hAnsi="Calibri" w:cs="Calibri"/>
                <w:color w:val="000000"/>
                <w:sz w:val="20"/>
                <w:szCs w:val="20"/>
              </w:rPr>
            </w:pPr>
            <w:ins w:id="3232" w:author="Commodore, Sarah" w:date="2023-03-22T16:21:00Z">
              <w:r w:rsidRPr="00DC2757">
                <w:rPr>
                  <w:rFonts w:ascii="Calibri" w:eastAsia="Times New Roman" w:hAnsi="Calibri" w:cs="Calibri"/>
                  <w:color w:val="000000"/>
                  <w:sz w:val="20"/>
                  <w:szCs w:val="20"/>
                </w:rPr>
                <w:t>ENSG00000165621.8</w:t>
              </w:r>
            </w:ins>
          </w:p>
        </w:tc>
        <w:tc>
          <w:tcPr>
            <w:tcW w:w="0" w:type="auto"/>
            <w:tcBorders>
              <w:top w:val="nil"/>
              <w:left w:val="nil"/>
              <w:bottom w:val="nil"/>
              <w:right w:val="nil"/>
            </w:tcBorders>
            <w:shd w:val="clear" w:color="auto" w:fill="auto"/>
            <w:noWrap/>
            <w:vAlign w:val="bottom"/>
            <w:hideMark/>
          </w:tcPr>
          <w:p w14:paraId="79A33E35" w14:textId="77777777" w:rsidR="00DC2757" w:rsidRPr="00DC2757" w:rsidRDefault="00DC2757" w:rsidP="00DC2757">
            <w:pPr>
              <w:spacing w:after="0" w:line="240" w:lineRule="auto"/>
              <w:rPr>
                <w:ins w:id="3233" w:author="Commodore, Sarah" w:date="2023-03-22T16:21:00Z"/>
                <w:rFonts w:ascii="Calibri" w:eastAsia="Times New Roman" w:hAnsi="Calibri" w:cs="Calibri"/>
                <w:color w:val="000000"/>
                <w:sz w:val="20"/>
                <w:szCs w:val="20"/>
              </w:rPr>
            </w:pPr>
            <w:ins w:id="3234" w:author="Commodore, Sarah" w:date="2023-03-22T16:21:00Z">
              <w:r w:rsidRPr="00DC2757">
                <w:rPr>
                  <w:rFonts w:ascii="Calibri" w:eastAsia="Times New Roman" w:hAnsi="Calibri" w:cs="Calibri"/>
                  <w:color w:val="000000"/>
                  <w:sz w:val="20"/>
                  <w:szCs w:val="20"/>
                </w:rPr>
                <w:t>OXGR1</w:t>
              </w:r>
            </w:ins>
          </w:p>
        </w:tc>
        <w:tc>
          <w:tcPr>
            <w:tcW w:w="0" w:type="auto"/>
            <w:tcBorders>
              <w:top w:val="nil"/>
              <w:left w:val="nil"/>
              <w:bottom w:val="nil"/>
              <w:right w:val="nil"/>
            </w:tcBorders>
            <w:shd w:val="clear" w:color="auto" w:fill="auto"/>
            <w:noWrap/>
            <w:vAlign w:val="bottom"/>
            <w:hideMark/>
          </w:tcPr>
          <w:p w14:paraId="0696712B" w14:textId="77777777" w:rsidR="00DC2757" w:rsidRPr="00DC2757" w:rsidRDefault="00DC2757" w:rsidP="00DC2757">
            <w:pPr>
              <w:spacing w:after="0" w:line="240" w:lineRule="auto"/>
              <w:jc w:val="center"/>
              <w:rPr>
                <w:ins w:id="3235" w:author="Commodore, Sarah" w:date="2023-03-22T16:21:00Z"/>
                <w:rFonts w:ascii="Calibri" w:eastAsia="Times New Roman" w:hAnsi="Calibri" w:cs="Calibri"/>
                <w:color w:val="000000"/>
                <w:sz w:val="20"/>
                <w:szCs w:val="20"/>
              </w:rPr>
            </w:pPr>
            <w:ins w:id="323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80201D" w14:textId="77777777" w:rsidR="00DC2757" w:rsidRPr="00DC2757" w:rsidRDefault="00DC2757" w:rsidP="00DC2757">
            <w:pPr>
              <w:spacing w:after="0" w:line="240" w:lineRule="auto"/>
              <w:jc w:val="center"/>
              <w:rPr>
                <w:ins w:id="3237" w:author="Commodore, Sarah" w:date="2023-03-22T16:21:00Z"/>
                <w:rFonts w:ascii="Calibri" w:eastAsia="Times New Roman" w:hAnsi="Calibri" w:cs="Calibri"/>
                <w:color w:val="000000"/>
                <w:sz w:val="20"/>
                <w:szCs w:val="20"/>
              </w:rPr>
            </w:pPr>
            <w:ins w:id="3238" w:author="Commodore, Sarah" w:date="2023-03-22T16:21:00Z">
              <w:r w:rsidRPr="00DC2757">
                <w:rPr>
                  <w:rFonts w:ascii="Calibri" w:eastAsia="Times New Roman" w:hAnsi="Calibri" w:cs="Calibri"/>
                  <w:color w:val="000000"/>
                  <w:sz w:val="20"/>
                  <w:szCs w:val="20"/>
                </w:rPr>
                <w:t>1.5E-09</w:t>
              </w:r>
            </w:ins>
          </w:p>
        </w:tc>
        <w:tc>
          <w:tcPr>
            <w:tcW w:w="0" w:type="auto"/>
            <w:tcBorders>
              <w:top w:val="nil"/>
              <w:left w:val="nil"/>
              <w:bottom w:val="nil"/>
              <w:right w:val="nil"/>
            </w:tcBorders>
            <w:shd w:val="clear" w:color="auto" w:fill="auto"/>
            <w:noWrap/>
            <w:vAlign w:val="bottom"/>
            <w:hideMark/>
          </w:tcPr>
          <w:p w14:paraId="525CD9CB" w14:textId="77777777" w:rsidR="00DC2757" w:rsidRPr="00DC2757" w:rsidRDefault="00DC2757" w:rsidP="00DC2757">
            <w:pPr>
              <w:spacing w:after="0" w:line="240" w:lineRule="auto"/>
              <w:jc w:val="center"/>
              <w:rPr>
                <w:ins w:id="3239" w:author="Commodore, Sarah" w:date="2023-03-22T16:21:00Z"/>
                <w:rFonts w:ascii="Calibri" w:eastAsia="Times New Roman" w:hAnsi="Calibri" w:cs="Calibri"/>
                <w:color w:val="000000"/>
                <w:sz w:val="20"/>
                <w:szCs w:val="20"/>
              </w:rPr>
            </w:pPr>
            <w:ins w:id="3240" w:author="Commodore, Sarah" w:date="2023-03-22T16:21:00Z">
              <w:r w:rsidRPr="00DC2757">
                <w:rPr>
                  <w:rFonts w:ascii="Calibri" w:eastAsia="Times New Roman" w:hAnsi="Calibri" w:cs="Calibri"/>
                  <w:color w:val="000000"/>
                  <w:sz w:val="20"/>
                  <w:szCs w:val="20"/>
                </w:rPr>
                <w:t>2.6E-08</w:t>
              </w:r>
            </w:ins>
          </w:p>
        </w:tc>
        <w:tc>
          <w:tcPr>
            <w:tcW w:w="0" w:type="auto"/>
            <w:tcBorders>
              <w:top w:val="nil"/>
              <w:left w:val="nil"/>
              <w:bottom w:val="nil"/>
              <w:right w:val="nil"/>
            </w:tcBorders>
            <w:shd w:val="clear" w:color="auto" w:fill="auto"/>
            <w:noWrap/>
            <w:vAlign w:val="bottom"/>
            <w:hideMark/>
          </w:tcPr>
          <w:p w14:paraId="4F1C11BE" w14:textId="77777777" w:rsidR="00DC2757" w:rsidRPr="00DC2757" w:rsidRDefault="00DC2757" w:rsidP="00DC2757">
            <w:pPr>
              <w:spacing w:after="0" w:line="240" w:lineRule="auto"/>
              <w:jc w:val="center"/>
              <w:rPr>
                <w:ins w:id="3241" w:author="Commodore, Sarah" w:date="2023-03-22T16:21:00Z"/>
                <w:rFonts w:ascii="Calibri" w:eastAsia="Times New Roman" w:hAnsi="Calibri" w:cs="Calibri"/>
                <w:color w:val="FF0000"/>
                <w:sz w:val="20"/>
                <w:szCs w:val="20"/>
              </w:rPr>
            </w:pPr>
            <w:ins w:id="3242" w:author="Commodore, Sarah" w:date="2023-03-22T16:21:00Z">
              <w:r w:rsidRPr="00DC2757">
                <w:rPr>
                  <w:rFonts w:ascii="Calibri" w:eastAsia="Times New Roman" w:hAnsi="Calibri" w:cs="Calibri"/>
                  <w:color w:val="FF0000"/>
                  <w:sz w:val="20"/>
                  <w:szCs w:val="20"/>
                </w:rPr>
                <w:t>*</w:t>
              </w:r>
            </w:ins>
          </w:p>
        </w:tc>
      </w:tr>
      <w:tr w:rsidR="00DC2757" w:rsidRPr="00DC2757" w14:paraId="055C66E7" w14:textId="77777777" w:rsidTr="00DC2757">
        <w:trPr>
          <w:trHeight w:val="260"/>
          <w:ins w:id="3243" w:author="Commodore, Sarah" w:date="2023-03-22T16:21:00Z"/>
        </w:trPr>
        <w:tc>
          <w:tcPr>
            <w:tcW w:w="0" w:type="auto"/>
            <w:tcBorders>
              <w:top w:val="nil"/>
              <w:left w:val="nil"/>
              <w:bottom w:val="nil"/>
              <w:right w:val="nil"/>
            </w:tcBorders>
            <w:shd w:val="clear" w:color="auto" w:fill="auto"/>
            <w:noWrap/>
            <w:vAlign w:val="bottom"/>
            <w:hideMark/>
          </w:tcPr>
          <w:p w14:paraId="21FB5B8D" w14:textId="77777777" w:rsidR="00DC2757" w:rsidRPr="00DC2757" w:rsidRDefault="00DC2757" w:rsidP="00DC2757">
            <w:pPr>
              <w:spacing w:after="0" w:line="240" w:lineRule="auto"/>
              <w:rPr>
                <w:ins w:id="3244" w:author="Commodore, Sarah" w:date="2023-03-22T16:21:00Z"/>
                <w:rFonts w:ascii="Calibri" w:eastAsia="Times New Roman" w:hAnsi="Calibri" w:cs="Calibri"/>
                <w:color w:val="000000"/>
                <w:sz w:val="20"/>
                <w:szCs w:val="20"/>
              </w:rPr>
            </w:pPr>
            <w:ins w:id="3245" w:author="Commodore, Sarah" w:date="2023-03-22T16:21:00Z">
              <w:r w:rsidRPr="00DC2757">
                <w:rPr>
                  <w:rFonts w:ascii="Calibri" w:eastAsia="Times New Roman" w:hAnsi="Calibri" w:cs="Calibri"/>
                  <w:color w:val="000000"/>
                  <w:sz w:val="20"/>
                  <w:szCs w:val="20"/>
                </w:rPr>
                <w:t>ENSG00000156206.14</w:t>
              </w:r>
            </w:ins>
          </w:p>
        </w:tc>
        <w:tc>
          <w:tcPr>
            <w:tcW w:w="0" w:type="auto"/>
            <w:tcBorders>
              <w:top w:val="nil"/>
              <w:left w:val="nil"/>
              <w:bottom w:val="nil"/>
              <w:right w:val="nil"/>
            </w:tcBorders>
            <w:shd w:val="clear" w:color="auto" w:fill="auto"/>
            <w:noWrap/>
            <w:vAlign w:val="bottom"/>
            <w:hideMark/>
          </w:tcPr>
          <w:p w14:paraId="42F3F89B" w14:textId="77777777" w:rsidR="00DC2757" w:rsidRPr="00DC2757" w:rsidRDefault="00DC2757" w:rsidP="00DC2757">
            <w:pPr>
              <w:spacing w:after="0" w:line="240" w:lineRule="auto"/>
              <w:rPr>
                <w:ins w:id="3246" w:author="Commodore, Sarah" w:date="2023-03-22T16:21:00Z"/>
                <w:rFonts w:ascii="Calibri" w:eastAsia="Times New Roman" w:hAnsi="Calibri" w:cs="Calibri"/>
                <w:color w:val="000000"/>
                <w:sz w:val="20"/>
                <w:szCs w:val="20"/>
              </w:rPr>
            </w:pPr>
            <w:ins w:id="3247" w:author="Commodore, Sarah" w:date="2023-03-22T16:21:00Z">
              <w:r w:rsidRPr="00DC2757">
                <w:rPr>
                  <w:rFonts w:ascii="Calibri" w:eastAsia="Times New Roman" w:hAnsi="Calibri" w:cs="Calibri"/>
                  <w:color w:val="000000"/>
                  <w:sz w:val="20"/>
                  <w:szCs w:val="20"/>
                </w:rPr>
                <w:t>CFAP161</w:t>
              </w:r>
            </w:ins>
          </w:p>
        </w:tc>
        <w:tc>
          <w:tcPr>
            <w:tcW w:w="0" w:type="auto"/>
            <w:tcBorders>
              <w:top w:val="nil"/>
              <w:left w:val="nil"/>
              <w:bottom w:val="nil"/>
              <w:right w:val="nil"/>
            </w:tcBorders>
            <w:shd w:val="clear" w:color="auto" w:fill="auto"/>
            <w:noWrap/>
            <w:vAlign w:val="bottom"/>
            <w:hideMark/>
          </w:tcPr>
          <w:p w14:paraId="24952E9F" w14:textId="77777777" w:rsidR="00DC2757" w:rsidRPr="00DC2757" w:rsidRDefault="00DC2757" w:rsidP="00DC2757">
            <w:pPr>
              <w:spacing w:after="0" w:line="240" w:lineRule="auto"/>
              <w:jc w:val="center"/>
              <w:rPr>
                <w:ins w:id="3248" w:author="Commodore, Sarah" w:date="2023-03-22T16:21:00Z"/>
                <w:rFonts w:ascii="Calibri" w:eastAsia="Times New Roman" w:hAnsi="Calibri" w:cs="Calibri"/>
                <w:color w:val="000000"/>
                <w:sz w:val="20"/>
                <w:szCs w:val="20"/>
              </w:rPr>
            </w:pPr>
            <w:ins w:id="324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A2A5B36" w14:textId="77777777" w:rsidR="00DC2757" w:rsidRPr="00DC2757" w:rsidRDefault="00DC2757" w:rsidP="00DC2757">
            <w:pPr>
              <w:spacing w:after="0" w:line="240" w:lineRule="auto"/>
              <w:jc w:val="center"/>
              <w:rPr>
                <w:ins w:id="3250" w:author="Commodore, Sarah" w:date="2023-03-22T16:21:00Z"/>
                <w:rFonts w:ascii="Calibri" w:eastAsia="Times New Roman" w:hAnsi="Calibri" w:cs="Calibri"/>
                <w:color w:val="000000"/>
                <w:sz w:val="20"/>
                <w:szCs w:val="20"/>
              </w:rPr>
            </w:pPr>
            <w:ins w:id="3251" w:author="Commodore, Sarah" w:date="2023-03-22T16:21:00Z">
              <w:r w:rsidRPr="00DC2757">
                <w:rPr>
                  <w:rFonts w:ascii="Calibri" w:eastAsia="Times New Roman" w:hAnsi="Calibri" w:cs="Calibri"/>
                  <w:color w:val="000000"/>
                  <w:sz w:val="20"/>
                  <w:szCs w:val="20"/>
                </w:rPr>
                <w:t>4.0E-13</w:t>
              </w:r>
            </w:ins>
          </w:p>
        </w:tc>
        <w:tc>
          <w:tcPr>
            <w:tcW w:w="0" w:type="auto"/>
            <w:tcBorders>
              <w:top w:val="nil"/>
              <w:left w:val="nil"/>
              <w:bottom w:val="nil"/>
              <w:right w:val="nil"/>
            </w:tcBorders>
            <w:shd w:val="clear" w:color="auto" w:fill="auto"/>
            <w:noWrap/>
            <w:vAlign w:val="bottom"/>
            <w:hideMark/>
          </w:tcPr>
          <w:p w14:paraId="15F9EB1B" w14:textId="77777777" w:rsidR="00DC2757" w:rsidRPr="00DC2757" w:rsidRDefault="00DC2757" w:rsidP="00DC2757">
            <w:pPr>
              <w:spacing w:after="0" w:line="240" w:lineRule="auto"/>
              <w:jc w:val="center"/>
              <w:rPr>
                <w:ins w:id="3252" w:author="Commodore, Sarah" w:date="2023-03-22T16:21:00Z"/>
                <w:rFonts w:ascii="Calibri" w:eastAsia="Times New Roman" w:hAnsi="Calibri" w:cs="Calibri"/>
                <w:color w:val="000000"/>
                <w:sz w:val="20"/>
                <w:szCs w:val="20"/>
              </w:rPr>
            </w:pPr>
            <w:ins w:id="3253"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2FBD1F09" w14:textId="77777777" w:rsidR="00DC2757" w:rsidRPr="00DC2757" w:rsidRDefault="00DC2757" w:rsidP="00DC2757">
            <w:pPr>
              <w:spacing w:after="0" w:line="240" w:lineRule="auto"/>
              <w:jc w:val="center"/>
              <w:rPr>
                <w:ins w:id="3254" w:author="Commodore, Sarah" w:date="2023-03-22T16:21:00Z"/>
                <w:rFonts w:ascii="Calibri" w:eastAsia="Times New Roman" w:hAnsi="Calibri" w:cs="Calibri"/>
                <w:color w:val="FF0000"/>
                <w:sz w:val="20"/>
                <w:szCs w:val="20"/>
              </w:rPr>
            </w:pPr>
            <w:ins w:id="3255" w:author="Commodore, Sarah" w:date="2023-03-22T16:21:00Z">
              <w:r w:rsidRPr="00DC2757">
                <w:rPr>
                  <w:rFonts w:ascii="Calibri" w:eastAsia="Times New Roman" w:hAnsi="Calibri" w:cs="Calibri"/>
                  <w:color w:val="FF0000"/>
                  <w:sz w:val="20"/>
                  <w:szCs w:val="20"/>
                </w:rPr>
                <w:t>*</w:t>
              </w:r>
            </w:ins>
          </w:p>
        </w:tc>
      </w:tr>
      <w:tr w:rsidR="00DC2757" w:rsidRPr="00DC2757" w14:paraId="578A6250" w14:textId="77777777" w:rsidTr="00DC2757">
        <w:trPr>
          <w:trHeight w:val="260"/>
          <w:ins w:id="3256" w:author="Commodore, Sarah" w:date="2023-03-22T16:21:00Z"/>
        </w:trPr>
        <w:tc>
          <w:tcPr>
            <w:tcW w:w="0" w:type="auto"/>
            <w:tcBorders>
              <w:top w:val="nil"/>
              <w:left w:val="nil"/>
              <w:bottom w:val="nil"/>
              <w:right w:val="nil"/>
            </w:tcBorders>
            <w:shd w:val="clear" w:color="auto" w:fill="auto"/>
            <w:noWrap/>
            <w:vAlign w:val="bottom"/>
            <w:hideMark/>
          </w:tcPr>
          <w:p w14:paraId="44E45C19" w14:textId="77777777" w:rsidR="00DC2757" w:rsidRPr="00DC2757" w:rsidRDefault="00DC2757" w:rsidP="00DC2757">
            <w:pPr>
              <w:spacing w:after="0" w:line="240" w:lineRule="auto"/>
              <w:rPr>
                <w:ins w:id="3257" w:author="Commodore, Sarah" w:date="2023-03-22T16:21:00Z"/>
                <w:rFonts w:ascii="Calibri" w:eastAsia="Times New Roman" w:hAnsi="Calibri" w:cs="Calibri"/>
                <w:color w:val="000000"/>
                <w:sz w:val="20"/>
                <w:szCs w:val="20"/>
              </w:rPr>
            </w:pPr>
            <w:ins w:id="3258" w:author="Commodore, Sarah" w:date="2023-03-22T16:21:00Z">
              <w:r w:rsidRPr="00DC2757">
                <w:rPr>
                  <w:rFonts w:ascii="Calibri" w:eastAsia="Times New Roman" w:hAnsi="Calibri" w:cs="Calibri"/>
                  <w:color w:val="000000"/>
                  <w:sz w:val="20"/>
                  <w:szCs w:val="20"/>
                </w:rPr>
                <w:lastRenderedPageBreak/>
                <w:t>ENSG00000203985.11</w:t>
              </w:r>
            </w:ins>
          </w:p>
        </w:tc>
        <w:tc>
          <w:tcPr>
            <w:tcW w:w="0" w:type="auto"/>
            <w:tcBorders>
              <w:top w:val="nil"/>
              <w:left w:val="nil"/>
              <w:bottom w:val="nil"/>
              <w:right w:val="nil"/>
            </w:tcBorders>
            <w:shd w:val="clear" w:color="auto" w:fill="auto"/>
            <w:noWrap/>
            <w:vAlign w:val="bottom"/>
            <w:hideMark/>
          </w:tcPr>
          <w:p w14:paraId="07ADFD0F" w14:textId="77777777" w:rsidR="00DC2757" w:rsidRPr="00DC2757" w:rsidRDefault="00DC2757" w:rsidP="00DC2757">
            <w:pPr>
              <w:spacing w:after="0" w:line="240" w:lineRule="auto"/>
              <w:rPr>
                <w:ins w:id="3259" w:author="Commodore, Sarah" w:date="2023-03-22T16:21:00Z"/>
                <w:rFonts w:ascii="Calibri" w:eastAsia="Times New Roman" w:hAnsi="Calibri" w:cs="Calibri"/>
                <w:color w:val="000000"/>
                <w:sz w:val="20"/>
                <w:szCs w:val="20"/>
              </w:rPr>
            </w:pPr>
            <w:ins w:id="3260" w:author="Commodore, Sarah" w:date="2023-03-22T16:21:00Z">
              <w:r w:rsidRPr="00DC2757">
                <w:rPr>
                  <w:rFonts w:ascii="Calibri" w:eastAsia="Times New Roman" w:hAnsi="Calibri" w:cs="Calibri"/>
                  <w:color w:val="000000"/>
                  <w:sz w:val="20"/>
                  <w:szCs w:val="20"/>
                </w:rPr>
                <w:t>LDLRAD1</w:t>
              </w:r>
            </w:ins>
          </w:p>
        </w:tc>
        <w:tc>
          <w:tcPr>
            <w:tcW w:w="0" w:type="auto"/>
            <w:tcBorders>
              <w:top w:val="nil"/>
              <w:left w:val="nil"/>
              <w:bottom w:val="nil"/>
              <w:right w:val="nil"/>
            </w:tcBorders>
            <w:shd w:val="clear" w:color="auto" w:fill="auto"/>
            <w:noWrap/>
            <w:vAlign w:val="bottom"/>
            <w:hideMark/>
          </w:tcPr>
          <w:p w14:paraId="38D1D0FC" w14:textId="77777777" w:rsidR="00DC2757" w:rsidRPr="00DC2757" w:rsidRDefault="00DC2757" w:rsidP="00DC2757">
            <w:pPr>
              <w:spacing w:after="0" w:line="240" w:lineRule="auto"/>
              <w:jc w:val="center"/>
              <w:rPr>
                <w:ins w:id="3261" w:author="Commodore, Sarah" w:date="2023-03-22T16:21:00Z"/>
                <w:rFonts w:ascii="Calibri" w:eastAsia="Times New Roman" w:hAnsi="Calibri" w:cs="Calibri"/>
                <w:color w:val="000000"/>
                <w:sz w:val="20"/>
                <w:szCs w:val="20"/>
              </w:rPr>
            </w:pPr>
            <w:ins w:id="326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44B37A6" w14:textId="77777777" w:rsidR="00DC2757" w:rsidRPr="00DC2757" w:rsidRDefault="00DC2757" w:rsidP="00DC2757">
            <w:pPr>
              <w:spacing w:after="0" w:line="240" w:lineRule="auto"/>
              <w:jc w:val="center"/>
              <w:rPr>
                <w:ins w:id="3263" w:author="Commodore, Sarah" w:date="2023-03-22T16:21:00Z"/>
                <w:rFonts w:ascii="Calibri" w:eastAsia="Times New Roman" w:hAnsi="Calibri" w:cs="Calibri"/>
                <w:color w:val="000000"/>
                <w:sz w:val="20"/>
                <w:szCs w:val="20"/>
              </w:rPr>
            </w:pPr>
            <w:ins w:id="3264" w:author="Commodore, Sarah" w:date="2023-03-22T16:21:00Z">
              <w:r w:rsidRPr="00DC2757">
                <w:rPr>
                  <w:rFonts w:ascii="Calibri" w:eastAsia="Times New Roman" w:hAnsi="Calibri" w:cs="Calibri"/>
                  <w:color w:val="000000"/>
                  <w:sz w:val="20"/>
                  <w:szCs w:val="20"/>
                </w:rPr>
                <w:t>4.3E-16</w:t>
              </w:r>
            </w:ins>
          </w:p>
        </w:tc>
        <w:tc>
          <w:tcPr>
            <w:tcW w:w="0" w:type="auto"/>
            <w:tcBorders>
              <w:top w:val="nil"/>
              <w:left w:val="nil"/>
              <w:bottom w:val="nil"/>
              <w:right w:val="nil"/>
            </w:tcBorders>
            <w:shd w:val="clear" w:color="auto" w:fill="auto"/>
            <w:noWrap/>
            <w:vAlign w:val="bottom"/>
            <w:hideMark/>
          </w:tcPr>
          <w:p w14:paraId="34A2CEEC" w14:textId="77777777" w:rsidR="00DC2757" w:rsidRPr="00DC2757" w:rsidRDefault="00DC2757" w:rsidP="00DC2757">
            <w:pPr>
              <w:spacing w:after="0" w:line="240" w:lineRule="auto"/>
              <w:jc w:val="center"/>
              <w:rPr>
                <w:ins w:id="3265" w:author="Commodore, Sarah" w:date="2023-03-22T16:21:00Z"/>
                <w:rFonts w:ascii="Calibri" w:eastAsia="Times New Roman" w:hAnsi="Calibri" w:cs="Calibri"/>
                <w:color w:val="000000"/>
                <w:sz w:val="20"/>
                <w:szCs w:val="20"/>
              </w:rPr>
            </w:pPr>
            <w:ins w:id="3266" w:author="Commodore, Sarah" w:date="2023-03-22T16:21:00Z">
              <w:r w:rsidRPr="00DC2757">
                <w:rPr>
                  <w:rFonts w:ascii="Calibri" w:eastAsia="Times New Roman" w:hAnsi="Calibri" w:cs="Calibri"/>
                  <w:color w:val="000000"/>
                  <w:sz w:val="20"/>
                  <w:szCs w:val="20"/>
                </w:rPr>
                <w:t>4.4E-14</w:t>
              </w:r>
            </w:ins>
          </w:p>
        </w:tc>
        <w:tc>
          <w:tcPr>
            <w:tcW w:w="0" w:type="auto"/>
            <w:tcBorders>
              <w:top w:val="nil"/>
              <w:left w:val="nil"/>
              <w:bottom w:val="nil"/>
              <w:right w:val="nil"/>
            </w:tcBorders>
            <w:shd w:val="clear" w:color="auto" w:fill="auto"/>
            <w:noWrap/>
            <w:vAlign w:val="bottom"/>
            <w:hideMark/>
          </w:tcPr>
          <w:p w14:paraId="64E8F1A0" w14:textId="77777777" w:rsidR="00DC2757" w:rsidRPr="00DC2757" w:rsidRDefault="00DC2757" w:rsidP="00DC2757">
            <w:pPr>
              <w:spacing w:after="0" w:line="240" w:lineRule="auto"/>
              <w:jc w:val="center"/>
              <w:rPr>
                <w:ins w:id="3267" w:author="Commodore, Sarah" w:date="2023-03-22T16:21:00Z"/>
                <w:rFonts w:ascii="Calibri" w:eastAsia="Times New Roman" w:hAnsi="Calibri" w:cs="Calibri"/>
                <w:color w:val="FF0000"/>
                <w:sz w:val="20"/>
                <w:szCs w:val="20"/>
              </w:rPr>
            </w:pPr>
            <w:ins w:id="3268" w:author="Commodore, Sarah" w:date="2023-03-22T16:21:00Z">
              <w:r w:rsidRPr="00DC2757">
                <w:rPr>
                  <w:rFonts w:ascii="Calibri" w:eastAsia="Times New Roman" w:hAnsi="Calibri" w:cs="Calibri"/>
                  <w:color w:val="FF0000"/>
                  <w:sz w:val="20"/>
                  <w:szCs w:val="20"/>
                </w:rPr>
                <w:t>*</w:t>
              </w:r>
            </w:ins>
          </w:p>
        </w:tc>
      </w:tr>
      <w:tr w:rsidR="00DC2757" w:rsidRPr="00DC2757" w14:paraId="14743A87" w14:textId="77777777" w:rsidTr="00DC2757">
        <w:trPr>
          <w:trHeight w:val="260"/>
          <w:ins w:id="3269" w:author="Commodore, Sarah" w:date="2023-03-22T16:21:00Z"/>
        </w:trPr>
        <w:tc>
          <w:tcPr>
            <w:tcW w:w="0" w:type="auto"/>
            <w:tcBorders>
              <w:top w:val="nil"/>
              <w:left w:val="nil"/>
              <w:bottom w:val="nil"/>
              <w:right w:val="nil"/>
            </w:tcBorders>
            <w:shd w:val="clear" w:color="auto" w:fill="auto"/>
            <w:noWrap/>
            <w:vAlign w:val="bottom"/>
            <w:hideMark/>
          </w:tcPr>
          <w:p w14:paraId="72EA7312" w14:textId="77777777" w:rsidR="00DC2757" w:rsidRPr="00DC2757" w:rsidRDefault="00DC2757" w:rsidP="00DC2757">
            <w:pPr>
              <w:spacing w:after="0" w:line="240" w:lineRule="auto"/>
              <w:rPr>
                <w:ins w:id="3270" w:author="Commodore, Sarah" w:date="2023-03-22T16:21:00Z"/>
                <w:rFonts w:ascii="Calibri" w:eastAsia="Times New Roman" w:hAnsi="Calibri" w:cs="Calibri"/>
                <w:color w:val="000000"/>
                <w:sz w:val="20"/>
                <w:szCs w:val="20"/>
              </w:rPr>
            </w:pPr>
            <w:ins w:id="3271" w:author="Commodore, Sarah" w:date="2023-03-22T16:21:00Z">
              <w:r w:rsidRPr="00DC2757">
                <w:rPr>
                  <w:rFonts w:ascii="Calibri" w:eastAsia="Times New Roman" w:hAnsi="Calibri" w:cs="Calibri"/>
                  <w:color w:val="000000"/>
                  <w:sz w:val="20"/>
                  <w:szCs w:val="20"/>
                </w:rPr>
                <w:t>ENSG00000167646.14</w:t>
              </w:r>
            </w:ins>
          </w:p>
        </w:tc>
        <w:tc>
          <w:tcPr>
            <w:tcW w:w="0" w:type="auto"/>
            <w:tcBorders>
              <w:top w:val="nil"/>
              <w:left w:val="nil"/>
              <w:bottom w:val="nil"/>
              <w:right w:val="nil"/>
            </w:tcBorders>
            <w:shd w:val="clear" w:color="auto" w:fill="auto"/>
            <w:noWrap/>
            <w:vAlign w:val="bottom"/>
            <w:hideMark/>
          </w:tcPr>
          <w:p w14:paraId="274D7BD7" w14:textId="77777777" w:rsidR="00DC2757" w:rsidRPr="00DC2757" w:rsidRDefault="00DC2757" w:rsidP="00DC2757">
            <w:pPr>
              <w:spacing w:after="0" w:line="240" w:lineRule="auto"/>
              <w:rPr>
                <w:ins w:id="3272" w:author="Commodore, Sarah" w:date="2023-03-22T16:21:00Z"/>
                <w:rFonts w:ascii="Calibri" w:eastAsia="Times New Roman" w:hAnsi="Calibri" w:cs="Calibri"/>
                <w:color w:val="000000"/>
                <w:sz w:val="20"/>
                <w:szCs w:val="20"/>
              </w:rPr>
            </w:pPr>
            <w:ins w:id="3273" w:author="Commodore, Sarah" w:date="2023-03-22T16:21:00Z">
              <w:r w:rsidRPr="00DC2757">
                <w:rPr>
                  <w:rFonts w:ascii="Calibri" w:eastAsia="Times New Roman" w:hAnsi="Calibri" w:cs="Calibri"/>
                  <w:color w:val="000000"/>
                  <w:sz w:val="20"/>
                  <w:szCs w:val="20"/>
                </w:rPr>
                <w:t>DNAAF3</w:t>
              </w:r>
            </w:ins>
          </w:p>
        </w:tc>
        <w:tc>
          <w:tcPr>
            <w:tcW w:w="0" w:type="auto"/>
            <w:tcBorders>
              <w:top w:val="nil"/>
              <w:left w:val="nil"/>
              <w:bottom w:val="nil"/>
              <w:right w:val="nil"/>
            </w:tcBorders>
            <w:shd w:val="clear" w:color="auto" w:fill="auto"/>
            <w:noWrap/>
            <w:vAlign w:val="bottom"/>
            <w:hideMark/>
          </w:tcPr>
          <w:p w14:paraId="6294BC26" w14:textId="77777777" w:rsidR="00DC2757" w:rsidRPr="00DC2757" w:rsidRDefault="00DC2757" w:rsidP="00DC2757">
            <w:pPr>
              <w:spacing w:after="0" w:line="240" w:lineRule="auto"/>
              <w:jc w:val="center"/>
              <w:rPr>
                <w:ins w:id="3274" w:author="Commodore, Sarah" w:date="2023-03-22T16:21:00Z"/>
                <w:rFonts w:ascii="Calibri" w:eastAsia="Times New Roman" w:hAnsi="Calibri" w:cs="Calibri"/>
                <w:color w:val="000000"/>
                <w:sz w:val="20"/>
                <w:szCs w:val="20"/>
              </w:rPr>
            </w:pPr>
            <w:ins w:id="327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F02DDDC" w14:textId="77777777" w:rsidR="00DC2757" w:rsidRPr="00DC2757" w:rsidRDefault="00DC2757" w:rsidP="00DC2757">
            <w:pPr>
              <w:spacing w:after="0" w:line="240" w:lineRule="auto"/>
              <w:jc w:val="center"/>
              <w:rPr>
                <w:ins w:id="3276" w:author="Commodore, Sarah" w:date="2023-03-22T16:21:00Z"/>
                <w:rFonts w:ascii="Calibri" w:eastAsia="Times New Roman" w:hAnsi="Calibri" w:cs="Calibri"/>
                <w:color w:val="000000"/>
                <w:sz w:val="20"/>
                <w:szCs w:val="20"/>
              </w:rPr>
            </w:pPr>
            <w:ins w:id="3277" w:author="Commodore, Sarah" w:date="2023-03-22T16:21:00Z">
              <w:r w:rsidRPr="00DC2757">
                <w:rPr>
                  <w:rFonts w:ascii="Calibri" w:eastAsia="Times New Roman" w:hAnsi="Calibri" w:cs="Calibri"/>
                  <w:color w:val="000000"/>
                  <w:sz w:val="20"/>
                  <w:szCs w:val="20"/>
                </w:rPr>
                <w:t>3.5E-11</w:t>
              </w:r>
            </w:ins>
          </w:p>
        </w:tc>
        <w:tc>
          <w:tcPr>
            <w:tcW w:w="0" w:type="auto"/>
            <w:tcBorders>
              <w:top w:val="nil"/>
              <w:left w:val="nil"/>
              <w:bottom w:val="nil"/>
              <w:right w:val="nil"/>
            </w:tcBorders>
            <w:shd w:val="clear" w:color="auto" w:fill="auto"/>
            <w:noWrap/>
            <w:vAlign w:val="bottom"/>
            <w:hideMark/>
          </w:tcPr>
          <w:p w14:paraId="2C063BE1" w14:textId="77777777" w:rsidR="00DC2757" w:rsidRPr="00DC2757" w:rsidRDefault="00DC2757" w:rsidP="00DC2757">
            <w:pPr>
              <w:spacing w:after="0" w:line="240" w:lineRule="auto"/>
              <w:jc w:val="center"/>
              <w:rPr>
                <w:ins w:id="3278" w:author="Commodore, Sarah" w:date="2023-03-22T16:21:00Z"/>
                <w:rFonts w:ascii="Calibri" w:eastAsia="Times New Roman" w:hAnsi="Calibri" w:cs="Calibri"/>
                <w:color w:val="000000"/>
                <w:sz w:val="20"/>
                <w:szCs w:val="20"/>
              </w:rPr>
            </w:pPr>
            <w:ins w:id="3279"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0634036E" w14:textId="77777777" w:rsidR="00DC2757" w:rsidRPr="00DC2757" w:rsidRDefault="00DC2757" w:rsidP="00DC2757">
            <w:pPr>
              <w:spacing w:after="0" w:line="240" w:lineRule="auto"/>
              <w:jc w:val="center"/>
              <w:rPr>
                <w:ins w:id="3280" w:author="Commodore, Sarah" w:date="2023-03-22T16:21:00Z"/>
                <w:rFonts w:ascii="Calibri" w:eastAsia="Times New Roman" w:hAnsi="Calibri" w:cs="Calibri"/>
                <w:color w:val="FF0000"/>
                <w:sz w:val="20"/>
                <w:szCs w:val="20"/>
              </w:rPr>
            </w:pPr>
            <w:ins w:id="3281" w:author="Commodore, Sarah" w:date="2023-03-22T16:21:00Z">
              <w:r w:rsidRPr="00DC2757">
                <w:rPr>
                  <w:rFonts w:ascii="Calibri" w:eastAsia="Times New Roman" w:hAnsi="Calibri" w:cs="Calibri"/>
                  <w:color w:val="FF0000"/>
                  <w:sz w:val="20"/>
                  <w:szCs w:val="20"/>
                </w:rPr>
                <w:t>*</w:t>
              </w:r>
            </w:ins>
          </w:p>
        </w:tc>
      </w:tr>
      <w:tr w:rsidR="00DC2757" w:rsidRPr="00DC2757" w14:paraId="75C66E05" w14:textId="77777777" w:rsidTr="00DC2757">
        <w:trPr>
          <w:trHeight w:val="260"/>
          <w:ins w:id="3282" w:author="Commodore, Sarah" w:date="2023-03-22T16:21:00Z"/>
        </w:trPr>
        <w:tc>
          <w:tcPr>
            <w:tcW w:w="0" w:type="auto"/>
            <w:tcBorders>
              <w:top w:val="nil"/>
              <w:left w:val="nil"/>
              <w:bottom w:val="nil"/>
              <w:right w:val="nil"/>
            </w:tcBorders>
            <w:shd w:val="clear" w:color="auto" w:fill="auto"/>
            <w:noWrap/>
            <w:vAlign w:val="bottom"/>
            <w:hideMark/>
          </w:tcPr>
          <w:p w14:paraId="49F5FCEC" w14:textId="77777777" w:rsidR="00DC2757" w:rsidRPr="00DC2757" w:rsidRDefault="00DC2757" w:rsidP="00DC2757">
            <w:pPr>
              <w:spacing w:after="0" w:line="240" w:lineRule="auto"/>
              <w:rPr>
                <w:ins w:id="3283" w:author="Commodore, Sarah" w:date="2023-03-22T16:21:00Z"/>
                <w:rFonts w:ascii="Calibri" w:eastAsia="Times New Roman" w:hAnsi="Calibri" w:cs="Calibri"/>
                <w:color w:val="000000"/>
                <w:sz w:val="20"/>
                <w:szCs w:val="20"/>
              </w:rPr>
            </w:pPr>
            <w:ins w:id="3284" w:author="Commodore, Sarah" w:date="2023-03-22T16:21:00Z">
              <w:r w:rsidRPr="00DC2757">
                <w:rPr>
                  <w:rFonts w:ascii="Calibri" w:eastAsia="Times New Roman" w:hAnsi="Calibri" w:cs="Calibri"/>
                  <w:color w:val="000000"/>
                  <w:sz w:val="20"/>
                  <w:szCs w:val="20"/>
                </w:rPr>
                <w:t>ENSG00000185681.13</w:t>
              </w:r>
            </w:ins>
          </w:p>
        </w:tc>
        <w:tc>
          <w:tcPr>
            <w:tcW w:w="0" w:type="auto"/>
            <w:tcBorders>
              <w:top w:val="nil"/>
              <w:left w:val="nil"/>
              <w:bottom w:val="nil"/>
              <w:right w:val="nil"/>
            </w:tcBorders>
            <w:shd w:val="clear" w:color="auto" w:fill="auto"/>
            <w:noWrap/>
            <w:vAlign w:val="bottom"/>
            <w:hideMark/>
          </w:tcPr>
          <w:p w14:paraId="7CF4C631" w14:textId="77777777" w:rsidR="00DC2757" w:rsidRPr="00DC2757" w:rsidRDefault="00DC2757" w:rsidP="00DC2757">
            <w:pPr>
              <w:spacing w:after="0" w:line="240" w:lineRule="auto"/>
              <w:rPr>
                <w:ins w:id="3285" w:author="Commodore, Sarah" w:date="2023-03-22T16:21:00Z"/>
                <w:rFonts w:ascii="Calibri" w:eastAsia="Times New Roman" w:hAnsi="Calibri" w:cs="Calibri"/>
                <w:color w:val="000000"/>
                <w:sz w:val="20"/>
                <w:szCs w:val="20"/>
              </w:rPr>
            </w:pPr>
            <w:ins w:id="3286" w:author="Commodore, Sarah" w:date="2023-03-22T16:21:00Z">
              <w:r w:rsidRPr="00DC2757">
                <w:rPr>
                  <w:rFonts w:ascii="Calibri" w:eastAsia="Times New Roman" w:hAnsi="Calibri" w:cs="Calibri"/>
                  <w:color w:val="000000"/>
                  <w:sz w:val="20"/>
                  <w:szCs w:val="20"/>
                </w:rPr>
                <w:t>MORN5</w:t>
              </w:r>
            </w:ins>
          </w:p>
        </w:tc>
        <w:tc>
          <w:tcPr>
            <w:tcW w:w="0" w:type="auto"/>
            <w:tcBorders>
              <w:top w:val="nil"/>
              <w:left w:val="nil"/>
              <w:bottom w:val="nil"/>
              <w:right w:val="nil"/>
            </w:tcBorders>
            <w:shd w:val="clear" w:color="auto" w:fill="auto"/>
            <w:noWrap/>
            <w:vAlign w:val="bottom"/>
            <w:hideMark/>
          </w:tcPr>
          <w:p w14:paraId="55644B8C" w14:textId="77777777" w:rsidR="00DC2757" w:rsidRPr="00DC2757" w:rsidRDefault="00DC2757" w:rsidP="00DC2757">
            <w:pPr>
              <w:spacing w:after="0" w:line="240" w:lineRule="auto"/>
              <w:jc w:val="center"/>
              <w:rPr>
                <w:ins w:id="3287" w:author="Commodore, Sarah" w:date="2023-03-22T16:21:00Z"/>
                <w:rFonts w:ascii="Calibri" w:eastAsia="Times New Roman" w:hAnsi="Calibri" w:cs="Calibri"/>
                <w:color w:val="000000"/>
                <w:sz w:val="20"/>
                <w:szCs w:val="20"/>
              </w:rPr>
            </w:pPr>
            <w:ins w:id="328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3B31C8B" w14:textId="77777777" w:rsidR="00DC2757" w:rsidRPr="00DC2757" w:rsidRDefault="00DC2757" w:rsidP="00DC2757">
            <w:pPr>
              <w:spacing w:after="0" w:line="240" w:lineRule="auto"/>
              <w:jc w:val="center"/>
              <w:rPr>
                <w:ins w:id="3289" w:author="Commodore, Sarah" w:date="2023-03-22T16:21:00Z"/>
                <w:rFonts w:ascii="Calibri" w:eastAsia="Times New Roman" w:hAnsi="Calibri" w:cs="Calibri"/>
                <w:color w:val="000000"/>
                <w:sz w:val="20"/>
                <w:szCs w:val="20"/>
              </w:rPr>
            </w:pPr>
            <w:ins w:id="3290" w:author="Commodore, Sarah" w:date="2023-03-22T16:21:00Z">
              <w:r w:rsidRPr="00DC2757">
                <w:rPr>
                  <w:rFonts w:ascii="Calibri" w:eastAsia="Times New Roman" w:hAnsi="Calibri" w:cs="Calibri"/>
                  <w:color w:val="000000"/>
                  <w:sz w:val="20"/>
                  <w:szCs w:val="20"/>
                </w:rPr>
                <w:t>1.3E-12</w:t>
              </w:r>
            </w:ins>
          </w:p>
        </w:tc>
        <w:tc>
          <w:tcPr>
            <w:tcW w:w="0" w:type="auto"/>
            <w:tcBorders>
              <w:top w:val="nil"/>
              <w:left w:val="nil"/>
              <w:bottom w:val="nil"/>
              <w:right w:val="nil"/>
            </w:tcBorders>
            <w:shd w:val="clear" w:color="auto" w:fill="auto"/>
            <w:noWrap/>
            <w:vAlign w:val="bottom"/>
            <w:hideMark/>
          </w:tcPr>
          <w:p w14:paraId="095ABC71" w14:textId="77777777" w:rsidR="00DC2757" w:rsidRPr="00DC2757" w:rsidRDefault="00DC2757" w:rsidP="00DC2757">
            <w:pPr>
              <w:spacing w:after="0" w:line="240" w:lineRule="auto"/>
              <w:jc w:val="center"/>
              <w:rPr>
                <w:ins w:id="3291" w:author="Commodore, Sarah" w:date="2023-03-22T16:21:00Z"/>
                <w:rFonts w:ascii="Calibri" w:eastAsia="Times New Roman" w:hAnsi="Calibri" w:cs="Calibri"/>
                <w:color w:val="000000"/>
                <w:sz w:val="20"/>
                <w:szCs w:val="20"/>
              </w:rPr>
            </w:pPr>
            <w:ins w:id="3292" w:author="Commodore, Sarah" w:date="2023-03-22T16:21:00Z">
              <w:r w:rsidRPr="00DC2757">
                <w:rPr>
                  <w:rFonts w:ascii="Calibri" w:eastAsia="Times New Roman" w:hAnsi="Calibri" w:cs="Calibri"/>
                  <w:color w:val="000000"/>
                  <w:sz w:val="20"/>
                  <w:szCs w:val="20"/>
                </w:rPr>
                <w:t>4.9E-11</w:t>
              </w:r>
            </w:ins>
          </w:p>
        </w:tc>
        <w:tc>
          <w:tcPr>
            <w:tcW w:w="0" w:type="auto"/>
            <w:tcBorders>
              <w:top w:val="nil"/>
              <w:left w:val="nil"/>
              <w:bottom w:val="nil"/>
              <w:right w:val="nil"/>
            </w:tcBorders>
            <w:shd w:val="clear" w:color="auto" w:fill="auto"/>
            <w:noWrap/>
            <w:vAlign w:val="bottom"/>
            <w:hideMark/>
          </w:tcPr>
          <w:p w14:paraId="78FBFA83" w14:textId="77777777" w:rsidR="00DC2757" w:rsidRPr="00DC2757" w:rsidRDefault="00DC2757" w:rsidP="00DC2757">
            <w:pPr>
              <w:spacing w:after="0" w:line="240" w:lineRule="auto"/>
              <w:jc w:val="center"/>
              <w:rPr>
                <w:ins w:id="3293" w:author="Commodore, Sarah" w:date="2023-03-22T16:21:00Z"/>
                <w:rFonts w:ascii="Calibri" w:eastAsia="Times New Roman" w:hAnsi="Calibri" w:cs="Calibri"/>
                <w:color w:val="FF0000"/>
                <w:sz w:val="20"/>
                <w:szCs w:val="20"/>
              </w:rPr>
            </w:pPr>
            <w:ins w:id="3294" w:author="Commodore, Sarah" w:date="2023-03-22T16:21:00Z">
              <w:r w:rsidRPr="00DC2757">
                <w:rPr>
                  <w:rFonts w:ascii="Calibri" w:eastAsia="Times New Roman" w:hAnsi="Calibri" w:cs="Calibri"/>
                  <w:color w:val="FF0000"/>
                  <w:sz w:val="20"/>
                  <w:szCs w:val="20"/>
                </w:rPr>
                <w:t>*</w:t>
              </w:r>
            </w:ins>
          </w:p>
        </w:tc>
      </w:tr>
      <w:tr w:rsidR="00DC2757" w:rsidRPr="00DC2757" w14:paraId="0A2051D3" w14:textId="77777777" w:rsidTr="00DC2757">
        <w:trPr>
          <w:trHeight w:val="260"/>
          <w:ins w:id="3295" w:author="Commodore, Sarah" w:date="2023-03-22T16:21:00Z"/>
        </w:trPr>
        <w:tc>
          <w:tcPr>
            <w:tcW w:w="0" w:type="auto"/>
            <w:tcBorders>
              <w:top w:val="nil"/>
              <w:left w:val="nil"/>
              <w:bottom w:val="nil"/>
              <w:right w:val="nil"/>
            </w:tcBorders>
            <w:shd w:val="clear" w:color="auto" w:fill="auto"/>
            <w:noWrap/>
            <w:vAlign w:val="bottom"/>
            <w:hideMark/>
          </w:tcPr>
          <w:p w14:paraId="5877AE86" w14:textId="77777777" w:rsidR="00DC2757" w:rsidRPr="00DC2757" w:rsidRDefault="00DC2757" w:rsidP="00DC2757">
            <w:pPr>
              <w:spacing w:after="0" w:line="240" w:lineRule="auto"/>
              <w:rPr>
                <w:ins w:id="3296" w:author="Commodore, Sarah" w:date="2023-03-22T16:21:00Z"/>
                <w:rFonts w:ascii="Calibri" w:eastAsia="Times New Roman" w:hAnsi="Calibri" w:cs="Calibri"/>
                <w:color w:val="000000"/>
                <w:sz w:val="20"/>
                <w:szCs w:val="20"/>
              </w:rPr>
            </w:pPr>
            <w:ins w:id="3297" w:author="Commodore, Sarah" w:date="2023-03-22T16:21:00Z">
              <w:r w:rsidRPr="00DC2757">
                <w:rPr>
                  <w:rFonts w:ascii="Calibri" w:eastAsia="Times New Roman" w:hAnsi="Calibri" w:cs="Calibri"/>
                  <w:color w:val="000000"/>
                  <w:sz w:val="20"/>
                  <w:szCs w:val="20"/>
                </w:rPr>
                <w:t>ENSG00000069122.19</w:t>
              </w:r>
            </w:ins>
          </w:p>
        </w:tc>
        <w:tc>
          <w:tcPr>
            <w:tcW w:w="0" w:type="auto"/>
            <w:tcBorders>
              <w:top w:val="nil"/>
              <w:left w:val="nil"/>
              <w:bottom w:val="nil"/>
              <w:right w:val="nil"/>
            </w:tcBorders>
            <w:shd w:val="clear" w:color="auto" w:fill="auto"/>
            <w:noWrap/>
            <w:vAlign w:val="bottom"/>
            <w:hideMark/>
          </w:tcPr>
          <w:p w14:paraId="026F3C80" w14:textId="77777777" w:rsidR="00DC2757" w:rsidRPr="00DC2757" w:rsidRDefault="00DC2757" w:rsidP="00DC2757">
            <w:pPr>
              <w:spacing w:after="0" w:line="240" w:lineRule="auto"/>
              <w:rPr>
                <w:ins w:id="3298" w:author="Commodore, Sarah" w:date="2023-03-22T16:21:00Z"/>
                <w:rFonts w:ascii="Calibri" w:eastAsia="Times New Roman" w:hAnsi="Calibri" w:cs="Calibri"/>
                <w:color w:val="000000"/>
                <w:sz w:val="20"/>
                <w:szCs w:val="20"/>
              </w:rPr>
            </w:pPr>
            <w:ins w:id="3299" w:author="Commodore, Sarah" w:date="2023-03-22T16:21:00Z">
              <w:r w:rsidRPr="00DC2757">
                <w:rPr>
                  <w:rFonts w:ascii="Calibri" w:eastAsia="Times New Roman" w:hAnsi="Calibri" w:cs="Calibri"/>
                  <w:color w:val="000000"/>
                  <w:sz w:val="20"/>
                  <w:szCs w:val="20"/>
                </w:rPr>
                <w:t>ADGRF5</w:t>
              </w:r>
            </w:ins>
          </w:p>
        </w:tc>
        <w:tc>
          <w:tcPr>
            <w:tcW w:w="0" w:type="auto"/>
            <w:tcBorders>
              <w:top w:val="nil"/>
              <w:left w:val="nil"/>
              <w:bottom w:val="nil"/>
              <w:right w:val="nil"/>
            </w:tcBorders>
            <w:shd w:val="clear" w:color="auto" w:fill="auto"/>
            <w:noWrap/>
            <w:vAlign w:val="bottom"/>
            <w:hideMark/>
          </w:tcPr>
          <w:p w14:paraId="0070AA9C" w14:textId="77777777" w:rsidR="00DC2757" w:rsidRPr="00DC2757" w:rsidRDefault="00DC2757" w:rsidP="00DC2757">
            <w:pPr>
              <w:spacing w:after="0" w:line="240" w:lineRule="auto"/>
              <w:jc w:val="center"/>
              <w:rPr>
                <w:ins w:id="3300" w:author="Commodore, Sarah" w:date="2023-03-22T16:21:00Z"/>
                <w:rFonts w:ascii="Calibri" w:eastAsia="Times New Roman" w:hAnsi="Calibri" w:cs="Calibri"/>
                <w:color w:val="000000"/>
                <w:sz w:val="20"/>
                <w:szCs w:val="20"/>
              </w:rPr>
            </w:pPr>
            <w:ins w:id="330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4DC750" w14:textId="77777777" w:rsidR="00DC2757" w:rsidRPr="00DC2757" w:rsidRDefault="00DC2757" w:rsidP="00DC2757">
            <w:pPr>
              <w:spacing w:after="0" w:line="240" w:lineRule="auto"/>
              <w:jc w:val="center"/>
              <w:rPr>
                <w:ins w:id="3302" w:author="Commodore, Sarah" w:date="2023-03-22T16:21:00Z"/>
                <w:rFonts w:ascii="Calibri" w:eastAsia="Times New Roman" w:hAnsi="Calibri" w:cs="Calibri"/>
                <w:color w:val="000000"/>
                <w:sz w:val="20"/>
                <w:szCs w:val="20"/>
              </w:rPr>
            </w:pPr>
            <w:ins w:id="3303"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2BE43215" w14:textId="77777777" w:rsidR="00DC2757" w:rsidRPr="00DC2757" w:rsidRDefault="00DC2757" w:rsidP="00DC2757">
            <w:pPr>
              <w:spacing w:after="0" w:line="240" w:lineRule="auto"/>
              <w:jc w:val="center"/>
              <w:rPr>
                <w:ins w:id="3304" w:author="Commodore, Sarah" w:date="2023-03-22T16:21:00Z"/>
                <w:rFonts w:ascii="Calibri" w:eastAsia="Times New Roman" w:hAnsi="Calibri" w:cs="Calibri"/>
                <w:color w:val="000000"/>
                <w:sz w:val="20"/>
                <w:szCs w:val="20"/>
              </w:rPr>
            </w:pPr>
            <w:ins w:id="3305" w:author="Commodore, Sarah" w:date="2023-03-22T16:21:00Z">
              <w:r w:rsidRPr="00DC2757">
                <w:rPr>
                  <w:rFonts w:ascii="Calibri" w:eastAsia="Times New Roman" w:hAnsi="Calibri" w:cs="Calibri"/>
                  <w:color w:val="000000"/>
                  <w:sz w:val="20"/>
                  <w:szCs w:val="20"/>
                </w:rPr>
                <w:t>2.4E-06</w:t>
              </w:r>
            </w:ins>
          </w:p>
        </w:tc>
        <w:tc>
          <w:tcPr>
            <w:tcW w:w="0" w:type="auto"/>
            <w:tcBorders>
              <w:top w:val="nil"/>
              <w:left w:val="nil"/>
              <w:bottom w:val="nil"/>
              <w:right w:val="nil"/>
            </w:tcBorders>
            <w:shd w:val="clear" w:color="auto" w:fill="auto"/>
            <w:noWrap/>
            <w:vAlign w:val="bottom"/>
            <w:hideMark/>
          </w:tcPr>
          <w:p w14:paraId="6C62172F" w14:textId="77777777" w:rsidR="00DC2757" w:rsidRPr="00DC2757" w:rsidRDefault="00DC2757" w:rsidP="00DC2757">
            <w:pPr>
              <w:spacing w:after="0" w:line="240" w:lineRule="auto"/>
              <w:jc w:val="center"/>
              <w:rPr>
                <w:ins w:id="3306" w:author="Commodore, Sarah" w:date="2023-03-22T16:21:00Z"/>
                <w:rFonts w:ascii="Calibri" w:eastAsia="Times New Roman" w:hAnsi="Calibri" w:cs="Calibri"/>
                <w:color w:val="FF0000"/>
                <w:sz w:val="20"/>
                <w:szCs w:val="20"/>
              </w:rPr>
            </w:pPr>
            <w:ins w:id="3307" w:author="Commodore, Sarah" w:date="2023-03-22T16:21:00Z">
              <w:r w:rsidRPr="00DC2757">
                <w:rPr>
                  <w:rFonts w:ascii="Calibri" w:eastAsia="Times New Roman" w:hAnsi="Calibri" w:cs="Calibri"/>
                  <w:color w:val="FF0000"/>
                  <w:sz w:val="20"/>
                  <w:szCs w:val="20"/>
                </w:rPr>
                <w:t>*</w:t>
              </w:r>
            </w:ins>
          </w:p>
        </w:tc>
      </w:tr>
      <w:tr w:rsidR="00DC2757" w:rsidRPr="00DC2757" w14:paraId="1B1D727B" w14:textId="77777777" w:rsidTr="00DC2757">
        <w:trPr>
          <w:trHeight w:val="260"/>
          <w:ins w:id="3308" w:author="Commodore, Sarah" w:date="2023-03-22T16:21:00Z"/>
        </w:trPr>
        <w:tc>
          <w:tcPr>
            <w:tcW w:w="0" w:type="auto"/>
            <w:tcBorders>
              <w:top w:val="nil"/>
              <w:left w:val="nil"/>
              <w:bottom w:val="nil"/>
              <w:right w:val="nil"/>
            </w:tcBorders>
            <w:shd w:val="clear" w:color="auto" w:fill="auto"/>
            <w:noWrap/>
            <w:vAlign w:val="bottom"/>
            <w:hideMark/>
          </w:tcPr>
          <w:p w14:paraId="14EFC6EC" w14:textId="77777777" w:rsidR="00DC2757" w:rsidRPr="00DC2757" w:rsidRDefault="00DC2757" w:rsidP="00DC2757">
            <w:pPr>
              <w:spacing w:after="0" w:line="240" w:lineRule="auto"/>
              <w:rPr>
                <w:ins w:id="3309" w:author="Commodore, Sarah" w:date="2023-03-22T16:21:00Z"/>
                <w:rFonts w:ascii="Calibri" w:eastAsia="Times New Roman" w:hAnsi="Calibri" w:cs="Calibri"/>
                <w:color w:val="000000"/>
                <w:sz w:val="20"/>
                <w:szCs w:val="20"/>
              </w:rPr>
            </w:pPr>
            <w:ins w:id="3310" w:author="Commodore, Sarah" w:date="2023-03-22T16:21:00Z">
              <w:r w:rsidRPr="00DC2757">
                <w:rPr>
                  <w:rFonts w:ascii="Calibri" w:eastAsia="Times New Roman" w:hAnsi="Calibri" w:cs="Calibri"/>
                  <w:color w:val="000000"/>
                  <w:sz w:val="20"/>
                  <w:szCs w:val="20"/>
                </w:rPr>
                <w:t>ENSG00000224383.8</w:t>
              </w:r>
            </w:ins>
          </w:p>
        </w:tc>
        <w:tc>
          <w:tcPr>
            <w:tcW w:w="0" w:type="auto"/>
            <w:tcBorders>
              <w:top w:val="nil"/>
              <w:left w:val="nil"/>
              <w:bottom w:val="nil"/>
              <w:right w:val="nil"/>
            </w:tcBorders>
            <w:shd w:val="clear" w:color="auto" w:fill="auto"/>
            <w:noWrap/>
            <w:vAlign w:val="bottom"/>
            <w:hideMark/>
          </w:tcPr>
          <w:p w14:paraId="4DAF1936" w14:textId="77777777" w:rsidR="00DC2757" w:rsidRPr="00DC2757" w:rsidRDefault="00DC2757" w:rsidP="00DC2757">
            <w:pPr>
              <w:spacing w:after="0" w:line="240" w:lineRule="auto"/>
              <w:rPr>
                <w:ins w:id="3311" w:author="Commodore, Sarah" w:date="2023-03-22T16:21:00Z"/>
                <w:rFonts w:ascii="Calibri" w:eastAsia="Times New Roman" w:hAnsi="Calibri" w:cs="Calibri"/>
                <w:color w:val="000000"/>
                <w:sz w:val="20"/>
                <w:szCs w:val="20"/>
              </w:rPr>
            </w:pPr>
            <w:ins w:id="3312" w:author="Commodore, Sarah" w:date="2023-03-22T16:21:00Z">
              <w:r w:rsidRPr="00DC2757">
                <w:rPr>
                  <w:rFonts w:ascii="Calibri" w:eastAsia="Times New Roman" w:hAnsi="Calibri" w:cs="Calibri"/>
                  <w:color w:val="000000"/>
                  <w:sz w:val="20"/>
                  <w:szCs w:val="20"/>
                </w:rPr>
                <w:t>PRR29</w:t>
              </w:r>
            </w:ins>
          </w:p>
        </w:tc>
        <w:tc>
          <w:tcPr>
            <w:tcW w:w="0" w:type="auto"/>
            <w:tcBorders>
              <w:top w:val="nil"/>
              <w:left w:val="nil"/>
              <w:bottom w:val="nil"/>
              <w:right w:val="nil"/>
            </w:tcBorders>
            <w:shd w:val="clear" w:color="auto" w:fill="auto"/>
            <w:noWrap/>
            <w:vAlign w:val="bottom"/>
            <w:hideMark/>
          </w:tcPr>
          <w:p w14:paraId="5166FF6A" w14:textId="77777777" w:rsidR="00DC2757" w:rsidRPr="00DC2757" w:rsidRDefault="00DC2757" w:rsidP="00DC2757">
            <w:pPr>
              <w:spacing w:after="0" w:line="240" w:lineRule="auto"/>
              <w:jc w:val="center"/>
              <w:rPr>
                <w:ins w:id="3313" w:author="Commodore, Sarah" w:date="2023-03-22T16:21:00Z"/>
                <w:rFonts w:ascii="Calibri" w:eastAsia="Times New Roman" w:hAnsi="Calibri" w:cs="Calibri"/>
                <w:color w:val="000000"/>
                <w:sz w:val="20"/>
                <w:szCs w:val="20"/>
              </w:rPr>
            </w:pPr>
            <w:ins w:id="331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7615454" w14:textId="77777777" w:rsidR="00DC2757" w:rsidRPr="00DC2757" w:rsidRDefault="00DC2757" w:rsidP="00DC2757">
            <w:pPr>
              <w:spacing w:after="0" w:line="240" w:lineRule="auto"/>
              <w:jc w:val="center"/>
              <w:rPr>
                <w:ins w:id="3315" w:author="Commodore, Sarah" w:date="2023-03-22T16:21:00Z"/>
                <w:rFonts w:ascii="Calibri" w:eastAsia="Times New Roman" w:hAnsi="Calibri" w:cs="Calibri"/>
                <w:color w:val="000000"/>
                <w:sz w:val="20"/>
                <w:szCs w:val="20"/>
              </w:rPr>
            </w:pPr>
            <w:ins w:id="3316" w:author="Commodore, Sarah" w:date="2023-03-22T16:21:00Z">
              <w:r w:rsidRPr="00DC2757">
                <w:rPr>
                  <w:rFonts w:ascii="Calibri" w:eastAsia="Times New Roman" w:hAnsi="Calibri" w:cs="Calibri"/>
                  <w:color w:val="000000"/>
                  <w:sz w:val="20"/>
                  <w:szCs w:val="20"/>
                </w:rPr>
                <w:t>1.0E-10</w:t>
              </w:r>
            </w:ins>
          </w:p>
        </w:tc>
        <w:tc>
          <w:tcPr>
            <w:tcW w:w="0" w:type="auto"/>
            <w:tcBorders>
              <w:top w:val="nil"/>
              <w:left w:val="nil"/>
              <w:bottom w:val="nil"/>
              <w:right w:val="nil"/>
            </w:tcBorders>
            <w:shd w:val="clear" w:color="auto" w:fill="auto"/>
            <w:noWrap/>
            <w:vAlign w:val="bottom"/>
            <w:hideMark/>
          </w:tcPr>
          <w:p w14:paraId="6BED1E03" w14:textId="77777777" w:rsidR="00DC2757" w:rsidRPr="00DC2757" w:rsidRDefault="00DC2757" w:rsidP="00DC2757">
            <w:pPr>
              <w:spacing w:after="0" w:line="240" w:lineRule="auto"/>
              <w:jc w:val="center"/>
              <w:rPr>
                <w:ins w:id="3317" w:author="Commodore, Sarah" w:date="2023-03-22T16:21:00Z"/>
                <w:rFonts w:ascii="Calibri" w:eastAsia="Times New Roman" w:hAnsi="Calibri" w:cs="Calibri"/>
                <w:color w:val="000000"/>
                <w:sz w:val="20"/>
                <w:szCs w:val="20"/>
              </w:rPr>
            </w:pPr>
            <w:ins w:id="3318"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02A550E7" w14:textId="77777777" w:rsidR="00DC2757" w:rsidRPr="00DC2757" w:rsidRDefault="00DC2757" w:rsidP="00DC2757">
            <w:pPr>
              <w:spacing w:after="0" w:line="240" w:lineRule="auto"/>
              <w:jc w:val="center"/>
              <w:rPr>
                <w:ins w:id="3319" w:author="Commodore, Sarah" w:date="2023-03-22T16:21:00Z"/>
                <w:rFonts w:ascii="Calibri" w:eastAsia="Times New Roman" w:hAnsi="Calibri" w:cs="Calibri"/>
                <w:color w:val="FF0000"/>
                <w:sz w:val="20"/>
                <w:szCs w:val="20"/>
              </w:rPr>
            </w:pPr>
            <w:ins w:id="3320" w:author="Commodore, Sarah" w:date="2023-03-22T16:21:00Z">
              <w:r w:rsidRPr="00DC2757">
                <w:rPr>
                  <w:rFonts w:ascii="Calibri" w:eastAsia="Times New Roman" w:hAnsi="Calibri" w:cs="Calibri"/>
                  <w:color w:val="FF0000"/>
                  <w:sz w:val="20"/>
                  <w:szCs w:val="20"/>
                </w:rPr>
                <w:t>*</w:t>
              </w:r>
            </w:ins>
          </w:p>
        </w:tc>
      </w:tr>
      <w:tr w:rsidR="00DC2757" w:rsidRPr="00DC2757" w14:paraId="307F9470" w14:textId="77777777" w:rsidTr="00DC2757">
        <w:trPr>
          <w:trHeight w:val="260"/>
          <w:ins w:id="3321" w:author="Commodore, Sarah" w:date="2023-03-22T16:21:00Z"/>
        </w:trPr>
        <w:tc>
          <w:tcPr>
            <w:tcW w:w="0" w:type="auto"/>
            <w:tcBorders>
              <w:top w:val="nil"/>
              <w:left w:val="nil"/>
              <w:bottom w:val="nil"/>
              <w:right w:val="nil"/>
            </w:tcBorders>
            <w:shd w:val="clear" w:color="auto" w:fill="auto"/>
            <w:noWrap/>
            <w:vAlign w:val="bottom"/>
            <w:hideMark/>
          </w:tcPr>
          <w:p w14:paraId="53BD93E1" w14:textId="77777777" w:rsidR="00DC2757" w:rsidRPr="00DC2757" w:rsidRDefault="00DC2757" w:rsidP="00DC2757">
            <w:pPr>
              <w:spacing w:after="0" w:line="240" w:lineRule="auto"/>
              <w:rPr>
                <w:ins w:id="3322" w:author="Commodore, Sarah" w:date="2023-03-22T16:21:00Z"/>
                <w:rFonts w:ascii="Calibri" w:eastAsia="Times New Roman" w:hAnsi="Calibri" w:cs="Calibri"/>
                <w:color w:val="000000"/>
                <w:sz w:val="20"/>
                <w:szCs w:val="20"/>
              </w:rPr>
            </w:pPr>
            <w:ins w:id="3323" w:author="Commodore, Sarah" w:date="2023-03-22T16:21:00Z">
              <w:r w:rsidRPr="00DC2757">
                <w:rPr>
                  <w:rFonts w:ascii="Calibri" w:eastAsia="Times New Roman" w:hAnsi="Calibri" w:cs="Calibri"/>
                  <w:color w:val="000000"/>
                  <w:sz w:val="20"/>
                  <w:szCs w:val="20"/>
                </w:rPr>
                <w:t>ENSG00000162004.18</w:t>
              </w:r>
            </w:ins>
          </w:p>
        </w:tc>
        <w:tc>
          <w:tcPr>
            <w:tcW w:w="0" w:type="auto"/>
            <w:tcBorders>
              <w:top w:val="nil"/>
              <w:left w:val="nil"/>
              <w:bottom w:val="nil"/>
              <w:right w:val="nil"/>
            </w:tcBorders>
            <w:shd w:val="clear" w:color="auto" w:fill="auto"/>
            <w:noWrap/>
            <w:vAlign w:val="bottom"/>
            <w:hideMark/>
          </w:tcPr>
          <w:p w14:paraId="2ADEFC40" w14:textId="77777777" w:rsidR="00DC2757" w:rsidRPr="00DC2757" w:rsidRDefault="00DC2757" w:rsidP="00DC2757">
            <w:pPr>
              <w:spacing w:after="0" w:line="240" w:lineRule="auto"/>
              <w:rPr>
                <w:ins w:id="3324" w:author="Commodore, Sarah" w:date="2023-03-22T16:21:00Z"/>
                <w:rFonts w:ascii="Calibri" w:eastAsia="Times New Roman" w:hAnsi="Calibri" w:cs="Calibri"/>
                <w:color w:val="000000"/>
                <w:sz w:val="20"/>
                <w:szCs w:val="20"/>
              </w:rPr>
            </w:pPr>
            <w:ins w:id="3325" w:author="Commodore, Sarah" w:date="2023-03-22T16:21:00Z">
              <w:r w:rsidRPr="00DC2757">
                <w:rPr>
                  <w:rFonts w:ascii="Calibri" w:eastAsia="Times New Roman" w:hAnsi="Calibri" w:cs="Calibri"/>
                  <w:color w:val="000000"/>
                  <w:sz w:val="20"/>
                  <w:szCs w:val="20"/>
                </w:rPr>
                <w:t>CCDC78</w:t>
              </w:r>
            </w:ins>
          </w:p>
        </w:tc>
        <w:tc>
          <w:tcPr>
            <w:tcW w:w="0" w:type="auto"/>
            <w:tcBorders>
              <w:top w:val="nil"/>
              <w:left w:val="nil"/>
              <w:bottom w:val="nil"/>
              <w:right w:val="nil"/>
            </w:tcBorders>
            <w:shd w:val="clear" w:color="auto" w:fill="auto"/>
            <w:noWrap/>
            <w:vAlign w:val="bottom"/>
            <w:hideMark/>
          </w:tcPr>
          <w:p w14:paraId="477FF11A" w14:textId="77777777" w:rsidR="00DC2757" w:rsidRPr="00DC2757" w:rsidRDefault="00DC2757" w:rsidP="00DC2757">
            <w:pPr>
              <w:spacing w:after="0" w:line="240" w:lineRule="auto"/>
              <w:jc w:val="center"/>
              <w:rPr>
                <w:ins w:id="3326" w:author="Commodore, Sarah" w:date="2023-03-22T16:21:00Z"/>
                <w:rFonts w:ascii="Calibri" w:eastAsia="Times New Roman" w:hAnsi="Calibri" w:cs="Calibri"/>
                <w:color w:val="000000"/>
                <w:sz w:val="20"/>
                <w:szCs w:val="20"/>
              </w:rPr>
            </w:pPr>
            <w:ins w:id="332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25141B9" w14:textId="77777777" w:rsidR="00DC2757" w:rsidRPr="00DC2757" w:rsidRDefault="00DC2757" w:rsidP="00DC2757">
            <w:pPr>
              <w:spacing w:after="0" w:line="240" w:lineRule="auto"/>
              <w:jc w:val="center"/>
              <w:rPr>
                <w:ins w:id="3328" w:author="Commodore, Sarah" w:date="2023-03-22T16:21:00Z"/>
                <w:rFonts w:ascii="Calibri" w:eastAsia="Times New Roman" w:hAnsi="Calibri" w:cs="Calibri"/>
                <w:color w:val="000000"/>
                <w:sz w:val="20"/>
                <w:szCs w:val="20"/>
              </w:rPr>
            </w:pPr>
            <w:ins w:id="3329" w:author="Commodore, Sarah" w:date="2023-03-22T16:21:00Z">
              <w:r w:rsidRPr="00DC2757">
                <w:rPr>
                  <w:rFonts w:ascii="Calibri" w:eastAsia="Times New Roman" w:hAnsi="Calibri" w:cs="Calibri"/>
                  <w:color w:val="000000"/>
                  <w:sz w:val="20"/>
                  <w:szCs w:val="20"/>
                </w:rPr>
                <w:t>3.8E-13</w:t>
              </w:r>
            </w:ins>
          </w:p>
        </w:tc>
        <w:tc>
          <w:tcPr>
            <w:tcW w:w="0" w:type="auto"/>
            <w:tcBorders>
              <w:top w:val="nil"/>
              <w:left w:val="nil"/>
              <w:bottom w:val="nil"/>
              <w:right w:val="nil"/>
            </w:tcBorders>
            <w:shd w:val="clear" w:color="auto" w:fill="auto"/>
            <w:noWrap/>
            <w:vAlign w:val="bottom"/>
            <w:hideMark/>
          </w:tcPr>
          <w:p w14:paraId="5253106D" w14:textId="77777777" w:rsidR="00DC2757" w:rsidRPr="00DC2757" w:rsidRDefault="00DC2757" w:rsidP="00DC2757">
            <w:pPr>
              <w:spacing w:after="0" w:line="240" w:lineRule="auto"/>
              <w:jc w:val="center"/>
              <w:rPr>
                <w:ins w:id="3330" w:author="Commodore, Sarah" w:date="2023-03-22T16:21:00Z"/>
                <w:rFonts w:ascii="Calibri" w:eastAsia="Times New Roman" w:hAnsi="Calibri" w:cs="Calibri"/>
                <w:color w:val="000000"/>
                <w:sz w:val="20"/>
                <w:szCs w:val="20"/>
              </w:rPr>
            </w:pPr>
            <w:ins w:id="3331" w:author="Commodore, Sarah" w:date="2023-03-22T16:21:00Z">
              <w:r w:rsidRPr="00DC2757">
                <w:rPr>
                  <w:rFonts w:ascii="Calibri" w:eastAsia="Times New Roman" w:hAnsi="Calibri" w:cs="Calibri"/>
                  <w:color w:val="000000"/>
                  <w:sz w:val="20"/>
                  <w:szCs w:val="20"/>
                </w:rPr>
                <w:t>1.7E-11</w:t>
              </w:r>
            </w:ins>
          </w:p>
        </w:tc>
        <w:tc>
          <w:tcPr>
            <w:tcW w:w="0" w:type="auto"/>
            <w:tcBorders>
              <w:top w:val="nil"/>
              <w:left w:val="nil"/>
              <w:bottom w:val="nil"/>
              <w:right w:val="nil"/>
            </w:tcBorders>
            <w:shd w:val="clear" w:color="auto" w:fill="auto"/>
            <w:noWrap/>
            <w:vAlign w:val="bottom"/>
            <w:hideMark/>
          </w:tcPr>
          <w:p w14:paraId="57AA049B" w14:textId="77777777" w:rsidR="00DC2757" w:rsidRPr="00DC2757" w:rsidRDefault="00DC2757" w:rsidP="00DC2757">
            <w:pPr>
              <w:spacing w:after="0" w:line="240" w:lineRule="auto"/>
              <w:jc w:val="center"/>
              <w:rPr>
                <w:ins w:id="3332" w:author="Commodore, Sarah" w:date="2023-03-22T16:21:00Z"/>
                <w:rFonts w:ascii="Calibri" w:eastAsia="Times New Roman" w:hAnsi="Calibri" w:cs="Calibri"/>
                <w:color w:val="FF0000"/>
                <w:sz w:val="20"/>
                <w:szCs w:val="20"/>
              </w:rPr>
            </w:pPr>
            <w:ins w:id="3333" w:author="Commodore, Sarah" w:date="2023-03-22T16:21:00Z">
              <w:r w:rsidRPr="00DC2757">
                <w:rPr>
                  <w:rFonts w:ascii="Calibri" w:eastAsia="Times New Roman" w:hAnsi="Calibri" w:cs="Calibri"/>
                  <w:color w:val="FF0000"/>
                  <w:sz w:val="20"/>
                  <w:szCs w:val="20"/>
                </w:rPr>
                <w:t>*</w:t>
              </w:r>
            </w:ins>
          </w:p>
        </w:tc>
      </w:tr>
      <w:tr w:rsidR="00DC2757" w:rsidRPr="00DC2757" w14:paraId="6E7A99BA" w14:textId="77777777" w:rsidTr="00DC2757">
        <w:trPr>
          <w:trHeight w:val="260"/>
          <w:ins w:id="3334" w:author="Commodore, Sarah" w:date="2023-03-22T16:21:00Z"/>
        </w:trPr>
        <w:tc>
          <w:tcPr>
            <w:tcW w:w="0" w:type="auto"/>
            <w:tcBorders>
              <w:top w:val="nil"/>
              <w:left w:val="nil"/>
              <w:bottom w:val="nil"/>
              <w:right w:val="nil"/>
            </w:tcBorders>
            <w:shd w:val="clear" w:color="auto" w:fill="auto"/>
            <w:noWrap/>
            <w:vAlign w:val="bottom"/>
            <w:hideMark/>
          </w:tcPr>
          <w:p w14:paraId="296E5645" w14:textId="77777777" w:rsidR="00DC2757" w:rsidRPr="00DC2757" w:rsidRDefault="00DC2757" w:rsidP="00DC2757">
            <w:pPr>
              <w:spacing w:after="0" w:line="240" w:lineRule="auto"/>
              <w:rPr>
                <w:ins w:id="3335" w:author="Commodore, Sarah" w:date="2023-03-22T16:21:00Z"/>
                <w:rFonts w:ascii="Calibri" w:eastAsia="Times New Roman" w:hAnsi="Calibri" w:cs="Calibri"/>
                <w:color w:val="000000"/>
                <w:sz w:val="20"/>
                <w:szCs w:val="20"/>
              </w:rPr>
            </w:pPr>
            <w:ins w:id="3336" w:author="Commodore, Sarah" w:date="2023-03-22T16:21:00Z">
              <w:r w:rsidRPr="00DC2757">
                <w:rPr>
                  <w:rFonts w:ascii="Calibri" w:eastAsia="Times New Roman" w:hAnsi="Calibri" w:cs="Calibri"/>
                  <w:color w:val="000000"/>
                  <w:sz w:val="20"/>
                  <w:szCs w:val="20"/>
                </w:rPr>
                <w:t>ENSG00000259362.2</w:t>
              </w:r>
            </w:ins>
          </w:p>
        </w:tc>
        <w:tc>
          <w:tcPr>
            <w:tcW w:w="0" w:type="auto"/>
            <w:tcBorders>
              <w:top w:val="nil"/>
              <w:left w:val="nil"/>
              <w:bottom w:val="nil"/>
              <w:right w:val="nil"/>
            </w:tcBorders>
            <w:shd w:val="clear" w:color="auto" w:fill="auto"/>
            <w:noWrap/>
            <w:vAlign w:val="bottom"/>
            <w:hideMark/>
          </w:tcPr>
          <w:p w14:paraId="08F056C8" w14:textId="77777777" w:rsidR="00DC2757" w:rsidRPr="00DC2757" w:rsidRDefault="00DC2757" w:rsidP="00DC2757">
            <w:pPr>
              <w:spacing w:after="0" w:line="240" w:lineRule="auto"/>
              <w:rPr>
                <w:ins w:id="3337" w:author="Commodore, Sarah" w:date="2023-03-22T16:21:00Z"/>
                <w:rFonts w:ascii="Calibri" w:eastAsia="Times New Roman" w:hAnsi="Calibri" w:cs="Calibri"/>
                <w:color w:val="000000"/>
                <w:sz w:val="20"/>
                <w:szCs w:val="20"/>
              </w:rPr>
            </w:pPr>
            <w:ins w:id="3338" w:author="Commodore, Sarah" w:date="2023-03-22T16:21:00Z">
              <w:r w:rsidRPr="00DC2757">
                <w:rPr>
                  <w:rFonts w:ascii="Calibri" w:eastAsia="Times New Roman" w:hAnsi="Calibri" w:cs="Calibri"/>
                  <w:color w:val="000000"/>
                  <w:sz w:val="20"/>
                  <w:szCs w:val="20"/>
                </w:rPr>
                <w:t>AC046168.1</w:t>
              </w:r>
            </w:ins>
          </w:p>
        </w:tc>
        <w:tc>
          <w:tcPr>
            <w:tcW w:w="0" w:type="auto"/>
            <w:tcBorders>
              <w:top w:val="nil"/>
              <w:left w:val="nil"/>
              <w:bottom w:val="nil"/>
              <w:right w:val="nil"/>
            </w:tcBorders>
            <w:shd w:val="clear" w:color="auto" w:fill="auto"/>
            <w:noWrap/>
            <w:vAlign w:val="bottom"/>
            <w:hideMark/>
          </w:tcPr>
          <w:p w14:paraId="073DF59A" w14:textId="77777777" w:rsidR="00DC2757" w:rsidRPr="00DC2757" w:rsidRDefault="00DC2757" w:rsidP="00DC2757">
            <w:pPr>
              <w:spacing w:after="0" w:line="240" w:lineRule="auto"/>
              <w:jc w:val="center"/>
              <w:rPr>
                <w:ins w:id="3339" w:author="Commodore, Sarah" w:date="2023-03-22T16:21:00Z"/>
                <w:rFonts w:ascii="Calibri" w:eastAsia="Times New Roman" w:hAnsi="Calibri" w:cs="Calibri"/>
                <w:color w:val="000000"/>
                <w:sz w:val="20"/>
                <w:szCs w:val="20"/>
              </w:rPr>
            </w:pPr>
            <w:ins w:id="334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03B83C" w14:textId="77777777" w:rsidR="00DC2757" w:rsidRPr="00DC2757" w:rsidRDefault="00DC2757" w:rsidP="00DC2757">
            <w:pPr>
              <w:spacing w:after="0" w:line="240" w:lineRule="auto"/>
              <w:jc w:val="center"/>
              <w:rPr>
                <w:ins w:id="3341" w:author="Commodore, Sarah" w:date="2023-03-22T16:21:00Z"/>
                <w:rFonts w:ascii="Calibri" w:eastAsia="Times New Roman" w:hAnsi="Calibri" w:cs="Calibri"/>
                <w:color w:val="000000"/>
                <w:sz w:val="20"/>
                <w:szCs w:val="20"/>
              </w:rPr>
            </w:pPr>
            <w:ins w:id="3342"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7CBFC4D6" w14:textId="77777777" w:rsidR="00DC2757" w:rsidRPr="00DC2757" w:rsidRDefault="00DC2757" w:rsidP="00DC2757">
            <w:pPr>
              <w:spacing w:after="0" w:line="240" w:lineRule="auto"/>
              <w:jc w:val="center"/>
              <w:rPr>
                <w:ins w:id="3343" w:author="Commodore, Sarah" w:date="2023-03-22T16:21:00Z"/>
                <w:rFonts w:ascii="Calibri" w:eastAsia="Times New Roman" w:hAnsi="Calibri" w:cs="Calibri"/>
                <w:color w:val="000000"/>
                <w:sz w:val="20"/>
                <w:szCs w:val="20"/>
              </w:rPr>
            </w:pPr>
            <w:ins w:id="3344" w:author="Commodore, Sarah" w:date="2023-03-22T16:21:00Z">
              <w:r w:rsidRPr="00DC2757">
                <w:rPr>
                  <w:rFonts w:ascii="Calibri" w:eastAsia="Times New Roman" w:hAnsi="Calibri" w:cs="Calibri"/>
                  <w:color w:val="000000"/>
                  <w:sz w:val="20"/>
                  <w:szCs w:val="20"/>
                </w:rPr>
                <w:t>6.0E-03</w:t>
              </w:r>
            </w:ins>
          </w:p>
        </w:tc>
        <w:tc>
          <w:tcPr>
            <w:tcW w:w="0" w:type="auto"/>
            <w:tcBorders>
              <w:top w:val="nil"/>
              <w:left w:val="nil"/>
              <w:bottom w:val="nil"/>
              <w:right w:val="nil"/>
            </w:tcBorders>
            <w:shd w:val="clear" w:color="auto" w:fill="auto"/>
            <w:noWrap/>
            <w:vAlign w:val="bottom"/>
            <w:hideMark/>
          </w:tcPr>
          <w:p w14:paraId="63EF4D6F" w14:textId="77777777" w:rsidR="00DC2757" w:rsidRPr="00DC2757" w:rsidRDefault="00DC2757" w:rsidP="00DC2757">
            <w:pPr>
              <w:spacing w:after="0" w:line="240" w:lineRule="auto"/>
              <w:jc w:val="center"/>
              <w:rPr>
                <w:ins w:id="3345" w:author="Commodore, Sarah" w:date="2023-03-22T16:21:00Z"/>
                <w:rFonts w:ascii="Calibri" w:eastAsia="Times New Roman" w:hAnsi="Calibri" w:cs="Calibri"/>
                <w:color w:val="FF0000"/>
                <w:sz w:val="20"/>
                <w:szCs w:val="20"/>
              </w:rPr>
            </w:pPr>
            <w:ins w:id="3346" w:author="Commodore, Sarah" w:date="2023-03-22T16:21:00Z">
              <w:r w:rsidRPr="00DC2757">
                <w:rPr>
                  <w:rFonts w:ascii="Calibri" w:eastAsia="Times New Roman" w:hAnsi="Calibri" w:cs="Calibri"/>
                  <w:color w:val="FF0000"/>
                  <w:sz w:val="20"/>
                  <w:szCs w:val="20"/>
                </w:rPr>
                <w:t>*</w:t>
              </w:r>
            </w:ins>
          </w:p>
        </w:tc>
      </w:tr>
      <w:tr w:rsidR="00DC2757" w:rsidRPr="00DC2757" w14:paraId="2205799A" w14:textId="77777777" w:rsidTr="00DC2757">
        <w:trPr>
          <w:trHeight w:val="260"/>
          <w:ins w:id="3347" w:author="Commodore, Sarah" w:date="2023-03-22T16:21:00Z"/>
        </w:trPr>
        <w:tc>
          <w:tcPr>
            <w:tcW w:w="0" w:type="auto"/>
            <w:tcBorders>
              <w:top w:val="nil"/>
              <w:left w:val="nil"/>
              <w:bottom w:val="nil"/>
              <w:right w:val="nil"/>
            </w:tcBorders>
            <w:shd w:val="clear" w:color="auto" w:fill="auto"/>
            <w:noWrap/>
            <w:vAlign w:val="bottom"/>
            <w:hideMark/>
          </w:tcPr>
          <w:p w14:paraId="70685ED1" w14:textId="77777777" w:rsidR="00DC2757" w:rsidRPr="00DC2757" w:rsidRDefault="00DC2757" w:rsidP="00DC2757">
            <w:pPr>
              <w:spacing w:after="0" w:line="240" w:lineRule="auto"/>
              <w:rPr>
                <w:ins w:id="3348" w:author="Commodore, Sarah" w:date="2023-03-22T16:21:00Z"/>
                <w:rFonts w:ascii="Calibri" w:eastAsia="Times New Roman" w:hAnsi="Calibri" w:cs="Calibri"/>
                <w:color w:val="000000"/>
                <w:sz w:val="20"/>
                <w:szCs w:val="20"/>
              </w:rPr>
            </w:pPr>
            <w:ins w:id="3349" w:author="Commodore, Sarah" w:date="2023-03-22T16:21:00Z">
              <w:r w:rsidRPr="00DC2757">
                <w:rPr>
                  <w:rFonts w:ascii="Calibri" w:eastAsia="Times New Roman" w:hAnsi="Calibri" w:cs="Calibri"/>
                  <w:color w:val="000000"/>
                  <w:sz w:val="20"/>
                  <w:szCs w:val="20"/>
                </w:rPr>
                <w:t>ENSG00000152936.10</w:t>
              </w:r>
            </w:ins>
          </w:p>
        </w:tc>
        <w:tc>
          <w:tcPr>
            <w:tcW w:w="0" w:type="auto"/>
            <w:tcBorders>
              <w:top w:val="nil"/>
              <w:left w:val="nil"/>
              <w:bottom w:val="nil"/>
              <w:right w:val="nil"/>
            </w:tcBorders>
            <w:shd w:val="clear" w:color="auto" w:fill="auto"/>
            <w:noWrap/>
            <w:vAlign w:val="bottom"/>
            <w:hideMark/>
          </w:tcPr>
          <w:p w14:paraId="6F0A67A4" w14:textId="77777777" w:rsidR="00DC2757" w:rsidRPr="00DC2757" w:rsidRDefault="00DC2757" w:rsidP="00DC2757">
            <w:pPr>
              <w:spacing w:after="0" w:line="240" w:lineRule="auto"/>
              <w:rPr>
                <w:ins w:id="3350" w:author="Commodore, Sarah" w:date="2023-03-22T16:21:00Z"/>
                <w:rFonts w:ascii="Calibri" w:eastAsia="Times New Roman" w:hAnsi="Calibri" w:cs="Calibri"/>
                <w:color w:val="000000"/>
                <w:sz w:val="20"/>
                <w:szCs w:val="20"/>
              </w:rPr>
            </w:pPr>
            <w:ins w:id="3351" w:author="Commodore, Sarah" w:date="2023-03-22T16:21:00Z">
              <w:r w:rsidRPr="00DC2757">
                <w:rPr>
                  <w:rFonts w:ascii="Calibri" w:eastAsia="Times New Roman" w:hAnsi="Calibri" w:cs="Calibri"/>
                  <w:color w:val="000000"/>
                  <w:sz w:val="20"/>
                  <w:szCs w:val="20"/>
                </w:rPr>
                <w:t>LMNTD1</w:t>
              </w:r>
            </w:ins>
          </w:p>
        </w:tc>
        <w:tc>
          <w:tcPr>
            <w:tcW w:w="0" w:type="auto"/>
            <w:tcBorders>
              <w:top w:val="nil"/>
              <w:left w:val="nil"/>
              <w:bottom w:val="nil"/>
              <w:right w:val="nil"/>
            </w:tcBorders>
            <w:shd w:val="clear" w:color="auto" w:fill="auto"/>
            <w:noWrap/>
            <w:vAlign w:val="bottom"/>
            <w:hideMark/>
          </w:tcPr>
          <w:p w14:paraId="7D36F82F" w14:textId="77777777" w:rsidR="00DC2757" w:rsidRPr="00DC2757" w:rsidRDefault="00DC2757" w:rsidP="00DC2757">
            <w:pPr>
              <w:spacing w:after="0" w:line="240" w:lineRule="auto"/>
              <w:jc w:val="center"/>
              <w:rPr>
                <w:ins w:id="3352" w:author="Commodore, Sarah" w:date="2023-03-22T16:21:00Z"/>
                <w:rFonts w:ascii="Calibri" w:eastAsia="Times New Roman" w:hAnsi="Calibri" w:cs="Calibri"/>
                <w:color w:val="000000"/>
                <w:sz w:val="20"/>
                <w:szCs w:val="20"/>
              </w:rPr>
            </w:pPr>
            <w:ins w:id="335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0DC1BC9" w14:textId="77777777" w:rsidR="00DC2757" w:rsidRPr="00DC2757" w:rsidRDefault="00DC2757" w:rsidP="00DC2757">
            <w:pPr>
              <w:spacing w:after="0" w:line="240" w:lineRule="auto"/>
              <w:jc w:val="center"/>
              <w:rPr>
                <w:ins w:id="3354" w:author="Commodore, Sarah" w:date="2023-03-22T16:21:00Z"/>
                <w:rFonts w:ascii="Calibri" w:eastAsia="Times New Roman" w:hAnsi="Calibri" w:cs="Calibri"/>
                <w:color w:val="000000"/>
                <w:sz w:val="20"/>
                <w:szCs w:val="20"/>
              </w:rPr>
            </w:pPr>
            <w:ins w:id="3355" w:author="Commodore, Sarah" w:date="2023-03-22T16:21:00Z">
              <w:r w:rsidRPr="00DC2757">
                <w:rPr>
                  <w:rFonts w:ascii="Calibri" w:eastAsia="Times New Roman" w:hAnsi="Calibri" w:cs="Calibri"/>
                  <w:color w:val="000000"/>
                  <w:sz w:val="20"/>
                  <w:szCs w:val="20"/>
                </w:rPr>
                <w:t>6.0E-13</w:t>
              </w:r>
            </w:ins>
          </w:p>
        </w:tc>
        <w:tc>
          <w:tcPr>
            <w:tcW w:w="0" w:type="auto"/>
            <w:tcBorders>
              <w:top w:val="nil"/>
              <w:left w:val="nil"/>
              <w:bottom w:val="nil"/>
              <w:right w:val="nil"/>
            </w:tcBorders>
            <w:shd w:val="clear" w:color="auto" w:fill="auto"/>
            <w:noWrap/>
            <w:vAlign w:val="bottom"/>
            <w:hideMark/>
          </w:tcPr>
          <w:p w14:paraId="5722B979" w14:textId="77777777" w:rsidR="00DC2757" w:rsidRPr="00DC2757" w:rsidRDefault="00DC2757" w:rsidP="00DC2757">
            <w:pPr>
              <w:spacing w:after="0" w:line="240" w:lineRule="auto"/>
              <w:jc w:val="center"/>
              <w:rPr>
                <w:ins w:id="3356" w:author="Commodore, Sarah" w:date="2023-03-22T16:21:00Z"/>
                <w:rFonts w:ascii="Calibri" w:eastAsia="Times New Roman" w:hAnsi="Calibri" w:cs="Calibri"/>
                <w:color w:val="000000"/>
                <w:sz w:val="20"/>
                <w:szCs w:val="20"/>
              </w:rPr>
            </w:pPr>
            <w:ins w:id="3357" w:author="Commodore, Sarah" w:date="2023-03-22T16:21:00Z">
              <w:r w:rsidRPr="00DC2757">
                <w:rPr>
                  <w:rFonts w:ascii="Calibri" w:eastAsia="Times New Roman" w:hAnsi="Calibri" w:cs="Calibri"/>
                  <w:color w:val="000000"/>
                  <w:sz w:val="20"/>
                  <w:szCs w:val="20"/>
                </w:rPr>
                <w:t>2.6E-11</w:t>
              </w:r>
            </w:ins>
          </w:p>
        </w:tc>
        <w:tc>
          <w:tcPr>
            <w:tcW w:w="0" w:type="auto"/>
            <w:tcBorders>
              <w:top w:val="nil"/>
              <w:left w:val="nil"/>
              <w:bottom w:val="nil"/>
              <w:right w:val="nil"/>
            </w:tcBorders>
            <w:shd w:val="clear" w:color="auto" w:fill="auto"/>
            <w:noWrap/>
            <w:vAlign w:val="bottom"/>
            <w:hideMark/>
          </w:tcPr>
          <w:p w14:paraId="6A322D6C" w14:textId="77777777" w:rsidR="00DC2757" w:rsidRPr="00DC2757" w:rsidRDefault="00DC2757" w:rsidP="00DC2757">
            <w:pPr>
              <w:spacing w:after="0" w:line="240" w:lineRule="auto"/>
              <w:jc w:val="center"/>
              <w:rPr>
                <w:ins w:id="3358" w:author="Commodore, Sarah" w:date="2023-03-22T16:21:00Z"/>
                <w:rFonts w:ascii="Calibri" w:eastAsia="Times New Roman" w:hAnsi="Calibri" w:cs="Calibri"/>
                <w:color w:val="FF0000"/>
                <w:sz w:val="20"/>
                <w:szCs w:val="20"/>
              </w:rPr>
            </w:pPr>
            <w:ins w:id="3359" w:author="Commodore, Sarah" w:date="2023-03-22T16:21:00Z">
              <w:r w:rsidRPr="00DC2757">
                <w:rPr>
                  <w:rFonts w:ascii="Calibri" w:eastAsia="Times New Roman" w:hAnsi="Calibri" w:cs="Calibri"/>
                  <w:color w:val="FF0000"/>
                  <w:sz w:val="20"/>
                  <w:szCs w:val="20"/>
                </w:rPr>
                <w:t>*</w:t>
              </w:r>
            </w:ins>
          </w:p>
        </w:tc>
      </w:tr>
      <w:tr w:rsidR="00DC2757" w:rsidRPr="00DC2757" w14:paraId="61A599B5" w14:textId="77777777" w:rsidTr="00DC2757">
        <w:trPr>
          <w:trHeight w:val="260"/>
          <w:ins w:id="3360" w:author="Commodore, Sarah" w:date="2023-03-22T16:21:00Z"/>
        </w:trPr>
        <w:tc>
          <w:tcPr>
            <w:tcW w:w="0" w:type="auto"/>
            <w:tcBorders>
              <w:top w:val="nil"/>
              <w:left w:val="nil"/>
              <w:bottom w:val="nil"/>
              <w:right w:val="nil"/>
            </w:tcBorders>
            <w:shd w:val="clear" w:color="auto" w:fill="auto"/>
            <w:noWrap/>
            <w:vAlign w:val="bottom"/>
            <w:hideMark/>
          </w:tcPr>
          <w:p w14:paraId="4716DBF7" w14:textId="77777777" w:rsidR="00DC2757" w:rsidRPr="00DC2757" w:rsidRDefault="00DC2757" w:rsidP="00DC2757">
            <w:pPr>
              <w:spacing w:after="0" w:line="240" w:lineRule="auto"/>
              <w:rPr>
                <w:ins w:id="3361" w:author="Commodore, Sarah" w:date="2023-03-22T16:21:00Z"/>
                <w:rFonts w:ascii="Calibri" w:eastAsia="Times New Roman" w:hAnsi="Calibri" w:cs="Calibri"/>
                <w:color w:val="000000"/>
                <w:sz w:val="20"/>
                <w:szCs w:val="20"/>
              </w:rPr>
            </w:pPr>
            <w:ins w:id="3362" w:author="Commodore, Sarah" w:date="2023-03-22T16:21:00Z">
              <w:r w:rsidRPr="00DC2757">
                <w:rPr>
                  <w:rFonts w:ascii="Calibri" w:eastAsia="Times New Roman" w:hAnsi="Calibri" w:cs="Calibri"/>
                  <w:color w:val="000000"/>
                  <w:sz w:val="20"/>
                  <w:szCs w:val="20"/>
                </w:rPr>
                <w:t>ENSG00000214575.9</w:t>
              </w:r>
            </w:ins>
          </w:p>
        </w:tc>
        <w:tc>
          <w:tcPr>
            <w:tcW w:w="0" w:type="auto"/>
            <w:tcBorders>
              <w:top w:val="nil"/>
              <w:left w:val="nil"/>
              <w:bottom w:val="nil"/>
              <w:right w:val="nil"/>
            </w:tcBorders>
            <w:shd w:val="clear" w:color="auto" w:fill="auto"/>
            <w:noWrap/>
            <w:vAlign w:val="bottom"/>
            <w:hideMark/>
          </w:tcPr>
          <w:p w14:paraId="53017676" w14:textId="77777777" w:rsidR="00DC2757" w:rsidRPr="00DC2757" w:rsidRDefault="00DC2757" w:rsidP="00DC2757">
            <w:pPr>
              <w:spacing w:after="0" w:line="240" w:lineRule="auto"/>
              <w:rPr>
                <w:ins w:id="3363" w:author="Commodore, Sarah" w:date="2023-03-22T16:21:00Z"/>
                <w:rFonts w:ascii="Calibri" w:eastAsia="Times New Roman" w:hAnsi="Calibri" w:cs="Calibri"/>
                <w:color w:val="000000"/>
                <w:sz w:val="20"/>
                <w:szCs w:val="20"/>
              </w:rPr>
            </w:pPr>
            <w:ins w:id="3364" w:author="Commodore, Sarah" w:date="2023-03-22T16:21:00Z">
              <w:r w:rsidRPr="00DC2757">
                <w:rPr>
                  <w:rFonts w:ascii="Calibri" w:eastAsia="Times New Roman" w:hAnsi="Calibri" w:cs="Calibri"/>
                  <w:color w:val="000000"/>
                  <w:sz w:val="20"/>
                  <w:szCs w:val="20"/>
                </w:rPr>
                <w:t>CPEB1</w:t>
              </w:r>
            </w:ins>
          </w:p>
        </w:tc>
        <w:tc>
          <w:tcPr>
            <w:tcW w:w="0" w:type="auto"/>
            <w:tcBorders>
              <w:top w:val="nil"/>
              <w:left w:val="nil"/>
              <w:bottom w:val="nil"/>
              <w:right w:val="nil"/>
            </w:tcBorders>
            <w:shd w:val="clear" w:color="auto" w:fill="auto"/>
            <w:noWrap/>
            <w:vAlign w:val="bottom"/>
            <w:hideMark/>
          </w:tcPr>
          <w:p w14:paraId="7A2A5DA3" w14:textId="77777777" w:rsidR="00DC2757" w:rsidRPr="00DC2757" w:rsidRDefault="00DC2757" w:rsidP="00DC2757">
            <w:pPr>
              <w:spacing w:after="0" w:line="240" w:lineRule="auto"/>
              <w:jc w:val="center"/>
              <w:rPr>
                <w:ins w:id="3365" w:author="Commodore, Sarah" w:date="2023-03-22T16:21:00Z"/>
                <w:rFonts w:ascii="Calibri" w:eastAsia="Times New Roman" w:hAnsi="Calibri" w:cs="Calibri"/>
                <w:color w:val="000000"/>
                <w:sz w:val="20"/>
                <w:szCs w:val="20"/>
              </w:rPr>
            </w:pPr>
            <w:ins w:id="336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6572F13" w14:textId="77777777" w:rsidR="00DC2757" w:rsidRPr="00DC2757" w:rsidRDefault="00DC2757" w:rsidP="00DC2757">
            <w:pPr>
              <w:spacing w:after="0" w:line="240" w:lineRule="auto"/>
              <w:jc w:val="center"/>
              <w:rPr>
                <w:ins w:id="3367" w:author="Commodore, Sarah" w:date="2023-03-22T16:21:00Z"/>
                <w:rFonts w:ascii="Calibri" w:eastAsia="Times New Roman" w:hAnsi="Calibri" w:cs="Calibri"/>
                <w:color w:val="000000"/>
                <w:sz w:val="20"/>
                <w:szCs w:val="20"/>
              </w:rPr>
            </w:pPr>
            <w:ins w:id="3368"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9B5C54B" w14:textId="77777777" w:rsidR="00DC2757" w:rsidRPr="00DC2757" w:rsidRDefault="00DC2757" w:rsidP="00DC2757">
            <w:pPr>
              <w:spacing w:after="0" w:line="240" w:lineRule="auto"/>
              <w:jc w:val="center"/>
              <w:rPr>
                <w:ins w:id="3369" w:author="Commodore, Sarah" w:date="2023-03-22T16:21:00Z"/>
                <w:rFonts w:ascii="Calibri" w:eastAsia="Times New Roman" w:hAnsi="Calibri" w:cs="Calibri"/>
                <w:color w:val="000000"/>
                <w:sz w:val="20"/>
                <w:szCs w:val="20"/>
              </w:rPr>
            </w:pPr>
            <w:ins w:id="3370"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6D5E9C78" w14:textId="77777777" w:rsidR="00DC2757" w:rsidRPr="00DC2757" w:rsidRDefault="00DC2757" w:rsidP="00DC2757">
            <w:pPr>
              <w:spacing w:after="0" w:line="240" w:lineRule="auto"/>
              <w:jc w:val="center"/>
              <w:rPr>
                <w:ins w:id="3371" w:author="Commodore, Sarah" w:date="2023-03-22T16:21:00Z"/>
                <w:rFonts w:ascii="Calibri" w:eastAsia="Times New Roman" w:hAnsi="Calibri" w:cs="Calibri"/>
                <w:color w:val="FF0000"/>
                <w:sz w:val="20"/>
                <w:szCs w:val="20"/>
              </w:rPr>
            </w:pPr>
            <w:ins w:id="3372" w:author="Commodore, Sarah" w:date="2023-03-22T16:21:00Z">
              <w:r w:rsidRPr="00DC2757">
                <w:rPr>
                  <w:rFonts w:ascii="Calibri" w:eastAsia="Times New Roman" w:hAnsi="Calibri" w:cs="Calibri"/>
                  <w:color w:val="FF0000"/>
                  <w:sz w:val="20"/>
                  <w:szCs w:val="20"/>
                </w:rPr>
                <w:t>*</w:t>
              </w:r>
            </w:ins>
          </w:p>
        </w:tc>
      </w:tr>
      <w:tr w:rsidR="00DC2757" w:rsidRPr="00DC2757" w14:paraId="6C2CF7F4" w14:textId="77777777" w:rsidTr="00DC2757">
        <w:trPr>
          <w:trHeight w:val="260"/>
          <w:ins w:id="3373" w:author="Commodore, Sarah" w:date="2023-03-22T16:21:00Z"/>
        </w:trPr>
        <w:tc>
          <w:tcPr>
            <w:tcW w:w="0" w:type="auto"/>
            <w:tcBorders>
              <w:top w:val="nil"/>
              <w:left w:val="nil"/>
              <w:bottom w:val="nil"/>
              <w:right w:val="nil"/>
            </w:tcBorders>
            <w:shd w:val="clear" w:color="auto" w:fill="auto"/>
            <w:noWrap/>
            <w:vAlign w:val="bottom"/>
            <w:hideMark/>
          </w:tcPr>
          <w:p w14:paraId="2906A72C" w14:textId="77777777" w:rsidR="00DC2757" w:rsidRPr="00DC2757" w:rsidRDefault="00DC2757" w:rsidP="00DC2757">
            <w:pPr>
              <w:spacing w:after="0" w:line="240" w:lineRule="auto"/>
              <w:rPr>
                <w:ins w:id="3374" w:author="Commodore, Sarah" w:date="2023-03-22T16:21:00Z"/>
                <w:rFonts w:ascii="Calibri" w:eastAsia="Times New Roman" w:hAnsi="Calibri" w:cs="Calibri"/>
                <w:color w:val="000000"/>
                <w:sz w:val="20"/>
                <w:szCs w:val="20"/>
              </w:rPr>
            </w:pPr>
            <w:ins w:id="3375" w:author="Commodore, Sarah" w:date="2023-03-22T16:21:00Z">
              <w:r w:rsidRPr="00DC2757">
                <w:rPr>
                  <w:rFonts w:ascii="Calibri" w:eastAsia="Times New Roman" w:hAnsi="Calibri" w:cs="Calibri"/>
                  <w:color w:val="000000"/>
                  <w:sz w:val="20"/>
                  <w:szCs w:val="20"/>
                </w:rPr>
                <w:t>ENSG00000141665.13</w:t>
              </w:r>
            </w:ins>
          </w:p>
        </w:tc>
        <w:tc>
          <w:tcPr>
            <w:tcW w:w="0" w:type="auto"/>
            <w:tcBorders>
              <w:top w:val="nil"/>
              <w:left w:val="nil"/>
              <w:bottom w:val="nil"/>
              <w:right w:val="nil"/>
            </w:tcBorders>
            <w:shd w:val="clear" w:color="auto" w:fill="auto"/>
            <w:noWrap/>
            <w:vAlign w:val="bottom"/>
            <w:hideMark/>
          </w:tcPr>
          <w:p w14:paraId="7F480478" w14:textId="77777777" w:rsidR="00DC2757" w:rsidRPr="00DC2757" w:rsidRDefault="00DC2757" w:rsidP="00DC2757">
            <w:pPr>
              <w:spacing w:after="0" w:line="240" w:lineRule="auto"/>
              <w:rPr>
                <w:ins w:id="3376" w:author="Commodore, Sarah" w:date="2023-03-22T16:21:00Z"/>
                <w:rFonts w:ascii="Calibri" w:eastAsia="Times New Roman" w:hAnsi="Calibri" w:cs="Calibri"/>
                <w:color w:val="000000"/>
                <w:sz w:val="20"/>
                <w:szCs w:val="20"/>
              </w:rPr>
            </w:pPr>
            <w:ins w:id="3377" w:author="Commodore, Sarah" w:date="2023-03-22T16:21:00Z">
              <w:r w:rsidRPr="00DC2757">
                <w:rPr>
                  <w:rFonts w:ascii="Calibri" w:eastAsia="Times New Roman" w:hAnsi="Calibri" w:cs="Calibri"/>
                  <w:color w:val="000000"/>
                  <w:sz w:val="20"/>
                  <w:szCs w:val="20"/>
                </w:rPr>
                <w:t>FBXO15</w:t>
              </w:r>
            </w:ins>
          </w:p>
        </w:tc>
        <w:tc>
          <w:tcPr>
            <w:tcW w:w="0" w:type="auto"/>
            <w:tcBorders>
              <w:top w:val="nil"/>
              <w:left w:val="nil"/>
              <w:bottom w:val="nil"/>
              <w:right w:val="nil"/>
            </w:tcBorders>
            <w:shd w:val="clear" w:color="auto" w:fill="auto"/>
            <w:noWrap/>
            <w:vAlign w:val="bottom"/>
            <w:hideMark/>
          </w:tcPr>
          <w:p w14:paraId="08E0665C" w14:textId="77777777" w:rsidR="00DC2757" w:rsidRPr="00DC2757" w:rsidRDefault="00DC2757" w:rsidP="00DC2757">
            <w:pPr>
              <w:spacing w:after="0" w:line="240" w:lineRule="auto"/>
              <w:jc w:val="center"/>
              <w:rPr>
                <w:ins w:id="3378" w:author="Commodore, Sarah" w:date="2023-03-22T16:21:00Z"/>
                <w:rFonts w:ascii="Calibri" w:eastAsia="Times New Roman" w:hAnsi="Calibri" w:cs="Calibri"/>
                <w:color w:val="000000"/>
                <w:sz w:val="20"/>
                <w:szCs w:val="20"/>
              </w:rPr>
            </w:pPr>
            <w:ins w:id="337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3C38727" w14:textId="77777777" w:rsidR="00DC2757" w:rsidRPr="00DC2757" w:rsidRDefault="00DC2757" w:rsidP="00DC2757">
            <w:pPr>
              <w:spacing w:after="0" w:line="240" w:lineRule="auto"/>
              <w:jc w:val="center"/>
              <w:rPr>
                <w:ins w:id="3380" w:author="Commodore, Sarah" w:date="2023-03-22T16:21:00Z"/>
                <w:rFonts w:ascii="Calibri" w:eastAsia="Times New Roman" w:hAnsi="Calibri" w:cs="Calibri"/>
                <w:color w:val="000000"/>
                <w:sz w:val="20"/>
                <w:szCs w:val="20"/>
              </w:rPr>
            </w:pPr>
            <w:ins w:id="3381" w:author="Commodore, Sarah" w:date="2023-03-22T16:21:00Z">
              <w:r w:rsidRPr="00DC2757">
                <w:rPr>
                  <w:rFonts w:ascii="Calibri" w:eastAsia="Times New Roman" w:hAnsi="Calibri" w:cs="Calibri"/>
                  <w:color w:val="000000"/>
                  <w:sz w:val="20"/>
                  <w:szCs w:val="20"/>
                </w:rPr>
                <w:t>3.8E-12</w:t>
              </w:r>
            </w:ins>
          </w:p>
        </w:tc>
        <w:tc>
          <w:tcPr>
            <w:tcW w:w="0" w:type="auto"/>
            <w:tcBorders>
              <w:top w:val="nil"/>
              <w:left w:val="nil"/>
              <w:bottom w:val="nil"/>
              <w:right w:val="nil"/>
            </w:tcBorders>
            <w:shd w:val="clear" w:color="auto" w:fill="auto"/>
            <w:noWrap/>
            <w:vAlign w:val="bottom"/>
            <w:hideMark/>
          </w:tcPr>
          <w:p w14:paraId="1F24B1B2" w14:textId="77777777" w:rsidR="00DC2757" w:rsidRPr="00DC2757" w:rsidRDefault="00DC2757" w:rsidP="00DC2757">
            <w:pPr>
              <w:spacing w:after="0" w:line="240" w:lineRule="auto"/>
              <w:jc w:val="center"/>
              <w:rPr>
                <w:ins w:id="3382" w:author="Commodore, Sarah" w:date="2023-03-22T16:21:00Z"/>
                <w:rFonts w:ascii="Calibri" w:eastAsia="Times New Roman" w:hAnsi="Calibri" w:cs="Calibri"/>
                <w:color w:val="000000"/>
                <w:sz w:val="20"/>
                <w:szCs w:val="20"/>
              </w:rPr>
            </w:pPr>
            <w:ins w:id="3383" w:author="Commodore, Sarah" w:date="2023-03-22T16:21:00Z">
              <w:r w:rsidRPr="00DC2757">
                <w:rPr>
                  <w:rFonts w:ascii="Calibri" w:eastAsia="Times New Roman" w:hAnsi="Calibri" w:cs="Calibri"/>
                  <w:color w:val="000000"/>
                  <w:sz w:val="20"/>
                  <w:szCs w:val="20"/>
                </w:rPr>
                <w:t>1.3E-10</w:t>
              </w:r>
            </w:ins>
          </w:p>
        </w:tc>
        <w:tc>
          <w:tcPr>
            <w:tcW w:w="0" w:type="auto"/>
            <w:tcBorders>
              <w:top w:val="nil"/>
              <w:left w:val="nil"/>
              <w:bottom w:val="nil"/>
              <w:right w:val="nil"/>
            </w:tcBorders>
            <w:shd w:val="clear" w:color="auto" w:fill="auto"/>
            <w:noWrap/>
            <w:vAlign w:val="bottom"/>
            <w:hideMark/>
          </w:tcPr>
          <w:p w14:paraId="5DC1BAED" w14:textId="77777777" w:rsidR="00DC2757" w:rsidRPr="00DC2757" w:rsidRDefault="00DC2757" w:rsidP="00DC2757">
            <w:pPr>
              <w:spacing w:after="0" w:line="240" w:lineRule="auto"/>
              <w:jc w:val="center"/>
              <w:rPr>
                <w:ins w:id="3384" w:author="Commodore, Sarah" w:date="2023-03-22T16:21:00Z"/>
                <w:rFonts w:ascii="Calibri" w:eastAsia="Times New Roman" w:hAnsi="Calibri" w:cs="Calibri"/>
                <w:color w:val="FF0000"/>
                <w:sz w:val="20"/>
                <w:szCs w:val="20"/>
              </w:rPr>
            </w:pPr>
            <w:ins w:id="3385" w:author="Commodore, Sarah" w:date="2023-03-22T16:21:00Z">
              <w:r w:rsidRPr="00DC2757">
                <w:rPr>
                  <w:rFonts w:ascii="Calibri" w:eastAsia="Times New Roman" w:hAnsi="Calibri" w:cs="Calibri"/>
                  <w:color w:val="FF0000"/>
                  <w:sz w:val="20"/>
                  <w:szCs w:val="20"/>
                </w:rPr>
                <w:t>*</w:t>
              </w:r>
            </w:ins>
          </w:p>
        </w:tc>
      </w:tr>
      <w:tr w:rsidR="00DC2757" w:rsidRPr="00DC2757" w14:paraId="15E4DFAA" w14:textId="77777777" w:rsidTr="00DC2757">
        <w:trPr>
          <w:trHeight w:val="260"/>
          <w:ins w:id="3386" w:author="Commodore, Sarah" w:date="2023-03-22T16:21:00Z"/>
        </w:trPr>
        <w:tc>
          <w:tcPr>
            <w:tcW w:w="0" w:type="auto"/>
            <w:tcBorders>
              <w:top w:val="nil"/>
              <w:left w:val="nil"/>
              <w:bottom w:val="nil"/>
              <w:right w:val="nil"/>
            </w:tcBorders>
            <w:shd w:val="clear" w:color="auto" w:fill="auto"/>
            <w:noWrap/>
            <w:vAlign w:val="bottom"/>
            <w:hideMark/>
          </w:tcPr>
          <w:p w14:paraId="14312E06" w14:textId="77777777" w:rsidR="00DC2757" w:rsidRPr="00DC2757" w:rsidRDefault="00DC2757" w:rsidP="00DC2757">
            <w:pPr>
              <w:spacing w:after="0" w:line="240" w:lineRule="auto"/>
              <w:rPr>
                <w:ins w:id="3387" w:author="Commodore, Sarah" w:date="2023-03-22T16:21:00Z"/>
                <w:rFonts w:ascii="Calibri" w:eastAsia="Times New Roman" w:hAnsi="Calibri" w:cs="Calibri"/>
                <w:color w:val="000000"/>
                <w:sz w:val="20"/>
                <w:szCs w:val="20"/>
              </w:rPr>
            </w:pPr>
            <w:ins w:id="3388" w:author="Commodore, Sarah" w:date="2023-03-22T16:21:00Z">
              <w:r w:rsidRPr="00DC2757">
                <w:rPr>
                  <w:rFonts w:ascii="Calibri" w:eastAsia="Times New Roman" w:hAnsi="Calibri" w:cs="Calibri"/>
                  <w:color w:val="000000"/>
                  <w:sz w:val="20"/>
                  <w:szCs w:val="20"/>
                </w:rPr>
                <w:t>ENSG00000155816.21</w:t>
              </w:r>
            </w:ins>
          </w:p>
        </w:tc>
        <w:tc>
          <w:tcPr>
            <w:tcW w:w="0" w:type="auto"/>
            <w:tcBorders>
              <w:top w:val="nil"/>
              <w:left w:val="nil"/>
              <w:bottom w:val="nil"/>
              <w:right w:val="nil"/>
            </w:tcBorders>
            <w:shd w:val="clear" w:color="auto" w:fill="auto"/>
            <w:noWrap/>
            <w:vAlign w:val="bottom"/>
            <w:hideMark/>
          </w:tcPr>
          <w:p w14:paraId="3DBF62B0" w14:textId="77777777" w:rsidR="00DC2757" w:rsidRPr="00DC2757" w:rsidRDefault="00DC2757" w:rsidP="00DC2757">
            <w:pPr>
              <w:spacing w:after="0" w:line="240" w:lineRule="auto"/>
              <w:rPr>
                <w:ins w:id="3389" w:author="Commodore, Sarah" w:date="2023-03-22T16:21:00Z"/>
                <w:rFonts w:ascii="Calibri" w:eastAsia="Times New Roman" w:hAnsi="Calibri" w:cs="Calibri"/>
                <w:color w:val="000000"/>
                <w:sz w:val="20"/>
                <w:szCs w:val="20"/>
              </w:rPr>
            </w:pPr>
            <w:ins w:id="3390" w:author="Commodore, Sarah" w:date="2023-03-22T16:21:00Z">
              <w:r w:rsidRPr="00DC2757">
                <w:rPr>
                  <w:rFonts w:ascii="Calibri" w:eastAsia="Times New Roman" w:hAnsi="Calibri" w:cs="Calibri"/>
                  <w:color w:val="000000"/>
                  <w:sz w:val="20"/>
                  <w:szCs w:val="20"/>
                </w:rPr>
                <w:t>FMN2</w:t>
              </w:r>
            </w:ins>
          </w:p>
        </w:tc>
        <w:tc>
          <w:tcPr>
            <w:tcW w:w="0" w:type="auto"/>
            <w:tcBorders>
              <w:top w:val="nil"/>
              <w:left w:val="nil"/>
              <w:bottom w:val="nil"/>
              <w:right w:val="nil"/>
            </w:tcBorders>
            <w:shd w:val="clear" w:color="auto" w:fill="auto"/>
            <w:noWrap/>
            <w:vAlign w:val="bottom"/>
            <w:hideMark/>
          </w:tcPr>
          <w:p w14:paraId="7239D0DA" w14:textId="77777777" w:rsidR="00DC2757" w:rsidRPr="00DC2757" w:rsidRDefault="00DC2757" w:rsidP="00DC2757">
            <w:pPr>
              <w:spacing w:after="0" w:line="240" w:lineRule="auto"/>
              <w:jc w:val="center"/>
              <w:rPr>
                <w:ins w:id="3391" w:author="Commodore, Sarah" w:date="2023-03-22T16:21:00Z"/>
                <w:rFonts w:ascii="Calibri" w:eastAsia="Times New Roman" w:hAnsi="Calibri" w:cs="Calibri"/>
                <w:color w:val="000000"/>
                <w:sz w:val="20"/>
                <w:szCs w:val="20"/>
              </w:rPr>
            </w:pPr>
            <w:ins w:id="339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F0E3003" w14:textId="77777777" w:rsidR="00DC2757" w:rsidRPr="00DC2757" w:rsidRDefault="00DC2757" w:rsidP="00DC2757">
            <w:pPr>
              <w:spacing w:after="0" w:line="240" w:lineRule="auto"/>
              <w:jc w:val="center"/>
              <w:rPr>
                <w:ins w:id="3393" w:author="Commodore, Sarah" w:date="2023-03-22T16:21:00Z"/>
                <w:rFonts w:ascii="Calibri" w:eastAsia="Times New Roman" w:hAnsi="Calibri" w:cs="Calibri"/>
                <w:color w:val="000000"/>
                <w:sz w:val="20"/>
                <w:szCs w:val="20"/>
              </w:rPr>
            </w:pPr>
            <w:ins w:id="3394"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4E549D75" w14:textId="77777777" w:rsidR="00DC2757" w:rsidRPr="00DC2757" w:rsidRDefault="00DC2757" w:rsidP="00DC2757">
            <w:pPr>
              <w:spacing w:after="0" w:line="240" w:lineRule="auto"/>
              <w:jc w:val="center"/>
              <w:rPr>
                <w:ins w:id="3395" w:author="Commodore, Sarah" w:date="2023-03-22T16:21:00Z"/>
                <w:rFonts w:ascii="Calibri" w:eastAsia="Times New Roman" w:hAnsi="Calibri" w:cs="Calibri"/>
                <w:color w:val="000000"/>
                <w:sz w:val="20"/>
                <w:szCs w:val="20"/>
              </w:rPr>
            </w:pPr>
            <w:ins w:id="3396"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F297E74" w14:textId="77777777" w:rsidR="00DC2757" w:rsidRPr="00DC2757" w:rsidRDefault="00DC2757" w:rsidP="00DC2757">
            <w:pPr>
              <w:spacing w:after="0" w:line="240" w:lineRule="auto"/>
              <w:jc w:val="center"/>
              <w:rPr>
                <w:ins w:id="3397" w:author="Commodore, Sarah" w:date="2023-03-22T16:21:00Z"/>
                <w:rFonts w:ascii="Calibri" w:eastAsia="Times New Roman" w:hAnsi="Calibri" w:cs="Calibri"/>
                <w:color w:val="FF0000"/>
                <w:sz w:val="20"/>
                <w:szCs w:val="20"/>
              </w:rPr>
            </w:pPr>
            <w:ins w:id="3398" w:author="Commodore, Sarah" w:date="2023-03-22T16:21:00Z">
              <w:r w:rsidRPr="00DC2757">
                <w:rPr>
                  <w:rFonts w:ascii="Calibri" w:eastAsia="Times New Roman" w:hAnsi="Calibri" w:cs="Calibri"/>
                  <w:color w:val="FF0000"/>
                  <w:sz w:val="20"/>
                  <w:szCs w:val="20"/>
                </w:rPr>
                <w:t>*</w:t>
              </w:r>
            </w:ins>
          </w:p>
        </w:tc>
      </w:tr>
      <w:tr w:rsidR="00DC2757" w:rsidRPr="00DC2757" w14:paraId="37CA6D37" w14:textId="77777777" w:rsidTr="00DC2757">
        <w:trPr>
          <w:trHeight w:val="260"/>
          <w:ins w:id="3399" w:author="Commodore, Sarah" w:date="2023-03-22T16:21:00Z"/>
        </w:trPr>
        <w:tc>
          <w:tcPr>
            <w:tcW w:w="0" w:type="auto"/>
            <w:tcBorders>
              <w:top w:val="nil"/>
              <w:left w:val="nil"/>
              <w:bottom w:val="nil"/>
              <w:right w:val="nil"/>
            </w:tcBorders>
            <w:shd w:val="clear" w:color="auto" w:fill="auto"/>
            <w:noWrap/>
            <w:vAlign w:val="bottom"/>
            <w:hideMark/>
          </w:tcPr>
          <w:p w14:paraId="08654717" w14:textId="77777777" w:rsidR="00DC2757" w:rsidRPr="00DC2757" w:rsidRDefault="00DC2757" w:rsidP="00DC2757">
            <w:pPr>
              <w:spacing w:after="0" w:line="240" w:lineRule="auto"/>
              <w:rPr>
                <w:ins w:id="3400" w:author="Commodore, Sarah" w:date="2023-03-22T16:21:00Z"/>
                <w:rFonts w:ascii="Calibri" w:eastAsia="Times New Roman" w:hAnsi="Calibri" w:cs="Calibri"/>
                <w:color w:val="000000"/>
                <w:sz w:val="20"/>
                <w:szCs w:val="20"/>
              </w:rPr>
            </w:pPr>
            <w:ins w:id="3401" w:author="Commodore, Sarah" w:date="2023-03-22T16:21:00Z">
              <w:r w:rsidRPr="00DC2757">
                <w:rPr>
                  <w:rFonts w:ascii="Calibri" w:eastAsia="Times New Roman" w:hAnsi="Calibri" w:cs="Calibri"/>
                  <w:color w:val="000000"/>
                  <w:sz w:val="20"/>
                  <w:szCs w:val="20"/>
                </w:rPr>
                <w:t>ENSG00000269091.6</w:t>
              </w:r>
            </w:ins>
          </w:p>
        </w:tc>
        <w:tc>
          <w:tcPr>
            <w:tcW w:w="0" w:type="auto"/>
            <w:tcBorders>
              <w:top w:val="nil"/>
              <w:left w:val="nil"/>
              <w:bottom w:val="nil"/>
              <w:right w:val="nil"/>
            </w:tcBorders>
            <w:shd w:val="clear" w:color="auto" w:fill="auto"/>
            <w:noWrap/>
            <w:vAlign w:val="bottom"/>
            <w:hideMark/>
          </w:tcPr>
          <w:p w14:paraId="3064F807" w14:textId="77777777" w:rsidR="00DC2757" w:rsidRPr="00DC2757" w:rsidRDefault="00DC2757" w:rsidP="00DC2757">
            <w:pPr>
              <w:spacing w:after="0" w:line="240" w:lineRule="auto"/>
              <w:rPr>
                <w:ins w:id="3402" w:author="Commodore, Sarah" w:date="2023-03-22T16:21:00Z"/>
                <w:rFonts w:ascii="Calibri" w:eastAsia="Times New Roman" w:hAnsi="Calibri" w:cs="Calibri"/>
                <w:color w:val="000000"/>
                <w:sz w:val="20"/>
                <w:szCs w:val="20"/>
              </w:rPr>
            </w:pPr>
            <w:ins w:id="3403" w:author="Commodore, Sarah" w:date="2023-03-22T16:21:00Z">
              <w:r w:rsidRPr="00DC2757">
                <w:rPr>
                  <w:rFonts w:ascii="Calibri" w:eastAsia="Times New Roman" w:hAnsi="Calibri" w:cs="Calibri"/>
                  <w:color w:val="000000"/>
                  <w:sz w:val="20"/>
                  <w:szCs w:val="20"/>
                </w:rPr>
                <w:t>AC010624.3</w:t>
              </w:r>
            </w:ins>
          </w:p>
        </w:tc>
        <w:tc>
          <w:tcPr>
            <w:tcW w:w="0" w:type="auto"/>
            <w:tcBorders>
              <w:top w:val="nil"/>
              <w:left w:val="nil"/>
              <w:bottom w:val="nil"/>
              <w:right w:val="nil"/>
            </w:tcBorders>
            <w:shd w:val="clear" w:color="auto" w:fill="auto"/>
            <w:noWrap/>
            <w:vAlign w:val="bottom"/>
            <w:hideMark/>
          </w:tcPr>
          <w:p w14:paraId="2C8BE0A3" w14:textId="77777777" w:rsidR="00DC2757" w:rsidRPr="00DC2757" w:rsidRDefault="00DC2757" w:rsidP="00DC2757">
            <w:pPr>
              <w:spacing w:after="0" w:line="240" w:lineRule="auto"/>
              <w:jc w:val="center"/>
              <w:rPr>
                <w:ins w:id="3404" w:author="Commodore, Sarah" w:date="2023-03-22T16:21:00Z"/>
                <w:rFonts w:ascii="Calibri" w:eastAsia="Times New Roman" w:hAnsi="Calibri" w:cs="Calibri"/>
                <w:color w:val="000000"/>
                <w:sz w:val="20"/>
                <w:szCs w:val="20"/>
              </w:rPr>
            </w:pPr>
            <w:ins w:id="340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359A9F" w14:textId="77777777" w:rsidR="00DC2757" w:rsidRPr="00DC2757" w:rsidRDefault="00DC2757" w:rsidP="00DC2757">
            <w:pPr>
              <w:spacing w:after="0" w:line="240" w:lineRule="auto"/>
              <w:jc w:val="center"/>
              <w:rPr>
                <w:ins w:id="3406" w:author="Commodore, Sarah" w:date="2023-03-22T16:21:00Z"/>
                <w:rFonts w:ascii="Calibri" w:eastAsia="Times New Roman" w:hAnsi="Calibri" w:cs="Calibri"/>
                <w:color w:val="000000"/>
                <w:sz w:val="20"/>
                <w:szCs w:val="20"/>
              </w:rPr>
            </w:pPr>
            <w:ins w:id="3407" w:author="Commodore, Sarah" w:date="2023-03-22T16:21:00Z">
              <w:r w:rsidRPr="00DC2757">
                <w:rPr>
                  <w:rFonts w:ascii="Calibri" w:eastAsia="Times New Roman" w:hAnsi="Calibri" w:cs="Calibri"/>
                  <w:color w:val="000000"/>
                  <w:sz w:val="20"/>
                  <w:szCs w:val="20"/>
                </w:rPr>
                <w:t>3.8E-07</w:t>
              </w:r>
            </w:ins>
          </w:p>
        </w:tc>
        <w:tc>
          <w:tcPr>
            <w:tcW w:w="0" w:type="auto"/>
            <w:tcBorders>
              <w:top w:val="nil"/>
              <w:left w:val="nil"/>
              <w:bottom w:val="nil"/>
              <w:right w:val="nil"/>
            </w:tcBorders>
            <w:shd w:val="clear" w:color="auto" w:fill="auto"/>
            <w:noWrap/>
            <w:vAlign w:val="bottom"/>
            <w:hideMark/>
          </w:tcPr>
          <w:p w14:paraId="5C796B39" w14:textId="77777777" w:rsidR="00DC2757" w:rsidRPr="00DC2757" w:rsidRDefault="00DC2757" w:rsidP="00DC2757">
            <w:pPr>
              <w:spacing w:after="0" w:line="240" w:lineRule="auto"/>
              <w:jc w:val="center"/>
              <w:rPr>
                <w:ins w:id="3408" w:author="Commodore, Sarah" w:date="2023-03-22T16:21:00Z"/>
                <w:rFonts w:ascii="Calibri" w:eastAsia="Times New Roman" w:hAnsi="Calibri" w:cs="Calibri"/>
                <w:color w:val="000000"/>
                <w:sz w:val="20"/>
                <w:szCs w:val="20"/>
              </w:rPr>
            </w:pPr>
            <w:ins w:id="3409"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39136304" w14:textId="77777777" w:rsidR="00DC2757" w:rsidRPr="00DC2757" w:rsidRDefault="00DC2757" w:rsidP="00DC2757">
            <w:pPr>
              <w:spacing w:after="0" w:line="240" w:lineRule="auto"/>
              <w:jc w:val="center"/>
              <w:rPr>
                <w:ins w:id="3410" w:author="Commodore, Sarah" w:date="2023-03-22T16:21:00Z"/>
                <w:rFonts w:ascii="Calibri" w:eastAsia="Times New Roman" w:hAnsi="Calibri" w:cs="Calibri"/>
                <w:color w:val="FF0000"/>
                <w:sz w:val="20"/>
                <w:szCs w:val="20"/>
              </w:rPr>
            </w:pPr>
            <w:ins w:id="3411" w:author="Commodore, Sarah" w:date="2023-03-22T16:21:00Z">
              <w:r w:rsidRPr="00DC2757">
                <w:rPr>
                  <w:rFonts w:ascii="Calibri" w:eastAsia="Times New Roman" w:hAnsi="Calibri" w:cs="Calibri"/>
                  <w:color w:val="FF0000"/>
                  <w:sz w:val="20"/>
                  <w:szCs w:val="20"/>
                </w:rPr>
                <w:t>*</w:t>
              </w:r>
            </w:ins>
          </w:p>
        </w:tc>
      </w:tr>
      <w:tr w:rsidR="00DC2757" w:rsidRPr="00DC2757" w14:paraId="7C3B628E" w14:textId="77777777" w:rsidTr="00DC2757">
        <w:trPr>
          <w:trHeight w:val="260"/>
          <w:ins w:id="3412" w:author="Commodore, Sarah" w:date="2023-03-22T16:21:00Z"/>
        </w:trPr>
        <w:tc>
          <w:tcPr>
            <w:tcW w:w="0" w:type="auto"/>
            <w:tcBorders>
              <w:top w:val="nil"/>
              <w:left w:val="nil"/>
              <w:bottom w:val="nil"/>
              <w:right w:val="nil"/>
            </w:tcBorders>
            <w:shd w:val="clear" w:color="auto" w:fill="auto"/>
            <w:noWrap/>
            <w:vAlign w:val="bottom"/>
            <w:hideMark/>
          </w:tcPr>
          <w:p w14:paraId="6BCCABDF" w14:textId="77777777" w:rsidR="00DC2757" w:rsidRPr="00DC2757" w:rsidRDefault="00DC2757" w:rsidP="00DC2757">
            <w:pPr>
              <w:spacing w:after="0" w:line="240" w:lineRule="auto"/>
              <w:rPr>
                <w:ins w:id="3413" w:author="Commodore, Sarah" w:date="2023-03-22T16:21:00Z"/>
                <w:rFonts w:ascii="Calibri" w:eastAsia="Times New Roman" w:hAnsi="Calibri" w:cs="Calibri"/>
                <w:color w:val="000000"/>
                <w:sz w:val="20"/>
                <w:szCs w:val="20"/>
              </w:rPr>
            </w:pPr>
            <w:ins w:id="3414" w:author="Commodore, Sarah" w:date="2023-03-22T16:21:00Z">
              <w:r w:rsidRPr="00DC2757">
                <w:rPr>
                  <w:rFonts w:ascii="Calibri" w:eastAsia="Times New Roman" w:hAnsi="Calibri" w:cs="Calibri"/>
                  <w:color w:val="000000"/>
                  <w:sz w:val="20"/>
                  <w:szCs w:val="20"/>
                </w:rPr>
                <w:t>ENSG00000188396.4</w:t>
              </w:r>
            </w:ins>
          </w:p>
        </w:tc>
        <w:tc>
          <w:tcPr>
            <w:tcW w:w="0" w:type="auto"/>
            <w:tcBorders>
              <w:top w:val="nil"/>
              <w:left w:val="nil"/>
              <w:bottom w:val="nil"/>
              <w:right w:val="nil"/>
            </w:tcBorders>
            <w:shd w:val="clear" w:color="auto" w:fill="auto"/>
            <w:noWrap/>
            <w:vAlign w:val="bottom"/>
            <w:hideMark/>
          </w:tcPr>
          <w:p w14:paraId="25EA8280" w14:textId="77777777" w:rsidR="00DC2757" w:rsidRPr="00DC2757" w:rsidRDefault="00DC2757" w:rsidP="00DC2757">
            <w:pPr>
              <w:spacing w:after="0" w:line="240" w:lineRule="auto"/>
              <w:rPr>
                <w:ins w:id="3415" w:author="Commodore, Sarah" w:date="2023-03-22T16:21:00Z"/>
                <w:rFonts w:ascii="Calibri" w:eastAsia="Times New Roman" w:hAnsi="Calibri" w:cs="Calibri"/>
                <w:color w:val="000000"/>
                <w:sz w:val="20"/>
                <w:szCs w:val="20"/>
              </w:rPr>
            </w:pPr>
            <w:ins w:id="3416" w:author="Commodore, Sarah" w:date="2023-03-22T16:21:00Z">
              <w:r w:rsidRPr="00DC2757">
                <w:rPr>
                  <w:rFonts w:ascii="Calibri" w:eastAsia="Times New Roman" w:hAnsi="Calibri" w:cs="Calibri"/>
                  <w:color w:val="000000"/>
                  <w:sz w:val="20"/>
                  <w:szCs w:val="20"/>
                </w:rPr>
                <w:t>TCTEX1D4</w:t>
              </w:r>
            </w:ins>
          </w:p>
        </w:tc>
        <w:tc>
          <w:tcPr>
            <w:tcW w:w="0" w:type="auto"/>
            <w:tcBorders>
              <w:top w:val="nil"/>
              <w:left w:val="nil"/>
              <w:bottom w:val="nil"/>
              <w:right w:val="nil"/>
            </w:tcBorders>
            <w:shd w:val="clear" w:color="auto" w:fill="auto"/>
            <w:noWrap/>
            <w:vAlign w:val="bottom"/>
            <w:hideMark/>
          </w:tcPr>
          <w:p w14:paraId="309D1EF9" w14:textId="77777777" w:rsidR="00DC2757" w:rsidRPr="00DC2757" w:rsidRDefault="00DC2757" w:rsidP="00DC2757">
            <w:pPr>
              <w:spacing w:after="0" w:line="240" w:lineRule="auto"/>
              <w:jc w:val="center"/>
              <w:rPr>
                <w:ins w:id="3417" w:author="Commodore, Sarah" w:date="2023-03-22T16:21:00Z"/>
                <w:rFonts w:ascii="Calibri" w:eastAsia="Times New Roman" w:hAnsi="Calibri" w:cs="Calibri"/>
                <w:color w:val="000000"/>
                <w:sz w:val="20"/>
                <w:szCs w:val="20"/>
              </w:rPr>
            </w:pPr>
            <w:ins w:id="341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6BA1252" w14:textId="77777777" w:rsidR="00DC2757" w:rsidRPr="00DC2757" w:rsidRDefault="00DC2757" w:rsidP="00DC2757">
            <w:pPr>
              <w:spacing w:after="0" w:line="240" w:lineRule="auto"/>
              <w:jc w:val="center"/>
              <w:rPr>
                <w:ins w:id="3419" w:author="Commodore, Sarah" w:date="2023-03-22T16:21:00Z"/>
                <w:rFonts w:ascii="Calibri" w:eastAsia="Times New Roman" w:hAnsi="Calibri" w:cs="Calibri"/>
                <w:color w:val="000000"/>
                <w:sz w:val="20"/>
                <w:szCs w:val="20"/>
              </w:rPr>
            </w:pPr>
            <w:ins w:id="3420" w:author="Commodore, Sarah" w:date="2023-03-22T16:21:00Z">
              <w:r w:rsidRPr="00DC2757">
                <w:rPr>
                  <w:rFonts w:ascii="Calibri" w:eastAsia="Times New Roman" w:hAnsi="Calibri" w:cs="Calibri"/>
                  <w:color w:val="000000"/>
                  <w:sz w:val="20"/>
                  <w:szCs w:val="20"/>
                </w:rPr>
                <w:t>3.0E-10</w:t>
              </w:r>
            </w:ins>
          </w:p>
        </w:tc>
        <w:tc>
          <w:tcPr>
            <w:tcW w:w="0" w:type="auto"/>
            <w:tcBorders>
              <w:top w:val="nil"/>
              <w:left w:val="nil"/>
              <w:bottom w:val="nil"/>
              <w:right w:val="nil"/>
            </w:tcBorders>
            <w:shd w:val="clear" w:color="auto" w:fill="auto"/>
            <w:noWrap/>
            <w:vAlign w:val="bottom"/>
            <w:hideMark/>
          </w:tcPr>
          <w:p w14:paraId="7B5DA1C9" w14:textId="77777777" w:rsidR="00DC2757" w:rsidRPr="00DC2757" w:rsidRDefault="00DC2757" w:rsidP="00DC2757">
            <w:pPr>
              <w:spacing w:after="0" w:line="240" w:lineRule="auto"/>
              <w:jc w:val="center"/>
              <w:rPr>
                <w:ins w:id="3421" w:author="Commodore, Sarah" w:date="2023-03-22T16:21:00Z"/>
                <w:rFonts w:ascii="Calibri" w:eastAsia="Times New Roman" w:hAnsi="Calibri" w:cs="Calibri"/>
                <w:color w:val="000000"/>
                <w:sz w:val="20"/>
                <w:szCs w:val="20"/>
              </w:rPr>
            </w:pPr>
            <w:ins w:id="3422" w:author="Commodore, Sarah" w:date="2023-03-22T16:21:00Z">
              <w:r w:rsidRPr="00DC2757">
                <w:rPr>
                  <w:rFonts w:ascii="Calibri" w:eastAsia="Times New Roman" w:hAnsi="Calibri" w:cs="Calibri"/>
                  <w:color w:val="000000"/>
                  <w:sz w:val="20"/>
                  <w:szCs w:val="20"/>
                </w:rPr>
                <w:t>6.2E-09</w:t>
              </w:r>
            </w:ins>
          </w:p>
        </w:tc>
        <w:tc>
          <w:tcPr>
            <w:tcW w:w="0" w:type="auto"/>
            <w:tcBorders>
              <w:top w:val="nil"/>
              <w:left w:val="nil"/>
              <w:bottom w:val="nil"/>
              <w:right w:val="nil"/>
            </w:tcBorders>
            <w:shd w:val="clear" w:color="auto" w:fill="auto"/>
            <w:noWrap/>
            <w:vAlign w:val="bottom"/>
            <w:hideMark/>
          </w:tcPr>
          <w:p w14:paraId="52149F98" w14:textId="77777777" w:rsidR="00DC2757" w:rsidRPr="00DC2757" w:rsidRDefault="00DC2757" w:rsidP="00DC2757">
            <w:pPr>
              <w:spacing w:after="0" w:line="240" w:lineRule="auto"/>
              <w:jc w:val="center"/>
              <w:rPr>
                <w:ins w:id="3423" w:author="Commodore, Sarah" w:date="2023-03-22T16:21:00Z"/>
                <w:rFonts w:ascii="Calibri" w:eastAsia="Times New Roman" w:hAnsi="Calibri" w:cs="Calibri"/>
                <w:color w:val="FF0000"/>
                <w:sz w:val="20"/>
                <w:szCs w:val="20"/>
              </w:rPr>
            </w:pPr>
            <w:ins w:id="3424" w:author="Commodore, Sarah" w:date="2023-03-22T16:21:00Z">
              <w:r w:rsidRPr="00DC2757">
                <w:rPr>
                  <w:rFonts w:ascii="Calibri" w:eastAsia="Times New Roman" w:hAnsi="Calibri" w:cs="Calibri"/>
                  <w:color w:val="FF0000"/>
                  <w:sz w:val="20"/>
                  <w:szCs w:val="20"/>
                </w:rPr>
                <w:t>*</w:t>
              </w:r>
            </w:ins>
          </w:p>
        </w:tc>
      </w:tr>
      <w:tr w:rsidR="00DC2757" w:rsidRPr="00DC2757" w14:paraId="00C306FE" w14:textId="77777777" w:rsidTr="00DC2757">
        <w:trPr>
          <w:trHeight w:val="260"/>
          <w:ins w:id="3425" w:author="Commodore, Sarah" w:date="2023-03-22T16:21:00Z"/>
        </w:trPr>
        <w:tc>
          <w:tcPr>
            <w:tcW w:w="0" w:type="auto"/>
            <w:tcBorders>
              <w:top w:val="nil"/>
              <w:left w:val="nil"/>
              <w:bottom w:val="nil"/>
              <w:right w:val="nil"/>
            </w:tcBorders>
            <w:shd w:val="clear" w:color="auto" w:fill="auto"/>
            <w:noWrap/>
            <w:vAlign w:val="bottom"/>
            <w:hideMark/>
          </w:tcPr>
          <w:p w14:paraId="0D40E7B6" w14:textId="77777777" w:rsidR="00DC2757" w:rsidRPr="00DC2757" w:rsidRDefault="00DC2757" w:rsidP="00DC2757">
            <w:pPr>
              <w:spacing w:after="0" w:line="240" w:lineRule="auto"/>
              <w:rPr>
                <w:ins w:id="3426" w:author="Commodore, Sarah" w:date="2023-03-22T16:21:00Z"/>
                <w:rFonts w:ascii="Calibri" w:eastAsia="Times New Roman" w:hAnsi="Calibri" w:cs="Calibri"/>
                <w:color w:val="000000"/>
                <w:sz w:val="20"/>
                <w:szCs w:val="20"/>
              </w:rPr>
            </w:pPr>
            <w:ins w:id="3427" w:author="Commodore, Sarah" w:date="2023-03-22T16:21:00Z">
              <w:r w:rsidRPr="00DC2757">
                <w:rPr>
                  <w:rFonts w:ascii="Calibri" w:eastAsia="Times New Roman" w:hAnsi="Calibri" w:cs="Calibri"/>
                  <w:color w:val="000000"/>
                  <w:sz w:val="20"/>
                  <w:szCs w:val="20"/>
                </w:rPr>
                <w:t>ENSG00000286028.1</w:t>
              </w:r>
            </w:ins>
          </w:p>
        </w:tc>
        <w:tc>
          <w:tcPr>
            <w:tcW w:w="0" w:type="auto"/>
            <w:tcBorders>
              <w:top w:val="nil"/>
              <w:left w:val="nil"/>
              <w:bottom w:val="nil"/>
              <w:right w:val="nil"/>
            </w:tcBorders>
            <w:shd w:val="clear" w:color="auto" w:fill="auto"/>
            <w:noWrap/>
            <w:vAlign w:val="bottom"/>
            <w:hideMark/>
          </w:tcPr>
          <w:p w14:paraId="0E05E9FE" w14:textId="77777777" w:rsidR="00DC2757" w:rsidRPr="00DC2757" w:rsidRDefault="00DC2757" w:rsidP="00DC2757">
            <w:pPr>
              <w:spacing w:after="0" w:line="240" w:lineRule="auto"/>
              <w:rPr>
                <w:ins w:id="3428" w:author="Commodore, Sarah" w:date="2023-03-22T16:21:00Z"/>
                <w:rFonts w:ascii="Calibri" w:eastAsia="Times New Roman" w:hAnsi="Calibri" w:cs="Calibri"/>
                <w:color w:val="000000"/>
                <w:sz w:val="20"/>
                <w:szCs w:val="20"/>
              </w:rPr>
            </w:pPr>
            <w:ins w:id="3429" w:author="Commodore, Sarah" w:date="2023-03-22T16:21:00Z">
              <w:r w:rsidRPr="00DC2757">
                <w:rPr>
                  <w:rFonts w:ascii="Calibri" w:eastAsia="Times New Roman" w:hAnsi="Calibri" w:cs="Calibri"/>
                  <w:color w:val="000000"/>
                  <w:sz w:val="20"/>
                  <w:szCs w:val="20"/>
                </w:rPr>
                <w:t>AP002008.4</w:t>
              </w:r>
            </w:ins>
          </w:p>
        </w:tc>
        <w:tc>
          <w:tcPr>
            <w:tcW w:w="0" w:type="auto"/>
            <w:tcBorders>
              <w:top w:val="nil"/>
              <w:left w:val="nil"/>
              <w:bottom w:val="nil"/>
              <w:right w:val="nil"/>
            </w:tcBorders>
            <w:shd w:val="clear" w:color="auto" w:fill="auto"/>
            <w:noWrap/>
            <w:vAlign w:val="bottom"/>
            <w:hideMark/>
          </w:tcPr>
          <w:p w14:paraId="13EE6395" w14:textId="77777777" w:rsidR="00DC2757" w:rsidRPr="00DC2757" w:rsidRDefault="00DC2757" w:rsidP="00DC2757">
            <w:pPr>
              <w:spacing w:after="0" w:line="240" w:lineRule="auto"/>
              <w:jc w:val="center"/>
              <w:rPr>
                <w:ins w:id="3430" w:author="Commodore, Sarah" w:date="2023-03-22T16:21:00Z"/>
                <w:rFonts w:ascii="Calibri" w:eastAsia="Times New Roman" w:hAnsi="Calibri" w:cs="Calibri"/>
                <w:color w:val="000000"/>
                <w:sz w:val="20"/>
                <w:szCs w:val="20"/>
              </w:rPr>
            </w:pPr>
            <w:ins w:id="343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6F0859" w14:textId="77777777" w:rsidR="00DC2757" w:rsidRPr="00DC2757" w:rsidRDefault="00DC2757" w:rsidP="00DC2757">
            <w:pPr>
              <w:spacing w:after="0" w:line="240" w:lineRule="auto"/>
              <w:jc w:val="center"/>
              <w:rPr>
                <w:ins w:id="3432" w:author="Commodore, Sarah" w:date="2023-03-22T16:21:00Z"/>
                <w:rFonts w:ascii="Calibri" w:eastAsia="Times New Roman" w:hAnsi="Calibri" w:cs="Calibri"/>
                <w:color w:val="000000"/>
                <w:sz w:val="20"/>
                <w:szCs w:val="20"/>
              </w:rPr>
            </w:pPr>
            <w:ins w:id="3433" w:author="Commodore, Sarah" w:date="2023-03-22T16:21:00Z">
              <w:r w:rsidRPr="00DC2757">
                <w:rPr>
                  <w:rFonts w:ascii="Calibri" w:eastAsia="Times New Roman" w:hAnsi="Calibri" w:cs="Calibri"/>
                  <w:color w:val="000000"/>
                  <w:sz w:val="20"/>
                  <w:szCs w:val="20"/>
                </w:rPr>
                <w:t>7.2E-07</w:t>
              </w:r>
            </w:ins>
          </w:p>
        </w:tc>
        <w:tc>
          <w:tcPr>
            <w:tcW w:w="0" w:type="auto"/>
            <w:tcBorders>
              <w:top w:val="nil"/>
              <w:left w:val="nil"/>
              <w:bottom w:val="nil"/>
              <w:right w:val="nil"/>
            </w:tcBorders>
            <w:shd w:val="clear" w:color="auto" w:fill="auto"/>
            <w:noWrap/>
            <w:vAlign w:val="bottom"/>
            <w:hideMark/>
          </w:tcPr>
          <w:p w14:paraId="2DA0012B" w14:textId="77777777" w:rsidR="00DC2757" w:rsidRPr="00DC2757" w:rsidRDefault="00DC2757" w:rsidP="00DC2757">
            <w:pPr>
              <w:spacing w:after="0" w:line="240" w:lineRule="auto"/>
              <w:jc w:val="center"/>
              <w:rPr>
                <w:ins w:id="3434" w:author="Commodore, Sarah" w:date="2023-03-22T16:21:00Z"/>
                <w:rFonts w:ascii="Calibri" w:eastAsia="Times New Roman" w:hAnsi="Calibri" w:cs="Calibri"/>
                <w:color w:val="000000"/>
                <w:sz w:val="20"/>
                <w:szCs w:val="20"/>
              </w:rPr>
            </w:pPr>
            <w:ins w:id="3435" w:author="Commodore, Sarah" w:date="2023-03-22T16:21:00Z">
              <w:r w:rsidRPr="00DC2757">
                <w:rPr>
                  <w:rFonts w:ascii="Calibri" w:eastAsia="Times New Roman" w:hAnsi="Calibri" w:cs="Calibri"/>
                  <w:color w:val="000000"/>
                  <w:sz w:val="20"/>
                  <w:szCs w:val="20"/>
                </w:rPr>
                <w:t>6.5E-06</w:t>
              </w:r>
            </w:ins>
          </w:p>
        </w:tc>
        <w:tc>
          <w:tcPr>
            <w:tcW w:w="0" w:type="auto"/>
            <w:tcBorders>
              <w:top w:val="nil"/>
              <w:left w:val="nil"/>
              <w:bottom w:val="nil"/>
              <w:right w:val="nil"/>
            </w:tcBorders>
            <w:shd w:val="clear" w:color="auto" w:fill="auto"/>
            <w:noWrap/>
            <w:vAlign w:val="bottom"/>
            <w:hideMark/>
          </w:tcPr>
          <w:p w14:paraId="6E59A95B" w14:textId="77777777" w:rsidR="00DC2757" w:rsidRPr="00DC2757" w:rsidRDefault="00DC2757" w:rsidP="00DC2757">
            <w:pPr>
              <w:spacing w:after="0" w:line="240" w:lineRule="auto"/>
              <w:jc w:val="center"/>
              <w:rPr>
                <w:ins w:id="3436" w:author="Commodore, Sarah" w:date="2023-03-22T16:21:00Z"/>
                <w:rFonts w:ascii="Calibri" w:eastAsia="Times New Roman" w:hAnsi="Calibri" w:cs="Calibri"/>
                <w:color w:val="FF0000"/>
                <w:sz w:val="20"/>
                <w:szCs w:val="20"/>
              </w:rPr>
            </w:pPr>
            <w:ins w:id="3437" w:author="Commodore, Sarah" w:date="2023-03-22T16:21:00Z">
              <w:r w:rsidRPr="00DC2757">
                <w:rPr>
                  <w:rFonts w:ascii="Calibri" w:eastAsia="Times New Roman" w:hAnsi="Calibri" w:cs="Calibri"/>
                  <w:color w:val="FF0000"/>
                  <w:sz w:val="20"/>
                  <w:szCs w:val="20"/>
                </w:rPr>
                <w:t>*</w:t>
              </w:r>
            </w:ins>
          </w:p>
        </w:tc>
      </w:tr>
      <w:tr w:rsidR="00DC2757" w:rsidRPr="00DC2757" w14:paraId="663C43F9" w14:textId="77777777" w:rsidTr="00DC2757">
        <w:trPr>
          <w:trHeight w:val="260"/>
          <w:ins w:id="3438" w:author="Commodore, Sarah" w:date="2023-03-22T16:21:00Z"/>
        </w:trPr>
        <w:tc>
          <w:tcPr>
            <w:tcW w:w="0" w:type="auto"/>
            <w:tcBorders>
              <w:top w:val="nil"/>
              <w:left w:val="nil"/>
              <w:bottom w:val="nil"/>
              <w:right w:val="nil"/>
            </w:tcBorders>
            <w:shd w:val="clear" w:color="auto" w:fill="auto"/>
            <w:noWrap/>
            <w:vAlign w:val="bottom"/>
            <w:hideMark/>
          </w:tcPr>
          <w:p w14:paraId="54EFE65C" w14:textId="77777777" w:rsidR="00DC2757" w:rsidRPr="00DC2757" w:rsidRDefault="00DC2757" w:rsidP="00DC2757">
            <w:pPr>
              <w:spacing w:after="0" w:line="240" w:lineRule="auto"/>
              <w:rPr>
                <w:ins w:id="3439" w:author="Commodore, Sarah" w:date="2023-03-22T16:21:00Z"/>
                <w:rFonts w:ascii="Calibri" w:eastAsia="Times New Roman" w:hAnsi="Calibri" w:cs="Calibri"/>
                <w:color w:val="000000"/>
                <w:sz w:val="20"/>
                <w:szCs w:val="20"/>
              </w:rPr>
            </w:pPr>
            <w:ins w:id="3440" w:author="Commodore, Sarah" w:date="2023-03-22T16:21:00Z">
              <w:r w:rsidRPr="00DC2757">
                <w:rPr>
                  <w:rFonts w:ascii="Calibri" w:eastAsia="Times New Roman" w:hAnsi="Calibri" w:cs="Calibri"/>
                  <w:color w:val="000000"/>
                  <w:sz w:val="20"/>
                  <w:szCs w:val="20"/>
                </w:rPr>
                <w:t>ENSG00000242908.6</w:t>
              </w:r>
            </w:ins>
          </w:p>
        </w:tc>
        <w:tc>
          <w:tcPr>
            <w:tcW w:w="0" w:type="auto"/>
            <w:tcBorders>
              <w:top w:val="nil"/>
              <w:left w:val="nil"/>
              <w:bottom w:val="nil"/>
              <w:right w:val="nil"/>
            </w:tcBorders>
            <w:shd w:val="clear" w:color="auto" w:fill="auto"/>
            <w:noWrap/>
            <w:vAlign w:val="bottom"/>
            <w:hideMark/>
          </w:tcPr>
          <w:p w14:paraId="12653815" w14:textId="77777777" w:rsidR="00DC2757" w:rsidRPr="00DC2757" w:rsidRDefault="00DC2757" w:rsidP="00DC2757">
            <w:pPr>
              <w:spacing w:after="0" w:line="240" w:lineRule="auto"/>
              <w:rPr>
                <w:ins w:id="3441" w:author="Commodore, Sarah" w:date="2023-03-22T16:21:00Z"/>
                <w:rFonts w:ascii="Calibri" w:eastAsia="Times New Roman" w:hAnsi="Calibri" w:cs="Calibri"/>
                <w:color w:val="000000"/>
                <w:sz w:val="20"/>
                <w:szCs w:val="20"/>
              </w:rPr>
            </w:pPr>
            <w:ins w:id="3442" w:author="Commodore, Sarah" w:date="2023-03-22T16:21:00Z">
              <w:r w:rsidRPr="00DC2757">
                <w:rPr>
                  <w:rFonts w:ascii="Calibri" w:eastAsia="Times New Roman" w:hAnsi="Calibri" w:cs="Calibri"/>
                  <w:color w:val="000000"/>
                  <w:sz w:val="20"/>
                  <w:szCs w:val="20"/>
                </w:rPr>
                <w:t>AADACL2-AS1</w:t>
              </w:r>
            </w:ins>
          </w:p>
        </w:tc>
        <w:tc>
          <w:tcPr>
            <w:tcW w:w="0" w:type="auto"/>
            <w:tcBorders>
              <w:top w:val="nil"/>
              <w:left w:val="nil"/>
              <w:bottom w:val="nil"/>
              <w:right w:val="nil"/>
            </w:tcBorders>
            <w:shd w:val="clear" w:color="auto" w:fill="auto"/>
            <w:noWrap/>
            <w:vAlign w:val="bottom"/>
            <w:hideMark/>
          </w:tcPr>
          <w:p w14:paraId="502548B5" w14:textId="77777777" w:rsidR="00DC2757" w:rsidRPr="00DC2757" w:rsidRDefault="00DC2757" w:rsidP="00DC2757">
            <w:pPr>
              <w:spacing w:after="0" w:line="240" w:lineRule="auto"/>
              <w:jc w:val="center"/>
              <w:rPr>
                <w:ins w:id="3443" w:author="Commodore, Sarah" w:date="2023-03-22T16:21:00Z"/>
                <w:rFonts w:ascii="Calibri" w:eastAsia="Times New Roman" w:hAnsi="Calibri" w:cs="Calibri"/>
                <w:color w:val="000000"/>
                <w:sz w:val="20"/>
                <w:szCs w:val="20"/>
              </w:rPr>
            </w:pPr>
            <w:ins w:id="344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16321BE" w14:textId="77777777" w:rsidR="00DC2757" w:rsidRPr="00DC2757" w:rsidRDefault="00DC2757" w:rsidP="00DC2757">
            <w:pPr>
              <w:spacing w:after="0" w:line="240" w:lineRule="auto"/>
              <w:jc w:val="center"/>
              <w:rPr>
                <w:ins w:id="3445" w:author="Commodore, Sarah" w:date="2023-03-22T16:21:00Z"/>
                <w:rFonts w:ascii="Calibri" w:eastAsia="Times New Roman" w:hAnsi="Calibri" w:cs="Calibri"/>
                <w:color w:val="000000"/>
                <w:sz w:val="20"/>
                <w:szCs w:val="20"/>
              </w:rPr>
            </w:pPr>
            <w:ins w:id="3446" w:author="Commodore, Sarah" w:date="2023-03-22T16:21:00Z">
              <w:r w:rsidRPr="00DC2757">
                <w:rPr>
                  <w:rFonts w:ascii="Calibri" w:eastAsia="Times New Roman" w:hAnsi="Calibri" w:cs="Calibri"/>
                  <w:color w:val="000000"/>
                  <w:sz w:val="20"/>
                  <w:szCs w:val="20"/>
                </w:rPr>
                <w:t>1.8E-10</w:t>
              </w:r>
            </w:ins>
          </w:p>
        </w:tc>
        <w:tc>
          <w:tcPr>
            <w:tcW w:w="0" w:type="auto"/>
            <w:tcBorders>
              <w:top w:val="nil"/>
              <w:left w:val="nil"/>
              <w:bottom w:val="nil"/>
              <w:right w:val="nil"/>
            </w:tcBorders>
            <w:shd w:val="clear" w:color="auto" w:fill="auto"/>
            <w:noWrap/>
            <w:vAlign w:val="bottom"/>
            <w:hideMark/>
          </w:tcPr>
          <w:p w14:paraId="131255A3" w14:textId="77777777" w:rsidR="00DC2757" w:rsidRPr="00DC2757" w:rsidRDefault="00DC2757" w:rsidP="00DC2757">
            <w:pPr>
              <w:spacing w:after="0" w:line="240" w:lineRule="auto"/>
              <w:jc w:val="center"/>
              <w:rPr>
                <w:ins w:id="3447" w:author="Commodore, Sarah" w:date="2023-03-22T16:21:00Z"/>
                <w:rFonts w:ascii="Calibri" w:eastAsia="Times New Roman" w:hAnsi="Calibri" w:cs="Calibri"/>
                <w:color w:val="000000"/>
                <w:sz w:val="20"/>
                <w:szCs w:val="20"/>
              </w:rPr>
            </w:pPr>
            <w:ins w:id="3448" w:author="Commodore, Sarah" w:date="2023-03-22T16:21:00Z">
              <w:r w:rsidRPr="00DC2757">
                <w:rPr>
                  <w:rFonts w:ascii="Calibri" w:eastAsia="Times New Roman" w:hAnsi="Calibri" w:cs="Calibri"/>
                  <w:color w:val="000000"/>
                  <w:sz w:val="20"/>
                  <w:szCs w:val="20"/>
                </w:rPr>
                <w:t>4.0E-09</w:t>
              </w:r>
            </w:ins>
          </w:p>
        </w:tc>
        <w:tc>
          <w:tcPr>
            <w:tcW w:w="0" w:type="auto"/>
            <w:tcBorders>
              <w:top w:val="nil"/>
              <w:left w:val="nil"/>
              <w:bottom w:val="nil"/>
              <w:right w:val="nil"/>
            </w:tcBorders>
            <w:shd w:val="clear" w:color="auto" w:fill="auto"/>
            <w:noWrap/>
            <w:vAlign w:val="bottom"/>
            <w:hideMark/>
          </w:tcPr>
          <w:p w14:paraId="416BF900" w14:textId="77777777" w:rsidR="00DC2757" w:rsidRPr="00DC2757" w:rsidRDefault="00DC2757" w:rsidP="00DC2757">
            <w:pPr>
              <w:spacing w:after="0" w:line="240" w:lineRule="auto"/>
              <w:jc w:val="center"/>
              <w:rPr>
                <w:ins w:id="3449" w:author="Commodore, Sarah" w:date="2023-03-22T16:21:00Z"/>
                <w:rFonts w:ascii="Calibri" w:eastAsia="Times New Roman" w:hAnsi="Calibri" w:cs="Calibri"/>
                <w:color w:val="FF0000"/>
                <w:sz w:val="20"/>
                <w:szCs w:val="20"/>
              </w:rPr>
            </w:pPr>
            <w:ins w:id="3450" w:author="Commodore, Sarah" w:date="2023-03-22T16:21:00Z">
              <w:r w:rsidRPr="00DC2757">
                <w:rPr>
                  <w:rFonts w:ascii="Calibri" w:eastAsia="Times New Roman" w:hAnsi="Calibri" w:cs="Calibri"/>
                  <w:color w:val="FF0000"/>
                  <w:sz w:val="20"/>
                  <w:szCs w:val="20"/>
                </w:rPr>
                <w:t>*</w:t>
              </w:r>
            </w:ins>
          </w:p>
        </w:tc>
      </w:tr>
      <w:tr w:rsidR="00DC2757" w:rsidRPr="00DC2757" w14:paraId="2FD60C32" w14:textId="77777777" w:rsidTr="00DC2757">
        <w:trPr>
          <w:trHeight w:val="260"/>
          <w:ins w:id="3451" w:author="Commodore, Sarah" w:date="2023-03-22T16:21:00Z"/>
        </w:trPr>
        <w:tc>
          <w:tcPr>
            <w:tcW w:w="0" w:type="auto"/>
            <w:tcBorders>
              <w:top w:val="nil"/>
              <w:left w:val="nil"/>
              <w:bottom w:val="nil"/>
              <w:right w:val="nil"/>
            </w:tcBorders>
            <w:shd w:val="clear" w:color="auto" w:fill="auto"/>
            <w:noWrap/>
            <w:vAlign w:val="bottom"/>
            <w:hideMark/>
          </w:tcPr>
          <w:p w14:paraId="31089288" w14:textId="77777777" w:rsidR="00DC2757" w:rsidRPr="00DC2757" w:rsidRDefault="00DC2757" w:rsidP="00DC2757">
            <w:pPr>
              <w:spacing w:after="0" w:line="240" w:lineRule="auto"/>
              <w:rPr>
                <w:ins w:id="3452" w:author="Commodore, Sarah" w:date="2023-03-22T16:21:00Z"/>
                <w:rFonts w:ascii="Calibri" w:eastAsia="Times New Roman" w:hAnsi="Calibri" w:cs="Calibri"/>
                <w:color w:val="000000"/>
                <w:sz w:val="20"/>
                <w:szCs w:val="20"/>
              </w:rPr>
            </w:pPr>
            <w:ins w:id="3453" w:author="Commodore, Sarah" w:date="2023-03-22T16:21:00Z">
              <w:r w:rsidRPr="00DC2757">
                <w:rPr>
                  <w:rFonts w:ascii="Calibri" w:eastAsia="Times New Roman" w:hAnsi="Calibri" w:cs="Calibri"/>
                  <w:color w:val="000000"/>
                  <w:sz w:val="20"/>
                  <w:szCs w:val="20"/>
                </w:rPr>
                <w:t>ENSG00000162543.6</w:t>
              </w:r>
            </w:ins>
          </w:p>
        </w:tc>
        <w:tc>
          <w:tcPr>
            <w:tcW w:w="0" w:type="auto"/>
            <w:tcBorders>
              <w:top w:val="nil"/>
              <w:left w:val="nil"/>
              <w:bottom w:val="nil"/>
              <w:right w:val="nil"/>
            </w:tcBorders>
            <w:shd w:val="clear" w:color="auto" w:fill="auto"/>
            <w:noWrap/>
            <w:vAlign w:val="bottom"/>
            <w:hideMark/>
          </w:tcPr>
          <w:p w14:paraId="30EA348A" w14:textId="77777777" w:rsidR="00DC2757" w:rsidRPr="00DC2757" w:rsidRDefault="00DC2757" w:rsidP="00DC2757">
            <w:pPr>
              <w:spacing w:after="0" w:line="240" w:lineRule="auto"/>
              <w:rPr>
                <w:ins w:id="3454" w:author="Commodore, Sarah" w:date="2023-03-22T16:21:00Z"/>
                <w:rFonts w:ascii="Calibri" w:eastAsia="Times New Roman" w:hAnsi="Calibri" w:cs="Calibri"/>
                <w:color w:val="000000"/>
                <w:sz w:val="20"/>
                <w:szCs w:val="20"/>
              </w:rPr>
            </w:pPr>
            <w:ins w:id="3455" w:author="Commodore, Sarah" w:date="2023-03-22T16:21:00Z">
              <w:r w:rsidRPr="00DC2757">
                <w:rPr>
                  <w:rFonts w:ascii="Calibri" w:eastAsia="Times New Roman" w:hAnsi="Calibri" w:cs="Calibri"/>
                  <w:color w:val="000000"/>
                  <w:sz w:val="20"/>
                  <w:szCs w:val="20"/>
                </w:rPr>
                <w:t>UBXN10</w:t>
              </w:r>
            </w:ins>
          </w:p>
        </w:tc>
        <w:tc>
          <w:tcPr>
            <w:tcW w:w="0" w:type="auto"/>
            <w:tcBorders>
              <w:top w:val="nil"/>
              <w:left w:val="nil"/>
              <w:bottom w:val="nil"/>
              <w:right w:val="nil"/>
            </w:tcBorders>
            <w:shd w:val="clear" w:color="auto" w:fill="auto"/>
            <w:noWrap/>
            <w:vAlign w:val="bottom"/>
            <w:hideMark/>
          </w:tcPr>
          <w:p w14:paraId="23EE5066" w14:textId="77777777" w:rsidR="00DC2757" w:rsidRPr="00DC2757" w:rsidRDefault="00DC2757" w:rsidP="00DC2757">
            <w:pPr>
              <w:spacing w:after="0" w:line="240" w:lineRule="auto"/>
              <w:jc w:val="center"/>
              <w:rPr>
                <w:ins w:id="3456" w:author="Commodore, Sarah" w:date="2023-03-22T16:21:00Z"/>
                <w:rFonts w:ascii="Calibri" w:eastAsia="Times New Roman" w:hAnsi="Calibri" w:cs="Calibri"/>
                <w:color w:val="000000"/>
                <w:sz w:val="20"/>
                <w:szCs w:val="20"/>
              </w:rPr>
            </w:pPr>
            <w:ins w:id="345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88F30B9" w14:textId="77777777" w:rsidR="00DC2757" w:rsidRPr="00DC2757" w:rsidRDefault="00DC2757" w:rsidP="00DC2757">
            <w:pPr>
              <w:spacing w:after="0" w:line="240" w:lineRule="auto"/>
              <w:jc w:val="center"/>
              <w:rPr>
                <w:ins w:id="3458" w:author="Commodore, Sarah" w:date="2023-03-22T16:21:00Z"/>
                <w:rFonts w:ascii="Calibri" w:eastAsia="Times New Roman" w:hAnsi="Calibri" w:cs="Calibri"/>
                <w:color w:val="000000"/>
                <w:sz w:val="20"/>
                <w:szCs w:val="20"/>
              </w:rPr>
            </w:pPr>
            <w:ins w:id="3459" w:author="Commodore, Sarah" w:date="2023-03-22T16:21:00Z">
              <w:r w:rsidRPr="00DC2757">
                <w:rPr>
                  <w:rFonts w:ascii="Calibri" w:eastAsia="Times New Roman" w:hAnsi="Calibri" w:cs="Calibri"/>
                  <w:color w:val="000000"/>
                  <w:sz w:val="20"/>
                  <w:szCs w:val="20"/>
                </w:rPr>
                <w:t>1.8E-12</w:t>
              </w:r>
            </w:ins>
          </w:p>
        </w:tc>
        <w:tc>
          <w:tcPr>
            <w:tcW w:w="0" w:type="auto"/>
            <w:tcBorders>
              <w:top w:val="nil"/>
              <w:left w:val="nil"/>
              <w:bottom w:val="nil"/>
              <w:right w:val="nil"/>
            </w:tcBorders>
            <w:shd w:val="clear" w:color="auto" w:fill="auto"/>
            <w:noWrap/>
            <w:vAlign w:val="bottom"/>
            <w:hideMark/>
          </w:tcPr>
          <w:p w14:paraId="784CF09C" w14:textId="77777777" w:rsidR="00DC2757" w:rsidRPr="00DC2757" w:rsidRDefault="00DC2757" w:rsidP="00DC2757">
            <w:pPr>
              <w:spacing w:after="0" w:line="240" w:lineRule="auto"/>
              <w:jc w:val="center"/>
              <w:rPr>
                <w:ins w:id="3460" w:author="Commodore, Sarah" w:date="2023-03-22T16:21:00Z"/>
                <w:rFonts w:ascii="Calibri" w:eastAsia="Times New Roman" w:hAnsi="Calibri" w:cs="Calibri"/>
                <w:color w:val="000000"/>
                <w:sz w:val="20"/>
                <w:szCs w:val="20"/>
              </w:rPr>
            </w:pPr>
            <w:ins w:id="3461" w:author="Commodore, Sarah" w:date="2023-03-22T16:21:00Z">
              <w:r w:rsidRPr="00DC2757">
                <w:rPr>
                  <w:rFonts w:ascii="Calibri" w:eastAsia="Times New Roman" w:hAnsi="Calibri" w:cs="Calibri"/>
                  <w:color w:val="000000"/>
                  <w:sz w:val="20"/>
                  <w:szCs w:val="20"/>
                </w:rPr>
                <w:t>6.7E-11</w:t>
              </w:r>
            </w:ins>
          </w:p>
        </w:tc>
        <w:tc>
          <w:tcPr>
            <w:tcW w:w="0" w:type="auto"/>
            <w:tcBorders>
              <w:top w:val="nil"/>
              <w:left w:val="nil"/>
              <w:bottom w:val="nil"/>
              <w:right w:val="nil"/>
            </w:tcBorders>
            <w:shd w:val="clear" w:color="auto" w:fill="auto"/>
            <w:noWrap/>
            <w:vAlign w:val="bottom"/>
            <w:hideMark/>
          </w:tcPr>
          <w:p w14:paraId="3AB794D9" w14:textId="77777777" w:rsidR="00DC2757" w:rsidRPr="00DC2757" w:rsidRDefault="00DC2757" w:rsidP="00DC2757">
            <w:pPr>
              <w:spacing w:after="0" w:line="240" w:lineRule="auto"/>
              <w:jc w:val="center"/>
              <w:rPr>
                <w:ins w:id="3462" w:author="Commodore, Sarah" w:date="2023-03-22T16:21:00Z"/>
                <w:rFonts w:ascii="Calibri" w:eastAsia="Times New Roman" w:hAnsi="Calibri" w:cs="Calibri"/>
                <w:color w:val="FF0000"/>
                <w:sz w:val="20"/>
                <w:szCs w:val="20"/>
              </w:rPr>
            </w:pPr>
            <w:ins w:id="3463" w:author="Commodore, Sarah" w:date="2023-03-22T16:21:00Z">
              <w:r w:rsidRPr="00DC2757">
                <w:rPr>
                  <w:rFonts w:ascii="Calibri" w:eastAsia="Times New Roman" w:hAnsi="Calibri" w:cs="Calibri"/>
                  <w:color w:val="FF0000"/>
                  <w:sz w:val="20"/>
                  <w:szCs w:val="20"/>
                </w:rPr>
                <w:t>*</w:t>
              </w:r>
            </w:ins>
          </w:p>
        </w:tc>
      </w:tr>
      <w:tr w:rsidR="00DC2757" w:rsidRPr="00DC2757" w14:paraId="46D57496" w14:textId="77777777" w:rsidTr="00DC2757">
        <w:trPr>
          <w:trHeight w:val="260"/>
          <w:ins w:id="3464" w:author="Commodore, Sarah" w:date="2023-03-22T16:21:00Z"/>
        </w:trPr>
        <w:tc>
          <w:tcPr>
            <w:tcW w:w="0" w:type="auto"/>
            <w:tcBorders>
              <w:top w:val="nil"/>
              <w:left w:val="nil"/>
              <w:bottom w:val="nil"/>
              <w:right w:val="nil"/>
            </w:tcBorders>
            <w:shd w:val="clear" w:color="auto" w:fill="auto"/>
            <w:noWrap/>
            <w:vAlign w:val="bottom"/>
            <w:hideMark/>
          </w:tcPr>
          <w:p w14:paraId="419E98F4" w14:textId="77777777" w:rsidR="00DC2757" w:rsidRPr="00DC2757" w:rsidRDefault="00DC2757" w:rsidP="00DC2757">
            <w:pPr>
              <w:spacing w:after="0" w:line="240" w:lineRule="auto"/>
              <w:rPr>
                <w:ins w:id="3465" w:author="Commodore, Sarah" w:date="2023-03-22T16:21:00Z"/>
                <w:rFonts w:ascii="Calibri" w:eastAsia="Times New Roman" w:hAnsi="Calibri" w:cs="Calibri"/>
                <w:color w:val="000000"/>
                <w:sz w:val="20"/>
                <w:szCs w:val="20"/>
              </w:rPr>
            </w:pPr>
            <w:ins w:id="3466" w:author="Commodore, Sarah" w:date="2023-03-22T16:21:00Z">
              <w:r w:rsidRPr="00DC2757">
                <w:rPr>
                  <w:rFonts w:ascii="Calibri" w:eastAsia="Times New Roman" w:hAnsi="Calibri" w:cs="Calibri"/>
                  <w:color w:val="000000"/>
                  <w:sz w:val="20"/>
                  <w:szCs w:val="20"/>
                </w:rPr>
                <w:t>ENSG00000179071.5</w:t>
              </w:r>
            </w:ins>
          </w:p>
        </w:tc>
        <w:tc>
          <w:tcPr>
            <w:tcW w:w="0" w:type="auto"/>
            <w:tcBorders>
              <w:top w:val="nil"/>
              <w:left w:val="nil"/>
              <w:bottom w:val="nil"/>
              <w:right w:val="nil"/>
            </w:tcBorders>
            <w:shd w:val="clear" w:color="auto" w:fill="auto"/>
            <w:noWrap/>
            <w:vAlign w:val="bottom"/>
            <w:hideMark/>
          </w:tcPr>
          <w:p w14:paraId="7C5EAAB8" w14:textId="77777777" w:rsidR="00DC2757" w:rsidRPr="00DC2757" w:rsidRDefault="00DC2757" w:rsidP="00DC2757">
            <w:pPr>
              <w:spacing w:after="0" w:line="240" w:lineRule="auto"/>
              <w:rPr>
                <w:ins w:id="3467" w:author="Commodore, Sarah" w:date="2023-03-22T16:21:00Z"/>
                <w:rFonts w:ascii="Calibri" w:eastAsia="Times New Roman" w:hAnsi="Calibri" w:cs="Calibri"/>
                <w:color w:val="000000"/>
                <w:sz w:val="20"/>
                <w:szCs w:val="20"/>
              </w:rPr>
            </w:pPr>
            <w:ins w:id="3468" w:author="Commodore, Sarah" w:date="2023-03-22T16:21:00Z">
              <w:r w:rsidRPr="00DC2757">
                <w:rPr>
                  <w:rFonts w:ascii="Calibri" w:eastAsia="Times New Roman" w:hAnsi="Calibri" w:cs="Calibri"/>
                  <w:color w:val="000000"/>
                  <w:sz w:val="20"/>
                  <w:szCs w:val="20"/>
                </w:rPr>
                <w:t>CCDC89</w:t>
              </w:r>
            </w:ins>
          </w:p>
        </w:tc>
        <w:tc>
          <w:tcPr>
            <w:tcW w:w="0" w:type="auto"/>
            <w:tcBorders>
              <w:top w:val="nil"/>
              <w:left w:val="nil"/>
              <w:bottom w:val="nil"/>
              <w:right w:val="nil"/>
            </w:tcBorders>
            <w:shd w:val="clear" w:color="auto" w:fill="auto"/>
            <w:noWrap/>
            <w:vAlign w:val="bottom"/>
            <w:hideMark/>
          </w:tcPr>
          <w:p w14:paraId="56C84C21" w14:textId="77777777" w:rsidR="00DC2757" w:rsidRPr="00DC2757" w:rsidRDefault="00DC2757" w:rsidP="00DC2757">
            <w:pPr>
              <w:spacing w:after="0" w:line="240" w:lineRule="auto"/>
              <w:jc w:val="center"/>
              <w:rPr>
                <w:ins w:id="3469" w:author="Commodore, Sarah" w:date="2023-03-22T16:21:00Z"/>
                <w:rFonts w:ascii="Calibri" w:eastAsia="Times New Roman" w:hAnsi="Calibri" w:cs="Calibri"/>
                <w:color w:val="000000"/>
                <w:sz w:val="20"/>
                <w:szCs w:val="20"/>
              </w:rPr>
            </w:pPr>
            <w:ins w:id="347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D1D6E6B" w14:textId="77777777" w:rsidR="00DC2757" w:rsidRPr="00DC2757" w:rsidRDefault="00DC2757" w:rsidP="00DC2757">
            <w:pPr>
              <w:spacing w:after="0" w:line="240" w:lineRule="auto"/>
              <w:jc w:val="center"/>
              <w:rPr>
                <w:ins w:id="3471" w:author="Commodore, Sarah" w:date="2023-03-22T16:21:00Z"/>
                <w:rFonts w:ascii="Calibri" w:eastAsia="Times New Roman" w:hAnsi="Calibri" w:cs="Calibri"/>
                <w:color w:val="000000"/>
                <w:sz w:val="20"/>
                <w:szCs w:val="20"/>
              </w:rPr>
            </w:pPr>
            <w:ins w:id="3472" w:author="Commodore, Sarah" w:date="2023-03-22T16:21:00Z">
              <w:r w:rsidRPr="00DC2757">
                <w:rPr>
                  <w:rFonts w:ascii="Calibri" w:eastAsia="Times New Roman" w:hAnsi="Calibri" w:cs="Calibri"/>
                  <w:color w:val="000000"/>
                  <w:sz w:val="20"/>
                  <w:szCs w:val="20"/>
                </w:rPr>
                <w:t>4.2E-09</w:t>
              </w:r>
            </w:ins>
          </w:p>
        </w:tc>
        <w:tc>
          <w:tcPr>
            <w:tcW w:w="0" w:type="auto"/>
            <w:tcBorders>
              <w:top w:val="nil"/>
              <w:left w:val="nil"/>
              <w:bottom w:val="nil"/>
              <w:right w:val="nil"/>
            </w:tcBorders>
            <w:shd w:val="clear" w:color="auto" w:fill="auto"/>
            <w:noWrap/>
            <w:vAlign w:val="bottom"/>
            <w:hideMark/>
          </w:tcPr>
          <w:p w14:paraId="4D21F64E" w14:textId="77777777" w:rsidR="00DC2757" w:rsidRPr="00DC2757" w:rsidRDefault="00DC2757" w:rsidP="00DC2757">
            <w:pPr>
              <w:spacing w:after="0" w:line="240" w:lineRule="auto"/>
              <w:jc w:val="center"/>
              <w:rPr>
                <w:ins w:id="3473" w:author="Commodore, Sarah" w:date="2023-03-22T16:21:00Z"/>
                <w:rFonts w:ascii="Calibri" w:eastAsia="Times New Roman" w:hAnsi="Calibri" w:cs="Calibri"/>
                <w:color w:val="000000"/>
                <w:sz w:val="20"/>
                <w:szCs w:val="20"/>
              </w:rPr>
            </w:pPr>
            <w:ins w:id="3474" w:author="Commodore, Sarah" w:date="2023-03-22T16:21:00Z">
              <w:r w:rsidRPr="00DC2757">
                <w:rPr>
                  <w:rFonts w:ascii="Calibri" w:eastAsia="Times New Roman" w:hAnsi="Calibri" w:cs="Calibri"/>
                  <w:color w:val="000000"/>
                  <w:sz w:val="20"/>
                  <w:szCs w:val="20"/>
                </w:rPr>
                <w:t>6.4E-08</w:t>
              </w:r>
            </w:ins>
          </w:p>
        </w:tc>
        <w:tc>
          <w:tcPr>
            <w:tcW w:w="0" w:type="auto"/>
            <w:tcBorders>
              <w:top w:val="nil"/>
              <w:left w:val="nil"/>
              <w:bottom w:val="nil"/>
              <w:right w:val="nil"/>
            </w:tcBorders>
            <w:shd w:val="clear" w:color="auto" w:fill="auto"/>
            <w:noWrap/>
            <w:vAlign w:val="bottom"/>
            <w:hideMark/>
          </w:tcPr>
          <w:p w14:paraId="2AF2FCB5" w14:textId="77777777" w:rsidR="00DC2757" w:rsidRPr="00DC2757" w:rsidRDefault="00DC2757" w:rsidP="00DC2757">
            <w:pPr>
              <w:spacing w:after="0" w:line="240" w:lineRule="auto"/>
              <w:jc w:val="center"/>
              <w:rPr>
                <w:ins w:id="3475" w:author="Commodore, Sarah" w:date="2023-03-22T16:21:00Z"/>
                <w:rFonts w:ascii="Calibri" w:eastAsia="Times New Roman" w:hAnsi="Calibri" w:cs="Calibri"/>
                <w:color w:val="FF0000"/>
                <w:sz w:val="20"/>
                <w:szCs w:val="20"/>
              </w:rPr>
            </w:pPr>
            <w:ins w:id="3476" w:author="Commodore, Sarah" w:date="2023-03-22T16:21:00Z">
              <w:r w:rsidRPr="00DC2757">
                <w:rPr>
                  <w:rFonts w:ascii="Calibri" w:eastAsia="Times New Roman" w:hAnsi="Calibri" w:cs="Calibri"/>
                  <w:color w:val="FF0000"/>
                  <w:sz w:val="20"/>
                  <w:szCs w:val="20"/>
                </w:rPr>
                <w:t>*</w:t>
              </w:r>
            </w:ins>
          </w:p>
        </w:tc>
      </w:tr>
      <w:tr w:rsidR="00DC2757" w:rsidRPr="00DC2757" w14:paraId="2614059C" w14:textId="77777777" w:rsidTr="00DC2757">
        <w:trPr>
          <w:trHeight w:val="260"/>
          <w:ins w:id="3477" w:author="Commodore, Sarah" w:date="2023-03-22T16:21:00Z"/>
        </w:trPr>
        <w:tc>
          <w:tcPr>
            <w:tcW w:w="0" w:type="auto"/>
            <w:tcBorders>
              <w:top w:val="nil"/>
              <w:left w:val="nil"/>
              <w:bottom w:val="nil"/>
              <w:right w:val="nil"/>
            </w:tcBorders>
            <w:shd w:val="clear" w:color="auto" w:fill="auto"/>
            <w:noWrap/>
            <w:vAlign w:val="bottom"/>
            <w:hideMark/>
          </w:tcPr>
          <w:p w14:paraId="05E66740" w14:textId="77777777" w:rsidR="00DC2757" w:rsidRPr="00DC2757" w:rsidRDefault="00DC2757" w:rsidP="00DC2757">
            <w:pPr>
              <w:spacing w:after="0" w:line="240" w:lineRule="auto"/>
              <w:rPr>
                <w:ins w:id="3478" w:author="Commodore, Sarah" w:date="2023-03-22T16:21:00Z"/>
                <w:rFonts w:ascii="Calibri" w:eastAsia="Times New Roman" w:hAnsi="Calibri" w:cs="Calibri"/>
                <w:color w:val="000000"/>
                <w:sz w:val="20"/>
                <w:szCs w:val="20"/>
              </w:rPr>
            </w:pPr>
            <w:ins w:id="3479" w:author="Commodore, Sarah" w:date="2023-03-22T16:21:00Z">
              <w:r w:rsidRPr="00DC2757">
                <w:rPr>
                  <w:rFonts w:ascii="Calibri" w:eastAsia="Times New Roman" w:hAnsi="Calibri" w:cs="Calibri"/>
                  <w:color w:val="000000"/>
                  <w:sz w:val="20"/>
                  <w:szCs w:val="20"/>
                </w:rPr>
                <w:t>ENSG00000145002.12</w:t>
              </w:r>
            </w:ins>
          </w:p>
        </w:tc>
        <w:tc>
          <w:tcPr>
            <w:tcW w:w="0" w:type="auto"/>
            <w:tcBorders>
              <w:top w:val="nil"/>
              <w:left w:val="nil"/>
              <w:bottom w:val="nil"/>
              <w:right w:val="nil"/>
            </w:tcBorders>
            <w:shd w:val="clear" w:color="auto" w:fill="auto"/>
            <w:noWrap/>
            <w:vAlign w:val="bottom"/>
            <w:hideMark/>
          </w:tcPr>
          <w:p w14:paraId="7313C409" w14:textId="77777777" w:rsidR="00DC2757" w:rsidRPr="00DC2757" w:rsidRDefault="00DC2757" w:rsidP="00DC2757">
            <w:pPr>
              <w:spacing w:after="0" w:line="240" w:lineRule="auto"/>
              <w:rPr>
                <w:ins w:id="3480" w:author="Commodore, Sarah" w:date="2023-03-22T16:21:00Z"/>
                <w:rFonts w:ascii="Calibri" w:eastAsia="Times New Roman" w:hAnsi="Calibri" w:cs="Calibri"/>
                <w:color w:val="000000"/>
                <w:sz w:val="20"/>
                <w:szCs w:val="20"/>
              </w:rPr>
            </w:pPr>
            <w:ins w:id="3481" w:author="Commodore, Sarah" w:date="2023-03-22T16:21:00Z">
              <w:r w:rsidRPr="00DC2757">
                <w:rPr>
                  <w:rFonts w:ascii="Calibri" w:eastAsia="Times New Roman" w:hAnsi="Calibri" w:cs="Calibri"/>
                  <w:color w:val="000000"/>
                  <w:sz w:val="20"/>
                  <w:szCs w:val="20"/>
                </w:rPr>
                <w:t>FAM86B2</w:t>
              </w:r>
            </w:ins>
          </w:p>
        </w:tc>
        <w:tc>
          <w:tcPr>
            <w:tcW w:w="0" w:type="auto"/>
            <w:tcBorders>
              <w:top w:val="nil"/>
              <w:left w:val="nil"/>
              <w:bottom w:val="nil"/>
              <w:right w:val="nil"/>
            </w:tcBorders>
            <w:shd w:val="clear" w:color="auto" w:fill="auto"/>
            <w:noWrap/>
            <w:vAlign w:val="bottom"/>
            <w:hideMark/>
          </w:tcPr>
          <w:p w14:paraId="5854798A" w14:textId="77777777" w:rsidR="00DC2757" w:rsidRPr="00DC2757" w:rsidRDefault="00DC2757" w:rsidP="00DC2757">
            <w:pPr>
              <w:spacing w:after="0" w:line="240" w:lineRule="auto"/>
              <w:jc w:val="center"/>
              <w:rPr>
                <w:ins w:id="3482" w:author="Commodore, Sarah" w:date="2023-03-22T16:21:00Z"/>
                <w:rFonts w:ascii="Calibri" w:eastAsia="Times New Roman" w:hAnsi="Calibri" w:cs="Calibri"/>
                <w:color w:val="000000"/>
                <w:sz w:val="20"/>
                <w:szCs w:val="20"/>
              </w:rPr>
            </w:pPr>
            <w:ins w:id="348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BC78F1B" w14:textId="77777777" w:rsidR="00DC2757" w:rsidRPr="00DC2757" w:rsidRDefault="00DC2757" w:rsidP="00DC2757">
            <w:pPr>
              <w:spacing w:after="0" w:line="240" w:lineRule="auto"/>
              <w:jc w:val="center"/>
              <w:rPr>
                <w:ins w:id="3484" w:author="Commodore, Sarah" w:date="2023-03-22T16:21:00Z"/>
                <w:rFonts w:ascii="Calibri" w:eastAsia="Times New Roman" w:hAnsi="Calibri" w:cs="Calibri"/>
                <w:color w:val="000000"/>
                <w:sz w:val="20"/>
                <w:szCs w:val="20"/>
              </w:rPr>
            </w:pPr>
            <w:ins w:id="3485"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71C9CED4" w14:textId="77777777" w:rsidR="00DC2757" w:rsidRPr="00DC2757" w:rsidRDefault="00DC2757" w:rsidP="00DC2757">
            <w:pPr>
              <w:spacing w:after="0" w:line="240" w:lineRule="auto"/>
              <w:jc w:val="center"/>
              <w:rPr>
                <w:ins w:id="3486" w:author="Commodore, Sarah" w:date="2023-03-22T16:21:00Z"/>
                <w:rFonts w:ascii="Calibri" w:eastAsia="Times New Roman" w:hAnsi="Calibri" w:cs="Calibri"/>
                <w:color w:val="000000"/>
                <w:sz w:val="20"/>
                <w:szCs w:val="20"/>
              </w:rPr>
            </w:pPr>
            <w:ins w:id="3487"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66109AEB" w14:textId="77777777" w:rsidR="00DC2757" w:rsidRPr="00DC2757" w:rsidRDefault="00DC2757" w:rsidP="00DC2757">
            <w:pPr>
              <w:spacing w:after="0" w:line="240" w:lineRule="auto"/>
              <w:jc w:val="center"/>
              <w:rPr>
                <w:ins w:id="3488" w:author="Commodore, Sarah" w:date="2023-03-22T16:21:00Z"/>
                <w:rFonts w:ascii="Calibri" w:eastAsia="Times New Roman" w:hAnsi="Calibri" w:cs="Calibri"/>
                <w:color w:val="FF0000"/>
                <w:sz w:val="20"/>
                <w:szCs w:val="20"/>
              </w:rPr>
            </w:pPr>
            <w:ins w:id="3489" w:author="Commodore, Sarah" w:date="2023-03-22T16:21:00Z">
              <w:r w:rsidRPr="00DC2757">
                <w:rPr>
                  <w:rFonts w:ascii="Calibri" w:eastAsia="Times New Roman" w:hAnsi="Calibri" w:cs="Calibri"/>
                  <w:color w:val="FF0000"/>
                  <w:sz w:val="20"/>
                  <w:szCs w:val="20"/>
                </w:rPr>
                <w:t>*</w:t>
              </w:r>
            </w:ins>
          </w:p>
        </w:tc>
      </w:tr>
      <w:tr w:rsidR="00DC2757" w:rsidRPr="00DC2757" w14:paraId="4987B860" w14:textId="77777777" w:rsidTr="00DC2757">
        <w:trPr>
          <w:trHeight w:val="260"/>
          <w:ins w:id="3490" w:author="Commodore, Sarah" w:date="2023-03-22T16:21:00Z"/>
        </w:trPr>
        <w:tc>
          <w:tcPr>
            <w:tcW w:w="0" w:type="auto"/>
            <w:tcBorders>
              <w:top w:val="nil"/>
              <w:left w:val="nil"/>
              <w:bottom w:val="nil"/>
              <w:right w:val="nil"/>
            </w:tcBorders>
            <w:shd w:val="clear" w:color="auto" w:fill="auto"/>
            <w:noWrap/>
            <w:vAlign w:val="bottom"/>
            <w:hideMark/>
          </w:tcPr>
          <w:p w14:paraId="6927FC26" w14:textId="77777777" w:rsidR="00DC2757" w:rsidRPr="00DC2757" w:rsidRDefault="00DC2757" w:rsidP="00DC2757">
            <w:pPr>
              <w:spacing w:after="0" w:line="240" w:lineRule="auto"/>
              <w:rPr>
                <w:ins w:id="3491" w:author="Commodore, Sarah" w:date="2023-03-22T16:21:00Z"/>
                <w:rFonts w:ascii="Calibri" w:eastAsia="Times New Roman" w:hAnsi="Calibri" w:cs="Calibri"/>
                <w:color w:val="000000"/>
                <w:sz w:val="20"/>
                <w:szCs w:val="20"/>
              </w:rPr>
            </w:pPr>
            <w:ins w:id="3492" w:author="Commodore, Sarah" w:date="2023-03-22T16:21:00Z">
              <w:r w:rsidRPr="00DC2757">
                <w:rPr>
                  <w:rFonts w:ascii="Calibri" w:eastAsia="Times New Roman" w:hAnsi="Calibri" w:cs="Calibri"/>
                  <w:color w:val="000000"/>
                  <w:sz w:val="20"/>
                  <w:szCs w:val="20"/>
                </w:rPr>
                <w:t>ENSG00000231057.4</w:t>
              </w:r>
            </w:ins>
          </w:p>
        </w:tc>
        <w:tc>
          <w:tcPr>
            <w:tcW w:w="0" w:type="auto"/>
            <w:tcBorders>
              <w:top w:val="nil"/>
              <w:left w:val="nil"/>
              <w:bottom w:val="nil"/>
              <w:right w:val="nil"/>
            </w:tcBorders>
            <w:shd w:val="clear" w:color="auto" w:fill="auto"/>
            <w:noWrap/>
            <w:vAlign w:val="bottom"/>
            <w:hideMark/>
          </w:tcPr>
          <w:p w14:paraId="3E012CC6" w14:textId="77777777" w:rsidR="00DC2757" w:rsidRPr="00DC2757" w:rsidRDefault="00DC2757" w:rsidP="00DC2757">
            <w:pPr>
              <w:spacing w:after="0" w:line="240" w:lineRule="auto"/>
              <w:rPr>
                <w:ins w:id="3493" w:author="Commodore, Sarah" w:date="2023-03-22T16:21:00Z"/>
                <w:rFonts w:ascii="Calibri" w:eastAsia="Times New Roman" w:hAnsi="Calibri" w:cs="Calibri"/>
                <w:color w:val="000000"/>
                <w:sz w:val="20"/>
                <w:szCs w:val="20"/>
              </w:rPr>
            </w:pPr>
            <w:ins w:id="3494" w:author="Commodore, Sarah" w:date="2023-03-22T16:21:00Z">
              <w:r w:rsidRPr="00DC2757">
                <w:rPr>
                  <w:rFonts w:ascii="Calibri" w:eastAsia="Times New Roman" w:hAnsi="Calibri" w:cs="Calibri"/>
                  <w:color w:val="000000"/>
                  <w:sz w:val="20"/>
                  <w:szCs w:val="20"/>
                </w:rPr>
                <w:t>AC096637.2</w:t>
              </w:r>
            </w:ins>
          </w:p>
        </w:tc>
        <w:tc>
          <w:tcPr>
            <w:tcW w:w="0" w:type="auto"/>
            <w:tcBorders>
              <w:top w:val="nil"/>
              <w:left w:val="nil"/>
              <w:bottom w:val="nil"/>
              <w:right w:val="nil"/>
            </w:tcBorders>
            <w:shd w:val="clear" w:color="auto" w:fill="auto"/>
            <w:noWrap/>
            <w:vAlign w:val="bottom"/>
            <w:hideMark/>
          </w:tcPr>
          <w:p w14:paraId="4E1F8225" w14:textId="77777777" w:rsidR="00DC2757" w:rsidRPr="00DC2757" w:rsidRDefault="00DC2757" w:rsidP="00DC2757">
            <w:pPr>
              <w:spacing w:after="0" w:line="240" w:lineRule="auto"/>
              <w:jc w:val="center"/>
              <w:rPr>
                <w:ins w:id="3495" w:author="Commodore, Sarah" w:date="2023-03-22T16:21:00Z"/>
                <w:rFonts w:ascii="Calibri" w:eastAsia="Times New Roman" w:hAnsi="Calibri" w:cs="Calibri"/>
                <w:color w:val="000000"/>
                <w:sz w:val="20"/>
                <w:szCs w:val="20"/>
              </w:rPr>
            </w:pPr>
            <w:ins w:id="349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9D09398" w14:textId="77777777" w:rsidR="00DC2757" w:rsidRPr="00DC2757" w:rsidRDefault="00DC2757" w:rsidP="00DC2757">
            <w:pPr>
              <w:spacing w:after="0" w:line="240" w:lineRule="auto"/>
              <w:jc w:val="center"/>
              <w:rPr>
                <w:ins w:id="3497" w:author="Commodore, Sarah" w:date="2023-03-22T16:21:00Z"/>
                <w:rFonts w:ascii="Calibri" w:eastAsia="Times New Roman" w:hAnsi="Calibri" w:cs="Calibri"/>
                <w:color w:val="000000"/>
                <w:sz w:val="20"/>
                <w:szCs w:val="20"/>
              </w:rPr>
            </w:pPr>
            <w:ins w:id="3498" w:author="Commodore, Sarah" w:date="2023-03-22T16:21:00Z">
              <w:r w:rsidRPr="00DC2757">
                <w:rPr>
                  <w:rFonts w:ascii="Calibri" w:eastAsia="Times New Roman" w:hAnsi="Calibri" w:cs="Calibri"/>
                  <w:color w:val="000000"/>
                  <w:sz w:val="20"/>
                  <w:szCs w:val="20"/>
                </w:rPr>
                <w:t>2.5E-09</w:t>
              </w:r>
            </w:ins>
          </w:p>
        </w:tc>
        <w:tc>
          <w:tcPr>
            <w:tcW w:w="0" w:type="auto"/>
            <w:tcBorders>
              <w:top w:val="nil"/>
              <w:left w:val="nil"/>
              <w:bottom w:val="nil"/>
              <w:right w:val="nil"/>
            </w:tcBorders>
            <w:shd w:val="clear" w:color="auto" w:fill="auto"/>
            <w:noWrap/>
            <w:vAlign w:val="bottom"/>
            <w:hideMark/>
          </w:tcPr>
          <w:p w14:paraId="41BAF301" w14:textId="77777777" w:rsidR="00DC2757" w:rsidRPr="00DC2757" w:rsidRDefault="00DC2757" w:rsidP="00DC2757">
            <w:pPr>
              <w:spacing w:after="0" w:line="240" w:lineRule="auto"/>
              <w:jc w:val="center"/>
              <w:rPr>
                <w:ins w:id="3499" w:author="Commodore, Sarah" w:date="2023-03-22T16:21:00Z"/>
                <w:rFonts w:ascii="Calibri" w:eastAsia="Times New Roman" w:hAnsi="Calibri" w:cs="Calibri"/>
                <w:color w:val="000000"/>
                <w:sz w:val="20"/>
                <w:szCs w:val="20"/>
              </w:rPr>
            </w:pPr>
            <w:ins w:id="3500" w:author="Commodore, Sarah" w:date="2023-03-22T16:21:00Z">
              <w:r w:rsidRPr="00DC2757">
                <w:rPr>
                  <w:rFonts w:ascii="Calibri" w:eastAsia="Times New Roman" w:hAnsi="Calibri" w:cs="Calibri"/>
                  <w:color w:val="000000"/>
                  <w:sz w:val="20"/>
                  <w:szCs w:val="20"/>
                </w:rPr>
                <w:t>4.1E-08</w:t>
              </w:r>
            </w:ins>
          </w:p>
        </w:tc>
        <w:tc>
          <w:tcPr>
            <w:tcW w:w="0" w:type="auto"/>
            <w:tcBorders>
              <w:top w:val="nil"/>
              <w:left w:val="nil"/>
              <w:bottom w:val="nil"/>
              <w:right w:val="nil"/>
            </w:tcBorders>
            <w:shd w:val="clear" w:color="auto" w:fill="auto"/>
            <w:noWrap/>
            <w:vAlign w:val="bottom"/>
            <w:hideMark/>
          </w:tcPr>
          <w:p w14:paraId="3C093D76" w14:textId="77777777" w:rsidR="00DC2757" w:rsidRPr="00DC2757" w:rsidRDefault="00DC2757" w:rsidP="00DC2757">
            <w:pPr>
              <w:spacing w:after="0" w:line="240" w:lineRule="auto"/>
              <w:jc w:val="center"/>
              <w:rPr>
                <w:ins w:id="3501" w:author="Commodore, Sarah" w:date="2023-03-22T16:21:00Z"/>
                <w:rFonts w:ascii="Calibri" w:eastAsia="Times New Roman" w:hAnsi="Calibri" w:cs="Calibri"/>
                <w:color w:val="FF0000"/>
                <w:sz w:val="20"/>
                <w:szCs w:val="20"/>
              </w:rPr>
            </w:pPr>
            <w:ins w:id="3502" w:author="Commodore, Sarah" w:date="2023-03-22T16:21:00Z">
              <w:r w:rsidRPr="00DC2757">
                <w:rPr>
                  <w:rFonts w:ascii="Calibri" w:eastAsia="Times New Roman" w:hAnsi="Calibri" w:cs="Calibri"/>
                  <w:color w:val="FF0000"/>
                  <w:sz w:val="20"/>
                  <w:szCs w:val="20"/>
                </w:rPr>
                <w:t>*</w:t>
              </w:r>
            </w:ins>
          </w:p>
        </w:tc>
      </w:tr>
      <w:tr w:rsidR="00DC2757" w:rsidRPr="00DC2757" w14:paraId="3F1D6926" w14:textId="77777777" w:rsidTr="00DC2757">
        <w:trPr>
          <w:trHeight w:val="260"/>
          <w:ins w:id="3503" w:author="Commodore, Sarah" w:date="2023-03-22T16:21:00Z"/>
        </w:trPr>
        <w:tc>
          <w:tcPr>
            <w:tcW w:w="0" w:type="auto"/>
            <w:tcBorders>
              <w:top w:val="nil"/>
              <w:left w:val="nil"/>
              <w:bottom w:val="nil"/>
              <w:right w:val="nil"/>
            </w:tcBorders>
            <w:shd w:val="clear" w:color="auto" w:fill="auto"/>
            <w:noWrap/>
            <w:vAlign w:val="bottom"/>
            <w:hideMark/>
          </w:tcPr>
          <w:p w14:paraId="76B912EA" w14:textId="77777777" w:rsidR="00DC2757" w:rsidRPr="00DC2757" w:rsidRDefault="00DC2757" w:rsidP="00DC2757">
            <w:pPr>
              <w:spacing w:after="0" w:line="240" w:lineRule="auto"/>
              <w:rPr>
                <w:ins w:id="3504" w:author="Commodore, Sarah" w:date="2023-03-22T16:21:00Z"/>
                <w:rFonts w:ascii="Calibri" w:eastAsia="Times New Roman" w:hAnsi="Calibri" w:cs="Calibri"/>
                <w:color w:val="000000"/>
                <w:sz w:val="20"/>
                <w:szCs w:val="20"/>
              </w:rPr>
            </w:pPr>
            <w:ins w:id="3505" w:author="Commodore, Sarah" w:date="2023-03-22T16:21:00Z">
              <w:r w:rsidRPr="00DC2757">
                <w:rPr>
                  <w:rFonts w:ascii="Calibri" w:eastAsia="Times New Roman" w:hAnsi="Calibri" w:cs="Calibri"/>
                  <w:color w:val="000000"/>
                  <w:sz w:val="20"/>
                  <w:szCs w:val="20"/>
                </w:rPr>
                <w:t>ENSG00000182329.14</w:t>
              </w:r>
            </w:ins>
          </w:p>
        </w:tc>
        <w:tc>
          <w:tcPr>
            <w:tcW w:w="0" w:type="auto"/>
            <w:tcBorders>
              <w:top w:val="nil"/>
              <w:left w:val="nil"/>
              <w:bottom w:val="nil"/>
              <w:right w:val="nil"/>
            </w:tcBorders>
            <w:shd w:val="clear" w:color="auto" w:fill="auto"/>
            <w:noWrap/>
            <w:vAlign w:val="bottom"/>
            <w:hideMark/>
          </w:tcPr>
          <w:p w14:paraId="35178542" w14:textId="77777777" w:rsidR="00DC2757" w:rsidRPr="00DC2757" w:rsidRDefault="00DC2757" w:rsidP="00DC2757">
            <w:pPr>
              <w:spacing w:after="0" w:line="240" w:lineRule="auto"/>
              <w:rPr>
                <w:ins w:id="3506" w:author="Commodore, Sarah" w:date="2023-03-22T16:21:00Z"/>
                <w:rFonts w:ascii="Calibri" w:eastAsia="Times New Roman" w:hAnsi="Calibri" w:cs="Calibri"/>
                <w:color w:val="000000"/>
                <w:sz w:val="20"/>
                <w:szCs w:val="20"/>
              </w:rPr>
            </w:pPr>
            <w:ins w:id="3507" w:author="Commodore, Sarah" w:date="2023-03-22T16:21:00Z">
              <w:r w:rsidRPr="00DC2757">
                <w:rPr>
                  <w:rFonts w:ascii="Calibri" w:eastAsia="Times New Roman" w:hAnsi="Calibri" w:cs="Calibri"/>
                  <w:color w:val="000000"/>
                  <w:sz w:val="20"/>
                  <w:szCs w:val="20"/>
                </w:rPr>
                <w:t>KIAA2012</w:t>
              </w:r>
            </w:ins>
          </w:p>
        </w:tc>
        <w:tc>
          <w:tcPr>
            <w:tcW w:w="0" w:type="auto"/>
            <w:tcBorders>
              <w:top w:val="nil"/>
              <w:left w:val="nil"/>
              <w:bottom w:val="nil"/>
              <w:right w:val="nil"/>
            </w:tcBorders>
            <w:shd w:val="clear" w:color="auto" w:fill="auto"/>
            <w:noWrap/>
            <w:vAlign w:val="bottom"/>
            <w:hideMark/>
          </w:tcPr>
          <w:p w14:paraId="625FFE54" w14:textId="77777777" w:rsidR="00DC2757" w:rsidRPr="00DC2757" w:rsidRDefault="00DC2757" w:rsidP="00DC2757">
            <w:pPr>
              <w:spacing w:after="0" w:line="240" w:lineRule="auto"/>
              <w:jc w:val="center"/>
              <w:rPr>
                <w:ins w:id="3508" w:author="Commodore, Sarah" w:date="2023-03-22T16:21:00Z"/>
                <w:rFonts w:ascii="Calibri" w:eastAsia="Times New Roman" w:hAnsi="Calibri" w:cs="Calibri"/>
                <w:color w:val="000000"/>
                <w:sz w:val="20"/>
                <w:szCs w:val="20"/>
              </w:rPr>
            </w:pPr>
            <w:ins w:id="350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7ACD60D" w14:textId="77777777" w:rsidR="00DC2757" w:rsidRPr="00DC2757" w:rsidRDefault="00DC2757" w:rsidP="00DC2757">
            <w:pPr>
              <w:spacing w:after="0" w:line="240" w:lineRule="auto"/>
              <w:jc w:val="center"/>
              <w:rPr>
                <w:ins w:id="3510" w:author="Commodore, Sarah" w:date="2023-03-22T16:21:00Z"/>
                <w:rFonts w:ascii="Calibri" w:eastAsia="Times New Roman" w:hAnsi="Calibri" w:cs="Calibri"/>
                <w:color w:val="000000"/>
                <w:sz w:val="20"/>
                <w:szCs w:val="20"/>
              </w:rPr>
            </w:pPr>
            <w:ins w:id="3511" w:author="Commodore, Sarah" w:date="2023-03-22T16:21:00Z">
              <w:r w:rsidRPr="00DC2757">
                <w:rPr>
                  <w:rFonts w:ascii="Calibri" w:eastAsia="Times New Roman" w:hAnsi="Calibri" w:cs="Calibri"/>
                  <w:color w:val="000000"/>
                  <w:sz w:val="20"/>
                  <w:szCs w:val="20"/>
                </w:rPr>
                <w:t>1.9E-09</w:t>
              </w:r>
            </w:ins>
          </w:p>
        </w:tc>
        <w:tc>
          <w:tcPr>
            <w:tcW w:w="0" w:type="auto"/>
            <w:tcBorders>
              <w:top w:val="nil"/>
              <w:left w:val="nil"/>
              <w:bottom w:val="nil"/>
              <w:right w:val="nil"/>
            </w:tcBorders>
            <w:shd w:val="clear" w:color="auto" w:fill="auto"/>
            <w:noWrap/>
            <w:vAlign w:val="bottom"/>
            <w:hideMark/>
          </w:tcPr>
          <w:p w14:paraId="5C9C7C06" w14:textId="77777777" w:rsidR="00DC2757" w:rsidRPr="00DC2757" w:rsidRDefault="00DC2757" w:rsidP="00DC2757">
            <w:pPr>
              <w:spacing w:after="0" w:line="240" w:lineRule="auto"/>
              <w:jc w:val="center"/>
              <w:rPr>
                <w:ins w:id="3512" w:author="Commodore, Sarah" w:date="2023-03-22T16:21:00Z"/>
                <w:rFonts w:ascii="Calibri" w:eastAsia="Times New Roman" w:hAnsi="Calibri" w:cs="Calibri"/>
                <w:color w:val="000000"/>
                <w:sz w:val="20"/>
                <w:szCs w:val="20"/>
              </w:rPr>
            </w:pPr>
            <w:ins w:id="3513" w:author="Commodore, Sarah" w:date="2023-03-22T16:21:00Z">
              <w:r w:rsidRPr="00DC2757">
                <w:rPr>
                  <w:rFonts w:ascii="Calibri" w:eastAsia="Times New Roman" w:hAnsi="Calibri" w:cs="Calibri"/>
                  <w:color w:val="000000"/>
                  <w:sz w:val="20"/>
                  <w:szCs w:val="20"/>
                </w:rPr>
                <w:t>3.2E-08</w:t>
              </w:r>
            </w:ins>
          </w:p>
        </w:tc>
        <w:tc>
          <w:tcPr>
            <w:tcW w:w="0" w:type="auto"/>
            <w:tcBorders>
              <w:top w:val="nil"/>
              <w:left w:val="nil"/>
              <w:bottom w:val="nil"/>
              <w:right w:val="nil"/>
            </w:tcBorders>
            <w:shd w:val="clear" w:color="auto" w:fill="auto"/>
            <w:noWrap/>
            <w:vAlign w:val="bottom"/>
            <w:hideMark/>
          </w:tcPr>
          <w:p w14:paraId="7A4EE112" w14:textId="77777777" w:rsidR="00DC2757" w:rsidRPr="00DC2757" w:rsidRDefault="00DC2757" w:rsidP="00DC2757">
            <w:pPr>
              <w:spacing w:after="0" w:line="240" w:lineRule="auto"/>
              <w:jc w:val="center"/>
              <w:rPr>
                <w:ins w:id="3514" w:author="Commodore, Sarah" w:date="2023-03-22T16:21:00Z"/>
                <w:rFonts w:ascii="Calibri" w:eastAsia="Times New Roman" w:hAnsi="Calibri" w:cs="Calibri"/>
                <w:color w:val="FF0000"/>
                <w:sz w:val="20"/>
                <w:szCs w:val="20"/>
              </w:rPr>
            </w:pPr>
            <w:ins w:id="3515" w:author="Commodore, Sarah" w:date="2023-03-22T16:21:00Z">
              <w:r w:rsidRPr="00DC2757">
                <w:rPr>
                  <w:rFonts w:ascii="Calibri" w:eastAsia="Times New Roman" w:hAnsi="Calibri" w:cs="Calibri"/>
                  <w:color w:val="FF0000"/>
                  <w:sz w:val="20"/>
                  <w:szCs w:val="20"/>
                </w:rPr>
                <w:t>*</w:t>
              </w:r>
            </w:ins>
          </w:p>
        </w:tc>
      </w:tr>
      <w:tr w:rsidR="00DC2757" w:rsidRPr="00DC2757" w14:paraId="178748EA" w14:textId="77777777" w:rsidTr="00DC2757">
        <w:trPr>
          <w:trHeight w:val="260"/>
          <w:ins w:id="3516" w:author="Commodore, Sarah" w:date="2023-03-22T16:21:00Z"/>
        </w:trPr>
        <w:tc>
          <w:tcPr>
            <w:tcW w:w="0" w:type="auto"/>
            <w:tcBorders>
              <w:top w:val="nil"/>
              <w:left w:val="nil"/>
              <w:bottom w:val="nil"/>
              <w:right w:val="nil"/>
            </w:tcBorders>
            <w:shd w:val="clear" w:color="auto" w:fill="auto"/>
            <w:noWrap/>
            <w:vAlign w:val="bottom"/>
            <w:hideMark/>
          </w:tcPr>
          <w:p w14:paraId="6657A926" w14:textId="77777777" w:rsidR="00DC2757" w:rsidRPr="00DC2757" w:rsidRDefault="00DC2757" w:rsidP="00DC2757">
            <w:pPr>
              <w:spacing w:after="0" w:line="240" w:lineRule="auto"/>
              <w:rPr>
                <w:ins w:id="3517" w:author="Commodore, Sarah" w:date="2023-03-22T16:21:00Z"/>
                <w:rFonts w:ascii="Calibri" w:eastAsia="Times New Roman" w:hAnsi="Calibri" w:cs="Calibri"/>
                <w:color w:val="000000"/>
                <w:sz w:val="20"/>
                <w:szCs w:val="20"/>
              </w:rPr>
            </w:pPr>
            <w:ins w:id="3518" w:author="Commodore, Sarah" w:date="2023-03-22T16:21:00Z">
              <w:r w:rsidRPr="00DC2757">
                <w:rPr>
                  <w:rFonts w:ascii="Calibri" w:eastAsia="Times New Roman" w:hAnsi="Calibri" w:cs="Calibri"/>
                  <w:color w:val="000000"/>
                  <w:sz w:val="20"/>
                  <w:szCs w:val="20"/>
                </w:rPr>
                <w:t>ENSG00000183833.16</w:t>
              </w:r>
            </w:ins>
          </w:p>
        </w:tc>
        <w:tc>
          <w:tcPr>
            <w:tcW w:w="0" w:type="auto"/>
            <w:tcBorders>
              <w:top w:val="nil"/>
              <w:left w:val="nil"/>
              <w:bottom w:val="nil"/>
              <w:right w:val="nil"/>
            </w:tcBorders>
            <w:shd w:val="clear" w:color="auto" w:fill="auto"/>
            <w:noWrap/>
            <w:vAlign w:val="bottom"/>
            <w:hideMark/>
          </w:tcPr>
          <w:p w14:paraId="4C01088C" w14:textId="77777777" w:rsidR="00DC2757" w:rsidRPr="00DC2757" w:rsidRDefault="00DC2757" w:rsidP="00DC2757">
            <w:pPr>
              <w:spacing w:after="0" w:line="240" w:lineRule="auto"/>
              <w:rPr>
                <w:ins w:id="3519" w:author="Commodore, Sarah" w:date="2023-03-22T16:21:00Z"/>
                <w:rFonts w:ascii="Calibri" w:eastAsia="Times New Roman" w:hAnsi="Calibri" w:cs="Calibri"/>
                <w:color w:val="000000"/>
                <w:sz w:val="20"/>
                <w:szCs w:val="20"/>
              </w:rPr>
            </w:pPr>
            <w:ins w:id="3520" w:author="Commodore, Sarah" w:date="2023-03-22T16:21:00Z">
              <w:r w:rsidRPr="00DC2757">
                <w:rPr>
                  <w:rFonts w:ascii="Calibri" w:eastAsia="Times New Roman" w:hAnsi="Calibri" w:cs="Calibri"/>
                  <w:color w:val="000000"/>
                  <w:sz w:val="20"/>
                  <w:szCs w:val="20"/>
                </w:rPr>
                <w:t>CFAP91</w:t>
              </w:r>
            </w:ins>
          </w:p>
        </w:tc>
        <w:tc>
          <w:tcPr>
            <w:tcW w:w="0" w:type="auto"/>
            <w:tcBorders>
              <w:top w:val="nil"/>
              <w:left w:val="nil"/>
              <w:bottom w:val="nil"/>
              <w:right w:val="nil"/>
            </w:tcBorders>
            <w:shd w:val="clear" w:color="auto" w:fill="auto"/>
            <w:noWrap/>
            <w:vAlign w:val="bottom"/>
            <w:hideMark/>
          </w:tcPr>
          <w:p w14:paraId="5EB1B25B" w14:textId="77777777" w:rsidR="00DC2757" w:rsidRPr="00DC2757" w:rsidRDefault="00DC2757" w:rsidP="00DC2757">
            <w:pPr>
              <w:spacing w:after="0" w:line="240" w:lineRule="auto"/>
              <w:jc w:val="center"/>
              <w:rPr>
                <w:ins w:id="3521" w:author="Commodore, Sarah" w:date="2023-03-22T16:21:00Z"/>
                <w:rFonts w:ascii="Calibri" w:eastAsia="Times New Roman" w:hAnsi="Calibri" w:cs="Calibri"/>
                <w:color w:val="000000"/>
                <w:sz w:val="20"/>
                <w:szCs w:val="20"/>
              </w:rPr>
            </w:pPr>
            <w:ins w:id="352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214428B" w14:textId="77777777" w:rsidR="00DC2757" w:rsidRPr="00DC2757" w:rsidRDefault="00DC2757" w:rsidP="00DC2757">
            <w:pPr>
              <w:spacing w:after="0" w:line="240" w:lineRule="auto"/>
              <w:jc w:val="center"/>
              <w:rPr>
                <w:ins w:id="3523" w:author="Commodore, Sarah" w:date="2023-03-22T16:21:00Z"/>
                <w:rFonts w:ascii="Calibri" w:eastAsia="Times New Roman" w:hAnsi="Calibri" w:cs="Calibri"/>
                <w:color w:val="000000"/>
                <w:sz w:val="20"/>
                <w:szCs w:val="20"/>
              </w:rPr>
            </w:pPr>
            <w:ins w:id="3524" w:author="Commodore, Sarah" w:date="2023-03-22T16:21:00Z">
              <w:r w:rsidRPr="00DC2757">
                <w:rPr>
                  <w:rFonts w:ascii="Calibri" w:eastAsia="Times New Roman" w:hAnsi="Calibri" w:cs="Calibri"/>
                  <w:color w:val="000000"/>
                  <w:sz w:val="20"/>
                  <w:szCs w:val="20"/>
                </w:rPr>
                <w:t>2.0E-08</w:t>
              </w:r>
            </w:ins>
          </w:p>
        </w:tc>
        <w:tc>
          <w:tcPr>
            <w:tcW w:w="0" w:type="auto"/>
            <w:tcBorders>
              <w:top w:val="nil"/>
              <w:left w:val="nil"/>
              <w:bottom w:val="nil"/>
              <w:right w:val="nil"/>
            </w:tcBorders>
            <w:shd w:val="clear" w:color="auto" w:fill="auto"/>
            <w:noWrap/>
            <w:vAlign w:val="bottom"/>
            <w:hideMark/>
          </w:tcPr>
          <w:p w14:paraId="3E49C781" w14:textId="77777777" w:rsidR="00DC2757" w:rsidRPr="00DC2757" w:rsidRDefault="00DC2757" w:rsidP="00DC2757">
            <w:pPr>
              <w:spacing w:after="0" w:line="240" w:lineRule="auto"/>
              <w:jc w:val="center"/>
              <w:rPr>
                <w:ins w:id="3525" w:author="Commodore, Sarah" w:date="2023-03-22T16:21:00Z"/>
                <w:rFonts w:ascii="Calibri" w:eastAsia="Times New Roman" w:hAnsi="Calibri" w:cs="Calibri"/>
                <w:color w:val="000000"/>
                <w:sz w:val="20"/>
                <w:szCs w:val="20"/>
              </w:rPr>
            </w:pPr>
            <w:ins w:id="3526" w:author="Commodore, Sarah" w:date="2023-03-22T16:21:00Z">
              <w:r w:rsidRPr="00DC2757">
                <w:rPr>
                  <w:rFonts w:ascii="Calibri" w:eastAsia="Times New Roman" w:hAnsi="Calibri" w:cs="Calibri"/>
                  <w:color w:val="000000"/>
                  <w:sz w:val="20"/>
                  <w:szCs w:val="20"/>
                </w:rPr>
                <w:t>2.6E-07</w:t>
              </w:r>
            </w:ins>
          </w:p>
        </w:tc>
        <w:tc>
          <w:tcPr>
            <w:tcW w:w="0" w:type="auto"/>
            <w:tcBorders>
              <w:top w:val="nil"/>
              <w:left w:val="nil"/>
              <w:bottom w:val="nil"/>
              <w:right w:val="nil"/>
            </w:tcBorders>
            <w:shd w:val="clear" w:color="auto" w:fill="auto"/>
            <w:noWrap/>
            <w:vAlign w:val="bottom"/>
            <w:hideMark/>
          </w:tcPr>
          <w:p w14:paraId="2F77871E" w14:textId="77777777" w:rsidR="00DC2757" w:rsidRPr="00DC2757" w:rsidRDefault="00DC2757" w:rsidP="00DC2757">
            <w:pPr>
              <w:spacing w:after="0" w:line="240" w:lineRule="auto"/>
              <w:jc w:val="center"/>
              <w:rPr>
                <w:ins w:id="3527" w:author="Commodore, Sarah" w:date="2023-03-22T16:21:00Z"/>
                <w:rFonts w:ascii="Calibri" w:eastAsia="Times New Roman" w:hAnsi="Calibri" w:cs="Calibri"/>
                <w:color w:val="FF0000"/>
                <w:sz w:val="20"/>
                <w:szCs w:val="20"/>
              </w:rPr>
            </w:pPr>
            <w:ins w:id="3528" w:author="Commodore, Sarah" w:date="2023-03-22T16:21:00Z">
              <w:r w:rsidRPr="00DC2757">
                <w:rPr>
                  <w:rFonts w:ascii="Calibri" w:eastAsia="Times New Roman" w:hAnsi="Calibri" w:cs="Calibri"/>
                  <w:color w:val="FF0000"/>
                  <w:sz w:val="20"/>
                  <w:szCs w:val="20"/>
                </w:rPr>
                <w:t>*</w:t>
              </w:r>
            </w:ins>
          </w:p>
        </w:tc>
      </w:tr>
      <w:tr w:rsidR="00DC2757" w:rsidRPr="00DC2757" w14:paraId="3B66DC70" w14:textId="77777777" w:rsidTr="00DC2757">
        <w:trPr>
          <w:trHeight w:val="260"/>
          <w:ins w:id="3529" w:author="Commodore, Sarah" w:date="2023-03-22T16:21:00Z"/>
        </w:trPr>
        <w:tc>
          <w:tcPr>
            <w:tcW w:w="0" w:type="auto"/>
            <w:tcBorders>
              <w:top w:val="nil"/>
              <w:left w:val="nil"/>
              <w:bottom w:val="nil"/>
              <w:right w:val="nil"/>
            </w:tcBorders>
            <w:shd w:val="clear" w:color="auto" w:fill="auto"/>
            <w:noWrap/>
            <w:vAlign w:val="bottom"/>
            <w:hideMark/>
          </w:tcPr>
          <w:p w14:paraId="3C0509A2" w14:textId="77777777" w:rsidR="00DC2757" w:rsidRPr="00DC2757" w:rsidRDefault="00DC2757" w:rsidP="00DC2757">
            <w:pPr>
              <w:spacing w:after="0" w:line="240" w:lineRule="auto"/>
              <w:rPr>
                <w:ins w:id="3530" w:author="Commodore, Sarah" w:date="2023-03-22T16:21:00Z"/>
                <w:rFonts w:ascii="Calibri" w:eastAsia="Times New Roman" w:hAnsi="Calibri" w:cs="Calibri"/>
                <w:color w:val="000000"/>
                <w:sz w:val="20"/>
                <w:szCs w:val="20"/>
              </w:rPr>
            </w:pPr>
            <w:ins w:id="3531" w:author="Commodore, Sarah" w:date="2023-03-22T16:21:00Z">
              <w:r w:rsidRPr="00DC2757">
                <w:rPr>
                  <w:rFonts w:ascii="Calibri" w:eastAsia="Times New Roman" w:hAnsi="Calibri" w:cs="Calibri"/>
                  <w:color w:val="000000"/>
                  <w:sz w:val="20"/>
                  <w:szCs w:val="20"/>
                </w:rPr>
                <w:t>ENSG00000257108.2</w:t>
              </w:r>
            </w:ins>
          </w:p>
        </w:tc>
        <w:tc>
          <w:tcPr>
            <w:tcW w:w="0" w:type="auto"/>
            <w:tcBorders>
              <w:top w:val="nil"/>
              <w:left w:val="nil"/>
              <w:bottom w:val="nil"/>
              <w:right w:val="nil"/>
            </w:tcBorders>
            <w:shd w:val="clear" w:color="auto" w:fill="auto"/>
            <w:noWrap/>
            <w:vAlign w:val="bottom"/>
            <w:hideMark/>
          </w:tcPr>
          <w:p w14:paraId="284F506A" w14:textId="77777777" w:rsidR="00DC2757" w:rsidRPr="00DC2757" w:rsidRDefault="00DC2757" w:rsidP="00DC2757">
            <w:pPr>
              <w:spacing w:after="0" w:line="240" w:lineRule="auto"/>
              <w:rPr>
                <w:ins w:id="3532" w:author="Commodore, Sarah" w:date="2023-03-22T16:21:00Z"/>
                <w:rFonts w:ascii="Calibri" w:eastAsia="Times New Roman" w:hAnsi="Calibri" w:cs="Calibri"/>
                <w:color w:val="000000"/>
                <w:sz w:val="20"/>
                <w:szCs w:val="20"/>
              </w:rPr>
            </w:pPr>
            <w:ins w:id="3533" w:author="Commodore, Sarah" w:date="2023-03-22T16:21:00Z">
              <w:r w:rsidRPr="00DC2757">
                <w:rPr>
                  <w:rFonts w:ascii="Calibri" w:eastAsia="Times New Roman" w:hAnsi="Calibri" w:cs="Calibri"/>
                  <w:color w:val="000000"/>
                  <w:sz w:val="20"/>
                  <w:szCs w:val="20"/>
                </w:rPr>
                <w:t>NHLRC4</w:t>
              </w:r>
            </w:ins>
          </w:p>
        </w:tc>
        <w:tc>
          <w:tcPr>
            <w:tcW w:w="0" w:type="auto"/>
            <w:tcBorders>
              <w:top w:val="nil"/>
              <w:left w:val="nil"/>
              <w:bottom w:val="nil"/>
              <w:right w:val="nil"/>
            </w:tcBorders>
            <w:shd w:val="clear" w:color="auto" w:fill="auto"/>
            <w:noWrap/>
            <w:vAlign w:val="bottom"/>
            <w:hideMark/>
          </w:tcPr>
          <w:p w14:paraId="05CCADB4" w14:textId="77777777" w:rsidR="00DC2757" w:rsidRPr="00DC2757" w:rsidRDefault="00DC2757" w:rsidP="00DC2757">
            <w:pPr>
              <w:spacing w:after="0" w:line="240" w:lineRule="auto"/>
              <w:jc w:val="center"/>
              <w:rPr>
                <w:ins w:id="3534" w:author="Commodore, Sarah" w:date="2023-03-22T16:21:00Z"/>
                <w:rFonts w:ascii="Calibri" w:eastAsia="Times New Roman" w:hAnsi="Calibri" w:cs="Calibri"/>
                <w:color w:val="000000"/>
                <w:sz w:val="20"/>
                <w:szCs w:val="20"/>
              </w:rPr>
            </w:pPr>
            <w:ins w:id="353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183098E7" w14:textId="77777777" w:rsidR="00DC2757" w:rsidRPr="00DC2757" w:rsidRDefault="00DC2757" w:rsidP="00DC2757">
            <w:pPr>
              <w:spacing w:after="0" w:line="240" w:lineRule="auto"/>
              <w:jc w:val="center"/>
              <w:rPr>
                <w:ins w:id="3536" w:author="Commodore, Sarah" w:date="2023-03-22T16:21:00Z"/>
                <w:rFonts w:ascii="Calibri" w:eastAsia="Times New Roman" w:hAnsi="Calibri" w:cs="Calibri"/>
                <w:color w:val="000000"/>
                <w:sz w:val="20"/>
                <w:szCs w:val="20"/>
              </w:rPr>
            </w:pPr>
            <w:ins w:id="3537"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1B668679" w14:textId="77777777" w:rsidR="00DC2757" w:rsidRPr="00DC2757" w:rsidRDefault="00DC2757" w:rsidP="00DC2757">
            <w:pPr>
              <w:spacing w:after="0" w:line="240" w:lineRule="auto"/>
              <w:jc w:val="center"/>
              <w:rPr>
                <w:ins w:id="3538" w:author="Commodore, Sarah" w:date="2023-03-22T16:21:00Z"/>
                <w:rFonts w:ascii="Calibri" w:eastAsia="Times New Roman" w:hAnsi="Calibri" w:cs="Calibri"/>
                <w:color w:val="000000"/>
                <w:sz w:val="20"/>
                <w:szCs w:val="20"/>
              </w:rPr>
            </w:pPr>
            <w:ins w:id="3539" w:author="Commodore, Sarah" w:date="2023-03-22T16:21:00Z">
              <w:r w:rsidRPr="00DC2757">
                <w:rPr>
                  <w:rFonts w:ascii="Calibri" w:eastAsia="Times New Roman" w:hAnsi="Calibri" w:cs="Calibri"/>
                  <w:color w:val="000000"/>
                  <w:sz w:val="20"/>
                  <w:szCs w:val="20"/>
                </w:rPr>
                <w:t>4.6E-10</w:t>
              </w:r>
            </w:ins>
          </w:p>
        </w:tc>
        <w:tc>
          <w:tcPr>
            <w:tcW w:w="0" w:type="auto"/>
            <w:tcBorders>
              <w:top w:val="nil"/>
              <w:left w:val="nil"/>
              <w:bottom w:val="nil"/>
              <w:right w:val="nil"/>
            </w:tcBorders>
            <w:shd w:val="clear" w:color="auto" w:fill="auto"/>
            <w:noWrap/>
            <w:vAlign w:val="bottom"/>
            <w:hideMark/>
          </w:tcPr>
          <w:p w14:paraId="47419E68" w14:textId="77777777" w:rsidR="00DC2757" w:rsidRPr="00DC2757" w:rsidRDefault="00DC2757" w:rsidP="00DC2757">
            <w:pPr>
              <w:spacing w:after="0" w:line="240" w:lineRule="auto"/>
              <w:jc w:val="center"/>
              <w:rPr>
                <w:ins w:id="3540" w:author="Commodore, Sarah" w:date="2023-03-22T16:21:00Z"/>
                <w:rFonts w:ascii="Calibri" w:eastAsia="Times New Roman" w:hAnsi="Calibri" w:cs="Calibri"/>
                <w:color w:val="FF0000"/>
                <w:sz w:val="20"/>
                <w:szCs w:val="20"/>
              </w:rPr>
            </w:pPr>
            <w:ins w:id="3541" w:author="Commodore, Sarah" w:date="2023-03-22T16:21:00Z">
              <w:r w:rsidRPr="00DC2757">
                <w:rPr>
                  <w:rFonts w:ascii="Calibri" w:eastAsia="Times New Roman" w:hAnsi="Calibri" w:cs="Calibri"/>
                  <w:color w:val="FF0000"/>
                  <w:sz w:val="20"/>
                  <w:szCs w:val="20"/>
                </w:rPr>
                <w:t>*</w:t>
              </w:r>
            </w:ins>
          </w:p>
        </w:tc>
      </w:tr>
      <w:tr w:rsidR="00DC2757" w:rsidRPr="00DC2757" w14:paraId="6A5E3C73" w14:textId="77777777" w:rsidTr="00DC2757">
        <w:trPr>
          <w:trHeight w:val="260"/>
          <w:ins w:id="3542" w:author="Commodore, Sarah" w:date="2023-03-22T16:21:00Z"/>
        </w:trPr>
        <w:tc>
          <w:tcPr>
            <w:tcW w:w="0" w:type="auto"/>
            <w:tcBorders>
              <w:top w:val="nil"/>
              <w:left w:val="nil"/>
              <w:bottom w:val="nil"/>
              <w:right w:val="nil"/>
            </w:tcBorders>
            <w:shd w:val="clear" w:color="auto" w:fill="auto"/>
            <w:noWrap/>
            <w:vAlign w:val="bottom"/>
            <w:hideMark/>
          </w:tcPr>
          <w:p w14:paraId="74239AA9" w14:textId="77777777" w:rsidR="00DC2757" w:rsidRPr="00DC2757" w:rsidRDefault="00DC2757" w:rsidP="00DC2757">
            <w:pPr>
              <w:spacing w:after="0" w:line="240" w:lineRule="auto"/>
              <w:rPr>
                <w:ins w:id="3543" w:author="Commodore, Sarah" w:date="2023-03-22T16:21:00Z"/>
                <w:rFonts w:ascii="Calibri" w:eastAsia="Times New Roman" w:hAnsi="Calibri" w:cs="Calibri"/>
                <w:color w:val="000000"/>
                <w:sz w:val="20"/>
                <w:szCs w:val="20"/>
              </w:rPr>
            </w:pPr>
            <w:ins w:id="3544" w:author="Commodore, Sarah" w:date="2023-03-22T16:21:00Z">
              <w:r w:rsidRPr="00DC2757">
                <w:rPr>
                  <w:rFonts w:ascii="Calibri" w:eastAsia="Times New Roman" w:hAnsi="Calibri" w:cs="Calibri"/>
                  <w:color w:val="000000"/>
                  <w:sz w:val="20"/>
                  <w:szCs w:val="20"/>
                </w:rPr>
                <w:t>ENSG00000077327.16</w:t>
              </w:r>
            </w:ins>
          </w:p>
        </w:tc>
        <w:tc>
          <w:tcPr>
            <w:tcW w:w="0" w:type="auto"/>
            <w:tcBorders>
              <w:top w:val="nil"/>
              <w:left w:val="nil"/>
              <w:bottom w:val="nil"/>
              <w:right w:val="nil"/>
            </w:tcBorders>
            <w:shd w:val="clear" w:color="auto" w:fill="auto"/>
            <w:noWrap/>
            <w:vAlign w:val="bottom"/>
            <w:hideMark/>
          </w:tcPr>
          <w:p w14:paraId="14F14DC4" w14:textId="77777777" w:rsidR="00DC2757" w:rsidRPr="00DC2757" w:rsidRDefault="00DC2757" w:rsidP="00DC2757">
            <w:pPr>
              <w:spacing w:after="0" w:line="240" w:lineRule="auto"/>
              <w:rPr>
                <w:ins w:id="3545" w:author="Commodore, Sarah" w:date="2023-03-22T16:21:00Z"/>
                <w:rFonts w:ascii="Calibri" w:eastAsia="Times New Roman" w:hAnsi="Calibri" w:cs="Calibri"/>
                <w:color w:val="000000"/>
                <w:sz w:val="20"/>
                <w:szCs w:val="20"/>
              </w:rPr>
            </w:pPr>
            <w:ins w:id="3546" w:author="Commodore, Sarah" w:date="2023-03-22T16:21:00Z">
              <w:r w:rsidRPr="00DC2757">
                <w:rPr>
                  <w:rFonts w:ascii="Calibri" w:eastAsia="Times New Roman" w:hAnsi="Calibri" w:cs="Calibri"/>
                  <w:color w:val="000000"/>
                  <w:sz w:val="20"/>
                  <w:szCs w:val="20"/>
                </w:rPr>
                <w:t>SPAG6</w:t>
              </w:r>
            </w:ins>
          </w:p>
        </w:tc>
        <w:tc>
          <w:tcPr>
            <w:tcW w:w="0" w:type="auto"/>
            <w:tcBorders>
              <w:top w:val="nil"/>
              <w:left w:val="nil"/>
              <w:bottom w:val="nil"/>
              <w:right w:val="nil"/>
            </w:tcBorders>
            <w:shd w:val="clear" w:color="auto" w:fill="auto"/>
            <w:noWrap/>
            <w:vAlign w:val="bottom"/>
            <w:hideMark/>
          </w:tcPr>
          <w:p w14:paraId="08412229" w14:textId="77777777" w:rsidR="00DC2757" w:rsidRPr="00DC2757" w:rsidRDefault="00DC2757" w:rsidP="00DC2757">
            <w:pPr>
              <w:spacing w:after="0" w:line="240" w:lineRule="auto"/>
              <w:jc w:val="center"/>
              <w:rPr>
                <w:ins w:id="3547" w:author="Commodore, Sarah" w:date="2023-03-22T16:21:00Z"/>
                <w:rFonts w:ascii="Calibri" w:eastAsia="Times New Roman" w:hAnsi="Calibri" w:cs="Calibri"/>
                <w:color w:val="000000"/>
                <w:sz w:val="20"/>
                <w:szCs w:val="20"/>
              </w:rPr>
            </w:pPr>
            <w:ins w:id="354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5C83D16" w14:textId="77777777" w:rsidR="00DC2757" w:rsidRPr="00DC2757" w:rsidRDefault="00DC2757" w:rsidP="00DC2757">
            <w:pPr>
              <w:spacing w:after="0" w:line="240" w:lineRule="auto"/>
              <w:jc w:val="center"/>
              <w:rPr>
                <w:ins w:id="3549" w:author="Commodore, Sarah" w:date="2023-03-22T16:21:00Z"/>
                <w:rFonts w:ascii="Calibri" w:eastAsia="Times New Roman" w:hAnsi="Calibri" w:cs="Calibri"/>
                <w:color w:val="000000"/>
                <w:sz w:val="20"/>
                <w:szCs w:val="20"/>
              </w:rPr>
            </w:pPr>
            <w:ins w:id="3550"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2DDC45B1" w14:textId="77777777" w:rsidR="00DC2757" w:rsidRPr="00DC2757" w:rsidRDefault="00DC2757" w:rsidP="00DC2757">
            <w:pPr>
              <w:spacing w:after="0" w:line="240" w:lineRule="auto"/>
              <w:jc w:val="center"/>
              <w:rPr>
                <w:ins w:id="3551" w:author="Commodore, Sarah" w:date="2023-03-22T16:21:00Z"/>
                <w:rFonts w:ascii="Calibri" w:eastAsia="Times New Roman" w:hAnsi="Calibri" w:cs="Calibri"/>
                <w:color w:val="000000"/>
                <w:sz w:val="20"/>
                <w:szCs w:val="20"/>
              </w:rPr>
            </w:pPr>
            <w:ins w:id="3552" w:author="Commodore, Sarah" w:date="2023-03-22T16:21:00Z">
              <w:r w:rsidRPr="00DC2757">
                <w:rPr>
                  <w:rFonts w:ascii="Calibri" w:eastAsia="Times New Roman" w:hAnsi="Calibri" w:cs="Calibri"/>
                  <w:color w:val="000000"/>
                  <w:sz w:val="20"/>
                  <w:szCs w:val="20"/>
                </w:rPr>
                <w:t>9.9E-06</w:t>
              </w:r>
            </w:ins>
          </w:p>
        </w:tc>
        <w:tc>
          <w:tcPr>
            <w:tcW w:w="0" w:type="auto"/>
            <w:tcBorders>
              <w:top w:val="nil"/>
              <w:left w:val="nil"/>
              <w:bottom w:val="nil"/>
              <w:right w:val="nil"/>
            </w:tcBorders>
            <w:shd w:val="clear" w:color="auto" w:fill="auto"/>
            <w:noWrap/>
            <w:vAlign w:val="bottom"/>
            <w:hideMark/>
          </w:tcPr>
          <w:p w14:paraId="766A62D3" w14:textId="77777777" w:rsidR="00DC2757" w:rsidRPr="00DC2757" w:rsidRDefault="00DC2757" w:rsidP="00DC2757">
            <w:pPr>
              <w:spacing w:after="0" w:line="240" w:lineRule="auto"/>
              <w:jc w:val="center"/>
              <w:rPr>
                <w:ins w:id="3553" w:author="Commodore, Sarah" w:date="2023-03-22T16:21:00Z"/>
                <w:rFonts w:ascii="Calibri" w:eastAsia="Times New Roman" w:hAnsi="Calibri" w:cs="Calibri"/>
                <w:color w:val="FF0000"/>
                <w:sz w:val="20"/>
                <w:szCs w:val="20"/>
              </w:rPr>
            </w:pPr>
            <w:ins w:id="3554" w:author="Commodore, Sarah" w:date="2023-03-22T16:21:00Z">
              <w:r w:rsidRPr="00DC2757">
                <w:rPr>
                  <w:rFonts w:ascii="Calibri" w:eastAsia="Times New Roman" w:hAnsi="Calibri" w:cs="Calibri"/>
                  <w:color w:val="FF0000"/>
                  <w:sz w:val="20"/>
                  <w:szCs w:val="20"/>
                </w:rPr>
                <w:t>*</w:t>
              </w:r>
            </w:ins>
          </w:p>
        </w:tc>
      </w:tr>
      <w:tr w:rsidR="00DC2757" w:rsidRPr="00DC2757" w14:paraId="35BB98D6" w14:textId="77777777" w:rsidTr="00DC2757">
        <w:trPr>
          <w:trHeight w:val="260"/>
          <w:ins w:id="3555" w:author="Commodore, Sarah" w:date="2023-03-22T16:21:00Z"/>
        </w:trPr>
        <w:tc>
          <w:tcPr>
            <w:tcW w:w="0" w:type="auto"/>
            <w:tcBorders>
              <w:top w:val="nil"/>
              <w:left w:val="nil"/>
              <w:bottom w:val="nil"/>
              <w:right w:val="nil"/>
            </w:tcBorders>
            <w:shd w:val="clear" w:color="auto" w:fill="auto"/>
            <w:noWrap/>
            <w:vAlign w:val="bottom"/>
            <w:hideMark/>
          </w:tcPr>
          <w:p w14:paraId="3C41F519" w14:textId="77777777" w:rsidR="00DC2757" w:rsidRPr="00DC2757" w:rsidRDefault="00DC2757" w:rsidP="00DC2757">
            <w:pPr>
              <w:spacing w:after="0" w:line="240" w:lineRule="auto"/>
              <w:rPr>
                <w:ins w:id="3556" w:author="Commodore, Sarah" w:date="2023-03-22T16:21:00Z"/>
                <w:rFonts w:ascii="Calibri" w:eastAsia="Times New Roman" w:hAnsi="Calibri" w:cs="Calibri"/>
                <w:color w:val="000000"/>
                <w:sz w:val="20"/>
                <w:szCs w:val="20"/>
              </w:rPr>
            </w:pPr>
            <w:ins w:id="3557" w:author="Commodore, Sarah" w:date="2023-03-22T16:21:00Z">
              <w:r w:rsidRPr="00DC2757">
                <w:rPr>
                  <w:rFonts w:ascii="Calibri" w:eastAsia="Times New Roman" w:hAnsi="Calibri" w:cs="Calibri"/>
                  <w:color w:val="000000"/>
                  <w:sz w:val="20"/>
                  <w:szCs w:val="20"/>
                </w:rPr>
                <w:t>ENSG00000231106.2</w:t>
              </w:r>
            </w:ins>
          </w:p>
        </w:tc>
        <w:tc>
          <w:tcPr>
            <w:tcW w:w="0" w:type="auto"/>
            <w:tcBorders>
              <w:top w:val="nil"/>
              <w:left w:val="nil"/>
              <w:bottom w:val="nil"/>
              <w:right w:val="nil"/>
            </w:tcBorders>
            <w:shd w:val="clear" w:color="auto" w:fill="auto"/>
            <w:noWrap/>
            <w:vAlign w:val="bottom"/>
            <w:hideMark/>
          </w:tcPr>
          <w:p w14:paraId="49649A72" w14:textId="77777777" w:rsidR="00DC2757" w:rsidRPr="00DC2757" w:rsidRDefault="00DC2757" w:rsidP="00DC2757">
            <w:pPr>
              <w:spacing w:after="0" w:line="240" w:lineRule="auto"/>
              <w:rPr>
                <w:ins w:id="3558" w:author="Commodore, Sarah" w:date="2023-03-22T16:21:00Z"/>
                <w:rFonts w:ascii="Calibri" w:eastAsia="Times New Roman" w:hAnsi="Calibri" w:cs="Calibri"/>
                <w:color w:val="000000"/>
                <w:sz w:val="20"/>
                <w:szCs w:val="20"/>
              </w:rPr>
            </w:pPr>
            <w:ins w:id="3559" w:author="Commodore, Sarah" w:date="2023-03-22T16:21:00Z">
              <w:r w:rsidRPr="00DC2757">
                <w:rPr>
                  <w:rFonts w:ascii="Calibri" w:eastAsia="Times New Roman" w:hAnsi="Calibri" w:cs="Calibri"/>
                  <w:color w:val="000000"/>
                  <w:sz w:val="20"/>
                  <w:szCs w:val="20"/>
                </w:rPr>
                <w:t>LINC01436</w:t>
              </w:r>
            </w:ins>
          </w:p>
        </w:tc>
        <w:tc>
          <w:tcPr>
            <w:tcW w:w="0" w:type="auto"/>
            <w:tcBorders>
              <w:top w:val="nil"/>
              <w:left w:val="nil"/>
              <w:bottom w:val="nil"/>
              <w:right w:val="nil"/>
            </w:tcBorders>
            <w:shd w:val="clear" w:color="auto" w:fill="auto"/>
            <w:noWrap/>
            <w:vAlign w:val="bottom"/>
            <w:hideMark/>
          </w:tcPr>
          <w:p w14:paraId="3385E381" w14:textId="77777777" w:rsidR="00DC2757" w:rsidRPr="00DC2757" w:rsidRDefault="00DC2757" w:rsidP="00DC2757">
            <w:pPr>
              <w:spacing w:after="0" w:line="240" w:lineRule="auto"/>
              <w:jc w:val="center"/>
              <w:rPr>
                <w:ins w:id="3560" w:author="Commodore, Sarah" w:date="2023-03-22T16:21:00Z"/>
                <w:rFonts w:ascii="Calibri" w:eastAsia="Times New Roman" w:hAnsi="Calibri" w:cs="Calibri"/>
                <w:color w:val="000000"/>
                <w:sz w:val="20"/>
                <w:szCs w:val="20"/>
              </w:rPr>
            </w:pPr>
            <w:ins w:id="356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2758868" w14:textId="77777777" w:rsidR="00DC2757" w:rsidRPr="00DC2757" w:rsidRDefault="00DC2757" w:rsidP="00DC2757">
            <w:pPr>
              <w:spacing w:after="0" w:line="240" w:lineRule="auto"/>
              <w:jc w:val="center"/>
              <w:rPr>
                <w:ins w:id="3562" w:author="Commodore, Sarah" w:date="2023-03-22T16:21:00Z"/>
                <w:rFonts w:ascii="Calibri" w:eastAsia="Times New Roman" w:hAnsi="Calibri" w:cs="Calibri"/>
                <w:color w:val="000000"/>
                <w:sz w:val="20"/>
                <w:szCs w:val="20"/>
              </w:rPr>
            </w:pPr>
            <w:ins w:id="3563"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1FECEA1" w14:textId="77777777" w:rsidR="00DC2757" w:rsidRPr="00DC2757" w:rsidRDefault="00DC2757" w:rsidP="00DC2757">
            <w:pPr>
              <w:spacing w:after="0" w:line="240" w:lineRule="auto"/>
              <w:jc w:val="center"/>
              <w:rPr>
                <w:ins w:id="3564" w:author="Commodore, Sarah" w:date="2023-03-22T16:21:00Z"/>
                <w:rFonts w:ascii="Calibri" w:eastAsia="Times New Roman" w:hAnsi="Calibri" w:cs="Calibri"/>
                <w:color w:val="000000"/>
                <w:sz w:val="20"/>
                <w:szCs w:val="20"/>
              </w:rPr>
            </w:pPr>
            <w:ins w:id="3565" w:author="Commodore, Sarah" w:date="2023-03-22T16:21:00Z">
              <w:r w:rsidRPr="00DC2757">
                <w:rPr>
                  <w:rFonts w:ascii="Calibri" w:eastAsia="Times New Roman" w:hAnsi="Calibri" w:cs="Calibri"/>
                  <w:color w:val="000000"/>
                  <w:sz w:val="20"/>
                  <w:szCs w:val="20"/>
                </w:rPr>
                <w:t>5.9E-03</w:t>
              </w:r>
            </w:ins>
          </w:p>
        </w:tc>
        <w:tc>
          <w:tcPr>
            <w:tcW w:w="0" w:type="auto"/>
            <w:tcBorders>
              <w:top w:val="nil"/>
              <w:left w:val="nil"/>
              <w:bottom w:val="nil"/>
              <w:right w:val="nil"/>
            </w:tcBorders>
            <w:shd w:val="clear" w:color="auto" w:fill="auto"/>
            <w:noWrap/>
            <w:vAlign w:val="bottom"/>
            <w:hideMark/>
          </w:tcPr>
          <w:p w14:paraId="0749CFF5" w14:textId="77777777" w:rsidR="00DC2757" w:rsidRPr="00DC2757" w:rsidRDefault="00DC2757" w:rsidP="00DC2757">
            <w:pPr>
              <w:spacing w:after="0" w:line="240" w:lineRule="auto"/>
              <w:jc w:val="center"/>
              <w:rPr>
                <w:ins w:id="3566" w:author="Commodore, Sarah" w:date="2023-03-22T16:21:00Z"/>
                <w:rFonts w:ascii="Calibri" w:eastAsia="Times New Roman" w:hAnsi="Calibri" w:cs="Calibri"/>
                <w:color w:val="FF0000"/>
                <w:sz w:val="20"/>
                <w:szCs w:val="20"/>
              </w:rPr>
            </w:pPr>
            <w:ins w:id="3567" w:author="Commodore, Sarah" w:date="2023-03-22T16:21:00Z">
              <w:r w:rsidRPr="00DC2757">
                <w:rPr>
                  <w:rFonts w:ascii="Calibri" w:eastAsia="Times New Roman" w:hAnsi="Calibri" w:cs="Calibri"/>
                  <w:color w:val="FF0000"/>
                  <w:sz w:val="20"/>
                  <w:szCs w:val="20"/>
                </w:rPr>
                <w:t>*</w:t>
              </w:r>
            </w:ins>
          </w:p>
        </w:tc>
      </w:tr>
      <w:tr w:rsidR="00DC2757" w:rsidRPr="00DC2757" w14:paraId="714203A1" w14:textId="77777777" w:rsidTr="00DC2757">
        <w:trPr>
          <w:trHeight w:val="260"/>
          <w:ins w:id="3568" w:author="Commodore, Sarah" w:date="2023-03-22T16:21:00Z"/>
        </w:trPr>
        <w:tc>
          <w:tcPr>
            <w:tcW w:w="0" w:type="auto"/>
            <w:tcBorders>
              <w:top w:val="nil"/>
              <w:left w:val="nil"/>
              <w:bottom w:val="nil"/>
              <w:right w:val="nil"/>
            </w:tcBorders>
            <w:shd w:val="clear" w:color="auto" w:fill="auto"/>
            <w:noWrap/>
            <w:vAlign w:val="bottom"/>
            <w:hideMark/>
          </w:tcPr>
          <w:p w14:paraId="78E3115F" w14:textId="77777777" w:rsidR="00DC2757" w:rsidRPr="00DC2757" w:rsidRDefault="00DC2757" w:rsidP="00DC2757">
            <w:pPr>
              <w:spacing w:after="0" w:line="240" w:lineRule="auto"/>
              <w:rPr>
                <w:ins w:id="3569" w:author="Commodore, Sarah" w:date="2023-03-22T16:21:00Z"/>
                <w:rFonts w:ascii="Calibri" w:eastAsia="Times New Roman" w:hAnsi="Calibri" w:cs="Calibri"/>
                <w:color w:val="000000"/>
                <w:sz w:val="20"/>
                <w:szCs w:val="20"/>
              </w:rPr>
            </w:pPr>
            <w:ins w:id="3570" w:author="Commodore, Sarah" w:date="2023-03-22T16:21:00Z">
              <w:r w:rsidRPr="00DC2757">
                <w:rPr>
                  <w:rFonts w:ascii="Calibri" w:eastAsia="Times New Roman" w:hAnsi="Calibri" w:cs="Calibri"/>
                  <w:color w:val="000000"/>
                  <w:sz w:val="20"/>
                  <w:szCs w:val="20"/>
                </w:rPr>
                <w:t>ENSG00000169402.15</w:t>
              </w:r>
            </w:ins>
          </w:p>
        </w:tc>
        <w:tc>
          <w:tcPr>
            <w:tcW w:w="0" w:type="auto"/>
            <w:tcBorders>
              <w:top w:val="nil"/>
              <w:left w:val="nil"/>
              <w:bottom w:val="nil"/>
              <w:right w:val="nil"/>
            </w:tcBorders>
            <w:shd w:val="clear" w:color="auto" w:fill="auto"/>
            <w:noWrap/>
            <w:vAlign w:val="bottom"/>
            <w:hideMark/>
          </w:tcPr>
          <w:p w14:paraId="3A1E5C3A" w14:textId="77777777" w:rsidR="00DC2757" w:rsidRPr="00DC2757" w:rsidRDefault="00DC2757" w:rsidP="00DC2757">
            <w:pPr>
              <w:spacing w:after="0" w:line="240" w:lineRule="auto"/>
              <w:rPr>
                <w:ins w:id="3571" w:author="Commodore, Sarah" w:date="2023-03-22T16:21:00Z"/>
                <w:rFonts w:ascii="Calibri" w:eastAsia="Times New Roman" w:hAnsi="Calibri" w:cs="Calibri"/>
                <w:color w:val="000000"/>
                <w:sz w:val="20"/>
                <w:szCs w:val="20"/>
              </w:rPr>
            </w:pPr>
            <w:ins w:id="3572" w:author="Commodore, Sarah" w:date="2023-03-22T16:21:00Z">
              <w:r w:rsidRPr="00DC2757">
                <w:rPr>
                  <w:rFonts w:ascii="Calibri" w:eastAsia="Times New Roman" w:hAnsi="Calibri" w:cs="Calibri"/>
                  <w:color w:val="000000"/>
                  <w:sz w:val="20"/>
                  <w:szCs w:val="20"/>
                </w:rPr>
                <w:t>RSPH10B2</w:t>
              </w:r>
            </w:ins>
          </w:p>
        </w:tc>
        <w:tc>
          <w:tcPr>
            <w:tcW w:w="0" w:type="auto"/>
            <w:tcBorders>
              <w:top w:val="nil"/>
              <w:left w:val="nil"/>
              <w:bottom w:val="nil"/>
              <w:right w:val="nil"/>
            </w:tcBorders>
            <w:shd w:val="clear" w:color="auto" w:fill="auto"/>
            <w:noWrap/>
            <w:vAlign w:val="bottom"/>
            <w:hideMark/>
          </w:tcPr>
          <w:p w14:paraId="39C4FA82" w14:textId="77777777" w:rsidR="00DC2757" w:rsidRPr="00DC2757" w:rsidRDefault="00DC2757" w:rsidP="00DC2757">
            <w:pPr>
              <w:spacing w:after="0" w:line="240" w:lineRule="auto"/>
              <w:jc w:val="center"/>
              <w:rPr>
                <w:ins w:id="3573" w:author="Commodore, Sarah" w:date="2023-03-22T16:21:00Z"/>
                <w:rFonts w:ascii="Calibri" w:eastAsia="Times New Roman" w:hAnsi="Calibri" w:cs="Calibri"/>
                <w:color w:val="000000"/>
                <w:sz w:val="20"/>
                <w:szCs w:val="20"/>
              </w:rPr>
            </w:pPr>
            <w:ins w:id="357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4CB141C" w14:textId="77777777" w:rsidR="00DC2757" w:rsidRPr="00DC2757" w:rsidRDefault="00DC2757" w:rsidP="00DC2757">
            <w:pPr>
              <w:spacing w:after="0" w:line="240" w:lineRule="auto"/>
              <w:jc w:val="center"/>
              <w:rPr>
                <w:ins w:id="3575" w:author="Commodore, Sarah" w:date="2023-03-22T16:21:00Z"/>
                <w:rFonts w:ascii="Calibri" w:eastAsia="Times New Roman" w:hAnsi="Calibri" w:cs="Calibri"/>
                <w:color w:val="000000"/>
                <w:sz w:val="20"/>
                <w:szCs w:val="20"/>
              </w:rPr>
            </w:pPr>
            <w:ins w:id="3576" w:author="Commodore, Sarah" w:date="2023-03-22T16:21:00Z">
              <w:r w:rsidRPr="00DC2757">
                <w:rPr>
                  <w:rFonts w:ascii="Calibri" w:eastAsia="Times New Roman" w:hAnsi="Calibri" w:cs="Calibri"/>
                  <w:color w:val="000000"/>
                  <w:sz w:val="20"/>
                  <w:szCs w:val="20"/>
                </w:rPr>
                <w:t>6.3E-07</w:t>
              </w:r>
            </w:ins>
          </w:p>
        </w:tc>
        <w:tc>
          <w:tcPr>
            <w:tcW w:w="0" w:type="auto"/>
            <w:tcBorders>
              <w:top w:val="nil"/>
              <w:left w:val="nil"/>
              <w:bottom w:val="nil"/>
              <w:right w:val="nil"/>
            </w:tcBorders>
            <w:shd w:val="clear" w:color="auto" w:fill="auto"/>
            <w:noWrap/>
            <w:vAlign w:val="bottom"/>
            <w:hideMark/>
          </w:tcPr>
          <w:p w14:paraId="0DCF4992" w14:textId="77777777" w:rsidR="00DC2757" w:rsidRPr="00DC2757" w:rsidRDefault="00DC2757" w:rsidP="00DC2757">
            <w:pPr>
              <w:spacing w:after="0" w:line="240" w:lineRule="auto"/>
              <w:jc w:val="center"/>
              <w:rPr>
                <w:ins w:id="3577" w:author="Commodore, Sarah" w:date="2023-03-22T16:21:00Z"/>
                <w:rFonts w:ascii="Calibri" w:eastAsia="Times New Roman" w:hAnsi="Calibri" w:cs="Calibri"/>
                <w:color w:val="000000"/>
                <w:sz w:val="20"/>
                <w:szCs w:val="20"/>
              </w:rPr>
            </w:pPr>
            <w:ins w:id="3578"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4461FE2" w14:textId="77777777" w:rsidR="00DC2757" w:rsidRPr="00DC2757" w:rsidRDefault="00DC2757" w:rsidP="00DC2757">
            <w:pPr>
              <w:spacing w:after="0" w:line="240" w:lineRule="auto"/>
              <w:jc w:val="center"/>
              <w:rPr>
                <w:ins w:id="3579" w:author="Commodore, Sarah" w:date="2023-03-22T16:21:00Z"/>
                <w:rFonts w:ascii="Calibri" w:eastAsia="Times New Roman" w:hAnsi="Calibri" w:cs="Calibri"/>
                <w:color w:val="FF0000"/>
                <w:sz w:val="20"/>
                <w:szCs w:val="20"/>
              </w:rPr>
            </w:pPr>
            <w:ins w:id="3580" w:author="Commodore, Sarah" w:date="2023-03-22T16:21:00Z">
              <w:r w:rsidRPr="00DC2757">
                <w:rPr>
                  <w:rFonts w:ascii="Calibri" w:eastAsia="Times New Roman" w:hAnsi="Calibri" w:cs="Calibri"/>
                  <w:color w:val="FF0000"/>
                  <w:sz w:val="20"/>
                  <w:szCs w:val="20"/>
                </w:rPr>
                <w:t>*</w:t>
              </w:r>
            </w:ins>
          </w:p>
        </w:tc>
      </w:tr>
      <w:tr w:rsidR="00DC2757" w:rsidRPr="00DC2757" w14:paraId="26310312" w14:textId="77777777" w:rsidTr="00DC2757">
        <w:trPr>
          <w:trHeight w:val="260"/>
          <w:ins w:id="3581" w:author="Commodore, Sarah" w:date="2023-03-22T16:21:00Z"/>
        </w:trPr>
        <w:tc>
          <w:tcPr>
            <w:tcW w:w="0" w:type="auto"/>
            <w:tcBorders>
              <w:top w:val="nil"/>
              <w:left w:val="nil"/>
              <w:bottom w:val="nil"/>
              <w:right w:val="nil"/>
            </w:tcBorders>
            <w:shd w:val="clear" w:color="auto" w:fill="auto"/>
            <w:noWrap/>
            <w:vAlign w:val="bottom"/>
            <w:hideMark/>
          </w:tcPr>
          <w:p w14:paraId="0C923239" w14:textId="77777777" w:rsidR="00DC2757" w:rsidRPr="00DC2757" w:rsidRDefault="00DC2757" w:rsidP="00DC2757">
            <w:pPr>
              <w:spacing w:after="0" w:line="240" w:lineRule="auto"/>
              <w:rPr>
                <w:ins w:id="3582" w:author="Commodore, Sarah" w:date="2023-03-22T16:21:00Z"/>
                <w:rFonts w:ascii="Calibri" w:eastAsia="Times New Roman" w:hAnsi="Calibri" w:cs="Calibri"/>
                <w:color w:val="000000"/>
                <w:sz w:val="20"/>
                <w:szCs w:val="20"/>
              </w:rPr>
            </w:pPr>
            <w:ins w:id="3583" w:author="Commodore, Sarah" w:date="2023-03-22T16:21:00Z">
              <w:r w:rsidRPr="00DC2757">
                <w:rPr>
                  <w:rFonts w:ascii="Calibri" w:eastAsia="Times New Roman" w:hAnsi="Calibri" w:cs="Calibri"/>
                  <w:color w:val="000000"/>
                  <w:sz w:val="20"/>
                  <w:szCs w:val="20"/>
                </w:rPr>
                <w:t>ENSG00000112530.11</w:t>
              </w:r>
            </w:ins>
          </w:p>
        </w:tc>
        <w:tc>
          <w:tcPr>
            <w:tcW w:w="0" w:type="auto"/>
            <w:tcBorders>
              <w:top w:val="nil"/>
              <w:left w:val="nil"/>
              <w:bottom w:val="nil"/>
              <w:right w:val="nil"/>
            </w:tcBorders>
            <w:shd w:val="clear" w:color="auto" w:fill="auto"/>
            <w:noWrap/>
            <w:vAlign w:val="bottom"/>
            <w:hideMark/>
          </w:tcPr>
          <w:p w14:paraId="5F9D7C90" w14:textId="77777777" w:rsidR="00DC2757" w:rsidRPr="00DC2757" w:rsidRDefault="00DC2757" w:rsidP="00DC2757">
            <w:pPr>
              <w:spacing w:after="0" w:line="240" w:lineRule="auto"/>
              <w:rPr>
                <w:ins w:id="3584" w:author="Commodore, Sarah" w:date="2023-03-22T16:21:00Z"/>
                <w:rFonts w:ascii="Calibri" w:eastAsia="Times New Roman" w:hAnsi="Calibri" w:cs="Calibri"/>
                <w:color w:val="000000"/>
                <w:sz w:val="20"/>
                <w:szCs w:val="20"/>
              </w:rPr>
            </w:pPr>
            <w:ins w:id="3585" w:author="Commodore, Sarah" w:date="2023-03-22T16:21:00Z">
              <w:r w:rsidRPr="00DC2757">
                <w:rPr>
                  <w:rFonts w:ascii="Calibri" w:eastAsia="Times New Roman" w:hAnsi="Calibri" w:cs="Calibri"/>
                  <w:color w:val="000000"/>
                  <w:sz w:val="20"/>
                  <w:szCs w:val="20"/>
                </w:rPr>
                <w:t>PACRG</w:t>
              </w:r>
            </w:ins>
          </w:p>
        </w:tc>
        <w:tc>
          <w:tcPr>
            <w:tcW w:w="0" w:type="auto"/>
            <w:tcBorders>
              <w:top w:val="nil"/>
              <w:left w:val="nil"/>
              <w:bottom w:val="nil"/>
              <w:right w:val="nil"/>
            </w:tcBorders>
            <w:shd w:val="clear" w:color="auto" w:fill="auto"/>
            <w:noWrap/>
            <w:vAlign w:val="bottom"/>
            <w:hideMark/>
          </w:tcPr>
          <w:p w14:paraId="37C08192" w14:textId="77777777" w:rsidR="00DC2757" w:rsidRPr="00DC2757" w:rsidRDefault="00DC2757" w:rsidP="00DC2757">
            <w:pPr>
              <w:spacing w:after="0" w:line="240" w:lineRule="auto"/>
              <w:jc w:val="center"/>
              <w:rPr>
                <w:ins w:id="3586" w:author="Commodore, Sarah" w:date="2023-03-22T16:21:00Z"/>
                <w:rFonts w:ascii="Calibri" w:eastAsia="Times New Roman" w:hAnsi="Calibri" w:cs="Calibri"/>
                <w:color w:val="000000"/>
                <w:sz w:val="20"/>
                <w:szCs w:val="20"/>
              </w:rPr>
            </w:pPr>
            <w:ins w:id="358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F378F09" w14:textId="77777777" w:rsidR="00DC2757" w:rsidRPr="00DC2757" w:rsidRDefault="00DC2757" w:rsidP="00DC2757">
            <w:pPr>
              <w:spacing w:after="0" w:line="240" w:lineRule="auto"/>
              <w:jc w:val="center"/>
              <w:rPr>
                <w:ins w:id="3588" w:author="Commodore, Sarah" w:date="2023-03-22T16:21:00Z"/>
                <w:rFonts w:ascii="Calibri" w:eastAsia="Times New Roman" w:hAnsi="Calibri" w:cs="Calibri"/>
                <w:color w:val="000000"/>
                <w:sz w:val="20"/>
                <w:szCs w:val="20"/>
              </w:rPr>
            </w:pPr>
            <w:ins w:id="3589"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417733AC" w14:textId="77777777" w:rsidR="00DC2757" w:rsidRPr="00DC2757" w:rsidRDefault="00DC2757" w:rsidP="00DC2757">
            <w:pPr>
              <w:spacing w:after="0" w:line="240" w:lineRule="auto"/>
              <w:jc w:val="center"/>
              <w:rPr>
                <w:ins w:id="3590" w:author="Commodore, Sarah" w:date="2023-03-22T16:21:00Z"/>
                <w:rFonts w:ascii="Calibri" w:eastAsia="Times New Roman" w:hAnsi="Calibri" w:cs="Calibri"/>
                <w:color w:val="000000"/>
                <w:sz w:val="20"/>
                <w:szCs w:val="20"/>
              </w:rPr>
            </w:pPr>
            <w:ins w:id="3591"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15061A70" w14:textId="77777777" w:rsidR="00DC2757" w:rsidRPr="00DC2757" w:rsidRDefault="00DC2757" w:rsidP="00DC2757">
            <w:pPr>
              <w:spacing w:after="0" w:line="240" w:lineRule="auto"/>
              <w:jc w:val="center"/>
              <w:rPr>
                <w:ins w:id="3592" w:author="Commodore, Sarah" w:date="2023-03-22T16:21:00Z"/>
                <w:rFonts w:ascii="Calibri" w:eastAsia="Times New Roman" w:hAnsi="Calibri" w:cs="Calibri"/>
                <w:color w:val="FF0000"/>
                <w:sz w:val="20"/>
                <w:szCs w:val="20"/>
              </w:rPr>
            </w:pPr>
            <w:ins w:id="3593" w:author="Commodore, Sarah" w:date="2023-03-22T16:21:00Z">
              <w:r w:rsidRPr="00DC2757">
                <w:rPr>
                  <w:rFonts w:ascii="Calibri" w:eastAsia="Times New Roman" w:hAnsi="Calibri" w:cs="Calibri"/>
                  <w:color w:val="FF0000"/>
                  <w:sz w:val="20"/>
                  <w:szCs w:val="20"/>
                </w:rPr>
                <w:t>*</w:t>
              </w:r>
            </w:ins>
          </w:p>
        </w:tc>
      </w:tr>
      <w:tr w:rsidR="00DC2757" w:rsidRPr="00DC2757" w14:paraId="32882DE6" w14:textId="77777777" w:rsidTr="00DC2757">
        <w:trPr>
          <w:trHeight w:val="260"/>
          <w:ins w:id="3594" w:author="Commodore, Sarah" w:date="2023-03-22T16:21:00Z"/>
        </w:trPr>
        <w:tc>
          <w:tcPr>
            <w:tcW w:w="0" w:type="auto"/>
            <w:tcBorders>
              <w:top w:val="nil"/>
              <w:left w:val="nil"/>
              <w:bottom w:val="nil"/>
              <w:right w:val="nil"/>
            </w:tcBorders>
            <w:shd w:val="clear" w:color="auto" w:fill="auto"/>
            <w:noWrap/>
            <w:vAlign w:val="bottom"/>
            <w:hideMark/>
          </w:tcPr>
          <w:p w14:paraId="414F8ED9" w14:textId="77777777" w:rsidR="00DC2757" w:rsidRPr="00DC2757" w:rsidRDefault="00DC2757" w:rsidP="00DC2757">
            <w:pPr>
              <w:spacing w:after="0" w:line="240" w:lineRule="auto"/>
              <w:rPr>
                <w:ins w:id="3595" w:author="Commodore, Sarah" w:date="2023-03-22T16:21:00Z"/>
                <w:rFonts w:ascii="Calibri" w:eastAsia="Times New Roman" w:hAnsi="Calibri" w:cs="Calibri"/>
                <w:color w:val="000000"/>
                <w:sz w:val="20"/>
                <w:szCs w:val="20"/>
              </w:rPr>
            </w:pPr>
            <w:ins w:id="3596" w:author="Commodore, Sarah" w:date="2023-03-22T16:21:00Z">
              <w:r w:rsidRPr="00DC2757">
                <w:rPr>
                  <w:rFonts w:ascii="Calibri" w:eastAsia="Times New Roman" w:hAnsi="Calibri" w:cs="Calibri"/>
                  <w:color w:val="000000"/>
                  <w:sz w:val="20"/>
                  <w:szCs w:val="20"/>
                </w:rPr>
                <w:t>ENSG00000137691.13</w:t>
              </w:r>
            </w:ins>
          </w:p>
        </w:tc>
        <w:tc>
          <w:tcPr>
            <w:tcW w:w="0" w:type="auto"/>
            <w:tcBorders>
              <w:top w:val="nil"/>
              <w:left w:val="nil"/>
              <w:bottom w:val="nil"/>
              <w:right w:val="nil"/>
            </w:tcBorders>
            <w:shd w:val="clear" w:color="auto" w:fill="auto"/>
            <w:noWrap/>
            <w:vAlign w:val="bottom"/>
            <w:hideMark/>
          </w:tcPr>
          <w:p w14:paraId="2427F559" w14:textId="77777777" w:rsidR="00DC2757" w:rsidRPr="00DC2757" w:rsidRDefault="00DC2757" w:rsidP="00DC2757">
            <w:pPr>
              <w:spacing w:after="0" w:line="240" w:lineRule="auto"/>
              <w:rPr>
                <w:ins w:id="3597" w:author="Commodore, Sarah" w:date="2023-03-22T16:21:00Z"/>
                <w:rFonts w:ascii="Calibri" w:eastAsia="Times New Roman" w:hAnsi="Calibri" w:cs="Calibri"/>
                <w:color w:val="000000"/>
                <w:sz w:val="20"/>
                <w:szCs w:val="20"/>
              </w:rPr>
            </w:pPr>
            <w:ins w:id="3598" w:author="Commodore, Sarah" w:date="2023-03-22T16:21:00Z">
              <w:r w:rsidRPr="00DC2757">
                <w:rPr>
                  <w:rFonts w:ascii="Calibri" w:eastAsia="Times New Roman" w:hAnsi="Calibri" w:cs="Calibri"/>
                  <w:color w:val="000000"/>
                  <w:sz w:val="20"/>
                  <w:szCs w:val="20"/>
                </w:rPr>
                <w:t>CFAP300</w:t>
              </w:r>
            </w:ins>
          </w:p>
        </w:tc>
        <w:tc>
          <w:tcPr>
            <w:tcW w:w="0" w:type="auto"/>
            <w:tcBorders>
              <w:top w:val="nil"/>
              <w:left w:val="nil"/>
              <w:bottom w:val="nil"/>
              <w:right w:val="nil"/>
            </w:tcBorders>
            <w:shd w:val="clear" w:color="auto" w:fill="auto"/>
            <w:noWrap/>
            <w:vAlign w:val="bottom"/>
            <w:hideMark/>
          </w:tcPr>
          <w:p w14:paraId="2BFC1AFE" w14:textId="77777777" w:rsidR="00DC2757" w:rsidRPr="00DC2757" w:rsidRDefault="00DC2757" w:rsidP="00DC2757">
            <w:pPr>
              <w:spacing w:after="0" w:line="240" w:lineRule="auto"/>
              <w:jc w:val="center"/>
              <w:rPr>
                <w:ins w:id="3599" w:author="Commodore, Sarah" w:date="2023-03-22T16:21:00Z"/>
                <w:rFonts w:ascii="Calibri" w:eastAsia="Times New Roman" w:hAnsi="Calibri" w:cs="Calibri"/>
                <w:color w:val="000000"/>
                <w:sz w:val="20"/>
                <w:szCs w:val="20"/>
              </w:rPr>
            </w:pPr>
            <w:ins w:id="360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1A45CF1" w14:textId="77777777" w:rsidR="00DC2757" w:rsidRPr="00DC2757" w:rsidRDefault="00DC2757" w:rsidP="00DC2757">
            <w:pPr>
              <w:spacing w:after="0" w:line="240" w:lineRule="auto"/>
              <w:jc w:val="center"/>
              <w:rPr>
                <w:ins w:id="3601" w:author="Commodore, Sarah" w:date="2023-03-22T16:21:00Z"/>
                <w:rFonts w:ascii="Calibri" w:eastAsia="Times New Roman" w:hAnsi="Calibri" w:cs="Calibri"/>
                <w:color w:val="000000"/>
                <w:sz w:val="20"/>
                <w:szCs w:val="20"/>
              </w:rPr>
            </w:pPr>
            <w:ins w:id="3602" w:author="Commodore, Sarah" w:date="2023-03-22T16:21:00Z">
              <w:r w:rsidRPr="00DC2757">
                <w:rPr>
                  <w:rFonts w:ascii="Calibri" w:eastAsia="Times New Roman" w:hAnsi="Calibri" w:cs="Calibri"/>
                  <w:color w:val="000000"/>
                  <w:sz w:val="20"/>
                  <w:szCs w:val="20"/>
                </w:rPr>
                <w:t>2.4E-11</w:t>
              </w:r>
            </w:ins>
          </w:p>
        </w:tc>
        <w:tc>
          <w:tcPr>
            <w:tcW w:w="0" w:type="auto"/>
            <w:tcBorders>
              <w:top w:val="nil"/>
              <w:left w:val="nil"/>
              <w:bottom w:val="nil"/>
              <w:right w:val="nil"/>
            </w:tcBorders>
            <w:shd w:val="clear" w:color="auto" w:fill="auto"/>
            <w:noWrap/>
            <w:vAlign w:val="bottom"/>
            <w:hideMark/>
          </w:tcPr>
          <w:p w14:paraId="198E34C9" w14:textId="77777777" w:rsidR="00DC2757" w:rsidRPr="00DC2757" w:rsidRDefault="00DC2757" w:rsidP="00DC2757">
            <w:pPr>
              <w:spacing w:after="0" w:line="240" w:lineRule="auto"/>
              <w:jc w:val="center"/>
              <w:rPr>
                <w:ins w:id="3603" w:author="Commodore, Sarah" w:date="2023-03-22T16:21:00Z"/>
                <w:rFonts w:ascii="Calibri" w:eastAsia="Times New Roman" w:hAnsi="Calibri" w:cs="Calibri"/>
                <w:color w:val="000000"/>
                <w:sz w:val="20"/>
                <w:szCs w:val="20"/>
              </w:rPr>
            </w:pPr>
            <w:ins w:id="3604" w:author="Commodore, Sarah" w:date="2023-03-22T16:21:00Z">
              <w:r w:rsidRPr="00DC2757">
                <w:rPr>
                  <w:rFonts w:ascii="Calibri" w:eastAsia="Times New Roman" w:hAnsi="Calibri" w:cs="Calibri"/>
                  <w:color w:val="000000"/>
                  <w:sz w:val="20"/>
                  <w:szCs w:val="20"/>
                </w:rPr>
                <w:t>6.5E-10</w:t>
              </w:r>
            </w:ins>
          </w:p>
        </w:tc>
        <w:tc>
          <w:tcPr>
            <w:tcW w:w="0" w:type="auto"/>
            <w:tcBorders>
              <w:top w:val="nil"/>
              <w:left w:val="nil"/>
              <w:bottom w:val="nil"/>
              <w:right w:val="nil"/>
            </w:tcBorders>
            <w:shd w:val="clear" w:color="auto" w:fill="auto"/>
            <w:noWrap/>
            <w:vAlign w:val="bottom"/>
            <w:hideMark/>
          </w:tcPr>
          <w:p w14:paraId="7F8BD570" w14:textId="77777777" w:rsidR="00DC2757" w:rsidRPr="00DC2757" w:rsidRDefault="00DC2757" w:rsidP="00DC2757">
            <w:pPr>
              <w:spacing w:after="0" w:line="240" w:lineRule="auto"/>
              <w:jc w:val="center"/>
              <w:rPr>
                <w:ins w:id="3605" w:author="Commodore, Sarah" w:date="2023-03-22T16:21:00Z"/>
                <w:rFonts w:ascii="Calibri" w:eastAsia="Times New Roman" w:hAnsi="Calibri" w:cs="Calibri"/>
                <w:color w:val="FF0000"/>
                <w:sz w:val="20"/>
                <w:szCs w:val="20"/>
              </w:rPr>
            </w:pPr>
            <w:ins w:id="3606" w:author="Commodore, Sarah" w:date="2023-03-22T16:21:00Z">
              <w:r w:rsidRPr="00DC2757">
                <w:rPr>
                  <w:rFonts w:ascii="Calibri" w:eastAsia="Times New Roman" w:hAnsi="Calibri" w:cs="Calibri"/>
                  <w:color w:val="FF0000"/>
                  <w:sz w:val="20"/>
                  <w:szCs w:val="20"/>
                </w:rPr>
                <w:t>*</w:t>
              </w:r>
            </w:ins>
          </w:p>
        </w:tc>
      </w:tr>
      <w:tr w:rsidR="00DC2757" w:rsidRPr="00DC2757" w14:paraId="2496A3E6" w14:textId="77777777" w:rsidTr="00DC2757">
        <w:trPr>
          <w:trHeight w:val="260"/>
          <w:ins w:id="3607" w:author="Commodore, Sarah" w:date="2023-03-22T16:21:00Z"/>
        </w:trPr>
        <w:tc>
          <w:tcPr>
            <w:tcW w:w="0" w:type="auto"/>
            <w:tcBorders>
              <w:top w:val="nil"/>
              <w:left w:val="nil"/>
              <w:bottom w:val="nil"/>
              <w:right w:val="nil"/>
            </w:tcBorders>
            <w:shd w:val="clear" w:color="auto" w:fill="auto"/>
            <w:noWrap/>
            <w:vAlign w:val="bottom"/>
            <w:hideMark/>
          </w:tcPr>
          <w:p w14:paraId="2D55AAB2" w14:textId="77777777" w:rsidR="00DC2757" w:rsidRPr="00DC2757" w:rsidRDefault="00DC2757" w:rsidP="00DC2757">
            <w:pPr>
              <w:spacing w:after="0" w:line="240" w:lineRule="auto"/>
              <w:rPr>
                <w:ins w:id="3608" w:author="Commodore, Sarah" w:date="2023-03-22T16:21:00Z"/>
                <w:rFonts w:ascii="Calibri" w:eastAsia="Times New Roman" w:hAnsi="Calibri" w:cs="Calibri"/>
                <w:color w:val="000000"/>
                <w:sz w:val="20"/>
                <w:szCs w:val="20"/>
              </w:rPr>
            </w:pPr>
            <w:ins w:id="3609" w:author="Commodore, Sarah" w:date="2023-03-22T16:21:00Z">
              <w:r w:rsidRPr="00DC2757">
                <w:rPr>
                  <w:rFonts w:ascii="Calibri" w:eastAsia="Times New Roman" w:hAnsi="Calibri" w:cs="Calibri"/>
                  <w:color w:val="000000"/>
                  <w:sz w:val="20"/>
                  <w:szCs w:val="20"/>
                </w:rPr>
                <w:t>ENSG00000114455.13</w:t>
              </w:r>
            </w:ins>
          </w:p>
        </w:tc>
        <w:tc>
          <w:tcPr>
            <w:tcW w:w="0" w:type="auto"/>
            <w:tcBorders>
              <w:top w:val="nil"/>
              <w:left w:val="nil"/>
              <w:bottom w:val="nil"/>
              <w:right w:val="nil"/>
            </w:tcBorders>
            <w:shd w:val="clear" w:color="auto" w:fill="auto"/>
            <w:noWrap/>
            <w:vAlign w:val="bottom"/>
            <w:hideMark/>
          </w:tcPr>
          <w:p w14:paraId="4A8235D8" w14:textId="77777777" w:rsidR="00DC2757" w:rsidRPr="00DC2757" w:rsidRDefault="00DC2757" w:rsidP="00DC2757">
            <w:pPr>
              <w:spacing w:after="0" w:line="240" w:lineRule="auto"/>
              <w:rPr>
                <w:ins w:id="3610" w:author="Commodore, Sarah" w:date="2023-03-22T16:21:00Z"/>
                <w:rFonts w:ascii="Calibri" w:eastAsia="Times New Roman" w:hAnsi="Calibri" w:cs="Calibri"/>
                <w:color w:val="000000"/>
                <w:sz w:val="20"/>
                <w:szCs w:val="20"/>
              </w:rPr>
            </w:pPr>
            <w:ins w:id="3611" w:author="Commodore, Sarah" w:date="2023-03-22T16:21:00Z">
              <w:r w:rsidRPr="00DC2757">
                <w:rPr>
                  <w:rFonts w:ascii="Calibri" w:eastAsia="Times New Roman" w:hAnsi="Calibri" w:cs="Calibri"/>
                  <w:color w:val="000000"/>
                  <w:sz w:val="20"/>
                  <w:szCs w:val="20"/>
                </w:rPr>
                <w:t>HHLA2</w:t>
              </w:r>
            </w:ins>
          </w:p>
        </w:tc>
        <w:tc>
          <w:tcPr>
            <w:tcW w:w="0" w:type="auto"/>
            <w:tcBorders>
              <w:top w:val="nil"/>
              <w:left w:val="nil"/>
              <w:bottom w:val="nil"/>
              <w:right w:val="nil"/>
            </w:tcBorders>
            <w:shd w:val="clear" w:color="auto" w:fill="auto"/>
            <w:noWrap/>
            <w:vAlign w:val="bottom"/>
            <w:hideMark/>
          </w:tcPr>
          <w:p w14:paraId="00588EBE" w14:textId="77777777" w:rsidR="00DC2757" w:rsidRPr="00DC2757" w:rsidRDefault="00DC2757" w:rsidP="00DC2757">
            <w:pPr>
              <w:spacing w:after="0" w:line="240" w:lineRule="auto"/>
              <w:jc w:val="center"/>
              <w:rPr>
                <w:ins w:id="3612" w:author="Commodore, Sarah" w:date="2023-03-22T16:21:00Z"/>
                <w:rFonts w:ascii="Calibri" w:eastAsia="Times New Roman" w:hAnsi="Calibri" w:cs="Calibri"/>
                <w:color w:val="000000"/>
                <w:sz w:val="20"/>
                <w:szCs w:val="20"/>
              </w:rPr>
            </w:pPr>
            <w:ins w:id="361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068B862" w14:textId="77777777" w:rsidR="00DC2757" w:rsidRPr="00DC2757" w:rsidRDefault="00DC2757" w:rsidP="00DC2757">
            <w:pPr>
              <w:spacing w:after="0" w:line="240" w:lineRule="auto"/>
              <w:jc w:val="center"/>
              <w:rPr>
                <w:ins w:id="3614" w:author="Commodore, Sarah" w:date="2023-03-22T16:21:00Z"/>
                <w:rFonts w:ascii="Calibri" w:eastAsia="Times New Roman" w:hAnsi="Calibri" w:cs="Calibri"/>
                <w:color w:val="000000"/>
                <w:sz w:val="20"/>
                <w:szCs w:val="20"/>
              </w:rPr>
            </w:pPr>
            <w:ins w:id="3615" w:author="Commodore, Sarah" w:date="2023-03-22T16:21:00Z">
              <w:r w:rsidRPr="00DC2757">
                <w:rPr>
                  <w:rFonts w:ascii="Calibri" w:eastAsia="Times New Roman" w:hAnsi="Calibri" w:cs="Calibri"/>
                  <w:color w:val="000000"/>
                  <w:sz w:val="20"/>
                  <w:szCs w:val="20"/>
                </w:rPr>
                <w:t>4.7E-08</w:t>
              </w:r>
            </w:ins>
          </w:p>
        </w:tc>
        <w:tc>
          <w:tcPr>
            <w:tcW w:w="0" w:type="auto"/>
            <w:tcBorders>
              <w:top w:val="nil"/>
              <w:left w:val="nil"/>
              <w:bottom w:val="nil"/>
              <w:right w:val="nil"/>
            </w:tcBorders>
            <w:shd w:val="clear" w:color="auto" w:fill="auto"/>
            <w:noWrap/>
            <w:vAlign w:val="bottom"/>
            <w:hideMark/>
          </w:tcPr>
          <w:p w14:paraId="2C766BA2" w14:textId="77777777" w:rsidR="00DC2757" w:rsidRPr="00DC2757" w:rsidRDefault="00DC2757" w:rsidP="00DC2757">
            <w:pPr>
              <w:spacing w:after="0" w:line="240" w:lineRule="auto"/>
              <w:jc w:val="center"/>
              <w:rPr>
                <w:ins w:id="3616" w:author="Commodore, Sarah" w:date="2023-03-22T16:21:00Z"/>
                <w:rFonts w:ascii="Calibri" w:eastAsia="Times New Roman" w:hAnsi="Calibri" w:cs="Calibri"/>
                <w:color w:val="000000"/>
                <w:sz w:val="20"/>
                <w:szCs w:val="20"/>
              </w:rPr>
            </w:pPr>
            <w:ins w:id="3617" w:author="Commodore, Sarah" w:date="2023-03-22T16:21:00Z">
              <w:r w:rsidRPr="00DC2757">
                <w:rPr>
                  <w:rFonts w:ascii="Calibri" w:eastAsia="Times New Roman" w:hAnsi="Calibri" w:cs="Calibri"/>
                  <w:color w:val="000000"/>
                  <w:sz w:val="20"/>
                  <w:szCs w:val="20"/>
                </w:rPr>
                <w:t>5.6E-07</w:t>
              </w:r>
            </w:ins>
          </w:p>
        </w:tc>
        <w:tc>
          <w:tcPr>
            <w:tcW w:w="0" w:type="auto"/>
            <w:tcBorders>
              <w:top w:val="nil"/>
              <w:left w:val="nil"/>
              <w:bottom w:val="nil"/>
              <w:right w:val="nil"/>
            </w:tcBorders>
            <w:shd w:val="clear" w:color="auto" w:fill="auto"/>
            <w:noWrap/>
            <w:vAlign w:val="bottom"/>
            <w:hideMark/>
          </w:tcPr>
          <w:p w14:paraId="560BFA85" w14:textId="77777777" w:rsidR="00DC2757" w:rsidRPr="00DC2757" w:rsidRDefault="00DC2757" w:rsidP="00DC2757">
            <w:pPr>
              <w:spacing w:after="0" w:line="240" w:lineRule="auto"/>
              <w:jc w:val="center"/>
              <w:rPr>
                <w:ins w:id="3618" w:author="Commodore, Sarah" w:date="2023-03-22T16:21:00Z"/>
                <w:rFonts w:ascii="Calibri" w:eastAsia="Times New Roman" w:hAnsi="Calibri" w:cs="Calibri"/>
                <w:color w:val="FF0000"/>
                <w:sz w:val="20"/>
                <w:szCs w:val="20"/>
              </w:rPr>
            </w:pPr>
            <w:ins w:id="3619" w:author="Commodore, Sarah" w:date="2023-03-22T16:21:00Z">
              <w:r w:rsidRPr="00DC2757">
                <w:rPr>
                  <w:rFonts w:ascii="Calibri" w:eastAsia="Times New Roman" w:hAnsi="Calibri" w:cs="Calibri"/>
                  <w:color w:val="FF0000"/>
                  <w:sz w:val="20"/>
                  <w:szCs w:val="20"/>
                </w:rPr>
                <w:t>*</w:t>
              </w:r>
            </w:ins>
          </w:p>
        </w:tc>
      </w:tr>
      <w:tr w:rsidR="00DC2757" w:rsidRPr="00DC2757" w14:paraId="6DD2FAB0" w14:textId="77777777" w:rsidTr="00DC2757">
        <w:trPr>
          <w:trHeight w:val="260"/>
          <w:ins w:id="3620" w:author="Commodore, Sarah" w:date="2023-03-22T16:21:00Z"/>
        </w:trPr>
        <w:tc>
          <w:tcPr>
            <w:tcW w:w="0" w:type="auto"/>
            <w:tcBorders>
              <w:top w:val="nil"/>
              <w:left w:val="nil"/>
              <w:bottom w:val="nil"/>
              <w:right w:val="nil"/>
            </w:tcBorders>
            <w:shd w:val="clear" w:color="auto" w:fill="auto"/>
            <w:noWrap/>
            <w:vAlign w:val="bottom"/>
            <w:hideMark/>
          </w:tcPr>
          <w:p w14:paraId="421A7164" w14:textId="77777777" w:rsidR="00DC2757" w:rsidRPr="00DC2757" w:rsidRDefault="00DC2757" w:rsidP="00DC2757">
            <w:pPr>
              <w:spacing w:after="0" w:line="240" w:lineRule="auto"/>
              <w:rPr>
                <w:ins w:id="3621" w:author="Commodore, Sarah" w:date="2023-03-22T16:21:00Z"/>
                <w:rFonts w:ascii="Calibri" w:eastAsia="Times New Roman" w:hAnsi="Calibri" w:cs="Calibri"/>
                <w:color w:val="000000"/>
                <w:sz w:val="20"/>
                <w:szCs w:val="20"/>
              </w:rPr>
            </w:pPr>
            <w:ins w:id="3622" w:author="Commodore, Sarah" w:date="2023-03-22T16:21:00Z">
              <w:r w:rsidRPr="00DC2757">
                <w:rPr>
                  <w:rFonts w:ascii="Calibri" w:eastAsia="Times New Roman" w:hAnsi="Calibri" w:cs="Calibri"/>
                  <w:color w:val="000000"/>
                  <w:sz w:val="20"/>
                  <w:szCs w:val="20"/>
                </w:rPr>
                <w:t>ENSG00000153347.10</w:t>
              </w:r>
            </w:ins>
          </w:p>
        </w:tc>
        <w:tc>
          <w:tcPr>
            <w:tcW w:w="0" w:type="auto"/>
            <w:tcBorders>
              <w:top w:val="nil"/>
              <w:left w:val="nil"/>
              <w:bottom w:val="nil"/>
              <w:right w:val="nil"/>
            </w:tcBorders>
            <w:shd w:val="clear" w:color="auto" w:fill="auto"/>
            <w:noWrap/>
            <w:vAlign w:val="bottom"/>
            <w:hideMark/>
          </w:tcPr>
          <w:p w14:paraId="0B7CE412" w14:textId="77777777" w:rsidR="00DC2757" w:rsidRPr="00DC2757" w:rsidRDefault="00DC2757" w:rsidP="00DC2757">
            <w:pPr>
              <w:spacing w:after="0" w:line="240" w:lineRule="auto"/>
              <w:rPr>
                <w:ins w:id="3623" w:author="Commodore, Sarah" w:date="2023-03-22T16:21:00Z"/>
                <w:rFonts w:ascii="Calibri" w:eastAsia="Times New Roman" w:hAnsi="Calibri" w:cs="Calibri"/>
                <w:color w:val="000000"/>
                <w:sz w:val="20"/>
                <w:szCs w:val="20"/>
              </w:rPr>
            </w:pPr>
            <w:ins w:id="3624" w:author="Commodore, Sarah" w:date="2023-03-22T16:21:00Z">
              <w:r w:rsidRPr="00DC2757">
                <w:rPr>
                  <w:rFonts w:ascii="Calibri" w:eastAsia="Times New Roman" w:hAnsi="Calibri" w:cs="Calibri"/>
                  <w:color w:val="000000"/>
                  <w:sz w:val="20"/>
                  <w:szCs w:val="20"/>
                </w:rPr>
                <w:t>FAM81B</w:t>
              </w:r>
            </w:ins>
          </w:p>
        </w:tc>
        <w:tc>
          <w:tcPr>
            <w:tcW w:w="0" w:type="auto"/>
            <w:tcBorders>
              <w:top w:val="nil"/>
              <w:left w:val="nil"/>
              <w:bottom w:val="nil"/>
              <w:right w:val="nil"/>
            </w:tcBorders>
            <w:shd w:val="clear" w:color="auto" w:fill="auto"/>
            <w:noWrap/>
            <w:vAlign w:val="bottom"/>
            <w:hideMark/>
          </w:tcPr>
          <w:p w14:paraId="514638BE" w14:textId="77777777" w:rsidR="00DC2757" w:rsidRPr="00DC2757" w:rsidRDefault="00DC2757" w:rsidP="00DC2757">
            <w:pPr>
              <w:spacing w:after="0" w:line="240" w:lineRule="auto"/>
              <w:jc w:val="center"/>
              <w:rPr>
                <w:ins w:id="3625" w:author="Commodore, Sarah" w:date="2023-03-22T16:21:00Z"/>
                <w:rFonts w:ascii="Calibri" w:eastAsia="Times New Roman" w:hAnsi="Calibri" w:cs="Calibri"/>
                <w:color w:val="000000"/>
                <w:sz w:val="20"/>
                <w:szCs w:val="20"/>
              </w:rPr>
            </w:pPr>
            <w:ins w:id="362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DFB9F54" w14:textId="77777777" w:rsidR="00DC2757" w:rsidRPr="00DC2757" w:rsidRDefault="00DC2757" w:rsidP="00DC2757">
            <w:pPr>
              <w:spacing w:after="0" w:line="240" w:lineRule="auto"/>
              <w:jc w:val="center"/>
              <w:rPr>
                <w:ins w:id="3627" w:author="Commodore, Sarah" w:date="2023-03-22T16:21:00Z"/>
                <w:rFonts w:ascii="Calibri" w:eastAsia="Times New Roman" w:hAnsi="Calibri" w:cs="Calibri"/>
                <w:color w:val="000000"/>
                <w:sz w:val="20"/>
                <w:szCs w:val="20"/>
              </w:rPr>
            </w:pPr>
            <w:ins w:id="3628"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091C05E0" w14:textId="77777777" w:rsidR="00DC2757" w:rsidRPr="00DC2757" w:rsidRDefault="00DC2757" w:rsidP="00DC2757">
            <w:pPr>
              <w:spacing w:after="0" w:line="240" w:lineRule="auto"/>
              <w:jc w:val="center"/>
              <w:rPr>
                <w:ins w:id="3629" w:author="Commodore, Sarah" w:date="2023-03-22T16:21:00Z"/>
                <w:rFonts w:ascii="Calibri" w:eastAsia="Times New Roman" w:hAnsi="Calibri" w:cs="Calibri"/>
                <w:color w:val="000000"/>
                <w:sz w:val="20"/>
                <w:szCs w:val="20"/>
              </w:rPr>
            </w:pPr>
            <w:ins w:id="3630"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131A2A3C" w14:textId="77777777" w:rsidR="00DC2757" w:rsidRPr="00DC2757" w:rsidRDefault="00DC2757" w:rsidP="00DC2757">
            <w:pPr>
              <w:spacing w:after="0" w:line="240" w:lineRule="auto"/>
              <w:jc w:val="center"/>
              <w:rPr>
                <w:ins w:id="3631" w:author="Commodore, Sarah" w:date="2023-03-22T16:21:00Z"/>
                <w:rFonts w:ascii="Calibri" w:eastAsia="Times New Roman" w:hAnsi="Calibri" w:cs="Calibri"/>
                <w:color w:val="FF0000"/>
                <w:sz w:val="20"/>
                <w:szCs w:val="20"/>
              </w:rPr>
            </w:pPr>
            <w:ins w:id="3632" w:author="Commodore, Sarah" w:date="2023-03-22T16:21:00Z">
              <w:r w:rsidRPr="00DC2757">
                <w:rPr>
                  <w:rFonts w:ascii="Calibri" w:eastAsia="Times New Roman" w:hAnsi="Calibri" w:cs="Calibri"/>
                  <w:color w:val="FF0000"/>
                  <w:sz w:val="20"/>
                  <w:szCs w:val="20"/>
                </w:rPr>
                <w:t>*</w:t>
              </w:r>
            </w:ins>
          </w:p>
        </w:tc>
      </w:tr>
      <w:tr w:rsidR="00DC2757" w:rsidRPr="00DC2757" w14:paraId="1DC6DE72" w14:textId="77777777" w:rsidTr="00DC2757">
        <w:trPr>
          <w:trHeight w:val="260"/>
          <w:ins w:id="3633" w:author="Commodore, Sarah" w:date="2023-03-22T16:21:00Z"/>
        </w:trPr>
        <w:tc>
          <w:tcPr>
            <w:tcW w:w="0" w:type="auto"/>
            <w:tcBorders>
              <w:top w:val="nil"/>
              <w:left w:val="nil"/>
              <w:bottom w:val="nil"/>
              <w:right w:val="nil"/>
            </w:tcBorders>
            <w:shd w:val="clear" w:color="auto" w:fill="auto"/>
            <w:noWrap/>
            <w:vAlign w:val="bottom"/>
            <w:hideMark/>
          </w:tcPr>
          <w:p w14:paraId="51E8294C" w14:textId="77777777" w:rsidR="00DC2757" w:rsidRPr="00DC2757" w:rsidRDefault="00DC2757" w:rsidP="00DC2757">
            <w:pPr>
              <w:spacing w:after="0" w:line="240" w:lineRule="auto"/>
              <w:rPr>
                <w:ins w:id="3634" w:author="Commodore, Sarah" w:date="2023-03-22T16:21:00Z"/>
                <w:rFonts w:ascii="Calibri" w:eastAsia="Times New Roman" w:hAnsi="Calibri" w:cs="Calibri"/>
                <w:color w:val="000000"/>
                <w:sz w:val="20"/>
                <w:szCs w:val="20"/>
              </w:rPr>
            </w:pPr>
            <w:ins w:id="3635" w:author="Commodore, Sarah" w:date="2023-03-22T16:21:00Z">
              <w:r w:rsidRPr="00DC2757">
                <w:rPr>
                  <w:rFonts w:ascii="Calibri" w:eastAsia="Times New Roman" w:hAnsi="Calibri" w:cs="Calibri"/>
                  <w:color w:val="000000"/>
                  <w:sz w:val="20"/>
                  <w:szCs w:val="20"/>
                </w:rPr>
                <w:t>ENSG00000171695.10</w:t>
              </w:r>
            </w:ins>
          </w:p>
        </w:tc>
        <w:tc>
          <w:tcPr>
            <w:tcW w:w="0" w:type="auto"/>
            <w:tcBorders>
              <w:top w:val="nil"/>
              <w:left w:val="nil"/>
              <w:bottom w:val="nil"/>
              <w:right w:val="nil"/>
            </w:tcBorders>
            <w:shd w:val="clear" w:color="auto" w:fill="auto"/>
            <w:noWrap/>
            <w:vAlign w:val="bottom"/>
            <w:hideMark/>
          </w:tcPr>
          <w:p w14:paraId="52853016" w14:textId="77777777" w:rsidR="00DC2757" w:rsidRPr="00DC2757" w:rsidRDefault="00DC2757" w:rsidP="00DC2757">
            <w:pPr>
              <w:spacing w:after="0" w:line="240" w:lineRule="auto"/>
              <w:rPr>
                <w:ins w:id="3636" w:author="Commodore, Sarah" w:date="2023-03-22T16:21:00Z"/>
                <w:rFonts w:ascii="Calibri" w:eastAsia="Times New Roman" w:hAnsi="Calibri" w:cs="Calibri"/>
                <w:color w:val="000000"/>
                <w:sz w:val="20"/>
                <w:szCs w:val="20"/>
              </w:rPr>
            </w:pPr>
            <w:ins w:id="3637" w:author="Commodore, Sarah" w:date="2023-03-22T16:21:00Z">
              <w:r w:rsidRPr="00DC2757">
                <w:rPr>
                  <w:rFonts w:ascii="Calibri" w:eastAsia="Times New Roman" w:hAnsi="Calibri" w:cs="Calibri"/>
                  <w:color w:val="000000"/>
                  <w:sz w:val="20"/>
                  <w:szCs w:val="20"/>
                </w:rPr>
                <w:t>LKAAEAR1</w:t>
              </w:r>
            </w:ins>
          </w:p>
        </w:tc>
        <w:tc>
          <w:tcPr>
            <w:tcW w:w="0" w:type="auto"/>
            <w:tcBorders>
              <w:top w:val="nil"/>
              <w:left w:val="nil"/>
              <w:bottom w:val="nil"/>
              <w:right w:val="nil"/>
            </w:tcBorders>
            <w:shd w:val="clear" w:color="auto" w:fill="auto"/>
            <w:noWrap/>
            <w:vAlign w:val="bottom"/>
            <w:hideMark/>
          </w:tcPr>
          <w:p w14:paraId="5A928FE9" w14:textId="77777777" w:rsidR="00DC2757" w:rsidRPr="00DC2757" w:rsidRDefault="00DC2757" w:rsidP="00DC2757">
            <w:pPr>
              <w:spacing w:after="0" w:line="240" w:lineRule="auto"/>
              <w:jc w:val="center"/>
              <w:rPr>
                <w:ins w:id="3638" w:author="Commodore, Sarah" w:date="2023-03-22T16:21:00Z"/>
                <w:rFonts w:ascii="Calibri" w:eastAsia="Times New Roman" w:hAnsi="Calibri" w:cs="Calibri"/>
                <w:color w:val="000000"/>
                <w:sz w:val="20"/>
                <w:szCs w:val="20"/>
              </w:rPr>
            </w:pPr>
            <w:ins w:id="363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3A7C845" w14:textId="77777777" w:rsidR="00DC2757" w:rsidRPr="00DC2757" w:rsidRDefault="00DC2757" w:rsidP="00DC2757">
            <w:pPr>
              <w:spacing w:after="0" w:line="240" w:lineRule="auto"/>
              <w:jc w:val="center"/>
              <w:rPr>
                <w:ins w:id="3640" w:author="Commodore, Sarah" w:date="2023-03-22T16:21:00Z"/>
                <w:rFonts w:ascii="Calibri" w:eastAsia="Times New Roman" w:hAnsi="Calibri" w:cs="Calibri"/>
                <w:color w:val="000000"/>
                <w:sz w:val="20"/>
                <w:szCs w:val="20"/>
              </w:rPr>
            </w:pPr>
            <w:ins w:id="3641"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16BAC4C1" w14:textId="77777777" w:rsidR="00DC2757" w:rsidRPr="00DC2757" w:rsidRDefault="00DC2757" w:rsidP="00DC2757">
            <w:pPr>
              <w:spacing w:after="0" w:line="240" w:lineRule="auto"/>
              <w:jc w:val="center"/>
              <w:rPr>
                <w:ins w:id="3642" w:author="Commodore, Sarah" w:date="2023-03-22T16:21:00Z"/>
                <w:rFonts w:ascii="Calibri" w:eastAsia="Times New Roman" w:hAnsi="Calibri" w:cs="Calibri"/>
                <w:color w:val="000000"/>
                <w:sz w:val="20"/>
                <w:szCs w:val="20"/>
              </w:rPr>
            </w:pPr>
            <w:ins w:id="3643"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161AD0BF" w14:textId="77777777" w:rsidR="00DC2757" w:rsidRPr="00DC2757" w:rsidRDefault="00DC2757" w:rsidP="00DC2757">
            <w:pPr>
              <w:spacing w:after="0" w:line="240" w:lineRule="auto"/>
              <w:jc w:val="center"/>
              <w:rPr>
                <w:ins w:id="3644" w:author="Commodore, Sarah" w:date="2023-03-22T16:21:00Z"/>
                <w:rFonts w:ascii="Calibri" w:eastAsia="Times New Roman" w:hAnsi="Calibri" w:cs="Calibri"/>
                <w:color w:val="FF0000"/>
                <w:sz w:val="20"/>
                <w:szCs w:val="20"/>
              </w:rPr>
            </w:pPr>
            <w:ins w:id="3645" w:author="Commodore, Sarah" w:date="2023-03-22T16:21:00Z">
              <w:r w:rsidRPr="00DC2757">
                <w:rPr>
                  <w:rFonts w:ascii="Calibri" w:eastAsia="Times New Roman" w:hAnsi="Calibri" w:cs="Calibri"/>
                  <w:color w:val="FF0000"/>
                  <w:sz w:val="20"/>
                  <w:szCs w:val="20"/>
                </w:rPr>
                <w:t>*</w:t>
              </w:r>
            </w:ins>
          </w:p>
        </w:tc>
      </w:tr>
      <w:tr w:rsidR="00DC2757" w:rsidRPr="00DC2757" w14:paraId="3F6AB0C1" w14:textId="77777777" w:rsidTr="00DC2757">
        <w:trPr>
          <w:trHeight w:val="260"/>
          <w:ins w:id="3646" w:author="Commodore, Sarah" w:date="2023-03-22T16:21:00Z"/>
        </w:trPr>
        <w:tc>
          <w:tcPr>
            <w:tcW w:w="0" w:type="auto"/>
            <w:tcBorders>
              <w:top w:val="nil"/>
              <w:left w:val="nil"/>
              <w:bottom w:val="nil"/>
              <w:right w:val="nil"/>
            </w:tcBorders>
            <w:shd w:val="clear" w:color="auto" w:fill="auto"/>
            <w:noWrap/>
            <w:vAlign w:val="bottom"/>
            <w:hideMark/>
          </w:tcPr>
          <w:p w14:paraId="71507196" w14:textId="77777777" w:rsidR="00DC2757" w:rsidRPr="00DC2757" w:rsidRDefault="00DC2757" w:rsidP="00DC2757">
            <w:pPr>
              <w:spacing w:after="0" w:line="240" w:lineRule="auto"/>
              <w:rPr>
                <w:ins w:id="3647" w:author="Commodore, Sarah" w:date="2023-03-22T16:21:00Z"/>
                <w:rFonts w:ascii="Calibri" w:eastAsia="Times New Roman" w:hAnsi="Calibri" w:cs="Calibri"/>
                <w:color w:val="000000"/>
                <w:sz w:val="20"/>
                <w:szCs w:val="20"/>
              </w:rPr>
            </w:pPr>
            <w:ins w:id="3648" w:author="Commodore, Sarah" w:date="2023-03-22T16:21:00Z">
              <w:r w:rsidRPr="00DC2757">
                <w:rPr>
                  <w:rFonts w:ascii="Calibri" w:eastAsia="Times New Roman" w:hAnsi="Calibri" w:cs="Calibri"/>
                  <w:color w:val="000000"/>
                  <w:sz w:val="20"/>
                  <w:szCs w:val="20"/>
                </w:rPr>
                <w:t>ENSG00000188316.15</w:t>
              </w:r>
            </w:ins>
          </w:p>
        </w:tc>
        <w:tc>
          <w:tcPr>
            <w:tcW w:w="0" w:type="auto"/>
            <w:tcBorders>
              <w:top w:val="nil"/>
              <w:left w:val="nil"/>
              <w:bottom w:val="nil"/>
              <w:right w:val="nil"/>
            </w:tcBorders>
            <w:shd w:val="clear" w:color="auto" w:fill="auto"/>
            <w:noWrap/>
            <w:vAlign w:val="bottom"/>
            <w:hideMark/>
          </w:tcPr>
          <w:p w14:paraId="36226DD8" w14:textId="77777777" w:rsidR="00DC2757" w:rsidRPr="00DC2757" w:rsidRDefault="00DC2757" w:rsidP="00DC2757">
            <w:pPr>
              <w:spacing w:after="0" w:line="240" w:lineRule="auto"/>
              <w:rPr>
                <w:ins w:id="3649" w:author="Commodore, Sarah" w:date="2023-03-22T16:21:00Z"/>
                <w:rFonts w:ascii="Calibri" w:eastAsia="Times New Roman" w:hAnsi="Calibri" w:cs="Calibri"/>
                <w:color w:val="000000"/>
                <w:sz w:val="20"/>
                <w:szCs w:val="20"/>
              </w:rPr>
            </w:pPr>
            <w:ins w:id="3650" w:author="Commodore, Sarah" w:date="2023-03-22T16:21:00Z">
              <w:r w:rsidRPr="00DC2757">
                <w:rPr>
                  <w:rFonts w:ascii="Calibri" w:eastAsia="Times New Roman" w:hAnsi="Calibri" w:cs="Calibri"/>
                  <w:color w:val="000000"/>
                  <w:sz w:val="20"/>
                  <w:szCs w:val="20"/>
                </w:rPr>
                <w:t>ENO4</w:t>
              </w:r>
            </w:ins>
          </w:p>
        </w:tc>
        <w:tc>
          <w:tcPr>
            <w:tcW w:w="0" w:type="auto"/>
            <w:tcBorders>
              <w:top w:val="nil"/>
              <w:left w:val="nil"/>
              <w:bottom w:val="nil"/>
              <w:right w:val="nil"/>
            </w:tcBorders>
            <w:shd w:val="clear" w:color="auto" w:fill="auto"/>
            <w:noWrap/>
            <w:vAlign w:val="bottom"/>
            <w:hideMark/>
          </w:tcPr>
          <w:p w14:paraId="61DCD61A" w14:textId="77777777" w:rsidR="00DC2757" w:rsidRPr="00DC2757" w:rsidRDefault="00DC2757" w:rsidP="00DC2757">
            <w:pPr>
              <w:spacing w:after="0" w:line="240" w:lineRule="auto"/>
              <w:jc w:val="center"/>
              <w:rPr>
                <w:ins w:id="3651" w:author="Commodore, Sarah" w:date="2023-03-22T16:21:00Z"/>
                <w:rFonts w:ascii="Calibri" w:eastAsia="Times New Roman" w:hAnsi="Calibri" w:cs="Calibri"/>
                <w:color w:val="000000"/>
                <w:sz w:val="20"/>
                <w:szCs w:val="20"/>
              </w:rPr>
            </w:pPr>
            <w:ins w:id="365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0E8D17" w14:textId="77777777" w:rsidR="00DC2757" w:rsidRPr="00DC2757" w:rsidRDefault="00DC2757" w:rsidP="00DC2757">
            <w:pPr>
              <w:spacing w:after="0" w:line="240" w:lineRule="auto"/>
              <w:jc w:val="center"/>
              <w:rPr>
                <w:ins w:id="3653" w:author="Commodore, Sarah" w:date="2023-03-22T16:21:00Z"/>
                <w:rFonts w:ascii="Calibri" w:eastAsia="Times New Roman" w:hAnsi="Calibri" w:cs="Calibri"/>
                <w:color w:val="000000"/>
                <w:sz w:val="20"/>
                <w:szCs w:val="20"/>
              </w:rPr>
            </w:pPr>
            <w:ins w:id="3654" w:author="Commodore, Sarah" w:date="2023-03-22T16:21:00Z">
              <w:r w:rsidRPr="00DC2757">
                <w:rPr>
                  <w:rFonts w:ascii="Calibri" w:eastAsia="Times New Roman" w:hAnsi="Calibri" w:cs="Calibri"/>
                  <w:color w:val="000000"/>
                  <w:sz w:val="20"/>
                  <w:szCs w:val="20"/>
                </w:rPr>
                <w:t>3.8E-09</w:t>
              </w:r>
            </w:ins>
          </w:p>
        </w:tc>
        <w:tc>
          <w:tcPr>
            <w:tcW w:w="0" w:type="auto"/>
            <w:tcBorders>
              <w:top w:val="nil"/>
              <w:left w:val="nil"/>
              <w:bottom w:val="nil"/>
              <w:right w:val="nil"/>
            </w:tcBorders>
            <w:shd w:val="clear" w:color="auto" w:fill="auto"/>
            <w:noWrap/>
            <w:vAlign w:val="bottom"/>
            <w:hideMark/>
          </w:tcPr>
          <w:p w14:paraId="7947AFE7" w14:textId="77777777" w:rsidR="00DC2757" w:rsidRPr="00DC2757" w:rsidRDefault="00DC2757" w:rsidP="00DC2757">
            <w:pPr>
              <w:spacing w:after="0" w:line="240" w:lineRule="auto"/>
              <w:jc w:val="center"/>
              <w:rPr>
                <w:ins w:id="3655" w:author="Commodore, Sarah" w:date="2023-03-22T16:21:00Z"/>
                <w:rFonts w:ascii="Calibri" w:eastAsia="Times New Roman" w:hAnsi="Calibri" w:cs="Calibri"/>
                <w:color w:val="000000"/>
                <w:sz w:val="20"/>
                <w:szCs w:val="20"/>
              </w:rPr>
            </w:pPr>
            <w:ins w:id="3656"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4E341732" w14:textId="77777777" w:rsidR="00DC2757" w:rsidRPr="00DC2757" w:rsidRDefault="00DC2757" w:rsidP="00DC2757">
            <w:pPr>
              <w:spacing w:after="0" w:line="240" w:lineRule="auto"/>
              <w:jc w:val="center"/>
              <w:rPr>
                <w:ins w:id="3657" w:author="Commodore, Sarah" w:date="2023-03-22T16:21:00Z"/>
                <w:rFonts w:ascii="Calibri" w:eastAsia="Times New Roman" w:hAnsi="Calibri" w:cs="Calibri"/>
                <w:color w:val="FF0000"/>
                <w:sz w:val="20"/>
                <w:szCs w:val="20"/>
              </w:rPr>
            </w:pPr>
            <w:ins w:id="3658" w:author="Commodore, Sarah" w:date="2023-03-22T16:21:00Z">
              <w:r w:rsidRPr="00DC2757">
                <w:rPr>
                  <w:rFonts w:ascii="Calibri" w:eastAsia="Times New Roman" w:hAnsi="Calibri" w:cs="Calibri"/>
                  <w:color w:val="FF0000"/>
                  <w:sz w:val="20"/>
                  <w:szCs w:val="20"/>
                </w:rPr>
                <w:t>*</w:t>
              </w:r>
            </w:ins>
          </w:p>
        </w:tc>
      </w:tr>
      <w:tr w:rsidR="00DC2757" w:rsidRPr="00DC2757" w14:paraId="5F38BF2A" w14:textId="77777777" w:rsidTr="00DC2757">
        <w:trPr>
          <w:trHeight w:val="260"/>
          <w:ins w:id="3659" w:author="Commodore, Sarah" w:date="2023-03-22T16:21:00Z"/>
        </w:trPr>
        <w:tc>
          <w:tcPr>
            <w:tcW w:w="0" w:type="auto"/>
            <w:tcBorders>
              <w:top w:val="nil"/>
              <w:left w:val="nil"/>
              <w:bottom w:val="nil"/>
              <w:right w:val="nil"/>
            </w:tcBorders>
            <w:shd w:val="clear" w:color="auto" w:fill="auto"/>
            <w:noWrap/>
            <w:vAlign w:val="bottom"/>
            <w:hideMark/>
          </w:tcPr>
          <w:p w14:paraId="7B0BC2E9" w14:textId="77777777" w:rsidR="00DC2757" w:rsidRPr="00DC2757" w:rsidRDefault="00DC2757" w:rsidP="00DC2757">
            <w:pPr>
              <w:spacing w:after="0" w:line="240" w:lineRule="auto"/>
              <w:rPr>
                <w:ins w:id="3660" w:author="Commodore, Sarah" w:date="2023-03-22T16:21:00Z"/>
                <w:rFonts w:ascii="Calibri" w:eastAsia="Times New Roman" w:hAnsi="Calibri" w:cs="Calibri"/>
                <w:color w:val="000000"/>
                <w:sz w:val="20"/>
                <w:szCs w:val="20"/>
              </w:rPr>
            </w:pPr>
            <w:ins w:id="3661" w:author="Commodore, Sarah" w:date="2023-03-22T16:21:00Z">
              <w:r w:rsidRPr="00DC2757">
                <w:rPr>
                  <w:rFonts w:ascii="Calibri" w:eastAsia="Times New Roman" w:hAnsi="Calibri" w:cs="Calibri"/>
                  <w:color w:val="000000"/>
                  <w:sz w:val="20"/>
                  <w:szCs w:val="20"/>
                </w:rPr>
                <w:t>ENSG00000165182.12</w:t>
              </w:r>
            </w:ins>
          </w:p>
        </w:tc>
        <w:tc>
          <w:tcPr>
            <w:tcW w:w="0" w:type="auto"/>
            <w:tcBorders>
              <w:top w:val="nil"/>
              <w:left w:val="nil"/>
              <w:bottom w:val="nil"/>
              <w:right w:val="nil"/>
            </w:tcBorders>
            <w:shd w:val="clear" w:color="auto" w:fill="auto"/>
            <w:noWrap/>
            <w:vAlign w:val="bottom"/>
            <w:hideMark/>
          </w:tcPr>
          <w:p w14:paraId="0D416CF1" w14:textId="77777777" w:rsidR="00DC2757" w:rsidRPr="00DC2757" w:rsidRDefault="00DC2757" w:rsidP="00DC2757">
            <w:pPr>
              <w:spacing w:after="0" w:line="240" w:lineRule="auto"/>
              <w:rPr>
                <w:ins w:id="3662" w:author="Commodore, Sarah" w:date="2023-03-22T16:21:00Z"/>
                <w:rFonts w:ascii="Calibri" w:eastAsia="Times New Roman" w:hAnsi="Calibri" w:cs="Calibri"/>
                <w:color w:val="000000"/>
                <w:sz w:val="20"/>
                <w:szCs w:val="20"/>
              </w:rPr>
            </w:pPr>
            <w:ins w:id="3663" w:author="Commodore, Sarah" w:date="2023-03-22T16:21:00Z">
              <w:r w:rsidRPr="00DC2757">
                <w:rPr>
                  <w:rFonts w:ascii="Calibri" w:eastAsia="Times New Roman" w:hAnsi="Calibri" w:cs="Calibri"/>
                  <w:color w:val="000000"/>
                  <w:sz w:val="20"/>
                  <w:szCs w:val="20"/>
                </w:rPr>
                <w:t>CXorf58</w:t>
              </w:r>
            </w:ins>
          </w:p>
        </w:tc>
        <w:tc>
          <w:tcPr>
            <w:tcW w:w="0" w:type="auto"/>
            <w:tcBorders>
              <w:top w:val="nil"/>
              <w:left w:val="nil"/>
              <w:bottom w:val="nil"/>
              <w:right w:val="nil"/>
            </w:tcBorders>
            <w:shd w:val="clear" w:color="auto" w:fill="auto"/>
            <w:noWrap/>
            <w:vAlign w:val="bottom"/>
            <w:hideMark/>
          </w:tcPr>
          <w:p w14:paraId="21FD1C9D" w14:textId="77777777" w:rsidR="00DC2757" w:rsidRPr="00DC2757" w:rsidRDefault="00DC2757" w:rsidP="00DC2757">
            <w:pPr>
              <w:spacing w:after="0" w:line="240" w:lineRule="auto"/>
              <w:jc w:val="center"/>
              <w:rPr>
                <w:ins w:id="3664" w:author="Commodore, Sarah" w:date="2023-03-22T16:21:00Z"/>
                <w:rFonts w:ascii="Calibri" w:eastAsia="Times New Roman" w:hAnsi="Calibri" w:cs="Calibri"/>
                <w:color w:val="000000"/>
                <w:sz w:val="20"/>
                <w:szCs w:val="20"/>
              </w:rPr>
            </w:pPr>
            <w:ins w:id="366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63F7C52" w14:textId="77777777" w:rsidR="00DC2757" w:rsidRPr="00DC2757" w:rsidRDefault="00DC2757" w:rsidP="00DC2757">
            <w:pPr>
              <w:spacing w:after="0" w:line="240" w:lineRule="auto"/>
              <w:jc w:val="center"/>
              <w:rPr>
                <w:ins w:id="3666" w:author="Commodore, Sarah" w:date="2023-03-22T16:21:00Z"/>
                <w:rFonts w:ascii="Calibri" w:eastAsia="Times New Roman" w:hAnsi="Calibri" w:cs="Calibri"/>
                <w:color w:val="000000"/>
                <w:sz w:val="20"/>
                <w:szCs w:val="20"/>
              </w:rPr>
            </w:pPr>
            <w:ins w:id="3667" w:author="Commodore, Sarah" w:date="2023-03-22T16:21:00Z">
              <w:r w:rsidRPr="00DC2757">
                <w:rPr>
                  <w:rFonts w:ascii="Calibri" w:eastAsia="Times New Roman" w:hAnsi="Calibri" w:cs="Calibri"/>
                  <w:color w:val="000000"/>
                  <w:sz w:val="20"/>
                  <w:szCs w:val="20"/>
                </w:rPr>
                <w:t>5.0E-11</w:t>
              </w:r>
            </w:ins>
          </w:p>
        </w:tc>
        <w:tc>
          <w:tcPr>
            <w:tcW w:w="0" w:type="auto"/>
            <w:tcBorders>
              <w:top w:val="nil"/>
              <w:left w:val="nil"/>
              <w:bottom w:val="nil"/>
              <w:right w:val="nil"/>
            </w:tcBorders>
            <w:shd w:val="clear" w:color="auto" w:fill="auto"/>
            <w:noWrap/>
            <w:vAlign w:val="bottom"/>
            <w:hideMark/>
          </w:tcPr>
          <w:p w14:paraId="4C90FBA1" w14:textId="77777777" w:rsidR="00DC2757" w:rsidRPr="00DC2757" w:rsidRDefault="00DC2757" w:rsidP="00DC2757">
            <w:pPr>
              <w:spacing w:after="0" w:line="240" w:lineRule="auto"/>
              <w:jc w:val="center"/>
              <w:rPr>
                <w:ins w:id="3668" w:author="Commodore, Sarah" w:date="2023-03-22T16:21:00Z"/>
                <w:rFonts w:ascii="Calibri" w:eastAsia="Times New Roman" w:hAnsi="Calibri" w:cs="Calibri"/>
                <w:color w:val="000000"/>
                <w:sz w:val="20"/>
                <w:szCs w:val="20"/>
              </w:rPr>
            </w:pPr>
            <w:ins w:id="3669" w:author="Commodore, Sarah" w:date="2023-03-22T16:21:00Z">
              <w:r w:rsidRPr="00DC2757">
                <w:rPr>
                  <w:rFonts w:ascii="Calibri" w:eastAsia="Times New Roman" w:hAnsi="Calibri" w:cs="Calibri"/>
                  <w:color w:val="000000"/>
                  <w:sz w:val="20"/>
                  <w:szCs w:val="20"/>
                </w:rPr>
                <w:t>1.3E-09</w:t>
              </w:r>
            </w:ins>
          </w:p>
        </w:tc>
        <w:tc>
          <w:tcPr>
            <w:tcW w:w="0" w:type="auto"/>
            <w:tcBorders>
              <w:top w:val="nil"/>
              <w:left w:val="nil"/>
              <w:bottom w:val="nil"/>
              <w:right w:val="nil"/>
            </w:tcBorders>
            <w:shd w:val="clear" w:color="auto" w:fill="auto"/>
            <w:noWrap/>
            <w:vAlign w:val="bottom"/>
            <w:hideMark/>
          </w:tcPr>
          <w:p w14:paraId="71121EE9" w14:textId="77777777" w:rsidR="00DC2757" w:rsidRPr="00DC2757" w:rsidRDefault="00DC2757" w:rsidP="00DC2757">
            <w:pPr>
              <w:spacing w:after="0" w:line="240" w:lineRule="auto"/>
              <w:jc w:val="center"/>
              <w:rPr>
                <w:ins w:id="3670" w:author="Commodore, Sarah" w:date="2023-03-22T16:21:00Z"/>
                <w:rFonts w:ascii="Calibri" w:eastAsia="Times New Roman" w:hAnsi="Calibri" w:cs="Calibri"/>
                <w:color w:val="FF0000"/>
                <w:sz w:val="20"/>
                <w:szCs w:val="20"/>
              </w:rPr>
            </w:pPr>
            <w:ins w:id="3671" w:author="Commodore, Sarah" w:date="2023-03-22T16:21:00Z">
              <w:r w:rsidRPr="00DC2757">
                <w:rPr>
                  <w:rFonts w:ascii="Calibri" w:eastAsia="Times New Roman" w:hAnsi="Calibri" w:cs="Calibri"/>
                  <w:color w:val="FF0000"/>
                  <w:sz w:val="20"/>
                  <w:szCs w:val="20"/>
                </w:rPr>
                <w:t>*</w:t>
              </w:r>
            </w:ins>
          </w:p>
        </w:tc>
      </w:tr>
      <w:tr w:rsidR="00DC2757" w:rsidRPr="00DC2757" w14:paraId="2B79FB15" w14:textId="77777777" w:rsidTr="00DC2757">
        <w:trPr>
          <w:trHeight w:val="260"/>
          <w:ins w:id="3672" w:author="Commodore, Sarah" w:date="2023-03-22T16:21:00Z"/>
        </w:trPr>
        <w:tc>
          <w:tcPr>
            <w:tcW w:w="0" w:type="auto"/>
            <w:tcBorders>
              <w:top w:val="nil"/>
              <w:left w:val="nil"/>
              <w:bottom w:val="nil"/>
              <w:right w:val="nil"/>
            </w:tcBorders>
            <w:shd w:val="clear" w:color="auto" w:fill="auto"/>
            <w:noWrap/>
            <w:vAlign w:val="bottom"/>
            <w:hideMark/>
          </w:tcPr>
          <w:p w14:paraId="1F0A851A" w14:textId="77777777" w:rsidR="00DC2757" w:rsidRPr="00DC2757" w:rsidRDefault="00DC2757" w:rsidP="00DC2757">
            <w:pPr>
              <w:spacing w:after="0" w:line="240" w:lineRule="auto"/>
              <w:rPr>
                <w:ins w:id="3673" w:author="Commodore, Sarah" w:date="2023-03-22T16:21:00Z"/>
                <w:rFonts w:ascii="Calibri" w:eastAsia="Times New Roman" w:hAnsi="Calibri" w:cs="Calibri"/>
                <w:color w:val="000000"/>
                <w:sz w:val="20"/>
                <w:szCs w:val="20"/>
              </w:rPr>
            </w:pPr>
            <w:ins w:id="3674" w:author="Commodore, Sarah" w:date="2023-03-22T16:21:00Z">
              <w:r w:rsidRPr="00DC2757">
                <w:rPr>
                  <w:rFonts w:ascii="Calibri" w:eastAsia="Times New Roman" w:hAnsi="Calibri" w:cs="Calibri"/>
                  <w:color w:val="000000"/>
                  <w:sz w:val="20"/>
                  <w:szCs w:val="20"/>
                </w:rPr>
                <w:t>ENSG00000138587.6</w:t>
              </w:r>
            </w:ins>
          </w:p>
        </w:tc>
        <w:tc>
          <w:tcPr>
            <w:tcW w:w="0" w:type="auto"/>
            <w:tcBorders>
              <w:top w:val="nil"/>
              <w:left w:val="nil"/>
              <w:bottom w:val="nil"/>
              <w:right w:val="nil"/>
            </w:tcBorders>
            <w:shd w:val="clear" w:color="auto" w:fill="auto"/>
            <w:noWrap/>
            <w:vAlign w:val="bottom"/>
            <w:hideMark/>
          </w:tcPr>
          <w:p w14:paraId="71A0FDED" w14:textId="77777777" w:rsidR="00DC2757" w:rsidRPr="00DC2757" w:rsidRDefault="00DC2757" w:rsidP="00DC2757">
            <w:pPr>
              <w:spacing w:after="0" w:line="240" w:lineRule="auto"/>
              <w:rPr>
                <w:ins w:id="3675" w:author="Commodore, Sarah" w:date="2023-03-22T16:21:00Z"/>
                <w:rFonts w:ascii="Calibri" w:eastAsia="Times New Roman" w:hAnsi="Calibri" w:cs="Calibri"/>
                <w:color w:val="000000"/>
                <w:sz w:val="20"/>
                <w:szCs w:val="20"/>
              </w:rPr>
            </w:pPr>
            <w:ins w:id="3676" w:author="Commodore, Sarah" w:date="2023-03-22T16:21:00Z">
              <w:r w:rsidRPr="00DC2757">
                <w:rPr>
                  <w:rFonts w:ascii="Calibri" w:eastAsia="Times New Roman" w:hAnsi="Calibri" w:cs="Calibri"/>
                  <w:color w:val="000000"/>
                  <w:sz w:val="20"/>
                  <w:szCs w:val="20"/>
                </w:rPr>
                <w:t>MNS1</w:t>
              </w:r>
            </w:ins>
          </w:p>
        </w:tc>
        <w:tc>
          <w:tcPr>
            <w:tcW w:w="0" w:type="auto"/>
            <w:tcBorders>
              <w:top w:val="nil"/>
              <w:left w:val="nil"/>
              <w:bottom w:val="nil"/>
              <w:right w:val="nil"/>
            </w:tcBorders>
            <w:shd w:val="clear" w:color="auto" w:fill="auto"/>
            <w:noWrap/>
            <w:vAlign w:val="bottom"/>
            <w:hideMark/>
          </w:tcPr>
          <w:p w14:paraId="483A51E0" w14:textId="77777777" w:rsidR="00DC2757" w:rsidRPr="00DC2757" w:rsidRDefault="00DC2757" w:rsidP="00DC2757">
            <w:pPr>
              <w:spacing w:after="0" w:line="240" w:lineRule="auto"/>
              <w:jc w:val="center"/>
              <w:rPr>
                <w:ins w:id="3677" w:author="Commodore, Sarah" w:date="2023-03-22T16:21:00Z"/>
                <w:rFonts w:ascii="Calibri" w:eastAsia="Times New Roman" w:hAnsi="Calibri" w:cs="Calibri"/>
                <w:color w:val="000000"/>
                <w:sz w:val="20"/>
                <w:szCs w:val="20"/>
              </w:rPr>
            </w:pPr>
            <w:ins w:id="367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63E40F" w14:textId="77777777" w:rsidR="00DC2757" w:rsidRPr="00DC2757" w:rsidRDefault="00DC2757" w:rsidP="00DC2757">
            <w:pPr>
              <w:spacing w:after="0" w:line="240" w:lineRule="auto"/>
              <w:jc w:val="center"/>
              <w:rPr>
                <w:ins w:id="3679" w:author="Commodore, Sarah" w:date="2023-03-22T16:21:00Z"/>
                <w:rFonts w:ascii="Calibri" w:eastAsia="Times New Roman" w:hAnsi="Calibri" w:cs="Calibri"/>
                <w:color w:val="000000"/>
                <w:sz w:val="20"/>
                <w:szCs w:val="20"/>
              </w:rPr>
            </w:pPr>
            <w:ins w:id="3680" w:author="Commodore, Sarah" w:date="2023-03-22T16:21:00Z">
              <w:r w:rsidRPr="00DC2757">
                <w:rPr>
                  <w:rFonts w:ascii="Calibri" w:eastAsia="Times New Roman" w:hAnsi="Calibri" w:cs="Calibri"/>
                  <w:color w:val="000000"/>
                  <w:sz w:val="20"/>
                  <w:szCs w:val="20"/>
                </w:rPr>
                <w:t>7.5E-11</w:t>
              </w:r>
            </w:ins>
          </w:p>
        </w:tc>
        <w:tc>
          <w:tcPr>
            <w:tcW w:w="0" w:type="auto"/>
            <w:tcBorders>
              <w:top w:val="nil"/>
              <w:left w:val="nil"/>
              <w:bottom w:val="nil"/>
              <w:right w:val="nil"/>
            </w:tcBorders>
            <w:shd w:val="clear" w:color="auto" w:fill="auto"/>
            <w:noWrap/>
            <w:vAlign w:val="bottom"/>
            <w:hideMark/>
          </w:tcPr>
          <w:p w14:paraId="1330B339" w14:textId="77777777" w:rsidR="00DC2757" w:rsidRPr="00DC2757" w:rsidRDefault="00DC2757" w:rsidP="00DC2757">
            <w:pPr>
              <w:spacing w:after="0" w:line="240" w:lineRule="auto"/>
              <w:jc w:val="center"/>
              <w:rPr>
                <w:ins w:id="3681" w:author="Commodore, Sarah" w:date="2023-03-22T16:21:00Z"/>
                <w:rFonts w:ascii="Calibri" w:eastAsia="Times New Roman" w:hAnsi="Calibri" w:cs="Calibri"/>
                <w:color w:val="000000"/>
                <w:sz w:val="20"/>
                <w:szCs w:val="20"/>
              </w:rPr>
            </w:pPr>
            <w:ins w:id="3682"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E5845C8" w14:textId="77777777" w:rsidR="00DC2757" w:rsidRPr="00DC2757" w:rsidRDefault="00DC2757" w:rsidP="00DC2757">
            <w:pPr>
              <w:spacing w:after="0" w:line="240" w:lineRule="auto"/>
              <w:jc w:val="center"/>
              <w:rPr>
                <w:ins w:id="3683" w:author="Commodore, Sarah" w:date="2023-03-22T16:21:00Z"/>
                <w:rFonts w:ascii="Calibri" w:eastAsia="Times New Roman" w:hAnsi="Calibri" w:cs="Calibri"/>
                <w:color w:val="FF0000"/>
                <w:sz w:val="20"/>
                <w:szCs w:val="20"/>
              </w:rPr>
            </w:pPr>
            <w:ins w:id="3684" w:author="Commodore, Sarah" w:date="2023-03-22T16:21:00Z">
              <w:r w:rsidRPr="00DC2757">
                <w:rPr>
                  <w:rFonts w:ascii="Calibri" w:eastAsia="Times New Roman" w:hAnsi="Calibri" w:cs="Calibri"/>
                  <w:color w:val="FF0000"/>
                  <w:sz w:val="20"/>
                  <w:szCs w:val="20"/>
                </w:rPr>
                <w:t>*</w:t>
              </w:r>
            </w:ins>
          </w:p>
        </w:tc>
      </w:tr>
      <w:tr w:rsidR="00DC2757" w:rsidRPr="00DC2757" w14:paraId="1F8B026F" w14:textId="77777777" w:rsidTr="00DC2757">
        <w:trPr>
          <w:trHeight w:val="260"/>
          <w:ins w:id="3685" w:author="Commodore, Sarah" w:date="2023-03-22T16:21:00Z"/>
        </w:trPr>
        <w:tc>
          <w:tcPr>
            <w:tcW w:w="0" w:type="auto"/>
            <w:tcBorders>
              <w:top w:val="nil"/>
              <w:left w:val="nil"/>
              <w:bottom w:val="nil"/>
              <w:right w:val="nil"/>
            </w:tcBorders>
            <w:shd w:val="clear" w:color="auto" w:fill="auto"/>
            <w:noWrap/>
            <w:vAlign w:val="bottom"/>
            <w:hideMark/>
          </w:tcPr>
          <w:p w14:paraId="01A21020" w14:textId="77777777" w:rsidR="00DC2757" w:rsidRPr="00DC2757" w:rsidRDefault="00DC2757" w:rsidP="00DC2757">
            <w:pPr>
              <w:spacing w:after="0" w:line="240" w:lineRule="auto"/>
              <w:rPr>
                <w:ins w:id="3686" w:author="Commodore, Sarah" w:date="2023-03-22T16:21:00Z"/>
                <w:rFonts w:ascii="Calibri" w:eastAsia="Times New Roman" w:hAnsi="Calibri" w:cs="Calibri"/>
                <w:color w:val="000000"/>
                <w:sz w:val="20"/>
                <w:szCs w:val="20"/>
              </w:rPr>
            </w:pPr>
            <w:ins w:id="3687" w:author="Commodore, Sarah" w:date="2023-03-22T16:21:00Z">
              <w:r w:rsidRPr="00DC2757">
                <w:rPr>
                  <w:rFonts w:ascii="Calibri" w:eastAsia="Times New Roman" w:hAnsi="Calibri" w:cs="Calibri"/>
                  <w:color w:val="000000"/>
                  <w:sz w:val="20"/>
                  <w:szCs w:val="20"/>
                </w:rPr>
                <w:t>ENSG00000116032.5</w:t>
              </w:r>
            </w:ins>
          </w:p>
        </w:tc>
        <w:tc>
          <w:tcPr>
            <w:tcW w:w="0" w:type="auto"/>
            <w:tcBorders>
              <w:top w:val="nil"/>
              <w:left w:val="nil"/>
              <w:bottom w:val="nil"/>
              <w:right w:val="nil"/>
            </w:tcBorders>
            <w:shd w:val="clear" w:color="auto" w:fill="auto"/>
            <w:noWrap/>
            <w:vAlign w:val="bottom"/>
            <w:hideMark/>
          </w:tcPr>
          <w:p w14:paraId="415157A5" w14:textId="77777777" w:rsidR="00DC2757" w:rsidRPr="00DC2757" w:rsidRDefault="00DC2757" w:rsidP="00DC2757">
            <w:pPr>
              <w:spacing w:after="0" w:line="240" w:lineRule="auto"/>
              <w:rPr>
                <w:ins w:id="3688" w:author="Commodore, Sarah" w:date="2023-03-22T16:21:00Z"/>
                <w:rFonts w:ascii="Calibri" w:eastAsia="Times New Roman" w:hAnsi="Calibri" w:cs="Calibri"/>
                <w:color w:val="000000"/>
                <w:sz w:val="20"/>
                <w:szCs w:val="20"/>
              </w:rPr>
            </w:pPr>
            <w:ins w:id="3689" w:author="Commodore, Sarah" w:date="2023-03-22T16:21:00Z">
              <w:r w:rsidRPr="00DC2757">
                <w:rPr>
                  <w:rFonts w:ascii="Calibri" w:eastAsia="Times New Roman" w:hAnsi="Calibri" w:cs="Calibri"/>
                  <w:color w:val="000000"/>
                  <w:sz w:val="20"/>
                  <w:szCs w:val="20"/>
                </w:rPr>
                <w:t>GRIN3B</w:t>
              </w:r>
            </w:ins>
          </w:p>
        </w:tc>
        <w:tc>
          <w:tcPr>
            <w:tcW w:w="0" w:type="auto"/>
            <w:tcBorders>
              <w:top w:val="nil"/>
              <w:left w:val="nil"/>
              <w:bottom w:val="nil"/>
              <w:right w:val="nil"/>
            </w:tcBorders>
            <w:shd w:val="clear" w:color="auto" w:fill="auto"/>
            <w:noWrap/>
            <w:vAlign w:val="bottom"/>
            <w:hideMark/>
          </w:tcPr>
          <w:p w14:paraId="689C1B5F" w14:textId="77777777" w:rsidR="00DC2757" w:rsidRPr="00DC2757" w:rsidRDefault="00DC2757" w:rsidP="00DC2757">
            <w:pPr>
              <w:spacing w:after="0" w:line="240" w:lineRule="auto"/>
              <w:jc w:val="center"/>
              <w:rPr>
                <w:ins w:id="3690" w:author="Commodore, Sarah" w:date="2023-03-22T16:21:00Z"/>
                <w:rFonts w:ascii="Calibri" w:eastAsia="Times New Roman" w:hAnsi="Calibri" w:cs="Calibri"/>
                <w:color w:val="000000"/>
                <w:sz w:val="20"/>
                <w:szCs w:val="20"/>
              </w:rPr>
            </w:pPr>
            <w:ins w:id="369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7D30D4A" w14:textId="77777777" w:rsidR="00DC2757" w:rsidRPr="00DC2757" w:rsidRDefault="00DC2757" w:rsidP="00DC2757">
            <w:pPr>
              <w:spacing w:after="0" w:line="240" w:lineRule="auto"/>
              <w:jc w:val="center"/>
              <w:rPr>
                <w:ins w:id="3692" w:author="Commodore, Sarah" w:date="2023-03-22T16:21:00Z"/>
                <w:rFonts w:ascii="Calibri" w:eastAsia="Times New Roman" w:hAnsi="Calibri" w:cs="Calibri"/>
                <w:color w:val="000000"/>
                <w:sz w:val="20"/>
                <w:szCs w:val="20"/>
              </w:rPr>
            </w:pPr>
            <w:ins w:id="3693" w:author="Commodore, Sarah" w:date="2023-03-22T16:21:00Z">
              <w:r w:rsidRPr="00DC2757">
                <w:rPr>
                  <w:rFonts w:ascii="Calibri" w:eastAsia="Times New Roman" w:hAnsi="Calibri" w:cs="Calibri"/>
                  <w:color w:val="000000"/>
                  <w:sz w:val="20"/>
                  <w:szCs w:val="20"/>
                </w:rPr>
                <w:t>1.1E-10</w:t>
              </w:r>
            </w:ins>
          </w:p>
        </w:tc>
        <w:tc>
          <w:tcPr>
            <w:tcW w:w="0" w:type="auto"/>
            <w:tcBorders>
              <w:top w:val="nil"/>
              <w:left w:val="nil"/>
              <w:bottom w:val="nil"/>
              <w:right w:val="nil"/>
            </w:tcBorders>
            <w:shd w:val="clear" w:color="auto" w:fill="auto"/>
            <w:noWrap/>
            <w:vAlign w:val="bottom"/>
            <w:hideMark/>
          </w:tcPr>
          <w:p w14:paraId="06B19A71" w14:textId="77777777" w:rsidR="00DC2757" w:rsidRPr="00DC2757" w:rsidRDefault="00DC2757" w:rsidP="00DC2757">
            <w:pPr>
              <w:spacing w:after="0" w:line="240" w:lineRule="auto"/>
              <w:jc w:val="center"/>
              <w:rPr>
                <w:ins w:id="3694" w:author="Commodore, Sarah" w:date="2023-03-22T16:21:00Z"/>
                <w:rFonts w:ascii="Calibri" w:eastAsia="Times New Roman" w:hAnsi="Calibri" w:cs="Calibri"/>
                <w:color w:val="000000"/>
                <w:sz w:val="20"/>
                <w:szCs w:val="20"/>
              </w:rPr>
            </w:pPr>
            <w:ins w:id="3695" w:author="Commodore, Sarah" w:date="2023-03-22T16:21:00Z">
              <w:r w:rsidRPr="00DC2757">
                <w:rPr>
                  <w:rFonts w:ascii="Calibri" w:eastAsia="Times New Roman" w:hAnsi="Calibri" w:cs="Calibri"/>
                  <w:color w:val="000000"/>
                  <w:sz w:val="20"/>
                  <w:szCs w:val="20"/>
                </w:rPr>
                <w:t>2.6E-09</w:t>
              </w:r>
            </w:ins>
          </w:p>
        </w:tc>
        <w:tc>
          <w:tcPr>
            <w:tcW w:w="0" w:type="auto"/>
            <w:tcBorders>
              <w:top w:val="nil"/>
              <w:left w:val="nil"/>
              <w:bottom w:val="nil"/>
              <w:right w:val="nil"/>
            </w:tcBorders>
            <w:shd w:val="clear" w:color="auto" w:fill="auto"/>
            <w:noWrap/>
            <w:vAlign w:val="bottom"/>
            <w:hideMark/>
          </w:tcPr>
          <w:p w14:paraId="667E8A42" w14:textId="77777777" w:rsidR="00DC2757" w:rsidRPr="00DC2757" w:rsidRDefault="00DC2757" w:rsidP="00DC2757">
            <w:pPr>
              <w:spacing w:after="0" w:line="240" w:lineRule="auto"/>
              <w:jc w:val="center"/>
              <w:rPr>
                <w:ins w:id="3696" w:author="Commodore, Sarah" w:date="2023-03-22T16:21:00Z"/>
                <w:rFonts w:ascii="Calibri" w:eastAsia="Times New Roman" w:hAnsi="Calibri" w:cs="Calibri"/>
                <w:color w:val="FF0000"/>
                <w:sz w:val="20"/>
                <w:szCs w:val="20"/>
              </w:rPr>
            </w:pPr>
            <w:ins w:id="3697" w:author="Commodore, Sarah" w:date="2023-03-22T16:21:00Z">
              <w:r w:rsidRPr="00DC2757">
                <w:rPr>
                  <w:rFonts w:ascii="Calibri" w:eastAsia="Times New Roman" w:hAnsi="Calibri" w:cs="Calibri"/>
                  <w:color w:val="FF0000"/>
                  <w:sz w:val="20"/>
                  <w:szCs w:val="20"/>
                </w:rPr>
                <w:t>*</w:t>
              </w:r>
            </w:ins>
          </w:p>
        </w:tc>
      </w:tr>
      <w:tr w:rsidR="00DC2757" w:rsidRPr="00DC2757" w14:paraId="23301B07" w14:textId="77777777" w:rsidTr="00DC2757">
        <w:trPr>
          <w:trHeight w:val="260"/>
          <w:ins w:id="3698" w:author="Commodore, Sarah" w:date="2023-03-22T16:21:00Z"/>
        </w:trPr>
        <w:tc>
          <w:tcPr>
            <w:tcW w:w="0" w:type="auto"/>
            <w:tcBorders>
              <w:top w:val="nil"/>
              <w:left w:val="nil"/>
              <w:bottom w:val="nil"/>
              <w:right w:val="nil"/>
            </w:tcBorders>
            <w:shd w:val="clear" w:color="auto" w:fill="auto"/>
            <w:noWrap/>
            <w:vAlign w:val="bottom"/>
            <w:hideMark/>
          </w:tcPr>
          <w:p w14:paraId="32E92ADA" w14:textId="77777777" w:rsidR="00DC2757" w:rsidRPr="00DC2757" w:rsidRDefault="00DC2757" w:rsidP="00DC2757">
            <w:pPr>
              <w:spacing w:after="0" w:line="240" w:lineRule="auto"/>
              <w:rPr>
                <w:ins w:id="3699" w:author="Commodore, Sarah" w:date="2023-03-22T16:21:00Z"/>
                <w:rFonts w:ascii="Calibri" w:eastAsia="Times New Roman" w:hAnsi="Calibri" w:cs="Calibri"/>
                <w:color w:val="000000"/>
                <w:sz w:val="20"/>
                <w:szCs w:val="20"/>
              </w:rPr>
            </w:pPr>
            <w:ins w:id="3700" w:author="Commodore, Sarah" w:date="2023-03-22T16:21:00Z">
              <w:r w:rsidRPr="00DC2757">
                <w:rPr>
                  <w:rFonts w:ascii="Calibri" w:eastAsia="Times New Roman" w:hAnsi="Calibri" w:cs="Calibri"/>
                  <w:color w:val="000000"/>
                  <w:sz w:val="20"/>
                  <w:szCs w:val="20"/>
                </w:rPr>
                <w:t>ENSG00000270765.6</w:t>
              </w:r>
            </w:ins>
          </w:p>
        </w:tc>
        <w:tc>
          <w:tcPr>
            <w:tcW w:w="0" w:type="auto"/>
            <w:tcBorders>
              <w:top w:val="nil"/>
              <w:left w:val="nil"/>
              <w:bottom w:val="nil"/>
              <w:right w:val="nil"/>
            </w:tcBorders>
            <w:shd w:val="clear" w:color="auto" w:fill="auto"/>
            <w:noWrap/>
            <w:vAlign w:val="bottom"/>
            <w:hideMark/>
          </w:tcPr>
          <w:p w14:paraId="361DAE75" w14:textId="77777777" w:rsidR="00DC2757" w:rsidRPr="00DC2757" w:rsidRDefault="00DC2757" w:rsidP="00DC2757">
            <w:pPr>
              <w:spacing w:after="0" w:line="240" w:lineRule="auto"/>
              <w:rPr>
                <w:ins w:id="3701" w:author="Commodore, Sarah" w:date="2023-03-22T16:21:00Z"/>
                <w:rFonts w:ascii="Calibri" w:eastAsia="Times New Roman" w:hAnsi="Calibri" w:cs="Calibri"/>
                <w:color w:val="000000"/>
                <w:sz w:val="20"/>
                <w:szCs w:val="20"/>
              </w:rPr>
            </w:pPr>
            <w:ins w:id="3702" w:author="Commodore, Sarah" w:date="2023-03-22T16:21:00Z">
              <w:r w:rsidRPr="00DC2757">
                <w:rPr>
                  <w:rFonts w:ascii="Calibri" w:eastAsia="Times New Roman" w:hAnsi="Calibri" w:cs="Calibri"/>
                  <w:color w:val="000000"/>
                  <w:sz w:val="20"/>
                  <w:szCs w:val="20"/>
                </w:rPr>
                <w:t>GAS2L2</w:t>
              </w:r>
            </w:ins>
          </w:p>
        </w:tc>
        <w:tc>
          <w:tcPr>
            <w:tcW w:w="0" w:type="auto"/>
            <w:tcBorders>
              <w:top w:val="nil"/>
              <w:left w:val="nil"/>
              <w:bottom w:val="nil"/>
              <w:right w:val="nil"/>
            </w:tcBorders>
            <w:shd w:val="clear" w:color="auto" w:fill="auto"/>
            <w:noWrap/>
            <w:vAlign w:val="bottom"/>
            <w:hideMark/>
          </w:tcPr>
          <w:p w14:paraId="2BBAA05D" w14:textId="77777777" w:rsidR="00DC2757" w:rsidRPr="00DC2757" w:rsidRDefault="00DC2757" w:rsidP="00DC2757">
            <w:pPr>
              <w:spacing w:after="0" w:line="240" w:lineRule="auto"/>
              <w:jc w:val="center"/>
              <w:rPr>
                <w:ins w:id="3703" w:author="Commodore, Sarah" w:date="2023-03-22T16:21:00Z"/>
                <w:rFonts w:ascii="Calibri" w:eastAsia="Times New Roman" w:hAnsi="Calibri" w:cs="Calibri"/>
                <w:color w:val="000000"/>
                <w:sz w:val="20"/>
                <w:szCs w:val="20"/>
              </w:rPr>
            </w:pPr>
            <w:ins w:id="370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1A6CBCE" w14:textId="77777777" w:rsidR="00DC2757" w:rsidRPr="00DC2757" w:rsidRDefault="00DC2757" w:rsidP="00DC2757">
            <w:pPr>
              <w:spacing w:after="0" w:line="240" w:lineRule="auto"/>
              <w:jc w:val="center"/>
              <w:rPr>
                <w:ins w:id="3705" w:author="Commodore, Sarah" w:date="2023-03-22T16:21:00Z"/>
                <w:rFonts w:ascii="Calibri" w:eastAsia="Times New Roman" w:hAnsi="Calibri" w:cs="Calibri"/>
                <w:color w:val="000000"/>
                <w:sz w:val="20"/>
                <w:szCs w:val="20"/>
              </w:rPr>
            </w:pPr>
            <w:ins w:id="3706" w:author="Commodore, Sarah" w:date="2023-03-22T16:21:00Z">
              <w:r w:rsidRPr="00DC2757">
                <w:rPr>
                  <w:rFonts w:ascii="Calibri" w:eastAsia="Times New Roman" w:hAnsi="Calibri" w:cs="Calibri"/>
                  <w:color w:val="000000"/>
                  <w:sz w:val="20"/>
                  <w:szCs w:val="20"/>
                </w:rPr>
                <w:t>2.3E-11</w:t>
              </w:r>
            </w:ins>
          </w:p>
        </w:tc>
        <w:tc>
          <w:tcPr>
            <w:tcW w:w="0" w:type="auto"/>
            <w:tcBorders>
              <w:top w:val="nil"/>
              <w:left w:val="nil"/>
              <w:bottom w:val="nil"/>
              <w:right w:val="nil"/>
            </w:tcBorders>
            <w:shd w:val="clear" w:color="auto" w:fill="auto"/>
            <w:noWrap/>
            <w:vAlign w:val="bottom"/>
            <w:hideMark/>
          </w:tcPr>
          <w:p w14:paraId="66E56444" w14:textId="77777777" w:rsidR="00DC2757" w:rsidRPr="00DC2757" w:rsidRDefault="00DC2757" w:rsidP="00DC2757">
            <w:pPr>
              <w:spacing w:after="0" w:line="240" w:lineRule="auto"/>
              <w:jc w:val="center"/>
              <w:rPr>
                <w:ins w:id="3707" w:author="Commodore, Sarah" w:date="2023-03-22T16:21:00Z"/>
                <w:rFonts w:ascii="Calibri" w:eastAsia="Times New Roman" w:hAnsi="Calibri" w:cs="Calibri"/>
                <w:color w:val="000000"/>
                <w:sz w:val="20"/>
                <w:szCs w:val="20"/>
              </w:rPr>
            </w:pPr>
            <w:ins w:id="3708" w:author="Commodore, Sarah" w:date="2023-03-22T16:21:00Z">
              <w:r w:rsidRPr="00DC2757">
                <w:rPr>
                  <w:rFonts w:ascii="Calibri" w:eastAsia="Times New Roman" w:hAnsi="Calibri" w:cs="Calibri"/>
                  <w:color w:val="000000"/>
                  <w:sz w:val="20"/>
                  <w:szCs w:val="20"/>
                </w:rPr>
                <w:t>6.4E-10</w:t>
              </w:r>
            </w:ins>
          </w:p>
        </w:tc>
        <w:tc>
          <w:tcPr>
            <w:tcW w:w="0" w:type="auto"/>
            <w:tcBorders>
              <w:top w:val="nil"/>
              <w:left w:val="nil"/>
              <w:bottom w:val="nil"/>
              <w:right w:val="nil"/>
            </w:tcBorders>
            <w:shd w:val="clear" w:color="auto" w:fill="auto"/>
            <w:noWrap/>
            <w:vAlign w:val="bottom"/>
            <w:hideMark/>
          </w:tcPr>
          <w:p w14:paraId="09447B05" w14:textId="77777777" w:rsidR="00DC2757" w:rsidRPr="00DC2757" w:rsidRDefault="00DC2757" w:rsidP="00DC2757">
            <w:pPr>
              <w:spacing w:after="0" w:line="240" w:lineRule="auto"/>
              <w:jc w:val="center"/>
              <w:rPr>
                <w:ins w:id="3709" w:author="Commodore, Sarah" w:date="2023-03-22T16:21:00Z"/>
                <w:rFonts w:ascii="Calibri" w:eastAsia="Times New Roman" w:hAnsi="Calibri" w:cs="Calibri"/>
                <w:color w:val="FF0000"/>
                <w:sz w:val="20"/>
                <w:szCs w:val="20"/>
              </w:rPr>
            </w:pPr>
            <w:ins w:id="3710" w:author="Commodore, Sarah" w:date="2023-03-22T16:21:00Z">
              <w:r w:rsidRPr="00DC2757">
                <w:rPr>
                  <w:rFonts w:ascii="Calibri" w:eastAsia="Times New Roman" w:hAnsi="Calibri" w:cs="Calibri"/>
                  <w:color w:val="FF0000"/>
                  <w:sz w:val="20"/>
                  <w:szCs w:val="20"/>
                </w:rPr>
                <w:t>*</w:t>
              </w:r>
            </w:ins>
          </w:p>
        </w:tc>
      </w:tr>
      <w:tr w:rsidR="00DC2757" w:rsidRPr="00DC2757" w14:paraId="4F079D04" w14:textId="77777777" w:rsidTr="00DC2757">
        <w:trPr>
          <w:trHeight w:val="260"/>
          <w:ins w:id="3711" w:author="Commodore, Sarah" w:date="2023-03-22T16:21:00Z"/>
        </w:trPr>
        <w:tc>
          <w:tcPr>
            <w:tcW w:w="0" w:type="auto"/>
            <w:tcBorders>
              <w:top w:val="nil"/>
              <w:left w:val="nil"/>
              <w:bottom w:val="nil"/>
              <w:right w:val="nil"/>
            </w:tcBorders>
            <w:shd w:val="clear" w:color="auto" w:fill="auto"/>
            <w:noWrap/>
            <w:vAlign w:val="bottom"/>
            <w:hideMark/>
          </w:tcPr>
          <w:p w14:paraId="07899577" w14:textId="77777777" w:rsidR="00DC2757" w:rsidRPr="00DC2757" w:rsidRDefault="00DC2757" w:rsidP="00DC2757">
            <w:pPr>
              <w:spacing w:after="0" w:line="240" w:lineRule="auto"/>
              <w:rPr>
                <w:ins w:id="3712" w:author="Commodore, Sarah" w:date="2023-03-22T16:21:00Z"/>
                <w:rFonts w:ascii="Calibri" w:eastAsia="Times New Roman" w:hAnsi="Calibri" w:cs="Calibri"/>
                <w:color w:val="000000"/>
                <w:sz w:val="20"/>
                <w:szCs w:val="20"/>
              </w:rPr>
            </w:pPr>
            <w:ins w:id="3713" w:author="Commodore, Sarah" w:date="2023-03-22T16:21:00Z">
              <w:r w:rsidRPr="00DC2757">
                <w:rPr>
                  <w:rFonts w:ascii="Calibri" w:eastAsia="Times New Roman" w:hAnsi="Calibri" w:cs="Calibri"/>
                  <w:color w:val="000000"/>
                  <w:sz w:val="20"/>
                  <w:szCs w:val="20"/>
                </w:rPr>
                <w:t>ENSG00000132259.13</w:t>
              </w:r>
            </w:ins>
          </w:p>
        </w:tc>
        <w:tc>
          <w:tcPr>
            <w:tcW w:w="0" w:type="auto"/>
            <w:tcBorders>
              <w:top w:val="nil"/>
              <w:left w:val="nil"/>
              <w:bottom w:val="nil"/>
              <w:right w:val="nil"/>
            </w:tcBorders>
            <w:shd w:val="clear" w:color="auto" w:fill="auto"/>
            <w:noWrap/>
            <w:vAlign w:val="bottom"/>
            <w:hideMark/>
          </w:tcPr>
          <w:p w14:paraId="4437B95E" w14:textId="77777777" w:rsidR="00DC2757" w:rsidRPr="00DC2757" w:rsidRDefault="00DC2757" w:rsidP="00DC2757">
            <w:pPr>
              <w:spacing w:after="0" w:line="240" w:lineRule="auto"/>
              <w:rPr>
                <w:ins w:id="3714" w:author="Commodore, Sarah" w:date="2023-03-22T16:21:00Z"/>
                <w:rFonts w:ascii="Calibri" w:eastAsia="Times New Roman" w:hAnsi="Calibri" w:cs="Calibri"/>
                <w:color w:val="000000"/>
                <w:sz w:val="20"/>
                <w:szCs w:val="20"/>
              </w:rPr>
            </w:pPr>
            <w:ins w:id="3715" w:author="Commodore, Sarah" w:date="2023-03-22T16:21:00Z">
              <w:r w:rsidRPr="00DC2757">
                <w:rPr>
                  <w:rFonts w:ascii="Calibri" w:eastAsia="Times New Roman" w:hAnsi="Calibri" w:cs="Calibri"/>
                  <w:color w:val="000000"/>
                  <w:sz w:val="20"/>
                  <w:szCs w:val="20"/>
                </w:rPr>
                <w:t>CNGA4</w:t>
              </w:r>
            </w:ins>
          </w:p>
        </w:tc>
        <w:tc>
          <w:tcPr>
            <w:tcW w:w="0" w:type="auto"/>
            <w:tcBorders>
              <w:top w:val="nil"/>
              <w:left w:val="nil"/>
              <w:bottom w:val="nil"/>
              <w:right w:val="nil"/>
            </w:tcBorders>
            <w:shd w:val="clear" w:color="auto" w:fill="auto"/>
            <w:noWrap/>
            <w:vAlign w:val="bottom"/>
            <w:hideMark/>
          </w:tcPr>
          <w:p w14:paraId="28CF1B66" w14:textId="77777777" w:rsidR="00DC2757" w:rsidRPr="00DC2757" w:rsidRDefault="00DC2757" w:rsidP="00DC2757">
            <w:pPr>
              <w:spacing w:after="0" w:line="240" w:lineRule="auto"/>
              <w:jc w:val="center"/>
              <w:rPr>
                <w:ins w:id="3716" w:author="Commodore, Sarah" w:date="2023-03-22T16:21:00Z"/>
                <w:rFonts w:ascii="Calibri" w:eastAsia="Times New Roman" w:hAnsi="Calibri" w:cs="Calibri"/>
                <w:color w:val="000000"/>
                <w:sz w:val="20"/>
                <w:szCs w:val="20"/>
              </w:rPr>
            </w:pPr>
            <w:ins w:id="371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C5AE023" w14:textId="77777777" w:rsidR="00DC2757" w:rsidRPr="00DC2757" w:rsidRDefault="00DC2757" w:rsidP="00DC2757">
            <w:pPr>
              <w:spacing w:after="0" w:line="240" w:lineRule="auto"/>
              <w:jc w:val="center"/>
              <w:rPr>
                <w:ins w:id="3718" w:author="Commodore, Sarah" w:date="2023-03-22T16:21:00Z"/>
                <w:rFonts w:ascii="Calibri" w:eastAsia="Times New Roman" w:hAnsi="Calibri" w:cs="Calibri"/>
                <w:color w:val="000000"/>
                <w:sz w:val="20"/>
                <w:szCs w:val="20"/>
              </w:rPr>
            </w:pPr>
            <w:ins w:id="3719" w:author="Commodore, Sarah" w:date="2023-03-22T16:21:00Z">
              <w:r w:rsidRPr="00DC2757">
                <w:rPr>
                  <w:rFonts w:ascii="Calibri" w:eastAsia="Times New Roman" w:hAnsi="Calibri" w:cs="Calibri"/>
                  <w:color w:val="000000"/>
                  <w:sz w:val="20"/>
                  <w:szCs w:val="20"/>
                </w:rPr>
                <w:t>2.5E-11</w:t>
              </w:r>
            </w:ins>
          </w:p>
        </w:tc>
        <w:tc>
          <w:tcPr>
            <w:tcW w:w="0" w:type="auto"/>
            <w:tcBorders>
              <w:top w:val="nil"/>
              <w:left w:val="nil"/>
              <w:bottom w:val="nil"/>
              <w:right w:val="nil"/>
            </w:tcBorders>
            <w:shd w:val="clear" w:color="auto" w:fill="auto"/>
            <w:noWrap/>
            <w:vAlign w:val="bottom"/>
            <w:hideMark/>
          </w:tcPr>
          <w:p w14:paraId="35556E84" w14:textId="77777777" w:rsidR="00DC2757" w:rsidRPr="00DC2757" w:rsidRDefault="00DC2757" w:rsidP="00DC2757">
            <w:pPr>
              <w:spacing w:after="0" w:line="240" w:lineRule="auto"/>
              <w:jc w:val="center"/>
              <w:rPr>
                <w:ins w:id="3720" w:author="Commodore, Sarah" w:date="2023-03-22T16:21:00Z"/>
                <w:rFonts w:ascii="Calibri" w:eastAsia="Times New Roman" w:hAnsi="Calibri" w:cs="Calibri"/>
                <w:color w:val="000000"/>
                <w:sz w:val="20"/>
                <w:szCs w:val="20"/>
              </w:rPr>
            </w:pPr>
            <w:ins w:id="3721" w:author="Commodore, Sarah" w:date="2023-03-22T16:21:00Z">
              <w:r w:rsidRPr="00DC2757">
                <w:rPr>
                  <w:rFonts w:ascii="Calibri" w:eastAsia="Times New Roman" w:hAnsi="Calibri" w:cs="Calibri"/>
                  <w:color w:val="000000"/>
                  <w:sz w:val="20"/>
                  <w:szCs w:val="20"/>
                </w:rPr>
                <w:t>6.8E-10</w:t>
              </w:r>
            </w:ins>
          </w:p>
        </w:tc>
        <w:tc>
          <w:tcPr>
            <w:tcW w:w="0" w:type="auto"/>
            <w:tcBorders>
              <w:top w:val="nil"/>
              <w:left w:val="nil"/>
              <w:bottom w:val="nil"/>
              <w:right w:val="nil"/>
            </w:tcBorders>
            <w:shd w:val="clear" w:color="auto" w:fill="auto"/>
            <w:noWrap/>
            <w:vAlign w:val="bottom"/>
            <w:hideMark/>
          </w:tcPr>
          <w:p w14:paraId="297D8297" w14:textId="77777777" w:rsidR="00DC2757" w:rsidRPr="00DC2757" w:rsidRDefault="00DC2757" w:rsidP="00DC2757">
            <w:pPr>
              <w:spacing w:after="0" w:line="240" w:lineRule="auto"/>
              <w:jc w:val="center"/>
              <w:rPr>
                <w:ins w:id="3722" w:author="Commodore, Sarah" w:date="2023-03-22T16:21:00Z"/>
                <w:rFonts w:ascii="Calibri" w:eastAsia="Times New Roman" w:hAnsi="Calibri" w:cs="Calibri"/>
                <w:color w:val="FF0000"/>
                <w:sz w:val="20"/>
                <w:szCs w:val="20"/>
              </w:rPr>
            </w:pPr>
            <w:ins w:id="3723" w:author="Commodore, Sarah" w:date="2023-03-22T16:21:00Z">
              <w:r w:rsidRPr="00DC2757">
                <w:rPr>
                  <w:rFonts w:ascii="Calibri" w:eastAsia="Times New Roman" w:hAnsi="Calibri" w:cs="Calibri"/>
                  <w:color w:val="FF0000"/>
                  <w:sz w:val="20"/>
                  <w:szCs w:val="20"/>
                </w:rPr>
                <w:t>*</w:t>
              </w:r>
            </w:ins>
          </w:p>
        </w:tc>
      </w:tr>
      <w:tr w:rsidR="00DC2757" w:rsidRPr="00DC2757" w14:paraId="709C51AC" w14:textId="77777777" w:rsidTr="00DC2757">
        <w:trPr>
          <w:trHeight w:val="260"/>
          <w:ins w:id="3724" w:author="Commodore, Sarah" w:date="2023-03-22T16:21:00Z"/>
        </w:trPr>
        <w:tc>
          <w:tcPr>
            <w:tcW w:w="0" w:type="auto"/>
            <w:tcBorders>
              <w:top w:val="nil"/>
              <w:left w:val="nil"/>
              <w:bottom w:val="nil"/>
              <w:right w:val="nil"/>
            </w:tcBorders>
            <w:shd w:val="clear" w:color="auto" w:fill="auto"/>
            <w:noWrap/>
            <w:vAlign w:val="bottom"/>
            <w:hideMark/>
          </w:tcPr>
          <w:p w14:paraId="721F8B33" w14:textId="77777777" w:rsidR="00DC2757" w:rsidRPr="00DC2757" w:rsidRDefault="00DC2757" w:rsidP="00DC2757">
            <w:pPr>
              <w:spacing w:after="0" w:line="240" w:lineRule="auto"/>
              <w:rPr>
                <w:ins w:id="3725" w:author="Commodore, Sarah" w:date="2023-03-22T16:21:00Z"/>
                <w:rFonts w:ascii="Calibri" w:eastAsia="Times New Roman" w:hAnsi="Calibri" w:cs="Calibri"/>
                <w:color w:val="000000"/>
                <w:sz w:val="20"/>
                <w:szCs w:val="20"/>
              </w:rPr>
            </w:pPr>
            <w:ins w:id="3726" w:author="Commodore, Sarah" w:date="2023-03-22T16:21:00Z">
              <w:r w:rsidRPr="00DC2757">
                <w:rPr>
                  <w:rFonts w:ascii="Calibri" w:eastAsia="Times New Roman" w:hAnsi="Calibri" w:cs="Calibri"/>
                  <w:color w:val="000000"/>
                  <w:sz w:val="20"/>
                  <w:szCs w:val="20"/>
                </w:rPr>
                <w:lastRenderedPageBreak/>
                <w:t>ENSG00000188039.16</w:t>
              </w:r>
            </w:ins>
          </w:p>
        </w:tc>
        <w:tc>
          <w:tcPr>
            <w:tcW w:w="0" w:type="auto"/>
            <w:tcBorders>
              <w:top w:val="nil"/>
              <w:left w:val="nil"/>
              <w:bottom w:val="nil"/>
              <w:right w:val="nil"/>
            </w:tcBorders>
            <w:shd w:val="clear" w:color="auto" w:fill="auto"/>
            <w:noWrap/>
            <w:vAlign w:val="bottom"/>
            <w:hideMark/>
          </w:tcPr>
          <w:p w14:paraId="3F2C212F" w14:textId="77777777" w:rsidR="00DC2757" w:rsidRPr="00DC2757" w:rsidRDefault="00DC2757" w:rsidP="00DC2757">
            <w:pPr>
              <w:spacing w:after="0" w:line="240" w:lineRule="auto"/>
              <w:rPr>
                <w:ins w:id="3727" w:author="Commodore, Sarah" w:date="2023-03-22T16:21:00Z"/>
                <w:rFonts w:ascii="Calibri" w:eastAsia="Times New Roman" w:hAnsi="Calibri" w:cs="Calibri"/>
                <w:color w:val="000000"/>
                <w:sz w:val="20"/>
                <w:szCs w:val="20"/>
              </w:rPr>
            </w:pPr>
            <w:ins w:id="3728" w:author="Commodore, Sarah" w:date="2023-03-22T16:21:00Z">
              <w:r w:rsidRPr="00DC2757">
                <w:rPr>
                  <w:rFonts w:ascii="Calibri" w:eastAsia="Times New Roman" w:hAnsi="Calibri" w:cs="Calibri"/>
                  <w:color w:val="000000"/>
                  <w:sz w:val="20"/>
                  <w:szCs w:val="20"/>
                </w:rPr>
                <w:t>NWD1</w:t>
              </w:r>
            </w:ins>
          </w:p>
        </w:tc>
        <w:tc>
          <w:tcPr>
            <w:tcW w:w="0" w:type="auto"/>
            <w:tcBorders>
              <w:top w:val="nil"/>
              <w:left w:val="nil"/>
              <w:bottom w:val="nil"/>
              <w:right w:val="nil"/>
            </w:tcBorders>
            <w:shd w:val="clear" w:color="auto" w:fill="auto"/>
            <w:noWrap/>
            <w:vAlign w:val="bottom"/>
            <w:hideMark/>
          </w:tcPr>
          <w:p w14:paraId="1B01D314" w14:textId="77777777" w:rsidR="00DC2757" w:rsidRPr="00DC2757" w:rsidRDefault="00DC2757" w:rsidP="00DC2757">
            <w:pPr>
              <w:spacing w:after="0" w:line="240" w:lineRule="auto"/>
              <w:jc w:val="center"/>
              <w:rPr>
                <w:ins w:id="3729" w:author="Commodore, Sarah" w:date="2023-03-22T16:21:00Z"/>
                <w:rFonts w:ascii="Calibri" w:eastAsia="Times New Roman" w:hAnsi="Calibri" w:cs="Calibri"/>
                <w:color w:val="000000"/>
                <w:sz w:val="20"/>
                <w:szCs w:val="20"/>
              </w:rPr>
            </w:pPr>
            <w:ins w:id="373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00B794A" w14:textId="77777777" w:rsidR="00DC2757" w:rsidRPr="00DC2757" w:rsidRDefault="00DC2757" w:rsidP="00DC2757">
            <w:pPr>
              <w:spacing w:after="0" w:line="240" w:lineRule="auto"/>
              <w:jc w:val="center"/>
              <w:rPr>
                <w:ins w:id="3731" w:author="Commodore, Sarah" w:date="2023-03-22T16:21:00Z"/>
                <w:rFonts w:ascii="Calibri" w:eastAsia="Times New Roman" w:hAnsi="Calibri" w:cs="Calibri"/>
                <w:color w:val="000000"/>
                <w:sz w:val="20"/>
                <w:szCs w:val="20"/>
              </w:rPr>
            </w:pPr>
            <w:ins w:id="3732" w:author="Commodore, Sarah" w:date="2023-03-22T16:21:00Z">
              <w:r w:rsidRPr="00DC2757">
                <w:rPr>
                  <w:rFonts w:ascii="Calibri" w:eastAsia="Times New Roman" w:hAnsi="Calibri" w:cs="Calibri"/>
                  <w:color w:val="000000"/>
                  <w:sz w:val="20"/>
                  <w:szCs w:val="20"/>
                </w:rPr>
                <w:t>1.5E-26</w:t>
              </w:r>
            </w:ins>
          </w:p>
        </w:tc>
        <w:tc>
          <w:tcPr>
            <w:tcW w:w="0" w:type="auto"/>
            <w:tcBorders>
              <w:top w:val="nil"/>
              <w:left w:val="nil"/>
              <w:bottom w:val="nil"/>
              <w:right w:val="nil"/>
            </w:tcBorders>
            <w:shd w:val="clear" w:color="auto" w:fill="auto"/>
            <w:noWrap/>
            <w:vAlign w:val="bottom"/>
            <w:hideMark/>
          </w:tcPr>
          <w:p w14:paraId="4338C940" w14:textId="77777777" w:rsidR="00DC2757" w:rsidRPr="00DC2757" w:rsidRDefault="00DC2757" w:rsidP="00DC2757">
            <w:pPr>
              <w:spacing w:after="0" w:line="240" w:lineRule="auto"/>
              <w:jc w:val="center"/>
              <w:rPr>
                <w:ins w:id="3733" w:author="Commodore, Sarah" w:date="2023-03-22T16:21:00Z"/>
                <w:rFonts w:ascii="Calibri" w:eastAsia="Times New Roman" w:hAnsi="Calibri" w:cs="Calibri"/>
                <w:color w:val="000000"/>
                <w:sz w:val="20"/>
                <w:szCs w:val="20"/>
              </w:rPr>
            </w:pPr>
            <w:ins w:id="3734" w:author="Commodore, Sarah" w:date="2023-03-22T16:21:00Z">
              <w:r w:rsidRPr="00DC2757">
                <w:rPr>
                  <w:rFonts w:ascii="Calibri" w:eastAsia="Times New Roman" w:hAnsi="Calibri" w:cs="Calibri"/>
                  <w:color w:val="000000"/>
                  <w:sz w:val="20"/>
                  <w:szCs w:val="20"/>
                </w:rPr>
                <w:t>1.1E-23</w:t>
              </w:r>
            </w:ins>
          </w:p>
        </w:tc>
        <w:tc>
          <w:tcPr>
            <w:tcW w:w="0" w:type="auto"/>
            <w:tcBorders>
              <w:top w:val="nil"/>
              <w:left w:val="nil"/>
              <w:bottom w:val="nil"/>
              <w:right w:val="nil"/>
            </w:tcBorders>
            <w:shd w:val="clear" w:color="auto" w:fill="auto"/>
            <w:noWrap/>
            <w:vAlign w:val="bottom"/>
            <w:hideMark/>
          </w:tcPr>
          <w:p w14:paraId="748D6D05" w14:textId="77777777" w:rsidR="00DC2757" w:rsidRPr="00DC2757" w:rsidRDefault="00DC2757" w:rsidP="00DC2757">
            <w:pPr>
              <w:spacing w:after="0" w:line="240" w:lineRule="auto"/>
              <w:jc w:val="center"/>
              <w:rPr>
                <w:ins w:id="3735" w:author="Commodore, Sarah" w:date="2023-03-22T16:21:00Z"/>
                <w:rFonts w:ascii="Calibri" w:eastAsia="Times New Roman" w:hAnsi="Calibri" w:cs="Calibri"/>
                <w:color w:val="FF0000"/>
                <w:sz w:val="20"/>
                <w:szCs w:val="20"/>
              </w:rPr>
            </w:pPr>
            <w:ins w:id="3736" w:author="Commodore, Sarah" w:date="2023-03-22T16:21:00Z">
              <w:r w:rsidRPr="00DC2757">
                <w:rPr>
                  <w:rFonts w:ascii="Calibri" w:eastAsia="Times New Roman" w:hAnsi="Calibri" w:cs="Calibri"/>
                  <w:color w:val="FF0000"/>
                  <w:sz w:val="20"/>
                  <w:szCs w:val="20"/>
                </w:rPr>
                <w:t>*</w:t>
              </w:r>
            </w:ins>
          </w:p>
        </w:tc>
      </w:tr>
      <w:tr w:rsidR="00DC2757" w:rsidRPr="00DC2757" w14:paraId="1B80202D" w14:textId="77777777" w:rsidTr="00DC2757">
        <w:trPr>
          <w:trHeight w:val="260"/>
          <w:ins w:id="3737" w:author="Commodore, Sarah" w:date="2023-03-22T16:21:00Z"/>
        </w:trPr>
        <w:tc>
          <w:tcPr>
            <w:tcW w:w="0" w:type="auto"/>
            <w:tcBorders>
              <w:top w:val="nil"/>
              <w:left w:val="nil"/>
              <w:bottom w:val="nil"/>
              <w:right w:val="nil"/>
            </w:tcBorders>
            <w:shd w:val="clear" w:color="auto" w:fill="auto"/>
            <w:noWrap/>
            <w:vAlign w:val="bottom"/>
            <w:hideMark/>
          </w:tcPr>
          <w:p w14:paraId="37F6333D" w14:textId="77777777" w:rsidR="00DC2757" w:rsidRPr="00DC2757" w:rsidRDefault="00DC2757" w:rsidP="00DC2757">
            <w:pPr>
              <w:spacing w:after="0" w:line="240" w:lineRule="auto"/>
              <w:rPr>
                <w:ins w:id="3738" w:author="Commodore, Sarah" w:date="2023-03-22T16:21:00Z"/>
                <w:rFonts w:ascii="Calibri" w:eastAsia="Times New Roman" w:hAnsi="Calibri" w:cs="Calibri"/>
                <w:color w:val="000000"/>
                <w:sz w:val="20"/>
                <w:szCs w:val="20"/>
              </w:rPr>
            </w:pPr>
            <w:ins w:id="3739" w:author="Commodore, Sarah" w:date="2023-03-22T16:21:00Z">
              <w:r w:rsidRPr="00DC2757">
                <w:rPr>
                  <w:rFonts w:ascii="Calibri" w:eastAsia="Times New Roman" w:hAnsi="Calibri" w:cs="Calibri"/>
                  <w:color w:val="000000"/>
                  <w:sz w:val="20"/>
                  <w:szCs w:val="20"/>
                </w:rPr>
                <w:t>ENSG00000176601.13</w:t>
              </w:r>
            </w:ins>
          </w:p>
        </w:tc>
        <w:tc>
          <w:tcPr>
            <w:tcW w:w="0" w:type="auto"/>
            <w:tcBorders>
              <w:top w:val="nil"/>
              <w:left w:val="nil"/>
              <w:bottom w:val="nil"/>
              <w:right w:val="nil"/>
            </w:tcBorders>
            <w:shd w:val="clear" w:color="auto" w:fill="auto"/>
            <w:noWrap/>
            <w:vAlign w:val="bottom"/>
            <w:hideMark/>
          </w:tcPr>
          <w:p w14:paraId="7B187975" w14:textId="77777777" w:rsidR="00DC2757" w:rsidRPr="00DC2757" w:rsidRDefault="00DC2757" w:rsidP="00DC2757">
            <w:pPr>
              <w:spacing w:after="0" w:line="240" w:lineRule="auto"/>
              <w:rPr>
                <w:ins w:id="3740" w:author="Commodore, Sarah" w:date="2023-03-22T16:21:00Z"/>
                <w:rFonts w:ascii="Calibri" w:eastAsia="Times New Roman" w:hAnsi="Calibri" w:cs="Calibri"/>
                <w:color w:val="000000"/>
                <w:sz w:val="20"/>
                <w:szCs w:val="20"/>
              </w:rPr>
            </w:pPr>
            <w:ins w:id="3741" w:author="Commodore, Sarah" w:date="2023-03-22T16:21:00Z">
              <w:r w:rsidRPr="00DC2757">
                <w:rPr>
                  <w:rFonts w:ascii="Calibri" w:eastAsia="Times New Roman" w:hAnsi="Calibri" w:cs="Calibri"/>
                  <w:color w:val="000000"/>
                  <w:sz w:val="20"/>
                  <w:szCs w:val="20"/>
                </w:rPr>
                <w:t>MAP3K19</w:t>
              </w:r>
            </w:ins>
          </w:p>
        </w:tc>
        <w:tc>
          <w:tcPr>
            <w:tcW w:w="0" w:type="auto"/>
            <w:tcBorders>
              <w:top w:val="nil"/>
              <w:left w:val="nil"/>
              <w:bottom w:val="nil"/>
              <w:right w:val="nil"/>
            </w:tcBorders>
            <w:shd w:val="clear" w:color="auto" w:fill="auto"/>
            <w:noWrap/>
            <w:vAlign w:val="bottom"/>
            <w:hideMark/>
          </w:tcPr>
          <w:p w14:paraId="74F87696" w14:textId="77777777" w:rsidR="00DC2757" w:rsidRPr="00DC2757" w:rsidRDefault="00DC2757" w:rsidP="00DC2757">
            <w:pPr>
              <w:spacing w:after="0" w:line="240" w:lineRule="auto"/>
              <w:jc w:val="center"/>
              <w:rPr>
                <w:ins w:id="3742" w:author="Commodore, Sarah" w:date="2023-03-22T16:21:00Z"/>
                <w:rFonts w:ascii="Calibri" w:eastAsia="Times New Roman" w:hAnsi="Calibri" w:cs="Calibri"/>
                <w:color w:val="000000"/>
                <w:sz w:val="20"/>
                <w:szCs w:val="20"/>
              </w:rPr>
            </w:pPr>
            <w:ins w:id="374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AEA46B5" w14:textId="77777777" w:rsidR="00DC2757" w:rsidRPr="00DC2757" w:rsidRDefault="00DC2757" w:rsidP="00DC2757">
            <w:pPr>
              <w:spacing w:after="0" w:line="240" w:lineRule="auto"/>
              <w:jc w:val="center"/>
              <w:rPr>
                <w:ins w:id="3744" w:author="Commodore, Sarah" w:date="2023-03-22T16:21:00Z"/>
                <w:rFonts w:ascii="Calibri" w:eastAsia="Times New Roman" w:hAnsi="Calibri" w:cs="Calibri"/>
                <w:color w:val="000000"/>
                <w:sz w:val="20"/>
                <w:szCs w:val="20"/>
              </w:rPr>
            </w:pPr>
            <w:ins w:id="3745" w:author="Commodore, Sarah" w:date="2023-03-22T16:21:00Z">
              <w:r w:rsidRPr="00DC2757">
                <w:rPr>
                  <w:rFonts w:ascii="Calibri" w:eastAsia="Times New Roman" w:hAnsi="Calibri" w:cs="Calibri"/>
                  <w:color w:val="000000"/>
                  <w:sz w:val="20"/>
                  <w:szCs w:val="20"/>
                </w:rPr>
                <w:t>9.6E-07</w:t>
              </w:r>
            </w:ins>
          </w:p>
        </w:tc>
        <w:tc>
          <w:tcPr>
            <w:tcW w:w="0" w:type="auto"/>
            <w:tcBorders>
              <w:top w:val="nil"/>
              <w:left w:val="nil"/>
              <w:bottom w:val="nil"/>
              <w:right w:val="nil"/>
            </w:tcBorders>
            <w:shd w:val="clear" w:color="auto" w:fill="auto"/>
            <w:noWrap/>
            <w:vAlign w:val="bottom"/>
            <w:hideMark/>
          </w:tcPr>
          <w:p w14:paraId="08A79574" w14:textId="77777777" w:rsidR="00DC2757" w:rsidRPr="00DC2757" w:rsidRDefault="00DC2757" w:rsidP="00DC2757">
            <w:pPr>
              <w:spacing w:after="0" w:line="240" w:lineRule="auto"/>
              <w:jc w:val="center"/>
              <w:rPr>
                <w:ins w:id="3746" w:author="Commodore, Sarah" w:date="2023-03-22T16:21:00Z"/>
                <w:rFonts w:ascii="Calibri" w:eastAsia="Times New Roman" w:hAnsi="Calibri" w:cs="Calibri"/>
                <w:color w:val="000000"/>
                <w:sz w:val="20"/>
                <w:szCs w:val="20"/>
              </w:rPr>
            </w:pPr>
            <w:ins w:id="3747" w:author="Commodore, Sarah" w:date="2023-03-22T16:21:00Z">
              <w:r w:rsidRPr="00DC2757">
                <w:rPr>
                  <w:rFonts w:ascii="Calibri" w:eastAsia="Times New Roman" w:hAnsi="Calibri" w:cs="Calibri"/>
                  <w:color w:val="000000"/>
                  <w:sz w:val="20"/>
                  <w:szCs w:val="20"/>
                </w:rPr>
                <w:t>8.3E-06</w:t>
              </w:r>
            </w:ins>
          </w:p>
        </w:tc>
        <w:tc>
          <w:tcPr>
            <w:tcW w:w="0" w:type="auto"/>
            <w:tcBorders>
              <w:top w:val="nil"/>
              <w:left w:val="nil"/>
              <w:bottom w:val="nil"/>
              <w:right w:val="nil"/>
            </w:tcBorders>
            <w:shd w:val="clear" w:color="auto" w:fill="auto"/>
            <w:noWrap/>
            <w:vAlign w:val="bottom"/>
            <w:hideMark/>
          </w:tcPr>
          <w:p w14:paraId="201D34D2" w14:textId="77777777" w:rsidR="00DC2757" w:rsidRPr="00DC2757" w:rsidRDefault="00DC2757" w:rsidP="00DC2757">
            <w:pPr>
              <w:spacing w:after="0" w:line="240" w:lineRule="auto"/>
              <w:jc w:val="center"/>
              <w:rPr>
                <w:ins w:id="3748" w:author="Commodore, Sarah" w:date="2023-03-22T16:21:00Z"/>
                <w:rFonts w:ascii="Calibri" w:eastAsia="Times New Roman" w:hAnsi="Calibri" w:cs="Calibri"/>
                <w:color w:val="FF0000"/>
                <w:sz w:val="20"/>
                <w:szCs w:val="20"/>
              </w:rPr>
            </w:pPr>
            <w:ins w:id="3749" w:author="Commodore, Sarah" w:date="2023-03-22T16:21:00Z">
              <w:r w:rsidRPr="00DC2757">
                <w:rPr>
                  <w:rFonts w:ascii="Calibri" w:eastAsia="Times New Roman" w:hAnsi="Calibri" w:cs="Calibri"/>
                  <w:color w:val="FF0000"/>
                  <w:sz w:val="20"/>
                  <w:szCs w:val="20"/>
                </w:rPr>
                <w:t>*</w:t>
              </w:r>
            </w:ins>
          </w:p>
        </w:tc>
      </w:tr>
      <w:tr w:rsidR="00DC2757" w:rsidRPr="00DC2757" w14:paraId="7944C4CF" w14:textId="77777777" w:rsidTr="00DC2757">
        <w:trPr>
          <w:trHeight w:val="260"/>
          <w:ins w:id="3750" w:author="Commodore, Sarah" w:date="2023-03-22T16:21:00Z"/>
        </w:trPr>
        <w:tc>
          <w:tcPr>
            <w:tcW w:w="0" w:type="auto"/>
            <w:tcBorders>
              <w:top w:val="nil"/>
              <w:left w:val="nil"/>
              <w:bottom w:val="nil"/>
              <w:right w:val="nil"/>
            </w:tcBorders>
            <w:shd w:val="clear" w:color="auto" w:fill="auto"/>
            <w:noWrap/>
            <w:vAlign w:val="bottom"/>
            <w:hideMark/>
          </w:tcPr>
          <w:p w14:paraId="1D5F278E" w14:textId="77777777" w:rsidR="00DC2757" w:rsidRPr="00DC2757" w:rsidRDefault="00DC2757" w:rsidP="00DC2757">
            <w:pPr>
              <w:spacing w:after="0" w:line="240" w:lineRule="auto"/>
              <w:rPr>
                <w:ins w:id="3751" w:author="Commodore, Sarah" w:date="2023-03-22T16:21:00Z"/>
                <w:rFonts w:ascii="Calibri" w:eastAsia="Times New Roman" w:hAnsi="Calibri" w:cs="Calibri"/>
                <w:color w:val="000000"/>
                <w:sz w:val="20"/>
                <w:szCs w:val="20"/>
              </w:rPr>
            </w:pPr>
            <w:ins w:id="3752" w:author="Commodore, Sarah" w:date="2023-03-22T16:21:00Z">
              <w:r w:rsidRPr="00DC2757">
                <w:rPr>
                  <w:rFonts w:ascii="Calibri" w:eastAsia="Times New Roman" w:hAnsi="Calibri" w:cs="Calibri"/>
                  <w:color w:val="000000"/>
                  <w:sz w:val="20"/>
                  <w:szCs w:val="20"/>
                </w:rPr>
                <w:t>ENSG00000136918.8</w:t>
              </w:r>
            </w:ins>
          </w:p>
        </w:tc>
        <w:tc>
          <w:tcPr>
            <w:tcW w:w="0" w:type="auto"/>
            <w:tcBorders>
              <w:top w:val="nil"/>
              <w:left w:val="nil"/>
              <w:bottom w:val="nil"/>
              <w:right w:val="nil"/>
            </w:tcBorders>
            <w:shd w:val="clear" w:color="auto" w:fill="auto"/>
            <w:noWrap/>
            <w:vAlign w:val="bottom"/>
            <w:hideMark/>
          </w:tcPr>
          <w:p w14:paraId="667D37D1" w14:textId="77777777" w:rsidR="00DC2757" w:rsidRPr="00DC2757" w:rsidRDefault="00DC2757" w:rsidP="00DC2757">
            <w:pPr>
              <w:spacing w:after="0" w:line="240" w:lineRule="auto"/>
              <w:rPr>
                <w:ins w:id="3753" w:author="Commodore, Sarah" w:date="2023-03-22T16:21:00Z"/>
                <w:rFonts w:ascii="Calibri" w:eastAsia="Times New Roman" w:hAnsi="Calibri" w:cs="Calibri"/>
                <w:color w:val="000000"/>
                <w:sz w:val="20"/>
                <w:szCs w:val="20"/>
              </w:rPr>
            </w:pPr>
            <w:ins w:id="3754" w:author="Commodore, Sarah" w:date="2023-03-22T16:21:00Z">
              <w:r w:rsidRPr="00DC2757">
                <w:rPr>
                  <w:rFonts w:ascii="Calibri" w:eastAsia="Times New Roman" w:hAnsi="Calibri" w:cs="Calibri"/>
                  <w:color w:val="000000"/>
                  <w:sz w:val="20"/>
                  <w:szCs w:val="20"/>
                </w:rPr>
                <w:t>WDR38</w:t>
              </w:r>
            </w:ins>
          </w:p>
        </w:tc>
        <w:tc>
          <w:tcPr>
            <w:tcW w:w="0" w:type="auto"/>
            <w:tcBorders>
              <w:top w:val="nil"/>
              <w:left w:val="nil"/>
              <w:bottom w:val="nil"/>
              <w:right w:val="nil"/>
            </w:tcBorders>
            <w:shd w:val="clear" w:color="auto" w:fill="auto"/>
            <w:noWrap/>
            <w:vAlign w:val="bottom"/>
            <w:hideMark/>
          </w:tcPr>
          <w:p w14:paraId="6CD346D5" w14:textId="77777777" w:rsidR="00DC2757" w:rsidRPr="00DC2757" w:rsidRDefault="00DC2757" w:rsidP="00DC2757">
            <w:pPr>
              <w:spacing w:after="0" w:line="240" w:lineRule="auto"/>
              <w:jc w:val="center"/>
              <w:rPr>
                <w:ins w:id="3755" w:author="Commodore, Sarah" w:date="2023-03-22T16:21:00Z"/>
                <w:rFonts w:ascii="Calibri" w:eastAsia="Times New Roman" w:hAnsi="Calibri" w:cs="Calibri"/>
                <w:color w:val="000000"/>
                <w:sz w:val="20"/>
                <w:szCs w:val="20"/>
              </w:rPr>
            </w:pPr>
            <w:ins w:id="375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0514787" w14:textId="77777777" w:rsidR="00DC2757" w:rsidRPr="00DC2757" w:rsidRDefault="00DC2757" w:rsidP="00DC2757">
            <w:pPr>
              <w:spacing w:after="0" w:line="240" w:lineRule="auto"/>
              <w:jc w:val="center"/>
              <w:rPr>
                <w:ins w:id="3757" w:author="Commodore, Sarah" w:date="2023-03-22T16:21:00Z"/>
                <w:rFonts w:ascii="Calibri" w:eastAsia="Times New Roman" w:hAnsi="Calibri" w:cs="Calibri"/>
                <w:color w:val="000000"/>
                <w:sz w:val="20"/>
                <w:szCs w:val="20"/>
              </w:rPr>
            </w:pPr>
            <w:ins w:id="3758" w:author="Commodore, Sarah" w:date="2023-03-22T16:21:00Z">
              <w:r w:rsidRPr="00DC2757">
                <w:rPr>
                  <w:rFonts w:ascii="Calibri" w:eastAsia="Times New Roman" w:hAnsi="Calibri" w:cs="Calibri"/>
                  <w:color w:val="000000"/>
                  <w:sz w:val="20"/>
                  <w:szCs w:val="20"/>
                </w:rPr>
                <w:t>2.2E-12</w:t>
              </w:r>
            </w:ins>
          </w:p>
        </w:tc>
        <w:tc>
          <w:tcPr>
            <w:tcW w:w="0" w:type="auto"/>
            <w:tcBorders>
              <w:top w:val="nil"/>
              <w:left w:val="nil"/>
              <w:bottom w:val="nil"/>
              <w:right w:val="nil"/>
            </w:tcBorders>
            <w:shd w:val="clear" w:color="auto" w:fill="auto"/>
            <w:noWrap/>
            <w:vAlign w:val="bottom"/>
            <w:hideMark/>
          </w:tcPr>
          <w:p w14:paraId="4931BA1E" w14:textId="77777777" w:rsidR="00DC2757" w:rsidRPr="00DC2757" w:rsidRDefault="00DC2757" w:rsidP="00DC2757">
            <w:pPr>
              <w:spacing w:after="0" w:line="240" w:lineRule="auto"/>
              <w:jc w:val="center"/>
              <w:rPr>
                <w:ins w:id="3759" w:author="Commodore, Sarah" w:date="2023-03-22T16:21:00Z"/>
                <w:rFonts w:ascii="Calibri" w:eastAsia="Times New Roman" w:hAnsi="Calibri" w:cs="Calibri"/>
                <w:color w:val="000000"/>
                <w:sz w:val="20"/>
                <w:szCs w:val="20"/>
              </w:rPr>
            </w:pPr>
            <w:ins w:id="3760" w:author="Commodore, Sarah" w:date="2023-03-22T16:21:00Z">
              <w:r w:rsidRPr="00DC2757">
                <w:rPr>
                  <w:rFonts w:ascii="Calibri" w:eastAsia="Times New Roman" w:hAnsi="Calibri" w:cs="Calibri"/>
                  <w:color w:val="000000"/>
                  <w:sz w:val="20"/>
                  <w:szCs w:val="20"/>
                </w:rPr>
                <w:t>7.9E-11</w:t>
              </w:r>
            </w:ins>
          </w:p>
        </w:tc>
        <w:tc>
          <w:tcPr>
            <w:tcW w:w="0" w:type="auto"/>
            <w:tcBorders>
              <w:top w:val="nil"/>
              <w:left w:val="nil"/>
              <w:bottom w:val="nil"/>
              <w:right w:val="nil"/>
            </w:tcBorders>
            <w:shd w:val="clear" w:color="auto" w:fill="auto"/>
            <w:noWrap/>
            <w:vAlign w:val="bottom"/>
            <w:hideMark/>
          </w:tcPr>
          <w:p w14:paraId="13BDF3F5" w14:textId="77777777" w:rsidR="00DC2757" w:rsidRPr="00DC2757" w:rsidRDefault="00DC2757" w:rsidP="00DC2757">
            <w:pPr>
              <w:spacing w:after="0" w:line="240" w:lineRule="auto"/>
              <w:jc w:val="center"/>
              <w:rPr>
                <w:ins w:id="3761" w:author="Commodore, Sarah" w:date="2023-03-22T16:21:00Z"/>
                <w:rFonts w:ascii="Calibri" w:eastAsia="Times New Roman" w:hAnsi="Calibri" w:cs="Calibri"/>
                <w:color w:val="FF0000"/>
                <w:sz w:val="20"/>
                <w:szCs w:val="20"/>
              </w:rPr>
            </w:pPr>
            <w:ins w:id="3762" w:author="Commodore, Sarah" w:date="2023-03-22T16:21:00Z">
              <w:r w:rsidRPr="00DC2757">
                <w:rPr>
                  <w:rFonts w:ascii="Calibri" w:eastAsia="Times New Roman" w:hAnsi="Calibri" w:cs="Calibri"/>
                  <w:color w:val="FF0000"/>
                  <w:sz w:val="20"/>
                  <w:szCs w:val="20"/>
                </w:rPr>
                <w:t>*</w:t>
              </w:r>
            </w:ins>
          </w:p>
        </w:tc>
      </w:tr>
      <w:tr w:rsidR="00DC2757" w:rsidRPr="00DC2757" w14:paraId="15A3F7A9" w14:textId="77777777" w:rsidTr="00DC2757">
        <w:trPr>
          <w:trHeight w:val="260"/>
          <w:ins w:id="3763" w:author="Commodore, Sarah" w:date="2023-03-22T16:21:00Z"/>
        </w:trPr>
        <w:tc>
          <w:tcPr>
            <w:tcW w:w="0" w:type="auto"/>
            <w:tcBorders>
              <w:top w:val="nil"/>
              <w:left w:val="nil"/>
              <w:bottom w:val="nil"/>
              <w:right w:val="nil"/>
            </w:tcBorders>
            <w:shd w:val="clear" w:color="auto" w:fill="auto"/>
            <w:noWrap/>
            <w:vAlign w:val="bottom"/>
            <w:hideMark/>
          </w:tcPr>
          <w:p w14:paraId="5E3F2BFD" w14:textId="77777777" w:rsidR="00DC2757" w:rsidRPr="00DC2757" w:rsidRDefault="00DC2757" w:rsidP="00DC2757">
            <w:pPr>
              <w:spacing w:after="0" w:line="240" w:lineRule="auto"/>
              <w:rPr>
                <w:ins w:id="3764" w:author="Commodore, Sarah" w:date="2023-03-22T16:21:00Z"/>
                <w:rFonts w:ascii="Calibri" w:eastAsia="Times New Roman" w:hAnsi="Calibri" w:cs="Calibri"/>
                <w:color w:val="000000"/>
                <w:sz w:val="20"/>
                <w:szCs w:val="20"/>
              </w:rPr>
            </w:pPr>
            <w:ins w:id="3765" w:author="Commodore, Sarah" w:date="2023-03-22T16:21:00Z">
              <w:r w:rsidRPr="00DC2757">
                <w:rPr>
                  <w:rFonts w:ascii="Calibri" w:eastAsia="Times New Roman" w:hAnsi="Calibri" w:cs="Calibri"/>
                  <w:color w:val="000000"/>
                  <w:sz w:val="20"/>
                  <w:szCs w:val="20"/>
                </w:rPr>
                <w:t>ENSG00000255308.1</w:t>
              </w:r>
            </w:ins>
          </w:p>
        </w:tc>
        <w:tc>
          <w:tcPr>
            <w:tcW w:w="0" w:type="auto"/>
            <w:tcBorders>
              <w:top w:val="nil"/>
              <w:left w:val="nil"/>
              <w:bottom w:val="nil"/>
              <w:right w:val="nil"/>
            </w:tcBorders>
            <w:shd w:val="clear" w:color="auto" w:fill="auto"/>
            <w:noWrap/>
            <w:vAlign w:val="bottom"/>
            <w:hideMark/>
          </w:tcPr>
          <w:p w14:paraId="38876D3D" w14:textId="77777777" w:rsidR="00DC2757" w:rsidRPr="00DC2757" w:rsidRDefault="00DC2757" w:rsidP="00DC2757">
            <w:pPr>
              <w:spacing w:after="0" w:line="240" w:lineRule="auto"/>
              <w:rPr>
                <w:ins w:id="3766" w:author="Commodore, Sarah" w:date="2023-03-22T16:21:00Z"/>
                <w:rFonts w:ascii="Calibri" w:eastAsia="Times New Roman" w:hAnsi="Calibri" w:cs="Calibri"/>
                <w:color w:val="000000"/>
                <w:sz w:val="20"/>
                <w:szCs w:val="20"/>
              </w:rPr>
            </w:pPr>
            <w:ins w:id="3767" w:author="Commodore, Sarah" w:date="2023-03-22T16:21:00Z">
              <w:r w:rsidRPr="00DC2757">
                <w:rPr>
                  <w:rFonts w:ascii="Calibri" w:eastAsia="Times New Roman" w:hAnsi="Calibri" w:cs="Calibri"/>
                  <w:color w:val="000000"/>
                  <w:sz w:val="20"/>
                  <w:szCs w:val="20"/>
                </w:rPr>
                <w:t>CSRP3-AS1</w:t>
              </w:r>
            </w:ins>
          </w:p>
        </w:tc>
        <w:tc>
          <w:tcPr>
            <w:tcW w:w="0" w:type="auto"/>
            <w:tcBorders>
              <w:top w:val="nil"/>
              <w:left w:val="nil"/>
              <w:bottom w:val="nil"/>
              <w:right w:val="nil"/>
            </w:tcBorders>
            <w:shd w:val="clear" w:color="auto" w:fill="auto"/>
            <w:noWrap/>
            <w:vAlign w:val="bottom"/>
            <w:hideMark/>
          </w:tcPr>
          <w:p w14:paraId="3E769F51" w14:textId="77777777" w:rsidR="00DC2757" w:rsidRPr="00DC2757" w:rsidRDefault="00DC2757" w:rsidP="00DC2757">
            <w:pPr>
              <w:spacing w:after="0" w:line="240" w:lineRule="auto"/>
              <w:jc w:val="center"/>
              <w:rPr>
                <w:ins w:id="3768" w:author="Commodore, Sarah" w:date="2023-03-22T16:21:00Z"/>
                <w:rFonts w:ascii="Calibri" w:eastAsia="Times New Roman" w:hAnsi="Calibri" w:cs="Calibri"/>
                <w:color w:val="000000"/>
                <w:sz w:val="20"/>
                <w:szCs w:val="20"/>
              </w:rPr>
            </w:pPr>
            <w:ins w:id="376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CABE51" w14:textId="77777777" w:rsidR="00DC2757" w:rsidRPr="00DC2757" w:rsidRDefault="00DC2757" w:rsidP="00DC2757">
            <w:pPr>
              <w:spacing w:after="0" w:line="240" w:lineRule="auto"/>
              <w:jc w:val="center"/>
              <w:rPr>
                <w:ins w:id="3770" w:author="Commodore, Sarah" w:date="2023-03-22T16:21:00Z"/>
                <w:rFonts w:ascii="Calibri" w:eastAsia="Times New Roman" w:hAnsi="Calibri" w:cs="Calibri"/>
                <w:color w:val="000000"/>
                <w:sz w:val="20"/>
                <w:szCs w:val="20"/>
              </w:rPr>
            </w:pPr>
            <w:ins w:id="3771" w:author="Commodore, Sarah" w:date="2023-03-22T16:21:00Z">
              <w:r w:rsidRPr="00DC2757">
                <w:rPr>
                  <w:rFonts w:ascii="Calibri" w:eastAsia="Times New Roman" w:hAnsi="Calibri" w:cs="Calibri"/>
                  <w:color w:val="000000"/>
                  <w:sz w:val="20"/>
                  <w:szCs w:val="20"/>
                </w:rPr>
                <w:t>1.1E-12</w:t>
              </w:r>
            </w:ins>
          </w:p>
        </w:tc>
        <w:tc>
          <w:tcPr>
            <w:tcW w:w="0" w:type="auto"/>
            <w:tcBorders>
              <w:top w:val="nil"/>
              <w:left w:val="nil"/>
              <w:bottom w:val="nil"/>
              <w:right w:val="nil"/>
            </w:tcBorders>
            <w:shd w:val="clear" w:color="auto" w:fill="auto"/>
            <w:noWrap/>
            <w:vAlign w:val="bottom"/>
            <w:hideMark/>
          </w:tcPr>
          <w:p w14:paraId="67F405BC" w14:textId="77777777" w:rsidR="00DC2757" w:rsidRPr="00DC2757" w:rsidRDefault="00DC2757" w:rsidP="00DC2757">
            <w:pPr>
              <w:spacing w:after="0" w:line="240" w:lineRule="auto"/>
              <w:jc w:val="center"/>
              <w:rPr>
                <w:ins w:id="3772" w:author="Commodore, Sarah" w:date="2023-03-22T16:21:00Z"/>
                <w:rFonts w:ascii="Calibri" w:eastAsia="Times New Roman" w:hAnsi="Calibri" w:cs="Calibri"/>
                <w:color w:val="000000"/>
                <w:sz w:val="20"/>
                <w:szCs w:val="20"/>
              </w:rPr>
            </w:pPr>
            <w:ins w:id="3773" w:author="Commodore, Sarah" w:date="2023-03-22T16:21:00Z">
              <w:r w:rsidRPr="00DC2757">
                <w:rPr>
                  <w:rFonts w:ascii="Calibri" w:eastAsia="Times New Roman" w:hAnsi="Calibri" w:cs="Calibri"/>
                  <w:color w:val="000000"/>
                  <w:sz w:val="20"/>
                  <w:szCs w:val="20"/>
                </w:rPr>
                <w:t>4.3E-11</w:t>
              </w:r>
            </w:ins>
          </w:p>
        </w:tc>
        <w:tc>
          <w:tcPr>
            <w:tcW w:w="0" w:type="auto"/>
            <w:tcBorders>
              <w:top w:val="nil"/>
              <w:left w:val="nil"/>
              <w:bottom w:val="nil"/>
              <w:right w:val="nil"/>
            </w:tcBorders>
            <w:shd w:val="clear" w:color="auto" w:fill="auto"/>
            <w:noWrap/>
            <w:vAlign w:val="bottom"/>
            <w:hideMark/>
          </w:tcPr>
          <w:p w14:paraId="178CF51C" w14:textId="77777777" w:rsidR="00DC2757" w:rsidRPr="00DC2757" w:rsidRDefault="00DC2757" w:rsidP="00DC2757">
            <w:pPr>
              <w:spacing w:after="0" w:line="240" w:lineRule="auto"/>
              <w:jc w:val="center"/>
              <w:rPr>
                <w:ins w:id="3774" w:author="Commodore, Sarah" w:date="2023-03-22T16:21:00Z"/>
                <w:rFonts w:ascii="Calibri" w:eastAsia="Times New Roman" w:hAnsi="Calibri" w:cs="Calibri"/>
                <w:color w:val="FF0000"/>
                <w:sz w:val="20"/>
                <w:szCs w:val="20"/>
              </w:rPr>
            </w:pPr>
            <w:ins w:id="3775" w:author="Commodore, Sarah" w:date="2023-03-22T16:21:00Z">
              <w:r w:rsidRPr="00DC2757">
                <w:rPr>
                  <w:rFonts w:ascii="Calibri" w:eastAsia="Times New Roman" w:hAnsi="Calibri" w:cs="Calibri"/>
                  <w:color w:val="FF0000"/>
                  <w:sz w:val="20"/>
                  <w:szCs w:val="20"/>
                </w:rPr>
                <w:t>*</w:t>
              </w:r>
            </w:ins>
          </w:p>
        </w:tc>
      </w:tr>
      <w:tr w:rsidR="00DC2757" w:rsidRPr="00DC2757" w14:paraId="2FC1F8C6" w14:textId="77777777" w:rsidTr="00DC2757">
        <w:trPr>
          <w:trHeight w:val="260"/>
          <w:ins w:id="3776" w:author="Commodore, Sarah" w:date="2023-03-22T16:21:00Z"/>
        </w:trPr>
        <w:tc>
          <w:tcPr>
            <w:tcW w:w="0" w:type="auto"/>
            <w:tcBorders>
              <w:top w:val="nil"/>
              <w:left w:val="nil"/>
              <w:bottom w:val="nil"/>
              <w:right w:val="nil"/>
            </w:tcBorders>
            <w:shd w:val="clear" w:color="auto" w:fill="auto"/>
            <w:noWrap/>
            <w:vAlign w:val="bottom"/>
            <w:hideMark/>
          </w:tcPr>
          <w:p w14:paraId="4E60C29E" w14:textId="77777777" w:rsidR="00DC2757" w:rsidRPr="00DC2757" w:rsidRDefault="00DC2757" w:rsidP="00DC2757">
            <w:pPr>
              <w:spacing w:after="0" w:line="240" w:lineRule="auto"/>
              <w:rPr>
                <w:ins w:id="3777" w:author="Commodore, Sarah" w:date="2023-03-22T16:21:00Z"/>
                <w:rFonts w:ascii="Calibri" w:eastAsia="Times New Roman" w:hAnsi="Calibri" w:cs="Calibri"/>
                <w:color w:val="000000"/>
                <w:sz w:val="20"/>
                <w:szCs w:val="20"/>
              </w:rPr>
            </w:pPr>
            <w:ins w:id="3778" w:author="Commodore, Sarah" w:date="2023-03-22T16:21:00Z">
              <w:r w:rsidRPr="00DC2757">
                <w:rPr>
                  <w:rFonts w:ascii="Calibri" w:eastAsia="Times New Roman" w:hAnsi="Calibri" w:cs="Calibri"/>
                  <w:color w:val="000000"/>
                  <w:sz w:val="20"/>
                  <w:szCs w:val="20"/>
                </w:rPr>
                <w:t>ENSG00000150750.8</w:t>
              </w:r>
            </w:ins>
          </w:p>
        </w:tc>
        <w:tc>
          <w:tcPr>
            <w:tcW w:w="0" w:type="auto"/>
            <w:tcBorders>
              <w:top w:val="nil"/>
              <w:left w:val="nil"/>
              <w:bottom w:val="nil"/>
              <w:right w:val="nil"/>
            </w:tcBorders>
            <w:shd w:val="clear" w:color="auto" w:fill="auto"/>
            <w:noWrap/>
            <w:vAlign w:val="bottom"/>
            <w:hideMark/>
          </w:tcPr>
          <w:p w14:paraId="71171863" w14:textId="77777777" w:rsidR="00DC2757" w:rsidRPr="00DC2757" w:rsidRDefault="00DC2757" w:rsidP="00DC2757">
            <w:pPr>
              <w:spacing w:after="0" w:line="240" w:lineRule="auto"/>
              <w:rPr>
                <w:ins w:id="3779" w:author="Commodore, Sarah" w:date="2023-03-22T16:21:00Z"/>
                <w:rFonts w:ascii="Calibri" w:eastAsia="Times New Roman" w:hAnsi="Calibri" w:cs="Calibri"/>
                <w:color w:val="000000"/>
                <w:sz w:val="20"/>
                <w:szCs w:val="20"/>
              </w:rPr>
            </w:pPr>
            <w:ins w:id="3780" w:author="Commodore, Sarah" w:date="2023-03-22T16:21:00Z">
              <w:r w:rsidRPr="00DC2757">
                <w:rPr>
                  <w:rFonts w:ascii="Calibri" w:eastAsia="Times New Roman" w:hAnsi="Calibri" w:cs="Calibri"/>
                  <w:color w:val="000000"/>
                  <w:sz w:val="20"/>
                  <w:szCs w:val="20"/>
                </w:rPr>
                <w:t>C11orf53</w:t>
              </w:r>
            </w:ins>
          </w:p>
        </w:tc>
        <w:tc>
          <w:tcPr>
            <w:tcW w:w="0" w:type="auto"/>
            <w:tcBorders>
              <w:top w:val="nil"/>
              <w:left w:val="nil"/>
              <w:bottom w:val="nil"/>
              <w:right w:val="nil"/>
            </w:tcBorders>
            <w:shd w:val="clear" w:color="auto" w:fill="auto"/>
            <w:noWrap/>
            <w:vAlign w:val="bottom"/>
            <w:hideMark/>
          </w:tcPr>
          <w:p w14:paraId="1E0F8ADF" w14:textId="77777777" w:rsidR="00DC2757" w:rsidRPr="00DC2757" w:rsidRDefault="00DC2757" w:rsidP="00DC2757">
            <w:pPr>
              <w:spacing w:after="0" w:line="240" w:lineRule="auto"/>
              <w:jc w:val="center"/>
              <w:rPr>
                <w:ins w:id="3781" w:author="Commodore, Sarah" w:date="2023-03-22T16:21:00Z"/>
                <w:rFonts w:ascii="Calibri" w:eastAsia="Times New Roman" w:hAnsi="Calibri" w:cs="Calibri"/>
                <w:color w:val="000000"/>
                <w:sz w:val="20"/>
                <w:szCs w:val="20"/>
              </w:rPr>
            </w:pPr>
            <w:ins w:id="378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4F5F0F" w14:textId="77777777" w:rsidR="00DC2757" w:rsidRPr="00DC2757" w:rsidRDefault="00DC2757" w:rsidP="00DC2757">
            <w:pPr>
              <w:spacing w:after="0" w:line="240" w:lineRule="auto"/>
              <w:jc w:val="center"/>
              <w:rPr>
                <w:ins w:id="3783" w:author="Commodore, Sarah" w:date="2023-03-22T16:21:00Z"/>
                <w:rFonts w:ascii="Calibri" w:eastAsia="Times New Roman" w:hAnsi="Calibri" w:cs="Calibri"/>
                <w:color w:val="000000"/>
                <w:sz w:val="20"/>
                <w:szCs w:val="20"/>
              </w:rPr>
            </w:pPr>
            <w:ins w:id="3784"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60FE9851" w14:textId="77777777" w:rsidR="00DC2757" w:rsidRPr="00DC2757" w:rsidRDefault="00DC2757" w:rsidP="00DC2757">
            <w:pPr>
              <w:spacing w:after="0" w:line="240" w:lineRule="auto"/>
              <w:jc w:val="center"/>
              <w:rPr>
                <w:ins w:id="3785" w:author="Commodore, Sarah" w:date="2023-03-22T16:21:00Z"/>
                <w:rFonts w:ascii="Calibri" w:eastAsia="Times New Roman" w:hAnsi="Calibri" w:cs="Calibri"/>
                <w:color w:val="000000"/>
                <w:sz w:val="20"/>
                <w:szCs w:val="20"/>
              </w:rPr>
            </w:pPr>
            <w:ins w:id="3786"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22263B69" w14:textId="77777777" w:rsidR="00DC2757" w:rsidRPr="00DC2757" w:rsidRDefault="00DC2757" w:rsidP="00DC2757">
            <w:pPr>
              <w:spacing w:after="0" w:line="240" w:lineRule="auto"/>
              <w:jc w:val="center"/>
              <w:rPr>
                <w:ins w:id="3787" w:author="Commodore, Sarah" w:date="2023-03-22T16:21:00Z"/>
                <w:rFonts w:ascii="Calibri" w:eastAsia="Times New Roman" w:hAnsi="Calibri" w:cs="Calibri"/>
                <w:color w:val="FF0000"/>
                <w:sz w:val="20"/>
                <w:szCs w:val="20"/>
              </w:rPr>
            </w:pPr>
            <w:ins w:id="3788" w:author="Commodore, Sarah" w:date="2023-03-22T16:21:00Z">
              <w:r w:rsidRPr="00DC2757">
                <w:rPr>
                  <w:rFonts w:ascii="Calibri" w:eastAsia="Times New Roman" w:hAnsi="Calibri" w:cs="Calibri"/>
                  <w:color w:val="FF0000"/>
                  <w:sz w:val="20"/>
                  <w:szCs w:val="20"/>
                </w:rPr>
                <w:t>*</w:t>
              </w:r>
            </w:ins>
          </w:p>
        </w:tc>
      </w:tr>
      <w:tr w:rsidR="00DC2757" w:rsidRPr="00DC2757" w14:paraId="197887B7" w14:textId="77777777" w:rsidTr="00DC2757">
        <w:trPr>
          <w:trHeight w:val="260"/>
          <w:ins w:id="3789" w:author="Commodore, Sarah" w:date="2023-03-22T16:21:00Z"/>
        </w:trPr>
        <w:tc>
          <w:tcPr>
            <w:tcW w:w="0" w:type="auto"/>
            <w:tcBorders>
              <w:top w:val="nil"/>
              <w:left w:val="nil"/>
              <w:bottom w:val="nil"/>
              <w:right w:val="nil"/>
            </w:tcBorders>
            <w:shd w:val="clear" w:color="auto" w:fill="auto"/>
            <w:noWrap/>
            <w:vAlign w:val="bottom"/>
            <w:hideMark/>
          </w:tcPr>
          <w:p w14:paraId="3F717E4D" w14:textId="77777777" w:rsidR="00DC2757" w:rsidRPr="00DC2757" w:rsidRDefault="00DC2757" w:rsidP="00DC2757">
            <w:pPr>
              <w:spacing w:after="0" w:line="240" w:lineRule="auto"/>
              <w:rPr>
                <w:ins w:id="3790" w:author="Commodore, Sarah" w:date="2023-03-22T16:21:00Z"/>
                <w:rFonts w:ascii="Calibri" w:eastAsia="Times New Roman" w:hAnsi="Calibri" w:cs="Calibri"/>
                <w:color w:val="000000"/>
                <w:sz w:val="20"/>
                <w:szCs w:val="20"/>
              </w:rPr>
            </w:pPr>
            <w:ins w:id="3791" w:author="Commodore, Sarah" w:date="2023-03-22T16:21:00Z">
              <w:r w:rsidRPr="00DC2757">
                <w:rPr>
                  <w:rFonts w:ascii="Calibri" w:eastAsia="Times New Roman" w:hAnsi="Calibri" w:cs="Calibri"/>
                  <w:color w:val="000000"/>
                  <w:sz w:val="20"/>
                  <w:szCs w:val="20"/>
                </w:rPr>
                <w:t>ENSG00000144057.15</w:t>
              </w:r>
            </w:ins>
          </w:p>
        </w:tc>
        <w:tc>
          <w:tcPr>
            <w:tcW w:w="0" w:type="auto"/>
            <w:tcBorders>
              <w:top w:val="nil"/>
              <w:left w:val="nil"/>
              <w:bottom w:val="nil"/>
              <w:right w:val="nil"/>
            </w:tcBorders>
            <w:shd w:val="clear" w:color="auto" w:fill="auto"/>
            <w:noWrap/>
            <w:vAlign w:val="bottom"/>
            <w:hideMark/>
          </w:tcPr>
          <w:p w14:paraId="0007168F" w14:textId="77777777" w:rsidR="00DC2757" w:rsidRPr="00DC2757" w:rsidRDefault="00DC2757" w:rsidP="00DC2757">
            <w:pPr>
              <w:spacing w:after="0" w:line="240" w:lineRule="auto"/>
              <w:rPr>
                <w:ins w:id="3792" w:author="Commodore, Sarah" w:date="2023-03-22T16:21:00Z"/>
                <w:rFonts w:ascii="Calibri" w:eastAsia="Times New Roman" w:hAnsi="Calibri" w:cs="Calibri"/>
                <w:color w:val="000000"/>
                <w:sz w:val="20"/>
                <w:szCs w:val="20"/>
              </w:rPr>
            </w:pPr>
            <w:ins w:id="3793" w:author="Commodore, Sarah" w:date="2023-03-22T16:21:00Z">
              <w:r w:rsidRPr="00DC2757">
                <w:rPr>
                  <w:rFonts w:ascii="Calibri" w:eastAsia="Times New Roman" w:hAnsi="Calibri" w:cs="Calibri"/>
                  <w:color w:val="000000"/>
                  <w:sz w:val="20"/>
                  <w:szCs w:val="20"/>
                </w:rPr>
                <w:t>ST6GAL2</w:t>
              </w:r>
            </w:ins>
          </w:p>
        </w:tc>
        <w:tc>
          <w:tcPr>
            <w:tcW w:w="0" w:type="auto"/>
            <w:tcBorders>
              <w:top w:val="nil"/>
              <w:left w:val="nil"/>
              <w:bottom w:val="nil"/>
              <w:right w:val="nil"/>
            </w:tcBorders>
            <w:shd w:val="clear" w:color="auto" w:fill="auto"/>
            <w:noWrap/>
            <w:vAlign w:val="bottom"/>
            <w:hideMark/>
          </w:tcPr>
          <w:p w14:paraId="2AF92379" w14:textId="77777777" w:rsidR="00DC2757" w:rsidRPr="00DC2757" w:rsidRDefault="00DC2757" w:rsidP="00DC2757">
            <w:pPr>
              <w:spacing w:after="0" w:line="240" w:lineRule="auto"/>
              <w:jc w:val="center"/>
              <w:rPr>
                <w:ins w:id="3794" w:author="Commodore, Sarah" w:date="2023-03-22T16:21:00Z"/>
                <w:rFonts w:ascii="Calibri" w:eastAsia="Times New Roman" w:hAnsi="Calibri" w:cs="Calibri"/>
                <w:color w:val="000000"/>
                <w:sz w:val="20"/>
                <w:szCs w:val="20"/>
              </w:rPr>
            </w:pPr>
            <w:ins w:id="379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2D2A34A" w14:textId="77777777" w:rsidR="00DC2757" w:rsidRPr="00DC2757" w:rsidRDefault="00DC2757" w:rsidP="00DC2757">
            <w:pPr>
              <w:spacing w:after="0" w:line="240" w:lineRule="auto"/>
              <w:jc w:val="center"/>
              <w:rPr>
                <w:ins w:id="3796" w:author="Commodore, Sarah" w:date="2023-03-22T16:21:00Z"/>
                <w:rFonts w:ascii="Calibri" w:eastAsia="Times New Roman" w:hAnsi="Calibri" w:cs="Calibri"/>
                <w:color w:val="000000"/>
                <w:sz w:val="20"/>
                <w:szCs w:val="20"/>
              </w:rPr>
            </w:pPr>
            <w:ins w:id="3797" w:author="Commodore, Sarah" w:date="2023-03-22T16:21:00Z">
              <w:r w:rsidRPr="00DC2757">
                <w:rPr>
                  <w:rFonts w:ascii="Calibri" w:eastAsia="Times New Roman" w:hAnsi="Calibri" w:cs="Calibri"/>
                  <w:color w:val="000000"/>
                  <w:sz w:val="20"/>
                  <w:szCs w:val="20"/>
                </w:rPr>
                <w:t>6.7E-06</w:t>
              </w:r>
            </w:ins>
          </w:p>
        </w:tc>
        <w:tc>
          <w:tcPr>
            <w:tcW w:w="0" w:type="auto"/>
            <w:tcBorders>
              <w:top w:val="nil"/>
              <w:left w:val="nil"/>
              <w:bottom w:val="nil"/>
              <w:right w:val="nil"/>
            </w:tcBorders>
            <w:shd w:val="clear" w:color="auto" w:fill="auto"/>
            <w:noWrap/>
            <w:vAlign w:val="bottom"/>
            <w:hideMark/>
          </w:tcPr>
          <w:p w14:paraId="55CF1630" w14:textId="77777777" w:rsidR="00DC2757" w:rsidRPr="00DC2757" w:rsidRDefault="00DC2757" w:rsidP="00DC2757">
            <w:pPr>
              <w:spacing w:after="0" w:line="240" w:lineRule="auto"/>
              <w:jc w:val="center"/>
              <w:rPr>
                <w:ins w:id="3798" w:author="Commodore, Sarah" w:date="2023-03-22T16:21:00Z"/>
                <w:rFonts w:ascii="Calibri" w:eastAsia="Times New Roman" w:hAnsi="Calibri" w:cs="Calibri"/>
                <w:color w:val="000000"/>
                <w:sz w:val="20"/>
                <w:szCs w:val="20"/>
              </w:rPr>
            </w:pPr>
            <w:ins w:id="3799" w:author="Commodore, Sarah" w:date="2023-03-22T16:21:00Z">
              <w:r w:rsidRPr="00DC2757">
                <w:rPr>
                  <w:rFonts w:ascii="Calibri" w:eastAsia="Times New Roman" w:hAnsi="Calibri" w:cs="Calibri"/>
                  <w:color w:val="000000"/>
                  <w:sz w:val="20"/>
                  <w:szCs w:val="20"/>
                </w:rPr>
                <w:t>4.7E-05</w:t>
              </w:r>
            </w:ins>
          </w:p>
        </w:tc>
        <w:tc>
          <w:tcPr>
            <w:tcW w:w="0" w:type="auto"/>
            <w:tcBorders>
              <w:top w:val="nil"/>
              <w:left w:val="nil"/>
              <w:bottom w:val="nil"/>
              <w:right w:val="nil"/>
            </w:tcBorders>
            <w:shd w:val="clear" w:color="auto" w:fill="auto"/>
            <w:noWrap/>
            <w:vAlign w:val="bottom"/>
            <w:hideMark/>
          </w:tcPr>
          <w:p w14:paraId="04931425" w14:textId="77777777" w:rsidR="00DC2757" w:rsidRPr="00DC2757" w:rsidRDefault="00DC2757" w:rsidP="00DC2757">
            <w:pPr>
              <w:spacing w:after="0" w:line="240" w:lineRule="auto"/>
              <w:jc w:val="center"/>
              <w:rPr>
                <w:ins w:id="3800" w:author="Commodore, Sarah" w:date="2023-03-22T16:21:00Z"/>
                <w:rFonts w:ascii="Calibri" w:eastAsia="Times New Roman" w:hAnsi="Calibri" w:cs="Calibri"/>
                <w:color w:val="FF0000"/>
                <w:sz w:val="20"/>
                <w:szCs w:val="20"/>
              </w:rPr>
            </w:pPr>
            <w:ins w:id="3801" w:author="Commodore, Sarah" w:date="2023-03-22T16:21:00Z">
              <w:r w:rsidRPr="00DC2757">
                <w:rPr>
                  <w:rFonts w:ascii="Calibri" w:eastAsia="Times New Roman" w:hAnsi="Calibri" w:cs="Calibri"/>
                  <w:color w:val="FF0000"/>
                  <w:sz w:val="20"/>
                  <w:szCs w:val="20"/>
                </w:rPr>
                <w:t>*</w:t>
              </w:r>
            </w:ins>
          </w:p>
        </w:tc>
      </w:tr>
      <w:tr w:rsidR="00DC2757" w:rsidRPr="00DC2757" w14:paraId="7DAA6A80" w14:textId="77777777" w:rsidTr="00DC2757">
        <w:trPr>
          <w:trHeight w:val="260"/>
          <w:ins w:id="3802" w:author="Commodore, Sarah" w:date="2023-03-22T16:21:00Z"/>
        </w:trPr>
        <w:tc>
          <w:tcPr>
            <w:tcW w:w="0" w:type="auto"/>
            <w:tcBorders>
              <w:top w:val="nil"/>
              <w:left w:val="nil"/>
              <w:bottom w:val="nil"/>
              <w:right w:val="nil"/>
            </w:tcBorders>
            <w:shd w:val="clear" w:color="auto" w:fill="auto"/>
            <w:noWrap/>
            <w:vAlign w:val="bottom"/>
            <w:hideMark/>
          </w:tcPr>
          <w:p w14:paraId="3FFB3AC4" w14:textId="77777777" w:rsidR="00DC2757" w:rsidRPr="00DC2757" w:rsidRDefault="00DC2757" w:rsidP="00DC2757">
            <w:pPr>
              <w:spacing w:after="0" w:line="240" w:lineRule="auto"/>
              <w:rPr>
                <w:ins w:id="3803" w:author="Commodore, Sarah" w:date="2023-03-22T16:21:00Z"/>
                <w:rFonts w:ascii="Calibri" w:eastAsia="Times New Roman" w:hAnsi="Calibri" w:cs="Calibri"/>
                <w:color w:val="000000"/>
                <w:sz w:val="20"/>
                <w:szCs w:val="20"/>
              </w:rPr>
            </w:pPr>
            <w:ins w:id="3804" w:author="Commodore, Sarah" w:date="2023-03-22T16:21:00Z">
              <w:r w:rsidRPr="00DC2757">
                <w:rPr>
                  <w:rFonts w:ascii="Calibri" w:eastAsia="Times New Roman" w:hAnsi="Calibri" w:cs="Calibri"/>
                  <w:color w:val="000000"/>
                  <w:sz w:val="20"/>
                  <w:szCs w:val="20"/>
                </w:rPr>
                <w:t>ENSG00000287401.1</w:t>
              </w:r>
            </w:ins>
          </w:p>
        </w:tc>
        <w:tc>
          <w:tcPr>
            <w:tcW w:w="0" w:type="auto"/>
            <w:tcBorders>
              <w:top w:val="nil"/>
              <w:left w:val="nil"/>
              <w:bottom w:val="nil"/>
              <w:right w:val="nil"/>
            </w:tcBorders>
            <w:shd w:val="clear" w:color="auto" w:fill="auto"/>
            <w:noWrap/>
            <w:vAlign w:val="bottom"/>
            <w:hideMark/>
          </w:tcPr>
          <w:p w14:paraId="240A4F64" w14:textId="77777777" w:rsidR="00DC2757" w:rsidRPr="00DC2757" w:rsidRDefault="00DC2757" w:rsidP="00DC2757">
            <w:pPr>
              <w:spacing w:after="0" w:line="240" w:lineRule="auto"/>
              <w:rPr>
                <w:ins w:id="3805" w:author="Commodore, Sarah" w:date="2023-03-22T16:21:00Z"/>
                <w:rFonts w:ascii="Calibri" w:eastAsia="Times New Roman" w:hAnsi="Calibri" w:cs="Calibri"/>
                <w:color w:val="000000"/>
                <w:sz w:val="20"/>
                <w:szCs w:val="20"/>
              </w:rPr>
            </w:pPr>
            <w:ins w:id="3806" w:author="Commodore, Sarah" w:date="2023-03-22T16:21:00Z">
              <w:r w:rsidRPr="00DC2757">
                <w:rPr>
                  <w:rFonts w:ascii="Calibri" w:eastAsia="Times New Roman" w:hAnsi="Calibri" w:cs="Calibri"/>
                  <w:color w:val="000000"/>
                  <w:sz w:val="20"/>
                  <w:szCs w:val="20"/>
                </w:rPr>
                <w:t>AC034139.1</w:t>
              </w:r>
            </w:ins>
          </w:p>
        </w:tc>
        <w:tc>
          <w:tcPr>
            <w:tcW w:w="0" w:type="auto"/>
            <w:tcBorders>
              <w:top w:val="nil"/>
              <w:left w:val="nil"/>
              <w:bottom w:val="nil"/>
              <w:right w:val="nil"/>
            </w:tcBorders>
            <w:shd w:val="clear" w:color="auto" w:fill="auto"/>
            <w:noWrap/>
            <w:vAlign w:val="bottom"/>
            <w:hideMark/>
          </w:tcPr>
          <w:p w14:paraId="3A946F2B" w14:textId="77777777" w:rsidR="00DC2757" w:rsidRPr="00DC2757" w:rsidRDefault="00DC2757" w:rsidP="00DC2757">
            <w:pPr>
              <w:spacing w:after="0" w:line="240" w:lineRule="auto"/>
              <w:jc w:val="center"/>
              <w:rPr>
                <w:ins w:id="3807" w:author="Commodore, Sarah" w:date="2023-03-22T16:21:00Z"/>
                <w:rFonts w:ascii="Calibri" w:eastAsia="Times New Roman" w:hAnsi="Calibri" w:cs="Calibri"/>
                <w:color w:val="000000"/>
                <w:sz w:val="20"/>
                <w:szCs w:val="20"/>
              </w:rPr>
            </w:pPr>
            <w:ins w:id="380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B79952B" w14:textId="77777777" w:rsidR="00DC2757" w:rsidRPr="00DC2757" w:rsidRDefault="00DC2757" w:rsidP="00DC2757">
            <w:pPr>
              <w:spacing w:after="0" w:line="240" w:lineRule="auto"/>
              <w:jc w:val="center"/>
              <w:rPr>
                <w:ins w:id="3809" w:author="Commodore, Sarah" w:date="2023-03-22T16:21:00Z"/>
                <w:rFonts w:ascii="Calibri" w:eastAsia="Times New Roman" w:hAnsi="Calibri" w:cs="Calibri"/>
                <w:color w:val="000000"/>
                <w:sz w:val="20"/>
                <w:szCs w:val="20"/>
              </w:rPr>
            </w:pPr>
            <w:ins w:id="3810"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325C7694" w14:textId="77777777" w:rsidR="00DC2757" w:rsidRPr="00DC2757" w:rsidRDefault="00DC2757" w:rsidP="00DC2757">
            <w:pPr>
              <w:spacing w:after="0" w:line="240" w:lineRule="auto"/>
              <w:jc w:val="center"/>
              <w:rPr>
                <w:ins w:id="3811" w:author="Commodore, Sarah" w:date="2023-03-22T16:21:00Z"/>
                <w:rFonts w:ascii="Calibri" w:eastAsia="Times New Roman" w:hAnsi="Calibri" w:cs="Calibri"/>
                <w:color w:val="000000"/>
                <w:sz w:val="20"/>
                <w:szCs w:val="20"/>
              </w:rPr>
            </w:pPr>
            <w:ins w:id="3812" w:author="Commodore, Sarah" w:date="2023-03-22T16:21:00Z">
              <w:r w:rsidRPr="00DC2757">
                <w:rPr>
                  <w:rFonts w:ascii="Calibri" w:eastAsia="Times New Roman" w:hAnsi="Calibri" w:cs="Calibri"/>
                  <w:color w:val="000000"/>
                  <w:sz w:val="20"/>
                  <w:szCs w:val="20"/>
                </w:rPr>
                <w:t>7.4E-08</w:t>
              </w:r>
            </w:ins>
          </w:p>
        </w:tc>
        <w:tc>
          <w:tcPr>
            <w:tcW w:w="0" w:type="auto"/>
            <w:tcBorders>
              <w:top w:val="nil"/>
              <w:left w:val="nil"/>
              <w:bottom w:val="nil"/>
              <w:right w:val="nil"/>
            </w:tcBorders>
            <w:shd w:val="clear" w:color="auto" w:fill="auto"/>
            <w:noWrap/>
            <w:vAlign w:val="bottom"/>
            <w:hideMark/>
          </w:tcPr>
          <w:p w14:paraId="203DCB3B" w14:textId="77777777" w:rsidR="00DC2757" w:rsidRPr="00DC2757" w:rsidRDefault="00DC2757" w:rsidP="00DC2757">
            <w:pPr>
              <w:spacing w:after="0" w:line="240" w:lineRule="auto"/>
              <w:jc w:val="center"/>
              <w:rPr>
                <w:ins w:id="3813" w:author="Commodore, Sarah" w:date="2023-03-22T16:21:00Z"/>
                <w:rFonts w:ascii="Calibri" w:eastAsia="Times New Roman" w:hAnsi="Calibri" w:cs="Calibri"/>
                <w:color w:val="FF0000"/>
                <w:sz w:val="20"/>
                <w:szCs w:val="20"/>
              </w:rPr>
            </w:pPr>
            <w:ins w:id="3814" w:author="Commodore, Sarah" w:date="2023-03-22T16:21:00Z">
              <w:r w:rsidRPr="00DC2757">
                <w:rPr>
                  <w:rFonts w:ascii="Calibri" w:eastAsia="Times New Roman" w:hAnsi="Calibri" w:cs="Calibri"/>
                  <w:color w:val="FF0000"/>
                  <w:sz w:val="20"/>
                  <w:szCs w:val="20"/>
                </w:rPr>
                <w:t>*</w:t>
              </w:r>
            </w:ins>
          </w:p>
        </w:tc>
      </w:tr>
      <w:tr w:rsidR="00DC2757" w:rsidRPr="00DC2757" w14:paraId="4F45FCB7" w14:textId="77777777" w:rsidTr="00DC2757">
        <w:trPr>
          <w:trHeight w:val="260"/>
          <w:ins w:id="3815" w:author="Commodore, Sarah" w:date="2023-03-22T16:21:00Z"/>
        </w:trPr>
        <w:tc>
          <w:tcPr>
            <w:tcW w:w="0" w:type="auto"/>
            <w:tcBorders>
              <w:top w:val="nil"/>
              <w:left w:val="nil"/>
              <w:bottom w:val="nil"/>
              <w:right w:val="nil"/>
            </w:tcBorders>
            <w:shd w:val="clear" w:color="auto" w:fill="auto"/>
            <w:noWrap/>
            <w:vAlign w:val="bottom"/>
            <w:hideMark/>
          </w:tcPr>
          <w:p w14:paraId="0DC4A910" w14:textId="77777777" w:rsidR="00DC2757" w:rsidRPr="00DC2757" w:rsidRDefault="00DC2757" w:rsidP="00DC2757">
            <w:pPr>
              <w:spacing w:after="0" w:line="240" w:lineRule="auto"/>
              <w:rPr>
                <w:ins w:id="3816" w:author="Commodore, Sarah" w:date="2023-03-22T16:21:00Z"/>
                <w:rFonts w:ascii="Calibri" w:eastAsia="Times New Roman" w:hAnsi="Calibri" w:cs="Calibri"/>
                <w:color w:val="000000"/>
                <w:sz w:val="20"/>
                <w:szCs w:val="20"/>
              </w:rPr>
            </w:pPr>
            <w:ins w:id="3817" w:author="Commodore, Sarah" w:date="2023-03-22T16:21:00Z">
              <w:r w:rsidRPr="00DC2757">
                <w:rPr>
                  <w:rFonts w:ascii="Calibri" w:eastAsia="Times New Roman" w:hAnsi="Calibri" w:cs="Calibri"/>
                  <w:color w:val="000000"/>
                  <w:sz w:val="20"/>
                  <w:szCs w:val="20"/>
                </w:rPr>
                <w:t>ENSG00000163263.7</w:t>
              </w:r>
            </w:ins>
          </w:p>
        </w:tc>
        <w:tc>
          <w:tcPr>
            <w:tcW w:w="0" w:type="auto"/>
            <w:tcBorders>
              <w:top w:val="nil"/>
              <w:left w:val="nil"/>
              <w:bottom w:val="nil"/>
              <w:right w:val="nil"/>
            </w:tcBorders>
            <w:shd w:val="clear" w:color="auto" w:fill="auto"/>
            <w:noWrap/>
            <w:vAlign w:val="bottom"/>
            <w:hideMark/>
          </w:tcPr>
          <w:p w14:paraId="4C968854" w14:textId="77777777" w:rsidR="00DC2757" w:rsidRPr="00DC2757" w:rsidRDefault="00DC2757" w:rsidP="00DC2757">
            <w:pPr>
              <w:spacing w:after="0" w:line="240" w:lineRule="auto"/>
              <w:rPr>
                <w:ins w:id="3818" w:author="Commodore, Sarah" w:date="2023-03-22T16:21:00Z"/>
                <w:rFonts w:ascii="Calibri" w:eastAsia="Times New Roman" w:hAnsi="Calibri" w:cs="Calibri"/>
                <w:color w:val="000000"/>
                <w:sz w:val="20"/>
                <w:szCs w:val="20"/>
              </w:rPr>
            </w:pPr>
            <w:ins w:id="3819" w:author="Commodore, Sarah" w:date="2023-03-22T16:21:00Z">
              <w:r w:rsidRPr="00DC2757">
                <w:rPr>
                  <w:rFonts w:ascii="Calibri" w:eastAsia="Times New Roman" w:hAnsi="Calibri" w:cs="Calibri"/>
                  <w:color w:val="000000"/>
                  <w:sz w:val="20"/>
                  <w:szCs w:val="20"/>
                </w:rPr>
                <w:t>C1orf189</w:t>
              </w:r>
            </w:ins>
          </w:p>
        </w:tc>
        <w:tc>
          <w:tcPr>
            <w:tcW w:w="0" w:type="auto"/>
            <w:tcBorders>
              <w:top w:val="nil"/>
              <w:left w:val="nil"/>
              <w:bottom w:val="nil"/>
              <w:right w:val="nil"/>
            </w:tcBorders>
            <w:shd w:val="clear" w:color="auto" w:fill="auto"/>
            <w:noWrap/>
            <w:vAlign w:val="bottom"/>
            <w:hideMark/>
          </w:tcPr>
          <w:p w14:paraId="45F8DD3A" w14:textId="77777777" w:rsidR="00DC2757" w:rsidRPr="00DC2757" w:rsidRDefault="00DC2757" w:rsidP="00DC2757">
            <w:pPr>
              <w:spacing w:after="0" w:line="240" w:lineRule="auto"/>
              <w:jc w:val="center"/>
              <w:rPr>
                <w:ins w:id="3820" w:author="Commodore, Sarah" w:date="2023-03-22T16:21:00Z"/>
                <w:rFonts w:ascii="Calibri" w:eastAsia="Times New Roman" w:hAnsi="Calibri" w:cs="Calibri"/>
                <w:color w:val="000000"/>
                <w:sz w:val="20"/>
                <w:szCs w:val="20"/>
              </w:rPr>
            </w:pPr>
            <w:ins w:id="38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74BC452" w14:textId="77777777" w:rsidR="00DC2757" w:rsidRPr="00DC2757" w:rsidRDefault="00DC2757" w:rsidP="00DC2757">
            <w:pPr>
              <w:spacing w:after="0" w:line="240" w:lineRule="auto"/>
              <w:jc w:val="center"/>
              <w:rPr>
                <w:ins w:id="3822" w:author="Commodore, Sarah" w:date="2023-03-22T16:21:00Z"/>
                <w:rFonts w:ascii="Calibri" w:eastAsia="Times New Roman" w:hAnsi="Calibri" w:cs="Calibri"/>
                <w:color w:val="000000"/>
                <w:sz w:val="20"/>
                <w:szCs w:val="20"/>
              </w:rPr>
            </w:pPr>
            <w:ins w:id="3823" w:author="Commodore, Sarah" w:date="2023-03-22T16:21:00Z">
              <w:r w:rsidRPr="00DC2757">
                <w:rPr>
                  <w:rFonts w:ascii="Calibri" w:eastAsia="Times New Roman" w:hAnsi="Calibri" w:cs="Calibri"/>
                  <w:color w:val="000000"/>
                  <w:sz w:val="20"/>
                  <w:szCs w:val="20"/>
                </w:rPr>
                <w:t>5.3E-17</w:t>
              </w:r>
            </w:ins>
          </w:p>
        </w:tc>
        <w:tc>
          <w:tcPr>
            <w:tcW w:w="0" w:type="auto"/>
            <w:tcBorders>
              <w:top w:val="nil"/>
              <w:left w:val="nil"/>
              <w:bottom w:val="nil"/>
              <w:right w:val="nil"/>
            </w:tcBorders>
            <w:shd w:val="clear" w:color="auto" w:fill="auto"/>
            <w:noWrap/>
            <w:vAlign w:val="bottom"/>
            <w:hideMark/>
          </w:tcPr>
          <w:p w14:paraId="30B77E38" w14:textId="77777777" w:rsidR="00DC2757" w:rsidRPr="00DC2757" w:rsidRDefault="00DC2757" w:rsidP="00DC2757">
            <w:pPr>
              <w:spacing w:after="0" w:line="240" w:lineRule="auto"/>
              <w:jc w:val="center"/>
              <w:rPr>
                <w:ins w:id="3824" w:author="Commodore, Sarah" w:date="2023-03-22T16:21:00Z"/>
                <w:rFonts w:ascii="Calibri" w:eastAsia="Times New Roman" w:hAnsi="Calibri" w:cs="Calibri"/>
                <w:color w:val="000000"/>
                <w:sz w:val="20"/>
                <w:szCs w:val="20"/>
              </w:rPr>
            </w:pPr>
            <w:ins w:id="3825" w:author="Commodore, Sarah" w:date="2023-03-22T16:21:00Z">
              <w:r w:rsidRPr="00DC2757">
                <w:rPr>
                  <w:rFonts w:ascii="Calibri" w:eastAsia="Times New Roman" w:hAnsi="Calibri" w:cs="Calibri"/>
                  <w:color w:val="000000"/>
                  <w:sz w:val="20"/>
                  <w:szCs w:val="20"/>
                </w:rPr>
                <w:t>6.8E-15</w:t>
              </w:r>
            </w:ins>
          </w:p>
        </w:tc>
        <w:tc>
          <w:tcPr>
            <w:tcW w:w="0" w:type="auto"/>
            <w:tcBorders>
              <w:top w:val="nil"/>
              <w:left w:val="nil"/>
              <w:bottom w:val="nil"/>
              <w:right w:val="nil"/>
            </w:tcBorders>
            <w:shd w:val="clear" w:color="auto" w:fill="auto"/>
            <w:noWrap/>
            <w:vAlign w:val="bottom"/>
            <w:hideMark/>
          </w:tcPr>
          <w:p w14:paraId="0A71EAB6" w14:textId="77777777" w:rsidR="00DC2757" w:rsidRPr="00DC2757" w:rsidRDefault="00DC2757" w:rsidP="00DC2757">
            <w:pPr>
              <w:spacing w:after="0" w:line="240" w:lineRule="auto"/>
              <w:jc w:val="center"/>
              <w:rPr>
                <w:ins w:id="3826" w:author="Commodore, Sarah" w:date="2023-03-22T16:21:00Z"/>
                <w:rFonts w:ascii="Calibri" w:eastAsia="Times New Roman" w:hAnsi="Calibri" w:cs="Calibri"/>
                <w:color w:val="FF0000"/>
                <w:sz w:val="20"/>
                <w:szCs w:val="20"/>
              </w:rPr>
            </w:pPr>
            <w:ins w:id="3827" w:author="Commodore, Sarah" w:date="2023-03-22T16:21:00Z">
              <w:r w:rsidRPr="00DC2757">
                <w:rPr>
                  <w:rFonts w:ascii="Calibri" w:eastAsia="Times New Roman" w:hAnsi="Calibri" w:cs="Calibri"/>
                  <w:color w:val="FF0000"/>
                  <w:sz w:val="20"/>
                  <w:szCs w:val="20"/>
                </w:rPr>
                <w:t>*</w:t>
              </w:r>
            </w:ins>
          </w:p>
        </w:tc>
      </w:tr>
      <w:tr w:rsidR="00DC2757" w:rsidRPr="00DC2757" w14:paraId="7D3CDAB8" w14:textId="77777777" w:rsidTr="00DC2757">
        <w:trPr>
          <w:trHeight w:val="260"/>
          <w:ins w:id="3828" w:author="Commodore, Sarah" w:date="2023-03-22T16:21:00Z"/>
        </w:trPr>
        <w:tc>
          <w:tcPr>
            <w:tcW w:w="0" w:type="auto"/>
            <w:tcBorders>
              <w:top w:val="nil"/>
              <w:left w:val="nil"/>
              <w:bottom w:val="nil"/>
              <w:right w:val="nil"/>
            </w:tcBorders>
            <w:shd w:val="clear" w:color="auto" w:fill="auto"/>
            <w:noWrap/>
            <w:vAlign w:val="bottom"/>
            <w:hideMark/>
          </w:tcPr>
          <w:p w14:paraId="4AFCE5F3" w14:textId="77777777" w:rsidR="00DC2757" w:rsidRPr="00DC2757" w:rsidRDefault="00DC2757" w:rsidP="00DC2757">
            <w:pPr>
              <w:spacing w:after="0" w:line="240" w:lineRule="auto"/>
              <w:rPr>
                <w:ins w:id="3829" w:author="Commodore, Sarah" w:date="2023-03-22T16:21:00Z"/>
                <w:rFonts w:ascii="Calibri" w:eastAsia="Times New Roman" w:hAnsi="Calibri" w:cs="Calibri"/>
                <w:color w:val="000000"/>
                <w:sz w:val="20"/>
                <w:szCs w:val="20"/>
              </w:rPr>
            </w:pPr>
            <w:ins w:id="3830" w:author="Commodore, Sarah" w:date="2023-03-22T16:21:00Z">
              <w:r w:rsidRPr="00DC2757">
                <w:rPr>
                  <w:rFonts w:ascii="Calibri" w:eastAsia="Times New Roman" w:hAnsi="Calibri" w:cs="Calibri"/>
                  <w:color w:val="000000"/>
                  <w:sz w:val="20"/>
                  <w:szCs w:val="20"/>
                </w:rPr>
                <w:t>ENSG00000249715.13</w:t>
              </w:r>
            </w:ins>
          </w:p>
        </w:tc>
        <w:tc>
          <w:tcPr>
            <w:tcW w:w="0" w:type="auto"/>
            <w:tcBorders>
              <w:top w:val="nil"/>
              <w:left w:val="nil"/>
              <w:bottom w:val="nil"/>
              <w:right w:val="nil"/>
            </w:tcBorders>
            <w:shd w:val="clear" w:color="auto" w:fill="auto"/>
            <w:noWrap/>
            <w:vAlign w:val="bottom"/>
            <w:hideMark/>
          </w:tcPr>
          <w:p w14:paraId="630E8393" w14:textId="77777777" w:rsidR="00DC2757" w:rsidRPr="00DC2757" w:rsidRDefault="00DC2757" w:rsidP="00DC2757">
            <w:pPr>
              <w:spacing w:after="0" w:line="240" w:lineRule="auto"/>
              <w:rPr>
                <w:ins w:id="3831" w:author="Commodore, Sarah" w:date="2023-03-22T16:21:00Z"/>
                <w:rFonts w:ascii="Calibri" w:eastAsia="Times New Roman" w:hAnsi="Calibri" w:cs="Calibri"/>
                <w:color w:val="000000"/>
                <w:sz w:val="20"/>
                <w:szCs w:val="20"/>
              </w:rPr>
            </w:pPr>
            <w:ins w:id="3832" w:author="Commodore, Sarah" w:date="2023-03-22T16:21:00Z">
              <w:r w:rsidRPr="00DC2757">
                <w:rPr>
                  <w:rFonts w:ascii="Calibri" w:eastAsia="Times New Roman" w:hAnsi="Calibri" w:cs="Calibri"/>
                  <w:color w:val="000000"/>
                  <w:sz w:val="20"/>
                  <w:szCs w:val="20"/>
                </w:rPr>
                <w:t>FER1L5</w:t>
              </w:r>
            </w:ins>
          </w:p>
        </w:tc>
        <w:tc>
          <w:tcPr>
            <w:tcW w:w="0" w:type="auto"/>
            <w:tcBorders>
              <w:top w:val="nil"/>
              <w:left w:val="nil"/>
              <w:bottom w:val="nil"/>
              <w:right w:val="nil"/>
            </w:tcBorders>
            <w:shd w:val="clear" w:color="auto" w:fill="auto"/>
            <w:noWrap/>
            <w:vAlign w:val="bottom"/>
            <w:hideMark/>
          </w:tcPr>
          <w:p w14:paraId="3EDA989C" w14:textId="77777777" w:rsidR="00DC2757" w:rsidRPr="00DC2757" w:rsidRDefault="00DC2757" w:rsidP="00DC2757">
            <w:pPr>
              <w:spacing w:after="0" w:line="240" w:lineRule="auto"/>
              <w:jc w:val="center"/>
              <w:rPr>
                <w:ins w:id="3833" w:author="Commodore, Sarah" w:date="2023-03-22T16:21:00Z"/>
                <w:rFonts w:ascii="Calibri" w:eastAsia="Times New Roman" w:hAnsi="Calibri" w:cs="Calibri"/>
                <w:color w:val="000000"/>
                <w:sz w:val="20"/>
                <w:szCs w:val="20"/>
              </w:rPr>
            </w:pPr>
            <w:ins w:id="38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31D7C53" w14:textId="77777777" w:rsidR="00DC2757" w:rsidRPr="00DC2757" w:rsidRDefault="00DC2757" w:rsidP="00DC2757">
            <w:pPr>
              <w:spacing w:after="0" w:line="240" w:lineRule="auto"/>
              <w:jc w:val="center"/>
              <w:rPr>
                <w:ins w:id="3835" w:author="Commodore, Sarah" w:date="2023-03-22T16:21:00Z"/>
                <w:rFonts w:ascii="Calibri" w:eastAsia="Times New Roman" w:hAnsi="Calibri" w:cs="Calibri"/>
                <w:color w:val="000000"/>
                <w:sz w:val="20"/>
                <w:szCs w:val="20"/>
              </w:rPr>
            </w:pPr>
            <w:ins w:id="3836" w:author="Commodore, Sarah" w:date="2023-03-22T16:21:00Z">
              <w:r w:rsidRPr="00DC2757">
                <w:rPr>
                  <w:rFonts w:ascii="Calibri" w:eastAsia="Times New Roman" w:hAnsi="Calibri" w:cs="Calibri"/>
                  <w:color w:val="000000"/>
                  <w:sz w:val="20"/>
                  <w:szCs w:val="20"/>
                </w:rPr>
                <w:t>1.6E-05</w:t>
              </w:r>
            </w:ins>
          </w:p>
        </w:tc>
        <w:tc>
          <w:tcPr>
            <w:tcW w:w="0" w:type="auto"/>
            <w:tcBorders>
              <w:top w:val="nil"/>
              <w:left w:val="nil"/>
              <w:bottom w:val="nil"/>
              <w:right w:val="nil"/>
            </w:tcBorders>
            <w:shd w:val="clear" w:color="auto" w:fill="auto"/>
            <w:noWrap/>
            <w:vAlign w:val="bottom"/>
            <w:hideMark/>
          </w:tcPr>
          <w:p w14:paraId="7D376C51" w14:textId="77777777" w:rsidR="00DC2757" w:rsidRPr="00DC2757" w:rsidRDefault="00DC2757" w:rsidP="00DC2757">
            <w:pPr>
              <w:spacing w:after="0" w:line="240" w:lineRule="auto"/>
              <w:jc w:val="center"/>
              <w:rPr>
                <w:ins w:id="3837" w:author="Commodore, Sarah" w:date="2023-03-22T16:21:00Z"/>
                <w:rFonts w:ascii="Calibri" w:eastAsia="Times New Roman" w:hAnsi="Calibri" w:cs="Calibri"/>
                <w:color w:val="000000"/>
                <w:sz w:val="20"/>
                <w:szCs w:val="20"/>
              </w:rPr>
            </w:pPr>
            <w:ins w:id="3838" w:author="Commodore, Sarah" w:date="2023-03-22T16:21:00Z">
              <w:r w:rsidRPr="00DC2757">
                <w:rPr>
                  <w:rFonts w:ascii="Calibri" w:eastAsia="Times New Roman" w:hAnsi="Calibri" w:cs="Calibri"/>
                  <w:color w:val="000000"/>
                  <w:sz w:val="20"/>
                  <w:szCs w:val="20"/>
                </w:rPr>
                <w:t>1.0E-04</w:t>
              </w:r>
            </w:ins>
          </w:p>
        </w:tc>
        <w:tc>
          <w:tcPr>
            <w:tcW w:w="0" w:type="auto"/>
            <w:tcBorders>
              <w:top w:val="nil"/>
              <w:left w:val="nil"/>
              <w:bottom w:val="nil"/>
              <w:right w:val="nil"/>
            </w:tcBorders>
            <w:shd w:val="clear" w:color="auto" w:fill="auto"/>
            <w:noWrap/>
            <w:vAlign w:val="bottom"/>
            <w:hideMark/>
          </w:tcPr>
          <w:p w14:paraId="52435C68" w14:textId="77777777" w:rsidR="00DC2757" w:rsidRPr="00DC2757" w:rsidRDefault="00DC2757" w:rsidP="00DC2757">
            <w:pPr>
              <w:spacing w:after="0" w:line="240" w:lineRule="auto"/>
              <w:jc w:val="center"/>
              <w:rPr>
                <w:ins w:id="3839" w:author="Commodore, Sarah" w:date="2023-03-22T16:21:00Z"/>
                <w:rFonts w:ascii="Calibri" w:eastAsia="Times New Roman" w:hAnsi="Calibri" w:cs="Calibri"/>
                <w:color w:val="FF0000"/>
                <w:sz w:val="20"/>
                <w:szCs w:val="20"/>
              </w:rPr>
            </w:pPr>
            <w:ins w:id="3840" w:author="Commodore, Sarah" w:date="2023-03-22T16:21:00Z">
              <w:r w:rsidRPr="00DC2757">
                <w:rPr>
                  <w:rFonts w:ascii="Calibri" w:eastAsia="Times New Roman" w:hAnsi="Calibri" w:cs="Calibri"/>
                  <w:color w:val="FF0000"/>
                  <w:sz w:val="20"/>
                  <w:szCs w:val="20"/>
                </w:rPr>
                <w:t>*</w:t>
              </w:r>
            </w:ins>
          </w:p>
        </w:tc>
      </w:tr>
      <w:tr w:rsidR="00DC2757" w:rsidRPr="00DC2757" w14:paraId="3A44AD2F" w14:textId="77777777" w:rsidTr="00DC2757">
        <w:trPr>
          <w:trHeight w:val="260"/>
          <w:ins w:id="3841" w:author="Commodore, Sarah" w:date="2023-03-22T16:21:00Z"/>
        </w:trPr>
        <w:tc>
          <w:tcPr>
            <w:tcW w:w="0" w:type="auto"/>
            <w:tcBorders>
              <w:top w:val="nil"/>
              <w:left w:val="nil"/>
              <w:bottom w:val="nil"/>
              <w:right w:val="nil"/>
            </w:tcBorders>
            <w:shd w:val="clear" w:color="auto" w:fill="auto"/>
            <w:noWrap/>
            <w:vAlign w:val="bottom"/>
            <w:hideMark/>
          </w:tcPr>
          <w:p w14:paraId="229FB5FD" w14:textId="77777777" w:rsidR="00DC2757" w:rsidRPr="00DC2757" w:rsidRDefault="00DC2757" w:rsidP="00DC2757">
            <w:pPr>
              <w:spacing w:after="0" w:line="240" w:lineRule="auto"/>
              <w:rPr>
                <w:ins w:id="3842" w:author="Commodore, Sarah" w:date="2023-03-22T16:21:00Z"/>
                <w:rFonts w:ascii="Calibri" w:eastAsia="Times New Roman" w:hAnsi="Calibri" w:cs="Calibri"/>
                <w:color w:val="000000"/>
                <w:sz w:val="20"/>
                <w:szCs w:val="20"/>
              </w:rPr>
            </w:pPr>
            <w:ins w:id="3843" w:author="Commodore, Sarah" w:date="2023-03-22T16:21:00Z">
              <w:r w:rsidRPr="00DC2757">
                <w:rPr>
                  <w:rFonts w:ascii="Calibri" w:eastAsia="Times New Roman" w:hAnsi="Calibri" w:cs="Calibri"/>
                  <w:color w:val="000000"/>
                  <w:sz w:val="20"/>
                  <w:szCs w:val="20"/>
                </w:rPr>
                <w:t>ENSG00000248329.6</w:t>
              </w:r>
            </w:ins>
          </w:p>
        </w:tc>
        <w:tc>
          <w:tcPr>
            <w:tcW w:w="0" w:type="auto"/>
            <w:tcBorders>
              <w:top w:val="nil"/>
              <w:left w:val="nil"/>
              <w:bottom w:val="nil"/>
              <w:right w:val="nil"/>
            </w:tcBorders>
            <w:shd w:val="clear" w:color="auto" w:fill="auto"/>
            <w:noWrap/>
            <w:vAlign w:val="bottom"/>
            <w:hideMark/>
          </w:tcPr>
          <w:p w14:paraId="6415692C" w14:textId="77777777" w:rsidR="00DC2757" w:rsidRPr="00DC2757" w:rsidRDefault="00DC2757" w:rsidP="00DC2757">
            <w:pPr>
              <w:spacing w:after="0" w:line="240" w:lineRule="auto"/>
              <w:rPr>
                <w:ins w:id="3844" w:author="Commodore, Sarah" w:date="2023-03-22T16:21:00Z"/>
                <w:rFonts w:ascii="Calibri" w:eastAsia="Times New Roman" w:hAnsi="Calibri" w:cs="Calibri"/>
                <w:color w:val="000000"/>
                <w:sz w:val="20"/>
                <w:szCs w:val="20"/>
              </w:rPr>
            </w:pPr>
            <w:ins w:id="3845" w:author="Commodore, Sarah" w:date="2023-03-22T16:21:00Z">
              <w:r w:rsidRPr="00DC2757">
                <w:rPr>
                  <w:rFonts w:ascii="Calibri" w:eastAsia="Times New Roman" w:hAnsi="Calibri" w:cs="Calibri"/>
                  <w:color w:val="000000"/>
                  <w:sz w:val="20"/>
                  <w:szCs w:val="20"/>
                </w:rPr>
                <w:t>APELA</w:t>
              </w:r>
            </w:ins>
          </w:p>
        </w:tc>
        <w:tc>
          <w:tcPr>
            <w:tcW w:w="0" w:type="auto"/>
            <w:tcBorders>
              <w:top w:val="nil"/>
              <w:left w:val="nil"/>
              <w:bottom w:val="nil"/>
              <w:right w:val="nil"/>
            </w:tcBorders>
            <w:shd w:val="clear" w:color="auto" w:fill="auto"/>
            <w:noWrap/>
            <w:vAlign w:val="bottom"/>
            <w:hideMark/>
          </w:tcPr>
          <w:p w14:paraId="2470BB04" w14:textId="77777777" w:rsidR="00DC2757" w:rsidRPr="00DC2757" w:rsidRDefault="00DC2757" w:rsidP="00DC2757">
            <w:pPr>
              <w:spacing w:after="0" w:line="240" w:lineRule="auto"/>
              <w:jc w:val="center"/>
              <w:rPr>
                <w:ins w:id="3846" w:author="Commodore, Sarah" w:date="2023-03-22T16:21:00Z"/>
                <w:rFonts w:ascii="Calibri" w:eastAsia="Times New Roman" w:hAnsi="Calibri" w:cs="Calibri"/>
                <w:color w:val="000000"/>
                <w:sz w:val="20"/>
                <w:szCs w:val="20"/>
              </w:rPr>
            </w:pPr>
            <w:ins w:id="38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C34FDD" w14:textId="77777777" w:rsidR="00DC2757" w:rsidRPr="00DC2757" w:rsidRDefault="00DC2757" w:rsidP="00DC2757">
            <w:pPr>
              <w:spacing w:after="0" w:line="240" w:lineRule="auto"/>
              <w:jc w:val="center"/>
              <w:rPr>
                <w:ins w:id="3848" w:author="Commodore, Sarah" w:date="2023-03-22T16:21:00Z"/>
                <w:rFonts w:ascii="Calibri" w:eastAsia="Times New Roman" w:hAnsi="Calibri" w:cs="Calibri"/>
                <w:color w:val="000000"/>
                <w:sz w:val="20"/>
                <w:szCs w:val="20"/>
              </w:rPr>
            </w:pPr>
            <w:ins w:id="3849"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46DB88BB" w14:textId="77777777" w:rsidR="00DC2757" w:rsidRPr="00DC2757" w:rsidRDefault="00DC2757" w:rsidP="00DC2757">
            <w:pPr>
              <w:spacing w:after="0" w:line="240" w:lineRule="auto"/>
              <w:jc w:val="center"/>
              <w:rPr>
                <w:ins w:id="3850" w:author="Commodore, Sarah" w:date="2023-03-22T16:21:00Z"/>
                <w:rFonts w:ascii="Calibri" w:eastAsia="Times New Roman" w:hAnsi="Calibri" w:cs="Calibri"/>
                <w:color w:val="000000"/>
                <w:sz w:val="20"/>
                <w:szCs w:val="20"/>
              </w:rPr>
            </w:pPr>
            <w:ins w:id="3851" w:author="Commodore, Sarah" w:date="2023-03-22T16:21:00Z">
              <w:r w:rsidRPr="00DC2757">
                <w:rPr>
                  <w:rFonts w:ascii="Calibri" w:eastAsia="Times New Roman" w:hAnsi="Calibri" w:cs="Calibri"/>
                  <w:color w:val="000000"/>
                  <w:sz w:val="20"/>
                  <w:szCs w:val="20"/>
                </w:rPr>
                <w:t>4.1E-02</w:t>
              </w:r>
            </w:ins>
          </w:p>
        </w:tc>
        <w:tc>
          <w:tcPr>
            <w:tcW w:w="0" w:type="auto"/>
            <w:tcBorders>
              <w:top w:val="nil"/>
              <w:left w:val="nil"/>
              <w:bottom w:val="nil"/>
              <w:right w:val="nil"/>
            </w:tcBorders>
            <w:shd w:val="clear" w:color="auto" w:fill="auto"/>
            <w:noWrap/>
            <w:vAlign w:val="bottom"/>
            <w:hideMark/>
          </w:tcPr>
          <w:p w14:paraId="6F1957A8" w14:textId="77777777" w:rsidR="00DC2757" w:rsidRPr="00DC2757" w:rsidRDefault="00DC2757" w:rsidP="00DC2757">
            <w:pPr>
              <w:spacing w:after="0" w:line="240" w:lineRule="auto"/>
              <w:jc w:val="center"/>
              <w:rPr>
                <w:ins w:id="3852" w:author="Commodore, Sarah" w:date="2023-03-22T16:21:00Z"/>
                <w:rFonts w:ascii="Calibri" w:eastAsia="Times New Roman" w:hAnsi="Calibri" w:cs="Calibri"/>
                <w:color w:val="FF0000"/>
                <w:sz w:val="20"/>
                <w:szCs w:val="20"/>
              </w:rPr>
            </w:pPr>
            <w:ins w:id="3853" w:author="Commodore, Sarah" w:date="2023-03-22T16:21:00Z">
              <w:r w:rsidRPr="00DC2757">
                <w:rPr>
                  <w:rFonts w:ascii="Calibri" w:eastAsia="Times New Roman" w:hAnsi="Calibri" w:cs="Calibri"/>
                  <w:color w:val="FF0000"/>
                  <w:sz w:val="20"/>
                  <w:szCs w:val="20"/>
                </w:rPr>
                <w:t>*</w:t>
              </w:r>
            </w:ins>
          </w:p>
        </w:tc>
      </w:tr>
      <w:tr w:rsidR="00DC2757" w:rsidRPr="00DC2757" w14:paraId="42FBC46A" w14:textId="77777777" w:rsidTr="00DC2757">
        <w:trPr>
          <w:trHeight w:val="260"/>
          <w:ins w:id="3854" w:author="Commodore, Sarah" w:date="2023-03-22T16:21:00Z"/>
        </w:trPr>
        <w:tc>
          <w:tcPr>
            <w:tcW w:w="0" w:type="auto"/>
            <w:tcBorders>
              <w:top w:val="nil"/>
              <w:left w:val="nil"/>
              <w:bottom w:val="nil"/>
              <w:right w:val="nil"/>
            </w:tcBorders>
            <w:shd w:val="clear" w:color="auto" w:fill="auto"/>
            <w:noWrap/>
            <w:vAlign w:val="bottom"/>
            <w:hideMark/>
          </w:tcPr>
          <w:p w14:paraId="77B4C64D" w14:textId="77777777" w:rsidR="00DC2757" w:rsidRPr="00DC2757" w:rsidRDefault="00DC2757" w:rsidP="00DC2757">
            <w:pPr>
              <w:spacing w:after="0" w:line="240" w:lineRule="auto"/>
              <w:rPr>
                <w:ins w:id="3855" w:author="Commodore, Sarah" w:date="2023-03-22T16:21:00Z"/>
                <w:rFonts w:ascii="Calibri" w:eastAsia="Times New Roman" w:hAnsi="Calibri" w:cs="Calibri"/>
                <w:color w:val="000000"/>
                <w:sz w:val="20"/>
                <w:szCs w:val="20"/>
              </w:rPr>
            </w:pPr>
            <w:ins w:id="3856" w:author="Commodore, Sarah" w:date="2023-03-22T16:21:00Z">
              <w:r w:rsidRPr="00DC2757">
                <w:rPr>
                  <w:rFonts w:ascii="Calibri" w:eastAsia="Times New Roman" w:hAnsi="Calibri" w:cs="Calibri"/>
                  <w:color w:val="000000"/>
                  <w:sz w:val="20"/>
                  <w:szCs w:val="20"/>
                </w:rPr>
                <w:t>ENSG00000152760.10</w:t>
              </w:r>
            </w:ins>
          </w:p>
        </w:tc>
        <w:tc>
          <w:tcPr>
            <w:tcW w:w="0" w:type="auto"/>
            <w:tcBorders>
              <w:top w:val="nil"/>
              <w:left w:val="nil"/>
              <w:bottom w:val="nil"/>
              <w:right w:val="nil"/>
            </w:tcBorders>
            <w:shd w:val="clear" w:color="auto" w:fill="auto"/>
            <w:noWrap/>
            <w:vAlign w:val="bottom"/>
            <w:hideMark/>
          </w:tcPr>
          <w:p w14:paraId="6D287D31" w14:textId="77777777" w:rsidR="00DC2757" w:rsidRPr="00DC2757" w:rsidRDefault="00DC2757" w:rsidP="00DC2757">
            <w:pPr>
              <w:spacing w:after="0" w:line="240" w:lineRule="auto"/>
              <w:rPr>
                <w:ins w:id="3857" w:author="Commodore, Sarah" w:date="2023-03-22T16:21:00Z"/>
                <w:rFonts w:ascii="Calibri" w:eastAsia="Times New Roman" w:hAnsi="Calibri" w:cs="Calibri"/>
                <w:color w:val="000000"/>
                <w:sz w:val="20"/>
                <w:szCs w:val="20"/>
              </w:rPr>
            </w:pPr>
            <w:ins w:id="3858" w:author="Commodore, Sarah" w:date="2023-03-22T16:21:00Z">
              <w:r w:rsidRPr="00DC2757">
                <w:rPr>
                  <w:rFonts w:ascii="Calibri" w:eastAsia="Times New Roman" w:hAnsi="Calibri" w:cs="Calibri"/>
                  <w:color w:val="000000"/>
                  <w:sz w:val="20"/>
                  <w:szCs w:val="20"/>
                </w:rPr>
                <w:t>TCTEX1D1</w:t>
              </w:r>
            </w:ins>
          </w:p>
        </w:tc>
        <w:tc>
          <w:tcPr>
            <w:tcW w:w="0" w:type="auto"/>
            <w:tcBorders>
              <w:top w:val="nil"/>
              <w:left w:val="nil"/>
              <w:bottom w:val="nil"/>
              <w:right w:val="nil"/>
            </w:tcBorders>
            <w:shd w:val="clear" w:color="auto" w:fill="auto"/>
            <w:noWrap/>
            <w:vAlign w:val="bottom"/>
            <w:hideMark/>
          </w:tcPr>
          <w:p w14:paraId="4557BF81" w14:textId="77777777" w:rsidR="00DC2757" w:rsidRPr="00DC2757" w:rsidRDefault="00DC2757" w:rsidP="00DC2757">
            <w:pPr>
              <w:spacing w:after="0" w:line="240" w:lineRule="auto"/>
              <w:jc w:val="center"/>
              <w:rPr>
                <w:ins w:id="3859" w:author="Commodore, Sarah" w:date="2023-03-22T16:21:00Z"/>
                <w:rFonts w:ascii="Calibri" w:eastAsia="Times New Roman" w:hAnsi="Calibri" w:cs="Calibri"/>
                <w:color w:val="000000"/>
                <w:sz w:val="20"/>
                <w:szCs w:val="20"/>
              </w:rPr>
            </w:pPr>
            <w:ins w:id="38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5A97B2" w14:textId="77777777" w:rsidR="00DC2757" w:rsidRPr="00DC2757" w:rsidRDefault="00DC2757" w:rsidP="00DC2757">
            <w:pPr>
              <w:spacing w:after="0" w:line="240" w:lineRule="auto"/>
              <w:jc w:val="center"/>
              <w:rPr>
                <w:ins w:id="3861" w:author="Commodore, Sarah" w:date="2023-03-22T16:21:00Z"/>
                <w:rFonts w:ascii="Calibri" w:eastAsia="Times New Roman" w:hAnsi="Calibri" w:cs="Calibri"/>
                <w:color w:val="000000"/>
                <w:sz w:val="20"/>
                <w:szCs w:val="20"/>
              </w:rPr>
            </w:pPr>
            <w:ins w:id="3862"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787A6DB7" w14:textId="77777777" w:rsidR="00DC2757" w:rsidRPr="00DC2757" w:rsidRDefault="00DC2757" w:rsidP="00DC2757">
            <w:pPr>
              <w:spacing w:after="0" w:line="240" w:lineRule="auto"/>
              <w:jc w:val="center"/>
              <w:rPr>
                <w:ins w:id="3863" w:author="Commodore, Sarah" w:date="2023-03-22T16:21:00Z"/>
                <w:rFonts w:ascii="Calibri" w:eastAsia="Times New Roman" w:hAnsi="Calibri" w:cs="Calibri"/>
                <w:color w:val="000000"/>
                <w:sz w:val="20"/>
                <w:szCs w:val="20"/>
              </w:rPr>
            </w:pPr>
            <w:ins w:id="3864"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0BCFEE75" w14:textId="77777777" w:rsidR="00DC2757" w:rsidRPr="00DC2757" w:rsidRDefault="00DC2757" w:rsidP="00DC2757">
            <w:pPr>
              <w:spacing w:after="0" w:line="240" w:lineRule="auto"/>
              <w:jc w:val="center"/>
              <w:rPr>
                <w:ins w:id="3865" w:author="Commodore, Sarah" w:date="2023-03-22T16:21:00Z"/>
                <w:rFonts w:ascii="Calibri" w:eastAsia="Times New Roman" w:hAnsi="Calibri" w:cs="Calibri"/>
                <w:color w:val="FF0000"/>
                <w:sz w:val="20"/>
                <w:szCs w:val="20"/>
              </w:rPr>
            </w:pPr>
            <w:ins w:id="3866" w:author="Commodore, Sarah" w:date="2023-03-22T16:21:00Z">
              <w:r w:rsidRPr="00DC2757">
                <w:rPr>
                  <w:rFonts w:ascii="Calibri" w:eastAsia="Times New Roman" w:hAnsi="Calibri" w:cs="Calibri"/>
                  <w:color w:val="FF0000"/>
                  <w:sz w:val="20"/>
                  <w:szCs w:val="20"/>
                </w:rPr>
                <w:t>*</w:t>
              </w:r>
            </w:ins>
          </w:p>
        </w:tc>
      </w:tr>
      <w:tr w:rsidR="00DC2757" w:rsidRPr="00DC2757" w14:paraId="56126727" w14:textId="77777777" w:rsidTr="00DC2757">
        <w:trPr>
          <w:trHeight w:val="260"/>
          <w:ins w:id="3867" w:author="Commodore, Sarah" w:date="2023-03-22T16:21:00Z"/>
        </w:trPr>
        <w:tc>
          <w:tcPr>
            <w:tcW w:w="0" w:type="auto"/>
            <w:tcBorders>
              <w:top w:val="nil"/>
              <w:left w:val="nil"/>
              <w:bottom w:val="nil"/>
              <w:right w:val="nil"/>
            </w:tcBorders>
            <w:shd w:val="clear" w:color="auto" w:fill="auto"/>
            <w:noWrap/>
            <w:vAlign w:val="bottom"/>
            <w:hideMark/>
          </w:tcPr>
          <w:p w14:paraId="4FAADC0A" w14:textId="77777777" w:rsidR="00DC2757" w:rsidRPr="00DC2757" w:rsidRDefault="00DC2757" w:rsidP="00DC2757">
            <w:pPr>
              <w:spacing w:after="0" w:line="240" w:lineRule="auto"/>
              <w:rPr>
                <w:ins w:id="3868" w:author="Commodore, Sarah" w:date="2023-03-22T16:21:00Z"/>
                <w:rFonts w:ascii="Calibri" w:eastAsia="Times New Roman" w:hAnsi="Calibri" w:cs="Calibri"/>
                <w:color w:val="000000"/>
                <w:sz w:val="20"/>
                <w:szCs w:val="20"/>
              </w:rPr>
            </w:pPr>
            <w:ins w:id="3869" w:author="Commodore, Sarah" w:date="2023-03-22T16:21:00Z">
              <w:r w:rsidRPr="00DC2757">
                <w:rPr>
                  <w:rFonts w:ascii="Calibri" w:eastAsia="Times New Roman" w:hAnsi="Calibri" w:cs="Calibri"/>
                  <w:color w:val="000000"/>
                  <w:sz w:val="20"/>
                  <w:szCs w:val="20"/>
                </w:rPr>
                <w:t>ENSG00000131044.17</w:t>
              </w:r>
            </w:ins>
          </w:p>
        </w:tc>
        <w:tc>
          <w:tcPr>
            <w:tcW w:w="0" w:type="auto"/>
            <w:tcBorders>
              <w:top w:val="nil"/>
              <w:left w:val="nil"/>
              <w:bottom w:val="nil"/>
              <w:right w:val="nil"/>
            </w:tcBorders>
            <w:shd w:val="clear" w:color="auto" w:fill="auto"/>
            <w:noWrap/>
            <w:vAlign w:val="bottom"/>
            <w:hideMark/>
          </w:tcPr>
          <w:p w14:paraId="68C85B0D" w14:textId="77777777" w:rsidR="00DC2757" w:rsidRPr="00DC2757" w:rsidRDefault="00DC2757" w:rsidP="00DC2757">
            <w:pPr>
              <w:spacing w:after="0" w:line="240" w:lineRule="auto"/>
              <w:rPr>
                <w:ins w:id="3870" w:author="Commodore, Sarah" w:date="2023-03-22T16:21:00Z"/>
                <w:rFonts w:ascii="Calibri" w:eastAsia="Times New Roman" w:hAnsi="Calibri" w:cs="Calibri"/>
                <w:color w:val="000000"/>
                <w:sz w:val="20"/>
                <w:szCs w:val="20"/>
              </w:rPr>
            </w:pPr>
            <w:ins w:id="3871" w:author="Commodore, Sarah" w:date="2023-03-22T16:21:00Z">
              <w:r w:rsidRPr="00DC2757">
                <w:rPr>
                  <w:rFonts w:ascii="Calibri" w:eastAsia="Times New Roman" w:hAnsi="Calibri" w:cs="Calibri"/>
                  <w:color w:val="000000"/>
                  <w:sz w:val="20"/>
                  <w:szCs w:val="20"/>
                </w:rPr>
                <w:t>TTLL9</w:t>
              </w:r>
            </w:ins>
          </w:p>
        </w:tc>
        <w:tc>
          <w:tcPr>
            <w:tcW w:w="0" w:type="auto"/>
            <w:tcBorders>
              <w:top w:val="nil"/>
              <w:left w:val="nil"/>
              <w:bottom w:val="nil"/>
              <w:right w:val="nil"/>
            </w:tcBorders>
            <w:shd w:val="clear" w:color="auto" w:fill="auto"/>
            <w:noWrap/>
            <w:vAlign w:val="bottom"/>
            <w:hideMark/>
          </w:tcPr>
          <w:p w14:paraId="6959DF61" w14:textId="77777777" w:rsidR="00DC2757" w:rsidRPr="00DC2757" w:rsidRDefault="00DC2757" w:rsidP="00DC2757">
            <w:pPr>
              <w:spacing w:after="0" w:line="240" w:lineRule="auto"/>
              <w:jc w:val="center"/>
              <w:rPr>
                <w:ins w:id="3872" w:author="Commodore, Sarah" w:date="2023-03-22T16:21:00Z"/>
                <w:rFonts w:ascii="Calibri" w:eastAsia="Times New Roman" w:hAnsi="Calibri" w:cs="Calibri"/>
                <w:color w:val="000000"/>
                <w:sz w:val="20"/>
                <w:szCs w:val="20"/>
              </w:rPr>
            </w:pPr>
            <w:ins w:id="38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DB8E64" w14:textId="77777777" w:rsidR="00DC2757" w:rsidRPr="00DC2757" w:rsidRDefault="00DC2757" w:rsidP="00DC2757">
            <w:pPr>
              <w:spacing w:after="0" w:line="240" w:lineRule="auto"/>
              <w:jc w:val="center"/>
              <w:rPr>
                <w:ins w:id="3874" w:author="Commodore, Sarah" w:date="2023-03-22T16:21:00Z"/>
                <w:rFonts w:ascii="Calibri" w:eastAsia="Times New Roman" w:hAnsi="Calibri" w:cs="Calibri"/>
                <w:color w:val="000000"/>
                <w:sz w:val="20"/>
                <w:szCs w:val="20"/>
              </w:rPr>
            </w:pPr>
            <w:ins w:id="3875" w:author="Commodore, Sarah" w:date="2023-03-22T16:21:00Z">
              <w:r w:rsidRPr="00DC2757">
                <w:rPr>
                  <w:rFonts w:ascii="Calibri" w:eastAsia="Times New Roman" w:hAnsi="Calibri" w:cs="Calibri"/>
                  <w:color w:val="000000"/>
                  <w:sz w:val="20"/>
                  <w:szCs w:val="20"/>
                </w:rPr>
                <w:t>9.9E-07</w:t>
              </w:r>
            </w:ins>
          </w:p>
        </w:tc>
        <w:tc>
          <w:tcPr>
            <w:tcW w:w="0" w:type="auto"/>
            <w:tcBorders>
              <w:top w:val="nil"/>
              <w:left w:val="nil"/>
              <w:bottom w:val="nil"/>
              <w:right w:val="nil"/>
            </w:tcBorders>
            <w:shd w:val="clear" w:color="auto" w:fill="auto"/>
            <w:noWrap/>
            <w:vAlign w:val="bottom"/>
            <w:hideMark/>
          </w:tcPr>
          <w:p w14:paraId="7CF2595B" w14:textId="77777777" w:rsidR="00DC2757" w:rsidRPr="00DC2757" w:rsidRDefault="00DC2757" w:rsidP="00DC2757">
            <w:pPr>
              <w:spacing w:after="0" w:line="240" w:lineRule="auto"/>
              <w:jc w:val="center"/>
              <w:rPr>
                <w:ins w:id="3876" w:author="Commodore, Sarah" w:date="2023-03-22T16:21:00Z"/>
                <w:rFonts w:ascii="Calibri" w:eastAsia="Times New Roman" w:hAnsi="Calibri" w:cs="Calibri"/>
                <w:color w:val="000000"/>
                <w:sz w:val="20"/>
                <w:szCs w:val="20"/>
              </w:rPr>
            </w:pPr>
            <w:ins w:id="3877" w:author="Commodore, Sarah" w:date="2023-03-22T16:21:00Z">
              <w:r w:rsidRPr="00DC2757">
                <w:rPr>
                  <w:rFonts w:ascii="Calibri" w:eastAsia="Times New Roman" w:hAnsi="Calibri" w:cs="Calibri"/>
                  <w:color w:val="000000"/>
                  <w:sz w:val="20"/>
                  <w:szCs w:val="20"/>
                </w:rPr>
                <w:t>8.6E-06</w:t>
              </w:r>
            </w:ins>
          </w:p>
        </w:tc>
        <w:tc>
          <w:tcPr>
            <w:tcW w:w="0" w:type="auto"/>
            <w:tcBorders>
              <w:top w:val="nil"/>
              <w:left w:val="nil"/>
              <w:bottom w:val="nil"/>
              <w:right w:val="nil"/>
            </w:tcBorders>
            <w:shd w:val="clear" w:color="auto" w:fill="auto"/>
            <w:noWrap/>
            <w:vAlign w:val="bottom"/>
            <w:hideMark/>
          </w:tcPr>
          <w:p w14:paraId="785AFFC0" w14:textId="77777777" w:rsidR="00DC2757" w:rsidRPr="00DC2757" w:rsidRDefault="00DC2757" w:rsidP="00DC2757">
            <w:pPr>
              <w:spacing w:after="0" w:line="240" w:lineRule="auto"/>
              <w:jc w:val="center"/>
              <w:rPr>
                <w:ins w:id="3878" w:author="Commodore, Sarah" w:date="2023-03-22T16:21:00Z"/>
                <w:rFonts w:ascii="Calibri" w:eastAsia="Times New Roman" w:hAnsi="Calibri" w:cs="Calibri"/>
                <w:color w:val="FF0000"/>
                <w:sz w:val="20"/>
                <w:szCs w:val="20"/>
              </w:rPr>
            </w:pPr>
            <w:ins w:id="3879" w:author="Commodore, Sarah" w:date="2023-03-22T16:21:00Z">
              <w:r w:rsidRPr="00DC2757">
                <w:rPr>
                  <w:rFonts w:ascii="Calibri" w:eastAsia="Times New Roman" w:hAnsi="Calibri" w:cs="Calibri"/>
                  <w:color w:val="FF0000"/>
                  <w:sz w:val="20"/>
                  <w:szCs w:val="20"/>
                </w:rPr>
                <w:t>*</w:t>
              </w:r>
            </w:ins>
          </w:p>
        </w:tc>
      </w:tr>
      <w:tr w:rsidR="00DC2757" w:rsidRPr="00DC2757" w14:paraId="17729F6D" w14:textId="77777777" w:rsidTr="00DC2757">
        <w:trPr>
          <w:trHeight w:val="260"/>
          <w:ins w:id="3880" w:author="Commodore, Sarah" w:date="2023-03-22T16:21:00Z"/>
        </w:trPr>
        <w:tc>
          <w:tcPr>
            <w:tcW w:w="0" w:type="auto"/>
            <w:tcBorders>
              <w:top w:val="nil"/>
              <w:left w:val="nil"/>
              <w:bottom w:val="nil"/>
              <w:right w:val="nil"/>
            </w:tcBorders>
            <w:shd w:val="clear" w:color="auto" w:fill="auto"/>
            <w:noWrap/>
            <w:vAlign w:val="bottom"/>
            <w:hideMark/>
          </w:tcPr>
          <w:p w14:paraId="1B0C2D7E" w14:textId="77777777" w:rsidR="00DC2757" w:rsidRPr="00DC2757" w:rsidRDefault="00DC2757" w:rsidP="00DC2757">
            <w:pPr>
              <w:spacing w:after="0" w:line="240" w:lineRule="auto"/>
              <w:rPr>
                <w:ins w:id="3881" w:author="Commodore, Sarah" w:date="2023-03-22T16:21:00Z"/>
                <w:rFonts w:ascii="Calibri" w:eastAsia="Times New Roman" w:hAnsi="Calibri" w:cs="Calibri"/>
                <w:color w:val="000000"/>
                <w:sz w:val="20"/>
                <w:szCs w:val="20"/>
              </w:rPr>
            </w:pPr>
            <w:ins w:id="3882" w:author="Commodore, Sarah" w:date="2023-03-22T16:21:00Z">
              <w:r w:rsidRPr="00DC2757">
                <w:rPr>
                  <w:rFonts w:ascii="Calibri" w:eastAsia="Times New Roman" w:hAnsi="Calibri" w:cs="Calibri"/>
                  <w:color w:val="000000"/>
                  <w:sz w:val="20"/>
                  <w:szCs w:val="20"/>
                </w:rPr>
                <w:t>ENSG00000126838.10</w:t>
              </w:r>
            </w:ins>
          </w:p>
        </w:tc>
        <w:tc>
          <w:tcPr>
            <w:tcW w:w="0" w:type="auto"/>
            <w:tcBorders>
              <w:top w:val="nil"/>
              <w:left w:val="nil"/>
              <w:bottom w:val="nil"/>
              <w:right w:val="nil"/>
            </w:tcBorders>
            <w:shd w:val="clear" w:color="auto" w:fill="auto"/>
            <w:noWrap/>
            <w:vAlign w:val="bottom"/>
            <w:hideMark/>
          </w:tcPr>
          <w:p w14:paraId="3D3A0AF2" w14:textId="77777777" w:rsidR="00DC2757" w:rsidRPr="00DC2757" w:rsidRDefault="00DC2757" w:rsidP="00DC2757">
            <w:pPr>
              <w:spacing w:after="0" w:line="240" w:lineRule="auto"/>
              <w:rPr>
                <w:ins w:id="3883" w:author="Commodore, Sarah" w:date="2023-03-22T16:21:00Z"/>
                <w:rFonts w:ascii="Calibri" w:eastAsia="Times New Roman" w:hAnsi="Calibri" w:cs="Calibri"/>
                <w:color w:val="000000"/>
                <w:sz w:val="20"/>
                <w:szCs w:val="20"/>
              </w:rPr>
            </w:pPr>
            <w:ins w:id="3884" w:author="Commodore, Sarah" w:date="2023-03-22T16:21:00Z">
              <w:r w:rsidRPr="00DC2757">
                <w:rPr>
                  <w:rFonts w:ascii="Calibri" w:eastAsia="Times New Roman" w:hAnsi="Calibri" w:cs="Calibri"/>
                  <w:color w:val="000000"/>
                  <w:sz w:val="20"/>
                  <w:szCs w:val="20"/>
                </w:rPr>
                <w:t>PZP</w:t>
              </w:r>
            </w:ins>
          </w:p>
        </w:tc>
        <w:tc>
          <w:tcPr>
            <w:tcW w:w="0" w:type="auto"/>
            <w:tcBorders>
              <w:top w:val="nil"/>
              <w:left w:val="nil"/>
              <w:bottom w:val="nil"/>
              <w:right w:val="nil"/>
            </w:tcBorders>
            <w:shd w:val="clear" w:color="auto" w:fill="auto"/>
            <w:noWrap/>
            <w:vAlign w:val="bottom"/>
            <w:hideMark/>
          </w:tcPr>
          <w:p w14:paraId="76C2CD63" w14:textId="77777777" w:rsidR="00DC2757" w:rsidRPr="00DC2757" w:rsidRDefault="00DC2757" w:rsidP="00DC2757">
            <w:pPr>
              <w:spacing w:after="0" w:line="240" w:lineRule="auto"/>
              <w:jc w:val="center"/>
              <w:rPr>
                <w:ins w:id="3885" w:author="Commodore, Sarah" w:date="2023-03-22T16:21:00Z"/>
                <w:rFonts w:ascii="Calibri" w:eastAsia="Times New Roman" w:hAnsi="Calibri" w:cs="Calibri"/>
                <w:color w:val="000000"/>
                <w:sz w:val="20"/>
                <w:szCs w:val="20"/>
              </w:rPr>
            </w:pPr>
            <w:ins w:id="38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4E4940" w14:textId="77777777" w:rsidR="00DC2757" w:rsidRPr="00DC2757" w:rsidRDefault="00DC2757" w:rsidP="00DC2757">
            <w:pPr>
              <w:spacing w:after="0" w:line="240" w:lineRule="auto"/>
              <w:jc w:val="center"/>
              <w:rPr>
                <w:ins w:id="3887" w:author="Commodore, Sarah" w:date="2023-03-22T16:21:00Z"/>
                <w:rFonts w:ascii="Calibri" w:eastAsia="Times New Roman" w:hAnsi="Calibri" w:cs="Calibri"/>
                <w:color w:val="000000"/>
                <w:sz w:val="20"/>
                <w:szCs w:val="20"/>
              </w:rPr>
            </w:pPr>
            <w:ins w:id="3888" w:author="Commodore, Sarah" w:date="2023-03-22T16:21:00Z">
              <w:r w:rsidRPr="00DC2757">
                <w:rPr>
                  <w:rFonts w:ascii="Calibri" w:eastAsia="Times New Roman" w:hAnsi="Calibri" w:cs="Calibri"/>
                  <w:color w:val="000000"/>
                  <w:sz w:val="20"/>
                  <w:szCs w:val="20"/>
                </w:rPr>
                <w:t>2.6E-06</w:t>
              </w:r>
            </w:ins>
          </w:p>
        </w:tc>
        <w:tc>
          <w:tcPr>
            <w:tcW w:w="0" w:type="auto"/>
            <w:tcBorders>
              <w:top w:val="nil"/>
              <w:left w:val="nil"/>
              <w:bottom w:val="nil"/>
              <w:right w:val="nil"/>
            </w:tcBorders>
            <w:shd w:val="clear" w:color="auto" w:fill="auto"/>
            <w:noWrap/>
            <w:vAlign w:val="bottom"/>
            <w:hideMark/>
          </w:tcPr>
          <w:p w14:paraId="185CE083" w14:textId="77777777" w:rsidR="00DC2757" w:rsidRPr="00DC2757" w:rsidRDefault="00DC2757" w:rsidP="00DC2757">
            <w:pPr>
              <w:spacing w:after="0" w:line="240" w:lineRule="auto"/>
              <w:jc w:val="center"/>
              <w:rPr>
                <w:ins w:id="3889" w:author="Commodore, Sarah" w:date="2023-03-22T16:21:00Z"/>
                <w:rFonts w:ascii="Calibri" w:eastAsia="Times New Roman" w:hAnsi="Calibri" w:cs="Calibri"/>
                <w:color w:val="000000"/>
                <w:sz w:val="20"/>
                <w:szCs w:val="20"/>
              </w:rPr>
            </w:pPr>
            <w:ins w:id="3890"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3E1DC746" w14:textId="77777777" w:rsidR="00DC2757" w:rsidRPr="00DC2757" w:rsidRDefault="00DC2757" w:rsidP="00DC2757">
            <w:pPr>
              <w:spacing w:after="0" w:line="240" w:lineRule="auto"/>
              <w:jc w:val="center"/>
              <w:rPr>
                <w:ins w:id="3891" w:author="Commodore, Sarah" w:date="2023-03-22T16:21:00Z"/>
                <w:rFonts w:ascii="Calibri" w:eastAsia="Times New Roman" w:hAnsi="Calibri" w:cs="Calibri"/>
                <w:color w:val="FF0000"/>
                <w:sz w:val="20"/>
                <w:szCs w:val="20"/>
              </w:rPr>
            </w:pPr>
            <w:ins w:id="3892" w:author="Commodore, Sarah" w:date="2023-03-22T16:21:00Z">
              <w:r w:rsidRPr="00DC2757">
                <w:rPr>
                  <w:rFonts w:ascii="Calibri" w:eastAsia="Times New Roman" w:hAnsi="Calibri" w:cs="Calibri"/>
                  <w:color w:val="FF0000"/>
                  <w:sz w:val="20"/>
                  <w:szCs w:val="20"/>
                </w:rPr>
                <w:t>*</w:t>
              </w:r>
            </w:ins>
          </w:p>
        </w:tc>
      </w:tr>
      <w:tr w:rsidR="00DC2757" w:rsidRPr="00DC2757" w14:paraId="382FBD65" w14:textId="77777777" w:rsidTr="00DC2757">
        <w:trPr>
          <w:trHeight w:val="260"/>
          <w:ins w:id="3893" w:author="Commodore, Sarah" w:date="2023-03-22T16:21:00Z"/>
        </w:trPr>
        <w:tc>
          <w:tcPr>
            <w:tcW w:w="0" w:type="auto"/>
            <w:tcBorders>
              <w:top w:val="nil"/>
              <w:left w:val="nil"/>
              <w:bottom w:val="nil"/>
              <w:right w:val="nil"/>
            </w:tcBorders>
            <w:shd w:val="clear" w:color="auto" w:fill="auto"/>
            <w:noWrap/>
            <w:vAlign w:val="bottom"/>
            <w:hideMark/>
          </w:tcPr>
          <w:p w14:paraId="235AC7A8" w14:textId="77777777" w:rsidR="00DC2757" w:rsidRPr="00DC2757" w:rsidRDefault="00DC2757" w:rsidP="00DC2757">
            <w:pPr>
              <w:spacing w:after="0" w:line="240" w:lineRule="auto"/>
              <w:rPr>
                <w:ins w:id="3894" w:author="Commodore, Sarah" w:date="2023-03-22T16:21:00Z"/>
                <w:rFonts w:ascii="Calibri" w:eastAsia="Times New Roman" w:hAnsi="Calibri" w:cs="Calibri"/>
                <w:color w:val="000000"/>
                <w:sz w:val="20"/>
                <w:szCs w:val="20"/>
              </w:rPr>
            </w:pPr>
            <w:ins w:id="3895" w:author="Commodore, Sarah" w:date="2023-03-22T16:21:00Z">
              <w:r w:rsidRPr="00DC2757">
                <w:rPr>
                  <w:rFonts w:ascii="Calibri" w:eastAsia="Times New Roman" w:hAnsi="Calibri" w:cs="Calibri"/>
                  <w:color w:val="000000"/>
                  <w:sz w:val="20"/>
                  <w:szCs w:val="20"/>
                </w:rPr>
                <w:t>ENSG00000187957.8</w:t>
              </w:r>
            </w:ins>
          </w:p>
        </w:tc>
        <w:tc>
          <w:tcPr>
            <w:tcW w:w="0" w:type="auto"/>
            <w:tcBorders>
              <w:top w:val="nil"/>
              <w:left w:val="nil"/>
              <w:bottom w:val="nil"/>
              <w:right w:val="nil"/>
            </w:tcBorders>
            <w:shd w:val="clear" w:color="auto" w:fill="auto"/>
            <w:noWrap/>
            <w:vAlign w:val="bottom"/>
            <w:hideMark/>
          </w:tcPr>
          <w:p w14:paraId="6CAA2E34" w14:textId="77777777" w:rsidR="00DC2757" w:rsidRPr="00DC2757" w:rsidRDefault="00DC2757" w:rsidP="00DC2757">
            <w:pPr>
              <w:spacing w:after="0" w:line="240" w:lineRule="auto"/>
              <w:rPr>
                <w:ins w:id="3896" w:author="Commodore, Sarah" w:date="2023-03-22T16:21:00Z"/>
                <w:rFonts w:ascii="Calibri" w:eastAsia="Times New Roman" w:hAnsi="Calibri" w:cs="Calibri"/>
                <w:color w:val="000000"/>
                <w:sz w:val="20"/>
                <w:szCs w:val="20"/>
              </w:rPr>
            </w:pPr>
            <w:ins w:id="3897" w:author="Commodore, Sarah" w:date="2023-03-22T16:21:00Z">
              <w:r w:rsidRPr="00DC2757">
                <w:rPr>
                  <w:rFonts w:ascii="Calibri" w:eastAsia="Times New Roman" w:hAnsi="Calibri" w:cs="Calibri"/>
                  <w:color w:val="000000"/>
                  <w:sz w:val="20"/>
                  <w:szCs w:val="20"/>
                </w:rPr>
                <w:t>DNER</w:t>
              </w:r>
            </w:ins>
          </w:p>
        </w:tc>
        <w:tc>
          <w:tcPr>
            <w:tcW w:w="0" w:type="auto"/>
            <w:tcBorders>
              <w:top w:val="nil"/>
              <w:left w:val="nil"/>
              <w:bottom w:val="nil"/>
              <w:right w:val="nil"/>
            </w:tcBorders>
            <w:shd w:val="clear" w:color="auto" w:fill="auto"/>
            <w:noWrap/>
            <w:vAlign w:val="bottom"/>
            <w:hideMark/>
          </w:tcPr>
          <w:p w14:paraId="57BB673E" w14:textId="77777777" w:rsidR="00DC2757" w:rsidRPr="00DC2757" w:rsidRDefault="00DC2757" w:rsidP="00DC2757">
            <w:pPr>
              <w:spacing w:after="0" w:line="240" w:lineRule="auto"/>
              <w:jc w:val="center"/>
              <w:rPr>
                <w:ins w:id="3898" w:author="Commodore, Sarah" w:date="2023-03-22T16:21:00Z"/>
                <w:rFonts w:ascii="Calibri" w:eastAsia="Times New Roman" w:hAnsi="Calibri" w:cs="Calibri"/>
                <w:color w:val="000000"/>
                <w:sz w:val="20"/>
                <w:szCs w:val="20"/>
              </w:rPr>
            </w:pPr>
            <w:ins w:id="38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B749428" w14:textId="77777777" w:rsidR="00DC2757" w:rsidRPr="00DC2757" w:rsidRDefault="00DC2757" w:rsidP="00DC2757">
            <w:pPr>
              <w:spacing w:after="0" w:line="240" w:lineRule="auto"/>
              <w:jc w:val="center"/>
              <w:rPr>
                <w:ins w:id="3900" w:author="Commodore, Sarah" w:date="2023-03-22T16:21:00Z"/>
                <w:rFonts w:ascii="Calibri" w:eastAsia="Times New Roman" w:hAnsi="Calibri" w:cs="Calibri"/>
                <w:color w:val="000000"/>
                <w:sz w:val="20"/>
                <w:szCs w:val="20"/>
              </w:rPr>
            </w:pPr>
            <w:ins w:id="3901" w:author="Commodore, Sarah" w:date="2023-03-22T16:21:00Z">
              <w:r w:rsidRPr="00DC2757">
                <w:rPr>
                  <w:rFonts w:ascii="Calibri" w:eastAsia="Times New Roman" w:hAnsi="Calibri" w:cs="Calibri"/>
                  <w:color w:val="000000"/>
                  <w:sz w:val="20"/>
                  <w:szCs w:val="20"/>
                </w:rPr>
                <w:t>2.5E-10</w:t>
              </w:r>
            </w:ins>
          </w:p>
        </w:tc>
        <w:tc>
          <w:tcPr>
            <w:tcW w:w="0" w:type="auto"/>
            <w:tcBorders>
              <w:top w:val="nil"/>
              <w:left w:val="nil"/>
              <w:bottom w:val="nil"/>
              <w:right w:val="nil"/>
            </w:tcBorders>
            <w:shd w:val="clear" w:color="auto" w:fill="auto"/>
            <w:noWrap/>
            <w:vAlign w:val="bottom"/>
            <w:hideMark/>
          </w:tcPr>
          <w:p w14:paraId="5264AC2E" w14:textId="77777777" w:rsidR="00DC2757" w:rsidRPr="00DC2757" w:rsidRDefault="00DC2757" w:rsidP="00DC2757">
            <w:pPr>
              <w:spacing w:after="0" w:line="240" w:lineRule="auto"/>
              <w:jc w:val="center"/>
              <w:rPr>
                <w:ins w:id="3902" w:author="Commodore, Sarah" w:date="2023-03-22T16:21:00Z"/>
                <w:rFonts w:ascii="Calibri" w:eastAsia="Times New Roman" w:hAnsi="Calibri" w:cs="Calibri"/>
                <w:color w:val="000000"/>
                <w:sz w:val="20"/>
                <w:szCs w:val="20"/>
              </w:rPr>
            </w:pPr>
            <w:ins w:id="3903" w:author="Commodore, Sarah" w:date="2023-03-22T16:21:00Z">
              <w:r w:rsidRPr="00DC2757">
                <w:rPr>
                  <w:rFonts w:ascii="Calibri" w:eastAsia="Times New Roman" w:hAnsi="Calibri" w:cs="Calibri"/>
                  <w:color w:val="000000"/>
                  <w:sz w:val="20"/>
                  <w:szCs w:val="20"/>
                </w:rPr>
                <w:t>5.2E-09</w:t>
              </w:r>
            </w:ins>
          </w:p>
        </w:tc>
        <w:tc>
          <w:tcPr>
            <w:tcW w:w="0" w:type="auto"/>
            <w:tcBorders>
              <w:top w:val="nil"/>
              <w:left w:val="nil"/>
              <w:bottom w:val="nil"/>
              <w:right w:val="nil"/>
            </w:tcBorders>
            <w:shd w:val="clear" w:color="auto" w:fill="auto"/>
            <w:noWrap/>
            <w:vAlign w:val="bottom"/>
            <w:hideMark/>
          </w:tcPr>
          <w:p w14:paraId="7B2E3EE4" w14:textId="77777777" w:rsidR="00DC2757" w:rsidRPr="00DC2757" w:rsidRDefault="00DC2757" w:rsidP="00DC2757">
            <w:pPr>
              <w:spacing w:after="0" w:line="240" w:lineRule="auto"/>
              <w:jc w:val="center"/>
              <w:rPr>
                <w:ins w:id="3904" w:author="Commodore, Sarah" w:date="2023-03-22T16:21:00Z"/>
                <w:rFonts w:ascii="Calibri" w:eastAsia="Times New Roman" w:hAnsi="Calibri" w:cs="Calibri"/>
                <w:color w:val="FF0000"/>
                <w:sz w:val="20"/>
                <w:szCs w:val="20"/>
              </w:rPr>
            </w:pPr>
            <w:ins w:id="3905" w:author="Commodore, Sarah" w:date="2023-03-22T16:21:00Z">
              <w:r w:rsidRPr="00DC2757">
                <w:rPr>
                  <w:rFonts w:ascii="Calibri" w:eastAsia="Times New Roman" w:hAnsi="Calibri" w:cs="Calibri"/>
                  <w:color w:val="FF0000"/>
                  <w:sz w:val="20"/>
                  <w:szCs w:val="20"/>
                </w:rPr>
                <w:t>*</w:t>
              </w:r>
            </w:ins>
          </w:p>
        </w:tc>
      </w:tr>
      <w:tr w:rsidR="00DC2757" w:rsidRPr="00DC2757" w14:paraId="5DE1EFA6" w14:textId="77777777" w:rsidTr="00DC2757">
        <w:trPr>
          <w:trHeight w:val="260"/>
          <w:ins w:id="3906" w:author="Commodore, Sarah" w:date="2023-03-22T16:21:00Z"/>
        </w:trPr>
        <w:tc>
          <w:tcPr>
            <w:tcW w:w="0" w:type="auto"/>
            <w:tcBorders>
              <w:top w:val="nil"/>
              <w:left w:val="nil"/>
              <w:bottom w:val="nil"/>
              <w:right w:val="nil"/>
            </w:tcBorders>
            <w:shd w:val="clear" w:color="auto" w:fill="auto"/>
            <w:noWrap/>
            <w:vAlign w:val="bottom"/>
            <w:hideMark/>
          </w:tcPr>
          <w:p w14:paraId="1A819C3E" w14:textId="77777777" w:rsidR="00DC2757" w:rsidRPr="00DC2757" w:rsidRDefault="00DC2757" w:rsidP="00DC2757">
            <w:pPr>
              <w:spacing w:after="0" w:line="240" w:lineRule="auto"/>
              <w:rPr>
                <w:ins w:id="3907" w:author="Commodore, Sarah" w:date="2023-03-22T16:21:00Z"/>
                <w:rFonts w:ascii="Calibri" w:eastAsia="Times New Roman" w:hAnsi="Calibri" w:cs="Calibri"/>
                <w:color w:val="000000"/>
                <w:sz w:val="20"/>
                <w:szCs w:val="20"/>
              </w:rPr>
            </w:pPr>
            <w:ins w:id="3908" w:author="Commodore, Sarah" w:date="2023-03-22T16:21:00Z">
              <w:r w:rsidRPr="00DC2757">
                <w:rPr>
                  <w:rFonts w:ascii="Calibri" w:eastAsia="Times New Roman" w:hAnsi="Calibri" w:cs="Calibri"/>
                  <w:color w:val="000000"/>
                  <w:sz w:val="20"/>
                  <w:szCs w:val="20"/>
                </w:rPr>
                <w:t>ENSG00000105877.18</w:t>
              </w:r>
            </w:ins>
          </w:p>
        </w:tc>
        <w:tc>
          <w:tcPr>
            <w:tcW w:w="0" w:type="auto"/>
            <w:tcBorders>
              <w:top w:val="nil"/>
              <w:left w:val="nil"/>
              <w:bottom w:val="nil"/>
              <w:right w:val="nil"/>
            </w:tcBorders>
            <w:shd w:val="clear" w:color="auto" w:fill="auto"/>
            <w:noWrap/>
            <w:vAlign w:val="bottom"/>
            <w:hideMark/>
          </w:tcPr>
          <w:p w14:paraId="7953B41C" w14:textId="77777777" w:rsidR="00DC2757" w:rsidRPr="00DC2757" w:rsidRDefault="00DC2757" w:rsidP="00DC2757">
            <w:pPr>
              <w:spacing w:after="0" w:line="240" w:lineRule="auto"/>
              <w:rPr>
                <w:ins w:id="3909" w:author="Commodore, Sarah" w:date="2023-03-22T16:21:00Z"/>
                <w:rFonts w:ascii="Calibri" w:eastAsia="Times New Roman" w:hAnsi="Calibri" w:cs="Calibri"/>
                <w:color w:val="000000"/>
                <w:sz w:val="20"/>
                <w:szCs w:val="20"/>
              </w:rPr>
            </w:pPr>
            <w:ins w:id="3910" w:author="Commodore, Sarah" w:date="2023-03-22T16:21:00Z">
              <w:r w:rsidRPr="00DC2757">
                <w:rPr>
                  <w:rFonts w:ascii="Calibri" w:eastAsia="Times New Roman" w:hAnsi="Calibri" w:cs="Calibri"/>
                  <w:color w:val="000000"/>
                  <w:sz w:val="20"/>
                  <w:szCs w:val="20"/>
                </w:rPr>
                <w:t>DNAH11</w:t>
              </w:r>
            </w:ins>
          </w:p>
        </w:tc>
        <w:tc>
          <w:tcPr>
            <w:tcW w:w="0" w:type="auto"/>
            <w:tcBorders>
              <w:top w:val="nil"/>
              <w:left w:val="nil"/>
              <w:bottom w:val="nil"/>
              <w:right w:val="nil"/>
            </w:tcBorders>
            <w:shd w:val="clear" w:color="auto" w:fill="auto"/>
            <w:noWrap/>
            <w:vAlign w:val="bottom"/>
            <w:hideMark/>
          </w:tcPr>
          <w:p w14:paraId="1B31A237" w14:textId="77777777" w:rsidR="00DC2757" w:rsidRPr="00DC2757" w:rsidRDefault="00DC2757" w:rsidP="00DC2757">
            <w:pPr>
              <w:spacing w:after="0" w:line="240" w:lineRule="auto"/>
              <w:jc w:val="center"/>
              <w:rPr>
                <w:ins w:id="3911" w:author="Commodore, Sarah" w:date="2023-03-22T16:21:00Z"/>
                <w:rFonts w:ascii="Calibri" w:eastAsia="Times New Roman" w:hAnsi="Calibri" w:cs="Calibri"/>
                <w:color w:val="000000"/>
                <w:sz w:val="20"/>
                <w:szCs w:val="20"/>
              </w:rPr>
            </w:pPr>
            <w:ins w:id="39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8DE30" w14:textId="77777777" w:rsidR="00DC2757" w:rsidRPr="00DC2757" w:rsidRDefault="00DC2757" w:rsidP="00DC2757">
            <w:pPr>
              <w:spacing w:after="0" w:line="240" w:lineRule="auto"/>
              <w:jc w:val="center"/>
              <w:rPr>
                <w:ins w:id="3913" w:author="Commodore, Sarah" w:date="2023-03-22T16:21:00Z"/>
                <w:rFonts w:ascii="Calibri" w:eastAsia="Times New Roman" w:hAnsi="Calibri" w:cs="Calibri"/>
                <w:color w:val="000000"/>
                <w:sz w:val="20"/>
                <w:szCs w:val="20"/>
              </w:rPr>
            </w:pPr>
            <w:ins w:id="3914" w:author="Commodore, Sarah" w:date="2023-03-22T16:21:00Z">
              <w:r w:rsidRPr="00DC2757">
                <w:rPr>
                  <w:rFonts w:ascii="Calibri" w:eastAsia="Times New Roman" w:hAnsi="Calibri" w:cs="Calibri"/>
                  <w:color w:val="000000"/>
                  <w:sz w:val="20"/>
                  <w:szCs w:val="20"/>
                </w:rPr>
                <w:t>9.2E-11</w:t>
              </w:r>
            </w:ins>
          </w:p>
        </w:tc>
        <w:tc>
          <w:tcPr>
            <w:tcW w:w="0" w:type="auto"/>
            <w:tcBorders>
              <w:top w:val="nil"/>
              <w:left w:val="nil"/>
              <w:bottom w:val="nil"/>
              <w:right w:val="nil"/>
            </w:tcBorders>
            <w:shd w:val="clear" w:color="auto" w:fill="auto"/>
            <w:noWrap/>
            <w:vAlign w:val="bottom"/>
            <w:hideMark/>
          </w:tcPr>
          <w:p w14:paraId="6CE0B8D8" w14:textId="77777777" w:rsidR="00DC2757" w:rsidRPr="00DC2757" w:rsidRDefault="00DC2757" w:rsidP="00DC2757">
            <w:pPr>
              <w:spacing w:after="0" w:line="240" w:lineRule="auto"/>
              <w:jc w:val="center"/>
              <w:rPr>
                <w:ins w:id="3915" w:author="Commodore, Sarah" w:date="2023-03-22T16:21:00Z"/>
                <w:rFonts w:ascii="Calibri" w:eastAsia="Times New Roman" w:hAnsi="Calibri" w:cs="Calibri"/>
                <w:color w:val="000000"/>
                <w:sz w:val="20"/>
                <w:szCs w:val="20"/>
              </w:rPr>
            </w:pPr>
            <w:ins w:id="3916" w:author="Commodore, Sarah" w:date="2023-03-22T16:21:00Z">
              <w:r w:rsidRPr="00DC2757">
                <w:rPr>
                  <w:rFonts w:ascii="Calibri" w:eastAsia="Times New Roman" w:hAnsi="Calibri" w:cs="Calibri"/>
                  <w:color w:val="000000"/>
                  <w:sz w:val="20"/>
                  <w:szCs w:val="20"/>
                </w:rPr>
                <w:t>2.2E-09</w:t>
              </w:r>
            </w:ins>
          </w:p>
        </w:tc>
        <w:tc>
          <w:tcPr>
            <w:tcW w:w="0" w:type="auto"/>
            <w:tcBorders>
              <w:top w:val="nil"/>
              <w:left w:val="nil"/>
              <w:bottom w:val="nil"/>
              <w:right w:val="nil"/>
            </w:tcBorders>
            <w:shd w:val="clear" w:color="auto" w:fill="auto"/>
            <w:noWrap/>
            <w:vAlign w:val="bottom"/>
            <w:hideMark/>
          </w:tcPr>
          <w:p w14:paraId="04201568" w14:textId="77777777" w:rsidR="00DC2757" w:rsidRPr="00DC2757" w:rsidRDefault="00DC2757" w:rsidP="00DC2757">
            <w:pPr>
              <w:spacing w:after="0" w:line="240" w:lineRule="auto"/>
              <w:jc w:val="center"/>
              <w:rPr>
                <w:ins w:id="3917" w:author="Commodore, Sarah" w:date="2023-03-22T16:21:00Z"/>
                <w:rFonts w:ascii="Calibri" w:eastAsia="Times New Roman" w:hAnsi="Calibri" w:cs="Calibri"/>
                <w:color w:val="FF0000"/>
                <w:sz w:val="20"/>
                <w:szCs w:val="20"/>
              </w:rPr>
            </w:pPr>
            <w:ins w:id="3918" w:author="Commodore, Sarah" w:date="2023-03-22T16:21:00Z">
              <w:r w:rsidRPr="00DC2757">
                <w:rPr>
                  <w:rFonts w:ascii="Calibri" w:eastAsia="Times New Roman" w:hAnsi="Calibri" w:cs="Calibri"/>
                  <w:color w:val="FF0000"/>
                  <w:sz w:val="20"/>
                  <w:szCs w:val="20"/>
                </w:rPr>
                <w:t>*</w:t>
              </w:r>
            </w:ins>
          </w:p>
        </w:tc>
      </w:tr>
      <w:tr w:rsidR="00DC2757" w:rsidRPr="00DC2757" w14:paraId="142B6549" w14:textId="77777777" w:rsidTr="00DC2757">
        <w:trPr>
          <w:trHeight w:val="260"/>
          <w:ins w:id="3919" w:author="Commodore, Sarah" w:date="2023-03-22T16:21:00Z"/>
        </w:trPr>
        <w:tc>
          <w:tcPr>
            <w:tcW w:w="0" w:type="auto"/>
            <w:tcBorders>
              <w:top w:val="nil"/>
              <w:left w:val="nil"/>
              <w:bottom w:val="nil"/>
              <w:right w:val="nil"/>
            </w:tcBorders>
            <w:shd w:val="clear" w:color="auto" w:fill="auto"/>
            <w:noWrap/>
            <w:vAlign w:val="bottom"/>
            <w:hideMark/>
          </w:tcPr>
          <w:p w14:paraId="3FB3AE56" w14:textId="77777777" w:rsidR="00DC2757" w:rsidRPr="00DC2757" w:rsidRDefault="00DC2757" w:rsidP="00DC2757">
            <w:pPr>
              <w:spacing w:after="0" w:line="240" w:lineRule="auto"/>
              <w:rPr>
                <w:ins w:id="3920" w:author="Commodore, Sarah" w:date="2023-03-22T16:21:00Z"/>
                <w:rFonts w:ascii="Calibri" w:eastAsia="Times New Roman" w:hAnsi="Calibri" w:cs="Calibri"/>
                <w:color w:val="000000"/>
                <w:sz w:val="20"/>
                <w:szCs w:val="20"/>
              </w:rPr>
            </w:pPr>
            <w:ins w:id="3921" w:author="Commodore, Sarah" w:date="2023-03-22T16:21:00Z">
              <w:r w:rsidRPr="00DC2757">
                <w:rPr>
                  <w:rFonts w:ascii="Calibri" w:eastAsia="Times New Roman" w:hAnsi="Calibri" w:cs="Calibri"/>
                  <w:color w:val="000000"/>
                  <w:sz w:val="20"/>
                  <w:szCs w:val="20"/>
                </w:rPr>
                <w:t>ENSG00000123243.15</w:t>
              </w:r>
            </w:ins>
          </w:p>
        </w:tc>
        <w:tc>
          <w:tcPr>
            <w:tcW w:w="0" w:type="auto"/>
            <w:tcBorders>
              <w:top w:val="nil"/>
              <w:left w:val="nil"/>
              <w:bottom w:val="nil"/>
              <w:right w:val="nil"/>
            </w:tcBorders>
            <w:shd w:val="clear" w:color="auto" w:fill="auto"/>
            <w:noWrap/>
            <w:vAlign w:val="bottom"/>
            <w:hideMark/>
          </w:tcPr>
          <w:p w14:paraId="6B33FCD2" w14:textId="77777777" w:rsidR="00DC2757" w:rsidRPr="00DC2757" w:rsidRDefault="00DC2757" w:rsidP="00DC2757">
            <w:pPr>
              <w:spacing w:after="0" w:line="240" w:lineRule="auto"/>
              <w:rPr>
                <w:ins w:id="3922" w:author="Commodore, Sarah" w:date="2023-03-22T16:21:00Z"/>
                <w:rFonts w:ascii="Calibri" w:eastAsia="Times New Roman" w:hAnsi="Calibri" w:cs="Calibri"/>
                <w:color w:val="000000"/>
                <w:sz w:val="20"/>
                <w:szCs w:val="20"/>
              </w:rPr>
            </w:pPr>
            <w:ins w:id="3923" w:author="Commodore, Sarah" w:date="2023-03-22T16:21:00Z">
              <w:r w:rsidRPr="00DC2757">
                <w:rPr>
                  <w:rFonts w:ascii="Calibri" w:eastAsia="Times New Roman" w:hAnsi="Calibri" w:cs="Calibri"/>
                  <w:color w:val="000000"/>
                  <w:sz w:val="20"/>
                  <w:szCs w:val="20"/>
                </w:rPr>
                <w:t>ITIH5</w:t>
              </w:r>
            </w:ins>
          </w:p>
        </w:tc>
        <w:tc>
          <w:tcPr>
            <w:tcW w:w="0" w:type="auto"/>
            <w:tcBorders>
              <w:top w:val="nil"/>
              <w:left w:val="nil"/>
              <w:bottom w:val="nil"/>
              <w:right w:val="nil"/>
            </w:tcBorders>
            <w:shd w:val="clear" w:color="auto" w:fill="auto"/>
            <w:noWrap/>
            <w:vAlign w:val="bottom"/>
            <w:hideMark/>
          </w:tcPr>
          <w:p w14:paraId="4476ED7D" w14:textId="77777777" w:rsidR="00DC2757" w:rsidRPr="00DC2757" w:rsidRDefault="00DC2757" w:rsidP="00DC2757">
            <w:pPr>
              <w:spacing w:after="0" w:line="240" w:lineRule="auto"/>
              <w:jc w:val="center"/>
              <w:rPr>
                <w:ins w:id="3924" w:author="Commodore, Sarah" w:date="2023-03-22T16:21:00Z"/>
                <w:rFonts w:ascii="Calibri" w:eastAsia="Times New Roman" w:hAnsi="Calibri" w:cs="Calibri"/>
                <w:color w:val="000000"/>
                <w:sz w:val="20"/>
                <w:szCs w:val="20"/>
              </w:rPr>
            </w:pPr>
            <w:ins w:id="39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181AF27" w14:textId="77777777" w:rsidR="00DC2757" w:rsidRPr="00DC2757" w:rsidRDefault="00DC2757" w:rsidP="00DC2757">
            <w:pPr>
              <w:spacing w:after="0" w:line="240" w:lineRule="auto"/>
              <w:jc w:val="center"/>
              <w:rPr>
                <w:ins w:id="3926" w:author="Commodore, Sarah" w:date="2023-03-22T16:21:00Z"/>
                <w:rFonts w:ascii="Calibri" w:eastAsia="Times New Roman" w:hAnsi="Calibri" w:cs="Calibri"/>
                <w:color w:val="000000"/>
                <w:sz w:val="20"/>
                <w:szCs w:val="20"/>
              </w:rPr>
            </w:pPr>
            <w:ins w:id="3927" w:author="Commodore, Sarah" w:date="2023-03-22T16:21:00Z">
              <w:r w:rsidRPr="00DC2757">
                <w:rPr>
                  <w:rFonts w:ascii="Calibri" w:eastAsia="Times New Roman" w:hAnsi="Calibri" w:cs="Calibri"/>
                  <w:color w:val="000000"/>
                  <w:sz w:val="20"/>
                  <w:szCs w:val="20"/>
                </w:rPr>
                <w:t>3.2E-05</w:t>
              </w:r>
            </w:ins>
          </w:p>
        </w:tc>
        <w:tc>
          <w:tcPr>
            <w:tcW w:w="0" w:type="auto"/>
            <w:tcBorders>
              <w:top w:val="nil"/>
              <w:left w:val="nil"/>
              <w:bottom w:val="nil"/>
              <w:right w:val="nil"/>
            </w:tcBorders>
            <w:shd w:val="clear" w:color="auto" w:fill="auto"/>
            <w:noWrap/>
            <w:vAlign w:val="bottom"/>
            <w:hideMark/>
          </w:tcPr>
          <w:p w14:paraId="07291D60" w14:textId="77777777" w:rsidR="00DC2757" w:rsidRPr="00DC2757" w:rsidRDefault="00DC2757" w:rsidP="00DC2757">
            <w:pPr>
              <w:spacing w:after="0" w:line="240" w:lineRule="auto"/>
              <w:jc w:val="center"/>
              <w:rPr>
                <w:ins w:id="3928" w:author="Commodore, Sarah" w:date="2023-03-22T16:21:00Z"/>
                <w:rFonts w:ascii="Calibri" w:eastAsia="Times New Roman" w:hAnsi="Calibri" w:cs="Calibri"/>
                <w:color w:val="000000"/>
                <w:sz w:val="20"/>
                <w:szCs w:val="20"/>
              </w:rPr>
            </w:pPr>
            <w:ins w:id="3929"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4F5893D0" w14:textId="77777777" w:rsidR="00DC2757" w:rsidRPr="00DC2757" w:rsidRDefault="00DC2757" w:rsidP="00DC2757">
            <w:pPr>
              <w:spacing w:after="0" w:line="240" w:lineRule="auto"/>
              <w:jc w:val="center"/>
              <w:rPr>
                <w:ins w:id="3930" w:author="Commodore, Sarah" w:date="2023-03-22T16:21:00Z"/>
                <w:rFonts w:ascii="Calibri" w:eastAsia="Times New Roman" w:hAnsi="Calibri" w:cs="Calibri"/>
                <w:color w:val="FF0000"/>
                <w:sz w:val="20"/>
                <w:szCs w:val="20"/>
              </w:rPr>
            </w:pPr>
            <w:ins w:id="3931" w:author="Commodore, Sarah" w:date="2023-03-22T16:21:00Z">
              <w:r w:rsidRPr="00DC2757">
                <w:rPr>
                  <w:rFonts w:ascii="Calibri" w:eastAsia="Times New Roman" w:hAnsi="Calibri" w:cs="Calibri"/>
                  <w:color w:val="FF0000"/>
                  <w:sz w:val="20"/>
                  <w:szCs w:val="20"/>
                </w:rPr>
                <w:t>*</w:t>
              </w:r>
            </w:ins>
          </w:p>
        </w:tc>
      </w:tr>
      <w:tr w:rsidR="00DC2757" w:rsidRPr="00DC2757" w14:paraId="3FA2C62A" w14:textId="77777777" w:rsidTr="00DC2757">
        <w:trPr>
          <w:trHeight w:val="260"/>
          <w:ins w:id="3932" w:author="Commodore, Sarah" w:date="2023-03-22T16:21:00Z"/>
        </w:trPr>
        <w:tc>
          <w:tcPr>
            <w:tcW w:w="0" w:type="auto"/>
            <w:tcBorders>
              <w:top w:val="nil"/>
              <w:left w:val="nil"/>
              <w:bottom w:val="nil"/>
              <w:right w:val="nil"/>
            </w:tcBorders>
            <w:shd w:val="clear" w:color="auto" w:fill="auto"/>
            <w:noWrap/>
            <w:vAlign w:val="bottom"/>
            <w:hideMark/>
          </w:tcPr>
          <w:p w14:paraId="5FD96960" w14:textId="77777777" w:rsidR="00DC2757" w:rsidRPr="00DC2757" w:rsidRDefault="00DC2757" w:rsidP="00DC2757">
            <w:pPr>
              <w:spacing w:after="0" w:line="240" w:lineRule="auto"/>
              <w:rPr>
                <w:ins w:id="3933" w:author="Commodore, Sarah" w:date="2023-03-22T16:21:00Z"/>
                <w:rFonts w:ascii="Calibri" w:eastAsia="Times New Roman" w:hAnsi="Calibri" w:cs="Calibri"/>
                <w:color w:val="000000"/>
                <w:sz w:val="20"/>
                <w:szCs w:val="20"/>
              </w:rPr>
            </w:pPr>
            <w:ins w:id="3934" w:author="Commodore, Sarah" w:date="2023-03-22T16:21:00Z">
              <w:r w:rsidRPr="00DC2757">
                <w:rPr>
                  <w:rFonts w:ascii="Calibri" w:eastAsia="Times New Roman" w:hAnsi="Calibri" w:cs="Calibri"/>
                  <w:color w:val="000000"/>
                  <w:sz w:val="20"/>
                  <w:szCs w:val="20"/>
                </w:rPr>
                <w:t>ENSG00000160838.14</w:t>
              </w:r>
            </w:ins>
          </w:p>
        </w:tc>
        <w:tc>
          <w:tcPr>
            <w:tcW w:w="0" w:type="auto"/>
            <w:tcBorders>
              <w:top w:val="nil"/>
              <w:left w:val="nil"/>
              <w:bottom w:val="nil"/>
              <w:right w:val="nil"/>
            </w:tcBorders>
            <w:shd w:val="clear" w:color="auto" w:fill="auto"/>
            <w:noWrap/>
            <w:vAlign w:val="bottom"/>
            <w:hideMark/>
          </w:tcPr>
          <w:p w14:paraId="32AC6922" w14:textId="77777777" w:rsidR="00DC2757" w:rsidRPr="00DC2757" w:rsidRDefault="00DC2757" w:rsidP="00DC2757">
            <w:pPr>
              <w:spacing w:after="0" w:line="240" w:lineRule="auto"/>
              <w:rPr>
                <w:ins w:id="3935" w:author="Commodore, Sarah" w:date="2023-03-22T16:21:00Z"/>
                <w:rFonts w:ascii="Calibri" w:eastAsia="Times New Roman" w:hAnsi="Calibri" w:cs="Calibri"/>
                <w:color w:val="000000"/>
                <w:sz w:val="20"/>
                <w:szCs w:val="20"/>
              </w:rPr>
            </w:pPr>
            <w:ins w:id="3936" w:author="Commodore, Sarah" w:date="2023-03-22T16:21:00Z">
              <w:r w:rsidRPr="00DC2757">
                <w:rPr>
                  <w:rFonts w:ascii="Calibri" w:eastAsia="Times New Roman" w:hAnsi="Calibri" w:cs="Calibri"/>
                  <w:color w:val="000000"/>
                  <w:sz w:val="20"/>
                  <w:szCs w:val="20"/>
                </w:rPr>
                <w:t>LRRC71</w:t>
              </w:r>
            </w:ins>
          </w:p>
        </w:tc>
        <w:tc>
          <w:tcPr>
            <w:tcW w:w="0" w:type="auto"/>
            <w:tcBorders>
              <w:top w:val="nil"/>
              <w:left w:val="nil"/>
              <w:bottom w:val="nil"/>
              <w:right w:val="nil"/>
            </w:tcBorders>
            <w:shd w:val="clear" w:color="auto" w:fill="auto"/>
            <w:noWrap/>
            <w:vAlign w:val="bottom"/>
            <w:hideMark/>
          </w:tcPr>
          <w:p w14:paraId="1B4A0E5A" w14:textId="77777777" w:rsidR="00DC2757" w:rsidRPr="00DC2757" w:rsidRDefault="00DC2757" w:rsidP="00DC2757">
            <w:pPr>
              <w:spacing w:after="0" w:line="240" w:lineRule="auto"/>
              <w:jc w:val="center"/>
              <w:rPr>
                <w:ins w:id="3937" w:author="Commodore, Sarah" w:date="2023-03-22T16:21:00Z"/>
                <w:rFonts w:ascii="Calibri" w:eastAsia="Times New Roman" w:hAnsi="Calibri" w:cs="Calibri"/>
                <w:color w:val="000000"/>
                <w:sz w:val="20"/>
                <w:szCs w:val="20"/>
              </w:rPr>
            </w:pPr>
            <w:ins w:id="393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53BD" w14:textId="77777777" w:rsidR="00DC2757" w:rsidRPr="00DC2757" w:rsidRDefault="00DC2757" w:rsidP="00DC2757">
            <w:pPr>
              <w:spacing w:after="0" w:line="240" w:lineRule="auto"/>
              <w:jc w:val="center"/>
              <w:rPr>
                <w:ins w:id="3939" w:author="Commodore, Sarah" w:date="2023-03-22T16:21:00Z"/>
                <w:rFonts w:ascii="Calibri" w:eastAsia="Times New Roman" w:hAnsi="Calibri" w:cs="Calibri"/>
                <w:color w:val="000000"/>
                <w:sz w:val="20"/>
                <w:szCs w:val="20"/>
              </w:rPr>
            </w:pPr>
            <w:ins w:id="3940" w:author="Commodore, Sarah" w:date="2023-03-22T16:21:00Z">
              <w:r w:rsidRPr="00DC2757">
                <w:rPr>
                  <w:rFonts w:ascii="Calibri" w:eastAsia="Times New Roman" w:hAnsi="Calibri" w:cs="Calibri"/>
                  <w:color w:val="000000"/>
                  <w:sz w:val="20"/>
                  <w:szCs w:val="20"/>
                </w:rPr>
                <w:t>5.7E-09</w:t>
              </w:r>
            </w:ins>
          </w:p>
        </w:tc>
        <w:tc>
          <w:tcPr>
            <w:tcW w:w="0" w:type="auto"/>
            <w:tcBorders>
              <w:top w:val="nil"/>
              <w:left w:val="nil"/>
              <w:bottom w:val="nil"/>
              <w:right w:val="nil"/>
            </w:tcBorders>
            <w:shd w:val="clear" w:color="auto" w:fill="auto"/>
            <w:noWrap/>
            <w:vAlign w:val="bottom"/>
            <w:hideMark/>
          </w:tcPr>
          <w:p w14:paraId="643A203F" w14:textId="77777777" w:rsidR="00DC2757" w:rsidRPr="00DC2757" w:rsidRDefault="00DC2757" w:rsidP="00DC2757">
            <w:pPr>
              <w:spacing w:after="0" w:line="240" w:lineRule="auto"/>
              <w:jc w:val="center"/>
              <w:rPr>
                <w:ins w:id="3941" w:author="Commodore, Sarah" w:date="2023-03-22T16:21:00Z"/>
                <w:rFonts w:ascii="Calibri" w:eastAsia="Times New Roman" w:hAnsi="Calibri" w:cs="Calibri"/>
                <w:color w:val="000000"/>
                <w:sz w:val="20"/>
                <w:szCs w:val="20"/>
              </w:rPr>
            </w:pPr>
            <w:ins w:id="3942" w:author="Commodore, Sarah" w:date="2023-03-22T16:21:00Z">
              <w:r w:rsidRPr="00DC2757">
                <w:rPr>
                  <w:rFonts w:ascii="Calibri" w:eastAsia="Times New Roman" w:hAnsi="Calibri" w:cs="Calibri"/>
                  <w:color w:val="000000"/>
                  <w:sz w:val="20"/>
                  <w:szCs w:val="20"/>
                </w:rPr>
                <w:t>8.6E-08</w:t>
              </w:r>
            </w:ins>
          </w:p>
        </w:tc>
        <w:tc>
          <w:tcPr>
            <w:tcW w:w="0" w:type="auto"/>
            <w:tcBorders>
              <w:top w:val="nil"/>
              <w:left w:val="nil"/>
              <w:bottom w:val="nil"/>
              <w:right w:val="nil"/>
            </w:tcBorders>
            <w:shd w:val="clear" w:color="auto" w:fill="auto"/>
            <w:noWrap/>
            <w:vAlign w:val="bottom"/>
            <w:hideMark/>
          </w:tcPr>
          <w:p w14:paraId="24F3FFA3" w14:textId="77777777" w:rsidR="00DC2757" w:rsidRPr="00DC2757" w:rsidRDefault="00DC2757" w:rsidP="00DC2757">
            <w:pPr>
              <w:spacing w:after="0" w:line="240" w:lineRule="auto"/>
              <w:jc w:val="center"/>
              <w:rPr>
                <w:ins w:id="3943" w:author="Commodore, Sarah" w:date="2023-03-22T16:21:00Z"/>
                <w:rFonts w:ascii="Calibri" w:eastAsia="Times New Roman" w:hAnsi="Calibri" w:cs="Calibri"/>
                <w:color w:val="FF0000"/>
                <w:sz w:val="20"/>
                <w:szCs w:val="20"/>
              </w:rPr>
            </w:pPr>
            <w:ins w:id="3944" w:author="Commodore, Sarah" w:date="2023-03-22T16:21:00Z">
              <w:r w:rsidRPr="00DC2757">
                <w:rPr>
                  <w:rFonts w:ascii="Calibri" w:eastAsia="Times New Roman" w:hAnsi="Calibri" w:cs="Calibri"/>
                  <w:color w:val="FF0000"/>
                  <w:sz w:val="20"/>
                  <w:szCs w:val="20"/>
                </w:rPr>
                <w:t>*</w:t>
              </w:r>
            </w:ins>
          </w:p>
        </w:tc>
      </w:tr>
      <w:tr w:rsidR="00DC2757" w:rsidRPr="00DC2757" w14:paraId="2B332464" w14:textId="77777777" w:rsidTr="00DC2757">
        <w:trPr>
          <w:trHeight w:val="260"/>
          <w:ins w:id="3945" w:author="Commodore, Sarah" w:date="2023-03-22T16:21:00Z"/>
        </w:trPr>
        <w:tc>
          <w:tcPr>
            <w:tcW w:w="0" w:type="auto"/>
            <w:tcBorders>
              <w:top w:val="nil"/>
              <w:left w:val="nil"/>
              <w:bottom w:val="nil"/>
              <w:right w:val="nil"/>
            </w:tcBorders>
            <w:shd w:val="clear" w:color="auto" w:fill="auto"/>
            <w:noWrap/>
            <w:vAlign w:val="bottom"/>
            <w:hideMark/>
          </w:tcPr>
          <w:p w14:paraId="62990AB4" w14:textId="77777777" w:rsidR="00DC2757" w:rsidRPr="00DC2757" w:rsidRDefault="00DC2757" w:rsidP="00DC2757">
            <w:pPr>
              <w:spacing w:after="0" w:line="240" w:lineRule="auto"/>
              <w:rPr>
                <w:ins w:id="3946" w:author="Commodore, Sarah" w:date="2023-03-22T16:21:00Z"/>
                <w:rFonts w:ascii="Calibri" w:eastAsia="Times New Roman" w:hAnsi="Calibri" w:cs="Calibri"/>
                <w:color w:val="000000"/>
                <w:sz w:val="20"/>
                <w:szCs w:val="20"/>
              </w:rPr>
            </w:pPr>
            <w:ins w:id="3947" w:author="Commodore, Sarah" w:date="2023-03-22T16:21:00Z">
              <w:r w:rsidRPr="00DC2757">
                <w:rPr>
                  <w:rFonts w:ascii="Calibri" w:eastAsia="Times New Roman" w:hAnsi="Calibri" w:cs="Calibri"/>
                  <w:color w:val="000000"/>
                  <w:sz w:val="20"/>
                  <w:szCs w:val="20"/>
                </w:rPr>
                <w:t>ENSG00000136449.15</w:t>
              </w:r>
            </w:ins>
          </w:p>
        </w:tc>
        <w:tc>
          <w:tcPr>
            <w:tcW w:w="0" w:type="auto"/>
            <w:tcBorders>
              <w:top w:val="nil"/>
              <w:left w:val="nil"/>
              <w:bottom w:val="nil"/>
              <w:right w:val="nil"/>
            </w:tcBorders>
            <w:shd w:val="clear" w:color="auto" w:fill="auto"/>
            <w:noWrap/>
            <w:vAlign w:val="bottom"/>
            <w:hideMark/>
          </w:tcPr>
          <w:p w14:paraId="243C863E" w14:textId="77777777" w:rsidR="00DC2757" w:rsidRPr="00DC2757" w:rsidRDefault="00DC2757" w:rsidP="00DC2757">
            <w:pPr>
              <w:spacing w:after="0" w:line="240" w:lineRule="auto"/>
              <w:rPr>
                <w:ins w:id="3948" w:author="Commodore, Sarah" w:date="2023-03-22T16:21:00Z"/>
                <w:rFonts w:ascii="Calibri" w:eastAsia="Times New Roman" w:hAnsi="Calibri" w:cs="Calibri"/>
                <w:color w:val="000000"/>
                <w:sz w:val="20"/>
                <w:szCs w:val="20"/>
              </w:rPr>
            </w:pPr>
            <w:ins w:id="3949" w:author="Commodore, Sarah" w:date="2023-03-22T16:21:00Z">
              <w:r w:rsidRPr="00DC2757">
                <w:rPr>
                  <w:rFonts w:ascii="Calibri" w:eastAsia="Times New Roman" w:hAnsi="Calibri" w:cs="Calibri"/>
                  <w:color w:val="000000"/>
                  <w:sz w:val="20"/>
                  <w:szCs w:val="20"/>
                </w:rPr>
                <w:t>MYCBPAP</w:t>
              </w:r>
            </w:ins>
          </w:p>
        </w:tc>
        <w:tc>
          <w:tcPr>
            <w:tcW w:w="0" w:type="auto"/>
            <w:tcBorders>
              <w:top w:val="nil"/>
              <w:left w:val="nil"/>
              <w:bottom w:val="nil"/>
              <w:right w:val="nil"/>
            </w:tcBorders>
            <w:shd w:val="clear" w:color="auto" w:fill="auto"/>
            <w:noWrap/>
            <w:vAlign w:val="bottom"/>
            <w:hideMark/>
          </w:tcPr>
          <w:p w14:paraId="40F6ACC0" w14:textId="77777777" w:rsidR="00DC2757" w:rsidRPr="00DC2757" w:rsidRDefault="00DC2757" w:rsidP="00DC2757">
            <w:pPr>
              <w:spacing w:after="0" w:line="240" w:lineRule="auto"/>
              <w:jc w:val="center"/>
              <w:rPr>
                <w:ins w:id="3950" w:author="Commodore, Sarah" w:date="2023-03-22T16:21:00Z"/>
                <w:rFonts w:ascii="Calibri" w:eastAsia="Times New Roman" w:hAnsi="Calibri" w:cs="Calibri"/>
                <w:color w:val="000000"/>
                <w:sz w:val="20"/>
                <w:szCs w:val="20"/>
              </w:rPr>
            </w:pPr>
            <w:ins w:id="395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24E0C61" w14:textId="77777777" w:rsidR="00DC2757" w:rsidRPr="00DC2757" w:rsidRDefault="00DC2757" w:rsidP="00DC2757">
            <w:pPr>
              <w:spacing w:after="0" w:line="240" w:lineRule="auto"/>
              <w:jc w:val="center"/>
              <w:rPr>
                <w:ins w:id="3952" w:author="Commodore, Sarah" w:date="2023-03-22T16:21:00Z"/>
                <w:rFonts w:ascii="Calibri" w:eastAsia="Times New Roman" w:hAnsi="Calibri" w:cs="Calibri"/>
                <w:color w:val="000000"/>
                <w:sz w:val="20"/>
                <w:szCs w:val="20"/>
              </w:rPr>
            </w:pPr>
            <w:ins w:id="3953" w:author="Commodore, Sarah" w:date="2023-03-22T16:21:00Z">
              <w:r w:rsidRPr="00DC2757">
                <w:rPr>
                  <w:rFonts w:ascii="Calibri" w:eastAsia="Times New Roman" w:hAnsi="Calibri" w:cs="Calibri"/>
                  <w:color w:val="000000"/>
                  <w:sz w:val="20"/>
                  <w:szCs w:val="20"/>
                </w:rPr>
                <w:t>2.8E-11</w:t>
              </w:r>
            </w:ins>
          </w:p>
        </w:tc>
        <w:tc>
          <w:tcPr>
            <w:tcW w:w="0" w:type="auto"/>
            <w:tcBorders>
              <w:top w:val="nil"/>
              <w:left w:val="nil"/>
              <w:bottom w:val="nil"/>
              <w:right w:val="nil"/>
            </w:tcBorders>
            <w:shd w:val="clear" w:color="auto" w:fill="auto"/>
            <w:noWrap/>
            <w:vAlign w:val="bottom"/>
            <w:hideMark/>
          </w:tcPr>
          <w:p w14:paraId="173DBBC9" w14:textId="77777777" w:rsidR="00DC2757" w:rsidRPr="00DC2757" w:rsidRDefault="00DC2757" w:rsidP="00DC2757">
            <w:pPr>
              <w:spacing w:after="0" w:line="240" w:lineRule="auto"/>
              <w:jc w:val="center"/>
              <w:rPr>
                <w:ins w:id="3954" w:author="Commodore, Sarah" w:date="2023-03-22T16:21:00Z"/>
                <w:rFonts w:ascii="Calibri" w:eastAsia="Times New Roman" w:hAnsi="Calibri" w:cs="Calibri"/>
                <w:color w:val="000000"/>
                <w:sz w:val="20"/>
                <w:szCs w:val="20"/>
              </w:rPr>
            </w:pPr>
            <w:ins w:id="3955" w:author="Commodore, Sarah" w:date="2023-03-22T16:21:00Z">
              <w:r w:rsidRPr="00DC2757">
                <w:rPr>
                  <w:rFonts w:ascii="Calibri" w:eastAsia="Times New Roman" w:hAnsi="Calibri" w:cs="Calibri"/>
                  <w:color w:val="000000"/>
                  <w:sz w:val="20"/>
                  <w:szCs w:val="20"/>
                </w:rPr>
                <w:t>7.6E-10</w:t>
              </w:r>
            </w:ins>
          </w:p>
        </w:tc>
        <w:tc>
          <w:tcPr>
            <w:tcW w:w="0" w:type="auto"/>
            <w:tcBorders>
              <w:top w:val="nil"/>
              <w:left w:val="nil"/>
              <w:bottom w:val="nil"/>
              <w:right w:val="nil"/>
            </w:tcBorders>
            <w:shd w:val="clear" w:color="auto" w:fill="auto"/>
            <w:noWrap/>
            <w:vAlign w:val="bottom"/>
            <w:hideMark/>
          </w:tcPr>
          <w:p w14:paraId="3659B9A1" w14:textId="77777777" w:rsidR="00DC2757" w:rsidRPr="00DC2757" w:rsidRDefault="00DC2757" w:rsidP="00DC2757">
            <w:pPr>
              <w:spacing w:after="0" w:line="240" w:lineRule="auto"/>
              <w:jc w:val="center"/>
              <w:rPr>
                <w:ins w:id="3956" w:author="Commodore, Sarah" w:date="2023-03-22T16:21:00Z"/>
                <w:rFonts w:ascii="Calibri" w:eastAsia="Times New Roman" w:hAnsi="Calibri" w:cs="Calibri"/>
                <w:color w:val="FF0000"/>
                <w:sz w:val="20"/>
                <w:szCs w:val="20"/>
              </w:rPr>
            </w:pPr>
            <w:ins w:id="3957" w:author="Commodore, Sarah" w:date="2023-03-22T16:21:00Z">
              <w:r w:rsidRPr="00DC2757">
                <w:rPr>
                  <w:rFonts w:ascii="Calibri" w:eastAsia="Times New Roman" w:hAnsi="Calibri" w:cs="Calibri"/>
                  <w:color w:val="FF0000"/>
                  <w:sz w:val="20"/>
                  <w:szCs w:val="20"/>
                </w:rPr>
                <w:t>*</w:t>
              </w:r>
            </w:ins>
          </w:p>
        </w:tc>
      </w:tr>
      <w:tr w:rsidR="00DC2757" w:rsidRPr="00DC2757" w14:paraId="7FCD5C85" w14:textId="77777777" w:rsidTr="00DC2757">
        <w:trPr>
          <w:trHeight w:val="260"/>
          <w:ins w:id="3958" w:author="Commodore, Sarah" w:date="2023-03-22T16:21:00Z"/>
        </w:trPr>
        <w:tc>
          <w:tcPr>
            <w:tcW w:w="0" w:type="auto"/>
            <w:tcBorders>
              <w:top w:val="nil"/>
              <w:left w:val="nil"/>
              <w:bottom w:val="nil"/>
              <w:right w:val="nil"/>
            </w:tcBorders>
            <w:shd w:val="clear" w:color="auto" w:fill="auto"/>
            <w:noWrap/>
            <w:vAlign w:val="bottom"/>
            <w:hideMark/>
          </w:tcPr>
          <w:p w14:paraId="6407CE11" w14:textId="77777777" w:rsidR="00DC2757" w:rsidRPr="00DC2757" w:rsidRDefault="00DC2757" w:rsidP="00DC2757">
            <w:pPr>
              <w:spacing w:after="0" w:line="240" w:lineRule="auto"/>
              <w:rPr>
                <w:ins w:id="3959" w:author="Commodore, Sarah" w:date="2023-03-22T16:21:00Z"/>
                <w:rFonts w:ascii="Calibri" w:eastAsia="Times New Roman" w:hAnsi="Calibri" w:cs="Calibri"/>
                <w:color w:val="000000"/>
                <w:sz w:val="20"/>
                <w:szCs w:val="20"/>
              </w:rPr>
            </w:pPr>
            <w:ins w:id="3960" w:author="Commodore, Sarah" w:date="2023-03-22T16:21:00Z">
              <w:r w:rsidRPr="00DC2757">
                <w:rPr>
                  <w:rFonts w:ascii="Calibri" w:eastAsia="Times New Roman" w:hAnsi="Calibri" w:cs="Calibri"/>
                  <w:color w:val="000000"/>
                  <w:sz w:val="20"/>
                  <w:szCs w:val="20"/>
                </w:rPr>
                <w:t>ENSG00000227620.4</w:t>
              </w:r>
            </w:ins>
          </w:p>
        </w:tc>
        <w:tc>
          <w:tcPr>
            <w:tcW w:w="0" w:type="auto"/>
            <w:tcBorders>
              <w:top w:val="nil"/>
              <w:left w:val="nil"/>
              <w:bottom w:val="nil"/>
              <w:right w:val="nil"/>
            </w:tcBorders>
            <w:shd w:val="clear" w:color="auto" w:fill="auto"/>
            <w:noWrap/>
            <w:vAlign w:val="bottom"/>
            <w:hideMark/>
          </w:tcPr>
          <w:p w14:paraId="1A7955CB" w14:textId="77777777" w:rsidR="00DC2757" w:rsidRPr="00DC2757" w:rsidRDefault="00DC2757" w:rsidP="00DC2757">
            <w:pPr>
              <w:spacing w:after="0" w:line="240" w:lineRule="auto"/>
              <w:rPr>
                <w:ins w:id="3961" w:author="Commodore, Sarah" w:date="2023-03-22T16:21:00Z"/>
                <w:rFonts w:ascii="Calibri" w:eastAsia="Times New Roman" w:hAnsi="Calibri" w:cs="Calibri"/>
                <w:color w:val="000000"/>
                <w:sz w:val="20"/>
                <w:szCs w:val="20"/>
              </w:rPr>
            </w:pPr>
            <w:ins w:id="3962" w:author="Commodore, Sarah" w:date="2023-03-22T16:21:00Z">
              <w:r w:rsidRPr="00DC2757">
                <w:rPr>
                  <w:rFonts w:ascii="Calibri" w:eastAsia="Times New Roman" w:hAnsi="Calibri" w:cs="Calibri"/>
                  <w:color w:val="000000"/>
                  <w:sz w:val="20"/>
                  <w:szCs w:val="20"/>
                </w:rPr>
                <w:t>ALG1L8P</w:t>
              </w:r>
            </w:ins>
          </w:p>
        </w:tc>
        <w:tc>
          <w:tcPr>
            <w:tcW w:w="0" w:type="auto"/>
            <w:tcBorders>
              <w:top w:val="nil"/>
              <w:left w:val="nil"/>
              <w:bottom w:val="nil"/>
              <w:right w:val="nil"/>
            </w:tcBorders>
            <w:shd w:val="clear" w:color="auto" w:fill="auto"/>
            <w:noWrap/>
            <w:vAlign w:val="bottom"/>
            <w:hideMark/>
          </w:tcPr>
          <w:p w14:paraId="3BDD0AA3" w14:textId="77777777" w:rsidR="00DC2757" w:rsidRPr="00DC2757" w:rsidRDefault="00DC2757" w:rsidP="00DC2757">
            <w:pPr>
              <w:spacing w:after="0" w:line="240" w:lineRule="auto"/>
              <w:jc w:val="center"/>
              <w:rPr>
                <w:ins w:id="3963" w:author="Commodore, Sarah" w:date="2023-03-22T16:21:00Z"/>
                <w:rFonts w:ascii="Calibri" w:eastAsia="Times New Roman" w:hAnsi="Calibri" w:cs="Calibri"/>
                <w:color w:val="000000"/>
                <w:sz w:val="20"/>
                <w:szCs w:val="20"/>
              </w:rPr>
            </w:pPr>
            <w:ins w:id="396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EDEA67" w14:textId="77777777" w:rsidR="00DC2757" w:rsidRPr="00DC2757" w:rsidRDefault="00DC2757" w:rsidP="00DC2757">
            <w:pPr>
              <w:spacing w:after="0" w:line="240" w:lineRule="auto"/>
              <w:jc w:val="center"/>
              <w:rPr>
                <w:ins w:id="3965" w:author="Commodore, Sarah" w:date="2023-03-22T16:21:00Z"/>
                <w:rFonts w:ascii="Calibri" w:eastAsia="Times New Roman" w:hAnsi="Calibri" w:cs="Calibri"/>
                <w:color w:val="000000"/>
                <w:sz w:val="20"/>
                <w:szCs w:val="20"/>
              </w:rPr>
            </w:pPr>
            <w:ins w:id="3966" w:author="Commodore, Sarah" w:date="2023-03-22T16:21:00Z">
              <w:r w:rsidRPr="00DC2757">
                <w:rPr>
                  <w:rFonts w:ascii="Calibri" w:eastAsia="Times New Roman" w:hAnsi="Calibri" w:cs="Calibri"/>
                  <w:color w:val="000000"/>
                  <w:sz w:val="20"/>
                  <w:szCs w:val="20"/>
                </w:rPr>
                <w:t>3.3E-06</w:t>
              </w:r>
            </w:ins>
          </w:p>
        </w:tc>
        <w:tc>
          <w:tcPr>
            <w:tcW w:w="0" w:type="auto"/>
            <w:tcBorders>
              <w:top w:val="nil"/>
              <w:left w:val="nil"/>
              <w:bottom w:val="nil"/>
              <w:right w:val="nil"/>
            </w:tcBorders>
            <w:shd w:val="clear" w:color="auto" w:fill="auto"/>
            <w:noWrap/>
            <w:vAlign w:val="bottom"/>
            <w:hideMark/>
          </w:tcPr>
          <w:p w14:paraId="27464D6F" w14:textId="77777777" w:rsidR="00DC2757" w:rsidRPr="00DC2757" w:rsidRDefault="00DC2757" w:rsidP="00DC2757">
            <w:pPr>
              <w:spacing w:after="0" w:line="240" w:lineRule="auto"/>
              <w:jc w:val="center"/>
              <w:rPr>
                <w:ins w:id="3967" w:author="Commodore, Sarah" w:date="2023-03-22T16:21:00Z"/>
                <w:rFonts w:ascii="Calibri" w:eastAsia="Times New Roman" w:hAnsi="Calibri" w:cs="Calibri"/>
                <w:color w:val="000000"/>
                <w:sz w:val="20"/>
                <w:szCs w:val="20"/>
              </w:rPr>
            </w:pPr>
            <w:ins w:id="3968" w:author="Commodore, Sarah" w:date="2023-03-22T16:21:00Z">
              <w:r w:rsidRPr="00DC2757">
                <w:rPr>
                  <w:rFonts w:ascii="Calibri" w:eastAsia="Times New Roman" w:hAnsi="Calibri" w:cs="Calibri"/>
                  <w:color w:val="000000"/>
                  <w:sz w:val="20"/>
                  <w:szCs w:val="20"/>
                </w:rPr>
                <w:t>2.5E-05</w:t>
              </w:r>
            </w:ins>
          </w:p>
        </w:tc>
        <w:tc>
          <w:tcPr>
            <w:tcW w:w="0" w:type="auto"/>
            <w:tcBorders>
              <w:top w:val="nil"/>
              <w:left w:val="nil"/>
              <w:bottom w:val="nil"/>
              <w:right w:val="nil"/>
            </w:tcBorders>
            <w:shd w:val="clear" w:color="auto" w:fill="auto"/>
            <w:noWrap/>
            <w:vAlign w:val="bottom"/>
            <w:hideMark/>
          </w:tcPr>
          <w:p w14:paraId="4F1550E6" w14:textId="77777777" w:rsidR="00DC2757" w:rsidRPr="00DC2757" w:rsidRDefault="00DC2757" w:rsidP="00DC2757">
            <w:pPr>
              <w:spacing w:after="0" w:line="240" w:lineRule="auto"/>
              <w:jc w:val="center"/>
              <w:rPr>
                <w:ins w:id="3969" w:author="Commodore, Sarah" w:date="2023-03-22T16:21:00Z"/>
                <w:rFonts w:ascii="Calibri" w:eastAsia="Times New Roman" w:hAnsi="Calibri" w:cs="Calibri"/>
                <w:color w:val="FF0000"/>
                <w:sz w:val="20"/>
                <w:szCs w:val="20"/>
              </w:rPr>
            </w:pPr>
            <w:ins w:id="3970" w:author="Commodore, Sarah" w:date="2023-03-22T16:21:00Z">
              <w:r w:rsidRPr="00DC2757">
                <w:rPr>
                  <w:rFonts w:ascii="Calibri" w:eastAsia="Times New Roman" w:hAnsi="Calibri" w:cs="Calibri"/>
                  <w:color w:val="FF0000"/>
                  <w:sz w:val="20"/>
                  <w:szCs w:val="20"/>
                </w:rPr>
                <w:t>*</w:t>
              </w:r>
            </w:ins>
          </w:p>
        </w:tc>
      </w:tr>
      <w:tr w:rsidR="00DC2757" w:rsidRPr="00DC2757" w14:paraId="3E091AA3" w14:textId="77777777" w:rsidTr="00DC2757">
        <w:trPr>
          <w:trHeight w:val="260"/>
          <w:ins w:id="3971" w:author="Commodore, Sarah" w:date="2023-03-22T16:21:00Z"/>
        </w:trPr>
        <w:tc>
          <w:tcPr>
            <w:tcW w:w="0" w:type="auto"/>
            <w:tcBorders>
              <w:top w:val="nil"/>
              <w:left w:val="nil"/>
              <w:bottom w:val="nil"/>
              <w:right w:val="nil"/>
            </w:tcBorders>
            <w:shd w:val="clear" w:color="auto" w:fill="auto"/>
            <w:noWrap/>
            <w:vAlign w:val="bottom"/>
            <w:hideMark/>
          </w:tcPr>
          <w:p w14:paraId="046359C6" w14:textId="77777777" w:rsidR="00DC2757" w:rsidRPr="00DC2757" w:rsidRDefault="00DC2757" w:rsidP="00DC2757">
            <w:pPr>
              <w:spacing w:after="0" w:line="240" w:lineRule="auto"/>
              <w:rPr>
                <w:ins w:id="3972" w:author="Commodore, Sarah" w:date="2023-03-22T16:21:00Z"/>
                <w:rFonts w:ascii="Calibri" w:eastAsia="Times New Roman" w:hAnsi="Calibri" w:cs="Calibri"/>
                <w:color w:val="000000"/>
                <w:sz w:val="20"/>
                <w:szCs w:val="20"/>
              </w:rPr>
            </w:pPr>
            <w:ins w:id="3973" w:author="Commodore, Sarah" w:date="2023-03-22T16:21:00Z">
              <w:r w:rsidRPr="00DC2757">
                <w:rPr>
                  <w:rFonts w:ascii="Calibri" w:eastAsia="Times New Roman" w:hAnsi="Calibri" w:cs="Calibri"/>
                  <w:color w:val="000000"/>
                  <w:sz w:val="20"/>
                  <w:szCs w:val="20"/>
                </w:rPr>
                <w:t>ENSG00000125409.13</w:t>
              </w:r>
            </w:ins>
          </w:p>
        </w:tc>
        <w:tc>
          <w:tcPr>
            <w:tcW w:w="0" w:type="auto"/>
            <w:tcBorders>
              <w:top w:val="nil"/>
              <w:left w:val="nil"/>
              <w:bottom w:val="nil"/>
              <w:right w:val="nil"/>
            </w:tcBorders>
            <w:shd w:val="clear" w:color="auto" w:fill="auto"/>
            <w:noWrap/>
            <w:vAlign w:val="bottom"/>
            <w:hideMark/>
          </w:tcPr>
          <w:p w14:paraId="7277B35B" w14:textId="77777777" w:rsidR="00DC2757" w:rsidRPr="00DC2757" w:rsidRDefault="00DC2757" w:rsidP="00DC2757">
            <w:pPr>
              <w:spacing w:after="0" w:line="240" w:lineRule="auto"/>
              <w:rPr>
                <w:ins w:id="3974" w:author="Commodore, Sarah" w:date="2023-03-22T16:21:00Z"/>
                <w:rFonts w:ascii="Calibri" w:eastAsia="Times New Roman" w:hAnsi="Calibri" w:cs="Calibri"/>
                <w:color w:val="000000"/>
                <w:sz w:val="20"/>
                <w:szCs w:val="20"/>
              </w:rPr>
            </w:pPr>
            <w:ins w:id="3975" w:author="Commodore, Sarah" w:date="2023-03-22T16:21:00Z">
              <w:r w:rsidRPr="00DC2757">
                <w:rPr>
                  <w:rFonts w:ascii="Calibri" w:eastAsia="Times New Roman" w:hAnsi="Calibri" w:cs="Calibri"/>
                  <w:color w:val="000000"/>
                  <w:sz w:val="20"/>
                  <w:szCs w:val="20"/>
                </w:rPr>
                <w:t>TEKT3</w:t>
              </w:r>
            </w:ins>
          </w:p>
        </w:tc>
        <w:tc>
          <w:tcPr>
            <w:tcW w:w="0" w:type="auto"/>
            <w:tcBorders>
              <w:top w:val="nil"/>
              <w:left w:val="nil"/>
              <w:bottom w:val="nil"/>
              <w:right w:val="nil"/>
            </w:tcBorders>
            <w:shd w:val="clear" w:color="auto" w:fill="auto"/>
            <w:noWrap/>
            <w:vAlign w:val="bottom"/>
            <w:hideMark/>
          </w:tcPr>
          <w:p w14:paraId="75288D43" w14:textId="77777777" w:rsidR="00DC2757" w:rsidRPr="00DC2757" w:rsidRDefault="00DC2757" w:rsidP="00DC2757">
            <w:pPr>
              <w:spacing w:after="0" w:line="240" w:lineRule="auto"/>
              <w:jc w:val="center"/>
              <w:rPr>
                <w:ins w:id="3976" w:author="Commodore, Sarah" w:date="2023-03-22T16:21:00Z"/>
                <w:rFonts w:ascii="Calibri" w:eastAsia="Times New Roman" w:hAnsi="Calibri" w:cs="Calibri"/>
                <w:color w:val="000000"/>
                <w:sz w:val="20"/>
                <w:szCs w:val="20"/>
              </w:rPr>
            </w:pPr>
            <w:ins w:id="397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FC03010" w14:textId="77777777" w:rsidR="00DC2757" w:rsidRPr="00DC2757" w:rsidRDefault="00DC2757" w:rsidP="00DC2757">
            <w:pPr>
              <w:spacing w:after="0" w:line="240" w:lineRule="auto"/>
              <w:jc w:val="center"/>
              <w:rPr>
                <w:ins w:id="3978" w:author="Commodore, Sarah" w:date="2023-03-22T16:21:00Z"/>
                <w:rFonts w:ascii="Calibri" w:eastAsia="Times New Roman" w:hAnsi="Calibri" w:cs="Calibri"/>
                <w:color w:val="000000"/>
                <w:sz w:val="20"/>
                <w:szCs w:val="20"/>
              </w:rPr>
            </w:pPr>
            <w:ins w:id="3979"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B009EDD" w14:textId="77777777" w:rsidR="00DC2757" w:rsidRPr="00DC2757" w:rsidRDefault="00DC2757" w:rsidP="00DC2757">
            <w:pPr>
              <w:spacing w:after="0" w:line="240" w:lineRule="auto"/>
              <w:jc w:val="center"/>
              <w:rPr>
                <w:ins w:id="3980" w:author="Commodore, Sarah" w:date="2023-03-22T16:21:00Z"/>
                <w:rFonts w:ascii="Calibri" w:eastAsia="Times New Roman" w:hAnsi="Calibri" w:cs="Calibri"/>
                <w:color w:val="000000"/>
                <w:sz w:val="20"/>
                <w:szCs w:val="20"/>
              </w:rPr>
            </w:pPr>
            <w:ins w:id="3981"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61DB884F" w14:textId="77777777" w:rsidR="00DC2757" w:rsidRPr="00DC2757" w:rsidRDefault="00DC2757" w:rsidP="00DC2757">
            <w:pPr>
              <w:spacing w:after="0" w:line="240" w:lineRule="auto"/>
              <w:jc w:val="center"/>
              <w:rPr>
                <w:ins w:id="3982" w:author="Commodore, Sarah" w:date="2023-03-22T16:21:00Z"/>
                <w:rFonts w:ascii="Calibri" w:eastAsia="Times New Roman" w:hAnsi="Calibri" w:cs="Calibri"/>
                <w:color w:val="FF0000"/>
                <w:sz w:val="20"/>
                <w:szCs w:val="20"/>
              </w:rPr>
            </w:pPr>
            <w:ins w:id="3983" w:author="Commodore, Sarah" w:date="2023-03-22T16:21:00Z">
              <w:r w:rsidRPr="00DC2757">
                <w:rPr>
                  <w:rFonts w:ascii="Calibri" w:eastAsia="Times New Roman" w:hAnsi="Calibri" w:cs="Calibri"/>
                  <w:color w:val="FF0000"/>
                  <w:sz w:val="20"/>
                  <w:szCs w:val="20"/>
                </w:rPr>
                <w:t>*</w:t>
              </w:r>
            </w:ins>
          </w:p>
        </w:tc>
      </w:tr>
      <w:tr w:rsidR="00DC2757" w:rsidRPr="00DC2757" w14:paraId="5A9C67D0" w14:textId="77777777" w:rsidTr="00DC2757">
        <w:trPr>
          <w:trHeight w:val="260"/>
          <w:ins w:id="3984" w:author="Commodore, Sarah" w:date="2023-03-22T16:21:00Z"/>
        </w:trPr>
        <w:tc>
          <w:tcPr>
            <w:tcW w:w="0" w:type="auto"/>
            <w:tcBorders>
              <w:top w:val="nil"/>
              <w:left w:val="nil"/>
              <w:bottom w:val="nil"/>
              <w:right w:val="nil"/>
            </w:tcBorders>
            <w:shd w:val="clear" w:color="auto" w:fill="auto"/>
            <w:noWrap/>
            <w:vAlign w:val="bottom"/>
            <w:hideMark/>
          </w:tcPr>
          <w:p w14:paraId="7E4FB42E" w14:textId="77777777" w:rsidR="00DC2757" w:rsidRPr="00DC2757" w:rsidRDefault="00DC2757" w:rsidP="00DC2757">
            <w:pPr>
              <w:spacing w:after="0" w:line="240" w:lineRule="auto"/>
              <w:rPr>
                <w:ins w:id="3985" w:author="Commodore, Sarah" w:date="2023-03-22T16:21:00Z"/>
                <w:rFonts w:ascii="Calibri" w:eastAsia="Times New Roman" w:hAnsi="Calibri" w:cs="Calibri"/>
                <w:color w:val="000000"/>
                <w:sz w:val="20"/>
                <w:szCs w:val="20"/>
              </w:rPr>
            </w:pPr>
            <w:ins w:id="3986" w:author="Commodore, Sarah" w:date="2023-03-22T16:21:00Z">
              <w:r w:rsidRPr="00DC2757">
                <w:rPr>
                  <w:rFonts w:ascii="Calibri" w:eastAsia="Times New Roman" w:hAnsi="Calibri" w:cs="Calibri"/>
                  <w:color w:val="000000"/>
                  <w:sz w:val="20"/>
                  <w:szCs w:val="20"/>
                </w:rPr>
                <w:t>ENSG00000205084.11</w:t>
              </w:r>
            </w:ins>
          </w:p>
        </w:tc>
        <w:tc>
          <w:tcPr>
            <w:tcW w:w="0" w:type="auto"/>
            <w:tcBorders>
              <w:top w:val="nil"/>
              <w:left w:val="nil"/>
              <w:bottom w:val="nil"/>
              <w:right w:val="nil"/>
            </w:tcBorders>
            <w:shd w:val="clear" w:color="auto" w:fill="auto"/>
            <w:noWrap/>
            <w:vAlign w:val="bottom"/>
            <w:hideMark/>
          </w:tcPr>
          <w:p w14:paraId="52C0482A" w14:textId="77777777" w:rsidR="00DC2757" w:rsidRPr="00DC2757" w:rsidRDefault="00DC2757" w:rsidP="00DC2757">
            <w:pPr>
              <w:spacing w:after="0" w:line="240" w:lineRule="auto"/>
              <w:rPr>
                <w:ins w:id="3987" w:author="Commodore, Sarah" w:date="2023-03-22T16:21:00Z"/>
                <w:rFonts w:ascii="Calibri" w:eastAsia="Times New Roman" w:hAnsi="Calibri" w:cs="Calibri"/>
                <w:color w:val="000000"/>
                <w:sz w:val="20"/>
                <w:szCs w:val="20"/>
              </w:rPr>
            </w:pPr>
            <w:ins w:id="3988" w:author="Commodore, Sarah" w:date="2023-03-22T16:21:00Z">
              <w:r w:rsidRPr="00DC2757">
                <w:rPr>
                  <w:rFonts w:ascii="Calibri" w:eastAsia="Times New Roman" w:hAnsi="Calibri" w:cs="Calibri"/>
                  <w:color w:val="000000"/>
                  <w:sz w:val="20"/>
                  <w:szCs w:val="20"/>
                </w:rPr>
                <w:t>TMEM231</w:t>
              </w:r>
            </w:ins>
          </w:p>
        </w:tc>
        <w:tc>
          <w:tcPr>
            <w:tcW w:w="0" w:type="auto"/>
            <w:tcBorders>
              <w:top w:val="nil"/>
              <w:left w:val="nil"/>
              <w:bottom w:val="nil"/>
              <w:right w:val="nil"/>
            </w:tcBorders>
            <w:shd w:val="clear" w:color="auto" w:fill="auto"/>
            <w:noWrap/>
            <w:vAlign w:val="bottom"/>
            <w:hideMark/>
          </w:tcPr>
          <w:p w14:paraId="359D4C0C" w14:textId="77777777" w:rsidR="00DC2757" w:rsidRPr="00DC2757" w:rsidRDefault="00DC2757" w:rsidP="00DC2757">
            <w:pPr>
              <w:spacing w:after="0" w:line="240" w:lineRule="auto"/>
              <w:jc w:val="center"/>
              <w:rPr>
                <w:ins w:id="3989" w:author="Commodore, Sarah" w:date="2023-03-22T16:21:00Z"/>
                <w:rFonts w:ascii="Calibri" w:eastAsia="Times New Roman" w:hAnsi="Calibri" w:cs="Calibri"/>
                <w:color w:val="000000"/>
                <w:sz w:val="20"/>
                <w:szCs w:val="20"/>
              </w:rPr>
            </w:pPr>
            <w:ins w:id="399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7B4B90" w14:textId="77777777" w:rsidR="00DC2757" w:rsidRPr="00DC2757" w:rsidRDefault="00DC2757" w:rsidP="00DC2757">
            <w:pPr>
              <w:spacing w:after="0" w:line="240" w:lineRule="auto"/>
              <w:jc w:val="center"/>
              <w:rPr>
                <w:ins w:id="3991" w:author="Commodore, Sarah" w:date="2023-03-22T16:21:00Z"/>
                <w:rFonts w:ascii="Calibri" w:eastAsia="Times New Roman" w:hAnsi="Calibri" w:cs="Calibri"/>
                <w:color w:val="000000"/>
                <w:sz w:val="20"/>
                <w:szCs w:val="20"/>
              </w:rPr>
            </w:pPr>
            <w:ins w:id="3992" w:author="Commodore, Sarah" w:date="2023-03-22T16:21:00Z">
              <w:r w:rsidRPr="00DC2757">
                <w:rPr>
                  <w:rFonts w:ascii="Calibri" w:eastAsia="Times New Roman" w:hAnsi="Calibri" w:cs="Calibri"/>
                  <w:color w:val="000000"/>
                  <w:sz w:val="20"/>
                  <w:szCs w:val="20"/>
                </w:rPr>
                <w:t>1.3E-14</w:t>
              </w:r>
            </w:ins>
          </w:p>
        </w:tc>
        <w:tc>
          <w:tcPr>
            <w:tcW w:w="0" w:type="auto"/>
            <w:tcBorders>
              <w:top w:val="nil"/>
              <w:left w:val="nil"/>
              <w:bottom w:val="nil"/>
              <w:right w:val="nil"/>
            </w:tcBorders>
            <w:shd w:val="clear" w:color="auto" w:fill="auto"/>
            <w:noWrap/>
            <w:vAlign w:val="bottom"/>
            <w:hideMark/>
          </w:tcPr>
          <w:p w14:paraId="0B0EC009" w14:textId="77777777" w:rsidR="00DC2757" w:rsidRPr="00DC2757" w:rsidRDefault="00DC2757" w:rsidP="00DC2757">
            <w:pPr>
              <w:spacing w:after="0" w:line="240" w:lineRule="auto"/>
              <w:jc w:val="center"/>
              <w:rPr>
                <w:ins w:id="3993" w:author="Commodore, Sarah" w:date="2023-03-22T16:21:00Z"/>
                <w:rFonts w:ascii="Calibri" w:eastAsia="Times New Roman" w:hAnsi="Calibri" w:cs="Calibri"/>
                <w:color w:val="000000"/>
                <w:sz w:val="20"/>
                <w:szCs w:val="20"/>
              </w:rPr>
            </w:pPr>
            <w:ins w:id="3994" w:author="Commodore, Sarah" w:date="2023-03-22T16:21:00Z">
              <w:r w:rsidRPr="00DC2757">
                <w:rPr>
                  <w:rFonts w:ascii="Calibri" w:eastAsia="Times New Roman" w:hAnsi="Calibri" w:cs="Calibri"/>
                  <w:color w:val="000000"/>
                  <w:sz w:val="20"/>
                  <w:szCs w:val="20"/>
                </w:rPr>
                <w:t>8.7E-13</w:t>
              </w:r>
            </w:ins>
          </w:p>
        </w:tc>
        <w:tc>
          <w:tcPr>
            <w:tcW w:w="0" w:type="auto"/>
            <w:tcBorders>
              <w:top w:val="nil"/>
              <w:left w:val="nil"/>
              <w:bottom w:val="nil"/>
              <w:right w:val="nil"/>
            </w:tcBorders>
            <w:shd w:val="clear" w:color="auto" w:fill="auto"/>
            <w:noWrap/>
            <w:vAlign w:val="bottom"/>
            <w:hideMark/>
          </w:tcPr>
          <w:p w14:paraId="4FE9E253" w14:textId="77777777" w:rsidR="00DC2757" w:rsidRPr="00DC2757" w:rsidRDefault="00DC2757" w:rsidP="00DC2757">
            <w:pPr>
              <w:spacing w:after="0" w:line="240" w:lineRule="auto"/>
              <w:jc w:val="center"/>
              <w:rPr>
                <w:ins w:id="3995" w:author="Commodore, Sarah" w:date="2023-03-22T16:21:00Z"/>
                <w:rFonts w:ascii="Calibri" w:eastAsia="Times New Roman" w:hAnsi="Calibri" w:cs="Calibri"/>
                <w:color w:val="FF0000"/>
                <w:sz w:val="20"/>
                <w:szCs w:val="20"/>
              </w:rPr>
            </w:pPr>
            <w:ins w:id="3996" w:author="Commodore, Sarah" w:date="2023-03-22T16:21:00Z">
              <w:r w:rsidRPr="00DC2757">
                <w:rPr>
                  <w:rFonts w:ascii="Calibri" w:eastAsia="Times New Roman" w:hAnsi="Calibri" w:cs="Calibri"/>
                  <w:color w:val="FF0000"/>
                  <w:sz w:val="20"/>
                  <w:szCs w:val="20"/>
                </w:rPr>
                <w:t>*</w:t>
              </w:r>
            </w:ins>
          </w:p>
        </w:tc>
      </w:tr>
      <w:tr w:rsidR="00DC2757" w:rsidRPr="00DC2757" w14:paraId="300B8699" w14:textId="77777777" w:rsidTr="00DC2757">
        <w:trPr>
          <w:trHeight w:val="260"/>
          <w:ins w:id="3997" w:author="Commodore, Sarah" w:date="2023-03-22T16:21:00Z"/>
        </w:trPr>
        <w:tc>
          <w:tcPr>
            <w:tcW w:w="0" w:type="auto"/>
            <w:tcBorders>
              <w:top w:val="nil"/>
              <w:left w:val="nil"/>
              <w:bottom w:val="nil"/>
              <w:right w:val="nil"/>
            </w:tcBorders>
            <w:shd w:val="clear" w:color="auto" w:fill="auto"/>
            <w:noWrap/>
            <w:vAlign w:val="bottom"/>
            <w:hideMark/>
          </w:tcPr>
          <w:p w14:paraId="3D47725A" w14:textId="77777777" w:rsidR="00DC2757" w:rsidRPr="00DC2757" w:rsidRDefault="00DC2757" w:rsidP="00DC2757">
            <w:pPr>
              <w:spacing w:after="0" w:line="240" w:lineRule="auto"/>
              <w:rPr>
                <w:ins w:id="3998" w:author="Commodore, Sarah" w:date="2023-03-22T16:21:00Z"/>
                <w:rFonts w:ascii="Calibri" w:eastAsia="Times New Roman" w:hAnsi="Calibri" w:cs="Calibri"/>
                <w:color w:val="000000"/>
                <w:sz w:val="20"/>
                <w:szCs w:val="20"/>
              </w:rPr>
            </w:pPr>
            <w:ins w:id="3999" w:author="Commodore, Sarah" w:date="2023-03-22T16:21:00Z">
              <w:r w:rsidRPr="00DC2757">
                <w:rPr>
                  <w:rFonts w:ascii="Calibri" w:eastAsia="Times New Roman" w:hAnsi="Calibri" w:cs="Calibri"/>
                  <w:color w:val="000000"/>
                  <w:sz w:val="20"/>
                  <w:szCs w:val="20"/>
                </w:rPr>
                <w:t>ENSG00000146521.10</w:t>
              </w:r>
            </w:ins>
          </w:p>
        </w:tc>
        <w:tc>
          <w:tcPr>
            <w:tcW w:w="0" w:type="auto"/>
            <w:tcBorders>
              <w:top w:val="nil"/>
              <w:left w:val="nil"/>
              <w:bottom w:val="nil"/>
              <w:right w:val="nil"/>
            </w:tcBorders>
            <w:shd w:val="clear" w:color="auto" w:fill="auto"/>
            <w:noWrap/>
            <w:vAlign w:val="bottom"/>
            <w:hideMark/>
          </w:tcPr>
          <w:p w14:paraId="78FAADB9" w14:textId="77777777" w:rsidR="00DC2757" w:rsidRPr="00DC2757" w:rsidRDefault="00DC2757" w:rsidP="00DC2757">
            <w:pPr>
              <w:spacing w:after="0" w:line="240" w:lineRule="auto"/>
              <w:rPr>
                <w:ins w:id="4000" w:author="Commodore, Sarah" w:date="2023-03-22T16:21:00Z"/>
                <w:rFonts w:ascii="Calibri" w:eastAsia="Times New Roman" w:hAnsi="Calibri" w:cs="Calibri"/>
                <w:color w:val="000000"/>
                <w:sz w:val="20"/>
                <w:szCs w:val="20"/>
              </w:rPr>
            </w:pPr>
            <w:ins w:id="4001" w:author="Commodore, Sarah" w:date="2023-03-22T16:21:00Z">
              <w:r w:rsidRPr="00DC2757">
                <w:rPr>
                  <w:rFonts w:ascii="Calibri" w:eastAsia="Times New Roman" w:hAnsi="Calibri" w:cs="Calibri"/>
                  <w:color w:val="000000"/>
                  <w:sz w:val="20"/>
                  <w:szCs w:val="20"/>
                </w:rPr>
                <w:t>LINC01558</w:t>
              </w:r>
            </w:ins>
          </w:p>
        </w:tc>
        <w:tc>
          <w:tcPr>
            <w:tcW w:w="0" w:type="auto"/>
            <w:tcBorders>
              <w:top w:val="nil"/>
              <w:left w:val="nil"/>
              <w:bottom w:val="nil"/>
              <w:right w:val="nil"/>
            </w:tcBorders>
            <w:shd w:val="clear" w:color="auto" w:fill="auto"/>
            <w:noWrap/>
            <w:vAlign w:val="bottom"/>
            <w:hideMark/>
          </w:tcPr>
          <w:p w14:paraId="43E799E7" w14:textId="77777777" w:rsidR="00DC2757" w:rsidRPr="00DC2757" w:rsidRDefault="00DC2757" w:rsidP="00DC2757">
            <w:pPr>
              <w:spacing w:after="0" w:line="240" w:lineRule="auto"/>
              <w:jc w:val="center"/>
              <w:rPr>
                <w:ins w:id="4002" w:author="Commodore, Sarah" w:date="2023-03-22T16:21:00Z"/>
                <w:rFonts w:ascii="Calibri" w:eastAsia="Times New Roman" w:hAnsi="Calibri" w:cs="Calibri"/>
                <w:color w:val="000000"/>
                <w:sz w:val="20"/>
                <w:szCs w:val="20"/>
              </w:rPr>
            </w:pPr>
            <w:ins w:id="400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7080AF6" w14:textId="77777777" w:rsidR="00DC2757" w:rsidRPr="00DC2757" w:rsidRDefault="00DC2757" w:rsidP="00DC2757">
            <w:pPr>
              <w:spacing w:after="0" w:line="240" w:lineRule="auto"/>
              <w:jc w:val="center"/>
              <w:rPr>
                <w:ins w:id="4004" w:author="Commodore, Sarah" w:date="2023-03-22T16:21:00Z"/>
                <w:rFonts w:ascii="Calibri" w:eastAsia="Times New Roman" w:hAnsi="Calibri" w:cs="Calibri"/>
                <w:color w:val="000000"/>
                <w:sz w:val="20"/>
                <w:szCs w:val="20"/>
              </w:rPr>
            </w:pPr>
            <w:ins w:id="4005"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7A994340" w14:textId="77777777" w:rsidR="00DC2757" w:rsidRPr="00DC2757" w:rsidRDefault="00DC2757" w:rsidP="00DC2757">
            <w:pPr>
              <w:spacing w:after="0" w:line="240" w:lineRule="auto"/>
              <w:jc w:val="center"/>
              <w:rPr>
                <w:ins w:id="4006" w:author="Commodore, Sarah" w:date="2023-03-22T16:21:00Z"/>
                <w:rFonts w:ascii="Calibri" w:eastAsia="Times New Roman" w:hAnsi="Calibri" w:cs="Calibri"/>
                <w:color w:val="000000"/>
                <w:sz w:val="20"/>
                <w:szCs w:val="20"/>
              </w:rPr>
            </w:pPr>
            <w:ins w:id="4007"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64B5DDD1" w14:textId="77777777" w:rsidR="00DC2757" w:rsidRPr="00DC2757" w:rsidRDefault="00DC2757" w:rsidP="00DC2757">
            <w:pPr>
              <w:spacing w:after="0" w:line="240" w:lineRule="auto"/>
              <w:jc w:val="center"/>
              <w:rPr>
                <w:ins w:id="4008" w:author="Commodore, Sarah" w:date="2023-03-22T16:21:00Z"/>
                <w:rFonts w:ascii="Calibri" w:eastAsia="Times New Roman" w:hAnsi="Calibri" w:cs="Calibri"/>
                <w:color w:val="FF0000"/>
                <w:sz w:val="20"/>
                <w:szCs w:val="20"/>
              </w:rPr>
            </w:pPr>
            <w:ins w:id="4009" w:author="Commodore, Sarah" w:date="2023-03-22T16:21:00Z">
              <w:r w:rsidRPr="00DC2757">
                <w:rPr>
                  <w:rFonts w:ascii="Calibri" w:eastAsia="Times New Roman" w:hAnsi="Calibri" w:cs="Calibri"/>
                  <w:color w:val="FF0000"/>
                  <w:sz w:val="20"/>
                  <w:szCs w:val="20"/>
                </w:rPr>
                <w:t>*</w:t>
              </w:r>
            </w:ins>
          </w:p>
        </w:tc>
      </w:tr>
      <w:tr w:rsidR="00DC2757" w:rsidRPr="00DC2757" w14:paraId="691A6154" w14:textId="77777777" w:rsidTr="00DC2757">
        <w:trPr>
          <w:trHeight w:val="260"/>
          <w:ins w:id="4010" w:author="Commodore, Sarah" w:date="2023-03-22T16:21:00Z"/>
        </w:trPr>
        <w:tc>
          <w:tcPr>
            <w:tcW w:w="0" w:type="auto"/>
            <w:tcBorders>
              <w:top w:val="nil"/>
              <w:left w:val="nil"/>
              <w:bottom w:val="nil"/>
              <w:right w:val="nil"/>
            </w:tcBorders>
            <w:shd w:val="clear" w:color="auto" w:fill="auto"/>
            <w:noWrap/>
            <w:vAlign w:val="bottom"/>
            <w:hideMark/>
          </w:tcPr>
          <w:p w14:paraId="45377618" w14:textId="77777777" w:rsidR="00DC2757" w:rsidRPr="00DC2757" w:rsidRDefault="00DC2757" w:rsidP="00DC2757">
            <w:pPr>
              <w:spacing w:after="0" w:line="240" w:lineRule="auto"/>
              <w:rPr>
                <w:ins w:id="4011" w:author="Commodore, Sarah" w:date="2023-03-22T16:21:00Z"/>
                <w:rFonts w:ascii="Calibri" w:eastAsia="Times New Roman" w:hAnsi="Calibri" w:cs="Calibri"/>
                <w:color w:val="000000"/>
                <w:sz w:val="20"/>
                <w:szCs w:val="20"/>
              </w:rPr>
            </w:pPr>
            <w:ins w:id="4012" w:author="Commodore, Sarah" w:date="2023-03-22T16:21:00Z">
              <w:r w:rsidRPr="00DC2757">
                <w:rPr>
                  <w:rFonts w:ascii="Calibri" w:eastAsia="Times New Roman" w:hAnsi="Calibri" w:cs="Calibri"/>
                  <w:color w:val="000000"/>
                  <w:sz w:val="20"/>
                  <w:szCs w:val="20"/>
                </w:rPr>
                <w:t>ENSG00000088320.4</w:t>
              </w:r>
            </w:ins>
          </w:p>
        </w:tc>
        <w:tc>
          <w:tcPr>
            <w:tcW w:w="0" w:type="auto"/>
            <w:tcBorders>
              <w:top w:val="nil"/>
              <w:left w:val="nil"/>
              <w:bottom w:val="nil"/>
              <w:right w:val="nil"/>
            </w:tcBorders>
            <w:shd w:val="clear" w:color="auto" w:fill="auto"/>
            <w:noWrap/>
            <w:vAlign w:val="bottom"/>
            <w:hideMark/>
          </w:tcPr>
          <w:p w14:paraId="7BBA60BD" w14:textId="77777777" w:rsidR="00DC2757" w:rsidRPr="00DC2757" w:rsidRDefault="00DC2757" w:rsidP="00DC2757">
            <w:pPr>
              <w:spacing w:after="0" w:line="240" w:lineRule="auto"/>
              <w:rPr>
                <w:ins w:id="4013" w:author="Commodore, Sarah" w:date="2023-03-22T16:21:00Z"/>
                <w:rFonts w:ascii="Calibri" w:eastAsia="Times New Roman" w:hAnsi="Calibri" w:cs="Calibri"/>
                <w:color w:val="000000"/>
                <w:sz w:val="20"/>
                <w:szCs w:val="20"/>
              </w:rPr>
            </w:pPr>
            <w:ins w:id="4014" w:author="Commodore, Sarah" w:date="2023-03-22T16:21:00Z">
              <w:r w:rsidRPr="00DC2757">
                <w:rPr>
                  <w:rFonts w:ascii="Calibri" w:eastAsia="Times New Roman" w:hAnsi="Calibri" w:cs="Calibri"/>
                  <w:color w:val="000000"/>
                  <w:sz w:val="20"/>
                  <w:szCs w:val="20"/>
                </w:rPr>
                <w:t>REM1</w:t>
              </w:r>
            </w:ins>
          </w:p>
        </w:tc>
        <w:tc>
          <w:tcPr>
            <w:tcW w:w="0" w:type="auto"/>
            <w:tcBorders>
              <w:top w:val="nil"/>
              <w:left w:val="nil"/>
              <w:bottom w:val="nil"/>
              <w:right w:val="nil"/>
            </w:tcBorders>
            <w:shd w:val="clear" w:color="auto" w:fill="auto"/>
            <w:noWrap/>
            <w:vAlign w:val="bottom"/>
            <w:hideMark/>
          </w:tcPr>
          <w:p w14:paraId="381E33B0" w14:textId="77777777" w:rsidR="00DC2757" w:rsidRPr="00DC2757" w:rsidRDefault="00DC2757" w:rsidP="00DC2757">
            <w:pPr>
              <w:spacing w:after="0" w:line="240" w:lineRule="auto"/>
              <w:jc w:val="center"/>
              <w:rPr>
                <w:ins w:id="4015" w:author="Commodore, Sarah" w:date="2023-03-22T16:21:00Z"/>
                <w:rFonts w:ascii="Calibri" w:eastAsia="Times New Roman" w:hAnsi="Calibri" w:cs="Calibri"/>
                <w:color w:val="000000"/>
                <w:sz w:val="20"/>
                <w:szCs w:val="20"/>
              </w:rPr>
            </w:pPr>
            <w:ins w:id="401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9B1B8AE" w14:textId="77777777" w:rsidR="00DC2757" w:rsidRPr="00DC2757" w:rsidRDefault="00DC2757" w:rsidP="00DC2757">
            <w:pPr>
              <w:spacing w:after="0" w:line="240" w:lineRule="auto"/>
              <w:jc w:val="center"/>
              <w:rPr>
                <w:ins w:id="4017" w:author="Commodore, Sarah" w:date="2023-03-22T16:21:00Z"/>
                <w:rFonts w:ascii="Calibri" w:eastAsia="Times New Roman" w:hAnsi="Calibri" w:cs="Calibri"/>
                <w:color w:val="000000"/>
                <w:sz w:val="20"/>
                <w:szCs w:val="20"/>
              </w:rPr>
            </w:pPr>
            <w:ins w:id="4018" w:author="Commodore, Sarah" w:date="2023-03-22T16:21:00Z">
              <w:r w:rsidRPr="00DC2757">
                <w:rPr>
                  <w:rFonts w:ascii="Calibri" w:eastAsia="Times New Roman" w:hAnsi="Calibri" w:cs="Calibri"/>
                  <w:color w:val="000000"/>
                  <w:sz w:val="20"/>
                  <w:szCs w:val="20"/>
                </w:rPr>
                <w:t>5.9E-04</w:t>
              </w:r>
            </w:ins>
          </w:p>
        </w:tc>
        <w:tc>
          <w:tcPr>
            <w:tcW w:w="0" w:type="auto"/>
            <w:tcBorders>
              <w:top w:val="nil"/>
              <w:left w:val="nil"/>
              <w:bottom w:val="nil"/>
              <w:right w:val="nil"/>
            </w:tcBorders>
            <w:shd w:val="clear" w:color="auto" w:fill="auto"/>
            <w:noWrap/>
            <w:vAlign w:val="bottom"/>
            <w:hideMark/>
          </w:tcPr>
          <w:p w14:paraId="3206F1EF" w14:textId="77777777" w:rsidR="00DC2757" w:rsidRPr="00DC2757" w:rsidRDefault="00DC2757" w:rsidP="00DC2757">
            <w:pPr>
              <w:spacing w:after="0" w:line="240" w:lineRule="auto"/>
              <w:jc w:val="center"/>
              <w:rPr>
                <w:ins w:id="4019" w:author="Commodore, Sarah" w:date="2023-03-22T16:21:00Z"/>
                <w:rFonts w:ascii="Calibri" w:eastAsia="Times New Roman" w:hAnsi="Calibri" w:cs="Calibri"/>
                <w:color w:val="000000"/>
                <w:sz w:val="20"/>
                <w:szCs w:val="20"/>
              </w:rPr>
            </w:pPr>
            <w:ins w:id="4020"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4F7C2814" w14:textId="77777777" w:rsidR="00DC2757" w:rsidRPr="00DC2757" w:rsidRDefault="00DC2757" w:rsidP="00DC2757">
            <w:pPr>
              <w:spacing w:after="0" w:line="240" w:lineRule="auto"/>
              <w:jc w:val="center"/>
              <w:rPr>
                <w:ins w:id="4021" w:author="Commodore, Sarah" w:date="2023-03-22T16:21:00Z"/>
                <w:rFonts w:ascii="Calibri" w:eastAsia="Times New Roman" w:hAnsi="Calibri" w:cs="Calibri"/>
                <w:color w:val="FF0000"/>
                <w:sz w:val="20"/>
                <w:szCs w:val="20"/>
              </w:rPr>
            </w:pPr>
            <w:ins w:id="4022" w:author="Commodore, Sarah" w:date="2023-03-22T16:21:00Z">
              <w:r w:rsidRPr="00DC2757">
                <w:rPr>
                  <w:rFonts w:ascii="Calibri" w:eastAsia="Times New Roman" w:hAnsi="Calibri" w:cs="Calibri"/>
                  <w:color w:val="FF0000"/>
                  <w:sz w:val="20"/>
                  <w:szCs w:val="20"/>
                </w:rPr>
                <w:t>*</w:t>
              </w:r>
            </w:ins>
          </w:p>
        </w:tc>
      </w:tr>
      <w:tr w:rsidR="00DC2757" w:rsidRPr="00DC2757" w14:paraId="5EC08063" w14:textId="77777777" w:rsidTr="00DC2757">
        <w:trPr>
          <w:trHeight w:val="260"/>
          <w:ins w:id="4023" w:author="Commodore, Sarah" w:date="2023-03-22T16:21:00Z"/>
        </w:trPr>
        <w:tc>
          <w:tcPr>
            <w:tcW w:w="0" w:type="auto"/>
            <w:tcBorders>
              <w:top w:val="nil"/>
              <w:left w:val="nil"/>
              <w:bottom w:val="nil"/>
              <w:right w:val="nil"/>
            </w:tcBorders>
            <w:shd w:val="clear" w:color="auto" w:fill="auto"/>
            <w:noWrap/>
            <w:vAlign w:val="bottom"/>
            <w:hideMark/>
          </w:tcPr>
          <w:p w14:paraId="3414BA18" w14:textId="77777777" w:rsidR="00DC2757" w:rsidRPr="00DC2757" w:rsidRDefault="00DC2757" w:rsidP="00DC2757">
            <w:pPr>
              <w:spacing w:after="0" w:line="240" w:lineRule="auto"/>
              <w:rPr>
                <w:ins w:id="4024" w:author="Commodore, Sarah" w:date="2023-03-22T16:21:00Z"/>
                <w:rFonts w:ascii="Calibri" w:eastAsia="Times New Roman" w:hAnsi="Calibri" w:cs="Calibri"/>
                <w:color w:val="000000"/>
                <w:sz w:val="20"/>
                <w:szCs w:val="20"/>
              </w:rPr>
            </w:pPr>
            <w:ins w:id="4025" w:author="Commodore, Sarah" w:date="2023-03-22T16:21:00Z">
              <w:r w:rsidRPr="00DC2757">
                <w:rPr>
                  <w:rFonts w:ascii="Calibri" w:eastAsia="Times New Roman" w:hAnsi="Calibri" w:cs="Calibri"/>
                  <w:color w:val="000000"/>
                  <w:sz w:val="20"/>
                  <w:szCs w:val="20"/>
                </w:rPr>
                <w:t>ENSG00000112183.15</w:t>
              </w:r>
            </w:ins>
          </w:p>
        </w:tc>
        <w:tc>
          <w:tcPr>
            <w:tcW w:w="0" w:type="auto"/>
            <w:tcBorders>
              <w:top w:val="nil"/>
              <w:left w:val="nil"/>
              <w:bottom w:val="nil"/>
              <w:right w:val="nil"/>
            </w:tcBorders>
            <w:shd w:val="clear" w:color="auto" w:fill="auto"/>
            <w:noWrap/>
            <w:vAlign w:val="bottom"/>
            <w:hideMark/>
          </w:tcPr>
          <w:p w14:paraId="1A33F7BF" w14:textId="77777777" w:rsidR="00DC2757" w:rsidRPr="00DC2757" w:rsidRDefault="00DC2757" w:rsidP="00DC2757">
            <w:pPr>
              <w:spacing w:after="0" w:line="240" w:lineRule="auto"/>
              <w:rPr>
                <w:ins w:id="4026" w:author="Commodore, Sarah" w:date="2023-03-22T16:21:00Z"/>
                <w:rFonts w:ascii="Calibri" w:eastAsia="Times New Roman" w:hAnsi="Calibri" w:cs="Calibri"/>
                <w:color w:val="000000"/>
                <w:sz w:val="20"/>
                <w:szCs w:val="20"/>
              </w:rPr>
            </w:pPr>
            <w:ins w:id="4027" w:author="Commodore, Sarah" w:date="2023-03-22T16:21:00Z">
              <w:r w:rsidRPr="00DC2757">
                <w:rPr>
                  <w:rFonts w:ascii="Calibri" w:eastAsia="Times New Roman" w:hAnsi="Calibri" w:cs="Calibri"/>
                  <w:color w:val="000000"/>
                  <w:sz w:val="20"/>
                  <w:szCs w:val="20"/>
                </w:rPr>
                <w:t>RBM24</w:t>
              </w:r>
            </w:ins>
          </w:p>
        </w:tc>
        <w:tc>
          <w:tcPr>
            <w:tcW w:w="0" w:type="auto"/>
            <w:tcBorders>
              <w:top w:val="nil"/>
              <w:left w:val="nil"/>
              <w:bottom w:val="nil"/>
              <w:right w:val="nil"/>
            </w:tcBorders>
            <w:shd w:val="clear" w:color="auto" w:fill="auto"/>
            <w:noWrap/>
            <w:vAlign w:val="bottom"/>
            <w:hideMark/>
          </w:tcPr>
          <w:p w14:paraId="56B429BC" w14:textId="77777777" w:rsidR="00DC2757" w:rsidRPr="00DC2757" w:rsidRDefault="00DC2757" w:rsidP="00DC2757">
            <w:pPr>
              <w:spacing w:after="0" w:line="240" w:lineRule="auto"/>
              <w:jc w:val="center"/>
              <w:rPr>
                <w:ins w:id="4028" w:author="Commodore, Sarah" w:date="2023-03-22T16:21:00Z"/>
                <w:rFonts w:ascii="Calibri" w:eastAsia="Times New Roman" w:hAnsi="Calibri" w:cs="Calibri"/>
                <w:color w:val="000000"/>
                <w:sz w:val="20"/>
                <w:szCs w:val="20"/>
              </w:rPr>
            </w:pPr>
            <w:ins w:id="402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8B1F8D9" w14:textId="77777777" w:rsidR="00DC2757" w:rsidRPr="00DC2757" w:rsidRDefault="00DC2757" w:rsidP="00DC2757">
            <w:pPr>
              <w:spacing w:after="0" w:line="240" w:lineRule="auto"/>
              <w:jc w:val="center"/>
              <w:rPr>
                <w:ins w:id="4030" w:author="Commodore, Sarah" w:date="2023-03-22T16:21:00Z"/>
                <w:rFonts w:ascii="Calibri" w:eastAsia="Times New Roman" w:hAnsi="Calibri" w:cs="Calibri"/>
                <w:color w:val="000000"/>
                <w:sz w:val="20"/>
                <w:szCs w:val="20"/>
              </w:rPr>
            </w:pPr>
            <w:ins w:id="4031" w:author="Commodore, Sarah" w:date="2023-03-22T16:21:00Z">
              <w:r w:rsidRPr="00DC2757">
                <w:rPr>
                  <w:rFonts w:ascii="Calibri" w:eastAsia="Times New Roman" w:hAnsi="Calibri" w:cs="Calibri"/>
                  <w:color w:val="000000"/>
                  <w:sz w:val="20"/>
                  <w:szCs w:val="20"/>
                </w:rPr>
                <w:t>1.2E-07</w:t>
              </w:r>
            </w:ins>
          </w:p>
        </w:tc>
        <w:tc>
          <w:tcPr>
            <w:tcW w:w="0" w:type="auto"/>
            <w:tcBorders>
              <w:top w:val="nil"/>
              <w:left w:val="nil"/>
              <w:bottom w:val="nil"/>
              <w:right w:val="nil"/>
            </w:tcBorders>
            <w:shd w:val="clear" w:color="auto" w:fill="auto"/>
            <w:noWrap/>
            <w:vAlign w:val="bottom"/>
            <w:hideMark/>
          </w:tcPr>
          <w:p w14:paraId="3EA477B8" w14:textId="77777777" w:rsidR="00DC2757" w:rsidRPr="00DC2757" w:rsidRDefault="00DC2757" w:rsidP="00DC2757">
            <w:pPr>
              <w:spacing w:after="0" w:line="240" w:lineRule="auto"/>
              <w:jc w:val="center"/>
              <w:rPr>
                <w:ins w:id="4032" w:author="Commodore, Sarah" w:date="2023-03-22T16:21:00Z"/>
                <w:rFonts w:ascii="Calibri" w:eastAsia="Times New Roman" w:hAnsi="Calibri" w:cs="Calibri"/>
                <w:color w:val="000000"/>
                <w:sz w:val="20"/>
                <w:szCs w:val="20"/>
              </w:rPr>
            </w:pPr>
            <w:ins w:id="4033" w:author="Commodore, Sarah" w:date="2023-03-22T16:21:00Z">
              <w:r w:rsidRPr="00DC2757">
                <w:rPr>
                  <w:rFonts w:ascii="Calibri" w:eastAsia="Times New Roman" w:hAnsi="Calibri" w:cs="Calibri"/>
                  <w:color w:val="000000"/>
                  <w:sz w:val="20"/>
                  <w:szCs w:val="20"/>
                </w:rPr>
                <w:t>1.3E-06</w:t>
              </w:r>
            </w:ins>
          </w:p>
        </w:tc>
        <w:tc>
          <w:tcPr>
            <w:tcW w:w="0" w:type="auto"/>
            <w:tcBorders>
              <w:top w:val="nil"/>
              <w:left w:val="nil"/>
              <w:bottom w:val="nil"/>
              <w:right w:val="nil"/>
            </w:tcBorders>
            <w:shd w:val="clear" w:color="auto" w:fill="auto"/>
            <w:noWrap/>
            <w:vAlign w:val="bottom"/>
            <w:hideMark/>
          </w:tcPr>
          <w:p w14:paraId="4691B458" w14:textId="77777777" w:rsidR="00DC2757" w:rsidRPr="00DC2757" w:rsidRDefault="00DC2757" w:rsidP="00DC2757">
            <w:pPr>
              <w:spacing w:after="0" w:line="240" w:lineRule="auto"/>
              <w:jc w:val="center"/>
              <w:rPr>
                <w:ins w:id="4034" w:author="Commodore, Sarah" w:date="2023-03-22T16:21:00Z"/>
                <w:rFonts w:ascii="Calibri" w:eastAsia="Times New Roman" w:hAnsi="Calibri" w:cs="Calibri"/>
                <w:color w:val="FF0000"/>
                <w:sz w:val="20"/>
                <w:szCs w:val="20"/>
              </w:rPr>
            </w:pPr>
            <w:ins w:id="4035" w:author="Commodore, Sarah" w:date="2023-03-22T16:21:00Z">
              <w:r w:rsidRPr="00DC2757">
                <w:rPr>
                  <w:rFonts w:ascii="Calibri" w:eastAsia="Times New Roman" w:hAnsi="Calibri" w:cs="Calibri"/>
                  <w:color w:val="FF0000"/>
                  <w:sz w:val="20"/>
                  <w:szCs w:val="20"/>
                </w:rPr>
                <w:t>*</w:t>
              </w:r>
            </w:ins>
          </w:p>
        </w:tc>
      </w:tr>
      <w:tr w:rsidR="00DC2757" w:rsidRPr="00DC2757" w14:paraId="3591FF35" w14:textId="77777777" w:rsidTr="00DC2757">
        <w:trPr>
          <w:trHeight w:val="260"/>
          <w:ins w:id="4036" w:author="Commodore, Sarah" w:date="2023-03-22T16:21:00Z"/>
        </w:trPr>
        <w:tc>
          <w:tcPr>
            <w:tcW w:w="0" w:type="auto"/>
            <w:tcBorders>
              <w:top w:val="nil"/>
              <w:left w:val="nil"/>
              <w:bottom w:val="nil"/>
              <w:right w:val="nil"/>
            </w:tcBorders>
            <w:shd w:val="clear" w:color="auto" w:fill="auto"/>
            <w:noWrap/>
            <w:vAlign w:val="bottom"/>
            <w:hideMark/>
          </w:tcPr>
          <w:p w14:paraId="1A0A4FCD" w14:textId="77777777" w:rsidR="00DC2757" w:rsidRPr="00DC2757" w:rsidRDefault="00DC2757" w:rsidP="00DC2757">
            <w:pPr>
              <w:spacing w:after="0" w:line="240" w:lineRule="auto"/>
              <w:rPr>
                <w:ins w:id="4037" w:author="Commodore, Sarah" w:date="2023-03-22T16:21:00Z"/>
                <w:rFonts w:ascii="Calibri" w:eastAsia="Times New Roman" w:hAnsi="Calibri" w:cs="Calibri"/>
                <w:color w:val="000000"/>
                <w:sz w:val="20"/>
                <w:szCs w:val="20"/>
              </w:rPr>
            </w:pPr>
            <w:ins w:id="4038" w:author="Commodore, Sarah" w:date="2023-03-22T16:21:00Z">
              <w:r w:rsidRPr="00DC2757">
                <w:rPr>
                  <w:rFonts w:ascii="Calibri" w:eastAsia="Times New Roman" w:hAnsi="Calibri" w:cs="Calibri"/>
                  <w:color w:val="000000"/>
                  <w:sz w:val="20"/>
                  <w:szCs w:val="20"/>
                </w:rPr>
                <w:t>ENSG00000130433.8</w:t>
              </w:r>
            </w:ins>
          </w:p>
        </w:tc>
        <w:tc>
          <w:tcPr>
            <w:tcW w:w="0" w:type="auto"/>
            <w:tcBorders>
              <w:top w:val="nil"/>
              <w:left w:val="nil"/>
              <w:bottom w:val="nil"/>
              <w:right w:val="nil"/>
            </w:tcBorders>
            <w:shd w:val="clear" w:color="auto" w:fill="auto"/>
            <w:noWrap/>
            <w:vAlign w:val="bottom"/>
            <w:hideMark/>
          </w:tcPr>
          <w:p w14:paraId="18A42C4A" w14:textId="77777777" w:rsidR="00DC2757" w:rsidRPr="00DC2757" w:rsidRDefault="00DC2757" w:rsidP="00DC2757">
            <w:pPr>
              <w:spacing w:after="0" w:line="240" w:lineRule="auto"/>
              <w:rPr>
                <w:ins w:id="4039" w:author="Commodore, Sarah" w:date="2023-03-22T16:21:00Z"/>
                <w:rFonts w:ascii="Calibri" w:eastAsia="Times New Roman" w:hAnsi="Calibri" w:cs="Calibri"/>
                <w:color w:val="000000"/>
                <w:sz w:val="20"/>
                <w:szCs w:val="20"/>
              </w:rPr>
            </w:pPr>
            <w:ins w:id="4040" w:author="Commodore, Sarah" w:date="2023-03-22T16:21:00Z">
              <w:r w:rsidRPr="00DC2757">
                <w:rPr>
                  <w:rFonts w:ascii="Calibri" w:eastAsia="Times New Roman" w:hAnsi="Calibri" w:cs="Calibri"/>
                  <w:color w:val="000000"/>
                  <w:sz w:val="20"/>
                  <w:szCs w:val="20"/>
                </w:rPr>
                <w:t>CACNG6</w:t>
              </w:r>
            </w:ins>
          </w:p>
        </w:tc>
        <w:tc>
          <w:tcPr>
            <w:tcW w:w="0" w:type="auto"/>
            <w:tcBorders>
              <w:top w:val="nil"/>
              <w:left w:val="nil"/>
              <w:bottom w:val="nil"/>
              <w:right w:val="nil"/>
            </w:tcBorders>
            <w:shd w:val="clear" w:color="auto" w:fill="auto"/>
            <w:noWrap/>
            <w:vAlign w:val="bottom"/>
            <w:hideMark/>
          </w:tcPr>
          <w:p w14:paraId="6D43CAED" w14:textId="77777777" w:rsidR="00DC2757" w:rsidRPr="00DC2757" w:rsidRDefault="00DC2757" w:rsidP="00DC2757">
            <w:pPr>
              <w:spacing w:after="0" w:line="240" w:lineRule="auto"/>
              <w:jc w:val="center"/>
              <w:rPr>
                <w:ins w:id="4041" w:author="Commodore, Sarah" w:date="2023-03-22T16:21:00Z"/>
                <w:rFonts w:ascii="Calibri" w:eastAsia="Times New Roman" w:hAnsi="Calibri" w:cs="Calibri"/>
                <w:color w:val="000000"/>
                <w:sz w:val="20"/>
                <w:szCs w:val="20"/>
              </w:rPr>
            </w:pPr>
            <w:ins w:id="404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CCE134" w14:textId="77777777" w:rsidR="00DC2757" w:rsidRPr="00DC2757" w:rsidRDefault="00DC2757" w:rsidP="00DC2757">
            <w:pPr>
              <w:spacing w:after="0" w:line="240" w:lineRule="auto"/>
              <w:jc w:val="center"/>
              <w:rPr>
                <w:ins w:id="4043" w:author="Commodore, Sarah" w:date="2023-03-22T16:21:00Z"/>
                <w:rFonts w:ascii="Calibri" w:eastAsia="Times New Roman" w:hAnsi="Calibri" w:cs="Calibri"/>
                <w:color w:val="000000"/>
                <w:sz w:val="20"/>
                <w:szCs w:val="20"/>
              </w:rPr>
            </w:pPr>
            <w:ins w:id="4044"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3AE87284" w14:textId="77777777" w:rsidR="00DC2757" w:rsidRPr="00DC2757" w:rsidRDefault="00DC2757" w:rsidP="00DC2757">
            <w:pPr>
              <w:spacing w:after="0" w:line="240" w:lineRule="auto"/>
              <w:jc w:val="center"/>
              <w:rPr>
                <w:ins w:id="4045" w:author="Commodore, Sarah" w:date="2023-03-22T16:21:00Z"/>
                <w:rFonts w:ascii="Calibri" w:eastAsia="Times New Roman" w:hAnsi="Calibri" w:cs="Calibri"/>
                <w:color w:val="000000"/>
                <w:sz w:val="20"/>
                <w:szCs w:val="20"/>
              </w:rPr>
            </w:pPr>
            <w:ins w:id="4046"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027DF7A4" w14:textId="77777777" w:rsidR="00DC2757" w:rsidRPr="00DC2757" w:rsidRDefault="00DC2757" w:rsidP="00DC2757">
            <w:pPr>
              <w:spacing w:after="0" w:line="240" w:lineRule="auto"/>
              <w:jc w:val="center"/>
              <w:rPr>
                <w:ins w:id="4047" w:author="Commodore, Sarah" w:date="2023-03-22T16:21:00Z"/>
                <w:rFonts w:ascii="Calibri" w:eastAsia="Times New Roman" w:hAnsi="Calibri" w:cs="Calibri"/>
                <w:color w:val="FF0000"/>
                <w:sz w:val="20"/>
                <w:szCs w:val="20"/>
              </w:rPr>
            </w:pPr>
            <w:ins w:id="4048" w:author="Commodore, Sarah" w:date="2023-03-22T16:21:00Z">
              <w:r w:rsidRPr="00DC2757">
                <w:rPr>
                  <w:rFonts w:ascii="Calibri" w:eastAsia="Times New Roman" w:hAnsi="Calibri" w:cs="Calibri"/>
                  <w:color w:val="FF0000"/>
                  <w:sz w:val="20"/>
                  <w:szCs w:val="20"/>
                </w:rPr>
                <w:t>*</w:t>
              </w:r>
            </w:ins>
          </w:p>
        </w:tc>
      </w:tr>
      <w:tr w:rsidR="00DC2757" w:rsidRPr="00DC2757" w14:paraId="40DE1BA0" w14:textId="77777777" w:rsidTr="00DC2757">
        <w:trPr>
          <w:trHeight w:val="260"/>
          <w:ins w:id="4049" w:author="Commodore, Sarah" w:date="2023-03-22T16:21:00Z"/>
        </w:trPr>
        <w:tc>
          <w:tcPr>
            <w:tcW w:w="0" w:type="auto"/>
            <w:tcBorders>
              <w:top w:val="nil"/>
              <w:left w:val="nil"/>
              <w:bottom w:val="nil"/>
              <w:right w:val="nil"/>
            </w:tcBorders>
            <w:shd w:val="clear" w:color="auto" w:fill="auto"/>
            <w:noWrap/>
            <w:vAlign w:val="bottom"/>
            <w:hideMark/>
          </w:tcPr>
          <w:p w14:paraId="3CF869AD" w14:textId="77777777" w:rsidR="00DC2757" w:rsidRPr="00DC2757" w:rsidRDefault="00DC2757" w:rsidP="00DC2757">
            <w:pPr>
              <w:spacing w:after="0" w:line="240" w:lineRule="auto"/>
              <w:rPr>
                <w:ins w:id="4050" w:author="Commodore, Sarah" w:date="2023-03-22T16:21:00Z"/>
                <w:rFonts w:ascii="Calibri" w:eastAsia="Times New Roman" w:hAnsi="Calibri" w:cs="Calibri"/>
                <w:color w:val="000000"/>
                <w:sz w:val="20"/>
                <w:szCs w:val="20"/>
              </w:rPr>
            </w:pPr>
            <w:ins w:id="4051" w:author="Commodore, Sarah" w:date="2023-03-22T16:21:00Z">
              <w:r w:rsidRPr="00DC2757">
                <w:rPr>
                  <w:rFonts w:ascii="Calibri" w:eastAsia="Times New Roman" w:hAnsi="Calibri" w:cs="Calibri"/>
                  <w:color w:val="000000"/>
                  <w:sz w:val="20"/>
                  <w:szCs w:val="20"/>
                </w:rPr>
                <w:t>ENSG00000162399.9</w:t>
              </w:r>
            </w:ins>
          </w:p>
        </w:tc>
        <w:tc>
          <w:tcPr>
            <w:tcW w:w="0" w:type="auto"/>
            <w:tcBorders>
              <w:top w:val="nil"/>
              <w:left w:val="nil"/>
              <w:bottom w:val="nil"/>
              <w:right w:val="nil"/>
            </w:tcBorders>
            <w:shd w:val="clear" w:color="auto" w:fill="auto"/>
            <w:noWrap/>
            <w:vAlign w:val="bottom"/>
            <w:hideMark/>
          </w:tcPr>
          <w:p w14:paraId="20FADF07" w14:textId="77777777" w:rsidR="00DC2757" w:rsidRPr="00DC2757" w:rsidRDefault="00DC2757" w:rsidP="00DC2757">
            <w:pPr>
              <w:spacing w:after="0" w:line="240" w:lineRule="auto"/>
              <w:rPr>
                <w:ins w:id="4052" w:author="Commodore, Sarah" w:date="2023-03-22T16:21:00Z"/>
                <w:rFonts w:ascii="Calibri" w:eastAsia="Times New Roman" w:hAnsi="Calibri" w:cs="Calibri"/>
                <w:color w:val="000000"/>
                <w:sz w:val="20"/>
                <w:szCs w:val="20"/>
              </w:rPr>
            </w:pPr>
            <w:ins w:id="4053" w:author="Commodore, Sarah" w:date="2023-03-22T16:21:00Z">
              <w:r w:rsidRPr="00DC2757">
                <w:rPr>
                  <w:rFonts w:ascii="Calibri" w:eastAsia="Times New Roman" w:hAnsi="Calibri" w:cs="Calibri"/>
                  <w:color w:val="000000"/>
                  <w:sz w:val="20"/>
                  <w:szCs w:val="20"/>
                </w:rPr>
                <w:t>BSND</w:t>
              </w:r>
            </w:ins>
          </w:p>
        </w:tc>
        <w:tc>
          <w:tcPr>
            <w:tcW w:w="0" w:type="auto"/>
            <w:tcBorders>
              <w:top w:val="nil"/>
              <w:left w:val="nil"/>
              <w:bottom w:val="nil"/>
              <w:right w:val="nil"/>
            </w:tcBorders>
            <w:shd w:val="clear" w:color="auto" w:fill="auto"/>
            <w:noWrap/>
            <w:vAlign w:val="bottom"/>
            <w:hideMark/>
          </w:tcPr>
          <w:p w14:paraId="534AC677" w14:textId="77777777" w:rsidR="00DC2757" w:rsidRPr="00DC2757" w:rsidRDefault="00DC2757" w:rsidP="00DC2757">
            <w:pPr>
              <w:spacing w:after="0" w:line="240" w:lineRule="auto"/>
              <w:jc w:val="center"/>
              <w:rPr>
                <w:ins w:id="4054" w:author="Commodore, Sarah" w:date="2023-03-22T16:21:00Z"/>
                <w:rFonts w:ascii="Calibri" w:eastAsia="Times New Roman" w:hAnsi="Calibri" w:cs="Calibri"/>
                <w:color w:val="000000"/>
                <w:sz w:val="20"/>
                <w:szCs w:val="20"/>
              </w:rPr>
            </w:pPr>
            <w:ins w:id="405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6ACA289" w14:textId="77777777" w:rsidR="00DC2757" w:rsidRPr="00DC2757" w:rsidRDefault="00DC2757" w:rsidP="00DC2757">
            <w:pPr>
              <w:spacing w:after="0" w:line="240" w:lineRule="auto"/>
              <w:jc w:val="center"/>
              <w:rPr>
                <w:ins w:id="4056" w:author="Commodore, Sarah" w:date="2023-03-22T16:21:00Z"/>
                <w:rFonts w:ascii="Calibri" w:eastAsia="Times New Roman" w:hAnsi="Calibri" w:cs="Calibri"/>
                <w:color w:val="000000"/>
                <w:sz w:val="20"/>
                <w:szCs w:val="20"/>
              </w:rPr>
            </w:pPr>
            <w:ins w:id="4057"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57E463C5" w14:textId="77777777" w:rsidR="00DC2757" w:rsidRPr="00DC2757" w:rsidRDefault="00DC2757" w:rsidP="00DC2757">
            <w:pPr>
              <w:spacing w:after="0" w:line="240" w:lineRule="auto"/>
              <w:jc w:val="center"/>
              <w:rPr>
                <w:ins w:id="4058" w:author="Commodore, Sarah" w:date="2023-03-22T16:21:00Z"/>
                <w:rFonts w:ascii="Calibri" w:eastAsia="Times New Roman" w:hAnsi="Calibri" w:cs="Calibri"/>
                <w:color w:val="000000"/>
                <w:sz w:val="20"/>
                <w:szCs w:val="20"/>
              </w:rPr>
            </w:pPr>
            <w:ins w:id="4059"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6FD45C19" w14:textId="77777777" w:rsidR="00DC2757" w:rsidRPr="00DC2757" w:rsidRDefault="00DC2757" w:rsidP="00DC2757">
            <w:pPr>
              <w:spacing w:after="0" w:line="240" w:lineRule="auto"/>
              <w:jc w:val="center"/>
              <w:rPr>
                <w:ins w:id="4060" w:author="Commodore, Sarah" w:date="2023-03-22T16:21:00Z"/>
                <w:rFonts w:ascii="Calibri" w:eastAsia="Times New Roman" w:hAnsi="Calibri" w:cs="Calibri"/>
                <w:color w:val="FF0000"/>
                <w:sz w:val="20"/>
                <w:szCs w:val="20"/>
              </w:rPr>
            </w:pPr>
            <w:ins w:id="4061" w:author="Commodore, Sarah" w:date="2023-03-22T16:21:00Z">
              <w:r w:rsidRPr="00DC2757">
                <w:rPr>
                  <w:rFonts w:ascii="Calibri" w:eastAsia="Times New Roman" w:hAnsi="Calibri" w:cs="Calibri"/>
                  <w:color w:val="FF0000"/>
                  <w:sz w:val="20"/>
                  <w:szCs w:val="20"/>
                </w:rPr>
                <w:t>*</w:t>
              </w:r>
            </w:ins>
          </w:p>
        </w:tc>
      </w:tr>
      <w:tr w:rsidR="00DC2757" w:rsidRPr="00DC2757" w14:paraId="30F82ED1" w14:textId="77777777" w:rsidTr="00DC2757">
        <w:trPr>
          <w:trHeight w:val="260"/>
          <w:ins w:id="4062" w:author="Commodore, Sarah" w:date="2023-03-22T16:21:00Z"/>
        </w:trPr>
        <w:tc>
          <w:tcPr>
            <w:tcW w:w="0" w:type="auto"/>
            <w:tcBorders>
              <w:top w:val="nil"/>
              <w:left w:val="nil"/>
              <w:bottom w:val="nil"/>
              <w:right w:val="nil"/>
            </w:tcBorders>
            <w:shd w:val="clear" w:color="auto" w:fill="auto"/>
            <w:noWrap/>
            <w:vAlign w:val="bottom"/>
            <w:hideMark/>
          </w:tcPr>
          <w:p w14:paraId="23D69C5F" w14:textId="77777777" w:rsidR="00DC2757" w:rsidRPr="00DC2757" w:rsidRDefault="00DC2757" w:rsidP="00DC2757">
            <w:pPr>
              <w:spacing w:after="0" w:line="240" w:lineRule="auto"/>
              <w:rPr>
                <w:ins w:id="4063" w:author="Commodore, Sarah" w:date="2023-03-22T16:21:00Z"/>
                <w:rFonts w:ascii="Calibri" w:eastAsia="Times New Roman" w:hAnsi="Calibri" w:cs="Calibri"/>
                <w:color w:val="000000"/>
                <w:sz w:val="20"/>
                <w:szCs w:val="20"/>
              </w:rPr>
            </w:pPr>
            <w:ins w:id="4064" w:author="Commodore, Sarah" w:date="2023-03-22T16:21:00Z">
              <w:r w:rsidRPr="00DC2757">
                <w:rPr>
                  <w:rFonts w:ascii="Calibri" w:eastAsia="Times New Roman" w:hAnsi="Calibri" w:cs="Calibri"/>
                  <w:color w:val="000000"/>
                  <w:sz w:val="20"/>
                  <w:szCs w:val="20"/>
                </w:rPr>
                <w:t>ENSG00000118307.20</w:t>
              </w:r>
            </w:ins>
          </w:p>
        </w:tc>
        <w:tc>
          <w:tcPr>
            <w:tcW w:w="0" w:type="auto"/>
            <w:tcBorders>
              <w:top w:val="nil"/>
              <w:left w:val="nil"/>
              <w:bottom w:val="nil"/>
              <w:right w:val="nil"/>
            </w:tcBorders>
            <w:shd w:val="clear" w:color="auto" w:fill="auto"/>
            <w:noWrap/>
            <w:vAlign w:val="bottom"/>
            <w:hideMark/>
          </w:tcPr>
          <w:p w14:paraId="7B39BAC8" w14:textId="77777777" w:rsidR="00DC2757" w:rsidRPr="00DC2757" w:rsidRDefault="00DC2757" w:rsidP="00DC2757">
            <w:pPr>
              <w:spacing w:after="0" w:line="240" w:lineRule="auto"/>
              <w:rPr>
                <w:ins w:id="4065" w:author="Commodore, Sarah" w:date="2023-03-22T16:21:00Z"/>
                <w:rFonts w:ascii="Calibri" w:eastAsia="Times New Roman" w:hAnsi="Calibri" w:cs="Calibri"/>
                <w:color w:val="000000"/>
                <w:sz w:val="20"/>
                <w:szCs w:val="20"/>
              </w:rPr>
            </w:pPr>
            <w:ins w:id="4066" w:author="Commodore, Sarah" w:date="2023-03-22T16:21:00Z">
              <w:r w:rsidRPr="00DC2757">
                <w:rPr>
                  <w:rFonts w:ascii="Calibri" w:eastAsia="Times New Roman" w:hAnsi="Calibri" w:cs="Calibri"/>
                  <w:color w:val="000000"/>
                  <w:sz w:val="20"/>
                  <w:szCs w:val="20"/>
                </w:rPr>
                <w:t>CFAP94</w:t>
              </w:r>
            </w:ins>
          </w:p>
        </w:tc>
        <w:tc>
          <w:tcPr>
            <w:tcW w:w="0" w:type="auto"/>
            <w:tcBorders>
              <w:top w:val="nil"/>
              <w:left w:val="nil"/>
              <w:bottom w:val="nil"/>
              <w:right w:val="nil"/>
            </w:tcBorders>
            <w:shd w:val="clear" w:color="auto" w:fill="auto"/>
            <w:noWrap/>
            <w:vAlign w:val="bottom"/>
            <w:hideMark/>
          </w:tcPr>
          <w:p w14:paraId="70BF756D" w14:textId="77777777" w:rsidR="00DC2757" w:rsidRPr="00DC2757" w:rsidRDefault="00DC2757" w:rsidP="00DC2757">
            <w:pPr>
              <w:spacing w:after="0" w:line="240" w:lineRule="auto"/>
              <w:jc w:val="center"/>
              <w:rPr>
                <w:ins w:id="4067" w:author="Commodore, Sarah" w:date="2023-03-22T16:21:00Z"/>
                <w:rFonts w:ascii="Calibri" w:eastAsia="Times New Roman" w:hAnsi="Calibri" w:cs="Calibri"/>
                <w:color w:val="000000"/>
                <w:sz w:val="20"/>
                <w:szCs w:val="20"/>
              </w:rPr>
            </w:pPr>
            <w:ins w:id="406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08D0A7" w14:textId="77777777" w:rsidR="00DC2757" w:rsidRPr="00DC2757" w:rsidRDefault="00DC2757" w:rsidP="00DC2757">
            <w:pPr>
              <w:spacing w:after="0" w:line="240" w:lineRule="auto"/>
              <w:jc w:val="center"/>
              <w:rPr>
                <w:ins w:id="4069" w:author="Commodore, Sarah" w:date="2023-03-22T16:21:00Z"/>
                <w:rFonts w:ascii="Calibri" w:eastAsia="Times New Roman" w:hAnsi="Calibri" w:cs="Calibri"/>
                <w:color w:val="000000"/>
                <w:sz w:val="20"/>
                <w:szCs w:val="20"/>
              </w:rPr>
            </w:pPr>
            <w:ins w:id="4070" w:author="Commodore, Sarah" w:date="2023-03-22T16:21:00Z">
              <w:r w:rsidRPr="00DC2757">
                <w:rPr>
                  <w:rFonts w:ascii="Calibri" w:eastAsia="Times New Roman" w:hAnsi="Calibri" w:cs="Calibri"/>
                  <w:color w:val="000000"/>
                  <w:sz w:val="20"/>
                  <w:szCs w:val="20"/>
                </w:rPr>
                <w:t>5.9E-14</w:t>
              </w:r>
            </w:ins>
          </w:p>
        </w:tc>
        <w:tc>
          <w:tcPr>
            <w:tcW w:w="0" w:type="auto"/>
            <w:tcBorders>
              <w:top w:val="nil"/>
              <w:left w:val="nil"/>
              <w:bottom w:val="nil"/>
              <w:right w:val="nil"/>
            </w:tcBorders>
            <w:shd w:val="clear" w:color="auto" w:fill="auto"/>
            <w:noWrap/>
            <w:vAlign w:val="bottom"/>
            <w:hideMark/>
          </w:tcPr>
          <w:p w14:paraId="793992D2" w14:textId="77777777" w:rsidR="00DC2757" w:rsidRPr="00DC2757" w:rsidRDefault="00DC2757" w:rsidP="00DC2757">
            <w:pPr>
              <w:spacing w:after="0" w:line="240" w:lineRule="auto"/>
              <w:jc w:val="center"/>
              <w:rPr>
                <w:ins w:id="4071" w:author="Commodore, Sarah" w:date="2023-03-22T16:21:00Z"/>
                <w:rFonts w:ascii="Calibri" w:eastAsia="Times New Roman" w:hAnsi="Calibri" w:cs="Calibri"/>
                <w:color w:val="000000"/>
                <w:sz w:val="20"/>
                <w:szCs w:val="20"/>
              </w:rPr>
            </w:pPr>
            <w:ins w:id="4072" w:author="Commodore, Sarah" w:date="2023-03-22T16:21:00Z">
              <w:r w:rsidRPr="00DC2757">
                <w:rPr>
                  <w:rFonts w:ascii="Calibri" w:eastAsia="Times New Roman" w:hAnsi="Calibri" w:cs="Calibri"/>
                  <w:color w:val="000000"/>
                  <w:sz w:val="20"/>
                  <w:szCs w:val="20"/>
                </w:rPr>
                <w:t>3.2E-12</w:t>
              </w:r>
            </w:ins>
          </w:p>
        </w:tc>
        <w:tc>
          <w:tcPr>
            <w:tcW w:w="0" w:type="auto"/>
            <w:tcBorders>
              <w:top w:val="nil"/>
              <w:left w:val="nil"/>
              <w:bottom w:val="nil"/>
              <w:right w:val="nil"/>
            </w:tcBorders>
            <w:shd w:val="clear" w:color="auto" w:fill="auto"/>
            <w:noWrap/>
            <w:vAlign w:val="bottom"/>
            <w:hideMark/>
          </w:tcPr>
          <w:p w14:paraId="30C281BE" w14:textId="77777777" w:rsidR="00DC2757" w:rsidRPr="00DC2757" w:rsidRDefault="00DC2757" w:rsidP="00DC2757">
            <w:pPr>
              <w:spacing w:after="0" w:line="240" w:lineRule="auto"/>
              <w:jc w:val="center"/>
              <w:rPr>
                <w:ins w:id="4073" w:author="Commodore, Sarah" w:date="2023-03-22T16:21:00Z"/>
                <w:rFonts w:ascii="Calibri" w:eastAsia="Times New Roman" w:hAnsi="Calibri" w:cs="Calibri"/>
                <w:color w:val="FF0000"/>
                <w:sz w:val="20"/>
                <w:szCs w:val="20"/>
              </w:rPr>
            </w:pPr>
            <w:ins w:id="4074" w:author="Commodore, Sarah" w:date="2023-03-22T16:21:00Z">
              <w:r w:rsidRPr="00DC2757">
                <w:rPr>
                  <w:rFonts w:ascii="Calibri" w:eastAsia="Times New Roman" w:hAnsi="Calibri" w:cs="Calibri"/>
                  <w:color w:val="FF0000"/>
                  <w:sz w:val="20"/>
                  <w:szCs w:val="20"/>
                </w:rPr>
                <w:t>*</w:t>
              </w:r>
            </w:ins>
          </w:p>
        </w:tc>
      </w:tr>
      <w:tr w:rsidR="00DC2757" w:rsidRPr="00DC2757" w14:paraId="6C26D50B" w14:textId="77777777" w:rsidTr="00DC2757">
        <w:trPr>
          <w:trHeight w:val="260"/>
          <w:ins w:id="4075" w:author="Commodore, Sarah" w:date="2023-03-22T16:21:00Z"/>
        </w:trPr>
        <w:tc>
          <w:tcPr>
            <w:tcW w:w="0" w:type="auto"/>
            <w:tcBorders>
              <w:top w:val="nil"/>
              <w:left w:val="nil"/>
              <w:bottom w:val="nil"/>
              <w:right w:val="nil"/>
            </w:tcBorders>
            <w:shd w:val="clear" w:color="auto" w:fill="auto"/>
            <w:noWrap/>
            <w:vAlign w:val="bottom"/>
            <w:hideMark/>
          </w:tcPr>
          <w:p w14:paraId="3C28C4C5" w14:textId="77777777" w:rsidR="00DC2757" w:rsidRPr="00DC2757" w:rsidRDefault="00DC2757" w:rsidP="00DC2757">
            <w:pPr>
              <w:spacing w:after="0" w:line="240" w:lineRule="auto"/>
              <w:rPr>
                <w:ins w:id="4076" w:author="Commodore, Sarah" w:date="2023-03-22T16:21:00Z"/>
                <w:rFonts w:ascii="Calibri" w:eastAsia="Times New Roman" w:hAnsi="Calibri" w:cs="Calibri"/>
                <w:color w:val="000000"/>
                <w:sz w:val="20"/>
                <w:szCs w:val="20"/>
              </w:rPr>
            </w:pPr>
            <w:ins w:id="4077" w:author="Commodore, Sarah" w:date="2023-03-22T16:21:00Z">
              <w:r w:rsidRPr="00DC2757">
                <w:rPr>
                  <w:rFonts w:ascii="Calibri" w:eastAsia="Times New Roman" w:hAnsi="Calibri" w:cs="Calibri"/>
                  <w:color w:val="000000"/>
                  <w:sz w:val="20"/>
                  <w:szCs w:val="20"/>
                </w:rPr>
                <w:t>ENSG00000188931.4</w:t>
              </w:r>
            </w:ins>
          </w:p>
        </w:tc>
        <w:tc>
          <w:tcPr>
            <w:tcW w:w="0" w:type="auto"/>
            <w:tcBorders>
              <w:top w:val="nil"/>
              <w:left w:val="nil"/>
              <w:bottom w:val="nil"/>
              <w:right w:val="nil"/>
            </w:tcBorders>
            <w:shd w:val="clear" w:color="auto" w:fill="auto"/>
            <w:noWrap/>
            <w:vAlign w:val="bottom"/>
            <w:hideMark/>
          </w:tcPr>
          <w:p w14:paraId="03117FEE" w14:textId="77777777" w:rsidR="00DC2757" w:rsidRPr="00DC2757" w:rsidRDefault="00DC2757" w:rsidP="00DC2757">
            <w:pPr>
              <w:spacing w:after="0" w:line="240" w:lineRule="auto"/>
              <w:rPr>
                <w:ins w:id="4078" w:author="Commodore, Sarah" w:date="2023-03-22T16:21:00Z"/>
                <w:rFonts w:ascii="Calibri" w:eastAsia="Times New Roman" w:hAnsi="Calibri" w:cs="Calibri"/>
                <w:color w:val="000000"/>
                <w:sz w:val="20"/>
                <w:szCs w:val="20"/>
              </w:rPr>
            </w:pPr>
            <w:ins w:id="4079" w:author="Commodore, Sarah" w:date="2023-03-22T16:21:00Z">
              <w:r w:rsidRPr="00DC2757">
                <w:rPr>
                  <w:rFonts w:ascii="Calibri" w:eastAsia="Times New Roman" w:hAnsi="Calibri" w:cs="Calibri"/>
                  <w:color w:val="000000"/>
                  <w:sz w:val="20"/>
                  <w:szCs w:val="20"/>
                </w:rPr>
                <w:t>CFAP126</w:t>
              </w:r>
            </w:ins>
          </w:p>
        </w:tc>
        <w:tc>
          <w:tcPr>
            <w:tcW w:w="0" w:type="auto"/>
            <w:tcBorders>
              <w:top w:val="nil"/>
              <w:left w:val="nil"/>
              <w:bottom w:val="nil"/>
              <w:right w:val="nil"/>
            </w:tcBorders>
            <w:shd w:val="clear" w:color="auto" w:fill="auto"/>
            <w:noWrap/>
            <w:vAlign w:val="bottom"/>
            <w:hideMark/>
          </w:tcPr>
          <w:p w14:paraId="51657014" w14:textId="77777777" w:rsidR="00DC2757" w:rsidRPr="00DC2757" w:rsidRDefault="00DC2757" w:rsidP="00DC2757">
            <w:pPr>
              <w:spacing w:after="0" w:line="240" w:lineRule="auto"/>
              <w:jc w:val="center"/>
              <w:rPr>
                <w:ins w:id="4080" w:author="Commodore, Sarah" w:date="2023-03-22T16:21:00Z"/>
                <w:rFonts w:ascii="Calibri" w:eastAsia="Times New Roman" w:hAnsi="Calibri" w:cs="Calibri"/>
                <w:color w:val="000000"/>
                <w:sz w:val="20"/>
                <w:szCs w:val="20"/>
              </w:rPr>
            </w:pPr>
            <w:ins w:id="408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8985F6" w14:textId="77777777" w:rsidR="00DC2757" w:rsidRPr="00DC2757" w:rsidRDefault="00DC2757" w:rsidP="00DC2757">
            <w:pPr>
              <w:spacing w:after="0" w:line="240" w:lineRule="auto"/>
              <w:jc w:val="center"/>
              <w:rPr>
                <w:ins w:id="4082" w:author="Commodore, Sarah" w:date="2023-03-22T16:21:00Z"/>
                <w:rFonts w:ascii="Calibri" w:eastAsia="Times New Roman" w:hAnsi="Calibri" w:cs="Calibri"/>
                <w:color w:val="000000"/>
                <w:sz w:val="20"/>
                <w:szCs w:val="20"/>
              </w:rPr>
            </w:pPr>
            <w:ins w:id="4083" w:author="Commodore, Sarah" w:date="2023-03-22T16:21:00Z">
              <w:r w:rsidRPr="00DC2757">
                <w:rPr>
                  <w:rFonts w:ascii="Calibri" w:eastAsia="Times New Roman" w:hAnsi="Calibri" w:cs="Calibri"/>
                  <w:color w:val="000000"/>
                  <w:sz w:val="20"/>
                  <w:szCs w:val="20"/>
                </w:rPr>
                <w:t>9.1E-07</w:t>
              </w:r>
            </w:ins>
          </w:p>
        </w:tc>
        <w:tc>
          <w:tcPr>
            <w:tcW w:w="0" w:type="auto"/>
            <w:tcBorders>
              <w:top w:val="nil"/>
              <w:left w:val="nil"/>
              <w:bottom w:val="nil"/>
              <w:right w:val="nil"/>
            </w:tcBorders>
            <w:shd w:val="clear" w:color="auto" w:fill="auto"/>
            <w:noWrap/>
            <w:vAlign w:val="bottom"/>
            <w:hideMark/>
          </w:tcPr>
          <w:p w14:paraId="25E4FEEB" w14:textId="77777777" w:rsidR="00DC2757" w:rsidRPr="00DC2757" w:rsidRDefault="00DC2757" w:rsidP="00DC2757">
            <w:pPr>
              <w:spacing w:after="0" w:line="240" w:lineRule="auto"/>
              <w:jc w:val="center"/>
              <w:rPr>
                <w:ins w:id="4084" w:author="Commodore, Sarah" w:date="2023-03-22T16:21:00Z"/>
                <w:rFonts w:ascii="Calibri" w:eastAsia="Times New Roman" w:hAnsi="Calibri" w:cs="Calibri"/>
                <w:color w:val="000000"/>
                <w:sz w:val="20"/>
                <w:szCs w:val="20"/>
              </w:rPr>
            </w:pPr>
            <w:ins w:id="4085" w:author="Commodore, Sarah" w:date="2023-03-22T16:21:00Z">
              <w:r w:rsidRPr="00DC2757">
                <w:rPr>
                  <w:rFonts w:ascii="Calibri" w:eastAsia="Times New Roman" w:hAnsi="Calibri" w:cs="Calibri"/>
                  <w:color w:val="000000"/>
                  <w:sz w:val="20"/>
                  <w:szCs w:val="20"/>
                </w:rPr>
                <w:t>8.0E-06</w:t>
              </w:r>
            </w:ins>
          </w:p>
        </w:tc>
        <w:tc>
          <w:tcPr>
            <w:tcW w:w="0" w:type="auto"/>
            <w:tcBorders>
              <w:top w:val="nil"/>
              <w:left w:val="nil"/>
              <w:bottom w:val="nil"/>
              <w:right w:val="nil"/>
            </w:tcBorders>
            <w:shd w:val="clear" w:color="auto" w:fill="auto"/>
            <w:noWrap/>
            <w:vAlign w:val="bottom"/>
            <w:hideMark/>
          </w:tcPr>
          <w:p w14:paraId="5D143AF6" w14:textId="77777777" w:rsidR="00DC2757" w:rsidRPr="00DC2757" w:rsidRDefault="00DC2757" w:rsidP="00DC2757">
            <w:pPr>
              <w:spacing w:after="0" w:line="240" w:lineRule="auto"/>
              <w:jc w:val="center"/>
              <w:rPr>
                <w:ins w:id="4086" w:author="Commodore, Sarah" w:date="2023-03-22T16:21:00Z"/>
                <w:rFonts w:ascii="Calibri" w:eastAsia="Times New Roman" w:hAnsi="Calibri" w:cs="Calibri"/>
                <w:color w:val="FF0000"/>
                <w:sz w:val="20"/>
                <w:szCs w:val="20"/>
              </w:rPr>
            </w:pPr>
            <w:ins w:id="4087" w:author="Commodore, Sarah" w:date="2023-03-22T16:21:00Z">
              <w:r w:rsidRPr="00DC2757">
                <w:rPr>
                  <w:rFonts w:ascii="Calibri" w:eastAsia="Times New Roman" w:hAnsi="Calibri" w:cs="Calibri"/>
                  <w:color w:val="FF0000"/>
                  <w:sz w:val="20"/>
                  <w:szCs w:val="20"/>
                </w:rPr>
                <w:t>*</w:t>
              </w:r>
            </w:ins>
          </w:p>
        </w:tc>
      </w:tr>
      <w:tr w:rsidR="00DC2757" w:rsidRPr="00DC2757" w14:paraId="1C62C39B" w14:textId="77777777" w:rsidTr="00DC2757">
        <w:trPr>
          <w:trHeight w:val="260"/>
          <w:ins w:id="4088" w:author="Commodore, Sarah" w:date="2023-03-22T16:21:00Z"/>
        </w:trPr>
        <w:tc>
          <w:tcPr>
            <w:tcW w:w="0" w:type="auto"/>
            <w:tcBorders>
              <w:top w:val="nil"/>
              <w:left w:val="nil"/>
              <w:bottom w:val="nil"/>
              <w:right w:val="nil"/>
            </w:tcBorders>
            <w:shd w:val="clear" w:color="auto" w:fill="auto"/>
            <w:noWrap/>
            <w:vAlign w:val="bottom"/>
            <w:hideMark/>
          </w:tcPr>
          <w:p w14:paraId="28C7F37E" w14:textId="77777777" w:rsidR="00DC2757" w:rsidRPr="00DC2757" w:rsidRDefault="00DC2757" w:rsidP="00DC2757">
            <w:pPr>
              <w:spacing w:after="0" w:line="240" w:lineRule="auto"/>
              <w:rPr>
                <w:ins w:id="4089" w:author="Commodore, Sarah" w:date="2023-03-22T16:21:00Z"/>
                <w:rFonts w:ascii="Calibri" w:eastAsia="Times New Roman" w:hAnsi="Calibri" w:cs="Calibri"/>
                <w:color w:val="000000"/>
                <w:sz w:val="20"/>
                <w:szCs w:val="20"/>
              </w:rPr>
            </w:pPr>
            <w:ins w:id="4090" w:author="Commodore, Sarah" w:date="2023-03-22T16:21:00Z">
              <w:r w:rsidRPr="00DC2757">
                <w:rPr>
                  <w:rFonts w:ascii="Calibri" w:eastAsia="Times New Roman" w:hAnsi="Calibri" w:cs="Calibri"/>
                  <w:color w:val="000000"/>
                  <w:sz w:val="20"/>
                  <w:szCs w:val="20"/>
                </w:rPr>
                <w:t>ENSG00000229654.1</w:t>
              </w:r>
            </w:ins>
          </w:p>
        </w:tc>
        <w:tc>
          <w:tcPr>
            <w:tcW w:w="0" w:type="auto"/>
            <w:tcBorders>
              <w:top w:val="nil"/>
              <w:left w:val="nil"/>
              <w:bottom w:val="nil"/>
              <w:right w:val="nil"/>
            </w:tcBorders>
            <w:shd w:val="clear" w:color="auto" w:fill="auto"/>
            <w:noWrap/>
            <w:vAlign w:val="bottom"/>
            <w:hideMark/>
          </w:tcPr>
          <w:p w14:paraId="19D50337" w14:textId="77777777" w:rsidR="00DC2757" w:rsidRPr="00DC2757" w:rsidRDefault="00DC2757" w:rsidP="00DC2757">
            <w:pPr>
              <w:spacing w:after="0" w:line="240" w:lineRule="auto"/>
              <w:rPr>
                <w:ins w:id="4091" w:author="Commodore, Sarah" w:date="2023-03-22T16:21:00Z"/>
                <w:rFonts w:ascii="Calibri" w:eastAsia="Times New Roman" w:hAnsi="Calibri" w:cs="Calibri"/>
                <w:color w:val="000000"/>
                <w:sz w:val="20"/>
                <w:szCs w:val="20"/>
              </w:rPr>
            </w:pPr>
            <w:ins w:id="4092" w:author="Commodore, Sarah" w:date="2023-03-22T16:21:00Z">
              <w:r w:rsidRPr="00DC2757">
                <w:rPr>
                  <w:rFonts w:ascii="Calibri" w:eastAsia="Times New Roman" w:hAnsi="Calibri" w:cs="Calibri"/>
                  <w:color w:val="000000"/>
                  <w:sz w:val="20"/>
                  <w:szCs w:val="20"/>
                </w:rPr>
                <w:t>LINC02526</w:t>
              </w:r>
            </w:ins>
          </w:p>
        </w:tc>
        <w:tc>
          <w:tcPr>
            <w:tcW w:w="0" w:type="auto"/>
            <w:tcBorders>
              <w:top w:val="nil"/>
              <w:left w:val="nil"/>
              <w:bottom w:val="nil"/>
              <w:right w:val="nil"/>
            </w:tcBorders>
            <w:shd w:val="clear" w:color="auto" w:fill="auto"/>
            <w:noWrap/>
            <w:vAlign w:val="bottom"/>
            <w:hideMark/>
          </w:tcPr>
          <w:p w14:paraId="1BE911AD" w14:textId="77777777" w:rsidR="00DC2757" w:rsidRPr="00DC2757" w:rsidRDefault="00DC2757" w:rsidP="00DC2757">
            <w:pPr>
              <w:spacing w:after="0" w:line="240" w:lineRule="auto"/>
              <w:jc w:val="center"/>
              <w:rPr>
                <w:ins w:id="4093" w:author="Commodore, Sarah" w:date="2023-03-22T16:21:00Z"/>
                <w:rFonts w:ascii="Calibri" w:eastAsia="Times New Roman" w:hAnsi="Calibri" w:cs="Calibri"/>
                <w:color w:val="000000"/>
                <w:sz w:val="20"/>
                <w:szCs w:val="20"/>
              </w:rPr>
            </w:pPr>
            <w:ins w:id="409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757D244" w14:textId="77777777" w:rsidR="00DC2757" w:rsidRPr="00DC2757" w:rsidRDefault="00DC2757" w:rsidP="00DC2757">
            <w:pPr>
              <w:spacing w:after="0" w:line="240" w:lineRule="auto"/>
              <w:jc w:val="center"/>
              <w:rPr>
                <w:ins w:id="4095" w:author="Commodore, Sarah" w:date="2023-03-22T16:21:00Z"/>
                <w:rFonts w:ascii="Calibri" w:eastAsia="Times New Roman" w:hAnsi="Calibri" w:cs="Calibri"/>
                <w:color w:val="000000"/>
                <w:sz w:val="20"/>
                <w:szCs w:val="20"/>
              </w:rPr>
            </w:pPr>
            <w:ins w:id="4096"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5F2A7249" w14:textId="77777777" w:rsidR="00DC2757" w:rsidRPr="00DC2757" w:rsidRDefault="00DC2757" w:rsidP="00DC2757">
            <w:pPr>
              <w:spacing w:after="0" w:line="240" w:lineRule="auto"/>
              <w:jc w:val="center"/>
              <w:rPr>
                <w:ins w:id="4097" w:author="Commodore, Sarah" w:date="2023-03-22T16:21:00Z"/>
                <w:rFonts w:ascii="Calibri" w:eastAsia="Times New Roman" w:hAnsi="Calibri" w:cs="Calibri"/>
                <w:color w:val="000000"/>
                <w:sz w:val="20"/>
                <w:szCs w:val="20"/>
              </w:rPr>
            </w:pPr>
            <w:ins w:id="4098"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7A6F56D3" w14:textId="77777777" w:rsidR="00DC2757" w:rsidRPr="00DC2757" w:rsidRDefault="00DC2757" w:rsidP="00DC2757">
            <w:pPr>
              <w:spacing w:after="0" w:line="240" w:lineRule="auto"/>
              <w:jc w:val="center"/>
              <w:rPr>
                <w:ins w:id="4099" w:author="Commodore, Sarah" w:date="2023-03-22T16:21:00Z"/>
                <w:rFonts w:ascii="Calibri" w:eastAsia="Times New Roman" w:hAnsi="Calibri" w:cs="Calibri"/>
                <w:color w:val="FF0000"/>
                <w:sz w:val="20"/>
                <w:szCs w:val="20"/>
              </w:rPr>
            </w:pPr>
            <w:ins w:id="4100" w:author="Commodore, Sarah" w:date="2023-03-22T16:21:00Z">
              <w:r w:rsidRPr="00DC2757">
                <w:rPr>
                  <w:rFonts w:ascii="Calibri" w:eastAsia="Times New Roman" w:hAnsi="Calibri" w:cs="Calibri"/>
                  <w:color w:val="FF0000"/>
                  <w:sz w:val="20"/>
                  <w:szCs w:val="20"/>
                </w:rPr>
                <w:t>*</w:t>
              </w:r>
            </w:ins>
          </w:p>
        </w:tc>
      </w:tr>
      <w:tr w:rsidR="00DC2757" w:rsidRPr="00DC2757" w14:paraId="0C0D087A" w14:textId="77777777" w:rsidTr="00DC2757">
        <w:trPr>
          <w:trHeight w:val="260"/>
          <w:ins w:id="4101" w:author="Commodore, Sarah" w:date="2023-03-22T16:21:00Z"/>
        </w:trPr>
        <w:tc>
          <w:tcPr>
            <w:tcW w:w="0" w:type="auto"/>
            <w:tcBorders>
              <w:top w:val="nil"/>
              <w:left w:val="nil"/>
              <w:bottom w:val="nil"/>
              <w:right w:val="nil"/>
            </w:tcBorders>
            <w:shd w:val="clear" w:color="auto" w:fill="auto"/>
            <w:noWrap/>
            <w:vAlign w:val="bottom"/>
            <w:hideMark/>
          </w:tcPr>
          <w:p w14:paraId="13F6DAF7" w14:textId="77777777" w:rsidR="00DC2757" w:rsidRPr="00DC2757" w:rsidRDefault="00DC2757" w:rsidP="00DC2757">
            <w:pPr>
              <w:spacing w:after="0" w:line="240" w:lineRule="auto"/>
              <w:rPr>
                <w:ins w:id="4102" w:author="Commodore, Sarah" w:date="2023-03-22T16:21:00Z"/>
                <w:rFonts w:ascii="Calibri" w:eastAsia="Times New Roman" w:hAnsi="Calibri" w:cs="Calibri"/>
                <w:color w:val="000000"/>
                <w:sz w:val="20"/>
                <w:szCs w:val="20"/>
              </w:rPr>
            </w:pPr>
            <w:ins w:id="4103" w:author="Commodore, Sarah" w:date="2023-03-22T16:21:00Z">
              <w:r w:rsidRPr="00DC2757">
                <w:rPr>
                  <w:rFonts w:ascii="Calibri" w:eastAsia="Times New Roman" w:hAnsi="Calibri" w:cs="Calibri"/>
                  <w:color w:val="000000"/>
                  <w:sz w:val="20"/>
                  <w:szCs w:val="20"/>
                </w:rPr>
                <w:t>ENSG00000171595.14</w:t>
              </w:r>
            </w:ins>
          </w:p>
        </w:tc>
        <w:tc>
          <w:tcPr>
            <w:tcW w:w="0" w:type="auto"/>
            <w:tcBorders>
              <w:top w:val="nil"/>
              <w:left w:val="nil"/>
              <w:bottom w:val="nil"/>
              <w:right w:val="nil"/>
            </w:tcBorders>
            <w:shd w:val="clear" w:color="auto" w:fill="auto"/>
            <w:noWrap/>
            <w:vAlign w:val="bottom"/>
            <w:hideMark/>
          </w:tcPr>
          <w:p w14:paraId="003AFE6A" w14:textId="77777777" w:rsidR="00DC2757" w:rsidRPr="00DC2757" w:rsidRDefault="00DC2757" w:rsidP="00DC2757">
            <w:pPr>
              <w:spacing w:after="0" w:line="240" w:lineRule="auto"/>
              <w:rPr>
                <w:ins w:id="4104" w:author="Commodore, Sarah" w:date="2023-03-22T16:21:00Z"/>
                <w:rFonts w:ascii="Calibri" w:eastAsia="Times New Roman" w:hAnsi="Calibri" w:cs="Calibri"/>
                <w:color w:val="000000"/>
                <w:sz w:val="20"/>
                <w:szCs w:val="20"/>
              </w:rPr>
            </w:pPr>
            <w:ins w:id="4105" w:author="Commodore, Sarah" w:date="2023-03-22T16:21:00Z">
              <w:r w:rsidRPr="00DC2757">
                <w:rPr>
                  <w:rFonts w:ascii="Calibri" w:eastAsia="Times New Roman" w:hAnsi="Calibri" w:cs="Calibri"/>
                  <w:color w:val="000000"/>
                  <w:sz w:val="20"/>
                  <w:szCs w:val="20"/>
                </w:rPr>
                <w:t>DNAI2</w:t>
              </w:r>
            </w:ins>
          </w:p>
        </w:tc>
        <w:tc>
          <w:tcPr>
            <w:tcW w:w="0" w:type="auto"/>
            <w:tcBorders>
              <w:top w:val="nil"/>
              <w:left w:val="nil"/>
              <w:bottom w:val="nil"/>
              <w:right w:val="nil"/>
            </w:tcBorders>
            <w:shd w:val="clear" w:color="auto" w:fill="auto"/>
            <w:noWrap/>
            <w:vAlign w:val="bottom"/>
            <w:hideMark/>
          </w:tcPr>
          <w:p w14:paraId="723EE353" w14:textId="77777777" w:rsidR="00DC2757" w:rsidRPr="00DC2757" w:rsidRDefault="00DC2757" w:rsidP="00DC2757">
            <w:pPr>
              <w:spacing w:after="0" w:line="240" w:lineRule="auto"/>
              <w:jc w:val="center"/>
              <w:rPr>
                <w:ins w:id="4106" w:author="Commodore, Sarah" w:date="2023-03-22T16:21:00Z"/>
                <w:rFonts w:ascii="Calibri" w:eastAsia="Times New Roman" w:hAnsi="Calibri" w:cs="Calibri"/>
                <w:color w:val="000000"/>
                <w:sz w:val="20"/>
                <w:szCs w:val="20"/>
              </w:rPr>
            </w:pPr>
            <w:ins w:id="410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1A3D78B" w14:textId="77777777" w:rsidR="00DC2757" w:rsidRPr="00DC2757" w:rsidRDefault="00DC2757" w:rsidP="00DC2757">
            <w:pPr>
              <w:spacing w:after="0" w:line="240" w:lineRule="auto"/>
              <w:jc w:val="center"/>
              <w:rPr>
                <w:ins w:id="4108" w:author="Commodore, Sarah" w:date="2023-03-22T16:21:00Z"/>
                <w:rFonts w:ascii="Calibri" w:eastAsia="Times New Roman" w:hAnsi="Calibri" w:cs="Calibri"/>
                <w:color w:val="000000"/>
                <w:sz w:val="20"/>
                <w:szCs w:val="20"/>
              </w:rPr>
            </w:pPr>
            <w:ins w:id="4109"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3590E968" w14:textId="77777777" w:rsidR="00DC2757" w:rsidRPr="00DC2757" w:rsidRDefault="00DC2757" w:rsidP="00DC2757">
            <w:pPr>
              <w:spacing w:after="0" w:line="240" w:lineRule="auto"/>
              <w:jc w:val="center"/>
              <w:rPr>
                <w:ins w:id="4110" w:author="Commodore, Sarah" w:date="2023-03-22T16:21:00Z"/>
                <w:rFonts w:ascii="Calibri" w:eastAsia="Times New Roman" w:hAnsi="Calibri" w:cs="Calibri"/>
                <w:color w:val="000000"/>
                <w:sz w:val="20"/>
                <w:szCs w:val="20"/>
              </w:rPr>
            </w:pPr>
            <w:ins w:id="4111"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135702A4" w14:textId="77777777" w:rsidR="00DC2757" w:rsidRPr="00DC2757" w:rsidRDefault="00DC2757" w:rsidP="00DC2757">
            <w:pPr>
              <w:spacing w:after="0" w:line="240" w:lineRule="auto"/>
              <w:jc w:val="center"/>
              <w:rPr>
                <w:ins w:id="4112" w:author="Commodore, Sarah" w:date="2023-03-22T16:21:00Z"/>
                <w:rFonts w:ascii="Calibri" w:eastAsia="Times New Roman" w:hAnsi="Calibri" w:cs="Calibri"/>
                <w:color w:val="FF0000"/>
                <w:sz w:val="20"/>
                <w:szCs w:val="20"/>
              </w:rPr>
            </w:pPr>
            <w:ins w:id="4113" w:author="Commodore, Sarah" w:date="2023-03-22T16:21:00Z">
              <w:r w:rsidRPr="00DC2757">
                <w:rPr>
                  <w:rFonts w:ascii="Calibri" w:eastAsia="Times New Roman" w:hAnsi="Calibri" w:cs="Calibri"/>
                  <w:color w:val="FF0000"/>
                  <w:sz w:val="20"/>
                  <w:szCs w:val="20"/>
                </w:rPr>
                <w:t>*</w:t>
              </w:r>
            </w:ins>
          </w:p>
        </w:tc>
      </w:tr>
      <w:tr w:rsidR="00DC2757" w:rsidRPr="00DC2757" w14:paraId="266474F2" w14:textId="77777777" w:rsidTr="00DC2757">
        <w:trPr>
          <w:trHeight w:val="260"/>
          <w:ins w:id="4114" w:author="Commodore, Sarah" w:date="2023-03-22T16:21:00Z"/>
        </w:trPr>
        <w:tc>
          <w:tcPr>
            <w:tcW w:w="0" w:type="auto"/>
            <w:tcBorders>
              <w:top w:val="nil"/>
              <w:left w:val="nil"/>
              <w:bottom w:val="nil"/>
              <w:right w:val="nil"/>
            </w:tcBorders>
            <w:shd w:val="clear" w:color="auto" w:fill="auto"/>
            <w:noWrap/>
            <w:vAlign w:val="bottom"/>
            <w:hideMark/>
          </w:tcPr>
          <w:p w14:paraId="6B0ADAF4" w14:textId="77777777" w:rsidR="00DC2757" w:rsidRPr="00DC2757" w:rsidRDefault="00DC2757" w:rsidP="00DC2757">
            <w:pPr>
              <w:spacing w:after="0" w:line="240" w:lineRule="auto"/>
              <w:rPr>
                <w:ins w:id="4115" w:author="Commodore, Sarah" w:date="2023-03-22T16:21:00Z"/>
                <w:rFonts w:ascii="Calibri" w:eastAsia="Times New Roman" w:hAnsi="Calibri" w:cs="Calibri"/>
                <w:color w:val="000000"/>
                <w:sz w:val="20"/>
                <w:szCs w:val="20"/>
              </w:rPr>
            </w:pPr>
            <w:ins w:id="4116" w:author="Commodore, Sarah" w:date="2023-03-22T16:21:00Z">
              <w:r w:rsidRPr="00DC2757">
                <w:rPr>
                  <w:rFonts w:ascii="Calibri" w:eastAsia="Times New Roman" w:hAnsi="Calibri" w:cs="Calibri"/>
                  <w:color w:val="000000"/>
                  <w:sz w:val="20"/>
                  <w:szCs w:val="20"/>
                </w:rPr>
                <w:t>ENSG00000174776.11</w:t>
              </w:r>
            </w:ins>
          </w:p>
        </w:tc>
        <w:tc>
          <w:tcPr>
            <w:tcW w:w="0" w:type="auto"/>
            <w:tcBorders>
              <w:top w:val="nil"/>
              <w:left w:val="nil"/>
              <w:bottom w:val="nil"/>
              <w:right w:val="nil"/>
            </w:tcBorders>
            <w:shd w:val="clear" w:color="auto" w:fill="auto"/>
            <w:noWrap/>
            <w:vAlign w:val="bottom"/>
            <w:hideMark/>
          </w:tcPr>
          <w:p w14:paraId="1A7EAA0B" w14:textId="77777777" w:rsidR="00DC2757" w:rsidRPr="00DC2757" w:rsidRDefault="00DC2757" w:rsidP="00DC2757">
            <w:pPr>
              <w:spacing w:after="0" w:line="240" w:lineRule="auto"/>
              <w:rPr>
                <w:ins w:id="4117" w:author="Commodore, Sarah" w:date="2023-03-22T16:21:00Z"/>
                <w:rFonts w:ascii="Calibri" w:eastAsia="Times New Roman" w:hAnsi="Calibri" w:cs="Calibri"/>
                <w:color w:val="000000"/>
                <w:sz w:val="20"/>
                <w:szCs w:val="20"/>
              </w:rPr>
            </w:pPr>
            <w:ins w:id="4118" w:author="Commodore, Sarah" w:date="2023-03-22T16:21:00Z">
              <w:r w:rsidRPr="00DC2757">
                <w:rPr>
                  <w:rFonts w:ascii="Calibri" w:eastAsia="Times New Roman" w:hAnsi="Calibri" w:cs="Calibri"/>
                  <w:color w:val="000000"/>
                  <w:sz w:val="20"/>
                  <w:szCs w:val="20"/>
                </w:rPr>
                <w:t>WDR49</w:t>
              </w:r>
            </w:ins>
          </w:p>
        </w:tc>
        <w:tc>
          <w:tcPr>
            <w:tcW w:w="0" w:type="auto"/>
            <w:tcBorders>
              <w:top w:val="nil"/>
              <w:left w:val="nil"/>
              <w:bottom w:val="nil"/>
              <w:right w:val="nil"/>
            </w:tcBorders>
            <w:shd w:val="clear" w:color="auto" w:fill="auto"/>
            <w:noWrap/>
            <w:vAlign w:val="bottom"/>
            <w:hideMark/>
          </w:tcPr>
          <w:p w14:paraId="084E34F4" w14:textId="77777777" w:rsidR="00DC2757" w:rsidRPr="00DC2757" w:rsidRDefault="00DC2757" w:rsidP="00DC2757">
            <w:pPr>
              <w:spacing w:after="0" w:line="240" w:lineRule="auto"/>
              <w:jc w:val="center"/>
              <w:rPr>
                <w:ins w:id="4119" w:author="Commodore, Sarah" w:date="2023-03-22T16:21:00Z"/>
                <w:rFonts w:ascii="Calibri" w:eastAsia="Times New Roman" w:hAnsi="Calibri" w:cs="Calibri"/>
                <w:color w:val="000000"/>
                <w:sz w:val="20"/>
                <w:szCs w:val="20"/>
              </w:rPr>
            </w:pPr>
            <w:ins w:id="41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5216A9" w14:textId="77777777" w:rsidR="00DC2757" w:rsidRPr="00DC2757" w:rsidRDefault="00DC2757" w:rsidP="00DC2757">
            <w:pPr>
              <w:spacing w:after="0" w:line="240" w:lineRule="auto"/>
              <w:jc w:val="center"/>
              <w:rPr>
                <w:ins w:id="4121" w:author="Commodore, Sarah" w:date="2023-03-22T16:21:00Z"/>
                <w:rFonts w:ascii="Calibri" w:eastAsia="Times New Roman" w:hAnsi="Calibri" w:cs="Calibri"/>
                <w:color w:val="000000"/>
                <w:sz w:val="20"/>
                <w:szCs w:val="20"/>
              </w:rPr>
            </w:pPr>
            <w:ins w:id="4122" w:author="Commodore, Sarah" w:date="2023-03-22T16:21:00Z">
              <w:r w:rsidRPr="00DC2757">
                <w:rPr>
                  <w:rFonts w:ascii="Calibri" w:eastAsia="Times New Roman" w:hAnsi="Calibri" w:cs="Calibri"/>
                  <w:color w:val="000000"/>
                  <w:sz w:val="20"/>
                  <w:szCs w:val="20"/>
                </w:rPr>
                <w:t>1.5E-13</w:t>
              </w:r>
            </w:ins>
          </w:p>
        </w:tc>
        <w:tc>
          <w:tcPr>
            <w:tcW w:w="0" w:type="auto"/>
            <w:tcBorders>
              <w:top w:val="nil"/>
              <w:left w:val="nil"/>
              <w:bottom w:val="nil"/>
              <w:right w:val="nil"/>
            </w:tcBorders>
            <w:shd w:val="clear" w:color="auto" w:fill="auto"/>
            <w:noWrap/>
            <w:vAlign w:val="bottom"/>
            <w:hideMark/>
          </w:tcPr>
          <w:p w14:paraId="573C16B4" w14:textId="77777777" w:rsidR="00DC2757" w:rsidRPr="00DC2757" w:rsidRDefault="00DC2757" w:rsidP="00DC2757">
            <w:pPr>
              <w:spacing w:after="0" w:line="240" w:lineRule="auto"/>
              <w:jc w:val="center"/>
              <w:rPr>
                <w:ins w:id="4123" w:author="Commodore, Sarah" w:date="2023-03-22T16:21:00Z"/>
                <w:rFonts w:ascii="Calibri" w:eastAsia="Times New Roman" w:hAnsi="Calibri" w:cs="Calibri"/>
                <w:color w:val="000000"/>
                <w:sz w:val="20"/>
                <w:szCs w:val="20"/>
              </w:rPr>
            </w:pPr>
            <w:ins w:id="4124" w:author="Commodore, Sarah" w:date="2023-03-22T16:21:00Z">
              <w:r w:rsidRPr="00DC2757">
                <w:rPr>
                  <w:rFonts w:ascii="Calibri" w:eastAsia="Times New Roman" w:hAnsi="Calibri" w:cs="Calibri"/>
                  <w:color w:val="000000"/>
                  <w:sz w:val="20"/>
                  <w:szCs w:val="20"/>
                </w:rPr>
                <w:t>7.6E-12</w:t>
              </w:r>
            </w:ins>
          </w:p>
        </w:tc>
        <w:tc>
          <w:tcPr>
            <w:tcW w:w="0" w:type="auto"/>
            <w:tcBorders>
              <w:top w:val="nil"/>
              <w:left w:val="nil"/>
              <w:bottom w:val="nil"/>
              <w:right w:val="nil"/>
            </w:tcBorders>
            <w:shd w:val="clear" w:color="auto" w:fill="auto"/>
            <w:noWrap/>
            <w:vAlign w:val="bottom"/>
            <w:hideMark/>
          </w:tcPr>
          <w:p w14:paraId="373FD1E8" w14:textId="77777777" w:rsidR="00DC2757" w:rsidRPr="00DC2757" w:rsidRDefault="00DC2757" w:rsidP="00DC2757">
            <w:pPr>
              <w:spacing w:after="0" w:line="240" w:lineRule="auto"/>
              <w:jc w:val="center"/>
              <w:rPr>
                <w:ins w:id="4125" w:author="Commodore, Sarah" w:date="2023-03-22T16:21:00Z"/>
                <w:rFonts w:ascii="Calibri" w:eastAsia="Times New Roman" w:hAnsi="Calibri" w:cs="Calibri"/>
                <w:color w:val="FF0000"/>
                <w:sz w:val="20"/>
                <w:szCs w:val="20"/>
              </w:rPr>
            </w:pPr>
            <w:ins w:id="4126" w:author="Commodore, Sarah" w:date="2023-03-22T16:21:00Z">
              <w:r w:rsidRPr="00DC2757">
                <w:rPr>
                  <w:rFonts w:ascii="Calibri" w:eastAsia="Times New Roman" w:hAnsi="Calibri" w:cs="Calibri"/>
                  <w:color w:val="FF0000"/>
                  <w:sz w:val="20"/>
                  <w:szCs w:val="20"/>
                </w:rPr>
                <w:t>*</w:t>
              </w:r>
            </w:ins>
          </w:p>
        </w:tc>
      </w:tr>
      <w:tr w:rsidR="00DC2757" w:rsidRPr="00DC2757" w14:paraId="4A1F0E14" w14:textId="77777777" w:rsidTr="00DC2757">
        <w:trPr>
          <w:trHeight w:val="260"/>
          <w:ins w:id="4127" w:author="Commodore, Sarah" w:date="2023-03-22T16:21:00Z"/>
        </w:trPr>
        <w:tc>
          <w:tcPr>
            <w:tcW w:w="0" w:type="auto"/>
            <w:tcBorders>
              <w:top w:val="nil"/>
              <w:left w:val="nil"/>
              <w:bottom w:val="nil"/>
              <w:right w:val="nil"/>
            </w:tcBorders>
            <w:shd w:val="clear" w:color="auto" w:fill="auto"/>
            <w:noWrap/>
            <w:vAlign w:val="bottom"/>
            <w:hideMark/>
          </w:tcPr>
          <w:p w14:paraId="76E71C36" w14:textId="77777777" w:rsidR="00DC2757" w:rsidRPr="00DC2757" w:rsidRDefault="00DC2757" w:rsidP="00DC2757">
            <w:pPr>
              <w:spacing w:after="0" w:line="240" w:lineRule="auto"/>
              <w:rPr>
                <w:ins w:id="4128" w:author="Commodore, Sarah" w:date="2023-03-22T16:21:00Z"/>
                <w:rFonts w:ascii="Calibri" w:eastAsia="Times New Roman" w:hAnsi="Calibri" w:cs="Calibri"/>
                <w:color w:val="000000"/>
                <w:sz w:val="20"/>
                <w:szCs w:val="20"/>
              </w:rPr>
            </w:pPr>
            <w:ins w:id="4129" w:author="Commodore, Sarah" w:date="2023-03-22T16:21:00Z">
              <w:r w:rsidRPr="00DC2757">
                <w:rPr>
                  <w:rFonts w:ascii="Calibri" w:eastAsia="Times New Roman" w:hAnsi="Calibri" w:cs="Calibri"/>
                  <w:color w:val="000000"/>
                  <w:sz w:val="20"/>
                  <w:szCs w:val="20"/>
                </w:rPr>
                <w:t>ENSG00000163879.11</w:t>
              </w:r>
            </w:ins>
          </w:p>
        </w:tc>
        <w:tc>
          <w:tcPr>
            <w:tcW w:w="0" w:type="auto"/>
            <w:tcBorders>
              <w:top w:val="nil"/>
              <w:left w:val="nil"/>
              <w:bottom w:val="nil"/>
              <w:right w:val="nil"/>
            </w:tcBorders>
            <w:shd w:val="clear" w:color="auto" w:fill="auto"/>
            <w:noWrap/>
            <w:vAlign w:val="bottom"/>
            <w:hideMark/>
          </w:tcPr>
          <w:p w14:paraId="1B323B94" w14:textId="77777777" w:rsidR="00DC2757" w:rsidRPr="00DC2757" w:rsidRDefault="00DC2757" w:rsidP="00DC2757">
            <w:pPr>
              <w:spacing w:after="0" w:line="240" w:lineRule="auto"/>
              <w:rPr>
                <w:ins w:id="4130" w:author="Commodore, Sarah" w:date="2023-03-22T16:21:00Z"/>
                <w:rFonts w:ascii="Calibri" w:eastAsia="Times New Roman" w:hAnsi="Calibri" w:cs="Calibri"/>
                <w:color w:val="000000"/>
                <w:sz w:val="20"/>
                <w:szCs w:val="20"/>
              </w:rPr>
            </w:pPr>
            <w:ins w:id="4131" w:author="Commodore, Sarah" w:date="2023-03-22T16:21:00Z">
              <w:r w:rsidRPr="00DC2757">
                <w:rPr>
                  <w:rFonts w:ascii="Calibri" w:eastAsia="Times New Roman" w:hAnsi="Calibri" w:cs="Calibri"/>
                  <w:color w:val="000000"/>
                  <w:sz w:val="20"/>
                  <w:szCs w:val="20"/>
                </w:rPr>
                <w:t>DNALI1</w:t>
              </w:r>
            </w:ins>
          </w:p>
        </w:tc>
        <w:tc>
          <w:tcPr>
            <w:tcW w:w="0" w:type="auto"/>
            <w:tcBorders>
              <w:top w:val="nil"/>
              <w:left w:val="nil"/>
              <w:bottom w:val="nil"/>
              <w:right w:val="nil"/>
            </w:tcBorders>
            <w:shd w:val="clear" w:color="auto" w:fill="auto"/>
            <w:noWrap/>
            <w:vAlign w:val="bottom"/>
            <w:hideMark/>
          </w:tcPr>
          <w:p w14:paraId="71246F42" w14:textId="77777777" w:rsidR="00DC2757" w:rsidRPr="00DC2757" w:rsidRDefault="00DC2757" w:rsidP="00DC2757">
            <w:pPr>
              <w:spacing w:after="0" w:line="240" w:lineRule="auto"/>
              <w:jc w:val="center"/>
              <w:rPr>
                <w:ins w:id="4132" w:author="Commodore, Sarah" w:date="2023-03-22T16:21:00Z"/>
                <w:rFonts w:ascii="Calibri" w:eastAsia="Times New Roman" w:hAnsi="Calibri" w:cs="Calibri"/>
                <w:color w:val="000000"/>
                <w:sz w:val="20"/>
                <w:szCs w:val="20"/>
              </w:rPr>
            </w:pPr>
            <w:ins w:id="41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DCD36A8" w14:textId="77777777" w:rsidR="00DC2757" w:rsidRPr="00DC2757" w:rsidRDefault="00DC2757" w:rsidP="00DC2757">
            <w:pPr>
              <w:spacing w:after="0" w:line="240" w:lineRule="auto"/>
              <w:jc w:val="center"/>
              <w:rPr>
                <w:ins w:id="4134" w:author="Commodore, Sarah" w:date="2023-03-22T16:21:00Z"/>
                <w:rFonts w:ascii="Calibri" w:eastAsia="Times New Roman" w:hAnsi="Calibri" w:cs="Calibri"/>
                <w:color w:val="000000"/>
                <w:sz w:val="20"/>
                <w:szCs w:val="20"/>
              </w:rPr>
            </w:pPr>
            <w:ins w:id="4135"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64B69249" w14:textId="77777777" w:rsidR="00DC2757" w:rsidRPr="00DC2757" w:rsidRDefault="00DC2757" w:rsidP="00DC2757">
            <w:pPr>
              <w:spacing w:after="0" w:line="240" w:lineRule="auto"/>
              <w:jc w:val="center"/>
              <w:rPr>
                <w:ins w:id="4136" w:author="Commodore, Sarah" w:date="2023-03-22T16:21:00Z"/>
                <w:rFonts w:ascii="Calibri" w:eastAsia="Times New Roman" w:hAnsi="Calibri" w:cs="Calibri"/>
                <w:color w:val="000000"/>
                <w:sz w:val="20"/>
                <w:szCs w:val="20"/>
              </w:rPr>
            </w:pPr>
            <w:ins w:id="4137" w:author="Commodore, Sarah" w:date="2023-03-22T16:21:00Z">
              <w:r w:rsidRPr="00DC2757">
                <w:rPr>
                  <w:rFonts w:ascii="Calibri" w:eastAsia="Times New Roman" w:hAnsi="Calibri" w:cs="Calibri"/>
                  <w:color w:val="000000"/>
                  <w:sz w:val="20"/>
                  <w:szCs w:val="20"/>
                </w:rPr>
                <w:t>2.4E-07</w:t>
              </w:r>
            </w:ins>
          </w:p>
        </w:tc>
        <w:tc>
          <w:tcPr>
            <w:tcW w:w="0" w:type="auto"/>
            <w:tcBorders>
              <w:top w:val="nil"/>
              <w:left w:val="nil"/>
              <w:bottom w:val="nil"/>
              <w:right w:val="nil"/>
            </w:tcBorders>
            <w:shd w:val="clear" w:color="auto" w:fill="auto"/>
            <w:noWrap/>
            <w:vAlign w:val="bottom"/>
            <w:hideMark/>
          </w:tcPr>
          <w:p w14:paraId="4B16F0C2" w14:textId="77777777" w:rsidR="00DC2757" w:rsidRPr="00DC2757" w:rsidRDefault="00DC2757" w:rsidP="00DC2757">
            <w:pPr>
              <w:spacing w:after="0" w:line="240" w:lineRule="auto"/>
              <w:jc w:val="center"/>
              <w:rPr>
                <w:ins w:id="4138" w:author="Commodore, Sarah" w:date="2023-03-22T16:21:00Z"/>
                <w:rFonts w:ascii="Calibri" w:eastAsia="Times New Roman" w:hAnsi="Calibri" w:cs="Calibri"/>
                <w:color w:val="FF0000"/>
                <w:sz w:val="20"/>
                <w:szCs w:val="20"/>
              </w:rPr>
            </w:pPr>
            <w:ins w:id="4139" w:author="Commodore, Sarah" w:date="2023-03-22T16:21:00Z">
              <w:r w:rsidRPr="00DC2757">
                <w:rPr>
                  <w:rFonts w:ascii="Calibri" w:eastAsia="Times New Roman" w:hAnsi="Calibri" w:cs="Calibri"/>
                  <w:color w:val="FF0000"/>
                  <w:sz w:val="20"/>
                  <w:szCs w:val="20"/>
                </w:rPr>
                <w:t>*</w:t>
              </w:r>
            </w:ins>
          </w:p>
        </w:tc>
      </w:tr>
      <w:tr w:rsidR="00DC2757" w:rsidRPr="00DC2757" w14:paraId="741827A8" w14:textId="77777777" w:rsidTr="00DC2757">
        <w:trPr>
          <w:trHeight w:val="260"/>
          <w:ins w:id="4140" w:author="Commodore, Sarah" w:date="2023-03-22T16:21:00Z"/>
        </w:trPr>
        <w:tc>
          <w:tcPr>
            <w:tcW w:w="0" w:type="auto"/>
            <w:tcBorders>
              <w:top w:val="nil"/>
              <w:left w:val="nil"/>
              <w:bottom w:val="nil"/>
              <w:right w:val="nil"/>
            </w:tcBorders>
            <w:shd w:val="clear" w:color="auto" w:fill="auto"/>
            <w:noWrap/>
            <w:vAlign w:val="bottom"/>
            <w:hideMark/>
          </w:tcPr>
          <w:p w14:paraId="246BF9AC" w14:textId="77777777" w:rsidR="00DC2757" w:rsidRPr="00DC2757" w:rsidRDefault="00DC2757" w:rsidP="00DC2757">
            <w:pPr>
              <w:spacing w:after="0" w:line="240" w:lineRule="auto"/>
              <w:rPr>
                <w:ins w:id="4141" w:author="Commodore, Sarah" w:date="2023-03-22T16:21:00Z"/>
                <w:rFonts w:ascii="Calibri" w:eastAsia="Times New Roman" w:hAnsi="Calibri" w:cs="Calibri"/>
                <w:color w:val="000000"/>
                <w:sz w:val="20"/>
                <w:szCs w:val="20"/>
              </w:rPr>
            </w:pPr>
            <w:ins w:id="4142" w:author="Commodore, Sarah" w:date="2023-03-22T16:21:00Z">
              <w:r w:rsidRPr="00DC2757">
                <w:rPr>
                  <w:rFonts w:ascii="Calibri" w:eastAsia="Times New Roman" w:hAnsi="Calibri" w:cs="Calibri"/>
                  <w:color w:val="000000"/>
                  <w:sz w:val="20"/>
                  <w:szCs w:val="20"/>
                </w:rPr>
                <w:t>ENSG00000164627.18</w:t>
              </w:r>
            </w:ins>
          </w:p>
        </w:tc>
        <w:tc>
          <w:tcPr>
            <w:tcW w:w="0" w:type="auto"/>
            <w:tcBorders>
              <w:top w:val="nil"/>
              <w:left w:val="nil"/>
              <w:bottom w:val="nil"/>
              <w:right w:val="nil"/>
            </w:tcBorders>
            <w:shd w:val="clear" w:color="auto" w:fill="auto"/>
            <w:noWrap/>
            <w:vAlign w:val="bottom"/>
            <w:hideMark/>
          </w:tcPr>
          <w:p w14:paraId="5D55FE3E" w14:textId="77777777" w:rsidR="00DC2757" w:rsidRPr="00DC2757" w:rsidRDefault="00DC2757" w:rsidP="00DC2757">
            <w:pPr>
              <w:spacing w:after="0" w:line="240" w:lineRule="auto"/>
              <w:rPr>
                <w:ins w:id="4143" w:author="Commodore, Sarah" w:date="2023-03-22T16:21:00Z"/>
                <w:rFonts w:ascii="Calibri" w:eastAsia="Times New Roman" w:hAnsi="Calibri" w:cs="Calibri"/>
                <w:color w:val="000000"/>
                <w:sz w:val="20"/>
                <w:szCs w:val="20"/>
              </w:rPr>
            </w:pPr>
            <w:ins w:id="4144" w:author="Commodore, Sarah" w:date="2023-03-22T16:21:00Z">
              <w:r w:rsidRPr="00DC2757">
                <w:rPr>
                  <w:rFonts w:ascii="Calibri" w:eastAsia="Times New Roman" w:hAnsi="Calibri" w:cs="Calibri"/>
                  <w:color w:val="000000"/>
                  <w:sz w:val="20"/>
                  <w:szCs w:val="20"/>
                </w:rPr>
                <w:t>KIF6</w:t>
              </w:r>
            </w:ins>
          </w:p>
        </w:tc>
        <w:tc>
          <w:tcPr>
            <w:tcW w:w="0" w:type="auto"/>
            <w:tcBorders>
              <w:top w:val="nil"/>
              <w:left w:val="nil"/>
              <w:bottom w:val="nil"/>
              <w:right w:val="nil"/>
            </w:tcBorders>
            <w:shd w:val="clear" w:color="auto" w:fill="auto"/>
            <w:noWrap/>
            <w:vAlign w:val="bottom"/>
            <w:hideMark/>
          </w:tcPr>
          <w:p w14:paraId="47078AA8" w14:textId="77777777" w:rsidR="00DC2757" w:rsidRPr="00DC2757" w:rsidRDefault="00DC2757" w:rsidP="00DC2757">
            <w:pPr>
              <w:spacing w:after="0" w:line="240" w:lineRule="auto"/>
              <w:jc w:val="center"/>
              <w:rPr>
                <w:ins w:id="4145" w:author="Commodore, Sarah" w:date="2023-03-22T16:21:00Z"/>
                <w:rFonts w:ascii="Calibri" w:eastAsia="Times New Roman" w:hAnsi="Calibri" w:cs="Calibri"/>
                <w:color w:val="000000"/>
                <w:sz w:val="20"/>
                <w:szCs w:val="20"/>
              </w:rPr>
            </w:pPr>
            <w:ins w:id="41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5F2BB9" w14:textId="77777777" w:rsidR="00DC2757" w:rsidRPr="00DC2757" w:rsidRDefault="00DC2757" w:rsidP="00DC2757">
            <w:pPr>
              <w:spacing w:after="0" w:line="240" w:lineRule="auto"/>
              <w:jc w:val="center"/>
              <w:rPr>
                <w:ins w:id="4147" w:author="Commodore, Sarah" w:date="2023-03-22T16:21:00Z"/>
                <w:rFonts w:ascii="Calibri" w:eastAsia="Times New Roman" w:hAnsi="Calibri" w:cs="Calibri"/>
                <w:color w:val="000000"/>
                <w:sz w:val="20"/>
                <w:szCs w:val="20"/>
              </w:rPr>
            </w:pPr>
            <w:ins w:id="4148" w:author="Commodore, Sarah" w:date="2023-03-22T16:21:00Z">
              <w:r w:rsidRPr="00DC2757">
                <w:rPr>
                  <w:rFonts w:ascii="Calibri" w:eastAsia="Times New Roman" w:hAnsi="Calibri" w:cs="Calibri"/>
                  <w:color w:val="000000"/>
                  <w:sz w:val="20"/>
                  <w:szCs w:val="20"/>
                </w:rPr>
                <w:t>8.8E-14</w:t>
              </w:r>
            </w:ins>
          </w:p>
        </w:tc>
        <w:tc>
          <w:tcPr>
            <w:tcW w:w="0" w:type="auto"/>
            <w:tcBorders>
              <w:top w:val="nil"/>
              <w:left w:val="nil"/>
              <w:bottom w:val="nil"/>
              <w:right w:val="nil"/>
            </w:tcBorders>
            <w:shd w:val="clear" w:color="auto" w:fill="auto"/>
            <w:noWrap/>
            <w:vAlign w:val="bottom"/>
            <w:hideMark/>
          </w:tcPr>
          <w:p w14:paraId="691CFFC4" w14:textId="77777777" w:rsidR="00DC2757" w:rsidRPr="00DC2757" w:rsidRDefault="00DC2757" w:rsidP="00DC2757">
            <w:pPr>
              <w:spacing w:after="0" w:line="240" w:lineRule="auto"/>
              <w:jc w:val="center"/>
              <w:rPr>
                <w:ins w:id="4149" w:author="Commodore, Sarah" w:date="2023-03-22T16:21:00Z"/>
                <w:rFonts w:ascii="Calibri" w:eastAsia="Times New Roman" w:hAnsi="Calibri" w:cs="Calibri"/>
                <w:color w:val="000000"/>
                <w:sz w:val="20"/>
                <w:szCs w:val="20"/>
              </w:rPr>
            </w:pPr>
            <w:ins w:id="4150"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188CFED0" w14:textId="77777777" w:rsidR="00DC2757" w:rsidRPr="00DC2757" w:rsidRDefault="00DC2757" w:rsidP="00DC2757">
            <w:pPr>
              <w:spacing w:after="0" w:line="240" w:lineRule="auto"/>
              <w:jc w:val="center"/>
              <w:rPr>
                <w:ins w:id="4151" w:author="Commodore, Sarah" w:date="2023-03-22T16:21:00Z"/>
                <w:rFonts w:ascii="Calibri" w:eastAsia="Times New Roman" w:hAnsi="Calibri" w:cs="Calibri"/>
                <w:color w:val="FF0000"/>
                <w:sz w:val="20"/>
                <w:szCs w:val="20"/>
              </w:rPr>
            </w:pPr>
            <w:ins w:id="4152" w:author="Commodore, Sarah" w:date="2023-03-22T16:21:00Z">
              <w:r w:rsidRPr="00DC2757">
                <w:rPr>
                  <w:rFonts w:ascii="Calibri" w:eastAsia="Times New Roman" w:hAnsi="Calibri" w:cs="Calibri"/>
                  <w:color w:val="FF0000"/>
                  <w:sz w:val="20"/>
                  <w:szCs w:val="20"/>
                </w:rPr>
                <w:t>*</w:t>
              </w:r>
            </w:ins>
          </w:p>
        </w:tc>
      </w:tr>
      <w:tr w:rsidR="00DC2757" w:rsidRPr="00DC2757" w14:paraId="7DE43470" w14:textId="77777777" w:rsidTr="00DC2757">
        <w:trPr>
          <w:trHeight w:val="260"/>
          <w:ins w:id="4153" w:author="Commodore, Sarah" w:date="2023-03-22T16:21:00Z"/>
        </w:trPr>
        <w:tc>
          <w:tcPr>
            <w:tcW w:w="0" w:type="auto"/>
            <w:tcBorders>
              <w:top w:val="nil"/>
              <w:left w:val="nil"/>
              <w:bottom w:val="nil"/>
              <w:right w:val="nil"/>
            </w:tcBorders>
            <w:shd w:val="clear" w:color="auto" w:fill="auto"/>
            <w:noWrap/>
            <w:vAlign w:val="bottom"/>
            <w:hideMark/>
          </w:tcPr>
          <w:p w14:paraId="5DB65DC7" w14:textId="77777777" w:rsidR="00DC2757" w:rsidRPr="00DC2757" w:rsidRDefault="00DC2757" w:rsidP="00DC2757">
            <w:pPr>
              <w:spacing w:after="0" w:line="240" w:lineRule="auto"/>
              <w:rPr>
                <w:ins w:id="4154" w:author="Commodore, Sarah" w:date="2023-03-22T16:21:00Z"/>
                <w:rFonts w:ascii="Calibri" w:eastAsia="Times New Roman" w:hAnsi="Calibri" w:cs="Calibri"/>
                <w:color w:val="000000"/>
                <w:sz w:val="20"/>
                <w:szCs w:val="20"/>
              </w:rPr>
            </w:pPr>
            <w:ins w:id="4155" w:author="Commodore, Sarah" w:date="2023-03-22T16:21:00Z">
              <w:r w:rsidRPr="00DC2757">
                <w:rPr>
                  <w:rFonts w:ascii="Calibri" w:eastAsia="Times New Roman" w:hAnsi="Calibri" w:cs="Calibri"/>
                  <w:color w:val="000000"/>
                  <w:sz w:val="20"/>
                  <w:szCs w:val="20"/>
                </w:rPr>
                <w:t>ENSG00000259225.7</w:t>
              </w:r>
            </w:ins>
          </w:p>
        </w:tc>
        <w:tc>
          <w:tcPr>
            <w:tcW w:w="0" w:type="auto"/>
            <w:tcBorders>
              <w:top w:val="nil"/>
              <w:left w:val="nil"/>
              <w:bottom w:val="nil"/>
              <w:right w:val="nil"/>
            </w:tcBorders>
            <w:shd w:val="clear" w:color="auto" w:fill="auto"/>
            <w:noWrap/>
            <w:vAlign w:val="bottom"/>
            <w:hideMark/>
          </w:tcPr>
          <w:p w14:paraId="38387DF9" w14:textId="77777777" w:rsidR="00DC2757" w:rsidRPr="00DC2757" w:rsidRDefault="00DC2757" w:rsidP="00DC2757">
            <w:pPr>
              <w:spacing w:after="0" w:line="240" w:lineRule="auto"/>
              <w:rPr>
                <w:ins w:id="4156" w:author="Commodore, Sarah" w:date="2023-03-22T16:21:00Z"/>
                <w:rFonts w:ascii="Calibri" w:eastAsia="Times New Roman" w:hAnsi="Calibri" w:cs="Calibri"/>
                <w:color w:val="000000"/>
                <w:sz w:val="20"/>
                <w:szCs w:val="20"/>
              </w:rPr>
            </w:pPr>
            <w:ins w:id="4157" w:author="Commodore, Sarah" w:date="2023-03-22T16:21:00Z">
              <w:r w:rsidRPr="00DC2757">
                <w:rPr>
                  <w:rFonts w:ascii="Calibri" w:eastAsia="Times New Roman" w:hAnsi="Calibri" w:cs="Calibri"/>
                  <w:color w:val="000000"/>
                  <w:sz w:val="20"/>
                  <w:szCs w:val="20"/>
                </w:rPr>
                <w:t>LINC02345</w:t>
              </w:r>
            </w:ins>
          </w:p>
        </w:tc>
        <w:tc>
          <w:tcPr>
            <w:tcW w:w="0" w:type="auto"/>
            <w:tcBorders>
              <w:top w:val="nil"/>
              <w:left w:val="nil"/>
              <w:bottom w:val="nil"/>
              <w:right w:val="nil"/>
            </w:tcBorders>
            <w:shd w:val="clear" w:color="auto" w:fill="auto"/>
            <w:noWrap/>
            <w:vAlign w:val="bottom"/>
            <w:hideMark/>
          </w:tcPr>
          <w:p w14:paraId="6A459BC3" w14:textId="77777777" w:rsidR="00DC2757" w:rsidRPr="00DC2757" w:rsidRDefault="00DC2757" w:rsidP="00DC2757">
            <w:pPr>
              <w:spacing w:after="0" w:line="240" w:lineRule="auto"/>
              <w:jc w:val="center"/>
              <w:rPr>
                <w:ins w:id="4158" w:author="Commodore, Sarah" w:date="2023-03-22T16:21:00Z"/>
                <w:rFonts w:ascii="Calibri" w:eastAsia="Times New Roman" w:hAnsi="Calibri" w:cs="Calibri"/>
                <w:color w:val="000000"/>
                <w:sz w:val="20"/>
                <w:szCs w:val="20"/>
              </w:rPr>
            </w:pPr>
            <w:ins w:id="41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756DAC" w14:textId="77777777" w:rsidR="00DC2757" w:rsidRPr="00DC2757" w:rsidRDefault="00DC2757" w:rsidP="00DC2757">
            <w:pPr>
              <w:spacing w:after="0" w:line="240" w:lineRule="auto"/>
              <w:jc w:val="center"/>
              <w:rPr>
                <w:ins w:id="4160" w:author="Commodore, Sarah" w:date="2023-03-22T16:21:00Z"/>
                <w:rFonts w:ascii="Calibri" w:eastAsia="Times New Roman" w:hAnsi="Calibri" w:cs="Calibri"/>
                <w:color w:val="000000"/>
                <w:sz w:val="20"/>
                <w:szCs w:val="20"/>
              </w:rPr>
            </w:pPr>
            <w:ins w:id="4161" w:author="Commodore, Sarah" w:date="2023-03-22T16:21:00Z">
              <w:r w:rsidRPr="00DC2757">
                <w:rPr>
                  <w:rFonts w:ascii="Calibri" w:eastAsia="Times New Roman" w:hAnsi="Calibri" w:cs="Calibri"/>
                  <w:color w:val="000000"/>
                  <w:sz w:val="20"/>
                  <w:szCs w:val="20"/>
                </w:rPr>
                <w:t>2.0E-10</w:t>
              </w:r>
            </w:ins>
          </w:p>
        </w:tc>
        <w:tc>
          <w:tcPr>
            <w:tcW w:w="0" w:type="auto"/>
            <w:tcBorders>
              <w:top w:val="nil"/>
              <w:left w:val="nil"/>
              <w:bottom w:val="nil"/>
              <w:right w:val="nil"/>
            </w:tcBorders>
            <w:shd w:val="clear" w:color="auto" w:fill="auto"/>
            <w:noWrap/>
            <w:vAlign w:val="bottom"/>
            <w:hideMark/>
          </w:tcPr>
          <w:p w14:paraId="32FD0D31" w14:textId="77777777" w:rsidR="00DC2757" w:rsidRPr="00DC2757" w:rsidRDefault="00DC2757" w:rsidP="00DC2757">
            <w:pPr>
              <w:spacing w:after="0" w:line="240" w:lineRule="auto"/>
              <w:jc w:val="center"/>
              <w:rPr>
                <w:ins w:id="4162" w:author="Commodore, Sarah" w:date="2023-03-22T16:21:00Z"/>
                <w:rFonts w:ascii="Calibri" w:eastAsia="Times New Roman" w:hAnsi="Calibri" w:cs="Calibri"/>
                <w:color w:val="000000"/>
                <w:sz w:val="20"/>
                <w:szCs w:val="20"/>
              </w:rPr>
            </w:pPr>
            <w:ins w:id="4163" w:author="Commodore, Sarah" w:date="2023-03-22T16:21:00Z">
              <w:r w:rsidRPr="00DC2757">
                <w:rPr>
                  <w:rFonts w:ascii="Calibri" w:eastAsia="Times New Roman" w:hAnsi="Calibri" w:cs="Calibri"/>
                  <w:color w:val="000000"/>
                  <w:sz w:val="20"/>
                  <w:szCs w:val="20"/>
                </w:rPr>
                <w:t>4.3E-09</w:t>
              </w:r>
            </w:ins>
          </w:p>
        </w:tc>
        <w:tc>
          <w:tcPr>
            <w:tcW w:w="0" w:type="auto"/>
            <w:tcBorders>
              <w:top w:val="nil"/>
              <w:left w:val="nil"/>
              <w:bottom w:val="nil"/>
              <w:right w:val="nil"/>
            </w:tcBorders>
            <w:shd w:val="clear" w:color="auto" w:fill="auto"/>
            <w:noWrap/>
            <w:vAlign w:val="bottom"/>
            <w:hideMark/>
          </w:tcPr>
          <w:p w14:paraId="30EFE300" w14:textId="77777777" w:rsidR="00DC2757" w:rsidRPr="00DC2757" w:rsidRDefault="00DC2757" w:rsidP="00DC2757">
            <w:pPr>
              <w:spacing w:after="0" w:line="240" w:lineRule="auto"/>
              <w:jc w:val="center"/>
              <w:rPr>
                <w:ins w:id="4164" w:author="Commodore, Sarah" w:date="2023-03-22T16:21:00Z"/>
                <w:rFonts w:ascii="Calibri" w:eastAsia="Times New Roman" w:hAnsi="Calibri" w:cs="Calibri"/>
                <w:color w:val="FF0000"/>
                <w:sz w:val="20"/>
                <w:szCs w:val="20"/>
              </w:rPr>
            </w:pPr>
            <w:ins w:id="4165" w:author="Commodore, Sarah" w:date="2023-03-22T16:21:00Z">
              <w:r w:rsidRPr="00DC2757">
                <w:rPr>
                  <w:rFonts w:ascii="Calibri" w:eastAsia="Times New Roman" w:hAnsi="Calibri" w:cs="Calibri"/>
                  <w:color w:val="FF0000"/>
                  <w:sz w:val="20"/>
                  <w:szCs w:val="20"/>
                </w:rPr>
                <w:t>*</w:t>
              </w:r>
            </w:ins>
          </w:p>
        </w:tc>
      </w:tr>
      <w:tr w:rsidR="00DC2757" w:rsidRPr="00DC2757" w14:paraId="1A2D738B" w14:textId="77777777" w:rsidTr="00DC2757">
        <w:trPr>
          <w:trHeight w:val="260"/>
          <w:ins w:id="4166" w:author="Commodore, Sarah" w:date="2023-03-22T16:21:00Z"/>
        </w:trPr>
        <w:tc>
          <w:tcPr>
            <w:tcW w:w="0" w:type="auto"/>
            <w:tcBorders>
              <w:top w:val="nil"/>
              <w:left w:val="nil"/>
              <w:bottom w:val="nil"/>
              <w:right w:val="nil"/>
            </w:tcBorders>
            <w:shd w:val="clear" w:color="auto" w:fill="auto"/>
            <w:noWrap/>
            <w:vAlign w:val="bottom"/>
            <w:hideMark/>
          </w:tcPr>
          <w:p w14:paraId="36BCAACB" w14:textId="77777777" w:rsidR="00DC2757" w:rsidRPr="00DC2757" w:rsidRDefault="00DC2757" w:rsidP="00DC2757">
            <w:pPr>
              <w:spacing w:after="0" w:line="240" w:lineRule="auto"/>
              <w:rPr>
                <w:ins w:id="4167" w:author="Commodore, Sarah" w:date="2023-03-22T16:21:00Z"/>
                <w:rFonts w:ascii="Calibri" w:eastAsia="Times New Roman" w:hAnsi="Calibri" w:cs="Calibri"/>
                <w:color w:val="000000"/>
                <w:sz w:val="20"/>
                <w:szCs w:val="20"/>
              </w:rPr>
            </w:pPr>
            <w:ins w:id="4168" w:author="Commodore, Sarah" w:date="2023-03-22T16:21:00Z">
              <w:r w:rsidRPr="00DC2757">
                <w:rPr>
                  <w:rFonts w:ascii="Calibri" w:eastAsia="Times New Roman" w:hAnsi="Calibri" w:cs="Calibri"/>
                  <w:color w:val="000000"/>
                  <w:sz w:val="20"/>
                  <w:szCs w:val="20"/>
                </w:rPr>
                <w:t>ENSG00000168589.15</w:t>
              </w:r>
            </w:ins>
          </w:p>
        </w:tc>
        <w:tc>
          <w:tcPr>
            <w:tcW w:w="0" w:type="auto"/>
            <w:tcBorders>
              <w:top w:val="nil"/>
              <w:left w:val="nil"/>
              <w:bottom w:val="nil"/>
              <w:right w:val="nil"/>
            </w:tcBorders>
            <w:shd w:val="clear" w:color="auto" w:fill="auto"/>
            <w:noWrap/>
            <w:vAlign w:val="bottom"/>
            <w:hideMark/>
          </w:tcPr>
          <w:p w14:paraId="7EF0FC31" w14:textId="77777777" w:rsidR="00DC2757" w:rsidRPr="00DC2757" w:rsidRDefault="00DC2757" w:rsidP="00DC2757">
            <w:pPr>
              <w:spacing w:after="0" w:line="240" w:lineRule="auto"/>
              <w:rPr>
                <w:ins w:id="4169" w:author="Commodore, Sarah" w:date="2023-03-22T16:21:00Z"/>
                <w:rFonts w:ascii="Calibri" w:eastAsia="Times New Roman" w:hAnsi="Calibri" w:cs="Calibri"/>
                <w:color w:val="000000"/>
                <w:sz w:val="20"/>
                <w:szCs w:val="20"/>
              </w:rPr>
            </w:pPr>
            <w:ins w:id="4170" w:author="Commodore, Sarah" w:date="2023-03-22T16:21:00Z">
              <w:r w:rsidRPr="00DC2757">
                <w:rPr>
                  <w:rFonts w:ascii="Calibri" w:eastAsia="Times New Roman" w:hAnsi="Calibri" w:cs="Calibri"/>
                  <w:color w:val="000000"/>
                  <w:sz w:val="20"/>
                  <w:szCs w:val="20"/>
                </w:rPr>
                <w:t>DYNLRB2</w:t>
              </w:r>
            </w:ins>
          </w:p>
        </w:tc>
        <w:tc>
          <w:tcPr>
            <w:tcW w:w="0" w:type="auto"/>
            <w:tcBorders>
              <w:top w:val="nil"/>
              <w:left w:val="nil"/>
              <w:bottom w:val="nil"/>
              <w:right w:val="nil"/>
            </w:tcBorders>
            <w:shd w:val="clear" w:color="auto" w:fill="auto"/>
            <w:noWrap/>
            <w:vAlign w:val="bottom"/>
            <w:hideMark/>
          </w:tcPr>
          <w:p w14:paraId="7E07EAD1" w14:textId="77777777" w:rsidR="00DC2757" w:rsidRPr="00DC2757" w:rsidRDefault="00DC2757" w:rsidP="00DC2757">
            <w:pPr>
              <w:spacing w:after="0" w:line="240" w:lineRule="auto"/>
              <w:jc w:val="center"/>
              <w:rPr>
                <w:ins w:id="4171" w:author="Commodore, Sarah" w:date="2023-03-22T16:21:00Z"/>
                <w:rFonts w:ascii="Calibri" w:eastAsia="Times New Roman" w:hAnsi="Calibri" w:cs="Calibri"/>
                <w:color w:val="000000"/>
                <w:sz w:val="20"/>
                <w:szCs w:val="20"/>
              </w:rPr>
            </w:pPr>
            <w:ins w:id="417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0C8606B" w14:textId="77777777" w:rsidR="00DC2757" w:rsidRPr="00DC2757" w:rsidRDefault="00DC2757" w:rsidP="00DC2757">
            <w:pPr>
              <w:spacing w:after="0" w:line="240" w:lineRule="auto"/>
              <w:jc w:val="center"/>
              <w:rPr>
                <w:ins w:id="4173" w:author="Commodore, Sarah" w:date="2023-03-22T16:21:00Z"/>
                <w:rFonts w:ascii="Calibri" w:eastAsia="Times New Roman" w:hAnsi="Calibri" w:cs="Calibri"/>
                <w:color w:val="000000"/>
                <w:sz w:val="20"/>
                <w:szCs w:val="20"/>
              </w:rPr>
            </w:pPr>
            <w:ins w:id="4174"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7227B286" w14:textId="77777777" w:rsidR="00DC2757" w:rsidRPr="00DC2757" w:rsidRDefault="00DC2757" w:rsidP="00DC2757">
            <w:pPr>
              <w:spacing w:after="0" w:line="240" w:lineRule="auto"/>
              <w:jc w:val="center"/>
              <w:rPr>
                <w:ins w:id="4175" w:author="Commodore, Sarah" w:date="2023-03-22T16:21:00Z"/>
                <w:rFonts w:ascii="Calibri" w:eastAsia="Times New Roman" w:hAnsi="Calibri" w:cs="Calibri"/>
                <w:color w:val="000000"/>
                <w:sz w:val="20"/>
                <w:szCs w:val="20"/>
              </w:rPr>
            </w:pPr>
            <w:ins w:id="4176"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77F8ADB8" w14:textId="77777777" w:rsidR="00DC2757" w:rsidRPr="00DC2757" w:rsidRDefault="00DC2757" w:rsidP="00DC2757">
            <w:pPr>
              <w:spacing w:after="0" w:line="240" w:lineRule="auto"/>
              <w:jc w:val="center"/>
              <w:rPr>
                <w:ins w:id="4177" w:author="Commodore, Sarah" w:date="2023-03-22T16:21:00Z"/>
                <w:rFonts w:ascii="Calibri" w:eastAsia="Times New Roman" w:hAnsi="Calibri" w:cs="Calibri"/>
                <w:color w:val="FF0000"/>
                <w:sz w:val="20"/>
                <w:szCs w:val="20"/>
              </w:rPr>
            </w:pPr>
            <w:ins w:id="4178" w:author="Commodore, Sarah" w:date="2023-03-22T16:21:00Z">
              <w:r w:rsidRPr="00DC2757">
                <w:rPr>
                  <w:rFonts w:ascii="Calibri" w:eastAsia="Times New Roman" w:hAnsi="Calibri" w:cs="Calibri"/>
                  <w:color w:val="FF0000"/>
                  <w:sz w:val="20"/>
                  <w:szCs w:val="20"/>
                </w:rPr>
                <w:t>*</w:t>
              </w:r>
            </w:ins>
          </w:p>
        </w:tc>
      </w:tr>
      <w:tr w:rsidR="00DC2757" w:rsidRPr="00DC2757" w14:paraId="43360ADB" w14:textId="77777777" w:rsidTr="00DC2757">
        <w:trPr>
          <w:trHeight w:val="260"/>
          <w:ins w:id="4179" w:author="Commodore, Sarah" w:date="2023-03-22T16:21:00Z"/>
        </w:trPr>
        <w:tc>
          <w:tcPr>
            <w:tcW w:w="0" w:type="auto"/>
            <w:tcBorders>
              <w:top w:val="nil"/>
              <w:left w:val="nil"/>
              <w:bottom w:val="nil"/>
              <w:right w:val="nil"/>
            </w:tcBorders>
            <w:shd w:val="clear" w:color="auto" w:fill="auto"/>
            <w:noWrap/>
            <w:vAlign w:val="bottom"/>
            <w:hideMark/>
          </w:tcPr>
          <w:p w14:paraId="5CB64D2C" w14:textId="77777777" w:rsidR="00DC2757" w:rsidRPr="00DC2757" w:rsidRDefault="00DC2757" w:rsidP="00DC2757">
            <w:pPr>
              <w:spacing w:after="0" w:line="240" w:lineRule="auto"/>
              <w:rPr>
                <w:ins w:id="4180" w:author="Commodore, Sarah" w:date="2023-03-22T16:21:00Z"/>
                <w:rFonts w:ascii="Calibri" w:eastAsia="Times New Roman" w:hAnsi="Calibri" w:cs="Calibri"/>
                <w:color w:val="000000"/>
                <w:sz w:val="20"/>
                <w:szCs w:val="20"/>
              </w:rPr>
            </w:pPr>
            <w:ins w:id="4181" w:author="Commodore, Sarah" w:date="2023-03-22T16:21:00Z">
              <w:r w:rsidRPr="00DC2757">
                <w:rPr>
                  <w:rFonts w:ascii="Calibri" w:eastAsia="Times New Roman" w:hAnsi="Calibri" w:cs="Calibri"/>
                  <w:color w:val="000000"/>
                  <w:sz w:val="20"/>
                  <w:szCs w:val="20"/>
                </w:rPr>
                <w:t>ENSG00000185250.16</w:t>
              </w:r>
            </w:ins>
          </w:p>
        </w:tc>
        <w:tc>
          <w:tcPr>
            <w:tcW w:w="0" w:type="auto"/>
            <w:tcBorders>
              <w:top w:val="nil"/>
              <w:left w:val="nil"/>
              <w:bottom w:val="nil"/>
              <w:right w:val="nil"/>
            </w:tcBorders>
            <w:shd w:val="clear" w:color="auto" w:fill="auto"/>
            <w:noWrap/>
            <w:vAlign w:val="bottom"/>
            <w:hideMark/>
          </w:tcPr>
          <w:p w14:paraId="58BB7B3B" w14:textId="77777777" w:rsidR="00DC2757" w:rsidRPr="00DC2757" w:rsidRDefault="00DC2757" w:rsidP="00DC2757">
            <w:pPr>
              <w:spacing w:after="0" w:line="240" w:lineRule="auto"/>
              <w:rPr>
                <w:ins w:id="4182" w:author="Commodore, Sarah" w:date="2023-03-22T16:21:00Z"/>
                <w:rFonts w:ascii="Calibri" w:eastAsia="Times New Roman" w:hAnsi="Calibri" w:cs="Calibri"/>
                <w:color w:val="000000"/>
                <w:sz w:val="20"/>
                <w:szCs w:val="20"/>
              </w:rPr>
            </w:pPr>
            <w:ins w:id="4183" w:author="Commodore, Sarah" w:date="2023-03-22T16:21:00Z">
              <w:r w:rsidRPr="00DC2757">
                <w:rPr>
                  <w:rFonts w:ascii="Calibri" w:eastAsia="Times New Roman" w:hAnsi="Calibri" w:cs="Calibri"/>
                  <w:color w:val="000000"/>
                  <w:sz w:val="20"/>
                  <w:szCs w:val="20"/>
                </w:rPr>
                <w:t>PPIL6</w:t>
              </w:r>
            </w:ins>
          </w:p>
        </w:tc>
        <w:tc>
          <w:tcPr>
            <w:tcW w:w="0" w:type="auto"/>
            <w:tcBorders>
              <w:top w:val="nil"/>
              <w:left w:val="nil"/>
              <w:bottom w:val="nil"/>
              <w:right w:val="nil"/>
            </w:tcBorders>
            <w:shd w:val="clear" w:color="auto" w:fill="auto"/>
            <w:noWrap/>
            <w:vAlign w:val="bottom"/>
            <w:hideMark/>
          </w:tcPr>
          <w:p w14:paraId="2B737601" w14:textId="77777777" w:rsidR="00DC2757" w:rsidRPr="00DC2757" w:rsidRDefault="00DC2757" w:rsidP="00DC2757">
            <w:pPr>
              <w:spacing w:after="0" w:line="240" w:lineRule="auto"/>
              <w:jc w:val="center"/>
              <w:rPr>
                <w:ins w:id="4184" w:author="Commodore, Sarah" w:date="2023-03-22T16:21:00Z"/>
                <w:rFonts w:ascii="Calibri" w:eastAsia="Times New Roman" w:hAnsi="Calibri" w:cs="Calibri"/>
                <w:color w:val="000000"/>
                <w:sz w:val="20"/>
                <w:szCs w:val="20"/>
              </w:rPr>
            </w:pPr>
            <w:ins w:id="418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782C99A" w14:textId="77777777" w:rsidR="00DC2757" w:rsidRPr="00DC2757" w:rsidRDefault="00DC2757" w:rsidP="00DC2757">
            <w:pPr>
              <w:spacing w:after="0" w:line="240" w:lineRule="auto"/>
              <w:jc w:val="center"/>
              <w:rPr>
                <w:ins w:id="4186" w:author="Commodore, Sarah" w:date="2023-03-22T16:21:00Z"/>
                <w:rFonts w:ascii="Calibri" w:eastAsia="Times New Roman" w:hAnsi="Calibri" w:cs="Calibri"/>
                <w:color w:val="000000"/>
                <w:sz w:val="20"/>
                <w:szCs w:val="20"/>
              </w:rPr>
            </w:pPr>
            <w:ins w:id="4187" w:author="Commodore, Sarah" w:date="2023-03-22T16:21:00Z">
              <w:r w:rsidRPr="00DC2757">
                <w:rPr>
                  <w:rFonts w:ascii="Calibri" w:eastAsia="Times New Roman" w:hAnsi="Calibri" w:cs="Calibri"/>
                  <w:color w:val="000000"/>
                  <w:sz w:val="20"/>
                  <w:szCs w:val="20"/>
                </w:rPr>
                <w:t>9.4E-10</w:t>
              </w:r>
            </w:ins>
          </w:p>
        </w:tc>
        <w:tc>
          <w:tcPr>
            <w:tcW w:w="0" w:type="auto"/>
            <w:tcBorders>
              <w:top w:val="nil"/>
              <w:left w:val="nil"/>
              <w:bottom w:val="nil"/>
              <w:right w:val="nil"/>
            </w:tcBorders>
            <w:shd w:val="clear" w:color="auto" w:fill="auto"/>
            <w:noWrap/>
            <w:vAlign w:val="bottom"/>
            <w:hideMark/>
          </w:tcPr>
          <w:p w14:paraId="3F7CC621" w14:textId="77777777" w:rsidR="00DC2757" w:rsidRPr="00DC2757" w:rsidRDefault="00DC2757" w:rsidP="00DC2757">
            <w:pPr>
              <w:spacing w:after="0" w:line="240" w:lineRule="auto"/>
              <w:jc w:val="center"/>
              <w:rPr>
                <w:ins w:id="4188" w:author="Commodore, Sarah" w:date="2023-03-22T16:21:00Z"/>
                <w:rFonts w:ascii="Calibri" w:eastAsia="Times New Roman" w:hAnsi="Calibri" w:cs="Calibri"/>
                <w:color w:val="000000"/>
                <w:sz w:val="20"/>
                <w:szCs w:val="20"/>
              </w:rPr>
            </w:pPr>
            <w:ins w:id="4189"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30C9A7C5" w14:textId="77777777" w:rsidR="00DC2757" w:rsidRPr="00DC2757" w:rsidRDefault="00DC2757" w:rsidP="00DC2757">
            <w:pPr>
              <w:spacing w:after="0" w:line="240" w:lineRule="auto"/>
              <w:jc w:val="center"/>
              <w:rPr>
                <w:ins w:id="4190" w:author="Commodore, Sarah" w:date="2023-03-22T16:21:00Z"/>
                <w:rFonts w:ascii="Calibri" w:eastAsia="Times New Roman" w:hAnsi="Calibri" w:cs="Calibri"/>
                <w:color w:val="FF0000"/>
                <w:sz w:val="20"/>
                <w:szCs w:val="20"/>
              </w:rPr>
            </w:pPr>
            <w:ins w:id="4191" w:author="Commodore, Sarah" w:date="2023-03-22T16:21:00Z">
              <w:r w:rsidRPr="00DC2757">
                <w:rPr>
                  <w:rFonts w:ascii="Calibri" w:eastAsia="Times New Roman" w:hAnsi="Calibri" w:cs="Calibri"/>
                  <w:color w:val="FF0000"/>
                  <w:sz w:val="20"/>
                  <w:szCs w:val="20"/>
                </w:rPr>
                <w:t>*</w:t>
              </w:r>
            </w:ins>
          </w:p>
        </w:tc>
      </w:tr>
      <w:tr w:rsidR="00DC2757" w:rsidRPr="00DC2757" w14:paraId="28F32D8D" w14:textId="77777777" w:rsidTr="00DC2757">
        <w:trPr>
          <w:trHeight w:val="260"/>
          <w:ins w:id="4192" w:author="Commodore, Sarah" w:date="2023-03-22T16:21:00Z"/>
        </w:trPr>
        <w:tc>
          <w:tcPr>
            <w:tcW w:w="0" w:type="auto"/>
            <w:tcBorders>
              <w:top w:val="nil"/>
              <w:left w:val="nil"/>
              <w:bottom w:val="nil"/>
              <w:right w:val="nil"/>
            </w:tcBorders>
            <w:shd w:val="clear" w:color="auto" w:fill="auto"/>
            <w:noWrap/>
            <w:vAlign w:val="bottom"/>
            <w:hideMark/>
          </w:tcPr>
          <w:p w14:paraId="0B4B48AE" w14:textId="77777777" w:rsidR="00DC2757" w:rsidRPr="00DC2757" w:rsidRDefault="00DC2757" w:rsidP="00DC2757">
            <w:pPr>
              <w:spacing w:after="0" w:line="240" w:lineRule="auto"/>
              <w:rPr>
                <w:ins w:id="4193" w:author="Commodore, Sarah" w:date="2023-03-22T16:21:00Z"/>
                <w:rFonts w:ascii="Calibri" w:eastAsia="Times New Roman" w:hAnsi="Calibri" w:cs="Calibri"/>
                <w:color w:val="000000"/>
                <w:sz w:val="20"/>
                <w:szCs w:val="20"/>
              </w:rPr>
            </w:pPr>
            <w:ins w:id="4194" w:author="Commodore, Sarah" w:date="2023-03-22T16:21:00Z">
              <w:r w:rsidRPr="00DC2757">
                <w:rPr>
                  <w:rFonts w:ascii="Calibri" w:eastAsia="Times New Roman" w:hAnsi="Calibri" w:cs="Calibri"/>
                  <w:color w:val="000000"/>
                  <w:sz w:val="20"/>
                  <w:szCs w:val="20"/>
                </w:rPr>
                <w:lastRenderedPageBreak/>
                <w:t>ENSG00000277639.2</w:t>
              </w:r>
            </w:ins>
          </w:p>
        </w:tc>
        <w:tc>
          <w:tcPr>
            <w:tcW w:w="0" w:type="auto"/>
            <w:tcBorders>
              <w:top w:val="nil"/>
              <w:left w:val="nil"/>
              <w:bottom w:val="nil"/>
              <w:right w:val="nil"/>
            </w:tcBorders>
            <w:shd w:val="clear" w:color="auto" w:fill="auto"/>
            <w:noWrap/>
            <w:vAlign w:val="bottom"/>
            <w:hideMark/>
          </w:tcPr>
          <w:p w14:paraId="622FFBDF" w14:textId="77777777" w:rsidR="00DC2757" w:rsidRPr="00DC2757" w:rsidRDefault="00DC2757" w:rsidP="00DC2757">
            <w:pPr>
              <w:spacing w:after="0" w:line="240" w:lineRule="auto"/>
              <w:rPr>
                <w:ins w:id="4195" w:author="Commodore, Sarah" w:date="2023-03-22T16:21:00Z"/>
                <w:rFonts w:ascii="Calibri" w:eastAsia="Times New Roman" w:hAnsi="Calibri" w:cs="Calibri"/>
                <w:color w:val="000000"/>
                <w:sz w:val="20"/>
                <w:szCs w:val="20"/>
              </w:rPr>
            </w:pPr>
            <w:ins w:id="4196" w:author="Commodore, Sarah" w:date="2023-03-22T16:21:00Z">
              <w:r w:rsidRPr="00DC2757">
                <w:rPr>
                  <w:rFonts w:ascii="Calibri" w:eastAsia="Times New Roman" w:hAnsi="Calibri" w:cs="Calibri"/>
                  <w:color w:val="000000"/>
                  <w:sz w:val="20"/>
                  <w:szCs w:val="20"/>
                </w:rPr>
                <w:t>AC007906.2</w:t>
              </w:r>
            </w:ins>
          </w:p>
        </w:tc>
        <w:tc>
          <w:tcPr>
            <w:tcW w:w="0" w:type="auto"/>
            <w:tcBorders>
              <w:top w:val="nil"/>
              <w:left w:val="nil"/>
              <w:bottom w:val="nil"/>
              <w:right w:val="nil"/>
            </w:tcBorders>
            <w:shd w:val="clear" w:color="auto" w:fill="auto"/>
            <w:noWrap/>
            <w:vAlign w:val="bottom"/>
            <w:hideMark/>
          </w:tcPr>
          <w:p w14:paraId="65DE90D9" w14:textId="77777777" w:rsidR="00DC2757" w:rsidRPr="00DC2757" w:rsidRDefault="00DC2757" w:rsidP="00DC2757">
            <w:pPr>
              <w:spacing w:after="0" w:line="240" w:lineRule="auto"/>
              <w:jc w:val="center"/>
              <w:rPr>
                <w:ins w:id="4197" w:author="Commodore, Sarah" w:date="2023-03-22T16:21:00Z"/>
                <w:rFonts w:ascii="Calibri" w:eastAsia="Times New Roman" w:hAnsi="Calibri" w:cs="Calibri"/>
                <w:color w:val="000000"/>
                <w:sz w:val="20"/>
                <w:szCs w:val="20"/>
              </w:rPr>
            </w:pPr>
            <w:ins w:id="419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667B1D2" w14:textId="77777777" w:rsidR="00DC2757" w:rsidRPr="00DC2757" w:rsidRDefault="00DC2757" w:rsidP="00DC2757">
            <w:pPr>
              <w:spacing w:after="0" w:line="240" w:lineRule="auto"/>
              <w:jc w:val="center"/>
              <w:rPr>
                <w:ins w:id="4199" w:author="Commodore, Sarah" w:date="2023-03-22T16:21:00Z"/>
                <w:rFonts w:ascii="Calibri" w:eastAsia="Times New Roman" w:hAnsi="Calibri" w:cs="Calibri"/>
                <w:color w:val="000000"/>
                <w:sz w:val="20"/>
                <w:szCs w:val="20"/>
              </w:rPr>
            </w:pPr>
            <w:ins w:id="4200" w:author="Commodore, Sarah" w:date="2023-03-22T16:21:00Z">
              <w:r w:rsidRPr="00DC2757">
                <w:rPr>
                  <w:rFonts w:ascii="Calibri" w:eastAsia="Times New Roman" w:hAnsi="Calibri" w:cs="Calibri"/>
                  <w:color w:val="000000"/>
                  <w:sz w:val="20"/>
                  <w:szCs w:val="20"/>
                </w:rPr>
                <w:t>6.4E-16</w:t>
              </w:r>
            </w:ins>
          </w:p>
        </w:tc>
        <w:tc>
          <w:tcPr>
            <w:tcW w:w="0" w:type="auto"/>
            <w:tcBorders>
              <w:top w:val="nil"/>
              <w:left w:val="nil"/>
              <w:bottom w:val="nil"/>
              <w:right w:val="nil"/>
            </w:tcBorders>
            <w:shd w:val="clear" w:color="auto" w:fill="auto"/>
            <w:noWrap/>
            <w:vAlign w:val="bottom"/>
            <w:hideMark/>
          </w:tcPr>
          <w:p w14:paraId="731D88B9" w14:textId="77777777" w:rsidR="00DC2757" w:rsidRPr="00DC2757" w:rsidRDefault="00DC2757" w:rsidP="00DC2757">
            <w:pPr>
              <w:spacing w:after="0" w:line="240" w:lineRule="auto"/>
              <w:jc w:val="center"/>
              <w:rPr>
                <w:ins w:id="4201" w:author="Commodore, Sarah" w:date="2023-03-22T16:21:00Z"/>
                <w:rFonts w:ascii="Calibri" w:eastAsia="Times New Roman" w:hAnsi="Calibri" w:cs="Calibri"/>
                <w:color w:val="000000"/>
                <w:sz w:val="20"/>
                <w:szCs w:val="20"/>
              </w:rPr>
            </w:pPr>
            <w:ins w:id="4202" w:author="Commodore, Sarah" w:date="2023-03-22T16:21:00Z">
              <w:r w:rsidRPr="00DC2757">
                <w:rPr>
                  <w:rFonts w:ascii="Calibri" w:eastAsia="Times New Roman" w:hAnsi="Calibri" w:cs="Calibri"/>
                  <w:color w:val="000000"/>
                  <w:sz w:val="20"/>
                  <w:szCs w:val="20"/>
                </w:rPr>
                <w:t>6.3E-14</w:t>
              </w:r>
            </w:ins>
          </w:p>
        </w:tc>
        <w:tc>
          <w:tcPr>
            <w:tcW w:w="0" w:type="auto"/>
            <w:tcBorders>
              <w:top w:val="nil"/>
              <w:left w:val="nil"/>
              <w:bottom w:val="nil"/>
              <w:right w:val="nil"/>
            </w:tcBorders>
            <w:shd w:val="clear" w:color="auto" w:fill="auto"/>
            <w:noWrap/>
            <w:vAlign w:val="bottom"/>
            <w:hideMark/>
          </w:tcPr>
          <w:p w14:paraId="4F130D54" w14:textId="77777777" w:rsidR="00DC2757" w:rsidRPr="00DC2757" w:rsidRDefault="00DC2757" w:rsidP="00DC2757">
            <w:pPr>
              <w:spacing w:after="0" w:line="240" w:lineRule="auto"/>
              <w:jc w:val="center"/>
              <w:rPr>
                <w:ins w:id="4203" w:author="Commodore, Sarah" w:date="2023-03-22T16:21:00Z"/>
                <w:rFonts w:ascii="Calibri" w:eastAsia="Times New Roman" w:hAnsi="Calibri" w:cs="Calibri"/>
                <w:color w:val="FF0000"/>
                <w:sz w:val="20"/>
                <w:szCs w:val="20"/>
              </w:rPr>
            </w:pPr>
            <w:ins w:id="4204" w:author="Commodore, Sarah" w:date="2023-03-22T16:21:00Z">
              <w:r w:rsidRPr="00DC2757">
                <w:rPr>
                  <w:rFonts w:ascii="Calibri" w:eastAsia="Times New Roman" w:hAnsi="Calibri" w:cs="Calibri"/>
                  <w:color w:val="FF0000"/>
                  <w:sz w:val="20"/>
                  <w:szCs w:val="20"/>
                </w:rPr>
                <w:t>*</w:t>
              </w:r>
            </w:ins>
          </w:p>
        </w:tc>
      </w:tr>
      <w:tr w:rsidR="00DC2757" w:rsidRPr="00DC2757" w14:paraId="6B937A90" w14:textId="77777777" w:rsidTr="00DC2757">
        <w:trPr>
          <w:trHeight w:val="260"/>
          <w:ins w:id="4205" w:author="Commodore, Sarah" w:date="2023-03-22T16:21:00Z"/>
        </w:trPr>
        <w:tc>
          <w:tcPr>
            <w:tcW w:w="0" w:type="auto"/>
            <w:tcBorders>
              <w:top w:val="nil"/>
              <w:left w:val="nil"/>
              <w:bottom w:val="nil"/>
              <w:right w:val="nil"/>
            </w:tcBorders>
            <w:shd w:val="clear" w:color="auto" w:fill="auto"/>
            <w:noWrap/>
            <w:vAlign w:val="bottom"/>
            <w:hideMark/>
          </w:tcPr>
          <w:p w14:paraId="1427527E" w14:textId="77777777" w:rsidR="00DC2757" w:rsidRPr="00DC2757" w:rsidRDefault="00DC2757" w:rsidP="00DC2757">
            <w:pPr>
              <w:spacing w:after="0" w:line="240" w:lineRule="auto"/>
              <w:rPr>
                <w:ins w:id="4206" w:author="Commodore, Sarah" w:date="2023-03-22T16:21:00Z"/>
                <w:rFonts w:ascii="Calibri" w:eastAsia="Times New Roman" w:hAnsi="Calibri" w:cs="Calibri"/>
                <w:color w:val="000000"/>
                <w:sz w:val="20"/>
                <w:szCs w:val="20"/>
              </w:rPr>
            </w:pPr>
            <w:ins w:id="4207" w:author="Commodore, Sarah" w:date="2023-03-22T16:21:00Z">
              <w:r w:rsidRPr="00DC2757">
                <w:rPr>
                  <w:rFonts w:ascii="Calibri" w:eastAsia="Times New Roman" w:hAnsi="Calibri" w:cs="Calibri"/>
                  <w:color w:val="000000"/>
                  <w:sz w:val="20"/>
                  <w:szCs w:val="20"/>
                </w:rPr>
                <w:t>ENSG00000166111.10</w:t>
              </w:r>
            </w:ins>
          </w:p>
        </w:tc>
        <w:tc>
          <w:tcPr>
            <w:tcW w:w="0" w:type="auto"/>
            <w:tcBorders>
              <w:top w:val="nil"/>
              <w:left w:val="nil"/>
              <w:bottom w:val="nil"/>
              <w:right w:val="nil"/>
            </w:tcBorders>
            <w:shd w:val="clear" w:color="auto" w:fill="auto"/>
            <w:noWrap/>
            <w:vAlign w:val="bottom"/>
            <w:hideMark/>
          </w:tcPr>
          <w:p w14:paraId="43945E33" w14:textId="77777777" w:rsidR="00DC2757" w:rsidRPr="00DC2757" w:rsidRDefault="00DC2757" w:rsidP="00DC2757">
            <w:pPr>
              <w:spacing w:after="0" w:line="240" w:lineRule="auto"/>
              <w:rPr>
                <w:ins w:id="4208" w:author="Commodore, Sarah" w:date="2023-03-22T16:21:00Z"/>
                <w:rFonts w:ascii="Calibri" w:eastAsia="Times New Roman" w:hAnsi="Calibri" w:cs="Calibri"/>
                <w:color w:val="000000"/>
                <w:sz w:val="20"/>
                <w:szCs w:val="20"/>
              </w:rPr>
            </w:pPr>
            <w:ins w:id="4209" w:author="Commodore, Sarah" w:date="2023-03-22T16:21:00Z">
              <w:r w:rsidRPr="00DC2757">
                <w:rPr>
                  <w:rFonts w:ascii="Calibri" w:eastAsia="Times New Roman" w:hAnsi="Calibri" w:cs="Calibri"/>
                  <w:color w:val="000000"/>
                  <w:sz w:val="20"/>
                  <w:szCs w:val="20"/>
                </w:rPr>
                <w:t>SVOP</w:t>
              </w:r>
            </w:ins>
          </w:p>
        </w:tc>
        <w:tc>
          <w:tcPr>
            <w:tcW w:w="0" w:type="auto"/>
            <w:tcBorders>
              <w:top w:val="nil"/>
              <w:left w:val="nil"/>
              <w:bottom w:val="nil"/>
              <w:right w:val="nil"/>
            </w:tcBorders>
            <w:shd w:val="clear" w:color="auto" w:fill="auto"/>
            <w:noWrap/>
            <w:vAlign w:val="bottom"/>
            <w:hideMark/>
          </w:tcPr>
          <w:p w14:paraId="2DEEADBC" w14:textId="77777777" w:rsidR="00DC2757" w:rsidRPr="00DC2757" w:rsidRDefault="00DC2757" w:rsidP="00DC2757">
            <w:pPr>
              <w:spacing w:after="0" w:line="240" w:lineRule="auto"/>
              <w:jc w:val="center"/>
              <w:rPr>
                <w:ins w:id="4210" w:author="Commodore, Sarah" w:date="2023-03-22T16:21:00Z"/>
                <w:rFonts w:ascii="Calibri" w:eastAsia="Times New Roman" w:hAnsi="Calibri" w:cs="Calibri"/>
                <w:color w:val="000000"/>
                <w:sz w:val="20"/>
                <w:szCs w:val="20"/>
              </w:rPr>
            </w:pPr>
            <w:ins w:id="421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88BCBA8" w14:textId="77777777" w:rsidR="00DC2757" w:rsidRPr="00DC2757" w:rsidRDefault="00DC2757" w:rsidP="00DC2757">
            <w:pPr>
              <w:spacing w:after="0" w:line="240" w:lineRule="auto"/>
              <w:jc w:val="center"/>
              <w:rPr>
                <w:ins w:id="4212" w:author="Commodore, Sarah" w:date="2023-03-22T16:21:00Z"/>
                <w:rFonts w:ascii="Calibri" w:eastAsia="Times New Roman" w:hAnsi="Calibri" w:cs="Calibri"/>
                <w:color w:val="000000"/>
                <w:sz w:val="20"/>
                <w:szCs w:val="20"/>
              </w:rPr>
            </w:pPr>
            <w:ins w:id="4213"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6610B502" w14:textId="77777777" w:rsidR="00DC2757" w:rsidRPr="00DC2757" w:rsidRDefault="00DC2757" w:rsidP="00DC2757">
            <w:pPr>
              <w:spacing w:after="0" w:line="240" w:lineRule="auto"/>
              <w:jc w:val="center"/>
              <w:rPr>
                <w:ins w:id="4214" w:author="Commodore, Sarah" w:date="2023-03-22T16:21:00Z"/>
                <w:rFonts w:ascii="Calibri" w:eastAsia="Times New Roman" w:hAnsi="Calibri" w:cs="Calibri"/>
                <w:color w:val="000000"/>
                <w:sz w:val="20"/>
                <w:szCs w:val="20"/>
              </w:rPr>
            </w:pPr>
            <w:ins w:id="4215"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29FD0AC9" w14:textId="77777777" w:rsidR="00DC2757" w:rsidRPr="00DC2757" w:rsidRDefault="00DC2757" w:rsidP="00DC2757">
            <w:pPr>
              <w:spacing w:after="0" w:line="240" w:lineRule="auto"/>
              <w:jc w:val="center"/>
              <w:rPr>
                <w:ins w:id="4216" w:author="Commodore, Sarah" w:date="2023-03-22T16:21:00Z"/>
                <w:rFonts w:ascii="Calibri" w:eastAsia="Times New Roman" w:hAnsi="Calibri" w:cs="Calibri"/>
                <w:color w:val="FF0000"/>
                <w:sz w:val="20"/>
                <w:szCs w:val="20"/>
              </w:rPr>
            </w:pPr>
            <w:ins w:id="4217" w:author="Commodore, Sarah" w:date="2023-03-22T16:21:00Z">
              <w:r w:rsidRPr="00DC2757">
                <w:rPr>
                  <w:rFonts w:ascii="Calibri" w:eastAsia="Times New Roman" w:hAnsi="Calibri" w:cs="Calibri"/>
                  <w:color w:val="FF0000"/>
                  <w:sz w:val="20"/>
                  <w:szCs w:val="20"/>
                </w:rPr>
                <w:t>*</w:t>
              </w:r>
            </w:ins>
          </w:p>
        </w:tc>
      </w:tr>
      <w:tr w:rsidR="00DC2757" w:rsidRPr="00DC2757" w14:paraId="537086E8" w14:textId="77777777" w:rsidTr="00DC2757">
        <w:trPr>
          <w:trHeight w:val="260"/>
          <w:ins w:id="4218" w:author="Commodore, Sarah" w:date="2023-03-22T16:21:00Z"/>
        </w:trPr>
        <w:tc>
          <w:tcPr>
            <w:tcW w:w="0" w:type="auto"/>
            <w:tcBorders>
              <w:top w:val="nil"/>
              <w:left w:val="nil"/>
              <w:bottom w:val="nil"/>
              <w:right w:val="nil"/>
            </w:tcBorders>
            <w:shd w:val="clear" w:color="auto" w:fill="auto"/>
            <w:noWrap/>
            <w:vAlign w:val="bottom"/>
            <w:hideMark/>
          </w:tcPr>
          <w:p w14:paraId="13D1D356" w14:textId="77777777" w:rsidR="00DC2757" w:rsidRPr="00DC2757" w:rsidRDefault="00DC2757" w:rsidP="00DC2757">
            <w:pPr>
              <w:spacing w:after="0" w:line="240" w:lineRule="auto"/>
              <w:rPr>
                <w:ins w:id="4219" w:author="Commodore, Sarah" w:date="2023-03-22T16:21:00Z"/>
                <w:rFonts w:ascii="Calibri" w:eastAsia="Times New Roman" w:hAnsi="Calibri" w:cs="Calibri"/>
                <w:color w:val="000000"/>
                <w:sz w:val="20"/>
                <w:szCs w:val="20"/>
              </w:rPr>
            </w:pPr>
            <w:ins w:id="4220" w:author="Commodore, Sarah" w:date="2023-03-22T16:21:00Z">
              <w:r w:rsidRPr="00DC2757">
                <w:rPr>
                  <w:rFonts w:ascii="Calibri" w:eastAsia="Times New Roman" w:hAnsi="Calibri" w:cs="Calibri"/>
                  <w:color w:val="000000"/>
                  <w:sz w:val="20"/>
                  <w:szCs w:val="20"/>
                </w:rPr>
                <w:t>ENSG00000163075.13</w:t>
              </w:r>
            </w:ins>
          </w:p>
        </w:tc>
        <w:tc>
          <w:tcPr>
            <w:tcW w:w="0" w:type="auto"/>
            <w:tcBorders>
              <w:top w:val="nil"/>
              <w:left w:val="nil"/>
              <w:bottom w:val="nil"/>
              <w:right w:val="nil"/>
            </w:tcBorders>
            <w:shd w:val="clear" w:color="auto" w:fill="auto"/>
            <w:noWrap/>
            <w:vAlign w:val="bottom"/>
            <w:hideMark/>
          </w:tcPr>
          <w:p w14:paraId="73A548CE" w14:textId="77777777" w:rsidR="00DC2757" w:rsidRPr="00DC2757" w:rsidRDefault="00DC2757" w:rsidP="00DC2757">
            <w:pPr>
              <w:spacing w:after="0" w:line="240" w:lineRule="auto"/>
              <w:rPr>
                <w:ins w:id="4221" w:author="Commodore, Sarah" w:date="2023-03-22T16:21:00Z"/>
                <w:rFonts w:ascii="Calibri" w:eastAsia="Times New Roman" w:hAnsi="Calibri" w:cs="Calibri"/>
                <w:color w:val="000000"/>
                <w:sz w:val="20"/>
                <w:szCs w:val="20"/>
              </w:rPr>
            </w:pPr>
            <w:ins w:id="4222" w:author="Commodore, Sarah" w:date="2023-03-22T16:21:00Z">
              <w:r w:rsidRPr="00DC2757">
                <w:rPr>
                  <w:rFonts w:ascii="Calibri" w:eastAsia="Times New Roman" w:hAnsi="Calibri" w:cs="Calibri"/>
                  <w:color w:val="000000"/>
                  <w:sz w:val="20"/>
                  <w:szCs w:val="20"/>
                </w:rPr>
                <w:t>CFAP221</w:t>
              </w:r>
            </w:ins>
          </w:p>
        </w:tc>
        <w:tc>
          <w:tcPr>
            <w:tcW w:w="0" w:type="auto"/>
            <w:tcBorders>
              <w:top w:val="nil"/>
              <w:left w:val="nil"/>
              <w:bottom w:val="nil"/>
              <w:right w:val="nil"/>
            </w:tcBorders>
            <w:shd w:val="clear" w:color="auto" w:fill="auto"/>
            <w:noWrap/>
            <w:vAlign w:val="bottom"/>
            <w:hideMark/>
          </w:tcPr>
          <w:p w14:paraId="26E6FA61" w14:textId="77777777" w:rsidR="00DC2757" w:rsidRPr="00DC2757" w:rsidRDefault="00DC2757" w:rsidP="00DC2757">
            <w:pPr>
              <w:spacing w:after="0" w:line="240" w:lineRule="auto"/>
              <w:jc w:val="center"/>
              <w:rPr>
                <w:ins w:id="4223" w:author="Commodore, Sarah" w:date="2023-03-22T16:21:00Z"/>
                <w:rFonts w:ascii="Calibri" w:eastAsia="Times New Roman" w:hAnsi="Calibri" w:cs="Calibri"/>
                <w:color w:val="000000"/>
                <w:sz w:val="20"/>
                <w:szCs w:val="20"/>
              </w:rPr>
            </w:pPr>
            <w:ins w:id="422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201250" w14:textId="77777777" w:rsidR="00DC2757" w:rsidRPr="00DC2757" w:rsidRDefault="00DC2757" w:rsidP="00DC2757">
            <w:pPr>
              <w:spacing w:after="0" w:line="240" w:lineRule="auto"/>
              <w:jc w:val="center"/>
              <w:rPr>
                <w:ins w:id="4225" w:author="Commodore, Sarah" w:date="2023-03-22T16:21:00Z"/>
                <w:rFonts w:ascii="Calibri" w:eastAsia="Times New Roman" w:hAnsi="Calibri" w:cs="Calibri"/>
                <w:color w:val="000000"/>
                <w:sz w:val="20"/>
                <w:szCs w:val="20"/>
              </w:rPr>
            </w:pPr>
            <w:ins w:id="4226" w:author="Commodore, Sarah" w:date="2023-03-22T16:21:00Z">
              <w:r w:rsidRPr="00DC2757">
                <w:rPr>
                  <w:rFonts w:ascii="Calibri" w:eastAsia="Times New Roman" w:hAnsi="Calibri" w:cs="Calibri"/>
                  <w:color w:val="000000"/>
                  <w:sz w:val="20"/>
                  <w:szCs w:val="20"/>
                </w:rPr>
                <w:t>1.4E-08</w:t>
              </w:r>
            </w:ins>
          </w:p>
        </w:tc>
        <w:tc>
          <w:tcPr>
            <w:tcW w:w="0" w:type="auto"/>
            <w:tcBorders>
              <w:top w:val="nil"/>
              <w:left w:val="nil"/>
              <w:bottom w:val="nil"/>
              <w:right w:val="nil"/>
            </w:tcBorders>
            <w:shd w:val="clear" w:color="auto" w:fill="auto"/>
            <w:noWrap/>
            <w:vAlign w:val="bottom"/>
            <w:hideMark/>
          </w:tcPr>
          <w:p w14:paraId="176B4DF3" w14:textId="77777777" w:rsidR="00DC2757" w:rsidRPr="00DC2757" w:rsidRDefault="00DC2757" w:rsidP="00DC2757">
            <w:pPr>
              <w:spacing w:after="0" w:line="240" w:lineRule="auto"/>
              <w:jc w:val="center"/>
              <w:rPr>
                <w:ins w:id="4227" w:author="Commodore, Sarah" w:date="2023-03-22T16:21:00Z"/>
                <w:rFonts w:ascii="Calibri" w:eastAsia="Times New Roman" w:hAnsi="Calibri" w:cs="Calibri"/>
                <w:color w:val="000000"/>
                <w:sz w:val="20"/>
                <w:szCs w:val="20"/>
              </w:rPr>
            </w:pPr>
            <w:ins w:id="4228"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0A9A1050" w14:textId="77777777" w:rsidR="00DC2757" w:rsidRPr="00DC2757" w:rsidRDefault="00DC2757" w:rsidP="00DC2757">
            <w:pPr>
              <w:spacing w:after="0" w:line="240" w:lineRule="auto"/>
              <w:jc w:val="center"/>
              <w:rPr>
                <w:ins w:id="4229" w:author="Commodore, Sarah" w:date="2023-03-22T16:21:00Z"/>
                <w:rFonts w:ascii="Calibri" w:eastAsia="Times New Roman" w:hAnsi="Calibri" w:cs="Calibri"/>
                <w:color w:val="FF0000"/>
                <w:sz w:val="20"/>
                <w:szCs w:val="20"/>
              </w:rPr>
            </w:pPr>
            <w:ins w:id="4230" w:author="Commodore, Sarah" w:date="2023-03-22T16:21:00Z">
              <w:r w:rsidRPr="00DC2757">
                <w:rPr>
                  <w:rFonts w:ascii="Calibri" w:eastAsia="Times New Roman" w:hAnsi="Calibri" w:cs="Calibri"/>
                  <w:color w:val="FF0000"/>
                  <w:sz w:val="20"/>
                  <w:szCs w:val="20"/>
                </w:rPr>
                <w:t>*</w:t>
              </w:r>
            </w:ins>
          </w:p>
        </w:tc>
      </w:tr>
      <w:tr w:rsidR="00DC2757" w:rsidRPr="00DC2757" w14:paraId="350C9910" w14:textId="77777777" w:rsidTr="00DC2757">
        <w:trPr>
          <w:trHeight w:val="260"/>
          <w:ins w:id="4231" w:author="Commodore, Sarah" w:date="2023-03-22T16:21:00Z"/>
        </w:trPr>
        <w:tc>
          <w:tcPr>
            <w:tcW w:w="0" w:type="auto"/>
            <w:tcBorders>
              <w:top w:val="nil"/>
              <w:left w:val="nil"/>
              <w:bottom w:val="nil"/>
              <w:right w:val="nil"/>
            </w:tcBorders>
            <w:shd w:val="clear" w:color="auto" w:fill="auto"/>
            <w:noWrap/>
            <w:vAlign w:val="bottom"/>
            <w:hideMark/>
          </w:tcPr>
          <w:p w14:paraId="1EF454D0" w14:textId="77777777" w:rsidR="00DC2757" w:rsidRPr="00DC2757" w:rsidRDefault="00DC2757" w:rsidP="00DC2757">
            <w:pPr>
              <w:spacing w:after="0" w:line="240" w:lineRule="auto"/>
              <w:rPr>
                <w:ins w:id="4232" w:author="Commodore, Sarah" w:date="2023-03-22T16:21:00Z"/>
                <w:rFonts w:ascii="Calibri" w:eastAsia="Times New Roman" w:hAnsi="Calibri" w:cs="Calibri"/>
                <w:color w:val="000000"/>
                <w:sz w:val="20"/>
                <w:szCs w:val="20"/>
              </w:rPr>
            </w:pPr>
            <w:ins w:id="4233" w:author="Commodore, Sarah" w:date="2023-03-22T16:21:00Z">
              <w:r w:rsidRPr="00DC2757">
                <w:rPr>
                  <w:rFonts w:ascii="Calibri" w:eastAsia="Times New Roman" w:hAnsi="Calibri" w:cs="Calibri"/>
                  <w:color w:val="000000"/>
                  <w:sz w:val="20"/>
                  <w:szCs w:val="20"/>
                </w:rPr>
                <w:t>ENSG00000287435.1</w:t>
              </w:r>
            </w:ins>
          </w:p>
        </w:tc>
        <w:tc>
          <w:tcPr>
            <w:tcW w:w="0" w:type="auto"/>
            <w:tcBorders>
              <w:top w:val="nil"/>
              <w:left w:val="nil"/>
              <w:bottom w:val="nil"/>
              <w:right w:val="nil"/>
            </w:tcBorders>
            <w:shd w:val="clear" w:color="auto" w:fill="auto"/>
            <w:noWrap/>
            <w:vAlign w:val="bottom"/>
            <w:hideMark/>
          </w:tcPr>
          <w:p w14:paraId="1E6683EF" w14:textId="77777777" w:rsidR="00DC2757" w:rsidRPr="00DC2757" w:rsidRDefault="00DC2757" w:rsidP="00DC2757">
            <w:pPr>
              <w:spacing w:after="0" w:line="240" w:lineRule="auto"/>
              <w:rPr>
                <w:ins w:id="4234" w:author="Commodore, Sarah" w:date="2023-03-22T16:21:00Z"/>
                <w:rFonts w:ascii="Calibri" w:eastAsia="Times New Roman" w:hAnsi="Calibri" w:cs="Calibri"/>
                <w:color w:val="000000"/>
                <w:sz w:val="20"/>
                <w:szCs w:val="20"/>
              </w:rPr>
            </w:pPr>
            <w:ins w:id="4235" w:author="Commodore, Sarah" w:date="2023-03-22T16:21:00Z">
              <w:r w:rsidRPr="00DC2757">
                <w:rPr>
                  <w:rFonts w:ascii="Calibri" w:eastAsia="Times New Roman" w:hAnsi="Calibri" w:cs="Calibri"/>
                  <w:color w:val="000000"/>
                  <w:sz w:val="20"/>
                  <w:szCs w:val="20"/>
                </w:rPr>
                <w:t>AC069404.1</w:t>
              </w:r>
            </w:ins>
          </w:p>
        </w:tc>
        <w:tc>
          <w:tcPr>
            <w:tcW w:w="0" w:type="auto"/>
            <w:tcBorders>
              <w:top w:val="nil"/>
              <w:left w:val="nil"/>
              <w:bottom w:val="nil"/>
              <w:right w:val="nil"/>
            </w:tcBorders>
            <w:shd w:val="clear" w:color="auto" w:fill="auto"/>
            <w:noWrap/>
            <w:vAlign w:val="bottom"/>
            <w:hideMark/>
          </w:tcPr>
          <w:p w14:paraId="5DE02F87" w14:textId="77777777" w:rsidR="00DC2757" w:rsidRPr="00DC2757" w:rsidRDefault="00DC2757" w:rsidP="00DC2757">
            <w:pPr>
              <w:spacing w:after="0" w:line="240" w:lineRule="auto"/>
              <w:jc w:val="center"/>
              <w:rPr>
                <w:ins w:id="4236" w:author="Commodore, Sarah" w:date="2023-03-22T16:21:00Z"/>
                <w:rFonts w:ascii="Calibri" w:eastAsia="Times New Roman" w:hAnsi="Calibri" w:cs="Calibri"/>
                <w:color w:val="000000"/>
                <w:sz w:val="20"/>
                <w:szCs w:val="20"/>
              </w:rPr>
            </w:pPr>
            <w:ins w:id="423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C47B9" w14:textId="77777777" w:rsidR="00DC2757" w:rsidRPr="00DC2757" w:rsidRDefault="00DC2757" w:rsidP="00DC2757">
            <w:pPr>
              <w:spacing w:after="0" w:line="240" w:lineRule="auto"/>
              <w:jc w:val="center"/>
              <w:rPr>
                <w:ins w:id="4238" w:author="Commodore, Sarah" w:date="2023-03-22T16:21:00Z"/>
                <w:rFonts w:ascii="Calibri" w:eastAsia="Times New Roman" w:hAnsi="Calibri" w:cs="Calibri"/>
                <w:color w:val="000000"/>
                <w:sz w:val="20"/>
                <w:szCs w:val="20"/>
              </w:rPr>
            </w:pPr>
            <w:ins w:id="4239" w:author="Commodore, Sarah" w:date="2023-03-22T16:21:00Z">
              <w:r w:rsidRPr="00DC2757">
                <w:rPr>
                  <w:rFonts w:ascii="Calibri" w:eastAsia="Times New Roman" w:hAnsi="Calibri" w:cs="Calibri"/>
                  <w:color w:val="000000"/>
                  <w:sz w:val="20"/>
                  <w:szCs w:val="20"/>
                </w:rPr>
                <w:t>7.5E-05</w:t>
              </w:r>
            </w:ins>
          </w:p>
        </w:tc>
        <w:tc>
          <w:tcPr>
            <w:tcW w:w="0" w:type="auto"/>
            <w:tcBorders>
              <w:top w:val="nil"/>
              <w:left w:val="nil"/>
              <w:bottom w:val="nil"/>
              <w:right w:val="nil"/>
            </w:tcBorders>
            <w:shd w:val="clear" w:color="auto" w:fill="auto"/>
            <w:noWrap/>
            <w:vAlign w:val="bottom"/>
            <w:hideMark/>
          </w:tcPr>
          <w:p w14:paraId="2CA883D0" w14:textId="77777777" w:rsidR="00DC2757" w:rsidRPr="00DC2757" w:rsidRDefault="00DC2757" w:rsidP="00DC2757">
            <w:pPr>
              <w:spacing w:after="0" w:line="240" w:lineRule="auto"/>
              <w:jc w:val="center"/>
              <w:rPr>
                <w:ins w:id="4240" w:author="Commodore, Sarah" w:date="2023-03-22T16:21:00Z"/>
                <w:rFonts w:ascii="Calibri" w:eastAsia="Times New Roman" w:hAnsi="Calibri" w:cs="Calibri"/>
                <w:color w:val="000000"/>
                <w:sz w:val="20"/>
                <w:szCs w:val="20"/>
              </w:rPr>
            </w:pPr>
            <w:ins w:id="4241"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57D582ED" w14:textId="77777777" w:rsidR="00DC2757" w:rsidRPr="00DC2757" w:rsidRDefault="00DC2757" w:rsidP="00DC2757">
            <w:pPr>
              <w:spacing w:after="0" w:line="240" w:lineRule="auto"/>
              <w:jc w:val="center"/>
              <w:rPr>
                <w:ins w:id="4242" w:author="Commodore, Sarah" w:date="2023-03-22T16:21:00Z"/>
                <w:rFonts w:ascii="Calibri" w:eastAsia="Times New Roman" w:hAnsi="Calibri" w:cs="Calibri"/>
                <w:color w:val="FF0000"/>
                <w:sz w:val="20"/>
                <w:szCs w:val="20"/>
              </w:rPr>
            </w:pPr>
            <w:ins w:id="4243" w:author="Commodore, Sarah" w:date="2023-03-22T16:21:00Z">
              <w:r w:rsidRPr="00DC2757">
                <w:rPr>
                  <w:rFonts w:ascii="Calibri" w:eastAsia="Times New Roman" w:hAnsi="Calibri" w:cs="Calibri"/>
                  <w:color w:val="FF0000"/>
                  <w:sz w:val="20"/>
                  <w:szCs w:val="20"/>
                </w:rPr>
                <w:t>*</w:t>
              </w:r>
            </w:ins>
          </w:p>
        </w:tc>
      </w:tr>
      <w:tr w:rsidR="00DC2757" w:rsidRPr="00DC2757" w14:paraId="64C6D5F0" w14:textId="77777777" w:rsidTr="00DC2757">
        <w:trPr>
          <w:trHeight w:val="260"/>
          <w:ins w:id="4244" w:author="Commodore, Sarah" w:date="2023-03-22T16:21:00Z"/>
        </w:trPr>
        <w:tc>
          <w:tcPr>
            <w:tcW w:w="0" w:type="auto"/>
            <w:tcBorders>
              <w:top w:val="nil"/>
              <w:left w:val="nil"/>
              <w:bottom w:val="nil"/>
              <w:right w:val="nil"/>
            </w:tcBorders>
            <w:shd w:val="clear" w:color="auto" w:fill="auto"/>
            <w:noWrap/>
            <w:vAlign w:val="bottom"/>
            <w:hideMark/>
          </w:tcPr>
          <w:p w14:paraId="3F58C1EB" w14:textId="77777777" w:rsidR="00DC2757" w:rsidRPr="00DC2757" w:rsidRDefault="00DC2757" w:rsidP="00DC2757">
            <w:pPr>
              <w:spacing w:after="0" w:line="240" w:lineRule="auto"/>
              <w:rPr>
                <w:ins w:id="4245" w:author="Commodore, Sarah" w:date="2023-03-22T16:21:00Z"/>
                <w:rFonts w:ascii="Calibri" w:eastAsia="Times New Roman" w:hAnsi="Calibri" w:cs="Calibri"/>
                <w:color w:val="000000"/>
                <w:sz w:val="20"/>
                <w:szCs w:val="20"/>
              </w:rPr>
            </w:pPr>
            <w:ins w:id="4246" w:author="Commodore, Sarah" w:date="2023-03-22T16:21:00Z">
              <w:r w:rsidRPr="00DC2757">
                <w:rPr>
                  <w:rFonts w:ascii="Calibri" w:eastAsia="Times New Roman" w:hAnsi="Calibri" w:cs="Calibri"/>
                  <w:color w:val="000000"/>
                  <w:sz w:val="20"/>
                  <w:szCs w:val="20"/>
                </w:rPr>
                <w:t>ENSG00000140067.6</w:t>
              </w:r>
            </w:ins>
          </w:p>
        </w:tc>
        <w:tc>
          <w:tcPr>
            <w:tcW w:w="0" w:type="auto"/>
            <w:tcBorders>
              <w:top w:val="nil"/>
              <w:left w:val="nil"/>
              <w:bottom w:val="nil"/>
              <w:right w:val="nil"/>
            </w:tcBorders>
            <w:shd w:val="clear" w:color="auto" w:fill="auto"/>
            <w:noWrap/>
            <w:vAlign w:val="bottom"/>
            <w:hideMark/>
          </w:tcPr>
          <w:p w14:paraId="4B143CAC" w14:textId="77777777" w:rsidR="00DC2757" w:rsidRPr="00DC2757" w:rsidRDefault="00DC2757" w:rsidP="00DC2757">
            <w:pPr>
              <w:spacing w:after="0" w:line="240" w:lineRule="auto"/>
              <w:rPr>
                <w:ins w:id="4247" w:author="Commodore, Sarah" w:date="2023-03-22T16:21:00Z"/>
                <w:rFonts w:ascii="Calibri" w:eastAsia="Times New Roman" w:hAnsi="Calibri" w:cs="Calibri"/>
                <w:color w:val="000000"/>
                <w:sz w:val="20"/>
                <w:szCs w:val="20"/>
              </w:rPr>
            </w:pPr>
            <w:ins w:id="4248" w:author="Commodore, Sarah" w:date="2023-03-22T16:21:00Z">
              <w:r w:rsidRPr="00DC2757">
                <w:rPr>
                  <w:rFonts w:ascii="Calibri" w:eastAsia="Times New Roman" w:hAnsi="Calibri" w:cs="Calibri"/>
                  <w:color w:val="000000"/>
                  <w:sz w:val="20"/>
                  <w:szCs w:val="20"/>
                </w:rPr>
                <w:t>FAM181A</w:t>
              </w:r>
            </w:ins>
          </w:p>
        </w:tc>
        <w:tc>
          <w:tcPr>
            <w:tcW w:w="0" w:type="auto"/>
            <w:tcBorders>
              <w:top w:val="nil"/>
              <w:left w:val="nil"/>
              <w:bottom w:val="nil"/>
              <w:right w:val="nil"/>
            </w:tcBorders>
            <w:shd w:val="clear" w:color="auto" w:fill="auto"/>
            <w:noWrap/>
            <w:vAlign w:val="bottom"/>
            <w:hideMark/>
          </w:tcPr>
          <w:p w14:paraId="62686654" w14:textId="77777777" w:rsidR="00DC2757" w:rsidRPr="00DC2757" w:rsidRDefault="00DC2757" w:rsidP="00DC2757">
            <w:pPr>
              <w:spacing w:after="0" w:line="240" w:lineRule="auto"/>
              <w:jc w:val="center"/>
              <w:rPr>
                <w:ins w:id="4249" w:author="Commodore, Sarah" w:date="2023-03-22T16:21:00Z"/>
                <w:rFonts w:ascii="Calibri" w:eastAsia="Times New Roman" w:hAnsi="Calibri" w:cs="Calibri"/>
                <w:color w:val="000000"/>
                <w:sz w:val="20"/>
                <w:szCs w:val="20"/>
              </w:rPr>
            </w:pPr>
            <w:ins w:id="425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A2A882B" w14:textId="77777777" w:rsidR="00DC2757" w:rsidRPr="00DC2757" w:rsidRDefault="00DC2757" w:rsidP="00DC2757">
            <w:pPr>
              <w:spacing w:after="0" w:line="240" w:lineRule="auto"/>
              <w:jc w:val="center"/>
              <w:rPr>
                <w:ins w:id="4251" w:author="Commodore, Sarah" w:date="2023-03-22T16:21:00Z"/>
                <w:rFonts w:ascii="Calibri" w:eastAsia="Times New Roman" w:hAnsi="Calibri" w:cs="Calibri"/>
                <w:color w:val="000000"/>
                <w:sz w:val="20"/>
                <w:szCs w:val="20"/>
              </w:rPr>
            </w:pPr>
            <w:ins w:id="4252" w:author="Commodore, Sarah" w:date="2023-03-22T16:21:00Z">
              <w:r w:rsidRPr="00DC2757">
                <w:rPr>
                  <w:rFonts w:ascii="Calibri" w:eastAsia="Times New Roman" w:hAnsi="Calibri" w:cs="Calibri"/>
                  <w:color w:val="000000"/>
                  <w:sz w:val="20"/>
                  <w:szCs w:val="20"/>
                </w:rPr>
                <w:t>4.9E-09</w:t>
              </w:r>
            </w:ins>
          </w:p>
        </w:tc>
        <w:tc>
          <w:tcPr>
            <w:tcW w:w="0" w:type="auto"/>
            <w:tcBorders>
              <w:top w:val="nil"/>
              <w:left w:val="nil"/>
              <w:bottom w:val="nil"/>
              <w:right w:val="nil"/>
            </w:tcBorders>
            <w:shd w:val="clear" w:color="auto" w:fill="auto"/>
            <w:noWrap/>
            <w:vAlign w:val="bottom"/>
            <w:hideMark/>
          </w:tcPr>
          <w:p w14:paraId="2CB6C9CA" w14:textId="77777777" w:rsidR="00DC2757" w:rsidRPr="00DC2757" w:rsidRDefault="00DC2757" w:rsidP="00DC2757">
            <w:pPr>
              <w:spacing w:after="0" w:line="240" w:lineRule="auto"/>
              <w:jc w:val="center"/>
              <w:rPr>
                <w:ins w:id="4253" w:author="Commodore, Sarah" w:date="2023-03-22T16:21:00Z"/>
                <w:rFonts w:ascii="Calibri" w:eastAsia="Times New Roman" w:hAnsi="Calibri" w:cs="Calibri"/>
                <w:color w:val="000000"/>
                <w:sz w:val="20"/>
                <w:szCs w:val="20"/>
              </w:rPr>
            </w:pPr>
            <w:ins w:id="4254" w:author="Commodore, Sarah" w:date="2023-03-22T16:21:00Z">
              <w:r w:rsidRPr="00DC2757">
                <w:rPr>
                  <w:rFonts w:ascii="Calibri" w:eastAsia="Times New Roman" w:hAnsi="Calibri" w:cs="Calibri"/>
                  <w:color w:val="000000"/>
                  <w:sz w:val="20"/>
                  <w:szCs w:val="20"/>
                </w:rPr>
                <w:t>7.5E-08</w:t>
              </w:r>
            </w:ins>
          </w:p>
        </w:tc>
        <w:tc>
          <w:tcPr>
            <w:tcW w:w="0" w:type="auto"/>
            <w:tcBorders>
              <w:top w:val="nil"/>
              <w:left w:val="nil"/>
              <w:bottom w:val="nil"/>
              <w:right w:val="nil"/>
            </w:tcBorders>
            <w:shd w:val="clear" w:color="auto" w:fill="auto"/>
            <w:noWrap/>
            <w:vAlign w:val="bottom"/>
            <w:hideMark/>
          </w:tcPr>
          <w:p w14:paraId="7B6820FF" w14:textId="77777777" w:rsidR="00DC2757" w:rsidRPr="00DC2757" w:rsidRDefault="00DC2757" w:rsidP="00DC2757">
            <w:pPr>
              <w:spacing w:after="0" w:line="240" w:lineRule="auto"/>
              <w:jc w:val="center"/>
              <w:rPr>
                <w:ins w:id="4255" w:author="Commodore, Sarah" w:date="2023-03-22T16:21:00Z"/>
                <w:rFonts w:ascii="Calibri" w:eastAsia="Times New Roman" w:hAnsi="Calibri" w:cs="Calibri"/>
                <w:color w:val="FF0000"/>
                <w:sz w:val="20"/>
                <w:szCs w:val="20"/>
              </w:rPr>
            </w:pPr>
            <w:ins w:id="4256" w:author="Commodore, Sarah" w:date="2023-03-22T16:21:00Z">
              <w:r w:rsidRPr="00DC2757">
                <w:rPr>
                  <w:rFonts w:ascii="Calibri" w:eastAsia="Times New Roman" w:hAnsi="Calibri" w:cs="Calibri"/>
                  <w:color w:val="FF0000"/>
                  <w:sz w:val="20"/>
                  <w:szCs w:val="20"/>
                </w:rPr>
                <w:t>*</w:t>
              </w:r>
            </w:ins>
          </w:p>
        </w:tc>
      </w:tr>
      <w:tr w:rsidR="00DC2757" w:rsidRPr="00DC2757" w14:paraId="4B64CB45" w14:textId="77777777" w:rsidTr="00DC2757">
        <w:trPr>
          <w:trHeight w:val="260"/>
          <w:ins w:id="4257" w:author="Commodore, Sarah" w:date="2023-03-22T16:21:00Z"/>
        </w:trPr>
        <w:tc>
          <w:tcPr>
            <w:tcW w:w="0" w:type="auto"/>
            <w:tcBorders>
              <w:top w:val="nil"/>
              <w:left w:val="nil"/>
              <w:bottom w:val="nil"/>
              <w:right w:val="nil"/>
            </w:tcBorders>
            <w:shd w:val="clear" w:color="auto" w:fill="auto"/>
            <w:noWrap/>
            <w:vAlign w:val="bottom"/>
            <w:hideMark/>
          </w:tcPr>
          <w:p w14:paraId="3B0A4968" w14:textId="77777777" w:rsidR="00DC2757" w:rsidRPr="00DC2757" w:rsidRDefault="00DC2757" w:rsidP="00DC2757">
            <w:pPr>
              <w:spacing w:after="0" w:line="240" w:lineRule="auto"/>
              <w:rPr>
                <w:ins w:id="4258" w:author="Commodore, Sarah" w:date="2023-03-22T16:21:00Z"/>
                <w:rFonts w:ascii="Calibri" w:eastAsia="Times New Roman" w:hAnsi="Calibri" w:cs="Calibri"/>
                <w:color w:val="000000"/>
                <w:sz w:val="20"/>
                <w:szCs w:val="20"/>
              </w:rPr>
            </w:pPr>
            <w:ins w:id="4259" w:author="Commodore, Sarah" w:date="2023-03-22T16:21:00Z">
              <w:r w:rsidRPr="00DC2757">
                <w:rPr>
                  <w:rFonts w:ascii="Calibri" w:eastAsia="Times New Roman" w:hAnsi="Calibri" w:cs="Calibri"/>
                  <w:color w:val="000000"/>
                  <w:sz w:val="20"/>
                  <w:szCs w:val="20"/>
                </w:rPr>
                <w:t>ENSG00000265752.3</w:t>
              </w:r>
            </w:ins>
          </w:p>
        </w:tc>
        <w:tc>
          <w:tcPr>
            <w:tcW w:w="0" w:type="auto"/>
            <w:tcBorders>
              <w:top w:val="nil"/>
              <w:left w:val="nil"/>
              <w:bottom w:val="nil"/>
              <w:right w:val="nil"/>
            </w:tcBorders>
            <w:shd w:val="clear" w:color="auto" w:fill="auto"/>
            <w:noWrap/>
            <w:vAlign w:val="bottom"/>
            <w:hideMark/>
          </w:tcPr>
          <w:p w14:paraId="14AEDFDE" w14:textId="77777777" w:rsidR="00DC2757" w:rsidRPr="00DC2757" w:rsidRDefault="00DC2757" w:rsidP="00DC2757">
            <w:pPr>
              <w:spacing w:after="0" w:line="240" w:lineRule="auto"/>
              <w:rPr>
                <w:ins w:id="4260" w:author="Commodore, Sarah" w:date="2023-03-22T16:21:00Z"/>
                <w:rFonts w:ascii="Calibri" w:eastAsia="Times New Roman" w:hAnsi="Calibri" w:cs="Calibri"/>
                <w:color w:val="000000"/>
                <w:sz w:val="20"/>
                <w:szCs w:val="20"/>
              </w:rPr>
            </w:pPr>
            <w:ins w:id="4261" w:author="Commodore, Sarah" w:date="2023-03-22T16:21:00Z">
              <w:r w:rsidRPr="00DC2757">
                <w:rPr>
                  <w:rFonts w:ascii="Calibri" w:eastAsia="Times New Roman" w:hAnsi="Calibri" w:cs="Calibri"/>
                  <w:color w:val="000000"/>
                  <w:sz w:val="20"/>
                  <w:szCs w:val="20"/>
                </w:rPr>
                <w:t>AC010754.1</w:t>
              </w:r>
            </w:ins>
          </w:p>
        </w:tc>
        <w:tc>
          <w:tcPr>
            <w:tcW w:w="0" w:type="auto"/>
            <w:tcBorders>
              <w:top w:val="nil"/>
              <w:left w:val="nil"/>
              <w:bottom w:val="nil"/>
              <w:right w:val="nil"/>
            </w:tcBorders>
            <w:shd w:val="clear" w:color="auto" w:fill="auto"/>
            <w:noWrap/>
            <w:vAlign w:val="bottom"/>
            <w:hideMark/>
          </w:tcPr>
          <w:p w14:paraId="13CF0D43" w14:textId="77777777" w:rsidR="00DC2757" w:rsidRPr="00DC2757" w:rsidRDefault="00DC2757" w:rsidP="00DC2757">
            <w:pPr>
              <w:spacing w:after="0" w:line="240" w:lineRule="auto"/>
              <w:jc w:val="center"/>
              <w:rPr>
                <w:ins w:id="4262" w:author="Commodore, Sarah" w:date="2023-03-22T16:21:00Z"/>
                <w:rFonts w:ascii="Calibri" w:eastAsia="Times New Roman" w:hAnsi="Calibri" w:cs="Calibri"/>
                <w:color w:val="000000"/>
                <w:sz w:val="20"/>
                <w:szCs w:val="20"/>
              </w:rPr>
            </w:pPr>
            <w:ins w:id="426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93C6D01" w14:textId="77777777" w:rsidR="00DC2757" w:rsidRPr="00DC2757" w:rsidRDefault="00DC2757" w:rsidP="00DC2757">
            <w:pPr>
              <w:spacing w:after="0" w:line="240" w:lineRule="auto"/>
              <w:jc w:val="center"/>
              <w:rPr>
                <w:ins w:id="4264" w:author="Commodore, Sarah" w:date="2023-03-22T16:21:00Z"/>
                <w:rFonts w:ascii="Calibri" w:eastAsia="Times New Roman" w:hAnsi="Calibri" w:cs="Calibri"/>
                <w:color w:val="000000"/>
                <w:sz w:val="20"/>
                <w:szCs w:val="20"/>
              </w:rPr>
            </w:pPr>
            <w:ins w:id="4265" w:author="Commodore, Sarah" w:date="2023-03-22T16:21:00Z">
              <w:r w:rsidRPr="00DC2757">
                <w:rPr>
                  <w:rFonts w:ascii="Calibri" w:eastAsia="Times New Roman" w:hAnsi="Calibri" w:cs="Calibri"/>
                  <w:color w:val="000000"/>
                  <w:sz w:val="20"/>
                  <w:szCs w:val="20"/>
                </w:rPr>
                <w:t>2.4E-09</w:t>
              </w:r>
            </w:ins>
          </w:p>
        </w:tc>
        <w:tc>
          <w:tcPr>
            <w:tcW w:w="0" w:type="auto"/>
            <w:tcBorders>
              <w:top w:val="nil"/>
              <w:left w:val="nil"/>
              <w:bottom w:val="nil"/>
              <w:right w:val="nil"/>
            </w:tcBorders>
            <w:shd w:val="clear" w:color="auto" w:fill="auto"/>
            <w:noWrap/>
            <w:vAlign w:val="bottom"/>
            <w:hideMark/>
          </w:tcPr>
          <w:p w14:paraId="6E2E7289" w14:textId="77777777" w:rsidR="00DC2757" w:rsidRPr="00DC2757" w:rsidRDefault="00DC2757" w:rsidP="00DC2757">
            <w:pPr>
              <w:spacing w:after="0" w:line="240" w:lineRule="auto"/>
              <w:jc w:val="center"/>
              <w:rPr>
                <w:ins w:id="4266" w:author="Commodore, Sarah" w:date="2023-03-22T16:21:00Z"/>
                <w:rFonts w:ascii="Calibri" w:eastAsia="Times New Roman" w:hAnsi="Calibri" w:cs="Calibri"/>
                <w:color w:val="000000"/>
                <w:sz w:val="20"/>
                <w:szCs w:val="20"/>
              </w:rPr>
            </w:pPr>
            <w:ins w:id="4267" w:author="Commodore, Sarah" w:date="2023-03-22T16:21:00Z">
              <w:r w:rsidRPr="00DC2757">
                <w:rPr>
                  <w:rFonts w:ascii="Calibri" w:eastAsia="Times New Roman" w:hAnsi="Calibri" w:cs="Calibri"/>
                  <w:color w:val="000000"/>
                  <w:sz w:val="20"/>
                  <w:szCs w:val="20"/>
                </w:rPr>
                <w:t>4.0E-08</w:t>
              </w:r>
            </w:ins>
          </w:p>
        </w:tc>
        <w:tc>
          <w:tcPr>
            <w:tcW w:w="0" w:type="auto"/>
            <w:tcBorders>
              <w:top w:val="nil"/>
              <w:left w:val="nil"/>
              <w:bottom w:val="nil"/>
              <w:right w:val="nil"/>
            </w:tcBorders>
            <w:shd w:val="clear" w:color="auto" w:fill="auto"/>
            <w:noWrap/>
            <w:vAlign w:val="bottom"/>
            <w:hideMark/>
          </w:tcPr>
          <w:p w14:paraId="06ECF44C" w14:textId="77777777" w:rsidR="00DC2757" w:rsidRPr="00DC2757" w:rsidRDefault="00DC2757" w:rsidP="00DC2757">
            <w:pPr>
              <w:spacing w:after="0" w:line="240" w:lineRule="auto"/>
              <w:jc w:val="center"/>
              <w:rPr>
                <w:ins w:id="4268" w:author="Commodore, Sarah" w:date="2023-03-22T16:21:00Z"/>
                <w:rFonts w:ascii="Calibri" w:eastAsia="Times New Roman" w:hAnsi="Calibri" w:cs="Calibri"/>
                <w:color w:val="FF0000"/>
                <w:sz w:val="20"/>
                <w:szCs w:val="20"/>
              </w:rPr>
            </w:pPr>
            <w:ins w:id="4269" w:author="Commodore, Sarah" w:date="2023-03-22T16:21:00Z">
              <w:r w:rsidRPr="00DC2757">
                <w:rPr>
                  <w:rFonts w:ascii="Calibri" w:eastAsia="Times New Roman" w:hAnsi="Calibri" w:cs="Calibri"/>
                  <w:color w:val="FF0000"/>
                  <w:sz w:val="20"/>
                  <w:szCs w:val="20"/>
                </w:rPr>
                <w:t>*</w:t>
              </w:r>
            </w:ins>
          </w:p>
        </w:tc>
      </w:tr>
      <w:tr w:rsidR="00DC2757" w:rsidRPr="00DC2757" w14:paraId="0F165F2D" w14:textId="77777777" w:rsidTr="00DC2757">
        <w:trPr>
          <w:trHeight w:val="260"/>
          <w:ins w:id="4270" w:author="Commodore, Sarah" w:date="2023-03-22T16:21:00Z"/>
        </w:trPr>
        <w:tc>
          <w:tcPr>
            <w:tcW w:w="0" w:type="auto"/>
            <w:tcBorders>
              <w:top w:val="nil"/>
              <w:left w:val="nil"/>
              <w:bottom w:val="nil"/>
              <w:right w:val="nil"/>
            </w:tcBorders>
            <w:shd w:val="clear" w:color="auto" w:fill="auto"/>
            <w:noWrap/>
            <w:vAlign w:val="bottom"/>
            <w:hideMark/>
          </w:tcPr>
          <w:p w14:paraId="74D6F0BA" w14:textId="77777777" w:rsidR="00DC2757" w:rsidRPr="00DC2757" w:rsidRDefault="00DC2757" w:rsidP="00DC2757">
            <w:pPr>
              <w:spacing w:after="0" w:line="240" w:lineRule="auto"/>
              <w:rPr>
                <w:ins w:id="4271" w:author="Commodore, Sarah" w:date="2023-03-22T16:21:00Z"/>
                <w:rFonts w:ascii="Calibri" w:eastAsia="Times New Roman" w:hAnsi="Calibri" w:cs="Calibri"/>
                <w:color w:val="000000"/>
                <w:sz w:val="20"/>
                <w:szCs w:val="20"/>
              </w:rPr>
            </w:pPr>
            <w:ins w:id="4272" w:author="Commodore, Sarah" w:date="2023-03-22T16:21:00Z">
              <w:r w:rsidRPr="00DC2757">
                <w:rPr>
                  <w:rFonts w:ascii="Calibri" w:eastAsia="Times New Roman" w:hAnsi="Calibri" w:cs="Calibri"/>
                  <w:color w:val="000000"/>
                  <w:sz w:val="20"/>
                  <w:szCs w:val="20"/>
                </w:rPr>
                <w:t>ENSG00000137098.14</w:t>
              </w:r>
            </w:ins>
          </w:p>
        </w:tc>
        <w:tc>
          <w:tcPr>
            <w:tcW w:w="0" w:type="auto"/>
            <w:tcBorders>
              <w:top w:val="nil"/>
              <w:left w:val="nil"/>
              <w:bottom w:val="nil"/>
              <w:right w:val="nil"/>
            </w:tcBorders>
            <w:shd w:val="clear" w:color="auto" w:fill="auto"/>
            <w:noWrap/>
            <w:vAlign w:val="bottom"/>
            <w:hideMark/>
          </w:tcPr>
          <w:p w14:paraId="74DE0787" w14:textId="77777777" w:rsidR="00DC2757" w:rsidRPr="00DC2757" w:rsidRDefault="00DC2757" w:rsidP="00DC2757">
            <w:pPr>
              <w:spacing w:after="0" w:line="240" w:lineRule="auto"/>
              <w:rPr>
                <w:ins w:id="4273" w:author="Commodore, Sarah" w:date="2023-03-22T16:21:00Z"/>
                <w:rFonts w:ascii="Calibri" w:eastAsia="Times New Roman" w:hAnsi="Calibri" w:cs="Calibri"/>
                <w:color w:val="000000"/>
                <w:sz w:val="20"/>
                <w:szCs w:val="20"/>
              </w:rPr>
            </w:pPr>
            <w:ins w:id="4274" w:author="Commodore, Sarah" w:date="2023-03-22T16:21:00Z">
              <w:r w:rsidRPr="00DC2757">
                <w:rPr>
                  <w:rFonts w:ascii="Calibri" w:eastAsia="Times New Roman" w:hAnsi="Calibri" w:cs="Calibri"/>
                  <w:color w:val="000000"/>
                  <w:sz w:val="20"/>
                  <w:szCs w:val="20"/>
                </w:rPr>
                <w:t>SPAG8</w:t>
              </w:r>
            </w:ins>
          </w:p>
        </w:tc>
        <w:tc>
          <w:tcPr>
            <w:tcW w:w="0" w:type="auto"/>
            <w:tcBorders>
              <w:top w:val="nil"/>
              <w:left w:val="nil"/>
              <w:bottom w:val="nil"/>
              <w:right w:val="nil"/>
            </w:tcBorders>
            <w:shd w:val="clear" w:color="auto" w:fill="auto"/>
            <w:noWrap/>
            <w:vAlign w:val="bottom"/>
            <w:hideMark/>
          </w:tcPr>
          <w:p w14:paraId="04D3BEE8" w14:textId="77777777" w:rsidR="00DC2757" w:rsidRPr="00DC2757" w:rsidRDefault="00DC2757" w:rsidP="00DC2757">
            <w:pPr>
              <w:spacing w:after="0" w:line="240" w:lineRule="auto"/>
              <w:jc w:val="center"/>
              <w:rPr>
                <w:ins w:id="4275" w:author="Commodore, Sarah" w:date="2023-03-22T16:21:00Z"/>
                <w:rFonts w:ascii="Calibri" w:eastAsia="Times New Roman" w:hAnsi="Calibri" w:cs="Calibri"/>
                <w:color w:val="000000"/>
                <w:sz w:val="20"/>
                <w:szCs w:val="20"/>
              </w:rPr>
            </w:pPr>
            <w:ins w:id="427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4F7D4F" w14:textId="77777777" w:rsidR="00DC2757" w:rsidRPr="00DC2757" w:rsidRDefault="00DC2757" w:rsidP="00DC2757">
            <w:pPr>
              <w:spacing w:after="0" w:line="240" w:lineRule="auto"/>
              <w:jc w:val="center"/>
              <w:rPr>
                <w:ins w:id="4277" w:author="Commodore, Sarah" w:date="2023-03-22T16:21:00Z"/>
                <w:rFonts w:ascii="Calibri" w:eastAsia="Times New Roman" w:hAnsi="Calibri" w:cs="Calibri"/>
                <w:color w:val="000000"/>
                <w:sz w:val="20"/>
                <w:szCs w:val="20"/>
              </w:rPr>
            </w:pPr>
            <w:ins w:id="4278" w:author="Commodore, Sarah" w:date="2023-03-22T16:21:00Z">
              <w:r w:rsidRPr="00DC2757">
                <w:rPr>
                  <w:rFonts w:ascii="Calibri" w:eastAsia="Times New Roman" w:hAnsi="Calibri" w:cs="Calibri"/>
                  <w:color w:val="000000"/>
                  <w:sz w:val="20"/>
                  <w:szCs w:val="20"/>
                </w:rPr>
                <w:t>1.6E-10</w:t>
              </w:r>
            </w:ins>
          </w:p>
        </w:tc>
        <w:tc>
          <w:tcPr>
            <w:tcW w:w="0" w:type="auto"/>
            <w:tcBorders>
              <w:top w:val="nil"/>
              <w:left w:val="nil"/>
              <w:bottom w:val="nil"/>
              <w:right w:val="nil"/>
            </w:tcBorders>
            <w:shd w:val="clear" w:color="auto" w:fill="auto"/>
            <w:noWrap/>
            <w:vAlign w:val="bottom"/>
            <w:hideMark/>
          </w:tcPr>
          <w:p w14:paraId="66870DEC" w14:textId="77777777" w:rsidR="00DC2757" w:rsidRPr="00DC2757" w:rsidRDefault="00DC2757" w:rsidP="00DC2757">
            <w:pPr>
              <w:spacing w:after="0" w:line="240" w:lineRule="auto"/>
              <w:jc w:val="center"/>
              <w:rPr>
                <w:ins w:id="4279" w:author="Commodore, Sarah" w:date="2023-03-22T16:21:00Z"/>
                <w:rFonts w:ascii="Calibri" w:eastAsia="Times New Roman" w:hAnsi="Calibri" w:cs="Calibri"/>
                <w:color w:val="000000"/>
                <w:sz w:val="20"/>
                <w:szCs w:val="20"/>
              </w:rPr>
            </w:pPr>
            <w:ins w:id="4280" w:author="Commodore, Sarah" w:date="2023-03-22T16:21:00Z">
              <w:r w:rsidRPr="00DC2757">
                <w:rPr>
                  <w:rFonts w:ascii="Calibri" w:eastAsia="Times New Roman" w:hAnsi="Calibri" w:cs="Calibri"/>
                  <w:color w:val="000000"/>
                  <w:sz w:val="20"/>
                  <w:szCs w:val="20"/>
                </w:rPr>
                <w:t>3.5E-09</w:t>
              </w:r>
            </w:ins>
          </w:p>
        </w:tc>
        <w:tc>
          <w:tcPr>
            <w:tcW w:w="0" w:type="auto"/>
            <w:tcBorders>
              <w:top w:val="nil"/>
              <w:left w:val="nil"/>
              <w:bottom w:val="nil"/>
              <w:right w:val="nil"/>
            </w:tcBorders>
            <w:shd w:val="clear" w:color="auto" w:fill="auto"/>
            <w:noWrap/>
            <w:vAlign w:val="bottom"/>
            <w:hideMark/>
          </w:tcPr>
          <w:p w14:paraId="662E08D9" w14:textId="77777777" w:rsidR="00DC2757" w:rsidRPr="00DC2757" w:rsidRDefault="00DC2757" w:rsidP="00DC2757">
            <w:pPr>
              <w:spacing w:after="0" w:line="240" w:lineRule="auto"/>
              <w:jc w:val="center"/>
              <w:rPr>
                <w:ins w:id="4281" w:author="Commodore, Sarah" w:date="2023-03-22T16:21:00Z"/>
                <w:rFonts w:ascii="Calibri" w:eastAsia="Times New Roman" w:hAnsi="Calibri" w:cs="Calibri"/>
                <w:color w:val="FF0000"/>
                <w:sz w:val="20"/>
                <w:szCs w:val="20"/>
              </w:rPr>
            </w:pPr>
            <w:ins w:id="4282" w:author="Commodore, Sarah" w:date="2023-03-22T16:21:00Z">
              <w:r w:rsidRPr="00DC2757">
                <w:rPr>
                  <w:rFonts w:ascii="Calibri" w:eastAsia="Times New Roman" w:hAnsi="Calibri" w:cs="Calibri"/>
                  <w:color w:val="FF0000"/>
                  <w:sz w:val="20"/>
                  <w:szCs w:val="20"/>
                </w:rPr>
                <w:t>*</w:t>
              </w:r>
            </w:ins>
          </w:p>
        </w:tc>
      </w:tr>
      <w:tr w:rsidR="00DC2757" w:rsidRPr="00DC2757" w14:paraId="3998EF5F" w14:textId="77777777" w:rsidTr="00DC2757">
        <w:trPr>
          <w:trHeight w:val="260"/>
          <w:ins w:id="4283" w:author="Commodore, Sarah" w:date="2023-03-22T16:21:00Z"/>
        </w:trPr>
        <w:tc>
          <w:tcPr>
            <w:tcW w:w="0" w:type="auto"/>
            <w:tcBorders>
              <w:top w:val="nil"/>
              <w:left w:val="nil"/>
              <w:bottom w:val="nil"/>
              <w:right w:val="nil"/>
            </w:tcBorders>
            <w:shd w:val="clear" w:color="auto" w:fill="auto"/>
            <w:noWrap/>
            <w:vAlign w:val="bottom"/>
            <w:hideMark/>
          </w:tcPr>
          <w:p w14:paraId="684DFBDD" w14:textId="77777777" w:rsidR="00DC2757" w:rsidRPr="00DC2757" w:rsidRDefault="00DC2757" w:rsidP="00DC2757">
            <w:pPr>
              <w:spacing w:after="0" w:line="240" w:lineRule="auto"/>
              <w:rPr>
                <w:ins w:id="4284" w:author="Commodore, Sarah" w:date="2023-03-22T16:21:00Z"/>
                <w:rFonts w:ascii="Calibri" w:eastAsia="Times New Roman" w:hAnsi="Calibri" w:cs="Calibri"/>
                <w:color w:val="000000"/>
                <w:sz w:val="20"/>
                <w:szCs w:val="20"/>
              </w:rPr>
            </w:pPr>
            <w:ins w:id="4285" w:author="Commodore, Sarah" w:date="2023-03-22T16:21:00Z">
              <w:r w:rsidRPr="00DC2757">
                <w:rPr>
                  <w:rFonts w:ascii="Calibri" w:eastAsia="Times New Roman" w:hAnsi="Calibri" w:cs="Calibri"/>
                  <w:color w:val="000000"/>
                  <w:sz w:val="20"/>
                  <w:szCs w:val="20"/>
                </w:rPr>
                <w:t>ENSG00000175175.6</w:t>
              </w:r>
            </w:ins>
          </w:p>
        </w:tc>
        <w:tc>
          <w:tcPr>
            <w:tcW w:w="0" w:type="auto"/>
            <w:tcBorders>
              <w:top w:val="nil"/>
              <w:left w:val="nil"/>
              <w:bottom w:val="nil"/>
              <w:right w:val="nil"/>
            </w:tcBorders>
            <w:shd w:val="clear" w:color="auto" w:fill="auto"/>
            <w:noWrap/>
            <w:vAlign w:val="bottom"/>
            <w:hideMark/>
          </w:tcPr>
          <w:p w14:paraId="12C4482C" w14:textId="77777777" w:rsidR="00DC2757" w:rsidRPr="00DC2757" w:rsidRDefault="00DC2757" w:rsidP="00DC2757">
            <w:pPr>
              <w:spacing w:after="0" w:line="240" w:lineRule="auto"/>
              <w:rPr>
                <w:ins w:id="4286" w:author="Commodore, Sarah" w:date="2023-03-22T16:21:00Z"/>
                <w:rFonts w:ascii="Calibri" w:eastAsia="Times New Roman" w:hAnsi="Calibri" w:cs="Calibri"/>
                <w:color w:val="000000"/>
                <w:sz w:val="20"/>
                <w:szCs w:val="20"/>
              </w:rPr>
            </w:pPr>
            <w:ins w:id="4287" w:author="Commodore, Sarah" w:date="2023-03-22T16:21:00Z">
              <w:r w:rsidRPr="00DC2757">
                <w:rPr>
                  <w:rFonts w:ascii="Calibri" w:eastAsia="Times New Roman" w:hAnsi="Calibri" w:cs="Calibri"/>
                  <w:color w:val="000000"/>
                  <w:sz w:val="20"/>
                  <w:szCs w:val="20"/>
                </w:rPr>
                <w:t>PPM1E</w:t>
              </w:r>
            </w:ins>
          </w:p>
        </w:tc>
        <w:tc>
          <w:tcPr>
            <w:tcW w:w="0" w:type="auto"/>
            <w:tcBorders>
              <w:top w:val="nil"/>
              <w:left w:val="nil"/>
              <w:bottom w:val="nil"/>
              <w:right w:val="nil"/>
            </w:tcBorders>
            <w:shd w:val="clear" w:color="auto" w:fill="auto"/>
            <w:noWrap/>
            <w:vAlign w:val="bottom"/>
            <w:hideMark/>
          </w:tcPr>
          <w:p w14:paraId="0F116F44" w14:textId="77777777" w:rsidR="00DC2757" w:rsidRPr="00DC2757" w:rsidRDefault="00DC2757" w:rsidP="00DC2757">
            <w:pPr>
              <w:spacing w:after="0" w:line="240" w:lineRule="auto"/>
              <w:jc w:val="center"/>
              <w:rPr>
                <w:ins w:id="4288" w:author="Commodore, Sarah" w:date="2023-03-22T16:21:00Z"/>
                <w:rFonts w:ascii="Calibri" w:eastAsia="Times New Roman" w:hAnsi="Calibri" w:cs="Calibri"/>
                <w:color w:val="000000"/>
                <w:sz w:val="20"/>
                <w:szCs w:val="20"/>
              </w:rPr>
            </w:pPr>
            <w:ins w:id="428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E64EC8" w14:textId="77777777" w:rsidR="00DC2757" w:rsidRPr="00DC2757" w:rsidRDefault="00DC2757" w:rsidP="00DC2757">
            <w:pPr>
              <w:spacing w:after="0" w:line="240" w:lineRule="auto"/>
              <w:jc w:val="center"/>
              <w:rPr>
                <w:ins w:id="4290" w:author="Commodore, Sarah" w:date="2023-03-22T16:21:00Z"/>
                <w:rFonts w:ascii="Calibri" w:eastAsia="Times New Roman" w:hAnsi="Calibri" w:cs="Calibri"/>
                <w:color w:val="000000"/>
                <w:sz w:val="20"/>
                <w:szCs w:val="20"/>
              </w:rPr>
            </w:pPr>
            <w:ins w:id="4291" w:author="Commodore, Sarah" w:date="2023-03-22T16:21:00Z">
              <w:r w:rsidRPr="00DC2757">
                <w:rPr>
                  <w:rFonts w:ascii="Calibri" w:eastAsia="Times New Roman" w:hAnsi="Calibri" w:cs="Calibri"/>
                  <w:color w:val="000000"/>
                  <w:sz w:val="20"/>
                  <w:szCs w:val="20"/>
                </w:rPr>
                <w:t>5.8E-08</w:t>
              </w:r>
            </w:ins>
          </w:p>
        </w:tc>
        <w:tc>
          <w:tcPr>
            <w:tcW w:w="0" w:type="auto"/>
            <w:tcBorders>
              <w:top w:val="nil"/>
              <w:left w:val="nil"/>
              <w:bottom w:val="nil"/>
              <w:right w:val="nil"/>
            </w:tcBorders>
            <w:shd w:val="clear" w:color="auto" w:fill="auto"/>
            <w:noWrap/>
            <w:vAlign w:val="bottom"/>
            <w:hideMark/>
          </w:tcPr>
          <w:p w14:paraId="606928A5" w14:textId="77777777" w:rsidR="00DC2757" w:rsidRPr="00DC2757" w:rsidRDefault="00DC2757" w:rsidP="00DC2757">
            <w:pPr>
              <w:spacing w:after="0" w:line="240" w:lineRule="auto"/>
              <w:jc w:val="center"/>
              <w:rPr>
                <w:ins w:id="4292" w:author="Commodore, Sarah" w:date="2023-03-22T16:21:00Z"/>
                <w:rFonts w:ascii="Calibri" w:eastAsia="Times New Roman" w:hAnsi="Calibri" w:cs="Calibri"/>
                <w:color w:val="000000"/>
                <w:sz w:val="20"/>
                <w:szCs w:val="20"/>
              </w:rPr>
            </w:pPr>
            <w:ins w:id="4293"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3D49218D" w14:textId="77777777" w:rsidR="00DC2757" w:rsidRPr="00DC2757" w:rsidRDefault="00DC2757" w:rsidP="00DC2757">
            <w:pPr>
              <w:spacing w:after="0" w:line="240" w:lineRule="auto"/>
              <w:jc w:val="center"/>
              <w:rPr>
                <w:ins w:id="4294" w:author="Commodore, Sarah" w:date="2023-03-22T16:21:00Z"/>
                <w:rFonts w:ascii="Calibri" w:eastAsia="Times New Roman" w:hAnsi="Calibri" w:cs="Calibri"/>
                <w:color w:val="FF0000"/>
                <w:sz w:val="20"/>
                <w:szCs w:val="20"/>
              </w:rPr>
            </w:pPr>
            <w:ins w:id="4295" w:author="Commodore, Sarah" w:date="2023-03-22T16:21:00Z">
              <w:r w:rsidRPr="00DC2757">
                <w:rPr>
                  <w:rFonts w:ascii="Calibri" w:eastAsia="Times New Roman" w:hAnsi="Calibri" w:cs="Calibri"/>
                  <w:color w:val="FF0000"/>
                  <w:sz w:val="20"/>
                  <w:szCs w:val="20"/>
                </w:rPr>
                <w:t>*</w:t>
              </w:r>
            </w:ins>
          </w:p>
        </w:tc>
      </w:tr>
      <w:tr w:rsidR="00DC2757" w:rsidRPr="00DC2757" w14:paraId="5CEF1BA3" w14:textId="77777777" w:rsidTr="00DC2757">
        <w:trPr>
          <w:trHeight w:val="260"/>
          <w:ins w:id="4296" w:author="Commodore, Sarah" w:date="2023-03-22T16:21:00Z"/>
        </w:trPr>
        <w:tc>
          <w:tcPr>
            <w:tcW w:w="0" w:type="auto"/>
            <w:tcBorders>
              <w:top w:val="nil"/>
              <w:left w:val="nil"/>
              <w:bottom w:val="nil"/>
              <w:right w:val="nil"/>
            </w:tcBorders>
            <w:shd w:val="clear" w:color="auto" w:fill="auto"/>
            <w:noWrap/>
            <w:vAlign w:val="bottom"/>
            <w:hideMark/>
          </w:tcPr>
          <w:p w14:paraId="3B23DE7D" w14:textId="77777777" w:rsidR="00DC2757" w:rsidRPr="00DC2757" w:rsidRDefault="00DC2757" w:rsidP="00DC2757">
            <w:pPr>
              <w:spacing w:after="0" w:line="240" w:lineRule="auto"/>
              <w:rPr>
                <w:ins w:id="4297" w:author="Commodore, Sarah" w:date="2023-03-22T16:21:00Z"/>
                <w:rFonts w:ascii="Calibri" w:eastAsia="Times New Roman" w:hAnsi="Calibri" w:cs="Calibri"/>
                <w:color w:val="000000"/>
                <w:sz w:val="20"/>
                <w:szCs w:val="20"/>
              </w:rPr>
            </w:pPr>
            <w:ins w:id="4298" w:author="Commodore, Sarah" w:date="2023-03-22T16:21:00Z">
              <w:r w:rsidRPr="00DC2757">
                <w:rPr>
                  <w:rFonts w:ascii="Calibri" w:eastAsia="Times New Roman" w:hAnsi="Calibri" w:cs="Calibri"/>
                  <w:color w:val="000000"/>
                  <w:sz w:val="20"/>
                  <w:szCs w:val="20"/>
                </w:rPr>
                <w:t>ENSG00000175267.15</w:t>
              </w:r>
            </w:ins>
          </w:p>
        </w:tc>
        <w:tc>
          <w:tcPr>
            <w:tcW w:w="0" w:type="auto"/>
            <w:tcBorders>
              <w:top w:val="nil"/>
              <w:left w:val="nil"/>
              <w:bottom w:val="nil"/>
              <w:right w:val="nil"/>
            </w:tcBorders>
            <w:shd w:val="clear" w:color="auto" w:fill="auto"/>
            <w:noWrap/>
            <w:vAlign w:val="bottom"/>
            <w:hideMark/>
          </w:tcPr>
          <w:p w14:paraId="6A1B261E" w14:textId="77777777" w:rsidR="00DC2757" w:rsidRPr="00DC2757" w:rsidRDefault="00DC2757" w:rsidP="00DC2757">
            <w:pPr>
              <w:spacing w:after="0" w:line="240" w:lineRule="auto"/>
              <w:rPr>
                <w:ins w:id="4299" w:author="Commodore, Sarah" w:date="2023-03-22T16:21:00Z"/>
                <w:rFonts w:ascii="Calibri" w:eastAsia="Times New Roman" w:hAnsi="Calibri" w:cs="Calibri"/>
                <w:color w:val="000000"/>
                <w:sz w:val="20"/>
                <w:szCs w:val="20"/>
              </w:rPr>
            </w:pPr>
            <w:ins w:id="4300" w:author="Commodore, Sarah" w:date="2023-03-22T16:21:00Z">
              <w:r w:rsidRPr="00DC2757">
                <w:rPr>
                  <w:rFonts w:ascii="Calibri" w:eastAsia="Times New Roman" w:hAnsi="Calibri" w:cs="Calibri"/>
                  <w:color w:val="000000"/>
                  <w:sz w:val="20"/>
                  <w:szCs w:val="20"/>
                </w:rPr>
                <w:t>VWA3A</w:t>
              </w:r>
            </w:ins>
          </w:p>
        </w:tc>
        <w:tc>
          <w:tcPr>
            <w:tcW w:w="0" w:type="auto"/>
            <w:tcBorders>
              <w:top w:val="nil"/>
              <w:left w:val="nil"/>
              <w:bottom w:val="nil"/>
              <w:right w:val="nil"/>
            </w:tcBorders>
            <w:shd w:val="clear" w:color="auto" w:fill="auto"/>
            <w:noWrap/>
            <w:vAlign w:val="bottom"/>
            <w:hideMark/>
          </w:tcPr>
          <w:p w14:paraId="2E923C65" w14:textId="77777777" w:rsidR="00DC2757" w:rsidRPr="00DC2757" w:rsidRDefault="00DC2757" w:rsidP="00DC2757">
            <w:pPr>
              <w:spacing w:after="0" w:line="240" w:lineRule="auto"/>
              <w:jc w:val="center"/>
              <w:rPr>
                <w:ins w:id="4301" w:author="Commodore, Sarah" w:date="2023-03-22T16:21:00Z"/>
                <w:rFonts w:ascii="Calibri" w:eastAsia="Times New Roman" w:hAnsi="Calibri" w:cs="Calibri"/>
                <w:color w:val="000000"/>
                <w:sz w:val="20"/>
                <w:szCs w:val="20"/>
              </w:rPr>
            </w:pPr>
            <w:ins w:id="430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B23ACF5" w14:textId="77777777" w:rsidR="00DC2757" w:rsidRPr="00DC2757" w:rsidRDefault="00DC2757" w:rsidP="00DC2757">
            <w:pPr>
              <w:spacing w:after="0" w:line="240" w:lineRule="auto"/>
              <w:jc w:val="center"/>
              <w:rPr>
                <w:ins w:id="4303" w:author="Commodore, Sarah" w:date="2023-03-22T16:21:00Z"/>
                <w:rFonts w:ascii="Calibri" w:eastAsia="Times New Roman" w:hAnsi="Calibri" w:cs="Calibri"/>
                <w:color w:val="000000"/>
                <w:sz w:val="20"/>
                <w:szCs w:val="20"/>
              </w:rPr>
            </w:pPr>
            <w:ins w:id="4304" w:author="Commodore, Sarah" w:date="2023-03-22T16:21:00Z">
              <w:r w:rsidRPr="00DC2757">
                <w:rPr>
                  <w:rFonts w:ascii="Calibri" w:eastAsia="Times New Roman" w:hAnsi="Calibri" w:cs="Calibri"/>
                  <w:color w:val="000000"/>
                  <w:sz w:val="20"/>
                  <w:szCs w:val="20"/>
                </w:rPr>
                <w:t>5.9E-08</w:t>
              </w:r>
            </w:ins>
          </w:p>
        </w:tc>
        <w:tc>
          <w:tcPr>
            <w:tcW w:w="0" w:type="auto"/>
            <w:tcBorders>
              <w:top w:val="nil"/>
              <w:left w:val="nil"/>
              <w:bottom w:val="nil"/>
              <w:right w:val="nil"/>
            </w:tcBorders>
            <w:shd w:val="clear" w:color="auto" w:fill="auto"/>
            <w:noWrap/>
            <w:vAlign w:val="bottom"/>
            <w:hideMark/>
          </w:tcPr>
          <w:p w14:paraId="62AF0AAB" w14:textId="77777777" w:rsidR="00DC2757" w:rsidRPr="00DC2757" w:rsidRDefault="00DC2757" w:rsidP="00DC2757">
            <w:pPr>
              <w:spacing w:after="0" w:line="240" w:lineRule="auto"/>
              <w:jc w:val="center"/>
              <w:rPr>
                <w:ins w:id="4305" w:author="Commodore, Sarah" w:date="2023-03-22T16:21:00Z"/>
                <w:rFonts w:ascii="Calibri" w:eastAsia="Times New Roman" w:hAnsi="Calibri" w:cs="Calibri"/>
                <w:color w:val="000000"/>
                <w:sz w:val="20"/>
                <w:szCs w:val="20"/>
              </w:rPr>
            </w:pPr>
            <w:ins w:id="4306"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0392FE3" w14:textId="77777777" w:rsidR="00DC2757" w:rsidRPr="00DC2757" w:rsidRDefault="00DC2757" w:rsidP="00DC2757">
            <w:pPr>
              <w:spacing w:after="0" w:line="240" w:lineRule="auto"/>
              <w:jc w:val="center"/>
              <w:rPr>
                <w:ins w:id="4307" w:author="Commodore, Sarah" w:date="2023-03-22T16:21:00Z"/>
                <w:rFonts w:ascii="Calibri" w:eastAsia="Times New Roman" w:hAnsi="Calibri" w:cs="Calibri"/>
                <w:color w:val="FF0000"/>
                <w:sz w:val="20"/>
                <w:szCs w:val="20"/>
              </w:rPr>
            </w:pPr>
            <w:ins w:id="4308" w:author="Commodore, Sarah" w:date="2023-03-22T16:21:00Z">
              <w:r w:rsidRPr="00DC2757">
                <w:rPr>
                  <w:rFonts w:ascii="Calibri" w:eastAsia="Times New Roman" w:hAnsi="Calibri" w:cs="Calibri"/>
                  <w:color w:val="FF0000"/>
                  <w:sz w:val="20"/>
                  <w:szCs w:val="20"/>
                </w:rPr>
                <w:t>*</w:t>
              </w:r>
            </w:ins>
          </w:p>
        </w:tc>
      </w:tr>
      <w:tr w:rsidR="00DC2757" w:rsidRPr="00DC2757" w14:paraId="0499B083" w14:textId="77777777" w:rsidTr="00DC2757">
        <w:trPr>
          <w:trHeight w:val="260"/>
          <w:ins w:id="4309" w:author="Commodore, Sarah" w:date="2023-03-22T16:21:00Z"/>
        </w:trPr>
        <w:tc>
          <w:tcPr>
            <w:tcW w:w="0" w:type="auto"/>
            <w:tcBorders>
              <w:top w:val="nil"/>
              <w:left w:val="nil"/>
              <w:bottom w:val="nil"/>
              <w:right w:val="nil"/>
            </w:tcBorders>
            <w:shd w:val="clear" w:color="auto" w:fill="auto"/>
            <w:noWrap/>
            <w:vAlign w:val="bottom"/>
            <w:hideMark/>
          </w:tcPr>
          <w:p w14:paraId="5C0425F0" w14:textId="77777777" w:rsidR="00DC2757" w:rsidRPr="00DC2757" w:rsidRDefault="00DC2757" w:rsidP="00DC2757">
            <w:pPr>
              <w:spacing w:after="0" w:line="240" w:lineRule="auto"/>
              <w:rPr>
                <w:ins w:id="4310" w:author="Commodore, Sarah" w:date="2023-03-22T16:21:00Z"/>
                <w:rFonts w:ascii="Calibri" w:eastAsia="Times New Roman" w:hAnsi="Calibri" w:cs="Calibri"/>
                <w:color w:val="000000"/>
                <w:sz w:val="20"/>
                <w:szCs w:val="20"/>
              </w:rPr>
            </w:pPr>
            <w:ins w:id="4311" w:author="Commodore, Sarah" w:date="2023-03-22T16:21:00Z">
              <w:r w:rsidRPr="00DC2757">
                <w:rPr>
                  <w:rFonts w:ascii="Calibri" w:eastAsia="Times New Roman" w:hAnsi="Calibri" w:cs="Calibri"/>
                  <w:color w:val="000000"/>
                  <w:sz w:val="20"/>
                  <w:szCs w:val="20"/>
                </w:rPr>
                <w:t>ENSG00000159708.18</w:t>
              </w:r>
            </w:ins>
          </w:p>
        </w:tc>
        <w:tc>
          <w:tcPr>
            <w:tcW w:w="0" w:type="auto"/>
            <w:tcBorders>
              <w:top w:val="nil"/>
              <w:left w:val="nil"/>
              <w:bottom w:val="nil"/>
              <w:right w:val="nil"/>
            </w:tcBorders>
            <w:shd w:val="clear" w:color="auto" w:fill="auto"/>
            <w:noWrap/>
            <w:vAlign w:val="bottom"/>
            <w:hideMark/>
          </w:tcPr>
          <w:p w14:paraId="26304D58" w14:textId="77777777" w:rsidR="00DC2757" w:rsidRPr="00DC2757" w:rsidRDefault="00DC2757" w:rsidP="00DC2757">
            <w:pPr>
              <w:spacing w:after="0" w:line="240" w:lineRule="auto"/>
              <w:rPr>
                <w:ins w:id="4312" w:author="Commodore, Sarah" w:date="2023-03-22T16:21:00Z"/>
                <w:rFonts w:ascii="Calibri" w:eastAsia="Times New Roman" w:hAnsi="Calibri" w:cs="Calibri"/>
                <w:color w:val="000000"/>
                <w:sz w:val="20"/>
                <w:szCs w:val="20"/>
              </w:rPr>
            </w:pPr>
            <w:ins w:id="4313" w:author="Commodore, Sarah" w:date="2023-03-22T16:21:00Z">
              <w:r w:rsidRPr="00DC2757">
                <w:rPr>
                  <w:rFonts w:ascii="Calibri" w:eastAsia="Times New Roman" w:hAnsi="Calibri" w:cs="Calibri"/>
                  <w:color w:val="000000"/>
                  <w:sz w:val="20"/>
                  <w:szCs w:val="20"/>
                </w:rPr>
                <w:t>LRRC36</w:t>
              </w:r>
            </w:ins>
          </w:p>
        </w:tc>
        <w:tc>
          <w:tcPr>
            <w:tcW w:w="0" w:type="auto"/>
            <w:tcBorders>
              <w:top w:val="nil"/>
              <w:left w:val="nil"/>
              <w:bottom w:val="nil"/>
              <w:right w:val="nil"/>
            </w:tcBorders>
            <w:shd w:val="clear" w:color="auto" w:fill="auto"/>
            <w:noWrap/>
            <w:vAlign w:val="bottom"/>
            <w:hideMark/>
          </w:tcPr>
          <w:p w14:paraId="2613E4B0" w14:textId="77777777" w:rsidR="00DC2757" w:rsidRPr="00DC2757" w:rsidRDefault="00DC2757" w:rsidP="00DC2757">
            <w:pPr>
              <w:spacing w:after="0" w:line="240" w:lineRule="auto"/>
              <w:jc w:val="center"/>
              <w:rPr>
                <w:ins w:id="4314" w:author="Commodore, Sarah" w:date="2023-03-22T16:21:00Z"/>
                <w:rFonts w:ascii="Calibri" w:eastAsia="Times New Roman" w:hAnsi="Calibri" w:cs="Calibri"/>
                <w:color w:val="000000"/>
                <w:sz w:val="20"/>
                <w:szCs w:val="20"/>
              </w:rPr>
            </w:pPr>
            <w:ins w:id="431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43904DC" w14:textId="77777777" w:rsidR="00DC2757" w:rsidRPr="00DC2757" w:rsidRDefault="00DC2757" w:rsidP="00DC2757">
            <w:pPr>
              <w:spacing w:after="0" w:line="240" w:lineRule="auto"/>
              <w:jc w:val="center"/>
              <w:rPr>
                <w:ins w:id="4316" w:author="Commodore, Sarah" w:date="2023-03-22T16:21:00Z"/>
                <w:rFonts w:ascii="Calibri" w:eastAsia="Times New Roman" w:hAnsi="Calibri" w:cs="Calibri"/>
                <w:color w:val="000000"/>
                <w:sz w:val="20"/>
                <w:szCs w:val="20"/>
              </w:rPr>
            </w:pPr>
            <w:ins w:id="4317" w:author="Commodore, Sarah" w:date="2023-03-22T16:21:00Z">
              <w:r w:rsidRPr="00DC2757">
                <w:rPr>
                  <w:rFonts w:ascii="Calibri" w:eastAsia="Times New Roman" w:hAnsi="Calibri" w:cs="Calibri"/>
                  <w:color w:val="000000"/>
                  <w:sz w:val="20"/>
                  <w:szCs w:val="20"/>
                </w:rPr>
                <w:t>8.2E-08</w:t>
              </w:r>
            </w:ins>
          </w:p>
        </w:tc>
        <w:tc>
          <w:tcPr>
            <w:tcW w:w="0" w:type="auto"/>
            <w:tcBorders>
              <w:top w:val="nil"/>
              <w:left w:val="nil"/>
              <w:bottom w:val="nil"/>
              <w:right w:val="nil"/>
            </w:tcBorders>
            <w:shd w:val="clear" w:color="auto" w:fill="auto"/>
            <w:noWrap/>
            <w:vAlign w:val="bottom"/>
            <w:hideMark/>
          </w:tcPr>
          <w:p w14:paraId="7A7C4C5A" w14:textId="77777777" w:rsidR="00DC2757" w:rsidRPr="00DC2757" w:rsidRDefault="00DC2757" w:rsidP="00DC2757">
            <w:pPr>
              <w:spacing w:after="0" w:line="240" w:lineRule="auto"/>
              <w:jc w:val="center"/>
              <w:rPr>
                <w:ins w:id="4318" w:author="Commodore, Sarah" w:date="2023-03-22T16:21:00Z"/>
                <w:rFonts w:ascii="Calibri" w:eastAsia="Times New Roman" w:hAnsi="Calibri" w:cs="Calibri"/>
                <w:color w:val="000000"/>
                <w:sz w:val="20"/>
                <w:szCs w:val="20"/>
              </w:rPr>
            </w:pPr>
            <w:ins w:id="4319"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0D8A1022" w14:textId="77777777" w:rsidR="00DC2757" w:rsidRPr="00DC2757" w:rsidRDefault="00DC2757" w:rsidP="00DC2757">
            <w:pPr>
              <w:spacing w:after="0" w:line="240" w:lineRule="auto"/>
              <w:jc w:val="center"/>
              <w:rPr>
                <w:ins w:id="4320" w:author="Commodore, Sarah" w:date="2023-03-22T16:21:00Z"/>
                <w:rFonts w:ascii="Calibri" w:eastAsia="Times New Roman" w:hAnsi="Calibri" w:cs="Calibri"/>
                <w:color w:val="FF0000"/>
                <w:sz w:val="20"/>
                <w:szCs w:val="20"/>
              </w:rPr>
            </w:pPr>
            <w:ins w:id="4321" w:author="Commodore, Sarah" w:date="2023-03-22T16:21:00Z">
              <w:r w:rsidRPr="00DC2757">
                <w:rPr>
                  <w:rFonts w:ascii="Calibri" w:eastAsia="Times New Roman" w:hAnsi="Calibri" w:cs="Calibri"/>
                  <w:color w:val="FF0000"/>
                  <w:sz w:val="20"/>
                  <w:szCs w:val="20"/>
                </w:rPr>
                <w:t>*</w:t>
              </w:r>
            </w:ins>
          </w:p>
        </w:tc>
      </w:tr>
      <w:tr w:rsidR="00DC2757" w:rsidRPr="00DC2757" w14:paraId="6C86D092" w14:textId="77777777" w:rsidTr="00DC2757">
        <w:trPr>
          <w:trHeight w:val="260"/>
          <w:ins w:id="4322" w:author="Commodore, Sarah" w:date="2023-03-22T16:21:00Z"/>
        </w:trPr>
        <w:tc>
          <w:tcPr>
            <w:tcW w:w="0" w:type="auto"/>
            <w:tcBorders>
              <w:top w:val="nil"/>
              <w:left w:val="nil"/>
              <w:bottom w:val="nil"/>
              <w:right w:val="nil"/>
            </w:tcBorders>
            <w:shd w:val="clear" w:color="auto" w:fill="auto"/>
            <w:noWrap/>
            <w:vAlign w:val="bottom"/>
            <w:hideMark/>
          </w:tcPr>
          <w:p w14:paraId="171541FF" w14:textId="77777777" w:rsidR="00DC2757" w:rsidRPr="00DC2757" w:rsidRDefault="00DC2757" w:rsidP="00DC2757">
            <w:pPr>
              <w:spacing w:after="0" w:line="240" w:lineRule="auto"/>
              <w:rPr>
                <w:ins w:id="4323" w:author="Commodore, Sarah" w:date="2023-03-22T16:21:00Z"/>
                <w:rFonts w:ascii="Calibri" w:eastAsia="Times New Roman" w:hAnsi="Calibri" w:cs="Calibri"/>
                <w:color w:val="000000"/>
                <w:sz w:val="20"/>
                <w:szCs w:val="20"/>
              </w:rPr>
            </w:pPr>
            <w:ins w:id="4324" w:author="Commodore, Sarah" w:date="2023-03-22T16:21:00Z">
              <w:r w:rsidRPr="00DC2757">
                <w:rPr>
                  <w:rFonts w:ascii="Calibri" w:eastAsia="Times New Roman" w:hAnsi="Calibri" w:cs="Calibri"/>
                  <w:color w:val="000000"/>
                  <w:sz w:val="20"/>
                  <w:szCs w:val="20"/>
                </w:rPr>
                <w:t>ENSG00000176029.14</w:t>
              </w:r>
            </w:ins>
          </w:p>
        </w:tc>
        <w:tc>
          <w:tcPr>
            <w:tcW w:w="0" w:type="auto"/>
            <w:tcBorders>
              <w:top w:val="nil"/>
              <w:left w:val="nil"/>
              <w:bottom w:val="nil"/>
              <w:right w:val="nil"/>
            </w:tcBorders>
            <w:shd w:val="clear" w:color="auto" w:fill="auto"/>
            <w:noWrap/>
            <w:vAlign w:val="bottom"/>
            <w:hideMark/>
          </w:tcPr>
          <w:p w14:paraId="25919427" w14:textId="77777777" w:rsidR="00DC2757" w:rsidRPr="00DC2757" w:rsidRDefault="00DC2757" w:rsidP="00DC2757">
            <w:pPr>
              <w:spacing w:after="0" w:line="240" w:lineRule="auto"/>
              <w:rPr>
                <w:ins w:id="4325" w:author="Commodore, Sarah" w:date="2023-03-22T16:21:00Z"/>
                <w:rFonts w:ascii="Calibri" w:eastAsia="Times New Roman" w:hAnsi="Calibri" w:cs="Calibri"/>
                <w:color w:val="000000"/>
                <w:sz w:val="20"/>
                <w:szCs w:val="20"/>
              </w:rPr>
            </w:pPr>
            <w:ins w:id="4326" w:author="Commodore, Sarah" w:date="2023-03-22T16:21:00Z">
              <w:r w:rsidRPr="00DC2757">
                <w:rPr>
                  <w:rFonts w:ascii="Calibri" w:eastAsia="Times New Roman" w:hAnsi="Calibri" w:cs="Calibri"/>
                  <w:color w:val="000000"/>
                  <w:sz w:val="20"/>
                  <w:szCs w:val="20"/>
                </w:rPr>
                <w:t>C11orf16</w:t>
              </w:r>
            </w:ins>
          </w:p>
        </w:tc>
        <w:tc>
          <w:tcPr>
            <w:tcW w:w="0" w:type="auto"/>
            <w:tcBorders>
              <w:top w:val="nil"/>
              <w:left w:val="nil"/>
              <w:bottom w:val="nil"/>
              <w:right w:val="nil"/>
            </w:tcBorders>
            <w:shd w:val="clear" w:color="auto" w:fill="auto"/>
            <w:noWrap/>
            <w:vAlign w:val="bottom"/>
            <w:hideMark/>
          </w:tcPr>
          <w:p w14:paraId="5CED5EB4" w14:textId="77777777" w:rsidR="00DC2757" w:rsidRPr="00DC2757" w:rsidRDefault="00DC2757" w:rsidP="00DC2757">
            <w:pPr>
              <w:spacing w:after="0" w:line="240" w:lineRule="auto"/>
              <w:jc w:val="center"/>
              <w:rPr>
                <w:ins w:id="4327" w:author="Commodore, Sarah" w:date="2023-03-22T16:21:00Z"/>
                <w:rFonts w:ascii="Calibri" w:eastAsia="Times New Roman" w:hAnsi="Calibri" w:cs="Calibri"/>
                <w:color w:val="000000"/>
                <w:sz w:val="20"/>
                <w:szCs w:val="20"/>
              </w:rPr>
            </w:pPr>
            <w:ins w:id="432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57049F" w14:textId="77777777" w:rsidR="00DC2757" w:rsidRPr="00DC2757" w:rsidRDefault="00DC2757" w:rsidP="00DC2757">
            <w:pPr>
              <w:spacing w:after="0" w:line="240" w:lineRule="auto"/>
              <w:jc w:val="center"/>
              <w:rPr>
                <w:ins w:id="4329" w:author="Commodore, Sarah" w:date="2023-03-22T16:21:00Z"/>
                <w:rFonts w:ascii="Calibri" w:eastAsia="Times New Roman" w:hAnsi="Calibri" w:cs="Calibri"/>
                <w:color w:val="000000"/>
                <w:sz w:val="20"/>
                <w:szCs w:val="20"/>
              </w:rPr>
            </w:pPr>
            <w:ins w:id="4330"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3A590A73" w14:textId="77777777" w:rsidR="00DC2757" w:rsidRPr="00DC2757" w:rsidRDefault="00DC2757" w:rsidP="00DC2757">
            <w:pPr>
              <w:spacing w:after="0" w:line="240" w:lineRule="auto"/>
              <w:jc w:val="center"/>
              <w:rPr>
                <w:ins w:id="4331" w:author="Commodore, Sarah" w:date="2023-03-22T16:21:00Z"/>
                <w:rFonts w:ascii="Calibri" w:eastAsia="Times New Roman" w:hAnsi="Calibri" w:cs="Calibri"/>
                <w:color w:val="000000"/>
                <w:sz w:val="20"/>
                <w:szCs w:val="20"/>
              </w:rPr>
            </w:pPr>
            <w:ins w:id="4332"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04F2AA95" w14:textId="77777777" w:rsidR="00DC2757" w:rsidRPr="00DC2757" w:rsidRDefault="00DC2757" w:rsidP="00DC2757">
            <w:pPr>
              <w:spacing w:after="0" w:line="240" w:lineRule="auto"/>
              <w:jc w:val="center"/>
              <w:rPr>
                <w:ins w:id="4333" w:author="Commodore, Sarah" w:date="2023-03-22T16:21:00Z"/>
                <w:rFonts w:ascii="Calibri" w:eastAsia="Times New Roman" w:hAnsi="Calibri" w:cs="Calibri"/>
                <w:color w:val="FF0000"/>
                <w:sz w:val="20"/>
                <w:szCs w:val="20"/>
              </w:rPr>
            </w:pPr>
            <w:ins w:id="4334" w:author="Commodore, Sarah" w:date="2023-03-22T16:21:00Z">
              <w:r w:rsidRPr="00DC2757">
                <w:rPr>
                  <w:rFonts w:ascii="Calibri" w:eastAsia="Times New Roman" w:hAnsi="Calibri" w:cs="Calibri"/>
                  <w:color w:val="FF0000"/>
                  <w:sz w:val="20"/>
                  <w:szCs w:val="20"/>
                </w:rPr>
                <w:t>*</w:t>
              </w:r>
            </w:ins>
          </w:p>
        </w:tc>
      </w:tr>
      <w:tr w:rsidR="00DC2757" w:rsidRPr="00DC2757" w14:paraId="06CDA0E1" w14:textId="77777777" w:rsidTr="00DC2757">
        <w:trPr>
          <w:trHeight w:val="260"/>
          <w:ins w:id="4335" w:author="Commodore, Sarah" w:date="2023-03-22T16:21:00Z"/>
        </w:trPr>
        <w:tc>
          <w:tcPr>
            <w:tcW w:w="0" w:type="auto"/>
            <w:tcBorders>
              <w:top w:val="nil"/>
              <w:left w:val="nil"/>
              <w:bottom w:val="nil"/>
              <w:right w:val="nil"/>
            </w:tcBorders>
            <w:shd w:val="clear" w:color="auto" w:fill="auto"/>
            <w:noWrap/>
            <w:vAlign w:val="bottom"/>
            <w:hideMark/>
          </w:tcPr>
          <w:p w14:paraId="0AFC64F5" w14:textId="77777777" w:rsidR="00DC2757" w:rsidRPr="00DC2757" w:rsidRDefault="00DC2757" w:rsidP="00DC2757">
            <w:pPr>
              <w:spacing w:after="0" w:line="240" w:lineRule="auto"/>
              <w:rPr>
                <w:ins w:id="4336" w:author="Commodore, Sarah" w:date="2023-03-22T16:21:00Z"/>
                <w:rFonts w:ascii="Calibri" w:eastAsia="Times New Roman" w:hAnsi="Calibri" w:cs="Calibri"/>
                <w:color w:val="000000"/>
                <w:sz w:val="20"/>
                <w:szCs w:val="20"/>
              </w:rPr>
            </w:pPr>
            <w:ins w:id="4337" w:author="Commodore, Sarah" w:date="2023-03-22T16:21:00Z">
              <w:r w:rsidRPr="00DC2757">
                <w:rPr>
                  <w:rFonts w:ascii="Calibri" w:eastAsia="Times New Roman" w:hAnsi="Calibri" w:cs="Calibri"/>
                  <w:color w:val="000000"/>
                  <w:sz w:val="20"/>
                  <w:szCs w:val="20"/>
                </w:rPr>
                <w:t>ENSG00000258584.2</w:t>
              </w:r>
            </w:ins>
          </w:p>
        </w:tc>
        <w:tc>
          <w:tcPr>
            <w:tcW w:w="0" w:type="auto"/>
            <w:tcBorders>
              <w:top w:val="nil"/>
              <w:left w:val="nil"/>
              <w:bottom w:val="nil"/>
              <w:right w:val="nil"/>
            </w:tcBorders>
            <w:shd w:val="clear" w:color="auto" w:fill="auto"/>
            <w:noWrap/>
            <w:vAlign w:val="bottom"/>
            <w:hideMark/>
          </w:tcPr>
          <w:p w14:paraId="0FB9BE7C" w14:textId="77777777" w:rsidR="00DC2757" w:rsidRPr="00DC2757" w:rsidRDefault="00DC2757" w:rsidP="00DC2757">
            <w:pPr>
              <w:spacing w:after="0" w:line="240" w:lineRule="auto"/>
              <w:rPr>
                <w:ins w:id="4338" w:author="Commodore, Sarah" w:date="2023-03-22T16:21:00Z"/>
                <w:rFonts w:ascii="Calibri" w:eastAsia="Times New Roman" w:hAnsi="Calibri" w:cs="Calibri"/>
                <w:color w:val="000000"/>
                <w:sz w:val="20"/>
                <w:szCs w:val="20"/>
              </w:rPr>
            </w:pPr>
            <w:ins w:id="4339" w:author="Commodore, Sarah" w:date="2023-03-22T16:21:00Z">
              <w:r w:rsidRPr="00DC2757">
                <w:rPr>
                  <w:rFonts w:ascii="Calibri" w:eastAsia="Times New Roman" w:hAnsi="Calibri" w:cs="Calibri"/>
                  <w:color w:val="000000"/>
                  <w:sz w:val="20"/>
                  <w:szCs w:val="20"/>
                </w:rPr>
                <w:t>FAM181A-AS1</w:t>
              </w:r>
            </w:ins>
          </w:p>
        </w:tc>
        <w:tc>
          <w:tcPr>
            <w:tcW w:w="0" w:type="auto"/>
            <w:tcBorders>
              <w:top w:val="nil"/>
              <w:left w:val="nil"/>
              <w:bottom w:val="nil"/>
              <w:right w:val="nil"/>
            </w:tcBorders>
            <w:shd w:val="clear" w:color="auto" w:fill="auto"/>
            <w:noWrap/>
            <w:vAlign w:val="bottom"/>
            <w:hideMark/>
          </w:tcPr>
          <w:p w14:paraId="63CD465B" w14:textId="77777777" w:rsidR="00DC2757" w:rsidRPr="00DC2757" w:rsidRDefault="00DC2757" w:rsidP="00DC2757">
            <w:pPr>
              <w:spacing w:after="0" w:line="240" w:lineRule="auto"/>
              <w:jc w:val="center"/>
              <w:rPr>
                <w:ins w:id="4340" w:author="Commodore, Sarah" w:date="2023-03-22T16:21:00Z"/>
                <w:rFonts w:ascii="Calibri" w:eastAsia="Times New Roman" w:hAnsi="Calibri" w:cs="Calibri"/>
                <w:color w:val="000000"/>
                <w:sz w:val="20"/>
                <w:szCs w:val="20"/>
              </w:rPr>
            </w:pPr>
            <w:ins w:id="434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510EA72" w14:textId="77777777" w:rsidR="00DC2757" w:rsidRPr="00DC2757" w:rsidRDefault="00DC2757" w:rsidP="00DC2757">
            <w:pPr>
              <w:spacing w:after="0" w:line="240" w:lineRule="auto"/>
              <w:jc w:val="center"/>
              <w:rPr>
                <w:ins w:id="4342" w:author="Commodore, Sarah" w:date="2023-03-22T16:21:00Z"/>
                <w:rFonts w:ascii="Calibri" w:eastAsia="Times New Roman" w:hAnsi="Calibri" w:cs="Calibri"/>
                <w:color w:val="000000"/>
                <w:sz w:val="20"/>
                <w:szCs w:val="20"/>
              </w:rPr>
            </w:pPr>
            <w:ins w:id="4343" w:author="Commodore, Sarah" w:date="2023-03-22T16:21:00Z">
              <w:r w:rsidRPr="00DC2757">
                <w:rPr>
                  <w:rFonts w:ascii="Calibri" w:eastAsia="Times New Roman" w:hAnsi="Calibri" w:cs="Calibri"/>
                  <w:color w:val="000000"/>
                  <w:sz w:val="20"/>
                  <w:szCs w:val="20"/>
                </w:rPr>
                <w:t>1.0E-08</w:t>
              </w:r>
            </w:ins>
          </w:p>
        </w:tc>
        <w:tc>
          <w:tcPr>
            <w:tcW w:w="0" w:type="auto"/>
            <w:tcBorders>
              <w:top w:val="nil"/>
              <w:left w:val="nil"/>
              <w:bottom w:val="nil"/>
              <w:right w:val="nil"/>
            </w:tcBorders>
            <w:shd w:val="clear" w:color="auto" w:fill="auto"/>
            <w:noWrap/>
            <w:vAlign w:val="bottom"/>
            <w:hideMark/>
          </w:tcPr>
          <w:p w14:paraId="04FF0C02" w14:textId="77777777" w:rsidR="00DC2757" w:rsidRPr="00DC2757" w:rsidRDefault="00DC2757" w:rsidP="00DC2757">
            <w:pPr>
              <w:spacing w:after="0" w:line="240" w:lineRule="auto"/>
              <w:jc w:val="center"/>
              <w:rPr>
                <w:ins w:id="4344" w:author="Commodore, Sarah" w:date="2023-03-22T16:21:00Z"/>
                <w:rFonts w:ascii="Calibri" w:eastAsia="Times New Roman" w:hAnsi="Calibri" w:cs="Calibri"/>
                <w:color w:val="000000"/>
                <w:sz w:val="20"/>
                <w:szCs w:val="20"/>
              </w:rPr>
            </w:pPr>
            <w:ins w:id="4345"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477C4E1E" w14:textId="77777777" w:rsidR="00DC2757" w:rsidRPr="00DC2757" w:rsidRDefault="00DC2757" w:rsidP="00DC2757">
            <w:pPr>
              <w:spacing w:after="0" w:line="240" w:lineRule="auto"/>
              <w:jc w:val="center"/>
              <w:rPr>
                <w:ins w:id="4346" w:author="Commodore, Sarah" w:date="2023-03-22T16:21:00Z"/>
                <w:rFonts w:ascii="Calibri" w:eastAsia="Times New Roman" w:hAnsi="Calibri" w:cs="Calibri"/>
                <w:color w:val="FF0000"/>
                <w:sz w:val="20"/>
                <w:szCs w:val="20"/>
              </w:rPr>
            </w:pPr>
            <w:ins w:id="4347" w:author="Commodore, Sarah" w:date="2023-03-22T16:21:00Z">
              <w:r w:rsidRPr="00DC2757">
                <w:rPr>
                  <w:rFonts w:ascii="Calibri" w:eastAsia="Times New Roman" w:hAnsi="Calibri" w:cs="Calibri"/>
                  <w:color w:val="FF0000"/>
                  <w:sz w:val="20"/>
                  <w:szCs w:val="20"/>
                </w:rPr>
                <w:t>*</w:t>
              </w:r>
            </w:ins>
          </w:p>
        </w:tc>
      </w:tr>
      <w:tr w:rsidR="00DC2757" w:rsidRPr="00DC2757" w14:paraId="46E7DF23" w14:textId="77777777" w:rsidTr="00DC2757">
        <w:trPr>
          <w:trHeight w:val="260"/>
          <w:ins w:id="4348" w:author="Commodore, Sarah" w:date="2023-03-22T16:21:00Z"/>
        </w:trPr>
        <w:tc>
          <w:tcPr>
            <w:tcW w:w="0" w:type="auto"/>
            <w:tcBorders>
              <w:top w:val="nil"/>
              <w:left w:val="nil"/>
              <w:bottom w:val="nil"/>
              <w:right w:val="nil"/>
            </w:tcBorders>
            <w:shd w:val="clear" w:color="auto" w:fill="auto"/>
            <w:noWrap/>
            <w:vAlign w:val="bottom"/>
            <w:hideMark/>
          </w:tcPr>
          <w:p w14:paraId="19A19243" w14:textId="77777777" w:rsidR="00DC2757" w:rsidRPr="00DC2757" w:rsidRDefault="00DC2757" w:rsidP="00DC2757">
            <w:pPr>
              <w:spacing w:after="0" w:line="240" w:lineRule="auto"/>
              <w:rPr>
                <w:ins w:id="4349" w:author="Commodore, Sarah" w:date="2023-03-22T16:21:00Z"/>
                <w:rFonts w:ascii="Calibri" w:eastAsia="Times New Roman" w:hAnsi="Calibri" w:cs="Calibri"/>
                <w:color w:val="000000"/>
                <w:sz w:val="20"/>
                <w:szCs w:val="20"/>
              </w:rPr>
            </w:pPr>
            <w:ins w:id="4350" w:author="Commodore, Sarah" w:date="2023-03-22T16:21:00Z">
              <w:r w:rsidRPr="00DC2757">
                <w:rPr>
                  <w:rFonts w:ascii="Calibri" w:eastAsia="Times New Roman" w:hAnsi="Calibri" w:cs="Calibri"/>
                  <w:color w:val="000000"/>
                  <w:sz w:val="20"/>
                  <w:szCs w:val="20"/>
                </w:rPr>
                <w:t>ENSG00000164746.14</w:t>
              </w:r>
            </w:ins>
          </w:p>
        </w:tc>
        <w:tc>
          <w:tcPr>
            <w:tcW w:w="0" w:type="auto"/>
            <w:tcBorders>
              <w:top w:val="nil"/>
              <w:left w:val="nil"/>
              <w:bottom w:val="nil"/>
              <w:right w:val="nil"/>
            </w:tcBorders>
            <w:shd w:val="clear" w:color="auto" w:fill="auto"/>
            <w:noWrap/>
            <w:vAlign w:val="bottom"/>
            <w:hideMark/>
          </w:tcPr>
          <w:p w14:paraId="6674C27E" w14:textId="77777777" w:rsidR="00DC2757" w:rsidRPr="00DC2757" w:rsidRDefault="00DC2757" w:rsidP="00DC2757">
            <w:pPr>
              <w:spacing w:after="0" w:line="240" w:lineRule="auto"/>
              <w:rPr>
                <w:ins w:id="4351" w:author="Commodore, Sarah" w:date="2023-03-22T16:21:00Z"/>
                <w:rFonts w:ascii="Calibri" w:eastAsia="Times New Roman" w:hAnsi="Calibri" w:cs="Calibri"/>
                <w:color w:val="000000"/>
                <w:sz w:val="20"/>
                <w:szCs w:val="20"/>
              </w:rPr>
            </w:pPr>
            <w:ins w:id="4352" w:author="Commodore, Sarah" w:date="2023-03-22T16:21:00Z">
              <w:r w:rsidRPr="00DC2757">
                <w:rPr>
                  <w:rFonts w:ascii="Calibri" w:eastAsia="Times New Roman" w:hAnsi="Calibri" w:cs="Calibri"/>
                  <w:color w:val="000000"/>
                  <w:sz w:val="20"/>
                  <w:szCs w:val="20"/>
                </w:rPr>
                <w:t>C7orf57</w:t>
              </w:r>
            </w:ins>
          </w:p>
        </w:tc>
        <w:tc>
          <w:tcPr>
            <w:tcW w:w="0" w:type="auto"/>
            <w:tcBorders>
              <w:top w:val="nil"/>
              <w:left w:val="nil"/>
              <w:bottom w:val="nil"/>
              <w:right w:val="nil"/>
            </w:tcBorders>
            <w:shd w:val="clear" w:color="auto" w:fill="auto"/>
            <w:noWrap/>
            <w:vAlign w:val="bottom"/>
            <w:hideMark/>
          </w:tcPr>
          <w:p w14:paraId="285657C8" w14:textId="77777777" w:rsidR="00DC2757" w:rsidRPr="00DC2757" w:rsidRDefault="00DC2757" w:rsidP="00DC2757">
            <w:pPr>
              <w:spacing w:after="0" w:line="240" w:lineRule="auto"/>
              <w:jc w:val="center"/>
              <w:rPr>
                <w:ins w:id="4353" w:author="Commodore, Sarah" w:date="2023-03-22T16:21:00Z"/>
                <w:rFonts w:ascii="Calibri" w:eastAsia="Times New Roman" w:hAnsi="Calibri" w:cs="Calibri"/>
                <w:color w:val="000000"/>
                <w:sz w:val="20"/>
                <w:szCs w:val="20"/>
              </w:rPr>
            </w:pPr>
            <w:ins w:id="435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3725EBD" w14:textId="77777777" w:rsidR="00DC2757" w:rsidRPr="00DC2757" w:rsidRDefault="00DC2757" w:rsidP="00DC2757">
            <w:pPr>
              <w:spacing w:after="0" w:line="240" w:lineRule="auto"/>
              <w:jc w:val="center"/>
              <w:rPr>
                <w:ins w:id="4355" w:author="Commodore, Sarah" w:date="2023-03-22T16:21:00Z"/>
                <w:rFonts w:ascii="Calibri" w:eastAsia="Times New Roman" w:hAnsi="Calibri" w:cs="Calibri"/>
                <w:color w:val="000000"/>
                <w:sz w:val="20"/>
                <w:szCs w:val="20"/>
              </w:rPr>
            </w:pPr>
            <w:ins w:id="4356" w:author="Commodore, Sarah" w:date="2023-03-22T16:21:00Z">
              <w:r w:rsidRPr="00DC2757">
                <w:rPr>
                  <w:rFonts w:ascii="Calibri" w:eastAsia="Times New Roman" w:hAnsi="Calibri" w:cs="Calibri"/>
                  <w:color w:val="000000"/>
                  <w:sz w:val="20"/>
                  <w:szCs w:val="20"/>
                </w:rPr>
                <w:t>3.8E-11</w:t>
              </w:r>
            </w:ins>
          </w:p>
        </w:tc>
        <w:tc>
          <w:tcPr>
            <w:tcW w:w="0" w:type="auto"/>
            <w:tcBorders>
              <w:top w:val="nil"/>
              <w:left w:val="nil"/>
              <w:bottom w:val="nil"/>
              <w:right w:val="nil"/>
            </w:tcBorders>
            <w:shd w:val="clear" w:color="auto" w:fill="auto"/>
            <w:noWrap/>
            <w:vAlign w:val="bottom"/>
            <w:hideMark/>
          </w:tcPr>
          <w:p w14:paraId="25A92C4A" w14:textId="77777777" w:rsidR="00DC2757" w:rsidRPr="00DC2757" w:rsidRDefault="00DC2757" w:rsidP="00DC2757">
            <w:pPr>
              <w:spacing w:after="0" w:line="240" w:lineRule="auto"/>
              <w:jc w:val="center"/>
              <w:rPr>
                <w:ins w:id="4357" w:author="Commodore, Sarah" w:date="2023-03-22T16:21:00Z"/>
                <w:rFonts w:ascii="Calibri" w:eastAsia="Times New Roman" w:hAnsi="Calibri" w:cs="Calibri"/>
                <w:color w:val="000000"/>
                <w:sz w:val="20"/>
                <w:szCs w:val="20"/>
              </w:rPr>
            </w:pPr>
            <w:ins w:id="4358"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6614CC20" w14:textId="77777777" w:rsidR="00DC2757" w:rsidRPr="00DC2757" w:rsidRDefault="00DC2757" w:rsidP="00DC2757">
            <w:pPr>
              <w:spacing w:after="0" w:line="240" w:lineRule="auto"/>
              <w:jc w:val="center"/>
              <w:rPr>
                <w:ins w:id="4359" w:author="Commodore, Sarah" w:date="2023-03-22T16:21:00Z"/>
                <w:rFonts w:ascii="Calibri" w:eastAsia="Times New Roman" w:hAnsi="Calibri" w:cs="Calibri"/>
                <w:color w:val="FF0000"/>
                <w:sz w:val="20"/>
                <w:szCs w:val="20"/>
              </w:rPr>
            </w:pPr>
            <w:ins w:id="4360" w:author="Commodore, Sarah" w:date="2023-03-22T16:21:00Z">
              <w:r w:rsidRPr="00DC2757">
                <w:rPr>
                  <w:rFonts w:ascii="Calibri" w:eastAsia="Times New Roman" w:hAnsi="Calibri" w:cs="Calibri"/>
                  <w:color w:val="FF0000"/>
                  <w:sz w:val="20"/>
                  <w:szCs w:val="20"/>
                </w:rPr>
                <w:t>*</w:t>
              </w:r>
            </w:ins>
          </w:p>
        </w:tc>
      </w:tr>
      <w:tr w:rsidR="00DC2757" w:rsidRPr="00DC2757" w14:paraId="04ACAC9C" w14:textId="77777777" w:rsidTr="00DC2757">
        <w:trPr>
          <w:trHeight w:val="260"/>
          <w:ins w:id="4361" w:author="Commodore, Sarah" w:date="2023-03-22T16:21:00Z"/>
        </w:trPr>
        <w:tc>
          <w:tcPr>
            <w:tcW w:w="0" w:type="auto"/>
            <w:tcBorders>
              <w:top w:val="nil"/>
              <w:left w:val="nil"/>
              <w:bottom w:val="nil"/>
              <w:right w:val="nil"/>
            </w:tcBorders>
            <w:shd w:val="clear" w:color="auto" w:fill="auto"/>
            <w:noWrap/>
            <w:vAlign w:val="bottom"/>
            <w:hideMark/>
          </w:tcPr>
          <w:p w14:paraId="486810B0" w14:textId="77777777" w:rsidR="00DC2757" w:rsidRPr="00DC2757" w:rsidRDefault="00DC2757" w:rsidP="00DC2757">
            <w:pPr>
              <w:spacing w:after="0" w:line="240" w:lineRule="auto"/>
              <w:rPr>
                <w:ins w:id="4362" w:author="Commodore, Sarah" w:date="2023-03-22T16:21:00Z"/>
                <w:rFonts w:ascii="Calibri" w:eastAsia="Times New Roman" w:hAnsi="Calibri" w:cs="Calibri"/>
                <w:color w:val="000000"/>
                <w:sz w:val="20"/>
                <w:szCs w:val="20"/>
              </w:rPr>
            </w:pPr>
            <w:ins w:id="4363" w:author="Commodore, Sarah" w:date="2023-03-22T16:21:00Z">
              <w:r w:rsidRPr="00DC2757">
                <w:rPr>
                  <w:rFonts w:ascii="Calibri" w:eastAsia="Times New Roman" w:hAnsi="Calibri" w:cs="Calibri"/>
                  <w:color w:val="000000"/>
                  <w:sz w:val="20"/>
                  <w:szCs w:val="20"/>
                </w:rPr>
                <w:t>ENSG00000181123.8</w:t>
              </w:r>
            </w:ins>
          </w:p>
        </w:tc>
        <w:tc>
          <w:tcPr>
            <w:tcW w:w="0" w:type="auto"/>
            <w:tcBorders>
              <w:top w:val="nil"/>
              <w:left w:val="nil"/>
              <w:bottom w:val="nil"/>
              <w:right w:val="nil"/>
            </w:tcBorders>
            <w:shd w:val="clear" w:color="auto" w:fill="auto"/>
            <w:noWrap/>
            <w:vAlign w:val="bottom"/>
            <w:hideMark/>
          </w:tcPr>
          <w:p w14:paraId="5B551B02" w14:textId="77777777" w:rsidR="00DC2757" w:rsidRPr="00DC2757" w:rsidRDefault="00DC2757" w:rsidP="00DC2757">
            <w:pPr>
              <w:spacing w:after="0" w:line="240" w:lineRule="auto"/>
              <w:rPr>
                <w:ins w:id="4364" w:author="Commodore, Sarah" w:date="2023-03-22T16:21:00Z"/>
                <w:rFonts w:ascii="Calibri" w:eastAsia="Times New Roman" w:hAnsi="Calibri" w:cs="Calibri"/>
                <w:color w:val="000000"/>
                <w:sz w:val="20"/>
                <w:szCs w:val="20"/>
              </w:rPr>
            </w:pPr>
            <w:ins w:id="4365" w:author="Commodore, Sarah" w:date="2023-03-22T16:21:00Z">
              <w:r w:rsidRPr="00DC2757">
                <w:rPr>
                  <w:rFonts w:ascii="Calibri" w:eastAsia="Times New Roman" w:hAnsi="Calibri" w:cs="Calibri"/>
                  <w:color w:val="000000"/>
                  <w:sz w:val="20"/>
                  <w:szCs w:val="20"/>
                </w:rPr>
                <w:t>AC004832.1</w:t>
              </w:r>
            </w:ins>
          </w:p>
        </w:tc>
        <w:tc>
          <w:tcPr>
            <w:tcW w:w="0" w:type="auto"/>
            <w:tcBorders>
              <w:top w:val="nil"/>
              <w:left w:val="nil"/>
              <w:bottom w:val="nil"/>
              <w:right w:val="nil"/>
            </w:tcBorders>
            <w:shd w:val="clear" w:color="auto" w:fill="auto"/>
            <w:noWrap/>
            <w:vAlign w:val="bottom"/>
            <w:hideMark/>
          </w:tcPr>
          <w:p w14:paraId="6AFA0B38" w14:textId="77777777" w:rsidR="00DC2757" w:rsidRPr="00DC2757" w:rsidRDefault="00DC2757" w:rsidP="00DC2757">
            <w:pPr>
              <w:spacing w:after="0" w:line="240" w:lineRule="auto"/>
              <w:jc w:val="center"/>
              <w:rPr>
                <w:ins w:id="4366" w:author="Commodore, Sarah" w:date="2023-03-22T16:21:00Z"/>
                <w:rFonts w:ascii="Calibri" w:eastAsia="Times New Roman" w:hAnsi="Calibri" w:cs="Calibri"/>
                <w:color w:val="000000"/>
                <w:sz w:val="20"/>
                <w:szCs w:val="20"/>
              </w:rPr>
            </w:pPr>
            <w:ins w:id="436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58D47FA" w14:textId="77777777" w:rsidR="00DC2757" w:rsidRPr="00DC2757" w:rsidRDefault="00DC2757" w:rsidP="00DC2757">
            <w:pPr>
              <w:spacing w:after="0" w:line="240" w:lineRule="auto"/>
              <w:jc w:val="center"/>
              <w:rPr>
                <w:ins w:id="4368" w:author="Commodore, Sarah" w:date="2023-03-22T16:21:00Z"/>
                <w:rFonts w:ascii="Calibri" w:eastAsia="Times New Roman" w:hAnsi="Calibri" w:cs="Calibri"/>
                <w:color w:val="000000"/>
                <w:sz w:val="20"/>
                <w:szCs w:val="20"/>
              </w:rPr>
            </w:pPr>
            <w:ins w:id="4369" w:author="Commodore, Sarah" w:date="2023-03-22T16:21:00Z">
              <w:r w:rsidRPr="00DC2757">
                <w:rPr>
                  <w:rFonts w:ascii="Calibri" w:eastAsia="Times New Roman" w:hAnsi="Calibri" w:cs="Calibri"/>
                  <w:color w:val="000000"/>
                  <w:sz w:val="20"/>
                  <w:szCs w:val="20"/>
                </w:rPr>
                <w:t>4.3E-10</w:t>
              </w:r>
            </w:ins>
          </w:p>
        </w:tc>
        <w:tc>
          <w:tcPr>
            <w:tcW w:w="0" w:type="auto"/>
            <w:tcBorders>
              <w:top w:val="nil"/>
              <w:left w:val="nil"/>
              <w:bottom w:val="nil"/>
              <w:right w:val="nil"/>
            </w:tcBorders>
            <w:shd w:val="clear" w:color="auto" w:fill="auto"/>
            <w:noWrap/>
            <w:vAlign w:val="bottom"/>
            <w:hideMark/>
          </w:tcPr>
          <w:p w14:paraId="680EF332" w14:textId="77777777" w:rsidR="00DC2757" w:rsidRPr="00DC2757" w:rsidRDefault="00DC2757" w:rsidP="00DC2757">
            <w:pPr>
              <w:spacing w:after="0" w:line="240" w:lineRule="auto"/>
              <w:jc w:val="center"/>
              <w:rPr>
                <w:ins w:id="4370" w:author="Commodore, Sarah" w:date="2023-03-22T16:21:00Z"/>
                <w:rFonts w:ascii="Calibri" w:eastAsia="Times New Roman" w:hAnsi="Calibri" w:cs="Calibri"/>
                <w:color w:val="000000"/>
                <w:sz w:val="20"/>
                <w:szCs w:val="20"/>
              </w:rPr>
            </w:pPr>
            <w:ins w:id="4371" w:author="Commodore, Sarah" w:date="2023-03-22T16:21:00Z">
              <w:r w:rsidRPr="00DC2757">
                <w:rPr>
                  <w:rFonts w:ascii="Calibri" w:eastAsia="Times New Roman" w:hAnsi="Calibri" w:cs="Calibri"/>
                  <w:color w:val="000000"/>
                  <w:sz w:val="20"/>
                  <w:szCs w:val="20"/>
                </w:rPr>
                <w:t>8.5E-09</w:t>
              </w:r>
            </w:ins>
          </w:p>
        </w:tc>
        <w:tc>
          <w:tcPr>
            <w:tcW w:w="0" w:type="auto"/>
            <w:tcBorders>
              <w:top w:val="nil"/>
              <w:left w:val="nil"/>
              <w:bottom w:val="nil"/>
              <w:right w:val="nil"/>
            </w:tcBorders>
            <w:shd w:val="clear" w:color="auto" w:fill="auto"/>
            <w:noWrap/>
            <w:vAlign w:val="bottom"/>
            <w:hideMark/>
          </w:tcPr>
          <w:p w14:paraId="2094B9E8" w14:textId="77777777" w:rsidR="00DC2757" w:rsidRPr="00DC2757" w:rsidRDefault="00DC2757" w:rsidP="00DC2757">
            <w:pPr>
              <w:spacing w:after="0" w:line="240" w:lineRule="auto"/>
              <w:jc w:val="center"/>
              <w:rPr>
                <w:ins w:id="4372" w:author="Commodore, Sarah" w:date="2023-03-22T16:21:00Z"/>
                <w:rFonts w:ascii="Calibri" w:eastAsia="Times New Roman" w:hAnsi="Calibri" w:cs="Calibri"/>
                <w:color w:val="FF0000"/>
                <w:sz w:val="20"/>
                <w:szCs w:val="20"/>
              </w:rPr>
            </w:pPr>
            <w:ins w:id="4373" w:author="Commodore, Sarah" w:date="2023-03-22T16:21:00Z">
              <w:r w:rsidRPr="00DC2757">
                <w:rPr>
                  <w:rFonts w:ascii="Calibri" w:eastAsia="Times New Roman" w:hAnsi="Calibri" w:cs="Calibri"/>
                  <w:color w:val="FF0000"/>
                  <w:sz w:val="20"/>
                  <w:szCs w:val="20"/>
                </w:rPr>
                <w:t>*</w:t>
              </w:r>
            </w:ins>
          </w:p>
        </w:tc>
      </w:tr>
      <w:tr w:rsidR="00DC2757" w:rsidRPr="00DC2757" w14:paraId="68EBB4D7" w14:textId="77777777" w:rsidTr="00DC2757">
        <w:trPr>
          <w:trHeight w:val="260"/>
          <w:ins w:id="4374" w:author="Commodore, Sarah" w:date="2023-03-22T16:21:00Z"/>
        </w:trPr>
        <w:tc>
          <w:tcPr>
            <w:tcW w:w="0" w:type="auto"/>
            <w:tcBorders>
              <w:top w:val="nil"/>
              <w:left w:val="nil"/>
              <w:bottom w:val="nil"/>
              <w:right w:val="nil"/>
            </w:tcBorders>
            <w:shd w:val="clear" w:color="auto" w:fill="auto"/>
            <w:noWrap/>
            <w:vAlign w:val="bottom"/>
            <w:hideMark/>
          </w:tcPr>
          <w:p w14:paraId="6F66A068" w14:textId="77777777" w:rsidR="00DC2757" w:rsidRPr="00DC2757" w:rsidRDefault="00DC2757" w:rsidP="00DC2757">
            <w:pPr>
              <w:spacing w:after="0" w:line="240" w:lineRule="auto"/>
              <w:rPr>
                <w:ins w:id="4375" w:author="Commodore, Sarah" w:date="2023-03-22T16:21:00Z"/>
                <w:rFonts w:ascii="Calibri" w:eastAsia="Times New Roman" w:hAnsi="Calibri" w:cs="Calibri"/>
                <w:color w:val="000000"/>
                <w:sz w:val="20"/>
                <w:szCs w:val="20"/>
              </w:rPr>
            </w:pPr>
            <w:ins w:id="4376" w:author="Commodore, Sarah" w:date="2023-03-22T16:21:00Z">
              <w:r w:rsidRPr="00DC2757">
                <w:rPr>
                  <w:rFonts w:ascii="Calibri" w:eastAsia="Times New Roman" w:hAnsi="Calibri" w:cs="Calibri"/>
                  <w:color w:val="000000"/>
                  <w:sz w:val="20"/>
                  <w:szCs w:val="20"/>
                </w:rPr>
                <w:t>ENSG00000118997.14</w:t>
              </w:r>
            </w:ins>
          </w:p>
        </w:tc>
        <w:tc>
          <w:tcPr>
            <w:tcW w:w="0" w:type="auto"/>
            <w:tcBorders>
              <w:top w:val="nil"/>
              <w:left w:val="nil"/>
              <w:bottom w:val="nil"/>
              <w:right w:val="nil"/>
            </w:tcBorders>
            <w:shd w:val="clear" w:color="auto" w:fill="auto"/>
            <w:noWrap/>
            <w:vAlign w:val="bottom"/>
            <w:hideMark/>
          </w:tcPr>
          <w:p w14:paraId="4F24976A" w14:textId="77777777" w:rsidR="00DC2757" w:rsidRPr="00DC2757" w:rsidRDefault="00DC2757" w:rsidP="00DC2757">
            <w:pPr>
              <w:spacing w:after="0" w:line="240" w:lineRule="auto"/>
              <w:rPr>
                <w:ins w:id="4377" w:author="Commodore, Sarah" w:date="2023-03-22T16:21:00Z"/>
                <w:rFonts w:ascii="Calibri" w:eastAsia="Times New Roman" w:hAnsi="Calibri" w:cs="Calibri"/>
                <w:color w:val="FF0000"/>
                <w:sz w:val="20"/>
                <w:szCs w:val="20"/>
              </w:rPr>
            </w:pPr>
            <w:ins w:id="4378" w:author="Commodore, Sarah" w:date="2023-03-22T16:21:00Z">
              <w:r w:rsidRPr="00DC2757">
                <w:rPr>
                  <w:rFonts w:ascii="Calibri" w:eastAsia="Times New Roman" w:hAnsi="Calibri" w:cs="Calibri"/>
                  <w:color w:val="FF0000"/>
                  <w:sz w:val="20"/>
                  <w:szCs w:val="20"/>
                </w:rPr>
                <w:t>DNAH7</w:t>
              </w:r>
            </w:ins>
          </w:p>
        </w:tc>
        <w:tc>
          <w:tcPr>
            <w:tcW w:w="0" w:type="auto"/>
            <w:tcBorders>
              <w:top w:val="nil"/>
              <w:left w:val="nil"/>
              <w:bottom w:val="nil"/>
              <w:right w:val="nil"/>
            </w:tcBorders>
            <w:shd w:val="clear" w:color="auto" w:fill="auto"/>
            <w:noWrap/>
            <w:vAlign w:val="bottom"/>
            <w:hideMark/>
          </w:tcPr>
          <w:p w14:paraId="49D18B0F" w14:textId="77777777" w:rsidR="00DC2757" w:rsidRPr="00DC2757" w:rsidRDefault="00DC2757" w:rsidP="00DC2757">
            <w:pPr>
              <w:spacing w:after="0" w:line="240" w:lineRule="auto"/>
              <w:jc w:val="center"/>
              <w:rPr>
                <w:ins w:id="4379" w:author="Commodore, Sarah" w:date="2023-03-22T16:21:00Z"/>
                <w:rFonts w:ascii="Calibri" w:eastAsia="Times New Roman" w:hAnsi="Calibri" w:cs="Calibri"/>
                <w:color w:val="000000"/>
                <w:sz w:val="20"/>
                <w:szCs w:val="20"/>
              </w:rPr>
            </w:pPr>
            <w:ins w:id="438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6D09838" w14:textId="77777777" w:rsidR="00DC2757" w:rsidRPr="00DC2757" w:rsidRDefault="00DC2757" w:rsidP="00DC2757">
            <w:pPr>
              <w:spacing w:after="0" w:line="240" w:lineRule="auto"/>
              <w:jc w:val="center"/>
              <w:rPr>
                <w:ins w:id="4381" w:author="Commodore, Sarah" w:date="2023-03-22T16:21:00Z"/>
                <w:rFonts w:ascii="Calibri" w:eastAsia="Times New Roman" w:hAnsi="Calibri" w:cs="Calibri"/>
                <w:color w:val="000000"/>
                <w:sz w:val="20"/>
                <w:szCs w:val="20"/>
              </w:rPr>
            </w:pPr>
            <w:ins w:id="4382" w:author="Commodore, Sarah" w:date="2023-03-22T16:21:00Z">
              <w:r w:rsidRPr="00DC2757">
                <w:rPr>
                  <w:rFonts w:ascii="Calibri" w:eastAsia="Times New Roman" w:hAnsi="Calibri" w:cs="Calibri"/>
                  <w:color w:val="000000"/>
                  <w:sz w:val="20"/>
                  <w:szCs w:val="20"/>
                </w:rPr>
                <w:t>6.0E-21</w:t>
              </w:r>
            </w:ins>
          </w:p>
        </w:tc>
        <w:tc>
          <w:tcPr>
            <w:tcW w:w="0" w:type="auto"/>
            <w:tcBorders>
              <w:top w:val="nil"/>
              <w:left w:val="nil"/>
              <w:bottom w:val="nil"/>
              <w:right w:val="nil"/>
            </w:tcBorders>
            <w:shd w:val="clear" w:color="auto" w:fill="auto"/>
            <w:noWrap/>
            <w:vAlign w:val="bottom"/>
            <w:hideMark/>
          </w:tcPr>
          <w:p w14:paraId="0B6C40B0" w14:textId="77777777" w:rsidR="00DC2757" w:rsidRPr="00DC2757" w:rsidRDefault="00DC2757" w:rsidP="00DC2757">
            <w:pPr>
              <w:spacing w:after="0" w:line="240" w:lineRule="auto"/>
              <w:jc w:val="center"/>
              <w:rPr>
                <w:ins w:id="4383" w:author="Commodore, Sarah" w:date="2023-03-22T16:21:00Z"/>
                <w:rFonts w:ascii="Calibri" w:eastAsia="Times New Roman" w:hAnsi="Calibri" w:cs="Calibri"/>
                <w:color w:val="000000"/>
                <w:sz w:val="20"/>
                <w:szCs w:val="20"/>
              </w:rPr>
            </w:pPr>
            <w:ins w:id="4384" w:author="Commodore, Sarah" w:date="2023-03-22T16:21:00Z">
              <w:r w:rsidRPr="00DC2757">
                <w:rPr>
                  <w:rFonts w:ascii="Calibri" w:eastAsia="Times New Roman" w:hAnsi="Calibri" w:cs="Calibri"/>
                  <w:color w:val="000000"/>
                  <w:sz w:val="20"/>
                  <w:szCs w:val="20"/>
                </w:rPr>
                <w:t>1.8E-18</w:t>
              </w:r>
            </w:ins>
          </w:p>
        </w:tc>
        <w:tc>
          <w:tcPr>
            <w:tcW w:w="0" w:type="auto"/>
            <w:tcBorders>
              <w:top w:val="nil"/>
              <w:left w:val="nil"/>
              <w:bottom w:val="nil"/>
              <w:right w:val="nil"/>
            </w:tcBorders>
            <w:shd w:val="clear" w:color="auto" w:fill="auto"/>
            <w:noWrap/>
            <w:vAlign w:val="bottom"/>
            <w:hideMark/>
          </w:tcPr>
          <w:p w14:paraId="52FA5715" w14:textId="77777777" w:rsidR="00DC2757" w:rsidRPr="00DC2757" w:rsidRDefault="00DC2757" w:rsidP="00DC2757">
            <w:pPr>
              <w:spacing w:after="0" w:line="240" w:lineRule="auto"/>
              <w:jc w:val="center"/>
              <w:rPr>
                <w:ins w:id="4385" w:author="Commodore, Sarah" w:date="2023-03-22T16:21:00Z"/>
                <w:rFonts w:ascii="Calibri" w:eastAsia="Times New Roman" w:hAnsi="Calibri" w:cs="Calibri"/>
                <w:color w:val="FF0000"/>
                <w:sz w:val="20"/>
                <w:szCs w:val="20"/>
              </w:rPr>
            </w:pPr>
            <w:ins w:id="4386" w:author="Commodore, Sarah" w:date="2023-03-22T16:21:00Z">
              <w:r w:rsidRPr="00DC2757">
                <w:rPr>
                  <w:rFonts w:ascii="Calibri" w:eastAsia="Times New Roman" w:hAnsi="Calibri" w:cs="Calibri"/>
                  <w:color w:val="FF0000"/>
                  <w:sz w:val="20"/>
                  <w:szCs w:val="20"/>
                </w:rPr>
                <w:t>*</w:t>
              </w:r>
            </w:ins>
          </w:p>
        </w:tc>
      </w:tr>
      <w:tr w:rsidR="00DC2757" w:rsidRPr="00DC2757" w14:paraId="41C5EFF2" w14:textId="77777777" w:rsidTr="00DC2757">
        <w:trPr>
          <w:trHeight w:val="260"/>
          <w:ins w:id="4387" w:author="Commodore, Sarah" w:date="2023-03-22T16:21:00Z"/>
        </w:trPr>
        <w:tc>
          <w:tcPr>
            <w:tcW w:w="0" w:type="auto"/>
            <w:tcBorders>
              <w:top w:val="nil"/>
              <w:left w:val="nil"/>
              <w:bottom w:val="nil"/>
              <w:right w:val="nil"/>
            </w:tcBorders>
            <w:shd w:val="clear" w:color="auto" w:fill="auto"/>
            <w:noWrap/>
            <w:vAlign w:val="bottom"/>
            <w:hideMark/>
          </w:tcPr>
          <w:p w14:paraId="358591BE" w14:textId="77777777" w:rsidR="00DC2757" w:rsidRPr="00DC2757" w:rsidRDefault="00DC2757" w:rsidP="00DC2757">
            <w:pPr>
              <w:spacing w:after="0" w:line="240" w:lineRule="auto"/>
              <w:rPr>
                <w:ins w:id="4388" w:author="Commodore, Sarah" w:date="2023-03-22T16:21:00Z"/>
                <w:rFonts w:ascii="Calibri" w:eastAsia="Times New Roman" w:hAnsi="Calibri" w:cs="Calibri"/>
                <w:color w:val="000000"/>
                <w:sz w:val="20"/>
                <w:szCs w:val="20"/>
              </w:rPr>
            </w:pPr>
            <w:ins w:id="4389" w:author="Commodore, Sarah" w:date="2023-03-22T16:21:00Z">
              <w:r w:rsidRPr="00DC2757">
                <w:rPr>
                  <w:rFonts w:ascii="Calibri" w:eastAsia="Times New Roman" w:hAnsi="Calibri" w:cs="Calibri"/>
                  <w:color w:val="000000"/>
                  <w:sz w:val="20"/>
                  <w:szCs w:val="20"/>
                </w:rPr>
                <w:t>ENSG00000126861.5</w:t>
              </w:r>
            </w:ins>
          </w:p>
        </w:tc>
        <w:tc>
          <w:tcPr>
            <w:tcW w:w="0" w:type="auto"/>
            <w:tcBorders>
              <w:top w:val="nil"/>
              <w:left w:val="nil"/>
              <w:bottom w:val="nil"/>
              <w:right w:val="nil"/>
            </w:tcBorders>
            <w:shd w:val="clear" w:color="auto" w:fill="auto"/>
            <w:noWrap/>
            <w:vAlign w:val="bottom"/>
            <w:hideMark/>
          </w:tcPr>
          <w:p w14:paraId="6035069B" w14:textId="77777777" w:rsidR="00DC2757" w:rsidRPr="00DC2757" w:rsidRDefault="00DC2757" w:rsidP="00DC2757">
            <w:pPr>
              <w:spacing w:after="0" w:line="240" w:lineRule="auto"/>
              <w:rPr>
                <w:ins w:id="4390" w:author="Commodore, Sarah" w:date="2023-03-22T16:21:00Z"/>
                <w:rFonts w:ascii="Calibri" w:eastAsia="Times New Roman" w:hAnsi="Calibri" w:cs="Calibri"/>
                <w:color w:val="000000"/>
                <w:sz w:val="20"/>
                <w:szCs w:val="20"/>
              </w:rPr>
            </w:pPr>
            <w:ins w:id="4391" w:author="Commodore, Sarah" w:date="2023-03-22T16:21:00Z">
              <w:r w:rsidRPr="00DC2757">
                <w:rPr>
                  <w:rFonts w:ascii="Calibri" w:eastAsia="Times New Roman" w:hAnsi="Calibri" w:cs="Calibri"/>
                  <w:color w:val="000000"/>
                  <w:sz w:val="20"/>
                  <w:szCs w:val="20"/>
                </w:rPr>
                <w:t>OMG</w:t>
              </w:r>
            </w:ins>
          </w:p>
        </w:tc>
        <w:tc>
          <w:tcPr>
            <w:tcW w:w="0" w:type="auto"/>
            <w:tcBorders>
              <w:top w:val="nil"/>
              <w:left w:val="nil"/>
              <w:bottom w:val="nil"/>
              <w:right w:val="nil"/>
            </w:tcBorders>
            <w:shd w:val="clear" w:color="auto" w:fill="auto"/>
            <w:noWrap/>
            <w:vAlign w:val="bottom"/>
            <w:hideMark/>
          </w:tcPr>
          <w:p w14:paraId="6D4B4751" w14:textId="77777777" w:rsidR="00DC2757" w:rsidRPr="00DC2757" w:rsidRDefault="00DC2757" w:rsidP="00DC2757">
            <w:pPr>
              <w:spacing w:after="0" w:line="240" w:lineRule="auto"/>
              <w:jc w:val="center"/>
              <w:rPr>
                <w:ins w:id="4392" w:author="Commodore, Sarah" w:date="2023-03-22T16:21:00Z"/>
                <w:rFonts w:ascii="Calibri" w:eastAsia="Times New Roman" w:hAnsi="Calibri" w:cs="Calibri"/>
                <w:color w:val="000000"/>
                <w:sz w:val="20"/>
                <w:szCs w:val="20"/>
              </w:rPr>
            </w:pPr>
            <w:ins w:id="439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FBD48D" w14:textId="77777777" w:rsidR="00DC2757" w:rsidRPr="00DC2757" w:rsidRDefault="00DC2757" w:rsidP="00DC2757">
            <w:pPr>
              <w:spacing w:after="0" w:line="240" w:lineRule="auto"/>
              <w:jc w:val="center"/>
              <w:rPr>
                <w:ins w:id="4394" w:author="Commodore, Sarah" w:date="2023-03-22T16:21:00Z"/>
                <w:rFonts w:ascii="Calibri" w:eastAsia="Times New Roman" w:hAnsi="Calibri" w:cs="Calibri"/>
                <w:color w:val="000000"/>
                <w:sz w:val="20"/>
                <w:szCs w:val="20"/>
              </w:rPr>
            </w:pPr>
            <w:ins w:id="4395" w:author="Commodore, Sarah" w:date="2023-03-22T16:21:00Z">
              <w:r w:rsidRPr="00DC2757">
                <w:rPr>
                  <w:rFonts w:ascii="Calibri" w:eastAsia="Times New Roman" w:hAnsi="Calibri" w:cs="Calibri"/>
                  <w:color w:val="000000"/>
                  <w:sz w:val="20"/>
                  <w:szCs w:val="20"/>
                </w:rPr>
                <w:t>8.5E-07</w:t>
              </w:r>
            </w:ins>
          </w:p>
        </w:tc>
        <w:tc>
          <w:tcPr>
            <w:tcW w:w="0" w:type="auto"/>
            <w:tcBorders>
              <w:top w:val="nil"/>
              <w:left w:val="nil"/>
              <w:bottom w:val="nil"/>
              <w:right w:val="nil"/>
            </w:tcBorders>
            <w:shd w:val="clear" w:color="auto" w:fill="auto"/>
            <w:noWrap/>
            <w:vAlign w:val="bottom"/>
            <w:hideMark/>
          </w:tcPr>
          <w:p w14:paraId="0716153F" w14:textId="77777777" w:rsidR="00DC2757" w:rsidRPr="00DC2757" w:rsidRDefault="00DC2757" w:rsidP="00DC2757">
            <w:pPr>
              <w:spacing w:after="0" w:line="240" w:lineRule="auto"/>
              <w:jc w:val="center"/>
              <w:rPr>
                <w:ins w:id="4396" w:author="Commodore, Sarah" w:date="2023-03-22T16:21:00Z"/>
                <w:rFonts w:ascii="Calibri" w:eastAsia="Times New Roman" w:hAnsi="Calibri" w:cs="Calibri"/>
                <w:color w:val="000000"/>
                <w:sz w:val="20"/>
                <w:szCs w:val="20"/>
              </w:rPr>
            </w:pPr>
            <w:ins w:id="4397" w:author="Commodore, Sarah" w:date="2023-03-22T16:21:00Z">
              <w:r w:rsidRPr="00DC2757">
                <w:rPr>
                  <w:rFonts w:ascii="Calibri" w:eastAsia="Times New Roman" w:hAnsi="Calibri" w:cs="Calibri"/>
                  <w:color w:val="000000"/>
                  <w:sz w:val="20"/>
                  <w:szCs w:val="20"/>
                </w:rPr>
                <w:t>7.5E-06</w:t>
              </w:r>
            </w:ins>
          </w:p>
        </w:tc>
        <w:tc>
          <w:tcPr>
            <w:tcW w:w="0" w:type="auto"/>
            <w:tcBorders>
              <w:top w:val="nil"/>
              <w:left w:val="nil"/>
              <w:bottom w:val="nil"/>
              <w:right w:val="nil"/>
            </w:tcBorders>
            <w:shd w:val="clear" w:color="auto" w:fill="auto"/>
            <w:noWrap/>
            <w:vAlign w:val="bottom"/>
            <w:hideMark/>
          </w:tcPr>
          <w:p w14:paraId="7539B447" w14:textId="77777777" w:rsidR="00DC2757" w:rsidRPr="00DC2757" w:rsidRDefault="00DC2757" w:rsidP="00DC2757">
            <w:pPr>
              <w:spacing w:after="0" w:line="240" w:lineRule="auto"/>
              <w:jc w:val="center"/>
              <w:rPr>
                <w:ins w:id="4398" w:author="Commodore, Sarah" w:date="2023-03-22T16:21:00Z"/>
                <w:rFonts w:ascii="Calibri" w:eastAsia="Times New Roman" w:hAnsi="Calibri" w:cs="Calibri"/>
                <w:color w:val="FF0000"/>
                <w:sz w:val="20"/>
                <w:szCs w:val="20"/>
              </w:rPr>
            </w:pPr>
            <w:ins w:id="4399" w:author="Commodore, Sarah" w:date="2023-03-22T16:21:00Z">
              <w:r w:rsidRPr="00DC2757">
                <w:rPr>
                  <w:rFonts w:ascii="Calibri" w:eastAsia="Times New Roman" w:hAnsi="Calibri" w:cs="Calibri"/>
                  <w:color w:val="FF0000"/>
                  <w:sz w:val="20"/>
                  <w:szCs w:val="20"/>
                </w:rPr>
                <w:t>*</w:t>
              </w:r>
            </w:ins>
          </w:p>
        </w:tc>
      </w:tr>
      <w:tr w:rsidR="00DC2757" w:rsidRPr="00DC2757" w14:paraId="09A83252" w14:textId="77777777" w:rsidTr="00DC2757">
        <w:trPr>
          <w:trHeight w:val="260"/>
          <w:ins w:id="4400" w:author="Commodore, Sarah" w:date="2023-03-22T16:21:00Z"/>
        </w:trPr>
        <w:tc>
          <w:tcPr>
            <w:tcW w:w="0" w:type="auto"/>
            <w:tcBorders>
              <w:top w:val="nil"/>
              <w:left w:val="nil"/>
              <w:bottom w:val="nil"/>
              <w:right w:val="nil"/>
            </w:tcBorders>
            <w:shd w:val="clear" w:color="auto" w:fill="auto"/>
            <w:noWrap/>
            <w:vAlign w:val="bottom"/>
            <w:hideMark/>
          </w:tcPr>
          <w:p w14:paraId="6192DCF8" w14:textId="77777777" w:rsidR="00DC2757" w:rsidRPr="00DC2757" w:rsidRDefault="00DC2757" w:rsidP="00DC2757">
            <w:pPr>
              <w:spacing w:after="0" w:line="240" w:lineRule="auto"/>
              <w:rPr>
                <w:ins w:id="4401" w:author="Commodore, Sarah" w:date="2023-03-22T16:21:00Z"/>
                <w:rFonts w:ascii="Calibri" w:eastAsia="Times New Roman" w:hAnsi="Calibri" w:cs="Calibri"/>
                <w:color w:val="000000"/>
                <w:sz w:val="20"/>
                <w:szCs w:val="20"/>
              </w:rPr>
            </w:pPr>
            <w:ins w:id="4402" w:author="Commodore, Sarah" w:date="2023-03-22T16:21:00Z">
              <w:r w:rsidRPr="00DC2757">
                <w:rPr>
                  <w:rFonts w:ascii="Calibri" w:eastAsia="Times New Roman" w:hAnsi="Calibri" w:cs="Calibri"/>
                  <w:color w:val="000000"/>
                  <w:sz w:val="20"/>
                  <w:szCs w:val="20"/>
                </w:rPr>
                <w:t>ENSG00000129951.19</w:t>
              </w:r>
            </w:ins>
          </w:p>
        </w:tc>
        <w:tc>
          <w:tcPr>
            <w:tcW w:w="0" w:type="auto"/>
            <w:tcBorders>
              <w:top w:val="nil"/>
              <w:left w:val="nil"/>
              <w:bottom w:val="nil"/>
              <w:right w:val="nil"/>
            </w:tcBorders>
            <w:shd w:val="clear" w:color="auto" w:fill="auto"/>
            <w:noWrap/>
            <w:vAlign w:val="bottom"/>
            <w:hideMark/>
          </w:tcPr>
          <w:p w14:paraId="5A340FED" w14:textId="77777777" w:rsidR="00DC2757" w:rsidRPr="00DC2757" w:rsidRDefault="00DC2757" w:rsidP="00DC2757">
            <w:pPr>
              <w:spacing w:after="0" w:line="240" w:lineRule="auto"/>
              <w:rPr>
                <w:ins w:id="4403" w:author="Commodore, Sarah" w:date="2023-03-22T16:21:00Z"/>
                <w:rFonts w:ascii="Calibri" w:eastAsia="Times New Roman" w:hAnsi="Calibri" w:cs="Calibri"/>
                <w:color w:val="000000"/>
                <w:sz w:val="20"/>
                <w:szCs w:val="20"/>
              </w:rPr>
            </w:pPr>
            <w:ins w:id="4404" w:author="Commodore, Sarah" w:date="2023-03-22T16:21:00Z">
              <w:r w:rsidRPr="00DC2757">
                <w:rPr>
                  <w:rFonts w:ascii="Calibri" w:eastAsia="Times New Roman" w:hAnsi="Calibri" w:cs="Calibri"/>
                  <w:color w:val="000000"/>
                  <w:sz w:val="20"/>
                  <w:szCs w:val="20"/>
                </w:rPr>
                <w:t>PLPPR3</w:t>
              </w:r>
            </w:ins>
          </w:p>
        </w:tc>
        <w:tc>
          <w:tcPr>
            <w:tcW w:w="0" w:type="auto"/>
            <w:tcBorders>
              <w:top w:val="nil"/>
              <w:left w:val="nil"/>
              <w:bottom w:val="nil"/>
              <w:right w:val="nil"/>
            </w:tcBorders>
            <w:shd w:val="clear" w:color="auto" w:fill="auto"/>
            <w:noWrap/>
            <w:vAlign w:val="bottom"/>
            <w:hideMark/>
          </w:tcPr>
          <w:p w14:paraId="1A53DE47" w14:textId="77777777" w:rsidR="00DC2757" w:rsidRPr="00DC2757" w:rsidRDefault="00DC2757" w:rsidP="00DC2757">
            <w:pPr>
              <w:spacing w:after="0" w:line="240" w:lineRule="auto"/>
              <w:jc w:val="center"/>
              <w:rPr>
                <w:ins w:id="4405" w:author="Commodore, Sarah" w:date="2023-03-22T16:21:00Z"/>
                <w:rFonts w:ascii="Calibri" w:eastAsia="Times New Roman" w:hAnsi="Calibri" w:cs="Calibri"/>
                <w:color w:val="000000"/>
                <w:sz w:val="20"/>
                <w:szCs w:val="20"/>
              </w:rPr>
            </w:pPr>
            <w:ins w:id="440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E8301D7" w14:textId="77777777" w:rsidR="00DC2757" w:rsidRPr="00DC2757" w:rsidRDefault="00DC2757" w:rsidP="00DC2757">
            <w:pPr>
              <w:spacing w:after="0" w:line="240" w:lineRule="auto"/>
              <w:jc w:val="center"/>
              <w:rPr>
                <w:ins w:id="4407" w:author="Commodore, Sarah" w:date="2023-03-22T16:21:00Z"/>
                <w:rFonts w:ascii="Calibri" w:eastAsia="Times New Roman" w:hAnsi="Calibri" w:cs="Calibri"/>
                <w:color w:val="000000"/>
                <w:sz w:val="20"/>
                <w:szCs w:val="20"/>
              </w:rPr>
            </w:pPr>
            <w:ins w:id="4408" w:author="Commodore, Sarah" w:date="2023-03-22T16:21:00Z">
              <w:r w:rsidRPr="00DC2757">
                <w:rPr>
                  <w:rFonts w:ascii="Calibri" w:eastAsia="Times New Roman" w:hAnsi="Calibri" w:cs="Calibri"/>
                  <w:color w:val="000000"/>
                  <w:sz w:val="20"/>
                  <w:szCs w:val="20"/>
                </w:rPr>
                <w:t>5.4E-05</w:t>
              </w:r>
            </w:ins>
          </w:p>
        </w:tc>
        <w:tc>
          <w:tcPr>
            <w:tcW w:w="0" w:type="auto"/>
            <w:tcBorders>
              <w:top w:val="nil"/>
              <w:left w:val="nil"/>
              <w:bottom w:val="nil"/>
              <w:right w:val="nil"/>
            </w:tcBorders>
            <w:shd w:val="clear" w:color="auto" w:fill="auto"/>
            <w:noWrap/>
            <w:vAlign w:val="bottom"/>
            <w:hideMark/>
          </w:tcPr>
          <w:p w14:paraId="22EA69DA" w14:textId="77777777" w:rsidR="00DC2757" w:rsidRPr="00DC2757" w:rsidRDefault="00DC2757" w:rsidP="00DC2757">
            <w:pPr>
              <w:spacing w:after="0" w:line="240" w:lineRule="auto"/>
              <w:jc w:val="center"/>
              <w:rPr>
                <w:ins w:id="4409" w:author="Commodore, Sarah" w:date="2023-03-22T16:21:00Z"/>
                <w:rFonts w:ascii="Calibri" w:eastAsia="Times New Roman" w:hAnsi="Calibri" w:cs="Calibri"/>
                <w:color w:val="000000"/>
                <w:sz w:val="20"/>
                <w:szCs w:val="20"/>
              </w:rPr>
            </w:pPr>
            <w:ins w:id="4410"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15EB9462" w14:textId="77777777" w:rsidR="00DC2757" w:rsidRPr="00DC2757" w:rsidRDefault="00DC2757" w:rsidP="00DC2757">
            <w:pPr>
              <w:spacing w:after="0" w:line="240" w:lineRule="auto"/>
              <w:jc w:val="center"/>
              <w:rPr>
                <w:ins w:id="4411" w:author="Commodore, Sarah" w:date="2023-03-22T16:21:00Z"/>
                <w:rFonts w:ascii="Calibri" w:eastAsia="Times New Roman" w:hAnsi="Calibri" w:cs="Calibri"/>
                <w:color w:val="FF0000"/>
                <w:sz w:val="20"/>
                <w:szCs w:val="20"/>
              </w:rPr>
            </w:pPr>
            <w:ins w:id="4412" w:author="Commodore, Sarah" w:date="2023-03-22T16:21:00Z">
              <w:r w:rsidRPr="00DC2757">
                <w:rPr>
                  <w:rFonts w:ascii="Calibri" w:eastAsia="Times New Roman" w:hAnsi="Calibri" w:cs="Calibri"/>
                  <w:color w:val="FF0000"/>
                  <w:sz w:val="20"/>
                  <w:szCs w:val="20"/>
                </w:rPr>
                <w:t>*</w:t>
              </w:r>
            </w:ins>
          </w:p>
        </w:tc>
      </w:tr>
      <w:tr w:rsidR="00DC2757" w:rsidRPr="00DC2757" w14:paraId="30404A67" w14:textId="77777777" w:rsidTr="00DC2757">
        <w:trPr>
          <w:trHeight w:val="260"/>
          <w:ins w:id="4413" w:author="Commodore, Sarah" w:date="2023-03-22T16:21:00Z"/>
        </w:trPr>
        <w:tc>
          <w:tcPr>
            <w:tcW w:w="0" w:type="auto"/>
            <w:tcBorders>
              <w:top w:val="nil"/>
              <w:left w:val="nil"/>
              <w:bottom w:val="nil"/>
              <w:right w:val="nil"/>
            </w:tcBorders>
            <w:shd w:val="clear" w:color="auto" w:fill="auto"/>
            <w:noWrap/>
            <w:vAlign w:val="bottom"/>
            <w:hideMark/>
          </w:tcPr>
          <w:p w14:paraId="149F288B" w14:textId="77777777" w:rsidR="00DC2757" w:rsidRPr="00DC2757" w:rsidRDefault="00DC2757" w:rsidP="00DC2757">
            <w:pPr>
              <w:spacing w:after="0" w:line="240" w:lineRule="auto"/>
              <w:rPr>
                <w:ins w:id="4414" w:author="Commodore, Sarah" w:date="2023-03-22T16:21:00Z"/>
                <w:rFonts w:ascii="Calibri" w:eastAsia="Times New Roman" w:hAnsi="Calibri" w:cs="Calibri"/>
                <w:color w:val="000000"/>
                <w:sz w:val="20"/>
                <w:szCs w:val="20"/>
              </w:rPr>
            </w:pPr>
            <w:ins w:id="4415" w:author="Commodore, Sarah" w:date="2023-03-22T16:21:00Z">
              <w:r w:rsidRPr="00DC2757">
                <w:rPr>
                  <w:rFonts w:ascii="Calibri" w:eastAsia="Times New Roman" w:hAnsi="Calibri" w:cs="Calibri"/>
                  <w:color w:val="000000"/>
                  <w:sz w:val="20"/>
                  <w:szCs w:val="20"/>
                </w:rPr>
                <w:t>ENSG00000179133.15</w:t>
              </w:r>
            </w:ins>
          </w:p>
        </w:tc>
        <w:tc>
          <w:tcPr>
            <w:tcW w:w="0" w:type="auto"/>
            <w:tcBorders>
              <w:top w:val="nil"/>
              <w:left w:val="nil"/>
              <w:bottom w:val="nil"/>
              <w:right w:val="nil"/>
            </w:tcBorders>
            <w:shd w:val="clear" w:color="auto" w:fill="auto"/>
            <w:noWrap/>
            <w:vAlign w:val="bottom"/>
            <w:hideMark/>
          </w:tcPr>
          <w:p w14:paraId="38E30B2D" w14:textId="77777777" w:rsidR="00DC2757" w:rsidRPr="00DC2757" w:rsidRDefault="00DC2757" w:rsidP="00DC2757">
            <w:pPr>
              <w:spacing w:after="0" w:line="240" w:lineRule="auto"/>
              <w:rPr>
                <w:ins w:id="4416" w:author="Commodore, Sarah" w:date="2023-03-22T16:21:00Z"/>
                <w:rFonts w:ascii="Calibri" w:eastAsia="Times New Roman" w:hAnsi="Calibri" w:cs="Calibri"/>
                <w:color w:val="000000"/>
                <w:sz w:val="20"/>
                <w:szCs w:val="20"/>
              </w:rPr>
            </w:pPr>
            <w:ins w:id="4417" w:author="Commodore, Sarah" w:date="2023-03-22T16:21:00Z">
              <w:r w:rsidRPr="00DC2757">
                <w:rPr>
                  <w:rFonts w:ascii="Calibri" w:eastAsia="Times New Roman" w:hAnsi="Calibri" w:cs="Calibri"/>
                  <w:color w:val="000000"/>
                  <w:sz w:val="20"/>
                  <w:szCs w:val="20"/>
                </w:rPr>
                <w:t>C10orf67</w:t>
              </w:r>
            </w:ins>
          </w:p>
        </w:tc>
        <w:tc>
          <w:tcPr>
            <w:tcW w:w="0" w:type="auto"/>
            <w:tcBorders>
              <w:top w:val="nil"/>
              <w:left w:val="nil"/>
              <w:bottom w:val="nil"/>
              <w:right w:val="nil"/>
            </w:tcBorders>
            <w:shd w:val="clear" w:color="auto" w:fill="auto"/>
            <w:noWrap/>
            <w:vAlign w:val="bottom"/>
            <w:hideMark/>
          </w:tcPr>
          <w:p w14:paraId="79309D67" w14:textId="77777777" w:rsidR="00DC2757" w:rsidRPr="00DC2757" w:rsidRDefault="00DC2757" w:rsidP="00DC2757">
            <w:pPr>
              <w:spacing w:after="0" w:line="240" w:lineRule="auto"/>
              <w:jc w:val="center"/>
              <w:rPr>
                <w:ins w:id="4418" w:author="Commodore, Sarah" w:date="2023-03-22T16:21:00Z"/>
                <w:rFonts w:ascii="Calibri" w:eastAsia="Times New Roman" w:hAnsi="Calibri" w:cs="Calibri"/>
                <w:color w:val="000000"/>
                <w:sz w:val="20"/>
                <w:szCs w:val="20"/>
              </w:rPr>
            </w:pPr>
            <w:ins w:id="441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137360" w14:textId="77777777" w:rsidR="00DC2757" w:rsidRPr="00DC2757" w:rsidRDefault="00DC2757" w:rsidP="00DC2757">
            <w:pPr>
              <w:spacing w:after="0" w:line="240" w:lineRule="auto"/>
              <w:jc w:val="center"/>
              <w:rPr>
                <w:ins w:id="4420" w:author="Commodore, Sarah" w:date="2023-03-22T16:21:00Z"/>
                <w:rFonts w:ascii="Calibri" w:eastAsia="Times New Roman" w:hAnsi="Calibri" w:cs="Calibri"/>
                <w:color w:val="000000"/>
                <w:sz w:val="20"/>
                <w:szCs w:val="20"/>
              </w:rPr>
            </w:pPr>
            <w:ins w:id="4421" w:author="Commodore, Sarah" w:date="2023-03-22T16:21:00Z">
              <w:r w:rsidRPr="00DC2757">
                <w:rPr>
                  <w:rFonts w:ascii="Calibri" w:eastAsia="Times New Roman" w:hAnsi="Calibri" w:cs="Calibri"/>
                  <w:color w:val="000000"/>
                  <w:sz w:val="20"/>
                  <w:szCs w:val="20"/>
                </w:rPr>
                <w:t>1.5E-11</w:t>
              </w:r>
            </w:ins>
          </w:p>
        </w:tc>
        <w:tc>
          <w:tcPr>
            <w:tcW w:w="0" w:type="auto"/>
            <w:tcBorders>
              <w:top w:val="nil"/>
              <w:left w:val="nil"/>
              <w:bottom w:val="nil"/>
              <w:right w:val="nil"/>
            </w:tcBorders>
            <w:shd w:val="clear" w:color="auto" w:fill="auto"/>
            <w:noWrap/>
            <w:vAlign w:val="bottom"/>
            <w:hideMark/>
          </w:tcPr>
          <w:p w14:paraId="5A3E068F" w14:textId="77777777" w:rsidR="00DC2757" w:rsidRPr="00DC2757" w:rsidRDefault="00DC2757" w:rsidP="00DC2757">
            <w:pPr>
              <w:spacing w:after="0" w:line="240" w:lineRule="auto"/>
              <w:jc w:val="center"/>
              <w:rPr>
                <w:ins w:id="4422" w:author="Commodore, Sarah" w:date="2023-03-22T16:21:00Z"/>
                <w:rFonts w:ascii="Calibri" w:eastAsia="Times New Roman" w:hAnsi="Calibri" w:cs="Calibri"/>
                <w:color w:val="000000"/>
                <w:sz w:val="20"/>
                <w:szCs w:val="20"/>
              </w:rPr>
            </w:pPr>
            <w:ins w:id="4423" w:author="Commodore, Sarah" w:date="2023-03-22T16:21:00Z">
              <w:r w:rsidRPr="00DC2757">
                <w:rPr>
                  <w:rFonts w:ascii="Calibri" w:eastAsia="Times New Roman" w:hAnsi="Calibri" w:cs="Calibri"/>
                  <w:color w:val="000000"/>
                  <w:sz w:val="20"/>
                  <w:szCs w:val="20"/>
                </w:rPr>
                <w:t>4.4E-10</w:t>
              </w:r>
            </w:ins>
          </w:p>
        </w:tc>
        <w:tc>
          <w:tcPr>
            <w:tcW w:w="0" w:type="auto"/>
            <w:tcBorders>
              <w:top w:val="nil"/>
              <w:left w:val="nil"/>
              <w:bottom w:val="nil"/>
              <w:right w:val="nil"/>
            </w:tcBorders>
            <w:shd w:val="clear" w:color="auto" w:fill="auto"/>
            <w:noWrap/>
            <w:vAlign w:val="bottom"/>
            <w:hideMark/>
          </w:tcPr>
          <w:p w14:paraId="188E903E" w14:textId="77777777" w:rsidR="00DC2757" w:rsidRPr="00DC2757" w:rsidRDefault="00DC2757" w:rsidP="00DC2757">
            <w:pPr>
              <w:spacing w:after="0" w:line="240" w:lineRule="auto"/>
              <w:jc w:val="center"/>
              <w:rPr>
                <w:ins w:id="4424" w:author="Commodore, Sarah" w:date="2023-03-22T16:21:00Z"/>
                <w:rFonts w:ascii="Calibri" w:eastAsia="Times New Roman" w:hAnsi="Calibri" w:cs="Calibri"/>
                <w:color w:val="FF0000"/>
                <w:sz w:val="20"/>
                <w:szCs w:val="20"/>
              </w:rPr>
            </w:pPr>
            <w:ins w:id="4425" w:author="Commodore, Sarah" w:date="2023-03-22T16:21:00Z">
              <w:r w:rsidRPr="00DC2757">
                <w:rPr>
                  <w:rFonts w:ascii="Calibri" w:eastAsia="Times New Roman" w:hAnsi="Calibri" w:cs="Calibri"/>
                  <w:color w:val="FF0000"/>
                  <w:sz w:val="20"/>
                  <w:szCs w:val="20"/>
                </w:rPr>
                <w:t>*</w:t>
              </w:r>
            </w:ins>
          </w:p>
        </w:tc>
      </w:tr>
      <w:tr w:rsidR="00DC2757" w:rsidRPr="00DC2757" w14:paraId="1458271A" w14:textId="77777777" w:rsidTr="00DC2757">
        <w:trPr>
          <w:trHeight w:val="260"/>
          <w:ins w:id="4426" w:author="Commodore, Sarah" w:date="2023-03-22T16:21:00Z"/>
        </w:trPr>
        <w:tc>
          <w:tcPr>
            <w:tcW w:w="0" w:type="auto"/>
            <w:tcBorders>
              <w:top w:val="nil"/>
              <w:left w:val="nil"/>
              <w:bottom w:val="nil"/>
              <w:right w:val="nil"/>
            </w:tcBorders>
            <w:shd w:val="clear" w:color="auto" w:fill="auto"/>
            <w:noWrap/>
            <w:vAlign w:val="bottom"/>
            <w:hideMark/>
          </w:tcPr>
          <w:p w14:paraId="2D732DE2" w14:textId="77777777" w:rsidR="00DC2757" w:rsidRPr="00DC2757" w:rsidRDefault="00DC2757" w:rsidP="00DC2757">
            <w:pPr>
              <w:spacing w:after="0" w:line="240" w:lineRule="auto"/>
              <w:rPr>
                <w:ins w:id="4427" w:author="Commodore, Sarah" w:date="2023-03-22T16:21:00Z"/>
                <w:rFonts w:ascii="Calibri" w:eastAsia="Times New Roman" w:hAnsi="Calibri" w:cs="Calibri"/>
                <w:color w:val="000000"/>
                <w:sz w:val="20"/>
                <w:szCs w:val="20"/>
              </w:rPr>
            </w:pPr>
            <w:ins w:id="4428" w:author="Commodore, Sarah" w:date="2023-03-22T16:21:00Z">
              <w:r w:rsidRPr="00DC2757">
                <w:rPr>
                  <w:rFonts w:ascii="Calibri" w:eastAsia="Times New Roman" w:hAnsi="Calibri" w:cs="Calibri"/>
                  <w:color w:val="000000"/>
                  <w:sz w:val="20"/>
                  <w:szCs w:val="20"/>
                </w:rPr>
                <w:t>ENSG00000259038.1</w:t>
              </w:r>
            </w:ins>
          </w:p>
        </w:tc>
        <w:tc>
          <w:tcPr>
            <w:tcW w:w="0" w:type="auto"/>
            <w:tcBorders>
              <w:top w:val="nil"/>
              <w:left w:val="nil"/>
              <w:bottom w:val="nil"/>
              <w:right w:val="nil"/>
            </w:tcBorders>
            <w:shd w:val="clear" w:color="auto" w:fill="auto"/>
            <w:noWrap/>
            <w:vAlign w:val="bottom"/>
            <w:hideMark/>
          </w:tcPr>
          <w:p w14:paraId="36B3F01F" w14:textId="77777777" w:rsidR="00DC2757" w:rsidRPr="00DC2757" w:rsidRDefault="00DC2757" w:rsidP="00DC2757">
            <w:pPr>
              <w:spacing w:after="0" w:line="240" w:lineRule="auto"/>
              <w:rPr>
                <w:ins w:id="4429" w:author="Commodore, Sarah" w:date="2023-03-22T16:21:00Z"/>
                <w:rFonts w:ascii="Calibri" w:eastAsia="Times New Roman" w:hAnsi="Calibri" w:cs="Calibri"/>
                <w:color w:val="000000"/>
                <w:sz w:val="20"/>
                <w:szCs w:val="20"/>
              </w:rPr>
            </w:pPr>
            <w:ins w:id="4430" w:author="Commodore, Sarah" w:date="2023-03-22T16:21:00Z">
              <w:r w:rsidRPr="00DC2757">
                <w:rPr>
                  <w:rFonts w:ascii="Calibri" w:eastAsia="Times New Roman" w:hAnsi="Calibri" w:cs="Calibri"/>
                  <w:color w:val="000000"/>
                  <w:sz w:val="20"/>
                  <w:szCs w:val="20"/>
                </w:rPr>
                <w:t>AL121820.2</w:t>
              </w:r>
            </w:ins>
          </w:p>
        </w:tc>
        <w:tc>
          <w:tcPr>
            <w:tcW w:w="0" w:type="auto"/>
            <w:tcBorders>
              <w:top w:val="nil"/>
              <w:left w:val="nil"/>
              <w:bottom w:val="nil"/>
              <w:right w:val="nil"/>
            </w:tcBorders>
            <w:shd w:val="clear" w:color="auto" w:fill="auto"/>
            <w:noWrap/>
            <w:vAlign w:val="bottom"/>
            <w:hideMark/>
          </w:tcPr>
          <w:p w14:paraId="300FB7DE" w14:textId="77777777" w:rsidR="00DC2757" w:rsidRPr="00DC2757" w:rsidRDefault="00DC2757" w:rsidP="00DC2757">
            <w:pPr>
              <w:spacing w:after="0" w:line="240" w:lineRule="auto"/>
              <w:jc w:val="center"/>
              <w:rPr>
                <w:ins w:id="4431" w:author="Commodore, Sarah" w:date="2023-03-22T16:21:00Z"/>
                <w:rFonts w:ascii="Calibri" w:eastAsia="Times New Roman" w:hAnsi="Calibri" w:cs="Calibri"/>
                <w:color w:val="000000"/>
                <w:sz w:val="20"/>
                <w:szCs w:val="20"/>
              </w:rPr>
            </w:pPr>
            <w:ins w:id="443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0D9AFC" w14:textId="77777777" w:rsidR="00DC2757" w:rsidRPr="00DC2757" w:rsidRDefault="00DC2757" w:rsidP="00DC2757">
            <w:pPr>
              <w:spacing w:after="0" w:line="240" w:lineRule="auto"/>
              <w:jc w:val="center"/>
              <w:rPr>
                <w:ins w:id="4433" w:author="Commodore, Sarah" w:date="2023-03-22T16:21:00Z"/>
                <w:rFonts w:ascii="Calibri" w:eastAsia="Times New Roman" w:hAnsi="Calibri" w:cs="Calibri"/>
                <w:color w:val="000000"/>
                <w:sz w:val="20"/>
                <w:szCs w:val="20"/>
              </w:rPr>
            </w:pPr>
            <w:ins w:id="4434" w:author="Commodore, Sarah" w:date="2023-03-22T16:21:00Z">
              <w:r w:rsidRPr="00DC2757">
                <w:rPr>
                  <w:rFonts w:ascii="Calibri" w:eastAsia="Times New Roman" w:hAnsi="Calibri" w:cs="Calibri"/>
                  <w:color w:val="000000"/>
                  <w:sz w:val="20"/>
                  <w:szCs w:val="20"/>
                </w:rPr>
                <w:t>6.8E-11</w:t>
              </w:r>
            </w:ins>
          </w:p>
        </w:tc>
        <w:tc>
          <w:tcPr>
            <w:tcW w:w="0" w:type="auto"/>
            <w:tcBorders>
              <w:top w:val="nil"/>
              <w:left w:val="nil"/>
              <w:bottom w:val="nil"/>
              <w:right w:val="nil"/>
            </w:tcBorders>
            <w:shd w:val="clear" w:color="auto" w:fill="auto"/>
            <w:noWrap/>
            <w:vAlign w:val="bottom"/>
            <w:hideMark/>
          </w:tcPr>
          <w:p w14:paraId="32FF9F7F" w14:textId="77777777" w:rsidR="00DC2757" w:rsidRPr="00DC2757" w:rsidRDefault="00DC2757" w:rsidP="00DC2757">
            <w:pPr>
              <w:spacing w:after="0" w:line="240" w:lineRule="auto"/>
              <w:jc w:val="center"/>
              <w:rPr>
                <w:ins w:id="4435" w:author="Commodore, Sarah" w:date="2023-03-22T16:21:00Z"/>
                <w:rFonts w:ascii="Calibri" w:eastAsia="Times New Roman" w:hAnsi="Calibri" w:cs="Calibri"/>
                <w:color w:val="000000"/>
                <w:sz w:val="20"/>
                <w:szCs w:val="20"/>
              </w:rPr>
            </w:pPr>
            <w:ins w:id="4436" w:author="Commodore, Sarah" w:date="2023-03-22T16:21:00Z">
              <w:r w:rsidRPr="00DC2757">
                <w:rPr>
                  <w:rFonts w:ascii="Calibri" w:eastAsia="Times New Roman" w:hAnsi="Calibri" w:cs="Calibri"/>
                  <w:color w:val="000000"/>
                  <w:sz w:val="20"/>
                  <w:szCs w:val="20"/>
                </w:rPr>
                <w:t>1.7E-09</w:t>
              </w:r>
            </w:ins>
          </w:p>
        </w:tc>
        <w:tc>
          <w:tcPr>
            <w:tcW w:w="0" w:type="auto"/>
            <w:tcBorders>
              <w:top w:val="nil"/>
              <w:left w:val="nil"/>
              <w:bottom w:val="nil"/>
              <w:right w:val="nil"/>
            </w:tcBorders>
            <w:shd w:val="clear" w:color="auto" w:fill="auto"/>
            <w:noWrap/>
            <w:vAlign w:val="bottom"/>
            <w:hideMark/>
          </w:tcPr>
          <w:p w14:paraId="13969ED6" w14:textId="77777777" w:rsidR="00DC2757" w:rsidRPr="00DC2757" w:rsidRDefault="00DC2757" w:rsidP="00DC2757">
            <w:pPr>
              <w:spacing w:after="0" w:line="240" w:lineRule="auto"/>
              <w:jc w:val="center"/>
              <w:rPr>
                <w:ins w:id="4437" w:author="Commodore, Sarah" w:date="2023-03-22T16:21:00Z"/>
                <w:rFonts w:ascii="Calibri" w:eastAsia="Times New Roman" w:hAnsi="Calibri" w:cs="Calibri"/>
                <w:color w:val="FF0000"/>
                <w:sz w:val="20"/>
                <w:szCs w:val="20"/>
              </w:rPr>
            </w:pPr>
            <w:ins w:id="4438" w:author="Commodore, Sarah" w:date="2023-03-22T16:21:00Z">
              <w:r w:rsidRPr="00DC2757">
                <w:rPr>
                  <w:rFonts w:ascii="Calibri" w:eastAsia="Times New Roman" w:hAnsi="Calibri" w:cs="Calibri"/>
                  <w:color w:val="FF0000"/>
                  <w:sz w:val="20"/>
                  <w:szCs w:val="20"/>
                </w:rPr>
                <w:t>*</w:t>
              </w:r>
            </w:ins>
          </w:p>
        </w:tc>
      </w:tr>
      <w:tr w:rsidR="00DC2757" w:rsidRPr="00DC2757" w14:paraId="2E23DA61" w14:textId="77777777" w:rsidTr="00DC2757">
        <w:trPr>
          <w:trHeight w:val="260"/>
          <w:ins w:id="4439" w:author="Commodore, Sarah" w:date="2023-03-22T16:21:00Z"/>
        </w:trPr>
        <w:tc>
          <w:tcPr>
            <w:tcW w:w="0" w:type="auto"/>
            <w:tcBorders>
              <w:top w:val="nil"/>
              <w:left w:val="nil"/>
              <w:bottom w:val="nil"/>
              <w:right w:val="nil"/>
            </w:tcBorders>
            <w:shd w:val="clear" w:color="auto" w:fill="auto"/>
            <w:noWrap/>
            <w:vAlign w:val="bottom"/>
            <w:hideMark/>
          </w:tcPr>
          <w:p w14:paraId="14E0BC22" w14:textId="77777777" w:rsidR="00DC2757" w:rsidRPr="00DC2757" w:rsidRDefault="00DC2757" w:rsidP="00DC2757">
            <w:pPr>
              <w:spacing w:after="0" w:line="240" w:lineRule="auto"/>
              <w:rPr>
                <w:ins w:id="4440" w:author="Commodore, Sarah" w:date="2023-03-22T16:21:00Z"/>
                <w:rFonts w:ascii="Calibri" w:eastAsia="Times New Roman" w:hAnsi="Calibri" w:cs="Calibri"/>
                <w:color w:val="000000"/>
                <w:sz w:val="20"/>
                <w:szCs w:val="20"/>
              </w:rPr>
            </w:pPr>
            <w:ins w:id="4441" w:author="Commodore, Sarah" w:date="2023-03-22T16:21:00Z">
              <w:r w:rsidRPr="00DC2757">
                <w:rPr>
                  <w:rFonts w:ascii="Calibri" w:eastAsia="Times New Roman" w:hAnsi="Calibri" w:cs="Calibri"/>
                  <w:color w:val="000000"/>
                  <w:sz w:val="20"/>
                  <w:szCs w:val="20"/>
                </w:rPr>
                <w:t>ENSG00000287117.1</w:t>
              </w:r>
            </w:ins>
          </w:p>
        </w:tc>
        <w:tc>
          <w:tcPr>
            <w:tcW w:w="0" w:type="auto"/>
            <w:tcBorders>
              <w:top w:val="nil"/>
              <w:left w:val="nil"/>
              <w:bottom w:val="nil"/>
              <w:right w:val="nil"/>
            </w:tcBorders>
            <w:shd w:val="clear" w:color="auto" w:fill="auto"/>
            <w:noWrap/>
            <w:vAlign w:val="bottom"/>
            <w:hideMark/>
          </w:tcPr>
          <w:p w14:paraId="0C9E13DC" w14:textId="77777777" w:rsidR="00DC2757" w:rsidRPr="00DC2757" w:rsidRDefault="00DC2757" w:rsidP="00DC2757">
            <w:pPr>
              <w:spacing w:after="0" w:line="240" w:lineRule="auto"/>
              <w:rPr>
                <w:ins w:id="4442" w:author="Commodore, Sarah" w:date="2023-03-22T16:21:00Z"/>
                <w:rFonts w:ascii="Calibri" w:eastAsia="Times New Roman" w:hAnsi="Calibri" w:cs="Calibri"/>
                <w:color w:val="000000"/>
                <w:sz w:val="20"/>
                <w:szCs w:val="20"/>
              </w:rPr>
            </w:pPr>
            <w:ins w:id="4443" w:author="Commodore, Sarah" w:date="2023-03-22T16:21:00Z">
              <w:r w:rsidRPr="00DC2757">
                <w:rPr>
                  <w:rFonts w:ascii="Calibri" w:eastAsia="Times New Roman" w:hAnsi="Calibri" w:cs="Calibri"/>
                  <w:color w:val="000000"/>
                  <w:sz w:val="20"/>
                  <w:szCs w:val="20"/>
                </w:rPr>
                <w:t>AC105916.1</w:t>
              </w:r>
            </w:ins>
          </w:p>
        </w:tc>
        <w:tc>
          <w:tcPr>
            <w:tcW w:w="0" w:type="auto"/>
            <w:tcBorders>
              <w:top w:val="nil"/>
              <w:left w:val="nil"/>
              <w:bottom w:val="nil"/>
              <w:right w:val="nil"/>
            </w:tcBorders>
            <w:shd w:val="clear" w:color="auto" w:fill="auto"/>
            <w:noWrap/>
            <w:vAlign w:val="bottom"/>
            <w:hideMark/>
          </w:tcPr>
          <w:p w14:paraId="276C988B" w14:textId="77777777" w:rsidR="00DC2757" w:rsidRPr="00DC2757" w:rsidRDefault="00DC2757" w:rsidP="00DC2757">
            <w:pPr>
              <w:spacing w:after="0" w:line="240" w:lineRule="auto"/>
              <w:jc w:val="center"/>
              <w:rPr>
                <w:ins w:id="4444" w:author="Commodore, Sarah" w:date="2023-03-22T16:21:00Z"/>
                <w:rFonts w:ascii="Calibri" w:eastAsia="Times New Roman" w:hAnsi="Calibri" w:cs="Calibri"/>
                <w:color w:val="000000"/>
                <w:sz w:val="20"/>
                <w:szCs w:val="20"/>
              </w:rPr>
            </w:pPr>
            <w:ins w:id="444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C24DA20" w14:textId="77777777" w:rsidR="00DC2757" w:rsidRPr="00DC2757" w:rsidRDefault="00DC2757" w:rsidP="00DC2757">
            <w:pPr>
              <w:spacing w:after="0" w:line="240" w:lineRule="auto"/>
              <w:jc w:val="center"/>
              <w:rPr>
                <w:ins w:id="4446" w:author="Commodore, Sarah" w:date="2023-03-22T16:21:00Z"/>
                <w:rFonts w:ascii="Calibri" w:eastAsia="Times New Roman" w:hAnsi="Calibri" w:cs="Calibri"/>
                <w:color w:val="000000"/>
                <w:sz w:val="20"/>
                <w:szCs w:val="20"/>
              </w:rPr>
            </w:pPr>
            <w:ins w:id="4447" w:author="Commodore, Sarah" w:date="2023-03-22T16:21:00Z">
              <w:r w:rsidRPr="00DC2757">
                <w:rPr>
                  <w:rFonts w:ascii="Calibri" w:eastAsia="Times New Roman" w:hAnsi="Calibri" w:cs="Calibri"/>
                  <w:color w:val="000000"/>
                  <w:sz w:val="20"/>
                  <w:szCs w:val="20"/>
                </w:rPr>
                <w:t>8.7E-07</w:t>
              </w:r>
            </w:ins>
          </w:p>
        </w:tc>
        <w:tc>
          <w:tcPr>
            <w:tcW w:w="0" w:type="auto"/>
            <w:tcBorders>
              <w:top w:val="nil"/>
              <w:left w:val="nil"/>
              <w:bottom w:val="nil"/>
              <w:right w:val="nil"/>
            </w:tcBorders>
            <w:shd w:val="clear" w:color="auto" w:fill="auto"/>
            <w:noWrap/>
            <w:vAlign w:val="bottom"/>
            <w:hideMark/>
          </w:tcPr>
          <w:p w14:paraId="7CD0B7FE" w14:textId="77777777" w:rsidR="00DC2757" w:rsidRPr="00DC2757" w:rsidRDefault="00DC2757" w:rsidP="00DC2757">
            <w:pPr>
              <w:spacing w:after="0" w:line="240" w:lineRule="auto"/>
              <w:jc w:val="center"/>
              <w:rPr>
                <w:ins w:id="4448" w:author="Commodore, Sarah" w:date="2023-03-22T16:21:00Z"/>
                <w:rFonts w:ascii="Calibri" w:eastAsia="Times New Roman" w:hAnsi="Calibri" w:cs="Calibri"/>
                <w:color w:val="000000"/>
                <w:sz w:val="20"/>
                <w:szCs w:val="20"/>
              </w:rPr>
            </w:pPr>
            <w:ins w:id="4449"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6E2F7837" w14:textId="77777777" w:rsidR="00DC2757" w:rsidRPr="00DC2757" w:rsidRDefault="00DC2757" w:rsidP="00DC2757">
            <w:pPr>
              <w:spacing w:after="0" w:line="240" w:lineRule="auto"/>
              <w:jc w:val="center"/>
              <w:rPr>
                <w:ins w:id="4450" w:author="Commodore, Sarah" w:date="2023-03-22T16:21:00Z"/>
                <w:rFonts w:ascii="Calibri" w:eastAsia="Times New Roman" w:hAnsi="Calibri" w:cs="Calibri"/>
                <w:color w:val="FF0000"/>
                <w:sz w:val="20"/>
                <w:szCs w:val="20"/>
              </w:rPr>
            </w:pPr>
            <w:ins w:id="4451" w:author="Commodore, Sarah" w:date="2023-03-22T16:21:00Z">
              <w:r w:rsidRPr="00DC2757">
                <w:rPr>
                  <w:rFonts w:ascii="Calibri" w:eastAsia="Times New Roman" w:hAnsi="Calibri" w:cs="Calibri"/>
                  <w:color w:val="FF0000"/>
                  <w:sz w:val="20"/>
                  <w:szCs w:val="20"/>
                </w:rPr>
                <w:t>*</w:t>
              </w:r>
            </w:ins>
          </w:p>
        </w:tc>
      </w:tr>
      <w:tr w:rsidR="00DC2757" w:rsidRPr="00DC2757" w14:paraId="36FEB3FB" w14:textId="77777777" w:rsidTr="00DC2757">
        <w:trPr>
          <w:trHeight w:val="260"/>
          <w:ins w:id="4452" w:author="Commodore, Sarah" w:date="2023-03-22T16:21:00Z"/>
        </w:trPr>
        <w:tc>
          <w:tcPr>
            <w:tcW w:w="0" w:type="auto"/>
            <w:tcBorders>
              <w:top w:val="nil"/>
              <w:left w:val="nil"/>
              <w:bottom w:val="nil"/>
              <w:right w:val="nil"/>
            </w:tcBorders>
            <w:shd w:val="clear" w:color="auto" w:fill="auto"/>
            <w:noWrap/>
            <w:vAlign w:val="bottom"/>
            <w:hideMark/>
          </w:tcPr>
          <w:p w14:paraId="307D9394" w14:textId="77777777" w:rsidR="00DC2757" w:rsidRPr="00DC2757" w:rsidRDefault="00DC2757" w:rsidP="00DC2757">
            <w:pPr>
              <w:spacing w:after="0" w:line="240" w:lineRule="auto"/>
              <w:rPr>
                <w:ins w:id="4453" w:author="Commodore, Sarah" w:date="2023-03-22T16:21:00Z"/>
                <w:rFonts w:ascii="Calibri" w:eastAsia="Times New Roman" w:hAnsi="Calibri" w:cs="Calibri"/>
                <w:color w:val="000000"/>
                <w:sz w:val="20"/>
                <w:szCs w:val="20"/>
              </w:rPr>
            </w:pPr>
            <w:ins w:id="4454" w:author="Commodore, Sarah" w:date="2023-03-22T16:21:00Z">
              <w:r w:rsidRPr="00DC2757">
                <w:rPr>
                  <w:rFonts w:ascii="Calibri" w:eastAsia="Times New Roman" w:hAnsi="Calibri" w:cs="Calibri"/>
                  <w:color w:val="000000"/>
                  <w:sz w:val="20"/>
                  <w:szCs w:val="20"/>
                </w:rPr>
                <w:t>ENSG00000204711.9</w:t>
              </w:r>
            </w:ins>
          </w:p>
        </w:tc>
        <w:tc>
          <w:tcPr>
            <w:tcW w:w="0" w:type="auto"/>
            <w:tcBorders>
              <w:top w:val="nil"/>
              <w:left w:val="nil"/>
              <w:bottom w:val="nil"/>
              <w:right w:val="nil"/>
            </w:tcBorders>
            <w:shd w:val="clear" w:color="auto" w:fill="auto"/>
            <w:noWrap/>
            <w:vAlign w:val="bottom"/>
            <w:hideMark/>
          </w:tcPr>
          <w:p w14:paraId="5C937486" w14:textId="77777777" w:rsidR="00DC2757" w:rsidRPr="00DC2757" w:rsidRDefault="00DC2757" w:rsidP="00DC2757">
            <w:pPr>
              <w:spacing w:after="0" w:line="240" w:lineRule="auto"/>
              <w:rPr>
                <w:ins w:id="4455" w:author="Commodore, Sarah" w:date="2023-03-22T16:21:00Z"/>
                <w:rFonts w:ascii="Calibri" w:eastAsia="Times New Roman" w:hAnsi="Calibri" w:cs="Calibri"/>
                <w:color w:val="000000"/>
                <w:sz w:val="20"/>
                <w:szCs w:val="20"/>
              </w:rPr>
            </w:pPr>
            <w:ins w:id="4456" w:author="Commodore, Sarah" w:date="2023-03-22T16:21:00Z">
              <w:r w:rsidRPr="00DC2757">
                <w:rPr>
                  <w:rFonts w:ascii="Calibri" w:eastAsia="Times New Roman" w:hAnsi="Calibri" w:cs="Calibri"/>
                  <w:color w:val="000000"/>
                  <w:sz w:val="20"/>
                  <w:szCs w:val="20"/>
                </w:rPr>
                <w:t>C9orf135</w:t>
              </w:r>
            </w:ins>
          </w:p>
        </w:tc>
        <w:tc>
          <w:tcPr>
            <w:tcW w:w="0" w:type="auto"/>
            <w:tcBorders>
              <w:top w:val="nil"/>
              <w:left w:val="nil"/>
              <w:bottom w:val="nil"/>
              <w:right w:val="nil"/>
            </w:tcBorders>
            <w:shd w:val="clear" w:color="auto" w:fill="auto"/>
            <w:noWrap/>
            <w:vAlign w:val="bottom"/>
            <w:hideMark/>
          </w:tcPr>
          <w:p w14:paraId="1FEA17C4" w14:textId="77777777" w:rsidR="00DC2757" w:rsidRPr="00DC2757" w:rsidRDefault="00DC2757" w:rsidP="00DC2757">
            <w:pPr>
              <w:spacing w:after="0" w:line="240" w:lineRule="auto"/>
              <w:jc w:val="center"/>
              <w:rPr>
                <w:ins w:id="4457" w:author="Commodore, Sarah" w:date="2023-03-22T16:21:00Z"/>
                <w:rFonts w:ascii="Calibri" w:eastAsia="Times New Roman" w:hAnsi="Calibri" w:cs="Calibri"/>
                <w:color w:val="000000"/>
                <w:sz w:val="20"/>
                <w:szCs w:val="20"/>
              </w:rPr>
            </w:pPr>
            <w:ins w:id="445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29E80EF" w14:textId="77777777" w:rsidR="00DC2757" w:rsidRPr="00DC2757" w:rsidRDefault="00DC2757" w:rsidP="00DC2757">
            <w:pPr>
              <w:spacing w:after="0" w:line="240" w:lineRule="auto"/>
              <w:jc w:val="center"/>
              <w:rPr>
                <w:ins w:id="4459" w:author="Commodore, Sarah" w:date="2023-03-22T16:21:00Z"/>
                <w:rFonts w:ascii="Calibri" w:eastAsia="Times New Roman" w:hAnsi="Calibri" w:cs="Calibri"/>
                <w:color w:val="000000"/>
                <w:sz w:val="20"/>
                <w:szCs w:val="20"/>
              </w:rPr>
            </w:pPr>
            <w:ins w:id="4460" w:author="Commodore, Sarah" w:date="2023-03-22T16:21:00Z">
              <w:r w:rsidRPr="00DC2757">
                <w:rPr>
                  <w:rFonts w:ascii="Calibri" w:eastAsia="Times New Roman" w:hAnsi="Calibri" w:cs="Calibri"/>
                  <w:color w:val="000000"/>
                  <w:sz w:val="20"/>
                  <w:szCs w:val="20"/>
                </w:rPr>
                <w:t>4.6E-07</w:t>
              </w:r>
            </w:ins>
          </w:p>
        </w:tc>
        <w:tc>
          <w:tcPr>
            <w:tcW w:w="0" w:type="auto"/>
            <w:tcBorders>
              <w:top w:val="nil"/>
              <w:left w:val="nil"/>
              <w:bottom w:val="nil"/>
              <w:right w:val="nil"/>
            </w:tcBorders>
            <w:shd w:val="clear" w:color="auto" w:fill="auto"/>
            <w:noWrap/>
            <w:vAlign w:val="bottom"/>
            <w:hideMark/>
          </w:tcPr>
          <w:p w14:paraId="45C53CA5" w14:textId="77777777" w:rsidR="00DC2757" w:rsidRPr="00DC2757" w:rsidRDefault="00DC2757" w:rsidP="00DC2757">
            <w:pPr>
              <w:spacing w:after="0" w:line="240" w:lineRule="auto"/>
              <w:jc w:val="center"/>
              <w:rPr>
                <w:ins w:id="4461" w:author="Commodore, Sarah" w:date="2023-03-22T16:21:00Z"/>
                <w:rFonts w:ascii="Calibri" w:eastAsia="Times New Roman" w:hAnsi="Calibri" w:cs="Calibri"/>
                <w:color w:val="000000"/>
                <w:sz w:val="20"/>
                <w:szCs w:val="20"/>
              </w:rPr>
            </w:pPr>
            <w:ins w:id="4462" w:author="Commodore, Sarah" w:date="2023-03-22T16:21:00Z">
              <w:r w:rsidRPr="00DC2757">
                <w:rPr>
                  <w:rFonts w:ascii="Calibri" w:eastAsia="Times New Roman" w:hAnsi="Calibri" w:cs="Calibri"/>
                  <w:color w:val="000000"/>
                  <w:sz w:val="20"/>
                  <w:szCs w:val="20"/>
                </w:rPr>
                <w:t>4.3E-06</w:t>
              </w:r>
            </w:ins>
          </w:p>
        </w:tc>
        <w:tc>
          <w:tcPr>
            <w:tcW w:w="0" w:type="auto"/>
            <w:tcBorders>
              <w:top w:val="nil"/>
              <w:left w:val="nil"/>
              <w:bottom w:val="nil"/>
              <w:right w:val="nil"/>
            </w:tcBorders>
            <w:shd w:val="clear" w:color="auto" w:fill="auto"/>
            <w:noWrap/>
            <w:vAlign w:val="bottom"/>
            <w:hideMark/>
          </w:tcPr>
          <w:p w14:paraId="3AB46E78" w14:textId="77777777" w:rsidR="00DC2757" w:rsidRPr="00DC2757" w:rsidRDefault="00DC2757" w:rsidP="00DC2757">
            <w:pPr>
              <w:spacing w:after="0" w:line="240" w:lineRule="auto"/>
              <w:jc w:val="center"/>
              <w:rPr>
                <w:ins w:id="4463" w:author="Commodore, Sarah" w:date="2023-03-22T16:21:00Z"/>
                <w:rFonts w:ascii="Calibri" w:eastAsia="Times New Roman" w:hAnsi="Calibri" w:cs="Calibri"/>
                <w:color w:val="FF0000"/>
                <w:sz w:val="20"/>
                <w:szCs w:val="20"/>
              </w:rPr>
            </w:pPr>
            <w:ins w:id="4464" w:author="Commodore, Sarah" w:date="2023-03-22T16:21:00Z">
              <w:r w:rsidRPr="00DC2757">
                <w:rPr>
                  <w:rFonts w:ascii="Calibri" w:eastAsia="Times New Roman" w:hAnsi="Calibri" w:cs="Calibri"/>
                  <w:color w:val="FF0000"/>
                  <w:sz w:val="20"/>
                  <w:szCs w:val="20"/>
                </w:rPr>
                <w:t>*</w:t>
              </w:r>
            </w:ins>
          </w:p>
        </w:tc>
      </w:tr>
      <w:tr w:rsidR="00DC2757" w:rsidRPr="00DC2757" w14:paraId="35F69174" w14:textId="77777777" w:rsidTr="00DC2757">
        <w:trPr>
          <w:trHeight w:val="260"/>
          <w:ins w:id="4465" w:author="Commodore, Sarah" w:date="2023-03-22T16:21:00Z"/>
        </w:trPr>
        <w:tc>
          <w:tcPr>
            <w:tcW w:w="0" w:type="auto"/>
            <w:tcBorders>
              <w:top w:val="nil"/>
              <w:left w:val="nil"/>
              <w:bottom w:val="nil"/>
              <w:right w:val="nil"/>
            </w:tcBorders>
            <w:shd w:val="clear" w:color="auto" w:fill="auto"/>
            <w:noWrap/>
            <w:vAlign w:val="bottom"/>
            <w:hideMark/>
          </w:tcPr>
          <w:p w14:paraId="644B7B79" w14:textId="77777777" w:rsidR="00DC2757" w:rsidRPr="00DC2757" w:rsidRDefault="00DC2757" w:rsidP="00DC2757">
            <w:pPr>
              <w:spacing w:after="0" w:line="240" w:lineRule="auto"/>
              <w:rPr>
                <w:ins w:id="4466" w:author="Commodore, Sarah" w:date="2023-03-22T16:21:00Z"/>
                <w:rFonts w:ascii="Calibri" w:eastAsia="Times New Roman" w:hAnsi="Calibri" w:cs="Calibri"/>
                <w:color w:val="000000"/>
                <w:sz w:val="20"/>
                <w:szCs w:val="20"/>
              </w:rPr>
            </w:pPr>
            <w:ins w:id="4467" w:author="Commodore, Sarah" w:date="2023-03-22T16:21:00Z">
              <w:r w:rsidRPr="00DC2757">
                <w:rPr>
                  <w:rFonts w:ascii="Calibri" w:eastAsia="Times New Roman" w:hAnsi="Calibri" w:cs="Calibri"/>
                  <w:color w:val="000000"/>
                  <w:sz w:val="20"/>
                  <w:szCs w:val="20"/>
                </w:rPr>
                <w:t>ENSG00000265374.1</w:t>
              </w:r>
            </w:ins>
          </w:p>
        </w:tc>
        <w:tc>
          <w:tcPr>
            <w:tcW w:w="0" w:type="auto"/>
            <w:tcBorders>
              <w:top w:val="nil"/>
              <w:left w:val="nil"/>
              <w:bottom w:val="nil"/>
              <w:right w:val="nil"/>
            </w:tcBorders>
            <w:shd w:val="clear" w:color="auto" w:fill="auto"/>
            <w:noWrap/>
            <w:vAlign w:val="bottom"/>
            <w:hideMark/>
          </w:tcPr>
          <w:p w14:paraId="3ECCC240" w14:textId="77777777" w:rsidR="00DC2757" w:rsidRPr="00DC2757" w:rsidRDefault="00DC2757" w:rsidP="00DC2757">
            <w:pPr>
              <w:spacing w:after="0" w:line="240" w:lineRule="auto"/>
              <w:rPr>
                <w:ins w:id="4468" w:author="Commodore, Sarah" w:date="2023-03-22T16:21:00Z"/>
                <w:rFonts w:ascii="Calibri" w:eastAsia="Times New Roman" w:hAnsi="Calibri" w:cs="Calibri"/>
                <w:color w:val="000000"/>
                <w:sz w:val="20"/>
                <w:szCs w:val="20"/>
              </w:rPr>
            </w:pPr>
            <w:ins w:id="4469" w:author="Commodore, Sarah" w:date="2023-03-22T16:21:00Z">
              <w:r w:rsidRPr="00DC2757">
                <w:rPr>
                  <w:rFonts w:ascii="Calibri" w:eastAsia="Times New Roman" w:hAnsi="Calibri" w:cs="Calibri"/>
                  <w:color w:val="000000"/>
                  <w:sz w:val="20"/>
                  <w:szCs w:val="20"/>
                </w:rPr>
                <w:t>LINC01908</w:t>
              </w:r>
            </w:ins>
          </w:p>
        </w:tc>
        <w:tc>
          <w:tcPr>
            <w:tcW w:w="0" w:type="auto"/>
            <w:tcBorders>
              <w:top w:val="nil"/>
              <w:left w:val="nil"/>
              <w:bottom w:val="nil"/>
              <w:right w:val="nil"/>
            </w:tcBorders>
            <w:shd w:val="clear" w:color="auto" w:fill="auto"/>
            <w:noWrap/>
            <w:vAlign w:val="bottom"/>
            <w:hideMark/>
          </w:tcPr>
          <w:p w14:paraId="5044DD4D" w14:textId="77777777" w:rsidR="00DC2757" w:rsidRPr="00DC2757" w:rsidRDefault="00DC2757" w:rsidP="00DC2757">
            <w:pPr>
              <w:spacing w:after="0" w:line="240" w:lineRule="auto"/>
              <w:jc w:val="center"/>
              <w:rPr>
                <w:ins w:id="4470" w:author="Commodore, Sarah" w:date="2023-03-22T16:21:00Z"/>
                <w:rFonts w:ascii="Calibri" w:eastAsia="Times New Roman" w:hAnsi="Calibri" w:cs="Calibri"/>
                <w:color w:val="000000"/>
                <w:sz w:val="20"/>
                <w:szCs w:val="20"/>
              </w:rPr>
            </w:pPr>
            <w:ins w:id="447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EABAD2" w14:textId="77777777" w:rsidR="00DC2757" w:rsidRPr="00DC2757" w:rsidRDefault="00DC2757" w:rsidP="00DC2757">
            <w:pPr>
              <w:spacing w:after="0" w:line="240" w:lineRule="auto"/>
              <w:jc w:val="center"/>
              <w:rPr>
                <w:ins w:id="4472" w:author="Commodore, Sarah" w:date="2023-03-22T16:21:00Z"/>
                <w:rFonts w:ascii="Calibri" w:eastAsia="Times New Roman" w:hAnsi="Calibri" w:cs="Calibri"/>
                <w:color w:val="000000"/>
                <w:sz w:val="20"/>
                <w:szCs w:val="20"/>
              </w:rPr>
            </w:pPr>
            <w:ins w:id="4473" w:author="Commodore, Sarah" w:date="2023-03-22T16:21:00Z">
              <w:r w:rsidRPr="00DC2757">
                <w:rPr>
                  <w:rFonts w:ascii="Calibri" w:eastAsia="Times New Roman" w:hAnsi="Calibri" w:cs="Calibri"/>
                  <w:color w:val="000000"/>
                  <w:sz w:val="20"/>
                  <w:szCs w:val="20"/>
                </w:rPr>
                <w:t>1.4E-06</w:t>
              </w:r>
            </w:ins>
          </w:p>
        </w:tc>
        <w:tc>
          <w:tcPr>
            <w:tcW w:w="0" w:type="auto"/>
            <w:tcBorders>
              <w:top w:val="nil"/>
              <w:left w:val="nil"/>
              <w:bottom w:val="nil"/>
              <w:right w:val="nil"/>
            </w:tcBorders>
            <w:shd w:val="clear" w:color="auto" w:fill="auto"/>
            <w:noWrap/>
            <w:vAlign w:val="bottom"/>
            <w:hideMark/>
          </w:tcPr>
          <w:p w14:paraId="540E010D" w14:textId="77777777" w:rsidR="00DC2757" w:rsidRPr="00DC2757" w:rsidRDefault="00DC2757" w:rsidP="00DC2757">
            <w:pPr>
              <w:spacing w:after="0" w:line="240" w:lineRule="auto"/>
              <w:jc w:val="center"/>
              <w:rPr>
                <w:ins w:id="4474" w:author="Commodore, Sarah" w:date="2023-03-22T16:21:00Z"/>
                <w:rFonts w:ascii="Calibri" w:eastAsia="Times New Roman" w:hAnsi="Calibri" w:cs="Calibri"/>
                <w:color w:val="000000"/>
                <w:sz w:val="20"/>
                <w:szCs w:val="20"/>
              </w:rPr>
            </w:pPr>
            <w:ins w:id="4475"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384B25D1" w14:textId="77777777" w:rsidR="00DC2757" w:rsidRPr="00DC2757" w:rsidRDefault="00DC2757" w:rsidP="00DC2757">
            <w:pPr>
              <w:spacing w:after="0" w:line="240" w:lineRule="auto"/>
              <w:jc w:val="center"/>
              <w:rPr>
                <w:ins w:id="4476" w:author="Commodore, Sarah" w:date="2023-03-22T16:21:00Z"/>
                <w:rFonts w:ascii="Calibri" w:eastAsia="Times New Roman" w:hAnsi="Calibri" w:cs="Calibri"/>
                <w:color w:val="FF0000"/>
                <w:sz w:val="20"/>
                <w:szCs w:val="20"/>
              </w:rPr>
            </w:pPr>
            <w:ins w:id="4477" w:author="Commodore, Sarah" w:date="2023-03-22T16:21:00Z">
              <w:r w:rsidRPr="00DC2757">
                <w:rPr>
                  <w:rFonts w:ascii="Calibri" w:eastAsia="Times New Roman" w:hAnsi="Calibri" w:cs="Calibri"/>
                  <w:color w:val="FF0000"/>
                  <w:sz w:val="20"/>
                  <w:szCs w:val="20"/>
                </w:rPr>
                <w:t>*</w:t>
              </w:r>
            </w:ins>
          </w:p>
        </w:tc>
      </w:tr>
      <w:tr w:rsidR="00DC2757" w:rsidRPr="00DC2757" w14:paraId="64BEFE64" w14:textId="77777777" w:rsidTr="00DC2757">
        <w:trPr>
          <w:trHeight w:val="260"/>
          <w:ins w:id="4478" w:author="Commodore, Sarah" w:date="2023-03-22T16:21:00Z"/>
        </w:trPr>
        <w:tc>
          <w:tcPr>
            <w:tcW w:w="0" w:type="auto"/>
            <w:tcBorders>
              <w:top w:val="nil"/>
              <w:left w:val="nil"/>
              <w:bottom w:val="nil"/>
              <w:right w:val="nil"/>
            </w:tcBorders>
            <w:shd w:val="clear" w:color="auto" w:fill="auto"/>
            <w:noWrap/>
            <w:vAlign w:val="bottom"/>
            <w:hideMark/>
          </w:tcPr>
          <w:p w14:paraId="4F36D067" w14:textId="77777777" w:rsidR="00DC2757" w:rsidRPr="00DC2757" w:rsidRDefault="00DC2757" w:rsidP="00DC2757">
            <w:pPr>
              <w:spacing w:after="0" w:line="240" w:lineRule="auto"/>
              <w:rPr>
                <w:ins w:id="4479" w:author="Commodore, Sarah" w:date="2023-03-22T16:21:00Z"/>
                <w:rFonts w:ascii="Calibri" w:eastAsia="Times New Roman" w:hAnsi="Calibri" w:cs="Calibri"/>
                <w:color w:val="000000"/>
                <w:sz w:val="20"/>
                <w:szCs w:val="20"/>
              </w:rPr>
            </w:pPr>
            <w:ins w:id="4480" w:author="Commodore, Sarah" w:date="2023-03-22T16:21:00Z">
              <w:r w:rsidRPr="00DC2757">
                <w:rPr>
                  <w:rFonts w:ascii="Calibri" w:eastAsia="Times New Roman" w:hAnsi="Calibri" w:cs="Calibri"/>
                  <w:color w:val="000000"/>
                  <w:sz w:val="20"/>
                  <w:szCs w:val="20"/>
                </w:rPr>
                <w:t>ENSG00000242759.8</w:t>
              </w:r>
            </w:ins>
          </w:p>
        </w:tc>
        <w:tc>
          <w:tcPr>
            <w:tcW w:w="0" w:type="auto"/>
            <w:tcBorders>
              <w:top w:val="nil"/>
              <w:left w:val="nil"/>
              <w:bottom w:val="nil"/>
              <w:right w:val="nil"/>
            </w:tcBorders>
            <w:shd w:val="clear" w:color="auto" w:fill="auto"/>
            <w:noWrap/>
            <w:vAlign w:val="bottom"/>
            <w:hideMark/>
          </w:tcPr>
          <w:p w14:paraId="04E5E147" w14:textId="77777777" w:rsidR="00DC2757" w:rsidRPr="00DC2757" w:rsidRDefault="00DC2757" w:rsidP="00DC2757">
            <w:pPr>
              <w:spacing w:after="0" w:line="240" w:lineRule="auto"/>
              <w:rPr>
                <w:ins w:id="4481" w:author="Commodore, Sarah" w:date="2023-03-22T16:21:00Z"/>
                <w:rFonts w:ascii="Calibri" w:eastAsia="Times New Roman" w:hAnsi="Calibri" w:cs="Calibri"/>
                <w:color w:val="000000"/>
                <w:sz w:val="20"/>
                <w:szCs w:val="20"/>
              </w:rPr>
            </w:pPr>
            <w:ins w:id="4482" w:author="Commodore, Sarah" w:date="2023-03-22T16:21:00Z">
              <w:r w:rsidRPr="00DC2757">
                <w:rPr>
                  <w:rFonts w:ascii="Calibri" w:eastAsia="Times New Roman" w:hAnsi="Calibri" w:cs="Calibri"/>
                  <w:color w:val="000000"/>
                  <w:sz w:val="20"/>
                  <w:szCs w:val="20"/>
                </w:rPr>
                <w:t>LINC00882</w:t>
              </w:r>
            </w:ins>
          </w:p>
        </w:tc>
        <w:tc>
          <w:tcPr>
            <w:tcW w:w="0" w:type="auto"/>
            <w:tcBorders>
              <w:top w:val="nil"/>
              <w:left w:val="nil"/>
              <w:bottom w:val="nil"/>
              <w:right w:val="nil"/>
            </w:tcBorders>
            <w:shd w:val="clear" w:color="auto" w:fill="auto"/>
            <w:noWrap/>
            <w:vAlign w:val="bottom"/>
            <w:hideMark/>
          </w:tcPr>
          <w:p w14:paraId="02001CD1" w14:textId="77777777" w:rsidR="00DC2757" w:rsidRPr="00DC2757" w:rsidRDefault="00DC2757" w:rsidP="00DC2757">
            <w:pPr>
              <w:spacing w:after="0" w:line="240" w:lineRule="auto"/>
              <w:jc w:val="center"/>
              <w:rPr>
                <w:ins w:id="4483" w:author="Commodore, Sarah" w:date="2023-03-22T16:21:00Z"/>
                <w:rFonts w:ascii="Calibri" w:eastAsia="Times New Roman" w:hAnsi="Calibri" w:cs="Calibri"/>
                <w:color w:val="000000"/>
                <w:sz w:val="20"/>
                <w:szCs w:val="20"/>
              </w:rPr>
            </w:pPr>
            <w:ins w:id="448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5E1DFE" w14:textId="77777777" w:rsidR="00DC2757" w:rsidRPr="00DC2757" w:rsidRDefault="00DC2757" w:rsidP="00DC2757">
            <w:pPr>
              <w:spacing w:after="0" w:line="240" w:lineRule="auto"/>
              <w:jc w:val="center"/>
              <w:rPr>
                <w:ins w:id="4485" w:author="Commodore, Sarah" w:date="2023-03-22T16:21:00Z"/>
                <w:rFonts w:ascii="Calibri" w:eastAsia="Times New Roman" w:hAnsi="Calibri" w:cs="Calibri"/>
                <w:color w:val="000000"/>
                <w:sz w:val="20"/>
                <w:szCs w:val="20"/>
              </w:rPr>
            </w:pPr>
            <w:ins w:id="4486" w:author="Commodore, Sarah" w:date="2023-03-22T16:21:00Z">
              <w:r w:rsidRPr="00DC2757">
                <w:rPr>
                  <w:rFonts w:ascii="Calibri" w:eastAsia="Times New Roman" w:hAnsi="Calibri" w:cs="Calibri"/>
                  <w:color w:val="000000"/>
                  <w:sz w:val="20"/>
                  <w:szCs w:val="20"/>
                </w:rPr>
                <w:t>7.5E-09</w:t>
              </w:r>
            </w:ins>
          </w:p>
        </w:tc>
        <w:tc>
          <w:tcPr>
            <w:tcW w:w="0" w:type="auto"/>
            <w:tcBorders>
              <w:top w:val="nil"/>
              <w:left w:val="nil"/>
              <w:bottom w:val="nil"/>
              <w:right w:val="nil"/>
            </w:tcBorders>
            <w:shd w:val="clear" w:color="auto" w:fill="auto"/>
            <w:noWrap/>
            <w:vAlign w:val="bottom"/>
            <w:hideMark/>
          </w:tcPr>
          <w:p w14:paraId="0AB18F97" w14:textId="77777777" w:rsidR="00DC2757" w:rsidRPr="00DC2757" w:rsidRDefault="00DC2757" w:rsidP="00DC2757">
            <w:pPr>
              <w:spacing w:after="0" w:line="240" w:lineRule="auto"/>
              <w:jc w:val="center"/>
              <w:rPr>
                <w:ins w:id="4487" w:author="Commodore, Sarah" w:date="2023-03-22T16:21:00Z"/>
                <w:rFonts w:ascii="Calibri" w:eastAsia="Times New Roman" w:hAnsi="Calibri" w:cs="Calibri"/>
                <w:color w:val="000000"/>
                <w:sz w:val="20"/>
                <w:szCs w:val="20"/>
              </w:rPr>
            </w:pPr>
            <w:ins w:id="4488"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58DE5711" w14:textId="77777777" w:rsidR="00DC2757" w:rsidRPr="00DC2757" w:rsidRDefault="00DC2757" w:rsidP="00DC2757">
            <w:pPr>
              <w:spacing w:after="0" w:line="240" w:lineRule="auto"/>
              <w:jc w:val="center"/>
              <w:rPr>
                <w:ins w:id="4489" w:author="Commodore, Sarah" w:date="2023-03-22T16:21:00Z"/>
                <w:rFonts w:ascii="Calibri" w:eastAsia="Times New Roman" w:hAnsi="Calibri" w:cs="Calibri"/>
                <w:color w:val="FF0000"/>
                <w:sz w:val="20"/>
                <w:szCs w:val="20"/>
              </w:rPr>
            </w:pPr>
            <w:ins w:id="4490" w:author="Commodore, Sarah" w:date="2023-03-22T16:21:00Z">
              <w:r w:rsidRPr="00DC2757">
                <w:rPr>
                  <w:rFonts w:ascii="Calibri" w:eastAsia="Times New Roman" w:hAnsi="Calibri" w:cs="Calibri"/>
                  <w:color w:val="FF0000"/>
                  <w:sz w:val="20"/>
                  <w:szCs w:val="20"/>
                </w:rPr>
                <w:t>*</w:t>
              </w:r>
            </w:ins>
          </w:p>
        </w:tc>
      </w:tr>
      <w:tr w:rsidR="00DC2757" w:rsidRPr="00DC2757" w14:paraId="71C6DA6C" w14:textId="77777777" w:rsidTr="00DC2757">
        <w:trPr>
          <w:trHeight w:val="260"/>
          <w:ins w:id="4491" w:author="Commodore, Sarah" w:date="2023-03-22T16:21:00Z"/>
        </w:trPr>
        <w:tc>
          <w:tcPr>
            <w:tcW w:w="0" w:type="auto"/>
            <w:tcBorders>
              <w:top w:val="nil"/>
              <w:left w:val="nil"/>
              <w:bottom w:val="nil"/>
              <w:right w:val="nil"/>
            </w:tcBorders>
            <w:shd w:val="clear" w:color="auto" w:fill="auto"/>
            <w:noWrap/>
            <w:vAlign w:val="bottom"/>
            <w:hideMark/>
          </w:tcPr>
          <w:p w14:paraId="0E322CA8" w14:textId="77777777" w:rsidR="00DC2757" w:rsidRPr="00DC2757" w:rsidRDefault="00DC2757" w:rsidP="00DC2757">
            <w:pPr>
              <w:spacing w:after="0" w:line="240" w:lineRule="auto"/>
              <w:rPr>
                <w:ins w:id="4492" w:author="Commodore, Sarah" w:date="2023-03-22T16:21:00Z"/>
                <w:rFonts w:ascii="Calibri" w:eastAsia="Times New Roman" w:hAnsi="Calibri" w:cs="Calibri"/>
                <w:color w:val="000000"/>
                <w:sz w:val="20"/>
                <w:szCs w:val="20"/>
              </w:rPr>
            </w:pPr>
            <w:ins w:id="4493" w:author="Commodore, Sarah" w:date="2023-03-22T16:21:00Z">
              <w:r w:rsidRPr="00DC2757">
                <w:rPr>
                  <w:rFonts w:ascii="Calibri" w:eastAsia="Times New Roman" w:hAnsi="Calibri" w:cs="Calibri"/>
                  <w:color w:val="000000"/>
                  <w:sz w:val="20"/>
                  <w:szCs w:val="20"/>
                </w:rPr>
                <w:t>ENSG00000163885.12</w:t>
              </w:r>
            </w:ins>
          </w:p>
        </w:tc>
        <w:tc>
          <w:tcPr>
            <w:tcW w:w="0" w:type="auto"/>
            <w:tcBorders>
              <w:top w:val="nil"/>
              <w:left w:val="nil"/>
              <w:bottom w:val="nil"/>
              <w:right w:val="nil"/>
            </w:tcBorders>
            <w:shd w:val="clear" w:color="auto" w:fill="auto"/>
            <w:noWrap/>
            <w:vAlign w:val="bottom"/>
            <w:hideMark/>
          </w:tcPr>
          <w:p w14:paraId="35E7D2D8" w14:textId="77777777" w:rsidR="00DC2757" w:rsidRPr="00DC2757" w:rsidRDefault="00DC2757" w:rsidP="00DC2757">
            <w:pPr>
              <w:spacing w:after="0" w:line="240" w:lineRule="auto"/>
              <w:rPr>
                <w:ins w:id="4494" w:author="Commodore, Sarah" w:date="2023-03-22T16:21:00Z"/>
                <w:rFonts w:ascii="Calibri" w:eastAsia="Times New Roman" w:hAnsi="Calibri" w:cs="Calibri"/>
                <w:color w:val="000000"/>
                <w:sz w:val="20"/>
                <w:szCs w:val="20"/>
              </w:rPr>
            </w:pPr>
            <w:ins w:id="4495" w:author="Commodore, Sarah" w:date="2023-03-22T16:21:00Z">
              <w:r w:rsidRPr="00DC2757">
                <w:rPr>
                  <w:rFonts w:ascii="Calibri" w:eastAsia="Times New Roman" w:hAnsi="Calibri" w:cs="Calibri"/>
                  <w:color w:val="000000"/>
                  <w:sz w:val="20"/>
                  <w:szCs w:val="20"/>
                </w:rPr>
                <w:t>CFAP100</w:t>
              </w:r>
            </w:ins>
          </w:p>
        </w:tc>
        <w:tc>
          <w:tcPr>
            <w:tcW w:w="0" w:type="auto"/>
            <w:tcBorders>
              <w:top w:val="nil"/>
              <w:left w:val="nil"/>
              <w:bottom w:val="nil"/>
              <w:right w:val="nil"/>
            </w:tcBorders>
            <w:shd w:val="clear" w:color="auto" w:fill="auto"/>
            <w:noWrap/>
            <w:vAlign w:val="bottom"/>
            <w:hideMark/>
          </w:tcPr>
          <w:p w14:paraId="19906996" w14:textId="77777777" w:rsidR="00DC2757" w:rsidRPr="00DC2757" w:rsidRDefault="00DC2757" w:rsidP="00DC2757">
            <w:pPr>
              <w:spacing w:after="0" w:line="240" w:lineRule="auto"/>
              <w:jc w:val="center"/>
              <w:rPr>
                <w:ins w:id="4496" w:author="Commodore, Sarah" w:date="2023-03-22T16:21:00Z"/>
                <w:rFonts w:ascii="Calibri" w:eastAsia="Times New Roman" w:hAnsi="Calibri" w:cs="Calibri"/>
                <w:color w:val="000000"/>
                <w:sz w:val="20"/>
                <w:szCs w:val="20"/>
              </w:rPr>
            </w:pPr>
            <w:ins w:id="449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2F4D0C" w14:textId="77777777" w:rsidR="00DC2757" w:rsidRPr="00DC2757" w:rsidRDefault="00DC2757" w:rsidP="00DC2757">
            <w:pPr>
              <w:spacing w:after="0" w:line="240" w:lineRule="auto"/>
              <w:jc w:val="center"/>
              <w:rPr>
                <w:ins w:id="4498" w:author="Commodore, Sarah" w:date="2023-03-22T16:21:00Z"/>
                <w:rFonts w:ascii="Calibri" w:eastAsia="Times New Roman" w:hAnsi="Calibri" w:cs="Calibri"/>
                <w:color w:val="000000"/>
                <w:sz w:val="20"/>
                <w:szCs w:val="20"/>
              </w:rPr>
            </w:pPr>
            <w:ins w:id="4499"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5ABAFFC" w14:textId="77777777" w:rsidR="00DC2757" w:rsidRPr="00DC2757" w:rsidRDefault="00DC2757" w:rsidP="00DC2757">
            <w:pPr>
              <w:spacing w:after="0" w:line="240" w:lineRule="auto"/>
              <w:jc w:val="center"/>
              <w:rPr>
                <w:ins w:id="4500" w:author="Commodore, Sarah" w:date="2023-03-22T16:21:00Z"/>
                <w:rFonts w:ascii="Calibri" w:eastAsia="Times New Roman" w:hAnsi="Calibri" w:cs="Calibri"/>
                <w:color w:val="000000"/>
                <w:sz w:val="20"/>
                <w:szCs w:val="20"/>
              </w:rPr>
            </w:pPr>
            <w:ins w:id="4501" w:author="Commodore, Sarah" w:date="2023-03-22T16:21:00Z">
              <w:r w:rsidRPr="00DC2757">
                <w:rPr>
                  <w:rFonts w:ascii="Calibri" w:eastAsia="Times New Roman" w:hAnsi="Calibri" w:cs="Calibri"/>
                  <w:color w:val="000000"/>
                  <w:sz w:val="20"/>
                  <w:szCs w:val="20"/>
                </w:rPr>
                <w:t>1.9E-04</w:t>
              </w:r>
            </w:ins>
          </w:p>
        </w:tc>
        <w:tc>
          <w:tcPr>
            <w:tcW w:w="0" w:type="auto"/>
            <w:tcBorders>
              <w:top w:val="nil"/>
              <w:left w:val="nil"/>
              <w:bottom w:val="nil"/>
              <w:right w:val="nil"/>
            </w:tcBorders>
            <w:shd w:val="clear" w:color="auto" w:fill="auto"/>
            <w:noWrap/>
            <w:vAlign w:val="bottom"/>
            <w:hideMark/>
          </w:tcPr>
          <w:p w14:paraId="168B1C3C" w14:textId="77777777" w:rsidR="00DC2757" w:rsidRPr="00DC2757" w:rsidRDefault="00DC2757" w:rsidP="00DC2757">
            <w:pPr>
              <w:spacing w:after="0" w:line="240" w:lineRule="auto"/>
              <w:jc w:val="center"/>
              <w:rPr>
                <w:ins w:id="4502" w:author="Commodore, Sarah" w:date="2023-03-22T16:21:00Z"/>
                <w:rFonts w:ascii="Calibri" w:eastAsia="Times New Roman" w:hAnsi="Calibri" w:cs="Calibri"/>
                <w:color w:val="FF0000"/>
                <w:sz w:val="20"/>
                <w:szCs w:val="20"/>
              </w:rPr>
            </w:pPr>
            <w:ins w:id="4503" w:author="Commodore, Sarah" w:date="2023-03-22T16:21:00Z">
              <w:r w:rsidRPr="00DC2757">
                <w:rPr>
                  <w:rFonts w:ascii="Calibri" w:eastAsia="Times New Roman" w:hAnsi="Calibri" w:cs="Calibri"/>
                  <w:color w:val="FF0000"/>
                  <w:sz w:val="20"/>
                  <w:szCs w:val="20"/>
                </w:rPr>
                <w:t>*</w:t>
              </w:r>
            </w:ins>
          </w:p>
        </w:tc>
      </w:tr>
      <w:tr w:rsidR="00DC2757" w:rsidRPr="00DC2757" w14:paraId="48D61A70" w14:textId="77777777" w:rsidTr="00DC2757">
        <w:trPr>
          <w:trHeight w:val="260"/>
          <w:ins w:id="4504" w:author="Commodore, Sarah" w:date="2023-03-22T16:21:00Z"/>
        </w:trPr>
        <w:tc>
          <w:tcPr>
            <w:tcW w:w="0" w:type="auto"/>
            <w:tcBorders>
              <w:top w:val="nil"/>
              <w:left w:val="nil"/>
              <w:bottom w:val="nil"/>
              <w:right w:val="nil"/>
            </w:tcBorders>
            <w:shd w:val="clear" w:color="auto" w:fill="auto"/>
            <w:noWrap/>
            <w:vAlign w:val="bottom"/>
            <w:hideMark/>
          </w:tcPr>
          <w:p w14:paraId="74B65D03" w14:textId="77777777" w:rsidR="00DC2757" w:rsidRPr="00DC2757" w:rsidRDefault="00DC2757" w:rsidP="00DC2757">
            <w:pPr>
              <w:spacing w:after="0" w:line="240" w:lineRule="auto"/>
              <w:rPr>
                <w:ins w:id="4505" w:author="Commodore, Sarah" w:date="2023-03-22T16:21:00Z"/>
                <w:rFonts w:ascii="Calibri" w:eastAsia="Times New Roman" w:hAnsi="Calibri" w:cs="Calibri"/>
                <w:color w:val="000000"/>
                <w:sz w:val="20"/>
                <w:szCs w:val="20"/>
              </w:rPr>
            </w:pPr>
            <w:ins w:id="4506" w:author="Commodore, Sarah" w:date="2023-03-22T16:21:00Z">
              <w:r w:rsidRPr="00DC2757">
                <w:rPr>
                  <w:rFonts w:ascii="Calibri" w:eastAsia="Times New Roman" w:hAnsi="Calibri" w:cs="Calibri"/>
                  <w:color w:val="000000"/>
                  <w:sz w:val="20"/>
                  <w:szCs w:val="20"/>
                </w:rPr>
                <w:t>ENSG00000255093.2</w:t>
              </w:r>
            </w:ins>
          </w:p>
        </w:tc>
        <w:tc>
          <w:tcPr>
            <w:tcW w:w="0" w:type="auto"/>
            <w:tcBorders>
              <w:top w:val="nil"/>
              <w:left w:val="nil"/>
              <w:bottom w:val="nil"/>
              <w:right w:val="nil"/>
            </w:tcBorders>
            <w:shd w:val="clear" w:color="auto" w:fill="auto"/>
            <w:noWrap/>
            <w:vAlign w:val="bottom"/>
            <w:hideMark/>
          </w:tcPr>
          <w:p w14:paraId="131B3EFE" w14:textId="77777777" w:rsidR="00DC2757" w:rsidRPr="00DC2757" w:rsidRDefault="00DC2757" w:rsidP="00DC2757">
            <w:pPr>
              <w:spacing w:after="0" w:line="240" w:lineRule="auto"/>
              <w:rPr>
                <w:ins w:id="4507" w:author="Commodore, Sarah" w:date="2023-03-22T16:21:00Z"/>
                <w:rFonts w:ascii="Calibri" w:eastAsia="Times New Roman" w:hAnsi="Calibri" w:cs="Calibri"/>
                <w:color w:val="000000"/>
                <w:sz w:val="20"/>
                <w:szCs w:val="20"/>
              </w:rPr>
            </w:pPr>
            <w:ins w:id="4508" w:author="Commodore, Sarah" w:date="2023-03-22T16:21:00Z">
              <w:r w:rsidRPr="00DC2757">
                <w:rPr>
                  <w:rFonts w:ascii="Calibri" w:eastAsia="Times New Roman" w:hAnsi="Calibri" w:cs="Calibri"/>
                  <w:color w:val="000000"/>
                  <w:sz w:val="20"/>
                  <w:szCs w:val="20"/>
                </w:rPr>
                <w:t>AP002008.2</w:t>
              </w:r>
            </w:ins>
          </w:p>
        </w:tc>
        <w:tc>
          <w:tcPr>
            <w:tcW w:w="0" w:type="auto"/>
            <w:tcBorders>
              <w:top w:val="nil"/>
              <w:left w:val="nil"/>
              <w:bottom w:val="nil"/>
              <w:right w:val="nil"/>
            </w:tcBorders>
            <w:shd w:val="clear" w:color="auto" w:fill="auto"/>
            <w:noWrap/>
            <w:vAlign w:val="bottom"/>
            <w:hideMark/>
          </w:tcPr>
          <w:p w14:paraId="174C5657" w14:textId="77777777" w:rsidR="00DC2757" w:rsidRPr="00DC2757" w:rsidRDefault="00DC2757" w:rsidP="00DC2757">
            <w:pPr>
              <w:spacing w:after="0" w:line="240" w:lineRule="auto"/>
              <w:jc w:val="center"/>
              <w:rPr>
                <w:ins w:id="4509" w:author="Commodore, Sarah" w:date="2023-03-22T16:21:00Z"/>
                <w:rFonts w:ascii="Calibri" w:eastAsia="Times New Roman" w:hAnsi="Calibri" w:cs="Calibri"/>
                <w:color w:val="000000"/>
                <w:sz w:val="20"/>
                <w:szCs w:val="20"/>
              </w:rPr>
            </w:pPr>
            <w:ins w:id="451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9906B1" w14:textId="77777777" w:rsidR="00DC2757" w:rsidRPr="00DC2757" w:rsidRDefault="00DC2757" w:rsidP="00DC2757">
            <w:pPr>
              <w:spacing w:after="0" w:line="240" w:lineRule="auto"/>
              <w:jc w:val="center"/>
              <w:rPr>
                <w:ins w:id="4511" w:author="Commodore, Sarah" w:date="2023-03-22T16:21:00Z"/>
                <w:rFonts w:ascii="Calibri" w:eastAsia="Times New Roman" w:hAnsi="Calibri" w:cs="Calibri"/>
                <w:color w:val="000000"/>
                <w:sz w:val="20"/>
                <w:szCs w:val="20"/>
              </w:rPr>
            </w:pPr>
            <w:ins w:id="4512" w:author="Commodore, Sarah" w:date="2023-03-22T16:21:00Z">
              <w:r w:rsidRPr="00DC2757">
                <w:rPr>
                  <w:rFonts w:ascii="Calibri" w:eastAsia="Times New Roman" w:hAnsi="Calibri" w:cs="Calibri"/>
                  <w:color w:val="000000"/>
                  <w:sz w:val="20"/>
                  <w:szCs w:val="20"/>
                </w:rPr>
                <w:t>8.1E-05</w:t>
              </w:r>
            </w:ins>
          </w:p>
        </w:tc>
        <w:tc>
          <w:tcPr>
            <w:tcW w:w="0" w:type="auto"/>
            <w:tcBorders>
              <w:top w:val="nil"/>
              <w:left w:val="nil"/>
              <w:bottom w:val="nil"/>
              <w:right w:val="nil"/>
            </w:tcBorders>
            <w:shd w:val="clear" w:color="auto" w:fill="auto"/>
            <w:noWrap/>
            <w:vAlign w:val="bottom"/>
            <w:hideMark/>
          </w:tcPr>
          <w:p w14:paraId="17A2B242" w14:textId="77777777" w:rsidR="00DC2757" w:rsidRPr="00DC2757" w:rsidRDefault="00DC2757" w:rsidP="00DC2757">
            <w:pPr>
              <w:spacing w:after="0" w:line="240" w:lineRule="auto"/>
              <w:jc w:val="center"/>
              <w:rPr>
                <w:ins w:id="4513" w:author="Commodore, Sarah" w:date="2023-03-22T16:21:00Z"/>
                <w:rFonts w:ascii="Calibri" w:eastAsia="Times New Roman" w:hAnsi="Calibri" w:cs="Calibri"/>
                <w:color w:val="000000"/>
                <w:sz w:val="20"/>
                <w:szCs w:val="20"/>
              </w:rPr>
            </w:pPr>
            <w:ins w:id="4514"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579D4E6A" w14:textId="77777777" w:rsidR="00DC2757" w:rsidRPr="00DC2757" w:rsidRDefault="00DC2757" w:rsidP="00DC2757">
            <w:pPr>
              <w:spacing w:after="0" w:line="240" w:lineRule="auto"/>
              <w:jc w:val="center"/>
              <w:rPr>
                <w:ins w:id="4515" w:author="Commodore, Sarah" w:date="2023-03-22T16:21:00Z"/>
                <w:rFonts w:ascii="Calibri" w:eastAsia="Times New Roman" w:hAnsi="Calibri" w:cs="Calibri"/>
                <w:color w:val="FF0000"/>
                <w:sz w:val="20"/>
                <w:szCs w:val="20"/>
              </w:rPr>
            </w:pPr>
            <w:ins w:id="4516" w:author="Commodore, Sarah" w:date="2023-03-22T16:21:00Z">
              <w:r w:rsidRPr="00DC2757">
                <w:rPr>
                  <w:rFonts w:ascii="Calibri" w:eastAsia="Times New Roman" w:hAnsi="Calibri" w:cs="Calibri"/>
                  <w:color w:val="FF0000"/>
                  <w:sz w:val="20"/>
                  <w:szCs w:val="20"/>
                </w:rPr>
                <w:t>*</w:t>
              </w:r>
            </w:ins>
          </w:p>
        </w:tc>
      </w:tr>
      <w:tr w:rsidR="00DC2757" w:rsidRPr="00DC2757" w14:paraId="7B461966" w14:textId="77777777" w:rsidTr="00DC2757">
        <w:trPr>
          <w:trHeight w:val="260"/>
          <w:ins w:id="4517" w:author="Commodore, Sarah" w:date="2023-03-22T16:21:00Z"/>
        </w:trPr>
        <w:tc>
          <w:tcPr>
            <w:tcW w:w="0" w:type="auto"/>
            <w:tcBorders>
              <w:top w:val="nil"/>
              <w:left w:val="nil"/>
              <w:bottom w:val="nil"/>
              <w:right w:val="nil"/>
            </w:tcBorders>
            <w:shd w:val="clear" w:color="auto" w:fill="auto"/>
            <w:noWrap/>
            <w:vAlign w:val="bottom"/>
            <w:hideMark/>
          </w:tcPr>
          <w:p w14:paraId="58C12409" w14:textId="77777777" w:rsidR="00DC2757" w:rsidRPr="00DC2757" w:rsidRDefault="00DC2757" w:rsidP="00DC2757">
            <w:pPr>
              <w:spacing w:after="0" w:line="240" w:lineRule="auto"/>
              <w:rPr>
                <w:ins w:id="4518" w:author="Commodore, Sarah" w:date="2023-03-22T16:21:00Z"/>
                <w:rFonts w:ascii="Calibri" w:eastAsia="Times New Roman" w:hAnsi="Calibri" w:cs="Calibri"/>
                <w:color w:val="000000"/>
                <w:sz w:val="20"/>
                <w:szCs w:val="20"/>
              </w:rPr>
            </w:pPr>
            <w:ins w:id="4519" w:author="Commodore, Sarah" w:date="2023-03-22T16:21:00Z">
              <w:r w:rsidRPr="00DC2757">
                <w:rPr>
                  <w:rFonts w:ascii="Calibri" w:eastAsia="Times New Roman" w:hAnsi="Calibri" w:cs="Calibri"/>
                  <w:color w:val="000000"/>
                  <w:sz w:val="20"/>
                  <w:szCs w:val="20"/>
                </w:rPr>
                <w:t>ENSG00000165923.16</w:t>
              </w:r>
            </w:ins>
          </w:p>
        </w:tc>
        <w:tc>
          <w:tcPr>
            <w:tcW w:w="0" w:type="auto"/>
            <w:tcBorders>
              <w:top w:val="nil"/>
              <w:left w:val="nil"/>
              <w:bottom w:val="nil"/>
              <w:right w:val="nil"/>
            </w:tcBorders>
            <w:shd w:val="clear" w:color="auto" w:fill="auto"/>
            <w:noWrap/>
            <w:vAlign w:val="bottom"/>
            <w:hideMark/>
          </w:tcPr>
          <w:p w14:paraId="049055F3" w14:textId="77777777" w:rsidR="00DC2757" w:rsidRPr="00DC2757" w:rsidRDefault="00DC2757" w:rsidP="00DC2757">
            <w:pPr>
              <w:spacing w:after="0" w:line="240" w:lineRule="auto"/>
              <w:rPr>
                <w:ins w:id="4520" w:author="Commodore, Sarah" w:date="2023-03-22T16:21:00Z"/>
                <w:rFonts w:ascii="Calibri" w:eastAsia="Times New Roman" w:hAnsi="Calibri" w:cs="Calibri"/>
                <w:color w:val="000000"/>
                <w:sz w:val="20"/>
                <w:szCs w:val="20"/>
              </w:rPr>
            </w:pPr>
            <w:ins w:id="4521" w:author="Commodore, Sarah" w:date="2023-03-22T16:21:00Z">
              <w:r w:rsidRPr="00DC2757">
                <w:rPr>
                  <w:rFonts w:ascii="Calibri" w:eastAsia="Times New Roman" w:hAnsi="Calibri" w:cs="Calibri"/>
                  <w:color w:val="000000"/>
                  <w:sz w:val="20"/>
                  <w:szCs w:val="20"/>
                </w:rPr>
                <w:t>AGBL2</w:t>
              </w:r>
            </w:ins>
          </w:p>
        </w:tc>
        <w:tc>
          <w:tcPr>
            <w:tcW w:w="0" w:type="auto"/>
            <w:tcBorders>
              <w:top w:val="nil"/>
              <w:left w:val="nil"/>
              <w:bottom w:val="nil"/>
              <w:right w:val="nil"/>
            </w:tcBorders>
            <w:shd w:val="clear" w:color="auto" w:fill="auto"/>
            <w:noWrap/>
            <w:vAlign w:val="bottom"/>
            <w:hideMark/>
          </w:tcPr>
          <w:p w14:paraId="303DF53D" w14:textId="77777777" w:rsidR="00DC2757" w:rsidRPr="00DC2757" w:rsidRDefault="00DC2757" w:rsidP="00DC2757">
            <w:pPr>
              <w:spacing w:after="0" w:line="240" w:lineRule="auto"/>
              <w:jc w:val="center"/>
              <w:rPr>
                <w:ins w:id="4522" w:author="Commodore, Sarah" w:date="2023-03-22T16:21:00Z"/>
                <w:rFonts w:ascii="Calibri" w:eastAsia="Times New Roman" w:hAnsi="Calibri" w:cs="Calibri"/>
                <w:color w:val="000000"/>
                <w:sz w:val="20"/>
                <w:szCs w:val="20"/>
              </w:rPr>
            </w:pPr>
            <w:ins w:id="452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F5F435" w14:textId="77777777" w:rsidR="00DC2757" w:rsidRPr="00DC2757" w:rsidRDefault="00DC2757" w:rsidP="00DC2757">
            <w:pPr>
              <w:spacing w:after="0" w:line="240" w:lineRule="auto"/>
              <w:jc w:val="center"/>
              <w:rPr>
                <w:ins w:id="4524" w:author="Commodore, Sarah" w:date="2023-03-22T16:21:00Z"/>
                <w:rFonts w:ascii="Calibri" w:eastAsia="Times New Roman" w:hAnsi="Calibri" w:cs="Calibri"/>
                <w:color w:val="000000"/>
                <w:sz w:val="20"/>
                <w:szCs w:val="20"/>
              </w:rPr>
            </w:pPr>
            <w:ins w:id="4525" w:author="Commodore, Sarah" w:date="2023-03-22T16:21:00Z">
              <w:r w:rsidRPr="00DC2757">
                <w:rPr>
                  <w:rFonts w:ascii="Calibri" w:eastAsia="Times New Roman" w:hAnsi="Calibri" w:cs="Calibri"/>
                  <w:color w:val="000000"/>
                  <w:sz w:val="20"/>
                  <w:szCs w:val="20"/>
                </w:rPr>
                <w:t>6.4E-13</w:t>
              </w:r>
            </w:ins>
          </w:p>
        </w:tc>
        <w:tc>
          <w:tcPr>
            <w:tcW w:w="0" w:type="auto"/>
            <w:tcBorders>
              <w:top w:val="nil"/>
              <w:left w:val="nil"/>
              <w:bottom w:val="nil"/>
              <w:right w:val="nil"/>
            </w:tcBorders>
            <w:shd w:val="clear" w:color="auto" w:fill="auto"/>
            <w:noWrap/>
            <w:vAlign w:val="bottom"/>
            <w:hideMark/>
          </w:tcPr>
          <w:p w14:paraId="1DA6874C" w14:textId="77777777" w:rsidR="00DC2757" w:rsidRPr="00DC2757" w:rsidRDefault="00DC2757" w:rsidP="00DC2757">
            <w:pPr>
              <w:spacing w:after="0" w:line="240" w:lineRule="auto"/>
              <w:jc w:val="center"/>
              <w:rPr>
                <w:ins w:id="4526" w:author="Commodore, Sarah" w:date="2023-03-22T16:21:00Z"/>
                <w:rFonts w:ascii="Calibri" w:eastAsia="Times New Roman" w:hAnsi="Calibri" w:cs="Calibri"/>
                <w:color w:val="000000"/>
                <w:sz w:val="20"/>
                <w:szCs w:val="20"/>
              </w:rPr>
            </w:pPr>
            <w:ins w:id="4527"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8A1339F" w14:textId="77777777" w:rsidR="00DC2757" w:rsidRPr="00DC2757" w:rsidRDefault="00DC2757" w:rsidP="00DC2757">
            <w:pPr>
              <w:spacing w:after="0" w:line="240" w:lineRule="auto"/>
              <w:jc w:val="center"/>
              <w:rPr>
                <w:ins w:id="4528" w:author="Commodore, Sarah" w:date="2023-03-22T16:21:00Z"/>
                <w:rFonts w:ascii="Calibri" w:eastAsia="Times New Roman" w:hAnsi="Calibri" w:cs="Calibri"/>
                <w:color w:val="FF0000"/>
                <w:sz w:val="20"/>
                <w:szCs w:val="20"/>
              </w:rPr>
            </w:pPr>
            <w:ins w:id="4529" w:author="Commodore, Sarah" w:date="2023-03-22T16:21:00Z">
              <w:r w:rsidRPr="00DC2757">
                <w:rPr>
                  <w:rFonts w:ascii="Calibri" w:eastAsia="Times New Roman" w:hAnsi="Calibri" w:cs="Calibri"/>
                  <w:color w:val="FF0000"/>
                  <w:sz w:val="20"/>
                  <w:szCs w:val="20"/>
                </w:rPr>
                <w:t>*</w:t>
              </w:r>
            </w:ins>
          </w:p>
        </w:tc>
      </w:tr>
      <w:tr w:rsidR="00DC2757" w:rsidRPr="00DC2757" w14:paraId="5F607DBF" w14:textId="77777777" w:rsidTr="00DC2757">
        <w:trPr>
          <w:trHeight w:val="260"/>
          <w:ins w:id="4530" w:author="Commodore, Sarah" w:date="2023-03-22T16:21:00Z"/>
        </w:trPr>
        <w:tc>
          <w:tcPr>
            <w:tcW w:w="0" w:type="auto"/>
            <w:tcBorders>
              <w:top w:val="nil"/>
              <w:left w:val="nil"/>
              <w:bottom w:val="nil"/>
              <w:right w:val="nil"/>
            </w:tcBorders>
            <w:shd w:val="clear" w:color="auto" w:fill="auto"/>
            <w:noWrap/>
            <w:vAlign w:val="bottom"/>
            <w:hideMark/>
          </w:tcPr>
          <w:p w14:paraId="4B495890" w14:textId="77777777" w:rsidR="00DC2757" w:rsidRPr="00DC2757" w:rsidRDefault="00DC2757" w:rsidP="00DC2757">
            <w:pPr>
              <w:spacing w:after="0" w:line="240" w:lineRule="auto"/>
              <w:rPr>
                <w:ins w:id="4531" w:author="Commodore, Sarah" w:date="2023-03-22T16:21:00Z"/>
                <w:rFonts w:ascii="Calibri" w:eastAsia="Times New Roman" w:hAnsi="Calibri" w:cs="Calibri"/>
                <w:color w:val="000000"/>
                <w:sz w:val="20"/>
                <w:szCs w:val="20"/>
              </w:rPr>
            </w:pPr>
            <w:ins w:id="4532" w:author="Commodore, Sarah" w:date="2023-03-22T16:21:00Z">
              <w:r w:rsidRPr="00DC2757">
                <w:rPr>
                  <w:rFonts w:ascii="Calibri" w:eastAsia="Times New Roman" w:hAnsi="Calibri" w:cs="Calibri"/>
                  <w:color w:val="000000"/>
                  <w:sz w:val="20"/>
                  <w:szCs w:val="20"/>
                </w:rPr>
                <w:t>ENSG00000196277.16</w:t>
              </w:r>
            </w:ins>
          </w:p>
        </w:tc>
        <w:tc>
          <w:tcPr>
            <w:tcW w:w="0" w:type="auto"/>
            <w:tcBorders>
              <w:top w:val="nil"/>
              <w:left w:val="nil"/>
              <w:bottom w:val="nil"/>
              <w:right w:val="nil"/>
            </w:tcBorders>
            <w:shd w:val="clear" w:color="auto" w:fill="auto"/>
            <w:noWrap/>
            <w:vAlign w:val="bottom"/>
            <w:hideMark/>
          </w:tcPr>
          <w:p w14:paraId="57D7658D" w14:textId="77777777" w:rsidR="00DC2757" w:rsidRPr="00DC2757" w:rsidRDefault="00DC2757" w:rsidP="00DC2757">
            <w:pPr>
              <w:spacing w:after="0" w:line="240" w:lineRule="auto"/>
              <w:rPr>
                <w:ins w:id="4533" w:author="Commodore, Sarah" w:date="2023-03-22T16:21:00Z"/>
                <w:rFonts w:ascii="Calibri" w:eastAsia="Times New Roman" w:hAnsi="Calibri" w:cs="Calibri"/>
                <w:color w:val="000000"/>
                <w:sz w:val="20"/>
                <w:szCs w:val="20"/>
              </w:rPr>
            </w:pPr>
            <w:ins w:id="4534" w:author="Commodore, Sarah" w:date="2023-03-22T16:21:00Z">
              <w:r w:rsidRPr="00DC2757">
                <w:rPr>
                  <w:rFonts w:ascii="Calibri" w:eastAsia="Times New Roman" w:hAnsi="Calibri" w:cs="Calibri"/>
                  <w:color w:val="000000"/>
                  <w:sz w:val="20"/>
                  <w:szCs w:val="20"/>
                </w:rPr>
                <w:t>GRM7</w:t>
              </w:r>
            </w:ins>
          </w:p>
        </w:tc>
        <w:tc>
          <w:tcPr>
            <w:tcW w:w="0" w:type="auto"/>
            <w:tcBorders>
              <w:top w:val="nil"/>
              <w:left w:val="nil"/>
              <w:bottom w:val="nil"/>
              <w:right w:val="nil"/>
            </w:tcBorders>
            <w:shd w:val="clear" w:color="auto" w:fill="auto"/>
            <w:noWrap/>
            <w:vAlign w:val="bottom"/>
            <w:hideMark/>
          </w:tcPr>
          <w:p w14:paraId="7D5FB8DF" w14:textId="77777777" w:rsidR="00DC2757" w:rsidRPr="00DC2757" w:rsidRDefault="00DC2757" w:rsidP="00DC2757">
            <w:pPr>
              <w:spacing w:after="0" w:line="240" w:lineRule="auto"/>
              <w:jc w:val="center"/>
              <w:rPr>
                <w:ins w:id="4535" w:author="Commodore, Sarah" w:date="2023-03-22T16:21:00Z"/>
                <w:rFonts w:ascii="Calibri" w:eastAsia="Times New Roman" w:hAnsi="Calibri" w:cs="Calibri"/>
                <w:color w:val="000000"/>
                <w:sz w:val="20"/>
                <w:szCs w:val="20"/>
              </w:rPr>
            </w:pPr>
            <w:ins w:id="453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C443D5E" w14:textId="77777777" w:rsidR="00DC2757" w:rsidRPr="00DC2757" w:rsidRDefault="00DC2757" w:rsidP="00DC2757">
            <w:pPr>
              <w:spacing w:after="0" w:line="240" w:lineRule="auto"/>
              <w:jc w:val="center"/>
              <w:rPr>
                <w:ins w:id="4537" w:author="Commodore, Sarah" w:date="2023-03-22T16:21:00Z"/>
                <w:rFonts w:ascii="Calibri" w:eastAsia="Times New Roman" w:hAnsi="Calibri" w:cs="Calibri"/>
                <w:color w:val="000000"/>
                <w:sz w:val="20"/>
                <w:szCs w:val="20"/>
              </w:rPr>
            </w:pPr>
            <w:ins w:id="4538" w:author="Commodore, Sarah" w:date="2023-03-22T16:21:00Z">
              <w:r w:rsidRPr="00DC2757">
                <w:rPr>
                  <w:rFonts w:ascii="Calibri" w:eastAsia="Times New Roman" w:hAnsi="Calibri" w:cs="Calibri"/>
                  <w:color w:val="000000"/>
                  <w:sz w:val="20"/>
                  <w:szCs w:val="20"/>
                </w:rPr>
                <w:t>3.5E-10</w:t>
              </w:r>
            </w:ins>
          </w:p>
        </w:tc>
        <w:tc>
          <w:tcPr>
            <w:tcW w:w="0" w:type="auto"/>
            <w:tcBorders>
              <w:top w:val="nil"/>
              <w:left w:val="nil"/>
              <w:bottom w:val="nil"/>
              <w:right w:val="nil"/>
            </w:tcBorders>
            <w:shd w:val="clear" w:color="auto" w:fill="auto"/>
            <w:noWrap/>
            <w:vAlign w:val="bottom"/>
            <w:hideMark/>
          </w:tcPr>
          <w:p w14:paraId="40F330D1" w14:textId="77777777" w:rsidR="00DC2757" w:rsidRPr="00DC2757" w:rsidRDefault="00DC2757" w:rsidP="00DC2757">
            <w:pPr>
              <w:spacing w:after="0" w:line="240" w:lineRule="auto"/>
              <w:jc w:val="center"/>
              <w:rPr>
                <w:ins w:id="4539" w:author="Commodore, Sarah" w:date="2023-03-22T16:21:00Z"/>
                <w:rFonts w:ascii="Calibri" w:eastAsia="Times New Roman" w:hAnsi="Calibri" w:cs="Calibri"/>
                <w:color w:val="000000"/>
                <w:sz w:val="20"/>
                <w:szCs w:val="20"/>
              </w:rPr>
            </w:pPr>
            <w:ins w:id="4540" w:author="Commodore, Sarah" w:date="2023-03-22T16:21:00Z">
              <w:r w:rsidRPr="00DC2757">
                <w:rPr>
                  <w:rFonts w:ascii="Calibri" w:eastAsia="Times New Roman" w:hAnsi="Calibri" w:cs="Calibri"/>
                  <w:color w:val="000000"/>
                  <w:sz w:val="20"/>
                  <w:szCs w:val="20"/>
                </w:rPr>
                <w:t>7.0E-09</w:t>
              </w:r>
            </w:ins>
          </w:p>
        </w:tc>
        <w:tc>
          <w:tcPr>
            <w:tcW w:w="0" w:type="auto"/>
            <w:tcBorders>
              <w:top w:val="nil"/>
              <w:left w:val="nil"/>
              <w:bottom w:val="nil"/>
              <w:right w:val="nil"/>
            </w:tcBorders>
            <w:shd w:val="clear" w:color="auto" w:fill="auto"/>
            <w:noWrap/>
            <w:vAlign w:val="bottom"/>
            <w:hideMark/>
          </w:tcPr>
          <w:p w14:paraId="4CA48A75" w14:textId="77777777" w:rsidR="00DC2757" w:rsidRPr="00DC2757" w:rsidRDefault="00DC2757" w:rsidP="00DC2757">
            <w:pPr>
              <w:spacing w:after="0" w:line="240" w:lineRule="auto"/>
              <w:jc w:val="center"/>
              <w:rPr>
                <w:ins w:id="4541" w:author="Commodore, Sarah" w:date="2023-03-22T16:21:00Z"/>
                <w:rFonts w:ascii="Calibri" w:eastAsia="Times New Roman" w:hAnsi="Calibri" w:cs="Calibri"/>
                <w:color w:val="FF0000"/>
                <w:sz w:val="20"/>
                <w:szCs w:val="20"/>
              </w:rPr>
            </w:pPr>
            <w:ins w:id="4542" w:author="Commodore, Sarah" w:date="2023-03-22T16:21:00Z">
              <w:r w:rsidRPr="00DC2757">
                <w:rPr>
                  <w:rFonts w:ascii="Calibri" w:eastAsia="Times New Roman" w:hAnsi="Calibri" w:cs="Calibri"/>
                  <w:color w:val="FF0000"/>
                  <w:sz w:val="20"/>
                  <w:szCs w:val="20"/>
                </w:rPr>
                <w:t>*</w:t>
              </w:r>
            </w:ins>
          </w:p>
        </w:tc>
      </w:tr>
      <w:tr w:rsidR="00DC2757" w:rsidRPr="00DC2757" w14:paraId="6C4ED664" w14:textId="77777777" w:rsidTr="00DC2757">
        <w:trPr>
          <w:trHeight w:val="260"/>
          <w:ins w:id="4543" w:author="Commodore, Sarah" w:date="2023-03-22T16:21:00Z"/>
        </w:trPr>
        <w:tc>
          <w:tcPr>
            <w:tcW w:w="0" w:type="auto"/>
            <w:tcBorders>
              <w:top w:val="nil"/>
              <w:left w:val="nil"/>
              <w:bottom w:val="nil"/>
              <w:right w:val="nil"/>
            </w:tcBorders>
            <w:shd w:val="clear" w:color="auto" w:fill="auto"/>
            <w:noWrap/>
            <w:vAlign w:val="bottom"/>
            <w:hideMark/>
          </w:tcPr>
          <w:p w14:paraId="13C50106" w14:textId="77777777" w:rsidR="00DC2757" w:rsidRPr="00DC2757" w:rsidRDefault="00DC2757" w:rsidP="00DC2757">
            <w:pPr>
              <w:spacing w:after="0" w:line="240" w:lineRule="auto"/>
              <w:rPr>
                <w:ins w:id="4544" w:author="Commodore, Sarah" w:date="2023-03-22T16:21:00Z"/>
                <w:rFonts w:ascii="Calibri" w:eastAsia="Times New Roman" w:hAnsi="Calibri" w:cs="Calibri"/>
                <w:color w:val="000000"/>
                <w:sz w:val="20"/>
                <w:szCs w:val="20"/>
              </w:rPr>
            </w:pPr>
            <w:ins w:id="4545" w:author="Commodore, Sarah" w:date="2023-03-22T16:21:00Z">
              <w:r w:rsidRPr="00DC2757">
                <w:rPr>
                  <w:rFonts w:ascii="Calibri" w:eastAsia="Times New Roman" w:hAnsi="Calibri" w:cs="Calibri"/>
                  <w:color w:val="000000"/>
                  <w:sz w:val="20"/>
                  <w:szCs w:val="20"/>
                </w:rPr>
                <w:t>ENSG00000142959.5</w:t>
              </w:r>
            </w:ins>
          </w:p>
        </w:tc>
        <w:tc>
          <w:tcPr>
            <w:tcW w:w="0" w:type="auto"/>
            <w:tcBorders>
              <w:top w:val="nil"/>
              <w:left w:val="nil"/>
              <w:bottom w:val="nil"/>
              <w:right w:val="nil"/>
            </w:tcBorders>
            <w:shd w:val="clear" w:color="auto" w:fill="auto"/>
            <w:noWrap/>
            <w:vAlign w:val="bottom"/>
            <w:hideMark/>
          </w:tcPr>
          <w:p w14:paraId="07C50798" w14:textId="77777777" w:rsidR="00DC2757" w:rsidRPr="00DC2757" w:rsidRDefault="00DC2757" w:rsidP="00DC2757">
            <w:pPr>
              <w:spacing w:after="0" w:line="240" w:lineRule="auto"/>
              <w:rPr>
                <w:ins w:id="4546" w:author="Commodore, Sarah" w:date="2023-03-22T16:21:00Z"/>
                <w:rFonts w:ascii="Calibri" w:eastAsia="Times New Roman" w:hAnsi="Calibri" w:cs="Calibri"/>
                <w:color w:val="000000"/>
                <w:sz w:val="20"/>
                <w:szCs w:val="20"/>
              </w:rPr>
            </w:pPr>
            <w:ins w:id="4547" w:author="Commodore, Sarah" w:date="2023-03-22T16:21:00Z">
              <w:r w:rsidRPr="00DC2757">
                <w:rPr>
                  <w:rFonts w:ascii="Calibri" w:eastAsia="Times New Roman" w:hAnsi="Calibri" w:cs="Calibri"/>
                  <w:color w:val="000000"/>
                  <w:sz w:val="20"/>
                  <w:szCs w:val="20"/>
                </w:rPr>
                <w:t>BEST4</w:t>
              </w:r>
            </w:ins>
          </w:p>
        </w:tc>
        <w:tc>
          <w:tcPr>
            <w:tcW w:w="0" w:type="auto"/>
            <w:tcBorders>
              <w:top w:val="nil"/>
              <w:left w:val="nil"/>
              <w:bottom w:val="nil"/>
              <w:right w:val="nil"/>
            </w:tcBorders>
            <w:shd w:val="clear" w:color="auto" w:fill="auto"/>
            <w:noWrap/>
            <w:vAlign w:val="bottom"/>
            <w:hideMark/>
          </w:tcPr>
          <w:p w14:paraId="2CC0FF7A" w14:textId="77777777" w:rsidR="00DC2757" w:rsidRPr="00DC2757" w:rsidRDefault="00DC2757" w:rsidP="00DC2757">
            <w:pPr>
              <w:spacing w:after="0" w:line="240" w:lineRule="auto"/>
              <w:jc w:val="center"/>
              <w:rPr>
                <w:ins w:id="4548" w:author="Commodore, Sarah" w:date="2023-03-22T16:21:00Z"/>
                <w:rFonts w:ascii="Calibri" w:eastAsia="Times New Roman" w:hAnsi="Calibri" w:cs="Calibri"/>
                <w:color w:val="000000"/>
                <w:sz w:val="20"/>
                <w:szCs w:val="20"/>
              </w:rPr>
            </w:pPr>
            <w:ins w:id="454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315BA13" w14:textId="77777777" w:rsidR="00DC2757" w:rsidRPr="00DC2757" w:rsidRDefault="00DC2757" w:rsidP="00DC2757">
            <w:pPr>
              <w:spacing w:after="0" w:line="240" w:lineRule="auto"/>
              <w:jc w:val="center"/>
              <w:rPr>
                <w:ins w:id="4550" w:author="Commodore, Sarah" w:date="2023-03-22T16:21:00Z"/>
                <w:rFonts w:ascii="Calibri" w:eastAsia="Times New Roman" w:hAnsi="Calibri" w:cs="Calibri"/>
                <w:color w:val="000000"/>
                <w:sz w:val="20"/>
                <w:szCs w:val="20"/>
              </w:rPr>
            </w:pPr>
            <w:ins w:id="4551"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73901AB4" w14:textId="77777777" w:rsidR="00DC2757" w:rsidRPr="00DC2757" w:rsidRDefault="00DC2757" w:rsidP="00DC2757">
            <w:pPr>
              <w:spacing w:after="0" w:line="240" w:lineRule="auto"/>
              <w:jc w:val="center"/>
              <w:rPr>
                <w:ins w:id="4552" w:author="Commodore, Sarah" w:date="2023-03-22T16:21:00Z"/>
                <w:rFonts w:ascii="Calibri" w:eastAsia="Times New Roman" w:hAnsi="Calibri" w:cs="Calibri"/>
                <w:color w:val="000000"/>
                <w:sz w:val="20"/>
                <w:szCs w:val="20"/>
              </w:rPr>
            </w:pPr>
            <w:ins w:id="4553" w:author="Commodore, Sarah" w:date="2023-03-22T16:21:00Z">
              <w:r w:rsidRPr="00DC2757">
                <w:rPr>
                  <w:rFonts w:ascii="Calibri" w:eastAsia="Times New Roman" w:hAnsi="Calibri" w:cs="Calibri"/>
                  <w:color w:val="000000"/>
                  <w:sz w:val="20"/>
                  <w:szCs w:val="20"/>
                </w:rPr>
                <w:t>3.9E-04</w:t>
              </w:r>
            </w:ins>
          </w:p>
        </w:tc>
        <w:tc>
          <w:tcPr>
            <w:tcW w:w="0" w:type="auto"/>
            <w:tcBorders>
              <w:top w:val="nil"/>
              <w:left w:val="nil"/>
              <w:bottom w:val="nil"/>
              <w:right w:val="nil"/>
            </w:tcBorders>
            <w:shd w:val="clear" w:color="auto" w:fill="auto"/>
            <w:noWrap/>
            <w:vAlign w:val="bottom"/>
            <w:hideMark/>
          </w:tcPr>
          <w:p w14:paraId="7A5D673F" w14:textId="77777777" w:rsidR="00DC2757" w:rsidRPr="00DC2757" w:rsidRDefault="00DC2757" w:rsidP="00DC2757">
            <w:pPr>
              <w:spacing w:after="0" w:line="240" w:lineRule="auto"/>
              <w:jc w:val="center"/>
              <w:rPr>
                <w:ins w:id="4554" w:author="Commodore, Sarah" w:date="2023-03-22T16:21:00Z"/>
                <w:rFonts w:ascii="Calibri" w:eastAsia="Times New Roman" w:hAnsi="Calibri" w:cs="Calibri"/>
                <w:color w:val="FF0000"/>
                <w:sz w:val="20"/>
                <w:szCs w:val="20"/>
              </w:rPr>
            </w:pPr>
            <w:ins w:id="4555" w:author="Commodore, Sarah" w:date="2023-03-22T16:21:00Z">
              <w:r w:rsidRPr="00DC2757">
                <w:rPr>
                  <w:rFonts w:ascii="Calibri" w:eastAsia="Times New Roman" w:hAnsi="Calibri" w:cs="Calibri"/>
                  <w:color w:val="FF0000"/>
                  <w:sz w:val="20"/>
                  <w:szCs w:val="20"/>
                </w:rPr>
                <w:t>*</w:t>
              </w:r>
            </w:ins>
          </w:p>
        </w:tc>
      </w:tr>
      <w:tr w:rsidR="00DC2757" w:rsidRPr="00DC2757" w14:paraId="35F04AF6" w14:textId="77777777" w:rsidTr="00DC2757">
        <w:trPr>
          <w:trHeight w:val="260"/>
          <w:ins w:id="4556" w:author="Commodore, Sarah" w:date="2023-03-22T16:21:00Z"/>
        </w:trPr>
        <w:tc>
          <w:tcPr>
            <w:tcW w:w="0" w:type="auto"/>
            <w:tcBorders>
              <w:top w:val="nil"/>
              <w:left w:val="nil"/>
              <w:bottom w:val="nil"/>
              <w:right w:val="nil"/>
            </w:tcBorders>
            <w:shd w:val="clear" w:color="auto" w:fill="auto"/>
            <w:noWrap/>
            <w:vAlign w:val="bottom"/>
            <w:hideMark/>
          </w:tcPr>
          <w:p w14:paraId="2783B9EF" w14:textId="77777777" w:rsidR="00DC2757" w:rsidRPr="00DC2757" w:rsidRDefault="00DC2757" w:rsidP="00DC2757">
            <w:pPr>
              <w:spacing w:after="0" w:line="240" w:lineRule="auto"/>
              <w:rPr>
                <w:ins w:id="4557" w:author="Commodore, Sarah" w:date="2023-03-22T16:21:00Z"/>
                <w:rFonts w:ascii="Calibri" w:eastAsia="Times New Roman" w:hAnsi="Calibri" w:cs="Calibri"/>
                <w:color w:val="000000"/>
                <w:sz w:val="20"/>
                <w:szCs w:val="20"/>
              </w:rPr>
            </w:pPr>
            <w:ins w:id="4558" w:author="Commodore, Sarah" w:date="2023-03-22T16:21:00Z">
              <w:r w:rsidRPr="00DC2757">
                <w:rPr>
                  <w:rFonts w:ascii="Calibri" w:eastAsia="Times New Roman" w:hAnsi="Calibri" w:cs="Calibri"/>
                  <w:color w:val="000000"/>
                  <w:sz w:val="20"/>
                  <w:szCs w:val="20"/>
                </w:rPr>
                <w:t>ENSG00000286330.1</w:t>
              </w:r>
            </w:ins>
          </w:p>
        </w:tc>
        <w:tc>
          <w:tcPr>
            <w:tcW w:w="0" w:type="auto"/>
            <w:tcBorders>
              <w:top w:val="nil"/>
              <w:left w:val="nil"/>
              <w:bottom w:val="nil"/>
              <w:right w:val="nil"/>
            </w:tcBorders>
            <w:shd w:val="clear" w:color="auto" w:fill="auto"/>
            <w:noWrap/>
            <w:vAlign w:val="bottom"/>
            <w:hideMark/>
          </w:tcPr>
          <w:p w14:paraId="0380C631" w14:textId="77777777" w:rsidR="00DC2757" w:rsidRPr="00DC2757" w:rsidRDefault="00DC2757" w:rsidP="00DC2757">
            <w:pPr>
              <w:spacing w:after="0" w:line="240" w:lineRule="auto"/>
              <w:rPr>
                <w:ins w:id="4559" w:author="Commodore, Sarah" w:date="2023-03-22T16:21:00Z"/>
                <w:rFonts w:ascii="Calibri" w:eastAsia="Times New Roman" w:hAnsi="Calibri" w:cs="Calibri"/>
                <w:color w:val="000000"/>
                <w:sz w:val="20"/>
                <w:szCs w:val="20"/>
              </w:rPr>
            </w:pPr>
            <w:ins w:id="4560" w:author="Commodore, Sarah" w:date="2023-03-22T16:21:00Z">
              <w:r w:rsidRPr="00DC2757">
                <w:rPr>
                  <w:rFonts w:ascii="Calibri" w:eastAsia="Times New Roman" w:hAnsi="Calibri" w:cs="Calibri"/>
                  <w:color w:val="000000"/>
                  <w:sz w:val="20"/>
                  <w:szCs w:val="20"/>
                </w:rPr>
                <w:t>AL353660.1</w:t>
              </w:r>
            </w:ins>
          </w:p>
        </w:tc>
        <w:tc>
          <w:tcPr>
            <w:tcW w:w="0" w:type="auto"/>
            <w:tcBorders>
              <w:top w:val="nil"/>
              <w:left w:val="nil"/>
              <w:bottom w:val="nil"/>
              <w:right w:val="nil"/>
            </w:tcBorders>
            <w:shd w:val="clear" w:color="auto" w:fill="auto"/>
            <w:noWrap/>
            <w:vAlign w:val="bottom"/>
            <w:hideMark/>
          </w:tcPr>
          <w:p w14:paraId="7E3FFA66" w14:textId="77777777" w:rsidR="00DC2757" w:rsidRPr="00DC2757" w:rsidRDefault="00DC2757" w:rsidP="00DC2757">
            <w:pPr>
              <w:spacing w:after="0" w:line="240" w:lineRule="auto"/>
              <w:jc w:val="center"/>
              <w:rPr>
                <w:ins w:id="4561" w:author="Commodore, Sarah" w:date="2023-03-22T16:21:00Z"/>
                <w:rFonts w:ascii="Calibri" w:eastAsia="Times New Roman" w:hAnsi="Calibri" w:cs="Calibri"/>
                <w:color w:val="000000"/>
                <w:sz w:val="20"/>
                <w:szCs w:val="20"/>
              </w:rPr>
            </w:pPr>
            <w:ins w:id="456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7760886" w14:textId="77777777" w:rsidR="00DC2757" w:rsidRPr="00DC2757" w:rsidRDefault="00DC2757" w:rsidP="00DC2757">
            <w:pPr>
              <w:spacing w:after="0" w:line="240" w:lineRule="auto"/>
              <w:jc w:val="center"/>
              <w:rPr>
                <w:ins w:id="4563" w:author="Commodore, Sarah" w:date="2023-03-22T16:21:00Z"/>
                <w:rFonts w:ascii="Calibri" w:eastAsia="Times New Roman" w:hAnsi="Calibri" w:cs="Calibri"/>
                <w:color w:val="000000"/>
                <w:sz w:val="20"/>
                <w:szCs w:val="20"/>
              </w:rPr>
            </w:pPr>
            <w:ins w:id="4564" w:author="Commodore, Sarah" w:date="2023-03-22T16:21:00Z">
              <w:r w:rsidRPr="00DC2757">
                <w:rPr>
                  <w:rFonts w:ascii="Calibri" w:eastAsia="Times New Roman" w:hAnsi="Calibri" w:cs="Calibri"/>
                  <w:color w:val="000000"/>
                  <w:sz w:val="20"/>
                  <w:szCs w:val="20"/>
                </w:rPr>
                <w:t>7.6E-11</w:t>
              </w:r>
            </w:ins>
          </w:p>
        </w:tc>
        <w:tc>
          <w:tcPr>
            <w:tcW w:w="0" w:type="auto"/>
            <w:tcBorders>
              <w:top w:val="nil"/>
              <w:left w:val="nil"/>
              <w:bottom w:val="nil"/>
              <w:right w:val="nil"/>
            </w:tcBorders>
            <w:shd w:val="clear" w:color="auto" w:fill="auto"/>
            <w:noWrap/>
            <w:vAlign w:val="bottom"/>
            <w:hideMark/>
          </w:tcPr>
          <w:p w14:paraId="0631E50F" w14:textId="77777777" w:rsidR="00DC2757" w:rsidRPr="00DC2757" w:rsidRDefault="00DC2757" w:rsidP="00DC2757">
            <w:pPr>
              <w:spacing w:after="0" w:line="240" w:lineRule="auto"/>
              <w:jc w:val="center"/>
              <w:rPr>
                <w:ins w:id="4565" w:author="Commodore, Sarah" w:date="2023-03-22T16:21:00Z"/>
                <w:rFonts w:ascii="Calibri" w:eastAsia="Times New Roman" w:hAnsi="Calibri" w:cs="Calibri"/>
                <w:color w:val="000000"/>
                <w:sz w:val="20"/>
                <w:szCs w:val="20"/>
              </w:rPr>
            </w:pPr>
            <w:ins w:id="4566" w:author="Commodore, Sarah" w:date="2023-03-22T16:21:00Z">
              <w:r w:rsidRPr="00DC2757">
                <w:rPr>
                  <w:rFonts w:ascii="Calibri" w:eastAsia="Times New Roman" w:hAnsi="Calibri" w:cs="Calibri"/>
                  <w:color w:val="000000"/>
                  <w:sz w:val="20"/>
                  <w:szCs w:val="20"/>
                </w:rPr>
                <w:t>1.8E-09</w:t>
              </w:r>
            </w:ins>
          </w:p>
        </w:tc>
        <w:tc>
          <w:tcPr>
            <w:tcW w:w="0" w:type="auto"/>
            <w:tcBorders>
              <w:top w:val="nil"/>
              <w:left w:val="nil"/>
              <w:bottom w:val="nil"/>
              <w:right w:val="nil"/>
            </w:tcBorders>
            <w:shd w:val="clear" w:color="auto" w:fill="auto"/>
            <w:noWrap/>
            <w:vAlign w:val="bottom"/>
            <w:hideMark/>
          </w:tcPr>
          <w:p w14:paraId="432D24F9" w14:textId="77777777" w:rsidR="00DC2757" w:rsidRPr="00DC2757" w:rsidRDefault="00DC2757" w:rsidP="00DC2757">
            <w:pPr>
              <w:spacing w:after="0" w:line="240" w:lineRule="auto"/>
              <w:jc w:val="center"/>
              <w:rPr>
                <w:ins w:id="4567" w:author="Commodore, Sarah" w:date="2023-03-22T16:21:00Z"/>
                <w:rFonts w:ascii="Calibri" w:eastAsia="Times New Roman" w:hAnsi="Calibri" w:cs="Calibri"/>
                <w:color w:val="FF0000"/>
                <w:sz w:val="20"/>
                <w:szCs w:val="20"/>
              </w:rPr>
            </w:pPr>
            <w:ins w:id="4568" w:author="Commodore, Sarah" w:date="2023-03-22T16:21:00Z">
              <w:r w:rsidRPr="00DC2757">
                <w:rPr>
                  <w:rFonts w:ascii="Calibri" w:eastAsia="Times New Roman" w:hAnsi="Calibri" w:cs="Calibri"/>
                  <w:color w:val="FF0000"/>
                  <w:sz w:val="20"/>
                  <w:szCs w:val="20"/>
                </w:rPr>
                <w:t>*</w:t>
              </w:r>
            </w:ins>
          </w:p>
        </w:tc>
      </w:tr>
      <w:tr w:rsidR="00DC2757" w:rsidRPr="00DC2757" w14:paraId="4937E5A5" w14:textId="77777777" w:rsidTr="00DC2757">
        <w:trPr>
          <w:trHeight w:val="260"/>
          <w:ins w:id="4569" w:author="Commodore, Sarah" w:date="2023-03-22T16:21:00Z"/>
        </w:trPr>
        <w:tc>
          <w:tcPr>
            <w:tcW w:w="0" w:type="auto"/>
            <w:tcBorders>
              <w:top w:val="nil"/>
              <w:left w:val="nil"/>
              <w:bottom w:val="nil"/>
              <w:right w:val="nil"/>
            </w:tcBorders>
            <w:shd w:val="clear" w:color="auto" w:fill="auto"/>
            <w:noWrap/>
            <w:vAlign w:val="bottom"/>
            <w:hideMark/>
          </w:tcPr>
          <w:p w14:paraId="5E78856C" w14:textId="77777777" w:rsidR="00DC2757" w:rsidRPr="00DC2757" w:rsidRDefault="00DC2757" w:rsidP="00DC2757">
            <w:pPr>
              <w:spacing w:after="0" w:line="240" w:lineRule="auto"/>
              <w:rPr>
                <w:ins w:id="4570" w:author="Commodore, Sarah" w:date="2023-03-22T16:21:00Z"/>
                <w:rFonts w:ascii="Calibri" w:eastAsia="Times New Roman" w:hAnsi="Calibri" w:cs="Calibri"/>
                <w:color w:val="000000"/>
                <w:sz w:val="20"/>
                <w:szCs w:val="20"/>
              </w:rPr>
            </w:pPr>
            <w:ins w:id="4571" w:author="Commodore, Sarah" w:date="2023-03-22T16:21:00Z">
              <w:r w:rsidRPr="00DC2757">
                <w:rPr>
                  <w:rFonts w:ascii="Calibri" w:eastAsia="Times New Roman" w:hAnsi="Calibri" w:cs="Calibri"/>
                  <w:color w:val="000000"/>
                  <w:sz w:val="20"/>
                  <w:szCs w:val="20"/>
                </w:rPr>
                <w:t>ENSG00000249464.6</w:t>
              </w:r>
            </w:ins>
          </w:p>
        </w:tc>
        <w:tc>
          <w:tcPr>
            <w:tcW w:w="0" w:type="auto"/>
            <w:tcBorders>
              <w:top w:val="nil"/>
              <w:left w:val="nil"/>
              <w:bottom w:val="nil"/>
              <w:right w:val="nil"/>
            </w:tcBorders>
            <w:shd w:val="clear" w:color="auto" w:fill="auto"/>
            <w:noWrap/>
            <w:vAlign w:val="bottom"/>
            <w:hideMark/>
          </w:tcPr>
          <w:p w14:paraId="50A37A11" w14:textId="77777777" w:rsidR="00DC2757" w:rsidRPr="00DC2757" w:rsidRDefault="00DC2757" w:rsidP="00DC2757">
            <w:pPr>
              <w:spacing w:after="0" w:line="240" w:lineRule="auto"/>
              <w:rPr>
                <w:ins w:id="4572" w:author="Commodore, Sarah" w:date="2023-03-22T16:21:00Z"/>
                <w:rFonts w:ascii="Calibri" w:eastAsia="Times New Roman" w:hAnsi="Calibri" w:cs="Calibri"/>
                <w:color w:val="000000"/>
                <w:sz w:val="20"/>
                <w:szCs w:val="20"/>
              </w:rPr>
            </w:pPr>
            <w:ins w:id="4573" w:author="Commodore, Sarah" w:date="2023-03-22T16:21:00Z">
              <w:r w:rsidRPr="00DC2757">
                <w:rPr>
                  <w:rFonts w:ascii="Calibri" w:eastAsia="Times New Roman" w:hAnsi="Calibri" w:cs="Calibri"/>
                  <w:color w:val="000000"/>
                  <w:sz w:val="20"/>
                  <w:szCs w:val="20"/>
                </w:rPr>
                <w:t>LINC01091</w:t>
              </w:r>
            </w:ins>
          </w:p>
        </w:tc>
        <w:tc>
          <w:tcPr>
            <w:tcW w:w="0" w:type="auto"/>
            <w:tcBorders>
              <w:top w:val="nil"/>
              <w:left w:val="nil"/>
              <w:bottom w:val="nil"/>
              <w:right w:val="nil"/>
            </w:tcBorders>
            <w:shd w:val="clear" w:color="auto" w:fill="auto"/>
            <w:noWrap/>
            <w:vAlign w:val="bottom"/>
            <w:hideMark/>
          </w:tcPr>
          <w:p w14:paraId="2A8EC55B" w14:textId="77777777" w:rsidR="00DC2757" w:rsidRPr="00DC2757" w:rsidRDefault="00DC2757" w:rsidP="00DC2757">
            <w:pPr>
              <w:spacing w:after="0" w:line="240" w:lineRule="auto"/>
              <w:jc w:val="center"/>
              <w:rPr>
                <w:ins w:id="4574" w:author="Commodore, Sarah" w:date="2023-03-22T16:21:00Z"/>
                <w:rFonts w:ascii="Calibri" w:eastAsia="Times New Roman" w:hAnsi="Calibri" w:cs="Calibri"/>
                <w:color w:val="000000"/>
                <w:sz w:val="20"/>
                <w:szCs w:val="20"/>
              </w:rPr>
            </w:pPr>
            <w:ins w:id="457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35EC1B" w14:textId="77777777" w:rsidR="00DC2757" w:rsidRPr="00DC2757" w:rsidRDefault="00DC2757" w:rsidP="00DC2757">
            <w:pPr>
              <w:spacing w:after="0" w:line="240" w:lineRule="auto"/>
              <w:jc w:val="center"/>
              <w:rPr>
                <w:ins w:id="4576" w:author="Commodore, Sarah" w:date="2023-03-22T16:21:00Z"/>
                <w:rFonts w:ascii="Calibri" w:eastAsia="Times New Roman" w:hAnsi="Calibri" w:cs="Calibri"/>
                <w:color w:val="000000"/>
                <w:sz w:val="20"/>
                <w:szCs w:val="20"/>
              </w:rPr>
            </w:pPr>
            <w:ins w:id="4577" w:author="Commodore, Sarah" w:date="2023-03-22T16:21:00Z">
              <w:r w:rsidRPr="00DC2757">
                <w:rPr>
                  <w:rFonts w:ascii="Calibri" w:eastAsia="Times New Roman" w:hAnsi="Calibri" w:cs="Calibri"/>
                  <w:color w:val="000000"/>
                  <w:sz w:val="20"/>
                  <w:szCs w:val="20"/>
                </w:rPr>
                <w:t>4.5E-09</w:t>
              </w:r>
            </w:ins>
          </w:p>
        </w:tc>
        <w:tc>
          <w:tcPr>
            <w:tcW w:w="0" w:type="auto"/>
            <w:tcBorders>
              <w:top w:val="nil"/>
              <w:left w:val="nil"/>
              <w:bottom w:val="nil"/>
              <w:right w:val="nil"/>
            </w:tcBorders>
            <w:shd w:val="clear" w:color="auto" w:fill="auto"/>
            <w:noWrap/>
            <w:vAlign w:val="bottom"/>
            <w:hideMark/>
          </w:tcPr>
          <w:p w14:paraId="29AF9C8E" w14:textId="77777777" w:rsidR="00DC2757" w:rsidRPr="00DC2757" w:rsidRDefault="00DC2757" w:rsidP="00DC2757">
            <w:pPr>
              <w:spacing w:after="0" w:line="240" w:lineRule="auto"/>
              <w:jc w:val="center"/>
              <w:rPr>
                <w:ins w:id="4578" w:author="Commodore, Sarah" w:date="2023-03-22T16:21:00Z"/>
                <w:rFonts w:ascii="Calibri" w:eastAsia="Times New Roman" w:hAnsi="Calibri" w:cs="Calibri"/>
                <w:color w:val="000000"/>
                <w:sz w:val="20"/>
                <w:szCs w:val="20"/>
              </w:rPr>
            </w:pPr>
            <w:ins w:id="4579" w:author="Commodore, Sarah" w:date="2023-03-22T16:21:00Z">
              <w:r w:rsidRPr="00DC2757">
                <w:rPr>
                  <w:rFonts w:ascii="Calibri" w:eastAsia="Times New Roman" w:hAnsi="Calibri" w:cs="Calibri"/>
                  <w:color w:val="000000"/>
                  <w:sz w:val="20"/>
                  <w:szCs w:val="20"/>
                </w:rPr>
                <w:t>6.9E-08</w:t>
              </w:r>
            </w:ins>
          </w:p>
        </w:tc>
        <w:tc>
          <w:tcPr>
            <w:tcW w:w="0" w:type="auto"/>
            <w:tcBorders>
              <w:top w:val="nil"/>
              <w:left w:val="nil"/>
              <w:bottom w:val="nil"/>
              <w:right w:val="nil"/>
            </w:tcBorders>
            <w:shd w:val="clear" w:color="auto" w:fill="auto"/>
            <w:noWrap/>
            <w:vAlign w:val="bottom"/>
            <w:hideMark/>
          </w:tcPr>
          <w:p w14:paraId="5115B7C5" w14:textId="77777777" w:rsidR="00DC2757" w:rsidRPr="00DC2757" w:rsidRDefault="00DC2757" w:rsidP="00DC2757">
            <w:pPr>
              <w:spacing w:after="0" w:line="240" w:lineRule="auto"/>
              <w:jc w:val="center"/>
              <w:rPr>
                <w:ins w:id="4580" w:author="Commodore, Sarah" w:date="2023-03-22T16:21:00Z"/>
                <w:rFonts w:ascii="Calibri" w:eastAsia="Times New Roman" w:hAnsi="Calibri" w:cs="Calibri"/>
                <w:color w:val="FF0000"/>
                <w:sz w:val="20"/>
                <w:szCs w:val="20"/>
              </w:rPr>
            </w:pPr>
            <w:ins w:id="4581" w:author="Commodore, Sarah" w:date="2023-03-22T16:21:00Z">
              <w:r w:rsidRPr="00DC2757">
                <w:rPr>
                  <w:rFonts w:ascii="Calibri" w:eastAsia="Times New Roman" w:hAnsi="Calibri" w:cs="Calibri"/>
                  <w:color w:val="FF0000"/>
                  <w:sz w:val="20"/>
                  <w:szCs w:val="20"/>
                </w:rPr>
                <w:t>*</w:t>
              </w:r>
            </w:ins>
          </w:p>
        </w:tc>
      </w:tr>
      <w:tr w:rsidR="00DC2757" w:rsidRPr="00DC2757" w14:paraId="607FE579" w14:textId="77777777" w:rsidTr="00DC2757">
        <w:trPr>
          <w:trHeight w:val="260"/>
          <w:ins w:id="4582" w:author="Commodore, Sarah" w:date="2023-03-22T16:21:00Z"/>
        </w:trPr>
        <w:tc>
          <w:tcPr>
            <w:tcW w:w="0" w:type="auto"/>
            <w:tcBorders>
              <w:top w:val="nil"/>
              <w:left w:val="nil"/>
              <w:bottom w:val="nil"/>
              <w:right w:val="nil"/>
            </w:tcBorders>
            <w:shd w:val="clear" w:color="auto" w:fill="auto"/>
            <w:noWrap/>
            <w:vAlign w:val="bottom"/>
            <w:hideMark/>
          </w:tcPr>
          <w:p w14:paraId="0071C60F" w14:textId="77777777" w:rsidR="00DC2757" w:rsidRPr="00DC2757" w:rsidRDefault="00DC2757" w:rsidP="00DC2757">
            <w:pPr>
              <w:spacing w:after="0" w:line="240" w:lineRule="auto"/>
              <w:rPr>
                <w:ins w:id="4583" w:author="Commodore, Sarah" w:date="2023-03-22T16:21:00Z"/>
                <w:rFonts w:ascii="Calibri" w:eastAsia="Times New Roman" w:hAnsi="Calibri" w:cs="Calibri"/>
                <w:color w:val="000000"/>
                <w:sz w:val="20"/>
                <w:szCs w:val="20"/>
              </w:rPr>
            </w:pPr>
            <w:ins w:id="4584" w:author="Commodore, Sarah" w:date="2023-03-22T16:21:00Z">
              <w:r w:rsidRPr="00DC2757">
                <w:rPr>
                  <w:rFonts w:ascii="Calibri" w:eastAsia="Times New Roman" w:hAnsi="Calibri" w:cs="Calibri"/>
                  <w:color w:val="000000"/>
                  <w:sz w:val="20"/>
                  <w:szCs w:val="20"/>
                </w:rPr>
                <w:t>ENSG00000172361.6</w:t>
              </w:r>
            </w:ins>
          </w:p>
        </w:tc>
        <w:tc>
          <w:tcPr>
            <w:tcW w:w="0" w:type="auto"/>
            <w:tcBorders>
              <w:top w:val="nil"/>
              <w:left w:val="nil"/>
              <w:bottom w:val="nil"/>
              <w:right w:val="nil"/>
            </w:tcBorders>
            <w:shd w:val="clear" w:color="auto" w:fill="auto"/>
            <w:noWrap/>
            <w:vAlign w:val="bottom"/>
            <w:hideMark/>
          </w:tcPr>
          <w:p w14:paraId="27C7DC22" w14:textId="77777777" w:rsidR="00DC2757" w:rsidRPr="00DC2757" w:rsidRDefault="00DC2757" w:rsidP="00DC2757">
            <w:pPr>
              <w:spacing w:after="0" w:line="240" w:lineRule="auto"/>
              <w:rPr>
                <w:ins w:id="4585" w:author="Commodore, Sarah" w:date="2023-03-22T16:21:00Z"/>
                <w:rFonts w:ascii="Calibri" w:eastAsia="Times New Roman" w:hAnsi="Calibri" w:cs="Calibri"/>
                <w:color w:val="000000"/>
                <w:sz w:val="20"/>
                <w:szCs w:val="20"/>
              </w:rPr>
            </w:pPr>
            <w:ins w:id="4586" w:author="Commodore, Sarah" w:date="2023-03-22T16:21:00Z">
              <w:r w:rsidRPr="00DC2757">
                <w:rPr>
                  <w:rFonts w:ascii="Calibri" w:eastAsia="Times New Roman" w:hAnsi="Calibri" w:cs="Calibri"/>
                  <w:color w:val="000000"/>
                  <w:sz w:val="20"/>
                  <w:szCs w:val="20"/>
                </w:rPr>
                <w:t>CFAP53</w:t>
              </w:r>
            </w:ins>
          </w:p>
        </w:tc>
        <w:tc>
          <w:tcPr>
            <w:tcW w:w="0" w:type="auto"/>
            <w:tcBorders>
              <w:top w:val="nil"/>
              <w:left w:val="nil"/>
              <w:bottom w:val="nil"/>
              <w:right w:val="nil"/>
            </w:tcBorders>
            <w:shd w:val="clear" w:color="auto" w:fill="auto"/>
            <w:noWrap/>
            <w:vAlign w:val="bottom"/>
            <w:hideMark/>
          </w:tcPr>
          <w:p w14:paraId="3954BE0C" w14:textId="77777777" w:rsidR="00DC2757" w:rsidRPr="00DC2757" w:rsidRDefault="00DC2757" w:rsidP="00DC2757">
            <w:pPr>
              <w:spacing w:after="0" w:line="240" w:lineRule="auto"/>
              <w:jc w:val="center"/>
              <w:rPr>
                <w:ins w:id="4587" w:author="Commodore, Sarah" w:date="2023-03-22T16:21:00Z"/>
                <w:rFonts w:ascii="Calibri" w:eastAsia="Times New Roman" w:hAnsi="Calibri" w:cs="Calibri"/>
                <w:color w:val="000000"/>
                <w:sz w:val="20"/>
                <w:szCs w:val="20"/>
              </w:rPr>
            </w:pPr>
            <w:ins w:id="458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30BB275" w14:textId="77777777" w:rsidR="00DC2757" w:rsidRPr="00DC2757" w:rsidRDefault="00DC2757" w:rsidP="00DC2757">
            <w:pPr>
              <w:spacing w:after="0" w:line="240" w:lineRule="auto"/>
              <w:jc w:val="center"/>
              <w:rPr>
                <w:ins w:id="4589" w:author="Commodore, Sarah" w:date="2023-03-22T16:21:00Z"/>
                <w:rFonts w:ascii="Calibri" w:eastAsia="Times New Roman" w:hAnsi="Calibri" w:cs="Calibri"/>
                <w:color w:val="000000"/>
                <w:sz w:val="20"/>
                <w:szCs w:val="20"/>
              </w:rPr>
            </w:pPr>
            <w:ins w:id="4590" w:author="Commodore, Sarah" w:date="2023-03-22T16:21:00Z">
              <w:r w:rsidRPr="00DC2757">
                <w:rPr>
                  <w:rFonts w:ascii="Calibri" w:eastAsia="Times New Roman" w:hAnsi="Calibri" w:cs="Calibri"/>
                  <w:color w:val="000000"/>
                  <w:sz w:val="20"/>
                  <w:szCs w:val="20"/>
                </w:rPr>
                <w:t>7.4E-13</w:t>
              </w:r>
            </w:ins>
          </w:p>
        </w:tc>
        <w:tc>
          <w:tcPr>
            <w:tcW w:w="0" w:type="auto"/>
            <w:tcBorders>
              <w:top w:val="nil"/>
              <w:left w:val="nil"/>
              <w:bottom w:val="nil"/>
              <w:right w:val="nil"/>
            </w:tcBorders>
            <w:shd w:val="clear" w:color="auto" w:fill="auto"/>
            <w:noWrap/>
            <w:vAlign w:val="bottom"/>
            <w:hideMark/>
          </w:tcPr>
          <w:p w14:paraId="72C9F76F" w14:textId="77777777" w:rsidR="00DC2757" w:rsidRPr="00DC2757" w:rsidRDefault="00DC2757" w:rsidP="00DC2757">
            <w:pPr>
              <w:spacing w:after="0" w:line="240" w:lineRule="auto"/>
              <w:jc w:val="center"/>
              <w:rPr>
                <w:ins w:id="4591" w:author="Commodore, Sarah" w:date="2023-03-22T16:21:00Z"/>
                <w:rFonts w:ascii="Calibri" w:eastAsia="Times New Roman" w:hAnsi="Calibri" w:cs="Calibri"/>
                <w:color w:val="000000"/>
                <w:sz w:val="20"/>
                <w:szCs w:val="20"/>
              </w:rPr>
            </w:pPr>
            <w:ins w:id="4592" w:author="Commodore, Sarah" w:date="2023-03-22T16:21:00Z">
              <w:r w:rsidRPr="00DC2757">
                <w:rPr>
                  <w:rFonts w:ascii="Calibri" w:eastAsia="Times New Roman" w:hAnsi="Calibri" w:cs="Calibri"/>
                  <w:color w:val="000000"/>
                  <w:sz w:val="20"/>
                  <w:szCs w:val="20"/>
                </w:rPr>
                <w:t>3.1E-11</w:t>
              </w:r>
            </w:ins>
          </w:p>
        </w:tc>
        <w:tc>
          <w:tcPr>
            <w:tcW w:w="0" w:type="auto"/>
            <w:tcBorders>
              <w:top w:val="nil"/>
              <w:left w:val="nil"/>
              <w:bottom w:val="nil"/>
              <w:right w:val="nil"/>
            </w:tcBorders>
            <w:shd w:val="clear" w:color="auto" w:fill="auto"/>
            <w:noWrap/>
            <w:vAlign w:val="bottom"/>
            <w:hideMark/>
          </w:tcPr>
          <w:p w14:paraId="492661BA" w14:textId="77777777" w:rsidR="00DC2757" w:rsidRPr="00DC2757" w:rsidRDefault="00DC2757" w:rsidP="00DC2757">
            <w:pPr>
              <w:spacing w:after="0" w:line="240" w:lineRule="auto"/>
              <w:jc w:val="center"/>
              <w:rPr>
                <w:ins w:id="4593" w:author="Commodore, Sarah" w:date="2023-03-22T16:21:00Z"/>
                <w:rFonts w:ascii="Calibri" w:eastAsia="Times New Roman" w:hAnsi="Calibri" w:cs="Calibri"/>
                <w:color w:val="FF0000"/>
                <w:sz w:val="20"/>
                <w:szCs w:val="20"/>
              </w:rPr>
            </w:pPr>
            <w:ins w:id="4594" w:author="Commodore, Sarah" w:date="2023-03-22T16:21:00Z">
              <w:r w:rsidRPr="00DC2757">
                <w:rPr>
                  <w:rFonts w:ascii="Calibri" w:eastAsia="Times New Roman" w:hAnsi="Calibri" w:cs="Calibri"/>
                  <w:color w:val="FF0000"/>
                  <w:sz w:val="20"/>
                  <w:szCs w:val="20"/>
                </w:rPr>
                <w:t>*</w:t>
              </w:r>
            </w:ins>
          </w:p>
        </w:tc>
      </w:tr>
      <w:tr w:rsidR="00DC2757" w:rsidRPr="00DC2757" w14:paraId="03232267" w14:textId="77777777" w:rsidTr="00DC2757">
        <w:trPr>
          <w:trHeight w:val="260"/>
          <w:ins w:id="4595" w:author="Commodore, Sarah" w:date="2023-03-22T16:21:00Z"/>
        </w:trPr>
        <w:tc>
          <w:tcPr>
            <w:tcW w:w="0" w:type="auto"/>
            <w:tcBorders>
              <w:top w:val="nil"/>
              <w:left w:val="nil"/>
              <w:bottom w:val="nil"/>
              <w:right w:val="nil"/>
            </w:tcBorders>
            <w:shd w:val="clear" w:color="auto" w:fill="auto"/>
            <w:noWrap/>
            <w:vAlign w:val="bottom"/>
            <w:hideMark/>
          </w:tcPr>
          <w:p w14:paraId="2593490C" w14:textId="77777777" w:rsidR="00DC2757" w:rsidRPr="00DC2757" w:rsidRDefault="00DC2757" w:rsidP="00DC2757">
            <w:pPr>
              <w:spacing w:after="0" w:line="240" w:lineRule="auto"/>
              <w:rPr>
                <w:ins w:id="4596" w:author="Commodore, Sarah" w:date="2023-03-22T16:21:00Z"/>
                <w:rFonts w:ascii="Calibri" w:eastAsia="Times New Roman" w:hAnsi="Calibri" w:cs="Calibri"/>
                <w:color w:val="000000"/>
                <w:sz w:val="20"/>
                <w:szCs w:val="20"/>
              </w:rPr>
            </w:pPr>
            <w:ins w:id="4597" w:author="Commodore, Sarah" w:date="2023-03-22T16:21:00Z">
              <w:r w:rsidRPr="00DC2757">
                <w:rPr>
                  <w:rFonts w:ascii="Calibri" w:eastAsia="Times New Roman" w:hAnsi="Calibri" w:cs="Calibri"/>
                  <w:color w:val="000000"/>
                  <w:sz w:val="20"/>
                  <w:szCs w:val="20"/>
                </w:rPr>
                <w:t>ENSG00000186094.17</w:t>
              </w:r>
            </w:ins>
          </w:p>
        </w:tc>
        <w:tc>
          <w:tcPr>
            <w:tcW w:w="0" w:type="auto"/>
            <w:tcBorders>
              <w:top w:val="nil"/>
              <w:left w:val="nil"/>
              <w:bottom w:val="nil"/>
              <w:right w:val="nil"/>
            </w:tcBorders>
            <w:shd w:val="clear" w:color="auto" w:fill="auto"/>
            <w:noWrap/>
            <w:vAlign w:val="bottom"/>
            <w:hideMark/>
          </w:tcPr>
          <w:p w14:paraId="1E660F07" w14:textId="77777777" w:rsidR="00DC2757" w:rsidRPr="00DC2757" w:rsidRDefault="00DC2757" w:rsidP="00DC2757">
            <w:pPr>
              <w:spacing w:after="0" w:line="240" w:lineRule="auto"/>
              <w:rPr>
                <w:ins w:id="4598" w:author="Commodore, Sarah" w:date="2023-03-22T16:21:00Z"/>
                <w:rFonts w:ascii="Calibri" w:eastAsia="Times New Roman" w:hAnsi="Calibri" w:cs="Calibri"/>
                <w:color w:val="000000"/>
                <w:sz w:val="20"/>
                <w:szCs w:val="20"/>
              </w:rPr>
            </w:pPr>
            <w:ins w:id="4599" w:author="Commodore, Sarah" w:date="2023-03-22T16:21:00Z">
              <w:r w:rsidRPr="00DC2757">
                <w:rPr>
                  <w:rFonts w:ascii="Calibri" w:eastAsia="Times New Roman" w:hAnsi="Calibri" w:cs="Calibri"/>
                  <w:color w:val="000000"/>
                  <w:sz w:val="20"/>
                  <w:szCs w:val="20"/>
                </w:rPr>
                <w:t>AGBL4</w:t>
              </w:r>
            </w:ins>
          </w:p>
        </w:tc>
        <w:tc>
          <w:tcPr>
            <w:tcW w:w="0" w:type="auto"/>
            <w:tcBorders>
              <w:top w:val="nil"/>
              <w:left w:val="nil"/>
              <w:bottom w:val="nil"/>
              <w:right w:val="nil"/>
            </w:tcBorders>
            <w:shd w:val="clear" w:color="auto" w:fill="auto"/>
            <w:noWrap/>
            <w:vAlign w:val="bottom"/>
            <w:hideMark/>
          </w:tcPr>
          <w:p w14:paraId="4C5B45D3" w14:textId="77777777" w:rsidR="00DC2757" w:rsidRPr="00DC2757" w:rsidRDefault="00DC2757" w:rsidP="00DC2757">
            <w:pPr>
              <w:spacing w:after="0" w:line="240" w:lineRule="auto"/>
              <w:jc w:val="center"/>
              <w:rPr>
                <w:ins w:id="4600" w:author="Commodore, Sarah" w:date="2023-03-22T16:21:00Z"/>
                <w:rFonts w:ascii="Calibri" w:eastAsia="Times New Roman" w:hAnsi="Calibri" w:cs="Calibri"/>
                <w:color w:val="000000"/>
                <w:sz w:val="20"/>
                <w:szCs w:val="20"/>
              </w:rPr>
            </w:pPr>
            <w:ins w:id="460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4929807" w14:textId="77777777" w:rsidR="00DC2757" w:rsidRPr="00DC2757" w:rsidRDefault="00DC2757" w:rsidP="00DC2757">
            <w:pPr>
              <w:spacing w:after="0" w:line="240" w:lineRule="auto"/>
              <w:jc w:val="center"/>
              <w:rPr>
                <w:ins w:id="4602" w:author="Commodore, Sarah" w:date="2023-03-22T16:21:00Z"/>
                <w:rFonts w:ascii="Calibri" w:eastAsia="Times New Roman" w:hAnsi="Calibri" w:cs="Calibri"/>
                <w:color w:val="000000"/>
                <w:sz w:val="20"/>
                <w:szCs w:val="20"/>
              </w:rPr>
            </w:pPr>
            <w:ins w:id="4603" w:author="Commodore, Sarah" w:date="2023-03-22T16:21:00Z">
              <w:r w:rsidRPr="00DC2757">
                <w:rPr>
                  <w:rFonts w:ascii="Calibri" w:eastAsia="Times New Roman" w:hAnsi="Calibri" w:cs="Calibri"/>
                  <w:color w:val="000000"/>
                  <w:sz w:val="20"/>
                  <w:szCs w:val="20"/>
                </w:rPr>
                <w:t>1.7E-07</w:t>
              </w:r>
            </w:ins>
          </w:p>
        </w:tc>
        <w:tc>
          <w:tcPr>
            <w:tcW w:w="0" w:type="auto"/>
            <w:tcBorders>
              <w:top w:val="nil"/>
              <w:left w:val="nil"/>
              <w:bottom w:val="nil"/>
              <w:right w:val="nil"/>
            </w:tcBorders>
            <w:shd w:val="clear" w:color="auto" w:fill="auto"/>
            <w:noWrap/>
            <w:vAlign w:val="bottom"/>
            <w:hideMark/>
          </w:tcPr>
          <w:p w14:paraId="66DF1F5B" w14:textId="77777777" w:rsidR="00DC2757" w:rsidRPr="00DC2757" w:rsidRDefault="00DC2757" w:rsidP="00DC2757">
            <w:pPr>
              <w:spacing w:after="0" w:line="240" w:lineRule="auto"/>
              <w:jc w:val="center"/>
              <w:rPr>
                <w:ins w:id="4604" w:author="Commodore, Sarah" w:date="2023-03-22T16:21:00Z"/>
                <w:rFonts w:ascii="Calibri" w:eastAsia="Times New Roman" w:hAnsi="Calibri" w:cs="Calibri"/>
                <w:color w:val="000000"/>
                <w:sz w:val="20"/>
                <w:szCs w:val="20"/>
              </w:rPr>
            </w:pPr>
            <w:ins w:id="4605" w:author="Commodore, Sarah" w:date="2023-03-22T16:21:00Z">
              <w:r w:rsidRPr="00DC2757">
                <w:rPr>
                  <w:rFonts w:ascii="Calibri" w:eastAsia="Times New Roman" w:hAnsi="Calibri" w:cs="Calibri"/>
                  <w:color w:val="000000"/>
                  <w:sz w:val="20"/>
                  <w:szCs w:val="20"/>
                </w:rPr>
                <w:t>1.7E-06</w:t>
              </w:r>
            </w:ins>
          </w:p>
        </w:tc>
        <w:tc>
          <w:tcPr>
            <w:tcW w:w="0" w:type="auto"/>
            <w:tcBorders>
              <w:top w:val="nil"/>
              <w:left w:val="nil"/>
              <w:bottom w:val="nil"/>
              <w:right w:val="nil"/>
            </w:tcBorders>
            <w:shd w:val="clear" w:color="auto" w:fill="auto"/>
            <w:noWrap/>
            <w:vAlign w:val="bottom"/>
            <w:hideMark/>
          </w:tcPr>
          <w:p w14:paraId="18C2C598" w14:textId="77777777" w:rsidR="00DC2757" w:rsidRPr="00DC2757" w:rsidRDefault="00DC2757" w:rsidP="00DC2757">
            <w:pPr>
              <w:spacing w:after="0" w:line="240" w:lineRule="auto"/>
              <w:jc w:val="center"/>
              <w:rPr>
                <w:ins w:id="4606" w:author="Commodore, Sarah" w:date="2023-03-22T16:21:00Z"/>
                <w:rFonts w:ascii="Calibri" w:eastAsia="Times New Roman" w:hAnsi="Calibri" w:cs="Calibri"/>
                <w:color w:val="FF0000"/>
                <w:sz w:val="20"/>
                <w:szCs w:val="20"/>
              </w:rPr>
            </w:pPr>
            <w:ins w:id="4607" w:author="Commodore, Sarah" w:date="2023-03-22T16:21:00Z">
              <w:r w:rsidRPr="00DC2757">
                <w:rPr>
                  <w:rFonts w:ascii="Calibri" w:eastAsia="Times New Roman" w:hAnsi="Calibri" w:cs="Calibri"/>
                  <w:color w:val="FF0000"/>
                  <w:sz w:val="20"/>
                  <w:szCs w:val="20"/>
                </w:rPr>
                <w:t>*</w:t>
              </w:r>
            </w:ins>
          </w:p>
        </w:tc>
      </w:tr>
      <w:tr w:rsidR="00DC2757" w:rsidRPr="00DC2757" w14:paraId="187CDA5C" w14:textId="77777777" w:rsidTr="00DC2757">
        <w:trPr>
          <w:trHeight w:val="260"/>
          <w:ins w:id="4608" w:author="Commodore, Sarah" w:date="2023-03-22T16:21:00Z"/>
        </w:trPr>
        <w:tc>
          <w:tcPr>
            <w:tcW w:w="0" w:type="auto"/>
            <w:tcBorders>
              <w:top w:val="nil"/>
              <w:left w:val="nil"/>
              <w:bottom w:val="nil"/>
              <w:right w:val="nil"/>
            </w:tcBorders>
            <w:shd w:val="clear" w:color="auto" w:fill="auto"/>
            <w:noWrap/>
            <w:vAlign w:val="bottom"/>
            <w:hideMark/>
          </w:tcPr>
          <w:p w14:paraId="75EB7626" w14:textId="77777777" w:rsidR="00DC2757" w:rsidRPr="00DC2757" w:rsidRDefault="00DC2757" w:rsidP="00DC2757">
            <w:pPr>
              <w:spacing w:after="0" w:line="240" w:lineRule="auto"/>
              <w:rPr>
                <w:ins w:id="4609" w:author="Commodore, Sarah" w:date="2023-03-22T16:21:00Z"/>
                <w:rFonts w:ascii="Calibri" w:eastAsia="Times New Roman" w:hAnsi="Calibri" w:cs="Calibri"/>
                <w:color w:val="000000"/>
                <w:sz w:val="20"/>
                <w:szCs w:val="20"/>
              </w:rPr>
            </w:pPr>
            <w:ins w:id="4610" w:author="Commodore, Sarah" w:date="2023-03-22T16:21:00Z">
              <w:r w:rsidRPr="00DC2757">
                <w:rPr>
                  <w:rFonts w:ascii="Calibri" w:eastAsia="Times New Roman" w:hAnsi="Calibri" w:cs="Calibri"/>
                  <w:color w:val="000000"/>
                  <w:sz w:val="20"/>
                  <w:szCs w:val="20"/>
                </w:rPr>
                <w:t>ENSG00000258334.1</w:t>
              </w:r>
            </w:ins>
          </w:p>
        </w:tc>
        <w:tc>
          <w:tcPr>
            <w:tcW w:w="0" w:type="auto"/>
            <w:tcBorders>
              <w:top w:val="nil"/>
              <w:left w:val="nil"/>
              <w:bottom w:val="nil"/>
              <w:right w:val="nil"/>
            </w:tcBorders>
            <w:shd w:val="clear" w:color="auto" w:fill="auto"/>
            <w:noWrap/>
            <w:vAlign w:val="bottom"/>
            <w:hideMark/>
          </w:tcPr>
          <w:p w14:paraId="65207A81" w14:textId="77777777" w:rsidR="00DC2757" w:rsidRPr="00DC2757" w:rsidRDefault="00DC2757" w:rsidP="00DC2757">
            <w:pPr>
              <w:spacing w:after="0" w:line="240" w:lineRule="auto"/>
              <w:rPr>
                <w:ins w:id="4611" w:author="Commodore, Sarah" w:date="2023-03-22T16:21:00Z"/>
                <w:rFonts w:ascii="Calibri" w:eastAsia="Times New Roman" w:hAnsi="Calibri" w:cs="Calibri"/>
                <w:color w:val="000000"/>
                <w:sz w:val="20"/>
                <w:szCs w:val="20"/>
              </w:rPr>
            </w:pPr>
            <w:ins w:id="4612" w:author="Commodore, Sarah" w:date="2023-03-22T16:21:00Z">
              <w:r w:rsidRPr="00DC2757">
                <w:rPr>
                  <w:rFonts w:ascii="Calibri" w:eastAsia="Times New Roman" w:hAnsi="Calibri" w:cs="Calibri"/>
                  <w:color w:val="000000"/>
                  <w:sz w:val="20"/>
                  <w:szCs w:val="20"/>
                </w:rPr>
                <w:t>AC125611.4</w:t>
              </w:r>
            </w:ins>
          </w:p>
        </w:tc>
        <w:tc>
          <w:tcPr>
            <w:tcW w:w="0" w:type="auto"/>
            <w:tcBorders>
              <w:top w:val="nil"/>
              <w:left w:val="nil"/>
              <w:bottom w:val="nil"/>
              <w:right w:val="nil"/>
            </w:tcBorders>
            <w:shd w:val="clear" w:color="auto" w:fill="auto"/>
            <w:noWrap/>
            <w:vAlign w:val="bottom"/>
            <w:hideMark/>
          </w:tcPr>
          <w:p w14:paraId="2A088A98" w14:textId="77777777" w:rsidR="00DC2757" w:rsidRPr="00DC2757" w:rsidRDefault="00DC2757" w:rsidP="00DC2757">
            <w:pPr>
              <w:spacing w:after="0" w:line="240" w:lineRule="auto"/>
              <w:jc w:val="center"/>
              <w:rPr>
                <w:ins w:id="4613" w:author="Commodore, Sarah" w:date="2023-03-22T16:21:00Z"/>
                <w:rFonts w:ascii="Calibri" w:eastAsia="Times New Roman" w:hAnsi="Calibri" w:cs="Calibri"/>
                <w:color w:val="000000"/>
                <w:sz w:val="20"/>
                <w:szCs w:val="20"/>
              </w:rPr>
            </w:pPr>
            <w:ins w:id="461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B9B9FE" w14:textId="77777777" w:rsidR="00DC2757" w:rsidRPr="00DC2757" w:rsidRDefault="00DC2757" w:rsidP="00DC2757">
            <w:pPr>
              <w:spacing w:after="0" w:line="240" w:lineRule="auto"/>
              <w:jc w:val="center"/>
              <w:rPr>
                <w:ins w:id="4615" w:author="Commodore, Sarah" w:date="2023-03-22T16:21:00Z"/>
                <w:rFonts w:ascii="Calibri" w:eastAsia="Times New Roman" w:hAnsi="Calibri" w:cs="Calibri"/>
                <w:color w:val="000000"/>
                <w:sz w:val="20"/>
                <w:szCs w:val="20"/>
              </w:rPr>
            </w:pPr>
            <w:ins w:id="4616" w:author="Commodore, Sarah" w:date="2023-03-22T16:21:00Z">
              <w:r w:rsidRPr="00DC2757">
                <w:rPr>
                  <w:rFonts w:ascii="Calibri" w:eastAsia="Times New Roman" w:hAnsi="Calibri" w:cs="Calibri"/>
                  <w:color w:val="000000"/>
                  <w:sz w:val="20"/>
                  <w:szCs w:val="20"/>
                </w:rPr>
                <w:t>3.3E-08</w:t>
              </w:r>
            </w:ins>
          </w:p>
        </w:tc>
        <w:tc>
          <w:tcPr>
            <w:tcW w:w="0" w:type="auto"/>
            <w:tcBorders>
              <w:top w:val="nil"/>
              <w:left w:val="nil"/>
              <w:bottom w:val="nil"/>
              <w:right w:val="nil"/>
            </w:tcBorders>
            <w:shd w:val="clear" w:color="auto" w:fill="auto"/>
            <w:noWrap/>
            <w:vAlign w:val="bottom"/>
            <w:hideMark/>
          </w:tcPr>
          <w:p w14:paraId="042117C6" w14:textId="77777777" w:rsidR="00DC2757" w:rsidRPr="00DC2757" w:rsidRDefault="00DC2757" w:rsidP="00DC2757">
            <w:pPr>
              <w:spacing w:after="0" w:line="240" w:lineRule="auto"/>
              <w:jc w:val="center"/>
              <w:rPr>
                <w:ins w:id="4617" w:author="Commodore, Sarah" w:date="2023-03-22T16:21:00Z"/>
                <w:rFonts w:ascii="Calibri" w:eastAsia="Times New Roman" w:hAnsi="Calibri" w:cs="Calibri"/>
                <w:color w:val="000000"/>
                <w:sz w:val="20"/>
                <w:szCs w:val="20"/>
              </w:rPr>
            </w:pPr>
            <w:ins w:id="4618" w:author="Commodore, Sarah" w:date="2023-03-22T16:21:00Z">
              <w:r w:rsidRPr="00DC2757">
                <w:rPr>
                  <w:rFonts w:ascii="Calibri" w:eastAsia="Times New Roman" w:hAnsi="Calibri" w:cs="Calibri"/>
                  <w:color w:val="000000"/>
                  <w:sz w:val="20"/>
                  <w:szCs w:val="20"/>
                </w:rPr>
                <w:t>4.1E-07</w:t>
              </w:r>
            </w:ins>
          </w:p>
        </w:tc>
        <w:tc>
          <w:tcPr>
            <w:tcW w:w="0" w:type="auto"/>
            <w:tcBorders>
              <w:top w:val="nil"/>
              <w:left w:val="nil"/>
              <w:bottom w:val="nil"/>
              <w:right w:val="nil"/>
            </w:tcBorders>
            <w:shd w:val="clear" w:color="auto" w:fill="auto"/>
            <w:noWrap/>
            <w:vAlign w:val="bottom"/>
            <w:hideMark/>
          </w:tcPr>
          <w:p w14:paraId="0499B9E3" w14:textId="77777777" w:rsidR="00DC2757" w:rsidRPr="00DC2757" w:rsidRDefault="00DC2757" w:rsidP="00DC2757">
            <w:pPr>
              <w:spacing w:after="0" w:line="240" w:lineRule="auto"/>
              <w:jc w:val="center"/>
              <w:rPr>
                <w:ins w:id="4619" w:author="Commodore, Sarah" w:date="2023-03-22T16:21:00Z"/>
                <w:rFonts w:ascii="Calibri" w:eastAsia="Times New Roman" w:hAnsi="Calibri" w:cs="Calibri"/>
                <w:color w:val="FF0000"/>
                <w:sz w:val="20"/>
                <w:szCs w:val="20"/>
              </w:rPr>
            </w:pPr>
            <w:ins w:id="4620" w:author="Commodore, Sarah" w:date="2023-03-22T16:21:00Z">
              <w:r w:rsidRPr="00DC2757">
                <w:rPr>
                  <w:rFonts w:ascii="Calibri" w:eastAsia="Times New Roman" w:hAnsi="Calibri" w:cs="Calibri"/>
                  <w:color w:val="FF0000"/>
                  <w:sz w:val="20"/>
                  <w:szCs w:val="20"/>
                </w:rPr>
                <w:t>*</w:t>
              </w:r>
            </w:ins>
          </w:p>
        </w:tc>
      </w:tr>
      <w:tr w:rsidR="00DC2757" w:rsidRPr="00DC2757" w14:paraId="439E773F" w14:textId="77777777" w:rsidTr="00DC2757">
        <w:trPr>
          <w:trHeight w:val="260"/>
          <w:ins w:id="4621" w:author="Commodore, Sarah" w:date="2023-03-22T16:21:00Z"/>
        </w:trPr>
        <w:tc>
          <w:tcPr>
            <w:tcW w:w="0" w:type="auto"/>
            <w:tcBorders>
              <w:top w:val="nil"/>
              <w:left w:val="nil"/>
              <w:bottom w:val="nil"/>
              <w:right w:val="nil"/>
            </w:tcBorders>
            <w:shd w:val="clear" w:color="auto" w:fill="auto"/>
            <w:noWrap/>
            <w:vAlign w:val="bottom"/>
            <w:hideMark/>
          </w:tcPr>
          <w:p w14:paraId="08D1CB4D" w14:textId="77777777" w:rsidR="00DC2757" w:rsidRPr="00DC2757" w:rsidRDefault="00DC2757" w:rsidP="00DC2757">
            <w:pPr>
              <w:spacing w:after="0" w:line="240" w:lineRule="auto"/>
              <w:rPr>
                <w:ins w:id="4622" w:author="Commodore, Sarah" w:date="2023-03-22T16:21:00Z"/>
                <w:rFonts w:ascii="Calibri" w:eastAsia="Times New Roman" w:hAnsi="Calibri" w:cs="Calibri"/>
                <w:color w:val="000000"/>
                <w:sz w:val="20"/>
                <w:szCs w:val="20"/>
              </w:rPr>
            </w:pPr>
            <w:ins w:id="4623" w:author="Commodore, Sarah" w:date="2023-03-22T16:21:00Z">
              <w:r w:rsidRPr="00DC2757">
                <w:rPr>
                  <w:rFonts w:ascii="Calibri" w:eastAsia="Times New Roman" w:hAnsi="Calibri" w:cs="Calibri"/>
                  <w:color w:val="000000"/>
                  <w:sz w:val="20"/>
                  <w:szCs w:val="20"/>
                </w:rPr>
                <w:t>ENSG00000186710.11</w:t>
              </w:r>
            </w:ins>
          </w:p>
        </w:tc>
        <w:tc>
          <w:tcPr>
            <w:tcW w:w="0" w:type="auto"/>
            <w:tcBorders>
              <w:top w:val="nil"/>
              <w:left w:val="nil"/>
              <w:bottom w:val="nil"/>
              <w:right w:val="nil"/>
            </w:tcBorders>
            <w:shd w:val="clear" w:color="auto" w:fill="auto"/>
            <w:noWrap/>
            <w:vAlign w:val="bottom"/>
            <w:hideMark/>
          </w:tcPr>
          <w:p w14:paraId="7370EE36" w14:textId="77777777" w:rsidR="00DC2757" w:rsidRPr="00DC2757" w:rsidRDefault="00DC2757" w:rsidP="00DC2757">
            <w:pPr>
              <w:spacing w:after="0" w:line="240" w:lineRule="auto"/>
              <w:rPr>
                <w:ins w:id="4624" w:author="Commodore, Sarah" w:date="2023-03-22T16:21:00Z"/>
                <w:rFonts w:ascii="Calibri" w:eastAsia="Times New Roman" w:hAnsi="Calibri" w:cs="Calibri"/>
                <w:color w:val="000000"/>
                <w:sz w:val="20"/>
                <w:szCs w:val="20"/>
              </w:rPr>
            </w:pPr>
            <w:ins w:id="4625" w:author="Commodore, Sarah" w:date="2023-03-22T16:21:00Z">
              <w:r w:rsidRPr="00DC2757">
                <w:rPr>
                  <w:rFonts w:ascii="Calibri" w:eastAsia="Times New Roman" w:hAnsi="Calibri" w:cs="Calibri"/>
                  <w:color w:val="000000"/>
                  <w:sz w:val="20"/>
                  <w:szCs w:val="20"/>
                </w:rPr>
                <w:t>CFAP73</w:t>
              </w:r>
            </w:ins>
          </w:p>
        </w:tc>
        <w:tc>
          <w:tcPr>
            <w:tcW w:w="0" w:type="auto"/>
            <w:tcBorders>
              <w:top w:val="nil"/>
              <w:left w:val="nil"/>
              <w:bottom w:val="nil"/>
              <w:right w:val="nil"/>
            </w:tcBorders>
            <w:shd w:val="clear" w:color="auto" w:fill="auto"/>
            <w:noWrap/>
            <w:vAlign w:val="bottom"/>
            <w:hideMark/>
          </w:tcPr>
          <w:p w14:paraId="4E6F7205" w14:textId="77777777" w:rsidR="00DC2757" w:rsidRPr="00DC2757" w:rsidRDefault="00DC2757" w:rsidP="00DC2757">
            <w:pPr>
              <w:spacing w:after="0" w:line="240" w:lineRule="auto"/>
              <w:jc w:val="center"/>
              <w:rPr>
                <w:ins w:id="4626" w:author="Commodore, Sarah" w:date="2023-03-22T16:21:00Z"/>
                <w:rFonts w:ascii="Calibri" w:eastAsia="Times New Roman" w:hAnsi="Calibri" w:cs="Calibri"/>
                <w:color w:val="000000"/>
                <w:sz w:val="20"/>
                <w:szCs w:val="20"/>
              </w:rPr>
            </w:pPr>
            <w:ins w:id="462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47612F1" w14:textId="77777777" w:rsidR="00DC2757" w:rsidRPr="00DC2757" w:rsidRDefault="00DC2757" w:rsidP="00DC2757">
            <w:pPr>
              <w:spacing w:after="0" w:line="240" w:lineRule="auto"/>
              <w:jc w:val="center"/>
              <w:rPr>
                <w:ins w:id="4628" w:author="Commodore, Sarah" w:date="2023-03-22T16:21:00Z"/>
                <w:rFonts w:ascii="Calibri" w:eastAsia="Times New Roman" w:hAnsi="Calibri" w:cs="Calibri"/>
                <w:color w:val="000000"/>
                <w:sz w:val="20"/>
                <w:szCs w:val="20"/>
              </w:rPr>
            </w:pPr>
            <w:ins w:id="4629" w:author="Commodore, Sarah" w:date="2023-03-22T16:21:00Z">
              <w:r w:rsidRPr="00DC2757">
                <w:rPr>
                  <w:rFonts w:ascii="Calibri" w:eastAsia="Times New Roman" w:hAnsi="Calibri" w:cs="Calibri"/>
                  <w:color w:val="000000"/>
                  <w:sz w:val="20"/>
                  <w:szCs w:val="20"/>
                </w:rPr>
                <w:t>5.0E-12</w:t>
              </w:r>
            </w:ins>
          </w:p>
        </w:tc>
        <w:tc>
          <w:tcPr>
            <w:tcW w:w="0" w:type="auto"/>
            <w:tcBorders>
              <w:top w:val="nil"/>
              <w:left w:val="nil"/>
              <w:bottom w:val="nil"/>
              <w:right w:val="nil"/>
            </w:tcBorders>
            <w:shd w:val="clear" w:color="auto" w:fill="auto"/>
            <w:noWrap/>
            <w:vAlign w:val="bottom"/>
            <w:hideMark/>
          </w:tcPr>
          <w:p w14:paraId="60C17B52" w14:textId="77777777" w:rsidR="00DC2757" w:rsidRPr="00DC2757" w:rsidRDefault="00DC2757" w:rsidP="00DC2757">
            <w:pPr>
              <w:spacing w:after="0" w:line="240" w:lineRule="auto"/>
              <w:jc w:val="center"/>
              <w:rPr>
                <w:ins w:id="4630" w:author="Commodore, Sarah" w:date="2023-03-22T16:21:00Z"/>
                <w:rFonts w:ascii="Calibri" w:eastAsia="Times New Roman" w:hAnsi="Calibri" w:cs="Calibri"/>
                <w:color w:val="000000"/>
                <w:sz w:val="20"/>
                <w:szCs w:val="20"/>
              </w:rPr>
            </w:pPr>
            <w:ins w:id="4631" w:author="Commodore, Sarah" w:date="2023-03-22T16:21:00Z">
              <w:r w:rsidRPr="00DC2757">
                <w:rPr>
                  <w:rFonts w:ascii="Calibri" w:eastAsia="Times New Roman" w:hAnsi="Calibri" w:cs="Calibri"/>
                  <w:color w:val="000000"/>
                  <w:sz w:val="20"/>
                  <w:szCs w:val="20"/>
                </w:rPr>
                <w:t>1.7E-10</w:t>
              </w:r>
            </w:ins>
          </w:p>
        </w:tc>
        <w:tc>
          <w:tcPr>
            <w:tcW w:w="0" w:type="auto"/>
            <w:tcBorders>
              <w:top w:val="nil"/>
              <w:left w:val="nil"/>
              <w:bottom w:val="nil"/>
              <w:right w:val="nil"/>
            </w:tcBorders>
            <w:shd w:val="clear" w:color="auto" w:fill="auto"/>
            <w:noWrap/>
            <w:vAlign w:val="bottom"/>
            <w:hideMark/>
          </w:tcPr>
          <w:p w14:paraId="79A4D579" w14:textId="77777777" w:rsidR="00DC2757" w:rsidRPr="00DC2757" w:rsidRDefault="00DC2757" w:rsidP="00DC2757">
            <w:pPr>
              <w:spacing w:after="0" w:line="240" w:lineRule="auto"/>
              <w:jc w:val="center"/>
              <w:rPr>
                <w:ins w:id="4632" w:author="Commodore, Sarah" w:date="2023-03-22T16:21:00Z"/>
                <w:rFonts w:ascii="Calibri" w:eastAsia="Times New Roman" w:hAnsi="Calibri" w:cs="Calibri"/>
                <w:color w:val="FF0000"/>
                <w:sz w:val="20"/>
                <w:szCs w:val="20"/>
              </w:rPr>
            </w:pPr>
            <w:ins w:id="4633" w:author="Commodore, Sarah" w:date="2023-03-22T16:21:00Z">
              <w:r w:rsidRPr="00DC2757">
                <w:rPr>
                  <w:rFonts w:ascii="Calibri" w:eastAsia="Times New Roman" w:hAnsi="Calibri" w:cs="Calibri"/>
                  <w:color w:val="FF0000"/>
                  <w:sz w:val="20"/>
                  <w:szCs w:val="20"/>
                </w:rPr>
                <w:t>*</w:t>
              </w:r>
            </w:ins>
          </w:p>
        </w:tc>
      </w:tr>
      <w:tr w:rsidR="00DC2757" w:rsidRPr="00DC2757" w14:paraId="572E3025" w14:textId="77777777" w:rsidTr="00DC2757">
        <w:trPr>
          <w:trHeight w:val="260"/>
          <w:ins w:id="4634" w:author="Commodore, Sarah" w:date="2023-03-22T16:21:00Z"/>
        </w:trPr>
        <w:tc>
          <w:tcPr>
            <w:tcW w:w="0" w:type="auto"/>
            <w:tcBorders>
              <w:top w:val="nil"/>
              <w:left w:val="nil"/>
              <w:bottom w:val="nil"/>
              <w:right w:val="nil"/>
            </w:tcBorders>
            <w:shd w:val="clear" w:color="auto" w:fill="auto"/>
            <w:noWrap/>
            <w:vAlign w:val="bottom"/>
            <w:hideMark/>
          </w:tcPr>
          <w:p w14:paraId="31518221" w14:textId="77777777" w:rsidR="00DC2757" w:rsidRPr="00DC2757" w:rsidRDefault="00DC2757" w:rsidP="00DC2757">
            <w:pPr>
              <w:spacing w:after="0" w:line="240" w:lineRule="auto"/>
              <w:rPr>
                <w:ins w:id="4635" w:author="Commodore, Sarah" w:date="2023-03-22T16:21:00Z"/>
                <w:rFonts w:ascii="Calibri" w:eastAsia="Times New Roman" w:hAnsi="Calibri" w:cs="Calibri"/>
                <w:color w:val="000000"/>
                <w:sz w:val="20"/>
                <w:szCs w:val="20"/>
              </w:rPr>
            </w:pPr>
            <w:ins w:id="4636" w:author="Commodore, Sarah" w:date="2023-03-22T16:21:00Z">
              <w:r w:rsidRPr="00DC2757">
                <w:rPr>
                  <w:rFonts w:ascii="Calibri" w:eastAsia="Times New Roman" w:hAnsi="Calibri" w:cs="Calibri"/>
                  <w:color w:val="000000"/>
                  <w:sz w:val="20"/>
                  <w:szCs w:val="20"/>
                </w:rPr>
                <w:t>ENSG00000224445.3</w:t>
              </w:r>
            </w:ins>
          </w:p>
        </w:tc>
        <w:tc>
          <w:tcPr>
            <w:tcW w:w="0" w:type="auto"/>
            <w:tcBorders>
              <w:top w:val="nil"/>
              <w:left w:val="nil"/>
              <w:bottom w:val="nil"/>
              <w:right w:val="nil"/>
            </w:tcBorders>
            <w:shd w:val="clear" w:color="auto" w:fill="auto"/>
            <w:noWrap/>
            <w:vAlign w:val="bottom"/>
            <w:hideMark/>
          </w:tcPr>
          <w:p w14:paraId="1EFA0874" w14:textId="77777777" w:rsidR="00DC2757" w:rsidRPr="00DC2757" w:rsidRDefault="00DC2757" w:rsidP="00DC2757">
            <w:pPr>
              <w:spacing w:after="0" w:line="240" w:lineRule="auto"/>
              <w:rPr>
                <w:ins w:id="4637" w:author="Commodore, Sarah" w:date="2023-03-22T16:21:00Z"/>
                <w:rFonts w:ascii="Calibri" w:eastAsia="Times New Roman" w:hAnsi="Calibri" w:cs="Calibri"/>
                <w:color w:val="000000"/>
                <w:sz w:val="20"/>
                <w:szCs w:val="20"/>
              </w:rPr>
            </w:pPr>
            <w:ins w:id="4638" w:author="Commodore, Sarah" w:date="2023-03-22T16:21:00Z">
              <w:r w:rsidRPr="00DC2757">
                <w:rPr>
                  <w:rFonts w:ascii="Calibri" w:eastAsia="Times New Roman" w:hAnsi="Calibri" w:cs="Calibri"/>
                  <w:color w:val="000000"/>
                  <w:sz w:val="20"/>
                  <w:szCs w:val="20"/>
                </w:rPr>
                <w:t>LINC01708</w:t>
              </w:r>
            </w:ins>
          </w:p>
        </w:tc>
        <w:tc>
          <w:tcPr>
            <w:tcW w:w="0" w:type="auto"/>
            <w:tcBorders>
              <w:top w:val="nil"/>
              <w:left w:val="nil"/>
              <w:bottom w:val="nil"/>
              <w:right w:val="nil"/>
            </w:tcBorders>
            <w:shd w:val="clear" w:color="auto" w:fill="auto"/>
            <w:noWrap/>
            <w:vAlign w:val="bottom"/>
            <w:hideMark/>
          </w:tcPr>
          <w:p w14:paraId="79230328" w14:textId="77777777" w:rsidR="00DC2757" w:rsidRPr="00DC2757" w:rsidRDefault="00DC2757" w:rsidP="00DC2757">
            <w:pPr>
              <w:spacing w:after="0" w:line="240" w:lineRule="auto"/>
              <w:jc w:val="center"/>
              <w:rPr>
                <w:ins w:id="4639" w:author="Commodore, Sarah" w:date="2023-03-22T16:21:00Z"/>
                <w:rFonts w:ascii="Calibri" w:eastAsia="Times New Roman" w:hAnsi="Calibri" w:cs="Calibri"/>
                <w:color w:val="000000"/>
                <w:sz w:val="20"/>
                <w:szCs w:val="20"/>
              </w:rPr>
            </w:pPr>
            <w:ins w:id="464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3D1E80" w14:textId="77777777" w:rsidR="00DC2757" w:rsidRPr="00DC2757" w:rsidRDefault="00DC2757" w:rsidP="00DC2757">
            <w:pPr>
              <w:spacing w:after="0" w:line="240" w:lineRule="auto"/>
              <w:jc w:val="center"/>
              <w:rPr>
                <w:ins w:id="4641" w:author="Commodore, Sarah" w:date="2023-03-22T16:21:00Z"/>
                <w:rFonts w:ascii="Calibri" w:eastAsia="Times New Roman" w:hAnsi="Calibri" w:cs="Calibri"/>
                <w:color w:val="000000"/>
                <w:sz w:val="20"/>
                <w:szCs w:val="20"/>
              </w:rPr>
            </w:pPr>
            <w:ins w:id="4642" w:author="Commodore, Sarah" w:date="2023-03-22T16:21:00Z">
              <w:r w:rsidRPr="00DC2757">
                <w:rPr>
                  <w:rFonts w:ascii="Calibri" w:eastAsia="Times New Roman" w:hAnsi="Calibri" w:cs="Calibri"/>
                  <w:color w:val="000000"/>
                  <w:sz w:val="20"/>
                  <w:szCs w:val="20"/>
                </w:rPr>
                <w:t>6.1E-05</w:t>
              </w:r>
            </w:ins>
          </w:p>
        </w:tc>
        <w:tc>
          <w:tcPr>
            <w:tcW w:w="0" w:type="auto"/>
            <w:tcBorders>
              <w:top w:val="nil"/>
              <w:left w:val="nil"/>
              <w:bottom w:val="nil"/>
              <w:right w:val="nil"/>
            </w:tcBorders>
            <w:shd w:val="clear" w:color="auto" w:fill="auto"/>
            <w:noWrap/>
            <w:vAlign w:val="bottom"/>
            <w:hideMark/>
          </w:tcPr>
          <w:p w14:paraId="76C7EFD6" w14:textId="77777777" w:rsidR="00DC2757" w:rsidRPr="00DC2757" w:rsidRDefault="00DC2757" w:rsidP="00DC2757">
            <w:pPr>
              <w:spacing w:after="0" w:line="240" w:lineRule="auto"/>
              <w:jc w:val="center"/>
              <w:rPr>
                <w:ins w:id="4643" w:author="Commodore, Sarah" w:date="2023-03-22T16:21:00Z"/>
                <w:rFonts w:ascii="Calibri" w:eastAsia="Times New Roman" w:hAnsi="Calibri" w:cs="Calibri"/>
                <w:color w:val="000000"/>
                <w:sz w:val="20"/>
                <w:szCs w:val="20"/>
              </w:rPr>
            </w:pPr>
            <w:ins w:id="4644" w:author="Commodore, Sarah" w:date="2023-03-22T16:21:00Z">
              <w:r w:rsidRPr="00DC2757">
                <w:rPr>
                  <w:rFonts w:ascii="Calibri" w:eastAsia="Times New Roman" w:hAnsi="Calibri" w:cs="Calibri"/>
                  <w:color w:val="000000"/>
                  <w:sz w:val="20"/>
                  <w:szCs w:val="20"/>
                </w:rPr>
                <w:t>3.3E-04</w:t>
              </w:r>
            </w:ins>
          </w:p>
        </w:tc>
        <w:tc>
          <w:tcPr>
            <w:tcW w:w="0" w:type="auto"/>
            <w:tcBorders>
              <w:top w:val="nil"/>
              <w:left w:val="nil"/>
              <w:bottom w:val="nil"/>
              <w:right w:val="nil"/>
            </w:tcBorders>
            <w:shd w:val="clear" w:color="auto" w:fill="auto"/>
            <w:noWrap/>
            <w:vAlign w:val="bottom"/>
            <w:hideMark/>
          </w:tcPr>
          <w:p w14:paraId="6F48CEB0" w14:textId="77777777" w:rsidR="00DC2757" w:rsidRPr="00DC2757" w:rsidRDefault="00DC2757" w:rsidP="00DC2757">
            <w:pPr>
              <w:spacing w:after="0" w:line="240" w:lineRule="auto"/>
              <w:jc w:val="center"/>
              <w:rPr>
                <w:ins w:id="4645" w:author="Commodore, Sarah" w:date="2023-03-22T16:21:00Z"/>
                <w:rFonts w:ascii="Calibri" w:eastAsia="Times New Roman" w:hAnsi="Calibri" w:cs="Calibri"/>
                <w:color w:val="FF0000"/>
                <w:sz w:val="20"/>
                <w:szCs w:val="20"/>
              </w:rPr>
            </w:pPr>
            <w:ins w:id="4646" w:author="Commodore, Sarah" w:date="2023-03-22T16:21:00Z">
              <w:r w:rsidRPr="00DC2757">
                <w:rPr>
                  <w:rFonts w:ascii="Calibri" w:eastAsia="Times New Roman" w:hAnsi="Calibri" w:cs="Calibri"/>
                  <w:color w:val="FF0000"/>
                  <w:sz w:val="20"/>
                  <w:szCs w:val="20"/>
                </w:rPr>
                <w:t>*</w:t>
              </w:r>
            </w:ins>
          </w:p>
        </w:tc>
      </w:tr>
      <w:tr w:rsidR="00DC2757" w:rsidRPr="00DC2757" w14:paraId="1F9E70AB" w14:textId="77777777" w:rsidTr="00DC2757">
        <w:trPr>
          <w:trHeight w:val="260"/>
          <w:ins w:id="4647" w:author="Commodore, Sarah" w:date="2023-03-22T16:21:00Z"/>
        </w:trPr>
        <w:tc>
          <w:tcPr>
            <w:tcW w:w="0" w:type="auto"/>
            <w:tcBorders>
              <w:top w:val="nil"/>
              <w:left w:val="nil"/>
              <w:bottom w:val="nil"/>
              <w:right w:val="nil"/>
            </w:tcBorders>
            <w:shd w:val="clear" w:color="auto" w:fill="auto"/>
            <w:noWrap/>
            <w:vAlign w:val="bottom"/>
            <w:hideMark/>
          </w:tcPr>
          <w:p w14:paraId="21F9DF2C" w14:textId="77777777" w:rsidR="00DC2757" w:rsidRPr="00DC2757" w:rsidRDefault="00DC2757" w:rsidP="00DC2757">
            <w:pPr>
              <w:spacing w:after="0" w:line="240" w:lineRule="auto"/>
              <w:rPr>
                <w:ins w:id="4648" w:author="Commodore, Sarah" w:date="2023-03-22T16:21:00Z"/>
                <w:rFonts w:ascii="Calibri" w:eastAsia="Times New Roman" w:hAnsi="Calibri" w:cs="Calibri"/>
                <w:color w:val="000000"/>
                <w:sz w:val="20"/>
                <w:szCs w:val="20"/>
              </w:rPr>
            </w:pPr>
            <w:ins w:id="4649" w:author="Commodore, Sarah" w:date="2023-03-22T16:21:00Z">
              <w:r w:rsidRPr="00DC2757">
                <w:rPr>
                  <w:rFonts w:ascii="Calibri" w:eastAsia="Times New Roman" w:hAnsi="Calibri" w:cs="Calibri"/>
                  <w:color w:val="000000"/>
                  <w:sz w:val="20"/>
                  <w:szCs w:val="20"/>
                </w:rPr>
                <w:t>ENSG00000203778.8</w:t>
              </w:r>
            </w:ins>
          </w:p>
        </w:tc>
        <w:tc>
          <w:tcPr>
            <w:tcW w:w="0" w:type="auto"/>
            <w:tcBorders>
              <w:top w:val="nil"/>
              <w:left w:val="nil"/>
              <w:bottom w:val="nil"/>
              <w:right w:val="nil"/>
            </w:tcBorders>
            <w:shd w:val="clear" w:color="auto" w:fill="auto"/>
            <w:noWrap/>
            <w:vAlign w:val="bottom"/>
            <w:hideMark/>
          </w:tcPr>
          <w:p w14:paraId="09F36BC3" w14:textId="77777777" w:rsidR="00DC2757" w:rsidRPr="00DC2757" w:rsidRDefault="00DC2757" w:rsidP="00DC2757">
            <w:pPr>
              <w:spacing w:after="0" w:line="240" w:lineRule="auto"/>
              <w:rPr>
                <w:ins w:id="4650" w:author="Commodore, Sarah" w:date="2023-03-22T16:21:00Z"/>
                <w:rFonts w:ascii="Calibri" w:eastAsia="Times New Roman" w:hAnsi="Calibri" w:cs="Calibri"/>
                <w:color w:val="000000"/>
                <w:sz w:val="20"/>
                <w:szCs w:val="20"/>
              </w:rPr>
            </w:pPr>
            <w:ins w:id="4651" w:author="Commodore, Sarah" w:date="2023-03-22T16:21:00Z">
              <w:r w:rsidRPr="00DC2757">
                <w:rPr>
                  <w:rFonts w:ascii="Calibri" w:eastAsia="Times New Roman" w:hAnsi="Calibri" w:cs="Calibri"/>
                  <w:color w:val="000000"/>
                  <w:sz w:val="20"/>
                  <w:szCs w:val="20"/>
                </w:rPr>
                <w:t>FAM229B</w:t>
              </w:r>
            </w:ins>
          </w:p>
        </w:tc>
        <w:tc>
          <w:tcPr>
            <w:tcW w:w="0" w:type="auto"/>
            <w:tcBorders>
              <w:top w:val="nil"/>
              <w:left w:val="nil"/>
              <w:bottom w:val="nil"/>
              <w:right w:val="nil"/>
            </w:tcBorders>
            <w:shd w:val="clear" w:color="auto" w:fill="auto"/>
            <w:noWrap/>
            <w:vAlign w:val="bottom"/>
            <w:hideMark/>
          </w:tcPr>
          <w:p w14:paraId="5A79C3F9" w14:textId="77777777" w:rsidR="00DC2757" w:rsidRPr="00DC2757" w:rsidRDefault="00DC2757" w:rsidP="00DC2757">
            <w:pPr>
              <w:spacing w:after="0" w:line="240" w:lineRule="auto"/>
              <w:jc w:val="center"/>
              <w:rPr>
                <w:ins w:id="4652" w:author="Commodore, Sarah" w:date="2023-03-22T16:21:00Z"/>
                <w:rFonts w:ascii="Calibri" w:eastAsia="Times New Roman" w:hAnsi="Calibri" w:cs="Calibri"/>
                <w:color w:val="000000"/>
                <w:sz w:val="20"/>
                <w:szCs w:val="20"/>
              </w:rPr>
            </w:pPr>
            <w:ins w:id="465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C6000C6" w14:textId="77777777" w:rsidR="00DC2757" w:rsidRPr="00DC2757" w:rsidRDefault="00DC2757" w:rsidP="00DC2757">
            <w:pPr>
              <w:spacing w:after="0" w:line="240" w:lineRule="auto"/>
              <w:jc w:val="center"/>
              <w:rPr>
                <w:ins w:id="4654" w:author="Commodore, Sarah" w:date="2023-03-22T16:21:00Z"/>
                <w:rFonts w:ascii="Calibri" w:eastAsia="Times New Roman" w:hAnsi="Calibri" w:cs="Calibri"/>
                <w:color w:val="000000"/>
                <w:sz w:val="20"/>
                <w:szCs w:val="20"/>
              </w:rPr>
            </w:pPr>
            <w:ins w:id="4655" w:author="Commodore, Sarah" w:date="2023-03-22T16:21:00Z">
              <w:r w:rsidRPr="00DC2757">
                <w:rPr>
                  <w:rFonts w:ascii="Calibri" w:eastAsia="Times New Roman" w:hAnsi="Calibri" w:cs="Calibri"/>
                  <w:color w:val="000000"/>
                  <w:sz w:val="20"/>
                  <w:szCs w:val="20"/>
                </w:rPr>
                <w:t>8.6E-14</w:t>
              </w:r>
            </w:ins>
          </w:p>
        </w:tc>
        <w:tc>
          <w:tcPr>
            <w:tcW w:w="0" w:type="auto"/>
            <w:tcBorders>
              <w:top w:val="nil"/>
              <w:left w:val="nil"/>
              <w:bottom w:val="nil"/>
              <w:right w:val="nil"/>
            </w:tcBorders>
            <w:shd w:val="clear" w:color="auto" w:fill="auto"/>
            <w:noWrap/>
            <w:vAlign w:val="bottom"/>
            <w:hideMark/>
          </w:tcPr>
          <w:p w14:paraId="5A0A732F" w14:textId="77777777" w:rsidR="00DC2757" w:rsidRPr="00DC2757" w:rsidRDefault="00DC2757" w:rsidP="00DC2757">
            <w:pPr>
              <w:spacing w:after="0" w:line="240" w:lineRule="auto"/>
              <w:jc w:val="center"/>
              <w:rPr>
                <w:ins w:id="4656" w:author="Commodore, Sarah" w:date="2023-03-22T16:21:00Z"/>
                <w:rFonts w:ascii="Calibri" w:eastAsia="Times New Roman" w:hAnsi="Calibri" w:cs="Calibri"/>
                <w:color w:val="000000"/>
                <w:sz w:val="20"/>
                <w:szCs w:val="20"/>
              </w:rPr>
            </w:pPr>
            <w:ins w:id="4657" w:author="Commodore, Sarah" w:date="2023-03-22T16:21:00Z">
              <w:r w:rsidRPr="00DC2757">
                <w:rPr>
                  <w:rFonts w:ascii="Calibri" w:eastAsia="Times New Roman" w:hAnsi="Calibri" w:cs="Calibri"/>
                  <w:color w:val="000000"/>
                  <w:sz w:val="20"/>
                  <w:szCs w:val="20"/>
                </w:rPr>
                <w:t>4.5E-12</w:t>
              </w:r>
            </w:ins>
          </w:p>
        </w:tc>
        <w:tc>
          <w:tcPr>
            <w:tcW w:w="0" w:type="auto"/>
            <w:tcBorders>
              <w:top w:val="nil"/>
              <w:left w:val="nil"/>
              <w:bottom w:val="nil"/>
              <w:right w:val="nil"/>
            </w:tcBorders>
            <w:shd w:val="clear" w:color="auto" w:fill="auto"/>
            <w:noWrap/>
            <w:vAlign w:val="bottom"/>
            <w:hideMark/>
          </w:tcPr>
          <w:p w14:paraId="5DF1C84F" w14:textId="77777777" w:rsidR="00DC2757" w:rsidRPr="00DC2757" w:rsidRDefault="00DC2757" w:rsidP="00DC2757">
            <w:pPr>
              <w:spacing w:after="0" w:line="240" w:lineRule="auto"/>
              <w:jc w:val="center"/>
              <w:rPr>
                <w:ins w:id="4658" w:author="Commodore, Sarah" w:date="2023-03-22T16:21:00Z"/>
                <w:rFonts w:ascii="Calibri" w:eastAsia="Times New Roman" w:hAnsi="Calibri" w:cs="Calibri"/>
                <w:color w:val="FF0000"/>
                <w:sz w:val="20"/>
                <w:szCs w:val="20"/>
              </w:rPr>
            </w:pPr>
            <w:ins w:id="4659" w:author="Commodore, Sarah" w:date="2023-03-22T16:21:00Z">
              <w:r w:rsidRPr="00DC2757">
                <w:rPr>
                  <w:rFonts w:ascii="Calibri" w:eastAsia="Times New Roman" w:hAnsi="Calibri" w:cs="Calibri"/>
                  <w:color w:val="FF0000"/>
                  <w:sz w:val="20"/>
                  <w:szCs w:val="20"/>
                </w:rPr>
                <w:t>*</w:t>
              </w:r>
            </w:ins>
          </w:p>
        </w:tc>
      </w:tr>
      <w:tr w:rsidR="00DC2757" w:rsidRPr="00DC2757" w14:paraId="17F787F8" w14:textId="77777777" w:rsidTr="00DC2757">
        <w:trPr>
          <w:trHeight w:val="260"/>
          <w:ins w:id="4660" w:author="Commodore, Sarah" w:date="2023-03-22T16:21:00Z"/>
        </w:trPr>
        <w:tc>
          <w:tcPr>
            <w:tcW w:w="0" w:type="auto"/>
            <w:tcBorders>
              <w:top w:val="nil"/>
              <w:left w:val="nil"/>
              <w:bottom w:val="nil"/>
              <w:right w:val="nil"/>
            </w:tcBorders>
            <w:shd w:val="clear" w:color="auto" w:fill="auto"/>
            <w:noWrap/>
            <w:vAlign w:val="bottom"/>
            <w:hideMark/>
          </w:tcPr>
          <w:p w14:paraId="1C550E2A" w14:textId="77777777" w:rsidR="00DC2757" w:rsidRPr="00DC2757" w:rsidRDefault="00DC2757" w:rsidP="00DC2757">
            <w:pPr>
              <w:spacing w:after="0" w:line="240" w:lineRule="auto"/>
              <w:rPr>
                <w:ins w:id="4661" w:author="Commodore, Sarah" w:date="2023-03-22T16:21:00Z"/>
                <w:rFonts w:ascii="Calibri" w:eastAsia="Times New Roman" w:hAnsi="Calibri" w:cs="Calibri"/>
                <w:color w:val="000000"/>
                <w:sz w:val="20"/>
                <w:szCs w:val="20"/>
              </w:rPr>
            </w:pPr>
            <w:ins w:id="4662" w:author="Commodore, Sarah" w:date="2023-03-22T16:21:00Z">
              <w:r w:rsidRPr="00DC2757">
                <w:rPr>
                  <w:rFonts w:ascii="Calibri" w:eastAsia="Times New Roman" w:hAnsi="Calibri" w:cs="Calibri"/>
                  <w:color w:val="000000"/>
                  <w:sz w:val="20"/>
                  <w:szCs w:val="20"/>
                </w:rPr>
                <w:lastRenderedPageBreak/>
                <w:t>ENSG00000206113.11</w:t>
              </w:r>
            </w:ins>
          </w:p>
        </w:tc>
        <w:tc>
          <w:tcPr>
            <w:tcW w:w="0" w:type="auto"/>
            <w:tcBorders>
              <w:top w:val="nil"/>
              <w:left w:val="nil"/>
              <w:bottom w:val="nil"/>
              <w:right w:val="nil"/>
            </w:tcBorders>
            <w:shd w:val="clear" w:color="auto" w:fill="auto"/>
            <w:noWrap/>
            <w:vAlign w:val="bottom"/>
            <w:hideMark/>
          </w:tcPr>
          <w:p w14:paraId="060D2406" w14:textId="77777777" w:rsidR="00DC2757" w:rsidRPr="00DC2757" w:rsidRDefault="00DC2757" w:rsidP="00DC2757">
            <w:pPr>
              <w:spacing w:after="0" w:line="240" w:lineRule="auto"/>
              <w:rPr>
                <w:ins w:id="4663" w:author="Commodore, Sarah" w:date="2023-03-22T16:21:00Z"/>
                <w:rFonts w:ascii="Calibri" w:eastAsia="Times New Roman" w:hAnsi="Calibri" w:cs="Calibri"/>
                <w:color w:val="000000"/>
                <w:sz w:val="20"/>
                <w:szCs w:val="20"/>
              </w:rPr>
            </w:pPr>
            <w:ins w:id="4664" w:author="Commodore, Sarah" w:date="2023-03-22T16:21:00Z">
              <w:r w:rsidRPr="00DC2757">
                <w:rPr>
                  <w:rFonts w:ascii="Calibri" w:eastAsia="Times New Roman" w:hAnsi="Calibri" w:cs="Calibri"/>
                  <w:color w:val="000000"/>
                  <w:sz w:val="20"/>
                  <w:szCs w:val="20"/>
                </w:rPr>
                <w:t>CFAP99</w:t>
              </w:r>
            </w:ins>
          </w:p>
        </w:tc>
        <w:tc>
          <w:tcPr>
            <w:tcW w:w="0" w:type="auto"/>
            <w:tcBorders>
              <w:top w:val="nil"/>
              <w:left w:val="nil"/>
              <w:bottom w:val="nil"/>
              <w:right w:val="nil"/>
            </w:tcBorders>
            <w:shd w:val="clear" w:color="auto" w:fill="auto"/>
            <w:noWrap/>
            <w:vAlign w:val="bottom"/>
            <w:hideMark/>
          </w:tcPr>
          <w:p w14:paraId="412BA796" w14:textId="77777777" w:rsidR="00DC2757" w:rsidRPr="00DC2757" w:rsidRDefault="00DC2757" w:rsidP="00DC2757">
            <w:pPr>
              <w:spacing w:after="0" w:line="240" w:lineRule="auto"/>
              <w:jc w:val="center"/>
              <w:rPr>
                <w:ins w:id="4665" w:author="Commodore, Sarah" w:date="2023-03-22T16:21:00Z"/>
                <w:rFonts w:ascii="Calibri" w:eastAsia="Times New Roman" w:hAnsi="Calibri" w:cs="Calibri"/>
                <w:color w:val="000000"/>
                <w:sz w:val="20"/>
                <w:szCs w:val="20"/>
              </w:rPr>
            </w:pPr>
            <w:ins w:id="466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2C9022E" w14:textId="77777777" w:rsidR="00DC2757" w:rsidRPr="00DC2757" w:rsidRDefault="00DC2757" w:rsidP="00DC2757">
            <w:pPr>
              <w:spacing w:after="0" w:line="240" w:lineRule="auto"/>
              <w:jc w:val="center"/>
              <w:rPr>
                <w:ins w:id="4667" w:author="Commodore, Sarah" w:date="2023-03-22T16:21:00Z"/>
                <w:rFonts w:ascii="Calibri" w:eastAsia="Times New Roman" w:hAnsi="Calibri" w:cs="Calibri"/>
                <w:color w:val="000000"/>
                <w:sz w:val="20"/>
                <w:szCs w:val="20"/>
              </w:rPr>
            </w:pPr>
            <w:ins w:id="4668" w:author="Commodore, Sarah" w:date="2023-03-22T16:21:00Z">
              <w:r w:rsidRPr="00DC2757">
                <w:rPr>
                  <w:rFonts w:ascii="Calibri" w:eastAsia="Times New Roman" w:hAnsi="Calibri" w:cs="Calibri"/>
                  <w:color w:val="000000"/>
                  <w:sz w:val="20"/>
                  <w:szCs w:val="20"/>
                </w:rPr>
                <w:t>2.8E-09</w:t>
              </w:r>
            </w:ins>
          </w:p>
        </w:tc>
        <w:tc>
          <w:tcPr>
            <w:tcW w:w="0" w:type="auto"/>
            <w:tcBorders>
              <w:top w:val="nil"/>
              <w:left w:val="nil"/>
              <w:bottom w:val="nil"/>
              <w:right w:val="nil"/>
            </w:tcBorders>
            <w:shd w:val="clear" w:color="auto" w:fill="auto"/>
            <w:noWrap/>
            <w:vAlign w:val="bottom"/>
            <w:hideMark/>
          </w:tcPr>
          <w:p w14:paraId="34656CA3" w14:textId="77777777" w:rsidR="00DC2757" w:rsidRPr="00DC2757" w:rsidRDefault="00DC2757" w:rsidP="00DC2757">
            <w:pPr>
              <w:spacing w:after="0" w:line="240" w:lineRule="auto"/>
              <w:jc w:val="center"/>
              <w:rPr>
                <w:ins w:id="4669" w:author="Commodore, Sarah" w:date="2023-03-22T16:21:00Z"/>
                <w:rFonts w:ascii="Calibri" w:eastAsia="Times New Roman" w:hAnsi="Calibri" w:cs="Calibri"/>
                <w:color w:val="000000"/>
                <w:sz w:val="20"/>
                <w:szCs w:val="20"/>
              </w:rPr>
            </w:pPr>
            <w:ins w:id="4670" w:author="Commodore, Sarah" w:date="2023-03-22T16:21:00Z">
              <w:r w:rsidRPr="00DC2757">
                <w:rPr>
                  <w:rFonts w:ascii="Calibri" w:eastAsia="Times New Roman" w:hAnsi="Calibri" w:cs="Calibri"/>
                  <w:color w:val="000000"/>
                  <w:sz w:val="20"/>
                  <w:szCs w:val="20"/>
                </w:rPr>
                <w:t>4.5E-08</w:t>
              </w:r>
            </w:ins>
          </w:p>
        </w:tc>
        <w:tc>
          <w:tcPr>
            <w:tcW w:w="0" w:type="auto"/>
            <w:tcBorders>
              <w:top w:val="nil"/>
              <w:left w:val="nil"/>
              <w:bottom w:val="nil"/>
              <w:right w:val="nil"/>
            </w:tcBorders>
            <w:shd w:val="clear" w:color="auto" w:fill="auto"/>
            <w:noWrap/>
            <w:vAlign w:val="bottom"/>
            <w:hideMark/>
          </w:tcPr>
          <w:p w14:paraId="32057F75" w14:textId="77777777" w:rsidR="00DC2757" w:rsidRPr="00DC2757" w:rsidRDefault="00DC2757" w:rsidP="00DC2757">
            <w:pPr>
              <w:spacing w:after="0" w:line="240" w:lineRule="auto"/>
              <w:jc w:val="center"/>
              <w:rPr>
                <w:ins w:id="4671" w:author="Commodore, Sarah" w:date="2023-03-22T16:21:00Z"/>
                <w:rFonts w:ascii="Calibri" w:eastAsia="Times New Roman" w:hAnsi="Calibri" w:cs="Calibri"/>
                <w:color w:val="FF0000"/>
                <w:sz w:val="20"/>
                <w:szCs w:val="20"/>
              </w:rPr>
            </w:pPr>
            <w:ins w:id="4672" w:author="Commodore, Sarah" w:date="2023-03-22T16:21:00Z">
              <w:r w:rsidRPr="00DC2757">
                <w:rPr>
                  <w:rFonts w:ascii="Calibri" w:eastAsia="Times New Roman" w:hAnsi="Calibri" w:cs="Calibri"/>
                  <w:color w:val="FF0000"/>
                  <w:sz w:val="20"/>
                  <w:szCs w:val="20"/>
                </w:rPr>
                <w:t>*</w:t>
              </w:r>
            </w:ins>
          </w:p>
        </w:tc>
      </w:tr>
      <w:tr w:rsidR="00DC2757" w:rsidRPr="00DC2757" w14:paraId="3A88E9EF" w14:textId="77777777" w:rsidTr="00DC2757">
        <w:trPr>
          <w:trHeight w:val="260"/>
          <w:ins w:id="4673" w:author="Commodore, Sarah" w:date="2023-03-22T16:21:00Z"/>
        </w:trPr>
        <w:tc>
          <w:tcPr>
            <w:tcW w:w="0" w:type="auto"/>
            <w:tcBorders>
              <w:top w:val="nil"/>
              <w:left w:val="nil"/>
              <w:bottom w:val="nil"/>
              <w:right w:val="nil"/>
            </w:tcBorders>
            <w:shd w:val="clear" w:color="auto" w:fill="auto"/>
            <w:noWrap/>
            <w:vAlign w:val="bottom"/>
            <w:hideMark/>
          </w:tcPr>
          <w:p w14:paraId="0E27EE1E" w14:textId="77777777" w:rsidR="00DC2757" w:rsidRPr="00DC2757" w:rsidRDefault="00DC2757" w:rsidP="00DC2757">
            <w:pPr>
              <w:spacing w:after="0" w:line="240" w:lineRule="auto"/>
              <w:rPr>
                <w:ins w:id="4674" w:author="Commodore, Sarah" w:date="2023-03-22T16:21:00Z"/>
                <w:rFonts w:ascii="Calibri" w:eastAsia="Times New Roman" w:hAnsi="Calibri" w:cs="Calibri"/>
                <w:color w:val="000000"/>
                <w:sz w:val="20"/>
                <w:szCs w:val="20"/>
              </w:rPr>
            </w:pPr>
            <w:ins w:id="4675" w:author="Commodore, Sarah" w:date="2023-03-22T16:21:00Z">
              <w:r w:rsidRPr="00DC2757">
                <w:rPr>
                  <w:rFonts w:ascii="Calibri" w:eastAsia="Times New Roman" w:hAnsi="Calibri" w:cs="Calibri"/>
                  <w:color w:val="000000"/>
                  <w:sz w:val="20"/>
                  <w:szCs w:val="20"/>
                </w:rPr>
                <w:t>ENSG00000173557.15</w:t>
              </w:r>
            </w:ins>
          </w:p>
        </w:tc>
        <w:tc>
          <w:tcPr>
            <w:tcW w:w="0" w:type="auto"/>
            <w:tcBorders>
              <w:top w:val="nil"/>
              <w:left w:val="nil"/>
              <w:bottom w:val="nil"/>
              <w:right w:val="nil"/>
            </w:tcBorders>
            <w:shd w:val="clear" w:color="auto" w:fill="auto"/>
            <w:noWrap/>
            <w:vAlign w:val="bottom"/>
            <w:hideMark/>
          </w:tcPr>
          <w:p w14:paraId="2CE6B124" w14:textId="77777777" w:rsidR="00DC2757" w:rsidRPr="00DC2757" w:rsidRDefault="00DC2757" w:rsidP="00DC2757">
            <w:pPr>
              <w:spacing w:after="0" w:line="240" w:lineRule="auto"/>
              <w:rPr>
                <w:ins w:id="4676" w:author="Commodore, Sarah" w:date="2023-03-22T16:21:00Z"/>
                <w:rFonts w:ascii="Calibri" w:eastAsia="Times New Roman" w:hAnsi="Calibri" w:cs="Calibri"/>
                <w:color w:val="000000"/>
                <w:sz w:val="20"/>
                <w:szCs w:val="20"/>
              </w:rPr>
            </w:pPr>
            <w:ins w:id="4677" w:author="Commodore, Sarah" w:date="2023-03-22T16:21:00Z">
              <w:r w:rsidRPr="00DC2757">
                <w:rPr>
                  <w:rFonts w:ascii="Calibri" w:eastAsia="Times New Roman" w:hAnsi="Calibri" w:cs="Calibri"/>
                  <w:color w:val="000000"/>
                  <w:sz w:val="20"/>
                  <w:szCs w:val="20"/>
                </w:rPr>
                <w:t>FAM166C</w:t>
              </w:r>
            </w:ins>
          </w:p>
        </w:tc>
        <w:tc>
          <w:tcPr>
            <w:tcW w:w="0" w:type="auto"/>
            <w:tcBorders>
              <w:top w:val="nil"/>
              <w:left w:val="nil"/>
              <w:bottom w:val="nil"/>
              <w:right w:val="nil"/>
            </w:tcBorders>
            <w:shd w:val="clear" w:color="auto" w:fill="auto"/>
            <w:noWrap/>
            <w:vAlign w:val="bottom"/>
            <w:hideMark/>
          </w:tcPr>
          <w:p w14:paraId="29268D6B" w14:textId="77777777" w:rsidR="00DC2757" w:rsidRPr="00DC2757" w:rsidRDefault="00DC2757" w:rsidP="00DC2757">
            <w:pPr>
              <w:spacing w:after="0" w:line="240" w:lineRule="auto"/>
              <w:jc w:val="center"/>
              <w:rPr>
                <w:ins w:id="4678" w:author="Commodore, Sarah" w:date="2023-03-22T16:21:00Z"/>
                <w:rFonts w:ascii="Calibri" w:eastAsia="Times New Roman" w:hAnsi="Calibri" w:cs="Calibri"/>
                <w:color w:val="000000"/>
                <w:sz w:val="20"/>
                <w:szCs w:val="20"/>
              </w:rPr>
            </w:pPr>
            <w:ins w:id="467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0C0575" w14:textId="77777777" w:rsidR="00DC2757" w:rsidRPr="00DC2757" w:rsidRDefault="00DC2757" w:rsidP="00DC2757">
            <w:pPr>
              <w:spacing w:after="0" w:line="240" w:lineRule="auto"/>
              <w:jc w:val="center"/>
              <w:rPr>
                <w:ins w:id="4680" w:author="Commodore, Sarah" w:date="2023-03-22T16:21:00Z"/>
                <w:rFonts w:ascii="Calibri" w:eastAsia="Times New Roman" w:hAnsi="Calibri" w:cs="Calibri"/>
                <w:color w:val="000000"/>
                <w:sz w:val="20"/>
                <w:szCs w:val="20"/>
              </w:rPr>
            </w:pPr>
            <w:ins w:id="4681" w:author="Commodore, Sarah" w:date="2023-03-22T16:21:00Z">
              <w:r w:rsidRPr="00DC2757">
                <w:rPr>
                  <w:rFonts w:ascii="Calibri" w:eastAsia="Times New Roman" w:hAnsi="Calibri" w:cs="Calibri"/>
                  <w:color w:val="000000"/>
                  <w:sz w:val="20"/>
                  <w:szCs w:val="20"/>
                </w:rPr>
                <w:t>3.0E-09</w:t>
              </w:r>
            </w:ins>
          </w:p>
        </w:tc>
        <w:tc>
          <w:tcPr>
            <w:tcW w:w="0" w:type="auto"/>
            <w:tcBorders>
              <w:top w:val="nil"/>
              <w:left w:val="nil"/>
              <w:bottom w:val="nil"/>
              <w:right w:val="nil"/>
            </w:tcBorders>
            <w:shd w:val="clear" w:color="auto" w:fill="auto"/>
            <w:noWrap/>
            <w:vAlign w:val="bottom"/>
            <w:hideMark/>
          </w:tcPr>
          <w:p w14:paraId="333A2D33" w14:textId="77777777" w:rsidR="00DC2757" w:rsidRPr="00DC2757" w:rsidRDefault="00DC2757" w:rsidP="00DC2757">
            <w:pPr>
              <w:spacing w:after="0" w:line="240" w:lineRule="auto"/>
              <w:jc w:val="center"/>
              <w:rPr>
                <w:ins w:id="4682" w:author="Commodore, Sarah" w:date="2023-03-22T16:21:00Z"/>
                <w:rFonts w:ascii="Calibri" w:eastAsia="Times New Roman" w:hAnsi="Calibri" w:cs="Calibri"/>
                <w:color w:val="000000"/>
                <w:sz w:val="20"/>
                <w:szCs w:val="20"/>
              </w:rPr>
            </w:pPr>
            <w:ins w:id="4683" w:author="Commodore, Sarah" w:date="2023-03-22T16:21:00Z">
              <w:r w:rsidRPr="00DC2757">
                <w:rPr>
                  <w:rFonts w:ascii="Calibri" w:eastAsia="Times New Roman" w:hAnsi="Calibri" w:cs="Calibri"/>
                  <w:color w:val="000000"/>
                  <w:sz w:val="20"/>
                  <w:szCs w:val="20"/>
                </w:rPr>
                <w:t>4.8E-08</w:t>
              </w:r>
            </w:ins>
          </w:p>
        </w:tc>
        <w:tc>
          <w:tcPr>
            <w:tcW w:w="0" w:type="auto"/>
            <w:tcBorders>
              <w:top w:val="nil"/>
              <w:left w:val="nil"/>
              <w:bottom w:val="nil"/>
              <w:right w:val="nil"/>
            </w:tcBorders>
            <w:shd w:val="clear" w:color="auto" w:fill="auto"/>
            <w:noWrap/>
            <w:vAlign w:val="bottom"/>
            <w:hideMark/>
          </w:tcPr>
          <w:p w14:paraId="59E4D33E" w14:textId="77777777" w:rsidR="00DC2757" w:rsidRPr="00DC2757" w:rsidRDefault="00DC2757" w:rsidP="00DC2757">
            <w:pPr>
              <w:spacing w:after="0" w:line="240" w:lineRule="auto"/>
              <w:jc w:val="center"/>
              <w:rPr>
                <w:ins w:id="4684" w:author="Commodore, Sarah" w:date="2023-03-22T16:21:00Z"/>
                <w:rFonts w:ascii="Calibri" w:eastAsia="Times New Roman" w:hAnsi="Calibri" w:cs="Calibri"/>
                <w:color w:val="FF0000"/>
                <w:sz w:val="20"/>
                <w:szCs w:val="20"/>
              </w:rPr>
            </w:pPr>
            <w:ins w:id="4685" w:author="Commodore, Sarah" w:date="2023-03-22T16:21:00Z">
              <w:r w:rsidRPr="00DC2757">
                <w:rPr>
                  <w:rFonts w:ascii="Calibri" w:eastAsia="Times New Roman" w:hAnsi="Calibri" w:cs="Calibri"/>
                  <w:color w:val="FF0000"/>
                  <w:sz w:val="20"/>
                  <w:szCs w:val="20"/>
                </w:rPr>
                <w:t>*</w:t>
              </w:r>
            </w:ins>
          </w:p>
        </w:tc>
      </w:tr>
      <w:tr w:rsidR="00DC2757" w:rsidRPr="00DC2757" w14:paraId="126627AA" w14:textId="77777777" w:rsidTr="00DC2757">
        <w:trPr>
          <w:trHeight w:val="260"/>
          <w:ins w:id="4686" w:author="Commodore, Sarah" w:date="2023-03-22T16:21:00Z"/>
        </w:trPr>
        <w:tc>
          <w:tcPr>
            <w:tcW w:w="0" w:type="auto"/>
            <w:tcBorders>
              <w:top w:val="nil"/>
              <w:left w:val="nil"/>
              <w:bottom w:val="nil"/>
              <w:right w:val="nil"/>
            </w:tcBorders>
            <w:shd w:val="clear" w:color="auto" w:fill="auto"/>
            <w:noWrap/>
            <w:vAlign w:val="bottom"/>
            <w:hideMark/>
          </w:tcPr>
          <w:p w14:paraId="31834BB1" w14:textId="77777777" w:rsidR="00DC2757" w:rsidRPr="00DC2757" w:rsidRDefault="00DC2757" w:rsidP="00DC2757">
            <w:pPr>
              <w:spacing w:after="0" w:line="240" w:lineRule="auto"/>
              <w:rPr>
                <w:ins w:id="4687" w:author="Commodore, Sarah" w:date="2023-03-22T16:21:00Z"/>
                <w:rFonts w:ascii="Calibri" w:eastAsia="Times New Roman" w:hAnsi="Calibri" w:cs="Calibri"/>
                <w:color w:val="000000"/>
                <w:sz w:val="20"/>
                <w:szCs w:val="20"/>
              </w:rPr>
            </w:pPr>
            <w:ins w:id="4688" w:author="Commodore, Sarah" w:date="2023-03-22T16:21:00Z">
              <w:r w:rsidRPr="00DC2757">
                <w:rPr>
                  <w:rFonts w:ascii="Calibri" w:eastAsia="Times New Roman" w:hAnsi="Calibri" w:cs="Calibri"/>
                  <w:color w:val="000000"/>
                  <w:sz w:val="20"/>
                  <w:szCs w:val="20"/>
                </w:rPr>
                <w:t>ENSG00000128408.9</w:t>
              </w:r>
            </w:ins>
          </w:p>
        </w:tc>
        <w:tc>
          <w:tcPr>
            <w:tcW w:w="0" w:type="auto"/>
            <w:tcBorders>
              <w:top w:val="nil"/>
              <w:left w:val="nil"/>
              <w:bottom w:val="nil"/>
              <w:right w:val="nil"/>
            </w:tcBorders>
            <w:shd w:val="clear" w:color="auto" w:fill="auto"/>
            <w:noWrap/>
            <w:vAlign w:val="bottom"/>
            <w:hideMark/>
          </w:tcPr>
          <w:p w14:paraId="14FBA549" w14:textId="77777777" w:rsidR="00DC2757" w:rsidRPr="00DC2757" w:rsidRDefault="00DC2757" w:rsidP="00DC2757">
            <w:pPr>
              <w:spacing w:after="0" w:line="240" w:lineRule="auto"/>
              <w:rPr>
                <w:ins w:id="4689" w:author="Commodore, Sarah" w:date="2023-03-22T16:21:00Z"/>
                <w:rFonts w:ascii="Calibri" w:eastAsia="Times New Roman" w:hAnsi="Calibri" w:cs="Calibri"/>
                <w:color w:val="000000"/>
                <w:sz w:val="20"/>
                <w:szCs w:val="20"/>
              </w:rPr>
            </w:pPr>
            <w:ins w:id="4690" w:author="Commodore, Sarah" w:date="2023-03-22T16:21:00Z">
              <w:r w:rsidRPr="00DC2757">
                <w:rPr>
                  <w:rFonts w:ascii="Calibri" w:eastAsia="Times New Roman" w:hAnsi="Calibri" w:cs="Calibri"/>
                  <w:color w:val="000000"/>
                  <w:sz w:val="20"/>
                  <w:szCs w:val="20"/>
                </w:rPr>
                <w:t>RIBC2</w:t>
              </w:r>
            </w:ins>
          </w:p>
        </w:tc>
        <w:tc>
          <w:tcPr>
            <w:tcW w:w="0" w:type="auto"/>
            <w:tcBorders>
              <w:top w:val="nil"/>
              <w:left w:val="nil"/>
              <w:bottom w:val="nil"/>
              <w:right w:val="nil"/>
            </w:tcBorders>
            <w:shd w:val="clear" w:color="auto" w:fill="auto"/>
            <w:noWrap/>
            <w:vAlign w:val="bottom"/>
            <w:hideMark/>
          </w:tcPr>
          <w:p w14:paraId="1500AF26" w14:textId="77777777" w:rsidR="00DC2757" w:rsidRPr="00DC2757" w:rsidRDefault="00DC2757" w:rsidP="00DC2757">
            <w:pPr>
              <w:spacing w:after="0" w:line="240" w:lineRule="auto"/>
              <w:jc w:val="center"/>
              <w:rPr>
                <w:ins w:id="4691" w:author="Commodore, Sarah" w:date="2023-03-22T16:21:00Z"/>
                <w:rFonts w:ascii="Calibri" w:eastAsia="Times New Roman" w:hAnsi="Calibri" w:cs="Calibri"/>
                <w:color w:val="000000"/>
                <w:sz w:val="20"/>
                <w:szCs w:val="20"/>
              </w:rPr>
            </w:pPr>
            <w:ins w:id="469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64BFF2C" w14:textId="77777777" w:rsidR="00DC2757" w:rsidRPr="00DC2757" w:rsidRDefault="00DC2757" w:rsidP="00DC2757">
            <w:pPr>
              <w:spacing w:after="0" w:line="240" w:lineRule="auto"/>
              <w:jc w:val="center"/>
              <w:rPr>
                <w:ins w:id="4693" w:author="Commodore, Sarah" w:date="2023-03-22T16:21:00Z"/>
                <w:rFonts w:ascii="Calibri" w:eastAsia="Times New Roman" w:hAnsi="Calibri" w:cs="Calibri"/>
                <w:color w:val="000000"/>
                <w:sz w:val="20"/>
                <w:szCs w:val="20"/>
              </w:rPr>
            </w:pPr>
            <w:ins w:id="4694" w:author="Commodore, Sarah" w:date="2023-03-22T16:21:00Z">
              <w:r w:rsidRPr="00DC2757">
                <w:rPr>
                  <w:rFonts w:ascii="Calibri" w:eastAsia="Times New Roman" w:hAnsi="Calibri" w:cs="Calibri"/>
                  <w:color w:val="000000"/>
                  <w:sz w:val="20"/>
                  <w:szCs w:val="20"/>
                </w:rPr>
                <w:t>6.3E-10</w:t>
              </w:r>
            </w:ins>
          </w:p>
        </w:tc>
        <w:tc>
          <w:tcPr>
            <w:tcW w:w="0" w:type="auto"/>
            <w:tcBorders>
              <w:top w:val="nil"/>
              <w:left w:val="nil"/>
              <w:bottom w:val="nil"/>
              <w:right w:val="nil"/>
            </w:tcBorders>
            <w:shd w:val="clear" w:color="auto" w:fill="auto"/>
            <w:noWrap/>
            <w:vAlign w:val="bottom"/>
            <w:hideMark/>
          </w:tcPr>
          <w:p w14:paraId="3C8927EE" w14:textId="77777777" w:rsidR="00DC2757" w:rsidRPr="00DC2757" w:rsidRDefault="00DC2757" w:rsidP="00DC2757">
            <w:pPr>
              <w:spacing w:after="0" w:line="240" w:lineRule="auto"/>
              <w:jc w:val="center"/>
              <w:rPr>
                <w:ins w:id="4695" w:author="Commodore, Sarah" w:date="2023-03-22T16:21:00Z"/>
                <w:rFonts w:ascii="Calibri" w:eastAsia="Times New Roman" w:hAnsi="Calibri" w:cs="Calibri"/>
                <w:color w:val="000000"/>
                <w:sz w:val="20"/>
                <w:szCs w:val="20"/>
              </w:rPr>
            </w:pPr>
            <w:ins w:id="4696" w:author="Commodore, Sarah" w:date="2023-03-22T16:21:00Z">
              <w:r w:rsidRPr="00DC2757">
                <w:rPr>
                  <w:rFonts w:ascii="Calibri" w:eastAsia="Times New Roman" w:hAnsi="Calibri" w:cs="Calibri"/>
                  <w:color w:val="000000"/>
                  <w:sz w:val="20"/>
                  <w:szCs w:val="20"/>
                </w:rPr>
                <w:t>1.2E-08</w:t>
              </w:r>
            </w:ins>
          </w:p>
        </w:tc>
        <w:tc>
          <w:tcPr>
            <w:tcW w:w="0" w:type="auto"/>
            <w:tcBorders>
              <w:top w:val="nil"/>
              <w:left w:val="nil"/>
              <w:bottom w:val="nil"/>
              <w:right w:val="nil"/>
            </w:tcBorders>
            <w:shd w:val="clear" w:color="auto" w:fill="auto"/>
            <w:noWrap/>
            <w:vAlign w:val="bottom"/>
            <w:hideMark/>
          </w:tcPr>
          <w:p w14:paraId="74CDB358" w14:textId="77777777" w:rsidR="00DC2757" w:rsidRPr="00DC2757" w:rsidRDefault="00DC2757" w:rsidP="00DC2757">
            <w:pPr>
              <w:spacing w:after="0" w:line="240" w:lineRule="auto"/>
              <w:jc w:val="center"/>
              <w:rPr>
                <w:ins w:id="4697" w:author="Commodore, Sarah" w:date="2023-03-22T16:21:00Z"/>
                <w:rFonts w:ascii="Calibri" w:eastAsia="Times New Roman" w:hAnsi="Calibri" w:cs="Calibri"/>
                <w:color w:val="FF0000"/>
                <w:sz w:val="20"/>
                <w:szCs w:val="20"/>
              </w:rPr>
            </w:pPr>
            <w:ins w:id="4698" w:author="Commodore, Sarah" w:date="2023-03-22T16:21:00Z">
              <w:r w:rsidRPr="00DC2757">
                <w:rPr>
                  <w:rFonts w:ascii="Calibri" w:eastAsia="Times New Roman" w:hAnsi="Calibri" w:cs="Calibri"/>
                  <w:color w:val="FF0000"/>
                  <w:sz w:val="20"/>
                  <w:szCs w:val="20"/>
                </w:rPr>
                <w:t>*</w:t>
              </w:r>
            </w:ins>
          </w:p>
        </w:tc>
      </w:tr>
      <w:tr w:rsidR="00DC2757" w:rsidRPr="00DC2757" w14:paraId="417AF79A" w14:textId="77777777" w:rsidTr="00DC2757">
        <w:trPr>
          <w:trHeight w:val="260"/>
          <w:ins w:id="4699" w:author="Commodore, Sarah" w:date="2023-03-22T16:21:00Z"/>
        </w:trPr>
        <w:tc>
          <w:tcPr>
            <w:tcW w:w="0" w:type="auto"/>
            <w:tcBorders>
              <w:top w:val="nil"/>
              <w:left w:val="nil"/>
              <w:bottom w:val="nil"/>
              <w:right w:val="nil"/>
            </w:tcBorders>
            <w:shd w:val="clear" w:color="auto" w:fill="auto"/>
            <w:noWrap/>
            <w:vAlign w:val="bottom"/>
            <w:hideMark/>
          </w:tcPr>
          <w:p w14:paraId="740C5F6C" w14:textId="77777777" w:rsidR="00DC2757" w:rsidRPr="00DC2757" w:rsidRDefault="00DC2757" w:rsidP="00DC2757">
            <w:pPr>
              <w:spacing w:after="0" w:line="240" w:lineRule="auto"/>
              <w:rPr>
                <w:ins w:id="4700" w:author="Commodore, Sarah" w:date="2023-03-22T16:21:00Z"/>
                <w:rFonts w:ascii="Calibri" w:eastAsia="Times New Roman" w:hAnsi="Calibri" w:cs="Calibri"/>
                <w:color w:val="000000"/>
                <w:sz w:val="20"/>
                <w:szCs w:val="20"/>
              </w:rPr>
            </w:pPr>
            <w:ins w:id="4701" w:author="Commodore, Sarah" w:date="2023-03-22T16:21:00Z">
              <w:r w:rsidRPr="00DC2757">
                <w:rPr>
                  <w:rFonts w:ascii="Calibri" w:eastAsia="Times New Roman" w:hAnsi="Calibri" w:cs="Calibri"/>
                  <w:color w:val="000000"/>
                  <w:sz w:val="20"/>
                  <w:szCs w:val="20"/>
                </w:rPr>
                <w:t>ENSG00000286830.1</w:t>
              </w:r>
            </w:ins>
          </w:p>
        </w:tc>
        <w:tc>
          <w:tcPr>
            <w:tcW w:w="0" w:type="auto"/>
            <w:tcBorders>
              <w:top w:val="nil"/>
              <w:left w:val="nil"/>
              <w:bottom w:val="nil"/>
              <w:right w:val="nil"/>
            </w:tcBorders>
            <w:shd w:val="clear" w:color="auto" w:fill="auto"/>
            <w:noWrap/>
            <w:vAlign w:val="bottom"/>
            <w:hideMark/>
          </w:tcPr>
          <w:p w14:paraId="19B5BB0E" w14:textId="77777777" w:rsidR="00DC2757" w:rsidRPr="00DC2757" w:rsidRDefault="00DC2757" w:rsidP="00DC2757">
            <w:pPr>
              <w:spacing w:after="0" w:line="240" w:lineRule="auto"/>
              <w:rPr>
                <w:ins w:id="4702" w:author="Commodore, Sarah" w:date="2023-03-22T16:21:00Z"/>
                <w:rFonts w:ascii="Calibri" w:eastAsia="Times New Roman" w:hAnsi="Calibri" w:cs="Calibri"/>
                <w:color w:val="000000"/>
                <w:sz w:val="20"/>
                <w:szCs w:val="20"/>
              </w:rPr>
            </w:pPr>
            <w:ins w:id="4703" w:author="Commodore, Sarah" w:date="2023-03-22T16:21:00Z">
              <w:r w:rsidRPr="00DC2757">
                <w:rPr>
                  <w:rFonts w:ascii="Calibri" w:eastAsia="Times New Roman" w:hAnsi="Calibri" w:cs="Calibri"/>
                  <w:color w:val="000000"/>
                  <w:sz w:val="20"/>
                  <w:szCs w:val="20"/>
                </w:rPr>
                <w:t>AC105052.5</w:t>
              </w:r>
            </w:ins>
          </w:p>
        </w:tc>
        <w:tc>
          <w:tcPr>
            <w:tcW w:w="0" w:type="auto"/>
            <w:tcBorders>
              <w:top w:val="nil"/>
              <w:left w:val="nil"/>
              <w:bottom w:val="nil"/>
              <w:right w:val="nil"/>
            </w:tcBorders>
            <w:shd w:val="clear" w:color="auto" w:fill="auto"/>
            <w:noWrap/>
            <w:vAlign w:val="bottom"/>
            <w:hideMark/>
          </w:tcPr>
          <w:p w14:paraId="6BD5D5A2" w14:textId="77777777" w:rsidR="00DC2757" w:rsidRPr="00DC2757" w:rsidRDefault="00DC2757" w:rsidP="00DC2757">
            <w:pPr>
              <w:spacing w:after="0" w:line="240" w:lineRule="auto"/>
              <w:jc w:val="center"/>
              <w:rPr>
                <w:ins w:id="4704" w:author="Commodore, Sarah" w:date="2023-03-22T16:21:00Z"/>
                <w:rFonts w:ascii="Calibri" w:eastAsia="Times New Roman" w:hAnsi="Calibri" w:cs="Calibri"/>
                <w:color w:val="000000"/>
                <w:sz w:val="20"/>
                <w:szCs w:val="20"/>
              </w:rPr>
            </w:pPr>
            <w:ins w:id="470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571A7FC" w14:textId="77777777" w:rsidR="00DC2757" w:rsidRPr="00DC2757" w:rsidRDefault="00DC2757" w:rsidP="00DC2757">
            <w:pPr>
              <w:spacing w:after="0" w:line="240" w:lineRule="auto"/>
              <w:jc w:val="center"/>
              <w:rPr>
                <w:ins w:id="4706" w:author="Commodore, Sarah" w:date="2023-03-22T16:21:00Z"/>
                <w:rFonts w:ascii="Calibri" w:eastAsia="Times New Roman" w:hAnsi="Calibri" w:cs="Calibri"/>
                <w:color w:val="000000"/>
                <w:sz w:val="20"/>
                <w:szCs w:val="20"/>
              </w:rPr>
            </w:pPr>
            <w:ins w:id="4707" w:author="Commodore, Sarah" w:date="2023-03-22T16:21:00Z">
              <w:r w:rsidRPr="00DC2757">
                <w:rPr>
                  <w:rFonts w:ascii="Calibri" w:eastAsia="Times New Roman" w:hAnsi="Calibri" w:cs="Calibri"/>
                  <w:color w:val="000000"/>
                  <w:sz w:val="20"/>
                  <w:szCs w:val="20"/>
                </w:rPr>
                <w:t>1.5E-07</w:t>
              </w:r>
            </w:ins>
          </w:p>
        </w:tc>
        <w:tc>
          <w:tcPr>
            <w:tcW w:w="0" w:type="auto"/>
            <w:tcBorders>
              <w:top w:val="nil"/>
              <w:left w:val="nil"/>
              <w:bottom w:val="nil"/>
              <w:right w:val="nil"/>
            </w:tcBorders>
            <w:shd w:val="clear" w:color="auto" w:fill="auto"/>
            <w:noWrap/>
            <w:vAlign w:val="bottom"/>
            <w:hideMark/>
          </w:tcPr>
          <w:p w14:paraId="74461309" w14:textId="77777777" w:rsidR="00DC2757" w:rsidRPr="00DC2757" w:rsidRDefault="00DC2757" w:rsidP="00DC2757">
            <w:pPr>
              <w:spacing w:after="0" w:line="240" w:lineRule="auto"/>
              <w:jc w:val="center"/>
              <w:rPr>
                <w:ins w:id="4708" w:author="Commodore, Sarah" w:date="2023-03-22T16:21:00Z"/>
                <w:rFonts w:ascii="Calibri" w:eastAsia="Times New Roman" w:hAnsi="Calibri" w:cs="Calibri"/>
                <w:color w:val="000000"/>
                <w:sz w:val="20"/>
                <w:szCs w:val="20"/>
              </w:rPr>
            </w:pPr>
            <w:ins w:id="4709" w:author="Commodore, Sarah" w:date="2023-03-22T16:21:00Z">
              <w:r w:rsidRPr="00DC2757">
                <w:rPr>
                  <w:rFonts w:ascii="Calibri" w:eastAsia="Times New Roman" w:hAnsi="Calibri" w:cs="Calibri"/>
                  <w:color w:val="000000"/>
                  <w:sz w:val="20"/>
                  <w:szCs w:val="20"/>
                </w:rPr>
                <w:t>1.6E-06</w:t>
              </w:r>
            </w:ins>
          </w:p>
        </w:tc>
        <w:tc>
          <w:tcPr>
            <w:tcW w:w="0" w:type="auto"/>
            <w:tcBorders>
              <w:top w:val="nil"/>
              <w:left w:val="nil"/>
              <w:bottom w:val="nil"/>
              <w:right w:val="nil"/>
            </w:tcBorders>
            <w:shd w:val="clear" w:color="auto" w:fill="auto"/>
            <w:noWrap/>
            <w:vAlign w:val="bottom"/>
            <w:hideMark/>
          </w:tcPr>
          <w:p w14:paraId="3F552BB8" w14:textId="77777777" w:rsidR="00DC2757" w:rsidRPr="00DC2757" w:rsidRDefault="00DC2757" w:rsidP="00DC2757">
            <w:pPr>
              <w:spacing w:after="0" w:line="240" w:lineRule="auto"/>
              <w:jc w:val="center"/>
              <w:rPr>
                <w:ins w:id="4710" w:author="Commodore, Sarah" w:date="2023-03-22T16:21:00Z"/>
                <w:rFonts w:ascii="Calibri" w:eastAsia="Times New Roman" w:hAnsi="Calibri" w:cs="Calibri"/>
                <w:color w:val="FF0000"/>
                <w:sz w:val="20"/>
                <w:szCs w:val="20"/>
              </w:rPr>
            </w:pPr>
            <w:ins w:id="4711" w:author="Commodore, Sarah" w:date="2023-03-22T16:21:00Z">
              <w:r w:rsidRPr="00DC2757">
                <w:rPr>
                  <w:rFonts w:ascii="Calibri" w:eastAsia="Times New Roman" w:hAnsi="Calibri" w:cs="Calibri"/>
                  <w:color w:val="FF0000"/>
                  <w:sz w:val="20"/>
                  <w:szCs w:val="20"/>
                </w:rPr>
                <w:t>*</w:t>
              </w:r>
            </w:ins>
          </w:p>
        </w:tc>
      </w:tr>
      <w:tr w:rsidR="00DC2757" w:rsidRPr="00DC2757" w14:paraId="7BBA1C71" w14:textId="77777777" w:rsidTr="00DC2757">
        <w:trPr>
          <w:trHeight w:val="260"/>
          <w:ins w:id="4712" w:author="Commodore, Sarah" w:date="2023-03-22T16:21:00Z"/>
        </w:trPr>
        <w:tc>
          <w:tcPr>
            <w:tcW w:w="0" w:type="auto"/>
            <w:tcBorders>
              <w:top w:val="nil"/>
              <w:left w:val="nil"/>
              <w:bottom w:val="nil"/>
              <w:right w:val="nil"/>
            </w:tcBorders>
            <w:shd w:val="clear" w:color="auto" w:fill="auto"/>
            <w:noWrap/>
            <w:vAlign w:val="bottom"/>
            <w:hideMark/>
          </w:tcPr>
          <w:p w14:paraId="2579ACE8" w14:textId="77777777" w:rsidR="00DC2757" w:rsidRPr="00DC2757" w:rsidRDefault="00DC2757" w:rsidP="00DC2757">
            <w:pPr>
              <w:spacing w:after="0" w:line="240" w:lineRule="auto"/>
              <w:rPr>
                <w:ins w:id="4713" w:author="Commodore, Sarah" w:date="2023-03-22T16:21:00Z"/>
                <w:rFonts w:ascii="Calibri" w:eastAsia="Times New Roman" w:hAnsi="Calibri" w:cs="Calibri"/>
                <w:color w:val="000000"/>
                <w:sz w:val="20"/>
                <w:szCs w:val="20"/>
              </w:rPr>
            </w:pPr>
            <w:ins w:id="4714" w:author="Commodore, Sarah" w:date="2023-03-22T16:21:00Z">
              <w:r w:rsidRPr="00DC2757">
                <w:rPr>
                  <w:rFonts w:ascii="Calibri" w:eastAsia="Times New Roman" w:hAnsi="Calibri" w:cs="Calibri"/>
                  <w:color w:val="000000"/>
                  <w:sz w:val="20"/>
                  <w:szCs w:val="20"/>
                </w:rPr>
                <w:t>ENSG00000196096.3</w:t>
              </w:r>
            </w:ins>
          </w:p>
        </w:tc>
        <w:tc>
          <w:tcPr>
            <w:tcW w:w="0" w:type="auto"/>
            <w:tcBorders>
              <w:top w:val="nil"/>
              <w:left w:val="nil"/>
              <w:bottom w:val="nil"/>
              <w:right w:val="nil"/>
            </w:tcBorders>
            <w:shd w:val="clear" w:color="auto" w:fill="auto"/>
            <w:noWrap/>
            <w:vAlign w:val="bottom"/>
            <w:hideMark/>
          </w:tcPr>
          <w:p w14:paraId="47EB1194" w14:textId="77777777" w:rsidR="00DC2757" w:rsidRPr="00DC2757" w:rsidRDefault="00DC2757" w:rsidP="00DC2757">
            <w:pPr>
              <w:spacing w:after="0" w:line="240" w:lineRule="auto"/>
              <w:rPr>
                <w:ins w:id="4715" w:author="Commodore, Sarah" w:date="2023-03-22T16:21:00Z"/>
                <w:rFonts w:ascii="Calibri" w:eastAsia="Times New Roman" w:hAnsi="Calibri" w:cs="Calibri"/>
                <w:color w:val="000000"/>
                <w:sz w:val="20"/>
                <w:szCs w:val="20"/>
              </w:rPr>
            </w:pPr>
            <w:ins w:id="4716" w:author="Commodore, Sarah" w:date="2023-03-22T16:21:00Z">
              <w:r w:rsidRPr="00DC2757">
                <w:rPr>
                  <w:rFonts w:ascii="Calibri" w:eastAsia="Times New Roman" w:hAnsi="Calibri" w:cs="Calibri"/>
                  <w:color w:val="000000"/>
                  <w:sz w:val="20"/>
                  <w:szCs w:val="20"/>
                </w:rPr>
                <w:t>SPAG16-DT</w:t>
              </w:r>
            </w:ins>
          </w:p>
        </w:tc>
        <w:tc>
          <w:tcPr>
            <w:tcW w:w="0" w:type="auto"/>
            <w:tcBorders>
              <w:top w:val="nil"/>
              <w:left w:val="nil"/>
              <w:bottom w:val="nil"/>
              <w:right w:val="nil"/>
            </w:tcBorders>
            <w:shd w:val="clear" w:color="auto" w:fill="auto"/>
            <w:noWrap/>
            <w:vAlign w:val="bottom"/>
            <w:hideMark/>
          </w:tcPr>
          <w:p w14:paraId="200E37AE" w14:textId="77777777" w:rsidR="00DC2757" w:rsidRPr="00DC2757" w:rsidRDefault="00DC2757" w:rsidP="00DC2757">
            <w:pPr>
              <w:spacing w:after="0" w:line="240" w:lineRule="auto"/>
              <w:jc w:val="center"/>
              <w:rPr>
                <w:ins w:id="4717" w:author="Commodore, Sarah" w:date="2023-03-22T16:21:00Z"/>
                <w:rFonts w:ascii="Calibri" w:eastAsia="Times New Roman" w:hAnsi="Calibri" w:cs="Calibri"/>
                <w:color w:val="000000"/>
                <w:sz w:val="20"/>
                <w:szCs w:val="20"/>
              </w:rPr>
            </w:pPr>
            <w:ins w:id="471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C7ACAAD" w14:textId="77777777" w:rsidR="00DC2757" w:rsidRPr="00DC2757" w:rsidRDefault="00DC2757" w:rsidP="00DC2757">
            <w:pPr>
              <w:spacing w:after="0" w:line="240" w:lineRule="auto"/>
              <w:jc w:val="center"/>
              <w:rPr>
                <w:ins w:id="4719" w:author="Commodore, Sarah" w:date="2023-03-22T16:21:00Z"/>
                <w:rFonts w:ascii="Calibri" w:eastAsia="Times New Roman" w:hAnsi="Calibri" w:cs="Calibri"/>
                <w:color w:val="000000"/>
                <w:sz w:val="20"/>
                <w:szCs w:val="20"/>
              </w:rPr>
            </w:pPr>
            <w:ins w:id="4720" w:author="Commodore, Sarah" w:date="2023-03-22T16:21:00Z">
              <w:r w:rsidRPr="00DC2757">
                <w:rPr>
                  <w:rFonts w:ascii="Calibri" w:eastAsia="Times New Roman" w:hAnsi="Calibri" w:cs="Calibri"/>
                  <w:color w:val="000000"/>
                  <w:sz w:val="20"/>
                  <w:szCs w:val="20"/>
                </w:rPr>
                <w:t>5.7E-06</w:t>
              </w:r>
            </w:ins>
          </w:p>
        </w:tc>
        <w:tc>
          <w:tcPr>
            <w:tcW w:w="0" w:type="auto"/>
            <w:tcBorders>
              <w:top w:val="nil"/>
              <w:left w:val="nil"/>
              <w:bottom w:val="nil"/>
              <w:right w:val="nil"/>
            </w:tcBorders>
            <w:shd w:val="clear" w:color="auto" w:fill="auto"/>
            <w:noWrap/>
            <w:vAlign w:val="bottom"/>
            <w:hideMark/>
          </w:tcPr>
          <w:p w14:paraId="6DBE3F16" w14:textId="77777777" w:rsidR="00DC2757" w:rsidRPr="00DC2757" w:rsidRDefault="00DC2757" w:rsidP="00DC2757">
            <w:pPr>
              <w:spacing w:after="0" w:line="240" w:lineRule="auto"/>
              <w:jc w:val="center"/>
              <w:rPr>
                <w:ins w:id="4721" w:author="Commodore, Sarah" w:date="2023-03-22T16:21:00Z"/>
                <w:rFonts w:ascii="Calibri" w:eastAsia="Times New Roman" w:hAnsi="Calibri" w:cs="Calibri"/>
                <w:color w:val="000000"/>
                <w:sz w:val="20"/>
                <w:szCs w:val="20"/>
              </w:rPr>
            </w:pPr>
            <w:ins w:id="4722" w:author="Commodore, Sarah" w:date="2023-03-22T16:21:00Z">
              <w:r w:rsidRPr="00DC2757">
                <w:rPr>
                  <w:rFonts w:ascii="Calibri" w:eastAsia="Times New Roman" w:hAnsi="Calibri" w:cs="Calibri"/>
                  <w:color w:val="000000"/>
                  <w:sz w:val="20"/>
                  <w:szCs w:val="20"/>
                </w:rPr>
                <w:t>4.1E-05</w:t>
              </w:r>
            </w:ins>
          </w:p>
        </w:tc>
        <w:tc>
          <w:tcPr>
            <w:tcW w:w="0" w:type="auto"/>
            <w:tcBorders>
              <w:top w:val="nil"/>
              <w:left w:val="nil"/>
              <w:bottom w:val="nil"/>
              <w:right w:val="nil"/>
            </w:tcBorders>
            <w:shd w:val="clear" w:color="auto" w:fill="auto"/>
            <w:noWrap/>
            <w:vAlign w:val="bottom"/>
            <w:hideMark/>
          </w:tcPr>
          <w:p w14:paraId="368732F1" w14:textId="77777777" w:rsidR="00DC2757" w:rsidRPr="00DC2757" w:rsidRDefault="00DC2757" w:rsidP="00DC2757">
            <w:pPr>
              <w:spacing w:after="0" w:line="240" w:lineRule="auto"/>
              <w:jc w:val="center"/>
              <w:rPr>
                <w:ins w:id="4723" w:author="Commodore, Sarah" w:date="2023-03-22T16:21:00Z"/>
                <w:rFonts w:ascii="Calibri" w:eastAsia="Times New Roman" w:hAnsi="Calibri" w:cs="Calibri"/>
                <w:color w:val="FF0000"/>
                <w:sz w:val="20"/>
                <w:szCs w:val="20"/>
              </w:rPr>
            </w:pPr>
            <w:ins w:id="4724" w:author="Commodore, Sarah" w:date="2023-03-22T16:21:00Z">
              <w:r w:rsidRPr="00DC2757">
                <w:rPr>
                  <w:rFonts w:ascii="Calibri" w:eastAsia="Times New Roman" w:hAnsi="Calibri" w:cs="Calibri"/>
                  <w:color w:val="FF0000"/>
                  <w:sz w:val="20"/>
                  <w:szCs w:val="20"/>
                </w:rPr>
                <w:t>*</w:t>
              </w:r>
            </w:ins>
          </w:p>
        </w:tc>
      </w:tr>
      <w:tr w:rsidR="00DC2757" w:rsidRPr="00DC2757" w14:paraId="4C7831AF" w14:textId="77777777" w:rsidTr="00DC2757">
        <w:trPr>
          <w:trHeight w:val="260"/>
          <w:ins w:id="4725" w:author="Commodore, Sarah" w:date="2023-03-22T16:21:00Z"/>
        </w:trPr>
        <w:tc>
          <w:tcPr>
            <w:tcW w:w="0" w:type="auto"/>
            <w:tcBorders>
              <w:top w:val="nil"/>
              <w:left w:val="nil"/>
              <w:bottom w:val="nil"/>
              <w:right w:val="nil"/>
            </w:tcBorders>
            <w:shd w:val="clear" w:color="auto" w:fill="auto"/>
            <w:noWrap/>
            <w:vAlign w:val="bottom"/>
            <w:hideMark/>
          </w:tcPr>
          <w:p w14:paraId="2DE21389" w14:textId="77777777" w:rsidR="00DC2757" w:rsidRPr="00DC2757" w:rsidRDefault="00DC2757" w:rsidP="00DC2757">
            <w:pPr>
              <w:spacing w:after="0" w:line="240" w:lineRule="auto"/>
              <w:rPr>
                <w:ins w:id="4726" w:author="Commodore, Sarah" w:date="2023-03-22T16:21:00Z"/>
                <w:rFonts w:ascii="Calibri" w:eastAsia="Times New Roman" w:hAnsi="Calibri" w:cs="Calibri"/>
                <w:color w:val="000000"/>
                <w:sz w:val="20"/>
                <w:szCs w:val="20"/>
              </w:rPr>
            </w:pPr>
            <w:ins w:id="4727" w:author="Commodore, Sarah" w:date="2023-03-22T16:21:00Z">
              <w:r w:rsidRPr="00DC2757">
                <w:rPr>
                  <w:rFonts w:ascii="Calibri" w:eastAsia="Times New Roman" w:hAnsi="Calibri" w:cs="Calibri"/>
                  <w:color w:val="000000"/>
                  <w:sz w:val="20"/>
                  <w:szCs w:val="20"/>
                </w:rPr>
                <w:t>ENSG00000170959.14</w:t>
              </w:r>
            </w:ins>
          </w:p>
        </w:tc>
        <w:tc>
          <w:tcPr>
            <w:tcW w:w="0" w:type="auto"/>
            <w:tcBorders>
              <w:top w:val="nil"/>
              <w:left w:val="nil"/>
              <w:bottom w:val="nil"/>
              <w:right w:val="nil"/>
            </w:tcBorders>
            <w:shd w:val="clear" w:color="auto" w:fill="auto"/>
            <w:noWrap/>
            <w:vAlign w:val="bottom"/>
            <w:hideMark/>
          </w:tcPr>
          <w:p w14:paraId="55144B9B" w14:textId="77777777" w:rsidR="00DC2757" w:rsidRPr="00DC2757" w:rsidRDefault="00DC2757" w:rsidP="00DC2757">
            <w:pPr>
              <w:spacing w:after="0" w:line="240" w:lineRule="auto"/>
              <w:rPr>
                <w:ins w:id="4728" w:author="Commodore, Sarah" w:date="2023-03-22T16:21:00Z"/>
                <w:rFonts w:ascii="Calibri" w:eastAsia="Times New Roman" w:hAnsi="Calibri" w:cs="Calibri"/>
                <w:color w:val="000000"/>
                <w:sz w:val="20"/>
                <w:szCs w:val="20"/>
              </w:rPr>
            </w:pPr>
            <w:ins w:id="4729" w:author="Commodore, Sarah" w:date="2023-03-22T16:21:00Z">
              <w:r w:rsidRPr="00DC2757">
                <w:rPr>
                  <w:rFonts w:ascii="Calibri" w:eastAsia="Times New Roman" w:hAnsi="Calibri" w:cs="Calibri"/>
                  <w:color w:val="000000"/>
                  <w:sz w:val="20"/>
                  <w:szCs w:val="20"/>
                </w:rPr>
                <w:t>DCDC1</w:t>
              </w:r>
            </w:ins>
          </w:p>
        </w:tc>
        <w:tc>
          <w:tcPr>
            <w:tcW w:w="0" w:type="auto"/>
            <w:tcBorders>
              <w:top w:val="nil"/>
              <w:left w:val="nil"/>
              <w:bottom w:val="nil"/>
              <w:right w:val="nil"/>
            </w:tcBorders>
            <w:shd w:val="clear" w:color="auto" w:fill="auto"/>
            <w:noWrap/>
            <w:vAlign w:val="bottom"/>
            <w:hideMark/>
          </w:tcPr>
          <w:p w14:paraId="06A5552D" w14:textId="77777777" w:rsidR="00DC2757" w:rsidRPr="00DC2757" w:rsidRDefault="00DC2757" w:rsidP="00DC2757">
            <w:pPr>
              <w:spacing w:after="0" w:line="240" w:lineRule="auto"/>
              <w:jc w:val="center"/>
              <w:rPr>
                <w:ins w:id="4730" w:author="Commodore, Sarah" w:date="2023-03-22T16:21:00Z"/>
                <w:rFonts w:ascii="Calibri" w:eastAsia="Times New Roman" w:hAnsi="Calibri" w:cs="Calibri"/>
                <w:color w:val="000000"/>
                <w:sz w:val="20"/>
                <w:szCs w:val="20"/>
              </w:rPr>
            </w:pPr>
            <w:ins w:id="473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FC146FD" w14:textId="77777777" w:rsidR="00DC2757" w:rsidRPr="00DC2757" w:rsidRDefault="00DC2757" w:rsidP="00DC2757">
            <w:pPr>
              <w:spacing w:after="0" w:line="240" w:lineRule="auto"/>
              <w:jc w:val="center"/>
              <w:rPr>
                <w:ins w:id="4732" w:author="Commodore, Sarah" w:date="2023-03-22T16:21:00Z"/>
                <w:rFonts w:ascii="Calibri" w:eastAsia="Times New Roman" w:hAnsi="Calibri" w:cs="Calibri"/>
                <w:color w:val="000000"/>
                <w:sz w:val="20"/>
                <w:szCs w:val="20"/>
              </w:rPr>
            </w:pPr>
            <w:ins w:id="4733" w:author="Commodore, Sarah" w:date="2023-03-22T16:21:00Z">
              <w:r w:rsidRPr="00DC2757">
                <w:rPr>
                  <w:rFonts w:ascii="Calibri" w:eastAsia="Times New Roman" w:hAnsi="Calibri" w:cs="Calibri"/>
                  <w:color w:val="000000"/>
                  <w:sz w:val="20"/>
                  <w:szCs w:val="20"/>
                </w:rPr>
                <w:t>7.4E-09</w:t>
              </w:r>
            </w:ins>
          </w:p>
        </w:tc>
        <w:tc>
          <w:tcPr>
            <w:tcW w:w="0" w:type="auto"/>
            <w:tcBorders>
              <w:top w:val="nil"/>
              <w:left w:val="nil"/>
              <w:bottom w:val="nil"/>
              <w:right w:val="nil"/>
            </w:tcBorders>
            <w:shd w:val="clear" w:color="auto" w:fill="auto"/>
            <w:noWrap/>
            <w:vAlign w:val="bottom"/>
            <w:hideMark/>
          </w:tcPr>
          <w:p w14:paraId="04CD0EC3" w14:textId="77777777" w:rsidR="00DC2757" w:rsidRPr="00DC2757" w:rsidRDefault="00DC2757" w:rsidP="00DC2757">
            <w:pPr>
              <w:spacing w:after="0" w:line="240" w:lineRule="auto"/>
              <w:jc w:val="center"/>
              <w:rPr>
                <w:ins w:id="4734" w:author="Commodore, Sarah" w:date="2023-03-22T16:21:00Z"/>
                <w:rFonts w:ascii="Calibri" w:eastAsia="Times New Roman" w:hAnsi="Calibri" w:cs="Calibri"/>
                <w:color w:val="000000"/>
                <w:sz w:val="20"/>
                <w:szCs w:val="20"/>
              </w:rPr>
            </w:pPr>
            <w:ins w:id="4735"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49BC00D1" w14:textId="77777777" w:rsidR="00DC2757" w:rsidRPr="00DC2757" w:rsidRDefault="00DC2757" w:rsidP="00DC2757">
            <w:pPr>
              <w:spacing w:after="0" w:line="240" w:lineRule="auto"/>
              <w:jc w:val="center"/>
              <w:rPr>
                <w:ins w:id="4736" w:author="Commodore, Sarah" w:date="2023-03-22T16:21:00Z"/>
                <w:rFonts w:ascii="Calibri" w:eastAsia="Times New Roman" w:hAnsi="Calibri" w:cs="Calibri"/>
                <w:color w:val="FF0000"/>
                <w:sz w:val="20"/>
                <w:szCs w:val="20"/>
              </w:rPr>
            </w:pPr>
            <w:ins w:id="4737" w:author="Commodore, Sarah" w:date="2023-03-22T16:21:00Z">
              <w:r w:rsidRPr="00DC2757">
                <w:rPr>
                  <w:rFonts w:ascii="Calibri" w:eastAsia="Times New Roman" w:hAnsi="Calibri" w:cs="Calibri"/>
                  <w:color w:val="FF0000"/>
                  <w:sz w:val="20"/>
                  <w:szCs w:val="20"/>
                </w:rPr>
                <w:t>*</w:t>
              </w:r>
            </w:ins>
          </w:p>
        </w:tc>
      </w:tr>
      <w:tr w:rsidR="00DC2757" w:rsidRPr="00DC2757" w14:paraId="01B07132" w14:textId="77777777" w:rsidTr="00DC2757">
        <w:trPr>
          <w:trHeight w:val="260"/>
          <w:ins w:id="4738" w:author="Commodore, Sarah" w:date="2023-03-22T16:21:00Z"/>
        </w:trPr>
        <w:tc>
          <w:tcPr>
            <w:tcW w:w="0" w:type="auto"/>
            <w:tcBorders>
              <w:top w:val="nil"/>
              <w:left w:val="nil"/>
              <w:bottom w:val="nil"/>
              <w:right w:val="nil"/>
            </w:tcBorders>
            <w:shd w:val="clear" w:color="auto" w:fill="auto"/>
            <w:noWrap/>
            <w:vAlign w:val="bottom"/>
            <w:hideMark/>
          </w:tcPr>
          <w:p w14:paraId="3A16E5A9" w14:textId="77777777" w:rsidR="00DC2757" w:rsidRPr="00DC2757" w:rsidRDefault="00DC2757" w:rsidP="00DC2757">
            <w:pPr>
              <w:spacing w:after="0" w:line="240" w:lineRule="auto"/>
              <w:rPr>
                <w:ins w:id="4739" w:author="Commodore, Sarah" w:date="2023-03-22T16:21:00Z"/>
                <w:rFonts w:ascii="Calibri" w:eastAsia="Times New Roman" w:hAnsi="Calibri" w:cs="Calibri"/>
                <w:color w:val="000000"/>
                <w:sz w:val="20"/>
                <w:szCs w:val="20"/>
              </w:rPr>
            </w:pPr>
            <w:ins w:id="4740" w:author="Commodore, Sarah" w:date="2023-03-22T16:21:00Z">
              <w:r w:rsidRPr="00DC2757">
                <w:rPr>
                  <w:rFonts w:ascii="Calibri" w:eastAsia="Times New Roman" w:hAnsi="Calibri" w:cs="Calibri"/>
                  <w:color w:val="000000"/>
                  <w:sz w:val="20"/>
                  <w:szCs w:val="20"/>
                </w:rPr>
                <w:t>ENSG00000102904.15</w:t>
              </w:r>
            </w:ins>
          </w:p>
        </w:tc>
        <w:tc>
          <w:tcPr>
            <w:tcW w:w="0" w:type="auto"/>
            <w:tcBorders>
              <w:top w:val="nil"/>
              <w:left w:val="nil"/>
              <w:bottom w:val="nil"/>
              <w:right w:val="nil"/>
            </w:tcBorders>
            <w:shd w:val="clear" w:color="auto" w:fill="auto"/>
            <w:noWrap/>
            <w:vAlign w:val="bottom"/>
            <w:hideMark/>
          </w:tcPr>
          <w:p w14:paraId="1B754B21" w14:textId="77777777" w:rsidR="00DC2757" w:rsidRPr="00DC2757" w:rsidRDefault="00DC2757" w:rsidP="00DC2757">
            <w:pPr>
              <w:spacing w:after="0" w:line="240" w:lineRule="auto"/>
              <w:rPr>
                <w:ins w:id="4741" w:author="Commodore, Sarah" w:date="2023-03-22T16:21:00Z"/>
                <w:rFonts w:ascii="Calibri" w:eastAsia="Times New Roman" w:hAnsi="Calibri" w:cs="Calibri"/>
                <w:color w:val="000000"/>
                <w:sz w:val="20"/>
                <w:szCs w:val="20"/>
              </w:rPr>
            </w:pPr>
            <w:ins w:id="4742" w:author="Commodore, Sarah" w:date="2023-03-22T16:21:00Z">
              <w:r w:rsidRPr="00DC2757">
                <w:rPr>
                  <w:rFonts w:ascii="Calibri" w:eastAsia="Times New Roman" w:hAnsi="Calibri" w:cs="Calibri"/>
                  <w:color w:val="000000"/>
                  <w:sz w:val="20"/>
                  <w:szCs w:val="20"/>
                </w:rPr>
                <w:t>TSNAXIP1</w:t>
              </w:r>
            </w:ins>
          </w:p>
        </w:tc>
        <w:tc>
          <w:tcPr>
            <w:tcW w:w="0" w:type="auto"/>
            <w:tcBorders>
              <w:top w:val="nil"/>
              <w:left w:val="nil"/>
              <w:bottom w:val="nil"/>
              <w:right w:val="nil"/>
            </w:tcBorders>
            <w:shd w:val="clear" w:color="auto" w:fill="auto"/>
            <w:noWrap/>
            <w:vAlign w:val="bottom"/>
            <w:hideMark/>
          </w:tcPr>
          <w:p w14:paraId="7DCFF672" w14:textId="77777777" w:rsidR="00DC2757" w:rsidRPr="00DC2757" w:rsidRDefault="00DC2757" w:rsidP="00DC2757">
            <w:pPr>
              <w:spacing w:after="0" w:line="240" w:lineRule="auto"/>
              <w:jc w:val="center"/>
              <w:rPr>
                <w:ins w:id="4743" w:author="Commodore, Sarah" w:date="2023-03-22T16:21:00Z"/>
                <w:rFonts w:ascii="Calibri" w:eastAsia="Times New Roman" w:hAnsi="Calibri" w:cs="Calibri"/>
                <w:color w:val="000000"/>
                <w:sz w:val="20"/>
                <w:szCs w:val="20"/>
              </w:rPr>
            </w:pPr>
            <w:ins w:id="474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2E2E5BDE" w14:textId="77777777" w:rsidR="00DC2757" w:rsidRPr="00DC2757" w:rsidRDefault="00DC2757" w:rsidP="00DC2757">
            <w:pPr>
              <w:spacing w:after="0" w:line="240" w:lineRule="auto"/>
              <w:jc w:val="center"/>
              <w:rPr>
                <w:ins w:id="4745" w:author="Commodore, Sarah" w:date="2023-03-22T16:21:00Z"/>
                <w:rFonts w:ascii="Calibri" w:eastAsia="Times New Roman" w:hAnsi="Calibri" w:cs="Calibri"/>
                <w:color w:val="000000"/>
                <w:sz w:val="20"/>
                <w:szCs w:val="20"/>
              </w:rPr>
            </w:pPr>
            <w:ins w:id="4746"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43870F37" w14:textId="77777777" w:rsidR="00DC2757" w:rsidRPr="00DC2757" w:rsidRDefault="00DC2757" w:rsidP="00DC2757">
            <w:pPr>
              <w:spacing w:after="0" w:line="240" w:lineRule="auto"/>
              <w:jc w:val="center"/>
              <w:rPr>
                <w:ins w:id="4747" w:author="Commodore, Sarah" w:date="2023-03-22T16:21:00Z"/>
                <w:rFonts w:ascii="Calibri" w:eastAsia="Times New Roman" w:hAnsi="Calibri" w:cs="Calibri"/>
                <w:color w:val="000000"/>
                <w:sz w:val="20"/>
                <w:szCs w:val="20"/>
              </w:rPr>
            </w:pPr>
            <w:ins w:id="4748"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2F5F9A55" w14:textId="77777777" w:rsidR="00DC2757" w:rsidRPr="00DC2757" w:rsidRDefault="00DC2757" w:rsidP="00DC2757">
            <w:pPr>
              <w:spacing w:after="0" w:line="240" w:lineRule="auto"/>
              <w:jc w:val="center"/>
              <w:rPr>
                <w:ins w:id="4749" w:author="Commodore, Sarah" w:date="2023-03-22T16:21:00Z"/>
                <w:rFonts w:ascii="Calibri" w:eastAsia="Times New Roman" w:hAnsi="Calibri" w:cs="Calibri"/>
                <w:color w:val="FF0000"/>
                <w:sz w:val="20"/>
                <w:szCs w:val="20"/>
              </w:rPr>
            </w:pPr>
            <w:ins w:id="4750" w:author="Commodore, Sarah" w:date="2023-03-22T16:21:00Z">
              <w:r w:rsidRPr="00DC2757">
                <w:rPr>
                  <w:rFonts w:ascii="Calibri" w:eastAsia="Times New Roman" w:hAnsi="Calibri" w:cs="Calibri"/>
                  <w:color w:val="FF0000"/>
                  <w:sz w:val="20"/>
                  <w:szCs w:val="20"/>
                </w:rPr>
                <w:t>*</w:t>
              </w:r>
            </w:ins>
          </w:p>
        </w:tc>
      </w:tr>
      <w:tr w:rsidR="00DC2757" w:rsidRPr="00DC2757" w14:paraId="2D4458EE" w14:textId="77777777" w:rsidTr="00DC2757">
        <w:trPr>
          <w:trHeight w:val="260"/>
          <w:ins w:id="4751" w:author="Commodore, Sarah" w:date="2023-03-22T16:21:00Z"/>
        </w:trPr>
        <w:tc>
          <w:tcPr>
            <w:tcW w:w="0" w:type="auto"/>
            <w:tcBorders>
              <w:top w:val="nil"/>
              <w:left w:val="nil"/>
              <w:bottom w:val="nil"/>
              <w:right w:val="nil"/>
            </w:tcBorders>
            <w:shd w:val="clear" w:color="auto" w:fill="auto"/>
            <w:noWrap/>
            <w:vAlign w:val="bottom"/>
            <w:hideMark/>
          </w:tcPr>
          <w:p w14:paraId="68F3351F" w14:textId="77777777" w:rsidR="00DC2757" w:rsidRPr="00DC2757" w:rsidRDefault="00DC2757" w:rsidP="00DC2757">
            <w:pPr>
              <w:spacing w:after="0" w:line="240" w:lineRule="auto"/>
              <w:rPr>
                <w:ins w:id="4752" w:author="Commodore, Sarah" w:date="2023-03-22T16:21:00Z"/>
                <w:rFonts w:ascii="Calibri" w:eastAsia="Times New Roman" w:hAnsi="Calibri" w:cs="Calibri"/>
                <w:color w:val="000000"/>
                <w:sz w:val="20"/>
                <w:szCs w:val="20"/>
              </w:rPr>
            </w:pPr>
            <w:ins w:id="4753" w:author="Commodore, Sarah" w:date="2023-03-22T16:21:00Z">
              <w:r w:rsidRPr="00DC2757">
                <w:rPr>
                  <w:rFonts w:ascii="Calibri" w:eastAsia="Times New Roman" w:hAnsi="Calibri" w:cs="Calibri"/>
                  <w:color w:val="000000"/>
                  <w:sz w:val="20"/>
                  <w:szCs w:val="20"/>
                </w:rPr>
                <w:t>ENSG00000272514.6</w:t>
              </w:r>
            </w:ins>
          </w:p>
        </w:tc>
        <w:tc>
          <w:tcPr>
            <w:tcW w:w="0" w:type="auto"/>
            <w:tcBorders>
              <w:top w:val="nil"/>
              <w:left w:val="nil"/>
              <w:bottom w:val="nil"/>
              <w:right w:val="nil"/>
            </w:tcBorders>
            <w:shd w:val="clear" w:color="auto" w:fill="auto"/>
            <w:noWrap/>
            <w:vAlign w:val="bottom"/>
            <w:hideMark/>
          </w:tcPr>
          <w:p w14:paraId="5549DBAD" w14:textId="77777777" w:rsidR="00DC2757" w:rsidRPr="00DC2757" w:rsidRDefault="00DC2757" w:rsidP="00DC2757">
            <w:pPr>
              <w:spacing w:after="0" w:line="240" w:lineRule="auto"/>
              <w:rPr>
                <w:ins w:id="4754" w:author="Commodore, Sarah" w:date="2023-03-22T16:21:00Z"/>
                <w:rFonts w:ascii="Calibri" w:eastAsia="Times New Roman" w:hAnsi="Calibri" w:cs="Calibri"/>
                <w:color w:val="000000"/>
                <w:sz w:val="20"/>
                <w:szCs w:val="20"/>
              </w:rPr>
            </w:pPr>
            <w:ins w:id="4755" w:author="Commodore, Sarah" w:date="2023-03-22T16:21:00Z">
              <w:r w:rsidRPr="00DC2757">
                <w:rPr>
                  <w:rFonts w:ascii="Calibri" w:eastAsia="Times New Roman" w:hAnsi="Calibri" w:cs="Calibri"/>
                  <w:color w:val="000000"/>
                  <w:sz w:val="20"/>
                  <w:szCs w:val="20"/>
                </w:rPr>
                <w:t>CFAP206</w:t>
              </w:r>
            </w:ins>
          </w:p>
        </w:tc>
        <w:tc>
          <w:tcPr>
            <w:tcW w:w="0" w:type="auto"/>
            <w:tcBorders>
              <w:top w:val="nil"/>
              <w:left w:val="nil"/>
              <w:bottom w:val="nil"/>
              <w:right w:val="nil"/>
            </w:tcBorders>
            <w:shd w:val="clear" w:color="auto" w:fill="auto"/>
            <w:noWrap/>
            <w:vAlign w:val="bottom"/>
            <w:hideMark/>
          </w:tcPr>
          <w:p w14:paraId="0D7D5E88" w14:textId="77777777" w:rsidR="00DC2757" w:rsidRPr="00DC2757" w:rsidRDefault="00DC2757" w:rsidP="00DC2757">
            <w:pPr>
              <w:spacing w:after="0" w:line="240" w:lineRule="auto"/>
              <w:jc w:val="center"/>
              <w:rPr>
                <w:ins w:id="4756" w:author="Commodore, Sarah" w:date="2023-03-22T16:21:00Z"/>
                <w:rFonts w:ascii="Calibri" w:eastAsia="Times New Roman" w:hAnsi="Calibri" w:cs="Calibri"/>
                <w:color w:val="000000"/>
                <w:sz w:val="20"/>
                <w:szCs w:val="20"/>
              </w:rPr>
            </w:pPr>
            <w:ins w:id="475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DA0435A" w14:textId="77777777" w:rsidR="00DC2757" w:rsidRPr="00DC2757" w:rsidRDefault="00DC2757" w:rsidP="00DC2757">
            <w:pPr>
              <w:spacing w:after="0" w:line="240" w:lineRule="auto"/>
              <w:jc w:val="center"/>
              <w:rPr>
                <w:ins w:id="4758" w:author="Commodore, Sarah" w:date="2023-03-22T16:21:00Z"/>
                <w:rFonts w:ascii="Calibri" w:eastAsia="Times New Roman" w:hAnsi="Calibri" w:cs="Calibri"/>
                <w:color w:val="000000"/>
                <w:sz w:val="20"/>
                <w:szCs w:val="20"/>
              </w:rPr>
            </w:pPr>
            <w:ins w:id="4759" w:author="Commodore, Sarah" w:date="2023-03-22T16:21:00Z">
              <w:r w:rsidRPr="00DC2757">
                <w:rPr>
                  <w:rFonts w:ascii="Calibri" w:eastAsia="Times New Roman" w:hAnsi="Calibri" w:cs="Calibri"/>
                  <w:color w:val="000000"/>
                  <w:sz w:val="20"/>
                  <w:szCs w:val="20"/>
                </w:rPr>
                <w:t>1.5E-06</w:t>
              </w:r>
            </w:ins>
          </w:p>
        </w:tc>
        <w:tc>
          <w:tcPr>
            <w:tcW w:w="0" w:type="auto"/>
            <w:tcBorders>
              <w:top w:val="nil"/>
              <w:left w:val="nil"/>
              <w:bottom w:val="nil"/>
              <w:right w:val="nil"/>
            </w:tcBorders>
            <w:shd w:val="clear" w:color="auto" w:fill="auto"/>
            <w:noWrap/>
            <w:vAlign w:val="bottom"/>
            <w:hideMark/>
          </w:tcPr>
          <w:p w14:paraId="28449329" w14:textId="77777777" w:rsidR="00DC2757" w:rsidRPr="00DC2757" w:rsidRDefault="00DC2757" w:rsidP="00DC2757">
            <w:pPr>
              <w:spacing w:after="0" w:line="240" w:lineRule="auto"/>
              <w:jc w:val="center"/>
              <w:rPr>
                <w:ins w:id="4760" w:author="Commodore, Sarah" w:date="2023-03-22T16:21:00Z"/>
                <w:rFonts w:ascii="Calibri" w:eastAsia="Times New Roman" w:hAnsi="Calibri" w:cs="Calibri"/>
                <w:color w:val="000000"/>
                <w:sz w:val="20"/>
                <w:szCs w:val="20"/>
              </w:rPr>
            </w:pPr>
            <w:ins w:id="4761" w:author="Commodore, Sarah" w:date="2023-03-22T16:21:00Z">
              <w:r w:rsidRPr="00DC2757">
                <w:rPr>
                  <w:rFonts w:ascii="Calibri" w:eastAsia="Times New Roman" w:hAnsi="Calibri" w:cs="Calibri"/>
                  <w:color w:val="000000"/>
                  <w:sz w:val="20"/>
                  <w:szCs w:val="20"/>
                </w:rPr>
                <w:t>1.2E-05</w:t>
              </w:r>
            </w:ins>
          </w:p>
        </w:tc>
        <w:tc>
          <w:tcPr>
            <w:tcW w:w="0" w:type="auto"/>
            <w:tcBorders>
              <w:top w:val="nil"/>
              <w:left w:val="nil"/>
              <w:bottom w:val="nil"/>
              <w:right w:val="nil"/>
            </w:tcBorders>
            <w:shd w:val="clear" w:color="auto" w:fill="auto"/>
            <w:noWrap/>
            <w:vAlign w:val="bottom"/>
            <w:hideMark/>
          </w:tcPr>
          <w:p w14:paraId="69CE5FF6" w14:textId="77777777" w:rsidR="00DC2757" w:rsidRPr="00DC2757" w:rsidRDefault="00DC2757" w:rsidP="00DC2757">
            <w:pPr>
              <w:spacing w:after="0" w:line="240" w:lineRule="auto"/>
              <w:jc w:val="center"/>
              <w:rPr>
                <w:ins w:id="4762" w:author="Commodore, Sarah" w:date="2023-03-22T16:21:00Z"/>
                <w:rFonts w:ascii="Calibri" w:eastAsia="Times New Roman" w:hAnsi="Calibri" w:cs="Calibri"/>
                <w:color w:val="FF0000"/>
                <w:sz w:val="20"/>
                <w:szCs w:val="20"/>
              </w:rPr>
            </w:pPr>
            <w:ins w:id="4763" w:author="Commodore, Sarah" w:date="2023-03-22T16:21:00Z">
              <w:r w:rsidRPr="00DC2757">
                <w:rPr>
                  <w:rFonts w:ascii="Calibri" w:eastAsia="Times New Roman" w:hAnsi="Calibri" w:cs="Calibri"/>
                  <w:color w:val="FF0000"/>
                  <w:sz w:val="20"/>
                  <w:szCs w:val="20"/>
                </w:rPr>
                <w:t>*</w:t>
              </w:r>
            </w:ins>
          </w:p>
        </w:tc>
      </w:tr>
      <w:tr w:rsidR="00DC2757" w:rsidRPr="00DC2757" w14:paraId="6D1A4139" w14:textId="77777777" w:rsidTr="00DC2757">
        <w:trPr>
          <w:trHeight w:val="260"/>
          <w:ins w:id="4764" w:author="Commodore, Sarah" w:date="2023-03-22T16:21:00Z"/>
        </w:trPr>
        <w:tc>
          <w:tcPr>
            <w:tcW w:w="0" w:type="auto"/>
            <w:tcBorders>
              <w:top w:val="nil"/>
              <w:left w:val="nil"/>
              <w:bottom w:val="nil"/>
              <w:right w:val="nil"/>
            </w:tcBorders>
            <w:shd w:val="clear" w:color="auto" w:fill="auto"/>
            <w:noWrap/>
            <w:vAlign w:val="bottom"/>
            <w:hideMark/>
          </w:tcPr>
          <w:p w14:paraId="32145FE7" w14:textId="77777777" w:rsidR="00DC2757" w:rsidRPr="00DC2757" w:rsidRDefault="00DC2757" w:rsidP="00DC2757">
            <w:pPr>
              <w:spacing w:after="0" w:line="240" w:lineRule="auto"/>
              <w:rPr>
                <w:ins w:id="4765" w:author="Commodore, Sarah" w:date="2023-03-22T16:21:00Z"/>
                <w:rFonts w:ascii="Calibri" w:eastAsia="Times New Roman" w:hAnsi="Calibri" w:cs="Calibri"/>
                <w:color w:val="000000"/>
                <w:sz w:val="20"/>
                <w:szCs w:val="20"/>
              </w:rPr>
            </w:pPr>
            <w:ins w:id="4766" w:author="Commodore, Sarah" w:date="2023-03-22T16:21:00Z">
              <w:r w:rsidRPr="00DC2757">
                <w:rPr>
                  <w:rFonts w:ascii="Calibri" w:eastAsia="Times New Roman" w:hAnsi="Calibri" w:cs="Calibri"/>
                  <w:color w:val="000000"/>
                  <w:sz w:val="20"/>
                  <w:szCs w:val="20"/>
                </w:rPr>
                <w:t>ENSG00000287312.1</w:t>
              </w:r>
            </w:ins>
          </w:p>
        </w:tc>
        <w:tc>
          <w:tcPr>
            <w:tcW w:w="0" w:type="auto"/>
            <w:tcBorders>
              <w:top w:val="nil"/>
              <w:left w:val="nil"/>
              <w:bottom w:val="nil"/>
              <w:right w:val="nil"/>
            </w:tcBorders>
            <w:shd w:val="clear" w:color="auto" w:fill="auto"/>
            <w:noWrap/>
            <w:vAlign w:val="bottom"/>
            <w:hideMark/>
          </w:tcPr>
          <w:p w14:paraId="52AFF8A8" w14:textId="77777777" w:rsidR="00DC2757" w:rsidRPr="00DC2757" w:rsidRDefault="00DC2757" w:rsidP="00DC2757">
            <w:pPr>
              <w:spacing w:after="0" w:line="240" w:lineRule="auto"/>
              <w:rPr>
                <w:ins w:id="4767" w:author="Commodore, Sarah" w:date="2023-03-22T16:21:00Z"/>
                <w:rFonts w:ascii="Calibri" w:eastAsia="Times New Roman" w:hAnsi="Calibri" w:cs="Calibri"/>
                <w:color w:val="000000"/>
                <w:sz w:val="20"/>
                <w:szCs w:val="20"/>
              </w:rPr>
            </w:pPr>
            <w:ins w:id="4768" w:author="Commodore, Sarah" w:date="2023-03-22T16:21:00Z">
              <w:r w:rsidRPr="00DC2757">
                <w:rPr>
                  <w:rFonts w:ascii="Calibri" w:eastAsia="Times New Roman" w:hAnsi="Calibri" w:cs="Calibri"/>
                  <w:color w:val="000000"/>
                  <w:sz w:val="20"/>
                  <w:szCs w:val="20"/>
                </w:rPr>
                <w:t>AC127526.4</w:t>
              </w:r>
            </w:ins>
          </w:p>
        </w:tc>
        <w:tc>
          <w:tcPr>
            <w:tcW w:w="0" w:type="auto"/>
            <w:tcBorders>
              <w:top w:val="nil"/>
              <w:left w:val="nil"/>
              <w:bottom w:val="nil"/>
              <w:right w:val="nil"/>
            </w:tcBorders>
            <w:shd w:val="clear" w:color="auto" w:fill="auto"/>
            <w:noWrap/>
            <w:vAlign w:val="bottom"/>
            <w:hideMark/>
          </w:tcPr>
          <w:p w14:paraId="43E339C5" w14:textId="77777777" w:rsidR="00DC2757" w:rsidRPr="00DC2757" w:rsidRDefault="00DC2757" w:rsidP="00DC2757">
            <w:pPr>
              <w:spacing w:after="0" w:line="240" w:lineRule="auto"/>
              <w:jc w:val="center"/>
              <w:rPr>
                <w:ins w:id="4769" w:author="Commodore, Sarah" w:date="2023-03-22T16:21:00Z"/>
                <w:rFonts w:ascii="Calibri" w:eastAsia="Times New Roman" w:hAnsi="Calibri" w:cs="Calibri"/>
                <w:color w:val="000000"/>
                <w:sz w:val="20"/>
                <w:szCs w:val="20"/>
              </w:rPr>
            </w:pPr>
            <w:ins w:id="477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F2C1441" w14:textId="77777777" w:rsidR="00DC2757" w:rsidRPr="00DC2757" w:rsidRDefault="00DC2757" w:rsidP="00DC2757">
            <w:pPr>
              <w:spacing w:after="0" w:line="240" w:lineRule="auto"/>
              <w:jc w:val="center"/>
              <w:rPr>
                <w:ins w:id="4771" w:author="Commodore, Sarah" w:date="2023-03-22T16:21:00Z"/>
                <w:rFonts w:ascii="Calibri" w:eastAsia="Times New Roman" w:hAnsi="Calibri" w:cs="Calibri"/>
                <w:color w:val="000000"/>
                <w:sz w:val="20"/>
                <w:szCs w:val="20"/>
              </w:rPr>
            </w:pPr>
            <w:ins w:id="4772"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5911EBB6" w14:textId="77777777" w:rsidR="00DC2757" w:rsidRPr="00DC2757" w:rsidRDefault="00DC2757" w:rsidP="00DC2757">
            <w:pPr>
              <w:spacing w:after="0" w:line="240" w:lineRule="auto"/>
              <w:jc w:val="center"/>
              <w:rPr>
                <w:ins w:id="4773" w:author="Commodore, Sarah" w:date="2023-03-22T16:21:00Z"/>
                <w:rFonts w:ascii="Calibri" w:eastAsia="Times New Roman" w:hAnsi="Calibri" w:cs="Calibri"/>
                <w:color w:val="000000"/>
                <w:sz w:val="20"/>
                <w:szCs w:val="20"/>
              </w:rPr>
            </w:pPr>
            <w:ins w:id="4774"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1F8C86C0" w14:textId="77777777" w:rsidR="00DC2757" w:rsidRPr="00DC2757" w:rsidRDefault="00DC2757" w:rsidP="00DC2757">
            <w:pPr>
              <w:spacing w:after="0" w:line="240" w:lineRule="auto"/>
              <w:jc w:val="center"/>
              <w:rPr>
                <w:ins w:id="4775" w:author="Commodore, Sarah" w:date="2023-03-22T16:21:00Z"/>
                <w:rFonts w:ascii="Calibri" w:eastAsia="Times New Roman" w:hAnsi="Calibri" w:cs="Calibri"/>
                <w:color w:val="FF0000"/>
                <w:sz w:val="20"/>
                <w:szCs w:val="20"/>
              </w:rPr>
            </w:pPr>
            <w:ins w:id="4776" w:author="Commodore, Sarah" w:date="2023-03-22T16:21:00Z">
              <w:r w:rsidRPr="00DC2757">
                <w:rPr>
                  <w:rFonts w:ascii="Calibri" w:eastAsia="Times New Roman" w:hAnsi="Calibri" w:cs="Calibri"/>
                  <w:color w:val="FF0000"/>
                  <w:sz w:val="20"/>
                  <w:szCs w:val="20"/>
                </w:rPr>
                <w:t>*</w:t>
              </w:r>
            </w:ins>
          </w:p>
        </w:tc>
      </w:tr>
      <w:tr w:rsidR="00DC2757" w:rsidRPr="00DC2757" w14:paraId="3B1C5C47" w14:textId="77777777" w:rsidTr="00DC2757">
        <w:trPr>
          <w:trHeight w:val="260"/>
          <w:ins w:id="4777" w:author="Commodore, Sarah" w:date="2023-03-22T16:21:00Z"/>
        </w:trPr>
        <w:tc>
          <w:tcPr>
            <w:tcW w:w="0" w:type="auto"/>
            <w:tcBorders>
              <w:top w:val="nil"/>
              <w:left w:val="nil"/>
              <w:bottom w:val="nil"/>
              <w:right w:val="nil"/>
            </w:tcBorders>
            <w:shd w:val="clear" w:color="auto" w:fill="auto"/>
            <w:noWrap/>
            <w:vAlign w:val="bottom"/>
            <w:hideMark/>
          </w:tcPr>
          <w:p w14:paraId="234520DE" w14:textId="77777777" w:rsidR="00DC2757" w:rsidRPr="00DC2757" w:rsidRDefault="00DC2757" w:rsidP="00DC2757">
            <w:pPr>
              <w:spacing w:after="0" w:line="240" w:lineRule="auto"/>
              <w:rPr>
                <w:ins w:id="4778" w:author="Commodore, Sarah" w:date="2023-03-22T16:21:00Z"/>
                <w:rFonts w:ascii="Calibri" w:eastAsia="Times New Roman" w:hAnsi="Calibri" w:cs="Calibri"/>
                <w:color w:val="000000"/>
                <w:sz w:val="20"/>
                <w:szCs w:val="20"/>
              </w:rPr>
            </w:pPr>
            <w:ins w:id="4779" w:author="Commodore, Sarah" w:date="2023-03-22T16:21:00Z">
              <w:r w:rsidRPr="00DC2757">
                <w:rPr>
                  <w:rFonts w:ascii="Calibri" w:eastAsia="Times New Roman" w:hAnsi="Calibri" w:cs="Calibri"/>
                  <w:color w:val="000000"/>
                  <w:sz w:val="20"/>
                  <w:szCs w:val="20"/>
                </w:rPr>
                <w:t>ENSG00000259426.6</w:t>
              </w:r>
            </w:ins>
          </w:p>
        </w:tc>
        <w:tc>
          <w:tcPr>
            <w:tcW w:w="0" w:type="auto"/>
            <w:tcBorders>
              <w:top w:val="nil"/>
              <w:left w:val="nil"/>
              <w:bottom w:val="nil"/>
              <w:right w:val="nil"/>
            </w:tcBorders>
            <w:shd w:val="clear" w:color="auto" w:fill="auto"/>
            <w:noWrap/>
            <w:vAlign w:val="bottom"/>
            <w:hideMark/>
          </w:tcPr>
          <w:p w14:paraId="2E0AB38D" w14:textId="77777777" w:rsidR="00DC2757" w:rsidRPr="00DC2757" w:rsidRDefault="00DC2757" w:rsidP="00DC2757">
            <w:pPr>
              <w:spacing w:after="0" w:line="240" w:lineRule="auto"/>
              <w:rPr>
                <w:ins w:id="4780" w:author="Commodore, Sarah" w:date="2023-03-22T16:21:00Z"/>
                <w:rFonts w:ascii="Calibri" w:eastAsia="Times New Roman" w:hAnsi="Calibri" w:cs="Calibri"/>
                <w:color w:val="000000"/>
                <w:sz w:val="20"/>
                <w:szCs w:val="20"/>
              </w:rPr>
            </w:pPr>
            <w:ins w:id="4781" w:author="Commodore, Sarah" w:date="2023-03-22T16:21:00Z">
              <w:r w:rsidRPr="00DC2757">
                <w:rPr>
                  <w:rFonts w:ascii="Calibri" w:eastAsia="Times New Roman" w:hAnsi="Calibri" w:cs="Calibri"/>
                  <w:color w:val="000000"/>
                  <w:sz w:val="20"/>
                  <w:szCs w:val="20"/>
                </w:rPr>
                <w:t>AC027237.3</w:t>
              </w:r>
            </w:ins>
          </w:p>
        </w:tc>
        <w:tc>
          <w:tcPr>
            <w:tcW w:w="0" w:type="auto"/>
            <w:tcBorders>
              <w:top w:val="nil"/>
              <w:left w:val="nil"/>
              <w:bottom w:val="nil"/>
              <w:right w:val="nil"/>
            </w:tcBorders>
            <w:shd w:val="clear" w:color="auto" w:fill="auto"/>
            <w:noWrap/>
            <w:vAlign w:val="bottom"/>
            <w:hideMark/>
          </w:tcPr>
          <w:p w14:paraId="6B96E5F6" w14:textId="77777777" w:rsidR="00DC2757" w:rsidRPr="00DC2757" w:rsidRDefault="00DC2757" w:rsidP="00DC2757">
            <w:pPr>
              <w:spacing w:after="0" w:line="240" w:lineRule="auto"/>
              <w:jc w:val="center"/>
              <w:rPr>
                <w:ins w:id="4782" w:author="Commodore, Sarah" w:date="2023-03-22T16:21:00Z"/>
                <w:rFonts w:ascii="Calibri" w:eastAsia="Times New Roman" w:hAnsi="Calibri" w:cs="Calibri"/>
                <w:color w:val="000000"/>
                <w:sz w:val="20"/>
                <w:szCs w:val="20"/>
              </w:rPr>
            </w:pPr>
            <w:ins w:id="478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0101FC" w14:textId="77777777" w:rsidR="00DC2757" w:rsidRPr="00DC2757" w:rsidRDefault="00DC2757" w:rsidP="00DC2757">
            <w:pPr>
              <w:spacing w:after="0" w:line="240" w:lineRule="auto"/>
              <w:jc w:val="center"/>
              <w:rPr>
                <w:ins w:id="4784" w:author="Commodore, Sarah" w:date="2023-03-22T16:21:00Z"/>
                <w:rFonts w:ascii="Calibri" w:eastAsia="Times New Roman" w:hAnsi="Calibri" w:cs="Calibri"/>
                <w:color w:val="000000"/>
                <w:sz w:val="20"/>
                <w:szCs w:val="20"/>
              </w:rPr>
            </w:pPr>
            <w:ins w:id="4785" w:author="Commodore, Sarah" w:date="2023-03-22T16:21:00Z">
              <w:r w:rsidRPr="00DC2757">
                <w:rPr>
                  <w:rFonts w:ascii="Calibri" w:eastAsia="Times New Roman" w:hAnsi="Calibri" w:cs="Calibri"/>
                  <w:color w:val="000000"/>
                  <w:sz w:val="20"/>
                  <w:szCs w:val="20"/>
                </w:rPr>
                <w:t>7.0E-13</w:t>
              </w:r>
            </w:ins>
          </w:p>
        </w:tc>
        <w:tc>
          <w:tcPr>
            <w:tcW w:w="0" w:type="auto"/>
            <w:tcBorders>
              <w:top w:val="nil"/>
              <w:left w:val="nil"/>
              <w:bottom w:val="nil"/>
              <w:right w:val="nil"/>
            </w:tcBorders>
            <w:shd w:val="clear" w:color="auto" w:fill="auto"/>
            <w:noWrap/>
            <w:vAlign w:val="bottom"/>
            <w:hideMark/>
          </w:tcPr>
          <w:p w14:paraId="1CB5DE84" w14:textId="77777777" w:rsidR="00DC2757" w:rsidRPr="00DC2757" w:rsidRDefault="00DC2757" w:rsidP="00DC2757">
            <w:pPr>
              <w:spacing w:after="0" w:line="240" w:lineRule="auto"/>
              <w:jc w:val="center"/>
              <w:rPr>
                <w:ins w:id="4786" w:author="Commodore, Sarah" w:date="2023-03-22T16:21:00Z"/>
                <w:rFonts w:ascii="Calibri" w:eastAsia="Times New Roman" w:hAnsi="Calibri" w:cs="Calibri"/>
                <w:color w:val="000000"/>
                <w:sz w:val="20"/>
                <w:szCs w:val="20"/>
              </w:rPr>
            </w:pPr>
            <w:ins w:id="4787" w:author="Commodore, Sarah" w:date="2023-03-22T16:21:00Z">
              <w:r w:rsidRPr="00DC2757">
                <w:rPr>
                  <w:rFonts w:ascii="Calibri" w:eastAsia="Times New Roman" w:hAnsi="Calibri" w:cs="Calibri"/>
                  <w:color w:val="000000"/>
                  <w:sz w:val="20"/>
                  <w:szCs w:val="20"/>
                </w:rPr>
                <w:t>3.0E-11</w:t>
              </w:r>
            </w:ins>
          </w:p>
        </w:tc>
        <w:tc>
          <w:tcPr>
            <w:tcW w:w="0" w:type="auto"/>
            <w:tcBorders>
              <w:top w:val="nil"/>
              <w:left w:val="nil"/>
              <w:bottom w:val="nil"/>
              <w:right w:val="nil"/>
            </w:tcBorders>
            <w:shd w:val="clear" w:color="auto" w:fill="auto"/>
            <w:noWrap/>
            <w:vAlign w:val="bottom"/>
            <w:hideMark/>
          </w:tcPr>
          <w:p w14:paraId="082629C0" w14:textId="77777777" w:rsidR="00DC2757" w:rsidRPr="00DC2757" w:rsidRDefault="00DC2757" w:rsidP="00DC2757">
            <w:pPr>
              <w:spacing w:after="0" w:line="240" w:lineRule="auto"/>
              <w:jc w:val="center"/>
              <w:rPr>
                <w:ins w:id="4788" w:author="Commodore, Sarah" w:date="2023-03-22T16:21:00Z"/>
                <w:rFonts w:ascii="Calibri" w:eastAsia="Times New Roman" w:hAnsi="Calibri" w:cs="Calibri"/>
                <w:color w:val="FF0000"/>
                <w:sz w:val="20"/>
                <w:szCs w:val="20"/>
              </w:rPr>
            </w:pPr>
            <w:ins w:id="4789" w:author="Commodore, Sarah" w:date="2023-03-22T16:21:00Z">
              <w:r w:rsidRPr="00DC2757">
                <w:rPr>
                  <w:rFonts w:ascii="Calibri" w:eastAsia="Times New Roman" w:hAnsi="Calibri" w:cs="Calibri"/>
                  <w:color w:val="FF0000"/>
                  <w:sz w:val="20"/>
                  <w:szCs w:val="20"/>
                </w:rPr>
                <w:t>*</w:t>
              </w:r>
            </w:ins>
          </w:p>
        </w:tc>
      </w:tr>
      <w:tr w:rsidR="00DC2757" w:rsidRPr="00DC2757" w14:paraId="425E9E4F" w14:textId="77777777" w:rsidTr="00DC2757">
        <w:trPr>
          <w:trHeight w:val="260"/>
          <w:ins w:id="4790" w:author="Commodore, Sarah" w:date="2023-03-22T16:21:00Z"/>
        </w:trPr>
        <w:tc>
          <w:tcPr>
            <w:tcW w:w="0" w:type="auto"/>
            <w:tcBorders>
              <w:top w:val="nil"/>
              <w:left w:val="nil"/>
              <w:bottom w:val="nil"/>
              <w:right w:val="nil"/>
            </w:tcBorders>
            <w:shd w:val="clear" w:color="auto" w:fill="auto"/>
            <w:noWrap/>
            <w:vAlign w:val="bottom"/>
            <w:hideMark/>
          </w:tcPr>
          <w:p w14:paraId="4A0CEC1B" w14:textId="77777777" w:rsidR="00DC2757" w:rsidRPr="00DC2757" w:rsidRDefault="00DC2757" w:rsidP="00DC2757">
            <w:pPr>
              <w:spacing w:after="0" w:line="240" w:lineRule="auto"/>
              <w:rPr>
                <w:ins w:id="4791" w:author="Commodore, Sarah" w:date="2023-03-22T16:21:00Z"/>
                <w:rFonts w:ascii="Calibri" w:eastAsia="Times New Roman" w:hAnsi="Calibri" w:cs="Calibri"/>
                <w:color w:val="000000"/>
                <w:sz w:val="20"/>
                <w:szCs w:val="20"/>
              </w:rPr>
            </w:pPr>
            <w:ins w:id="4792" w:author="Commodore, Sarah" w:date="2023-03-22T16:21:00Z">
              <w:r w:rsidRPr="00DC2757">
                <w:rPr>
                  <w:rFonts w:ascii="Calibri" w:eastAsia="Times New Roman" w:hAnsi="Calibri" w:cs="Calibri"/>
                  <w:color w:val="000000"/>
                  <w:sz w:val="20"/>
                  <w:szCs w:val="20"/>
                </w:rPr>
                <w:t>ENSG00000105519.18</w:t>
              </w:r>
            </w:ins>
          </w:p>
        </w:tc>
        <w:tc>
          <w:tcPr>
            <w:tcW w:w="0" w:type="auto"/>
            <w:tcBorders>
              <w:top w:val="nil"/>
              <w:left w:val="nil"/>
              <w:bottom w:val="nil"/>
              <w:right w:val="nil"/>
            </w:tcBorders>
            <w:shd w:val="clear" w:color="auto" w:fill="auto"/>
            <w:noWrap/>
            <w:vAlign w:val="bottom"/>
            <w:hideMark/>
          </w:tcPr>
          <w:p w14:paraId="6CCA9941" w14:textId="77777777" w:rsidR="00DC2757" w:rsidRPr="00DC2757" w:rsidRDefault="00DC2757" w:rsidP="00DC2757">
            <w:pPr>
              <w:spacing w:after="0" w:line="240" w:lineRule="auto"/>
              <w:rPr>
                <w:ins w:id="4793" w:author="Commodore, Sarah" w:date="2023-03-22T16:21:00Z"/>
                <w:rFonts w:ascii="Calibri" w:eastAsia="Times New Roman" w:hAnsi="Calibri" w:cs="Calibri"/>
                <w:color w:val="000000"/>
                <w:sz w:val="20"/>
                <w:szCs w:val="20"/>
              </w:rPr>
            </w:pPr>
            <w:ins w:id="4794" w:author="Commodore, Sarah" w:date="2023-03-22T16:21:00Z">
              <w:r w:rsidRPr="00DC2757">
                <w:rPr>
                  <w:rFonts w:ascii="Calibri" w:eastAsia="Times New Roman" w:hAnsi="Calibri" w:cs="Calibri"/>
                  <w:color w:val="000000"/>
                  <w:sz w:val="20"/>
                  <w:szCs w:val="20"/>
                </w:rPr>
                <w:t>CAPS</w:t>
              </w:r>
            </w:ins>
          </w:p>
        </w:tc>
        <w:tc>
          <w:tcPr>
            <w:tcW w:w="0" w:type="auto"/>
            <w:tcBorders>
              <w:top w:val="nil"/>
              <w:left w:val="nil"/>
              <w:bottom w:val="nil"/>
              <w:right w:val="nil"/>
            </w:tcBorders>
            <w:shd w:val="clear" w:color="auto" w:fill="auto"/>
            <w:noWrap/>
            <w:vAlign w:val="bottom"/>
            <w:hideMark/>
          </w:tcPr>
          <w:p w14:paraId="33663D76" w14:textId="77777777" w:rsidR="00DC2757" w:rsidRPr="00DC2757" w:rsidRDefault="00DC2757" w:rsidP="00DC2757">
            <w:pPr>
              <w:spacing w:after="0" w:line="240" w:lineRule="auto"/>
              <w:jc w:val="center"/>
              <w:rPr>
                <w:ins w:id="4795" w:author="Commodore, Sarah" w:date="2023-03-22T16:21:00Z"/>
                <w:rFonts w:ascii="Calibri" w:eastAsia="Times New Roman" w:hAnsi="Calibri" w:cs="Calibri"/>
                <w:color w:val="000000"/>
                <w:sz w:val="20"/>
                <w:szCs w:val="20"/>
              </w:rPr>
            </w:pPr>
            <w:ins w:id="479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7450B29A" w14:textId="77777777" w:rsidR="00DC2757" w:rsidRPr="00DC2757" w:rsidRDefault="00DC2757" w:rsidP="00DC2757">
            <w:pPr>
              <w:spacing w:after="0" w:line="240" w:lineRule="auto"/>
              <w:jc w:val="center"/>
              <w:rPr>
                <w:ins w:id="4797" w:author="Commodore, Sarah" w:date="2023-03-22T16:21:00Z"/>
                <w:rFonts w:ascii="Calibri" w:eastAsia="Times New Roman" w:hAnsi="Calibri" w:cs="Calibri"/>
                <w:color w:val="000000"/>
                <w:sz w:val="20"/>
                <w:szCs w:val="20"/>
              </w:rPr>
            </w:pPr>
            <w:ins w:id="4798" w:author="Commodore, Sarah" w:date="2023-03-22T16:21:00Z">
              <w:r w:rsidRPr="00DC2757">
                <w:rPr>
                  <w:rFonts w:ascii="Calibri" w:eastAsia="Times New Roman" w:hAnsi="Calibri" w:cs="Calibri"/>
                  <w:color w:val="000000"/>
                  <w:sz w:val="20"/>
                  <w:szCs w:val="20"/>
                </w:rPr>
                <w:t>9.3E-19</w:t>
              </w:r>
            </w:ins>
          </w:p>
        </w:tc>
        <w:tc>
          <w:tcPr>
            <w:tcW w:w="0" w:type="auto"/>
            <w:tcBorders>
              <w:top w:val="nil"/>
              <w:left w:val="nil"/>
              <w:bottom w:val="nil"/>
              <w:right w:val="nil"/>
            </w:tcBorders>
            <w:shd w:val="clear" w:color="auto" w:fill="auto"/>
            <w:noWrap/>
            <w:vAlign w:val="bottom"/>
            <w:hideMark/>
          </w:tcPr>
          <w:p w14:paraId="56E0BCDF" w14:textId="77777777" w:rsidR="00DC2757" w:rsidRPr="00DC2757" w:rsidRDefault="00DC2757" w:rsidP="00DC2757">
            <w:pPr>
              <w:spacing w:after="0" w:line="240" w:lineRule="auto"/>
              <w:jc w:val="center"/>
              <w:rPr>
                <w:ins w:id="4799" w:author="Commodore, Sarah" w:date="2023-03-22T16:21:00Z"/>
                <w:rFonts w:ascii="Calibri" w:eastAsia="Times New Roman" w:hAnsi="Calibri" w:cs="Calibri"/>
                <w:color w:val="000000"/>
                <w:sz w:val="20"/>
                <w:szCs w:val="20"/>
              </w:rPr>
            </w:pPr>
            <w:ins w:id="4800" w:author="Commodore, Sarah" w:date="2023-03-22T16:21:00Z">
              <w:r w:rsidRPr="00DC2757">
                <w:rPr>
                  <w:rFonts w:ascii="Calibri" w:eastAsia="Times New Roman" w:hAnsi="Calibri" w:cs="Calibri"/>
                  <w:color w:val="000000"/>
                  <w:sz w:val="20"/>
                  <w:szCs w:val="20"/>
                </w:rPr>
                <w:t>1.9E-16</w:t>
              </w:r>
            </w:ins>
          </w:p>
        </w:tc>
        <w:tc>
          <w:tcPr>
            <w:tcW w:w="0" w:type="auto"/>
            <w:tcBorders>
              <w:top w:val="nil"/>
              <w:left w:val="nil"/>
              <w:bottom w:val="nil"/>
              <w:right w:val="nil"/>
            </w:tcBorders>
            <w:shd w:val="clear" w:color="auto" w:fill="auto"/>
            <w:noWrap/>
            <w:vAlign w:val="bottom"/>
            <w:hideMark/>
          </w:tcPr>
          <w:p w14:paraId="06BAABD4" w14:textId="77777777" w:rsidR="00DC2757" w:rsidRPr="00DC2757" w:rsidRDefault="00DC2757" w:rsidP="00DC2757">
            <w:pPr>
              <w:spacing w:after="0" w:line="240" w:lineRule="auto"/>
              <w:jc w:val="center"/>
              <w:rPr>
                <w:ins w:id="4801" w:author="Commodore, Sarah" w:date="2023-03-22T16:21:00Z"/>
                <w:rFonts w:ascii="Calibri" w:eastAsia="Times New Roman" w:hAnsi="Calibri" w:cs="Calibri"/>
                <w:color w:val="FF0000"/>
                <w:sz w:val="20"/>
                <w:szCs w:val="20"/>
              </w:rPr>
            </w:pPr>
            <w:ins w:id="4802" w:author="Commodore, Sarah" w:date="2023-03-22T16:21:00Z">
              <w:r w:rsidRPr="00DC2757">
                <w:rPr>
                  <w:rFonts w:ascii="Calibri" w:eastAsia="Times New Roman" w:hAnsi="Calibri" w:cs="Calibri"/>
                  <w:color w:val="FF0000"/>
                  <w:sz w:val="20"/>
                  <w:szCs w:val="20"/>
                </w:rPr>
                <w:t>*</w:t>
              </w:r>
            </w:ins>
          </w:p>
        </w:tc>
      </w:tr>
      <w:tr w:rsidR="00DC2757" w:rsidRPr="00DC2757" w14:paraId="0997AEFE" w14:textId="77777777" w:rsidTr="00DC2757">
        <w:trPr>
          <w:trHeight w:val="260"/>
          <w:ins w:id="4803" w:author="Commodore, Sarah" w:date="2023-03-22T16:21:00Z"/>
        </w:trPr>
        <w:tc>
          <w:tcPr>
            <w:tcW w:w="0" w:type="auto"/>
            <w:tcBorders>
              <w:top w:val="nil"/>
              <w:left w:val="nil"/>
              <w:bottom w:val="nil"/>
              <w:right w:val="nil"/>
            </w:tcBorders>
            <w:shd w:val="clear" w:color="auto" w:fill="auto"/>
            <w:noWrap/>
            <w:vAlign w:val="bottom"/>
            <w:hideMark/>
          </w:tcPr>
          <w:p w14:paraId="42EC22AD" w14:textId="77777777" w:rsidR="00DC2757" w:rsidRPr="00DC2757" w:rsidRDefault="00DC2757" w:rsidP="00DC2757">
            <w:pPr>
              <w:spacing w:after="0" w:line="240" w:lineRule="auto"/>
              <w:rPr>
                <w:ins w:id="4804" w:author="Commodore, Sarah" w:date="2023-03-22T16:21:00Z"/>
                <w:rFonts w:ascii="Calibri" w:eastAsia="Times New Roman" w:hAnsi="Calibri" w:cs="Calibri"/>
                <w:color w:val="000000"/>
                <w:sz w:val="20"/>
                <w:szCs w:val="20"/>
              </w:rPr>
            </w:pPr>
            <w:ins w:id="4805" w:author="Commodore, Sarah" w:date="2023-03-22T16:21:00Z">
              <w:r w:rsidRPr="00DC2757">
                <w:rPr>
                  <w:rFonts w:ascii="Calibri" w:eastAsia="Times New Roman" w:hAnsi="Calibri" w:cs="Calibri"/>
                  <w:color w:val="000000"/>
                  <w:sz w:val="20"/>
                  <w:szCs w:val="20"/>
                </w:rPr>
                <w:t>ENSG00000259087.5</w:t>
              </w:r>
            </w:ins>
          </w:p>
        </w:tc>
        <w:tc>
          <w:tcPr>
            <w:tcW w:w="0" w:type="auto"/>
            <w:tcBorders>
              <w:top w:val="nil"/>
              <w:left w:val="nil"/>
              <w:bottom w:val="nil"/>
              <w:right w:val="nil"/>
            </w:tcBorders>
            <w:shd w:val="clear" w:color="auto" w:fill="auto"/>
            <w:noWrap/>
            <w:vAlign w:val="bottom"/>
            <w:hideMark/>
          </w:tcPr>
          <w:p w14:paraId="77FB28DA" w14:textId="77777777" w:rsidR="00DC2757" w:rsidRPr="00DC2757" w:rsidRDefault="00DC2757" w:rsidP="00DC2757">
            <w:pPr>
              <w:spacing w:after="0" w:line="240" w:lineRule="auto"/>
              <w:rPr>
                <w:ins w:id="4806" w:author="Commodore, Sarah" w:date="2023-03-22T16:21:00Z"/>
                <w:rFonts w:ascii="Calibri" w:eastAsia="Times New Roman" w:hAnsi="Calibri" w:cs="Calibri"/>
                <w:color w:val="000000"/>
                <w:sz w:val="20"/>
                <w:szCs w:val="20"/>
              </w:rPr>
            </w:pPr>
            <w:ins w:id="4807" w:author="Commodore, Sarah" w:date="2023-03-22T16:21:00Z">
              <w:r w:rsidRPr="00DC2757">
                <w:rPr>
                  <w:rFonts w:ascii="Calibri" w:eastAsia="Times New Roman" w:hAnsi="Calibri" w:cs="Calibri"/>
                  <w:color w:val="000000"/>
                  <w:sz w:val="20"/>
                  <w:szCs w:val="20"/>
                </w:rPr>
                <w:t>AL121790.2</w:t>
              </w:r>
            </w:ins>
          </w:p>
        </w:tc>
        <w:tc>
          <w:tcPr>
            <w:tcW w:w="0" w:type="auto"/>
            <w:tcBorders>
              <w:top w:val="nil"/>
              <w:left w:val="nil"/>
              <w:bottom w:val="nil"/>
              <w:right w:val="nil"/>
            </w:tcBorders>
            <w:shd w:val="clear" w:color="auto" w:fill="auto"/>
            <w:noWrap/>
            <w:vAlign w:val="bottom"/>
            <w:hideMark/>
          </w:tcPr>
          <w:p w14:paraId="795B2382" w14:textId="77777777" w:rsidR="00DC2757" w:rsidRPr="00DC2757" w:rsidRDefault="00DC2757" w:rsidP="00DC2757">
            <w:pPr>
              <w:spacing w:after="0" w:line="240" w:lineRule="auto"/>
              <w:jc w:val="center"/>
              <w:rPr>
                <w:ins w:id="4808" w:author="Commodore, Sarah" w:date="2023-03-22T16:21:00Z"/>
                <w:rFonts w:ascii="Calibri" w:eastAsia="Times New Roman" w:hAnsi="Calibri" w:cs="Calibri"/>
                <w:color w:val="000000"/>
                <w:sz w:val="20"/>
                <w:szCs w:val="20"/>
              </w:rPr>
            </w:pPr>
            <w:ins w:id="480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86E3D38" w14:textId="77777777" w:rsidR="00DC2757" w:rsidRPr="00DC2757" w:rsidRDefault="00DC2757" w:rsidP="00DC2757">
            <w:pPr>
              <w:spacing w:after="0" w:line="240" w:lineRule="auto"/>
              <w:jc w:val="center"/>
              <w:rPr>
                <w:ins w:id="4810" w:author="Commodore, Sarah" w:date="2023-03-22T16:21:00Z"/>
                <w:rFonts w:ascii="Calibri" w:eastAsia="Times New Roman" w:hAnsi="Calibri" w:cs="Calibri"/>
                <w:color w:val="000000"/>
                <w:sz w:val="20"/>
                <w:szCs w:val="20"/>
              </w:rPr>
            </w:pPr>
            <w:ins w:id="4811" w:author="Commodore, Sarah" w:date="2023-03-22T16:21:00Z">
              <w:r w:rsidRPr="00DC2757">
                <w:rPr>
                  <w:rFonts w:ascii="Calibri" w:eastAsia="Times New Roman" w:hAnsi="Calibri" w:cs="Calibri"/>
                  <w:color w:val="000000"/>
                  <w:sz w:val="20"/>
                  <w:szCs w:val="20"/>
                </w:rPr>
                <w:t>2.1E-07</w:t>
              </w:r>
            </w:ins>
          </w:p>
        </w:tc>
        <w:tc>
          <w:tcPr>
            <w:tcW w:w="0" w:type="auto"/>
            <w:tcBorders>
              <w:top w:val="nil"/>
              <w:left w:val="nil"/>
              <w:bottom w:val="nil"/>
              <w:right w:val="nil"/>
            </w:tcBorders>
            <w:shd w:val="clear" w:color="auto" w:fill="auto"/>
            <w:noWrap/>
            <w:vAlign w:val="bottom"/>
            <w:hideMark/>
          </w:tcPr>
          <w:p w14:paraId="782F6515" w14:textId="77777777" w:rsidR="00DC2757" w:rsidRPr="00DC2757" w:rsidRDefault="00DC2757" w:rsidP="00DC2757">
            <w:pPr>
              <w:spacing w:after="0" w:line="240" w:lineRule="auto"/>
              <w:jc w:val="center"/>
              <w:rPr>
                <w:ins w:id="4812" w:author="Commodore, Sarah" w:date="2023-03-22T16:21:00Z"/>
                <w:rFonts w:ascii="Calibri" w:eastAsia="Times New Roman" w:hAnsi="Calibri" w:cs="Calibri"/>
                <w:color w:val="000000"/>
                <w:sz w:val="20"/>
                <w:szCs w:val="20"/>
              </w:rPr>
            </w:pPr>
            <w:ins w:id="4813"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4D45CB5E" w14:textId="77777777" w:rsidR="00DC2757" w:rsidRPr="00DC2757" w:rsidRDefault="00DC2757" w:rsidP="00DC2757">
            <w:pPr>
              <w:spacing w:after="0" w:line="240" w:lineRule="auto"/>
              <w:jc w:val="center"/>
              <w:rPr>
                <w:ins w:id="4814" w:author="Commodore, Sarah" w:date="2023-03-22T16:21:00Z"/>
                <w:rFonts w:ascii="Calibri" w:eastAsia="Times New Roman" w:hAnsi="Calibri" w:cs="Calibri"/>
                <w:color w:val="FF0000"/>
                <w:sz w:val="20"/>
                <w:szCs w:val="20"/>
              </w:rPr>
            </w:pPr>
            <w:ins w:id="4815" w:author="Commodore, Sarah" w:date="2023-03-22T16:21:00Z">
              <w:r w:rsidRPr="00DC2757">
                <w:rPr>
                  <w:rFonts w:ascii="Calibri" w:eastAsia="Times New Roman" w:hAnsi="Calibri" w:cs="Calibri"/>
                  <w:color w:val="FF0000"/>
                  <w:sz w:val="20"/>
                  <w:szCs w:val="20"/>
                </w:rPr>
                <w:t>*</w:t>
              </w:r>
            </w:ins>
          </w:p>
        </w:tc>
      </w:tr>
      <w:tr w:rsidR="00DC2757" w:rsidRPr="00DC2757" w14:paraId="75E19B28" w14:textId="77777777" w:rsidTr="00DC2757">
        <w:trPr>
          <w:trHeight w:val="260"/>
          <w:ins w:id="4816" w:author="Commodore, Sarah" w:date="2023-03-22T16:21:00Z"/>
        </w:trPr>
        <w:tc>
          <w:tcPr>
            <w:tcW w:w="0" w:type="auto"/>
            <w:tcBorders>
              <w:top w:val="nil"/>
              <w:left w:val="nil"/>
              <w:bottom w:val="nil"/>
              <w:right w:val="nil"/>
            </w:tcBorders>
            <w:shd w:val="clear" w:color="auto" w:fill="auto"/>
            <w:noWrap/>
            <w:vAlign w:val="bottom"/>
            <w:hideMark/>
          </w:tcPr>
          <w:p w14:paraId="1B20F196" w14:textId="77777777" w:rsidR="00DC2757" w:rsidRPr="00DC2757" w:rsidRDefault="00DC2757" w:rsidP="00DC2757">
            <w:pPr>
              <w:spacing w:after="0" w:line="240" w:lineRule="auto"/>
              <w:rPr>
                <w:ins w:id="4817" w:author="Commodore, Sarah" w:date="2023-03-22T16:21:00Z"/>
                <w:rFonts w:ascii="Calibri" w:eastAsia="Times New Roman" w:hAnsi="Calibri" w:cs="Calibri"/>
                <w:color w:val="000000"/>
                <w:sz w:val="20"/>
                <w:szCs w:val="20"/>
              </w:rPr>
            </w:pPr>
            <w:ins w:id="4818" w:author="Commodore, Sarah" w:date="2023-03-22T16:21:00Z">
              <w:r w:rsidRPr="00DC2757">
                <w:rPr>
                  <w:rFonts w:ascii="Calibri" w:eastAsia="Times New Roman" w:hAnsi="Calibri" w:cs="Calibri"/>
                  <w:color w:val="000000"/>
                  <w:sz w:val="20"/>
                  <w:szCs w:val="20"/>
                </w:rPr>
                <w:t>ENSG00000137860.12</w:t>
              </w:r>
            </w:ins>
          </w:p>
        </w:tc>
        <w:tc>
          <w:tcPr>
            <w:tcW w:w="0" w:type="auto"/>
            <w:tcBorders>
              <w:top w:val="nil"/>
              <w:left w:val="nil"/>
              <w:bottom w:val="nil"/>
              <w:right w:val="nil"/>
            </w:tcBorders>
            <w:shd w:val="clear" w:color="auto" w:fill="auto"/>
            <w:noWrap/>
            <w:vAlign w:val="bottom"/>
            <w:hideMark/>
          </w:tcPr>
          <w:p w14:paraId="59E0BA84" w14:textId="77777777" w:rsidR="00DC2757" w:rsidRPr="00DC2757" w:rsidRDefault="00DC2757" w:rsidP="00DC2757">
            <w:pPr>
              <w:spacing w:after="0" w:line="240" w:lineRule="auto"/>
              <w:rPr>
                <w:ins w:id="4819" w:author="Commodore, Sarah" w:date="2023-03-22T16:21:00Z"/>
                <w:rFonts w:ascii="Calibri" w:eastAsia="Times New Roman" w:hAnsi="Calibri" w:cs="Calibri"/>
                <w:color w:val="000000"/>
                <w:sz w:val="20"/>
                <w:szCs w:val="20"/>
              </w:rPr>
            </w:pPr>
            <w:ins w:id="4820" w:author="Commodore, Sarah" w:date="2023-03-22T16:21:00Z">
              <w:r w:rsidRPr="00DC2757">
                <w:rPr>
                  <w:rFonts w:ascii="Calibri" w:eastAsia="Times New Roman" w:hAnsi="Calibri" w:cs="Calibri"/>
                  <w:color w:val="000000"/>
                  <w:sz w:val="20"/>
                  <w:szCs w:val="20"/>
                </w:rPr>
                <w:t>SLC28A2</w:t>
              </w:r>
            </w:ins>
          </w:p>
        </w:tc>
        <w:tc>
          <w:tcPr>
            <w:tcW w:w="0" w:type="auto"/>
            <w:tcBorders>
              <w:top w:val="nil"/>
              <w:left w:val="nil"/>
              <w:bottom w:val="nil"/>
              <w:right w:val="nil"/>
            </w:tcBorders>
            <w:shd w:val="clear" w:color="auto" w:fill="auto"/>
            <w:noWrap/>
            <w:vAlign w:val="bottom"/>
            <w:hideMark/>
          </w:tcPr>
          <w:p w14:paraId="1D604E8B" w14:textId="77777777" w:rsidR="00DC2757" w:rsidRPr="00DC2757" w:rsidRDefault="00DC2757" w:rsidP="00DC2757">
            <w:pPr>
              <w:spacing w:after="0" w:line="240" w:lineRule="auto"/>
              <w:jc w:val="center"/>
              <w:rPr>
                <w:ins w:id="4821" w:author="Commodore, Sarah" w:date="2023-03-22T16:21:00Z"/>
                <w:rFonts w:ascii="Calibri" w:eastAsia="Times New Roman" w:hAnsi="Calibri" w:cs="Calibri"/>
                <w:color w:val="000000"/>
                <w:sz w:val="20"/>
                <w:szCs w:val="20"/>
              </w:rPr>
            </w:pPr>
            <w:ins w:id="482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B1F640" w14:textId="77777777" w:rsidR="00DC2757" w:rsidRPr="00DC2757" w:rsidRDefault="00DC2757" w:rsidP="00DC2757">
            <w:pPr>
              <w:spacing w:after="0" w:line="240" w:lineRule="auto"/>
              <w:jc w:val="center"/>
              <w:rPr>
                <w:ins w:id="4823" w:author="Commodore, Sarah" w:date="2023-03-22T16:21:00Z"/>
                <w:rFonts w:ascii="Calibri" w:eastAsia="Times New Roman" w:hAnsi="Calibri" w:cs="Calibri"/>
                <w:color w:val="000000"/>
                <w:sz w:val="20"/>
                <w:szCs w:val="20"/>
              </w:rPr>
            </w:pPr>
            <w:ins w:id="4824" w:author="Commodore, Sarah" w:date="2023-03-22T16:21:00Z">
              <w:r w:rsidRPr="00DC2757">
                <w:rPr>
                  <w:rFonts w:ascii="Calibri" w:eastAsia="Times New Roman" w:hAnsi="Calibri" w:cs="Calibri"/>
                  <w:color w:val="000000"/>
                  <w:sz w:val="20"/>
                  <w:szCs w:val="20"/>
                </w:rPr>
                <w:t>9.3E-03</w:t>
              </w:r>
            </w:ins>
          </w:p>
        </w:tc>
        <w:tc>
          <w:tcPr>
            <w:tcW w:w="0" w:type="auto"/>
            <w:tcBorders>
              <w:top w:val="nil"/>
              <w:left w:val="nil"/>
              <w:bottom w:val="nil"/>
              <w:right w:val="nil"/>
            </w:tcBorders>
            <w:shd w:val="clear" w:color="auto" w:fill="auto"/>
            <w:noWrap/>
            <w:vAlign w:val="bottom"/>
            <w:hideMark/>
          </w:tcPr>
          <w:p w14:paraId="5040C13A" w14:textId="77777777" w:rsidR="00DC2757" w:rsidRPr="00DC2757" w:rsidRDefault="00DC2757" w:rsidP="00DC2757">
            <w:pPr>
              <w:spacing w:after="0" w:line="240" w:lineRule="auto"/>
              <w:jc w:val="center"/>
              <w:rPr>
                <w:ins w:id="4825" w:author="Commodore, Sarah" w:date="2023-03-22T16:21:00Z"/>
                <w:rFonts w:ascii="Calibri" w:eastAsia="Times New Roman" w:hAnsi="Calibri" w:cs="Calibri"/>
                <w:color w:val="000000"/>
                <w:sz w:val="20"/>
                <w:szCs w:val="20"/>
              </w:rPr>
            </w:pPr>
            <w:ins w:id="4826" w:author="Commodore, Sarah" w:date="2023-03-22T16:21:00Z">
              <w:r w:rsidRPr="00DC2757">
                <w:rPr>
                  <w:rFonts w:ascii="Calibri" w:eastAsia="Times New Roman" w:hAnsi="Calibri" w:cs="Calibri"/>
                  <w:color w:val="000000"/>
                  <w:sz w:val="20"/>
                  <w:szCs w:val="20"/>
                </w:rPr>
                <w:t>2.5E-02</w:t>
              </w:r>
            </w:ins>
          </w:p>
        </w:tc>
        <w:tc>
          <w:tcPr>
            <w:tcW w:w="0" w:type="auto"/>
            <w:tcBorders>
              <w:top w:val="nil"/>
              <w:left w:val="nil"/>
              <w:bottom w:val="nil"/>
              <w:right w:val="nil"/>
            </w:tcBorders>
            <w:shd w:val="clear" w:color="auto" w:fill="auto"/>
            <w:noWrap/>
            <w:vAlign w:val="bottom"/>
            <w:hideMark/>
          </w:tcPr>
          <w:p w14:paraId="5F41AEF3" w14:textId="77777777" w:rsidR="00DC2757" w:rsidRPr="00DC2757" w:rsidRDefault="00DC2757" w:rsidP="00DC2757">
            <w:pPr>
              <w:spacing w:after="0" w:line="240" w:lineRule="auto"/>
              <w:jc w:val="center"/>
              <w:rPr>
                <w:ins w:id="4827" w:author="Commodore, Sarah" w:date="2023-03-22T16:21:00Z"/>
                <w:rFonts w:ascii="Calibri" w:eastAsia="Times New Roman" w:hAnsi="Calibri" w:cs="Calibri"/>
                <w:color w:val="FF0000"/>
                <w:sz w:val="20"/>
                <w:szCs w:val="20"/>
              </w:rPr>
            </w:pPr>
            <w:ins w:id="4828" w:author="Commodore, Sarah" w:date="2023-03-22T16:21:00Z">
              <w:r w:rsidRPr="00DC2757">
                <w:rPr>
                  <w:rFonts w:ascii="Calibri" w:eastAsia="Times New Roman" w:hAnsi="Calibri" w:cs="Calibri"/>
                  <w:color w:val="FF0000"/>
                  <w:sz w:val="20"/>
                  <w:szCs w:val="20"/>
                </w:rPr>
                <w:t>*</w:t>
              </w:r>
            </w:ins>
          </w:p>
        </w:tc>
      </w:tr>
      <w:tr w:rsidR="00DC2757" w:rsidRPr="00DC2757" w14:paraId="1426713C" w14:textId="77777777" w:rsidTr="00DC2757">
        <w:trPr>
          <w:trHeight w:val="260"/>
          <w:ins w:id="4829" w:author="Commodore, Sarah" w:date="2023-03-22T16:21:00Z"/>
        </w:trPr>
        <w:tc>
          <w:tcPr>
            <w:tcW w:w="0" w:type="auto"/>
            <w:tcBorders>
              <w:top w:val="nil"/>
              <w:left w:val="nil"/>
              <w:bottom w:val="nil"/>
              <w:right w:val="nil"/>
            </w:tcBorders>
            <w:shd w:val="clear" w:color="auto" w:fill="auto"/>
            <w:noWrap/>
            <w:vAlign w:val="bottom"/>
            <w:hideMark/>
          </w:tcPr>
          <w:p w14:paraId="6B0A4989" w14:textId="77777777" w:rsidR="00DC2757" w:rsidRPr="00DC2757" w:rsidRDefault="00DC2757" w:rsidP="00DC2757">
            <w:pPr>
              <w:spacing w:after="0" w:line="240" w:lineRule="auto"/>
              <w:rPr>
                <w:ins w:id="4830" w:author="Commodore, Sarah" w:date="2023-03-22T16:21:00Z"/>
                <w:rFonts w:ascii="Calibri" w:eastAsia="Times New Roman" w:hAnsi="Calibri" w:cs="Calibri"/>
                <w:color w:val="000000"/>
                <w:sz w:val="20"/>
                <w:szCs w:val="20"/>
              </w:rPr>
            </w:pPr>
            <w:ins w:id="4831" w:author="Commodore, Sarah" w:date="2023-03-22T16:21:00Z">
              <w:r w:rsidRPr="00DC2757">
                <w:rPr>
                  <w:rFonts w:ascii="Calibri" w:eastAsia="Times New Roman" w:hAnsi="Calibri" w:cs="Calibri"/>
                  <w:color w:val="000000"/>
                  <w:sz w:val="20"/>
                  <w:szCs w:val="20"/>
                </w:rPr>
                <w:t>ENSG00000259969.1</w:t>
              </w:r>
            </w:ins>
          </w:p>
        </w:tc>
        <w:tc>
          <w:tcPr>
            <w:tcW w:w="0" w:type="auto"/>
            <w:tcBorders>
              <w:top w:val="nil"/>
              <w:left w:val="nil"/>
              <w:bottom w:val="nil"/>
              <w:right w:val="nil"/>
            </w:tcBorders>
            <w:shd w:val="clear" w:color="auto" w:fill="auto"/>
            <w:noWrap/>
            <w:vAlign w:val="bottom"/>
            <w:hideMark/>
          </w:tcPr>
          <w:p w14:paraId="04B3FE4A" w14:textId="77777777" w:rsidR="00DC2757" w:rsidRPr="00DC2757" w:rsidRDefault="00DC2757" w:rsidP="00DC2757">
            <w:pPr>
              <w:spacing w:after="0" w:line="240" w:lineRule="auto"/>
              <w:rPr>
                <w:ins w:id="4832" w:author="Commodore, Sarah" w:date="2023-03-22T16:21:00Z"/>
                <w:rFonts w:ascii="Calibri" w:eastAsia="Times New Roman" w:hAnsi="Calibri" w:cs="Calibri"/>
                <w:color w:val="000000"/>
                <w:sz w:val="20"/>
                <w:szCs w:val="20"/>
              </w:rPr>
            </w:pPr>
            <w:ins w:id="4833" w:author="Commodore, Sarah" w:date="2023-03-22T16:21:00Z">
              <w:r w:rsidRPr="00DC2757">
                <w:rPr>
                  <w:rFonts w:ascii="Calibri" w:eastAsia="Times New Roman" w:hAnsi="Calibri" w:cs="Calibri"/>
                  <w:color w:val="000000"/>
                  <w:sz w:val="20"/>
                  <w:szCs w:val="20"/>
                </w:rPr>
                <w:t>AL049838.1</w:t>
              </w:r>
            </w:ins>
          </w:p>
        </w:tc>
        <w:tc>
          <w:tcPr>
            <w:tcW w:w="0" w:type="auto"/>
            <w:tcBorders>
              <w:top w:val="nil"/>
              <w:left w:val="nil"/>
              <w:bottom w:val="nil"/>
              <w:right w:val="nil"/>
            </w:tcBorders>
            <w:shd w:val="clear" w:color="auto" w:fill="auto"/>
            <w:noWrap/>
            <w:vAlign w:val="bottom"/>
            <w:hideMark/>
          </w:tcPr>
          <w:p w14:paraId="082F178E" w14:textId="77777777" w:rsidR="00DC2757" w:rsidRPr="00DC2757" w:rsidRDefault="00DC2757" w:rsidP="00DC2757">
            <w:pPr>
              <w:spacing w:after="0" w:line="240" w:lineRule="auto"/>
              <w:jc w:val="center"/>
              <w:rPr>
                <w:ins w:id="4834" w:author="Commodore, Sarah" w:date="2023-03-22T16:21:00Z"/>
                <w:rFonts w:ascii="Calibri" w:eastAsia="Times New Roman" w:hAnsi="Calibri" w:cs="Calibri"/>
                <w:color w:val="000000"/>
                <w:sz w:val="20"/>
                <w:szCs w:val="20"/>
              </w:rPr>
            </w:pPr>
            <w:ins w:id="483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1A75EAE" w14:textId="77777777" w:rsidR="00DC2757" w:rsidRPr="00DC2757" w:rsidRDefault="00DC2757" w:rsidP="00DC2757">
            <w:pPr>
              <w:spacing w:after="0" w:line="240" w:lineRule="auto"/>
              <w:jc w:val="center"/>
              <w:rPr>
                <w:ins w:id="4836" w:author="Commodore, Sarah" w:date="2023-03-22T16:21:00Z"/>
                <w:rFonts w:ascii="Calibri" w:eastAsia="Times New Roman" w:hAnsi="Calibri" w:cs="Calibri"/>
                <w:color w:val="000000"/>
                <w:sz w:val="20"/>
                <w:szCs w:val="20"/>
              </w:rPr>
            </w:pPr>
            <w:ins w:id="4837" w:author="Commodore, Sarah" w:date="2023-03-22T16:21:00Z">
              <w:r w:rsidRPr="00DC2757">
                <w:rPr>
                  <w:rFonts w:ascii="Calibri" w:eastAsia="Times New Roman" w:hAnsi="Calibri" w:cs="Calibri"/>
                  <w:color w:val="000000"/>
                  <w:sz w:val="20"/>
                  <w:szCs w:val="20"/>
                </w:rPr>
                <w:t>8.1E-12</w:t>
              </w:r>
            </w:ins>
          </w:p>
        </w:tc>
        <w:tc>
          <w:tcPr>
            <w:tcW w:w="0" w:type="auto"/>
            <w:tcBorders>
              <w:top w:val="nil"/>
              <w:left w:val="nil"/>
              <w:bottom w:val="nil"/>
              <w:right w:val="nil"/>
            </w:tcBorders>
            <w:shd w:val="clear" w:color="auto" w:fill="auto"/>
            <w:noWrap/>
            <w:vAlign w:val="bottom"/>
            <w:hideMark/>
          </w:tcPr>
          <w:p w14:paraId="5CE8069C" w14:textId="77777777" w:rsidR="00DC2757" w:rsidRPr="00DC2757" w:rsidRDefault="00DC2757" w:rsidP="00DC2757">
            <w:pPr>
              <w:spacing w:after="0" w:line="240" w:lineRule="auto"/>
              <w:jc w:val="center"/>
              <w:rPr>
                <w:ins w:id="4838" w:author="Commodore, Sarah" w:date="2023-03-22T16:21:00Z"/>
                <w:rFonts w:ascii="Calibri" w:eastAsia="Times New Roman" w:hAnsi="Calibri" w:cs="Calibri"/>
                <w:color w:val="000000"/>
                <w:sz w:val="20"/>
                <w:szCs w:val="20"/>
              </w:rPr>
            </w:pPr>
            <w:ins w:id="4839" w:author="Commodore, Sarah" w:date="2023-03-22T16:21:00Z">
              <w:r w:rsidRPr="00DC2757">
                <w:rPr>
                  <w:rFonts w:ascii="Calibri" w:eastAsia="Times New Roman" w:hAnsi="Calibri" w:cs="Calibri"/>
                  <w:color w:val="000000"/>
                  <w:sz w:val="20"/>
                  <w:szCs w:val="20"/>
                </w:rPr>
                <w:t>2.6E-10</w:t>
              </w:r>
            </w:ins>
          </w:p>
        </w:tc>
        <w:tc>
          <w:tcPr>
            <w:tcW w:w="0" w:type="auto"/>
            <w:tcBorders>
              <w:top w:val="nil"/>
              <w:left w:val="nil"/>
              <w:bottom w:val="nil"/>
              <w:right w:val="nil"/>
            </w:tcBorders>
            <w:shd w:val="clear" w:color="auto" w:fill="auto"/>
            <w:noWrap/>
            <w:vAlign w:val="bottom"/>
            <w:hideMark/>
          </w:tcPr>
          <w:p w14:paraId="4C5280DD" w14:textId="77777777" w:rsidR="00DC2757" w:rsidRPr="00DC2757" w:rsidRDefault="00DC2757" w:rsidP="00DC2757">
            <w:pPr>
              <w:spacing w:after="0" w:line="240" w:lineRule="auto"/>
              <w:jc w:val="center"/>
              <w:rPr>
                <w:ins w:id="4840" w:author="Commodore, Sarah" w:date="2023-03-22T16:21:00Z"/>
                <w:rFonts w:ascii="Calibri" w:eastAsia="Times New Roman" w:hAnsi="Calibri" w:cs="Calibri"/>
                <w:color w:val="FF0000"/>
                <w:sz w:val="20"/>
                <w:szCs w:val="20"/>
              </w:rPr>
            </w:pPr>
            <w:ins w:id="4841" w:author="Commodore, Sarah" w:date="2023-03-22T16:21:00Z">
              <w:r w:rsidRPr="00DC2757">
                <w:rPr>
                  <w:rFonts w:ascii="Calibri" w:eastAsia="Times New Roman" w:hAnsi="Calibri" w:cs="Calibri"/>
                  <w:color w:val="FF0000"/>
                  <w:sz w:val="20"/>
                  <w:szCs w:val="20"/>
                </w:rPr>
                <w:t>*</w:t>
              </w:r>
            </w:ins>
          </w:p>
        </w:tc>
      </w:tr>
      <w:tr w:rsidR="00DC2757" w:rsidRPr="00DC2757" w14:paraId="1687C31C" w14:textId="77777777" w:rsidTr="00DC2757">
        <w:trPr>
          <w:trHeight w:val="260"/>
          <w:ins w:id="4842" w:author="Commodore, Sarah" w:date="2023-03-22T16:21:00Z"/>
        </w:trPr>
        <w:tc>
          <w:tcPr>
            <w:tcW w:w="0" w:type="auto"/>
            <w:tcBorders>
              <w:top w:val="nil"/>
              <w:left w:val="nil"/>
              <w:bottom w:val="nil"/>
              <w:right w:val="nil"/>
            </w:tcBorders>
            <w:shd w:val="clear" w:color="auto" w:fill="auto"/>
            <w:noWrap/>
            <w:vAlign w:val="bottom"/>
            <w:hideMark/>
          </w:tcPr>
          <w:p w14:paraId="21D2C132" w14:textId="77777777" w:rsidR="00DC2757" w:rsidRPr="00DC2757" w:rsidRDefault="00DC2757" w:rsidP="00DC2757">
            <w:pPr>
              <w:spacing w:after="0" w:line="240" w:lineRule="auto"/>
              <w:rPr>
                <w:ins w:id="4843" w:author="Commodore, Sarah" w:date="2023-03-22T16:21:00Z"/>
                <w:rFonts w:ascii="Calibri" w:eastAsia="Times New Roman" w:hAnsi="Calibri" w:cs="Calibri"/>
                <w:color w:val="000000"/>
                <w:sz w:val="20"/>
                <w:szCs w:val="20"/>
              </w:rPr>
            </w:pPr>
            <w:ins w:id="4844" w:author="Commodore, Sarah" w:date="2023-03-22T16:21:00Z">
              <w:r w:rsidRPr="00DC2757">
                <w:rPr>
                  <w:rFonts w:ascii="Calibri" w:eastAsia="Times New Roman" w:hAnsi="Calibri" w:cs="Calibri"/>
                  <w:color w:val="000000"/>
                  <w:sz w:val="20"/>
                  <w:szCs w:val="20"/>
                </w:rPr>
                <w:t>ENSG00000203963.11</w:t>
              </w:r>
            </w:ins>
          </w:p>
        </w:tc>
        <w:tc>
          <w:tcPr>
            <w:tcW w:w="0" w:type="auto"/>
            <w:tcBorders>
              <w:top w:val="nil"/>
              <w:left w:val="nil"/>
              <w:bottom w:val="nil"/>
              <w:right w:val="nil"/>
            </w:tcBorders>
            <w:shd w:val="clear" w:color="auto" w:fill="auto"/>
            <w:noWrap/>
            <w:vAlign w:val="bottom"/>
            <w:hideMark/>
          </w:tcPr>
          <w:p w14:paraId="2D4A700F" w14:textId="77777777" w:rsidR="00DC2757" w:rsidRPr="00DC2757" w:rsidRDefault="00DC2757" w:rsidP="00DC2757">
            <w:pPr>
              <w:spacing w:after="0" w:line="240" w:lineRule="auto"/>
              <w:rPr>
                <w:ins w:id="4845" w:author="Commodore, Sarah" w:date="2023-03-22T16:21:00Z"/>
                <w:rFonts w:ascii="Calibri" w:eastAsia="Times New Roman" w:hAnsi="Calibri" w:cs="Calibri"/>
                <w:color w:val="000000"/>
                <w:sz w:val="20"/>
                <w:szCs w:val="20"/>
              </w:rPr>
            </w:pPr>
            <w:ins w:id="4846" w:author="Commodore, Sarah" w:date="2023-03-22T16:21:00Z">
              <w:r w:rsidRPr="00DC2757">
                <w:rPr>
                  <w:rFonts w:ascii="Calibri" w:eastAsia="Times New Roman" w:hAnsi="Calibri" w:cs="Calibri"/>
                  <w:color w:val="000000"/>
                  <w:sz w:val="20"/>
                  <w:szCs w:val="20"/>
                </w:rPr>
                <w:t>C1orf141</w:t>
              </w:r>
            </w:ins>
          </w:p>
        </w:tc>
        <w:tc>
          <w:tcPr>
            <w:tcW w:w="0" w:type="auto"/>
            <w:tcBorders>
              <w:top w:val="nil"/>
              <w:left w:val="nil"/>
              <w:bottom w:val="nil"/>
              <w:right w:val="nil"/>
            </w:tcBorders>
            <w:shd w:val="clear" w:color="auto" w:fill="auto"/>
            <w:noWrap/>
            <w:vAlign w:val="bottom"/>
            <w:hideMark/>
          </w:tcPr>
          <w:p w14:paraId="1BB9C193" w14:textId="77777777" w:rsidR="00DC2757" w:rsidRPr="00DC2757" w:rsidRDefault="00DC2757" w:rsidP="00DC2757">
            <w:pPr>
              <w:spacing w:after="0" w:line="240" w:lineRule="auto"/>
              <w:jc w:val="center"/>
              <w:rPr>
                <w:ins w:id="4847" w:author="Commodore, Sarah" w:date="2023-03-22T16:21:00Z"/>
                <w:rFonts w:ascii="Calibri" w:eastAsia="Times New Roman" w:hAnsi="Calibri" w:cs="Calibri"/>
                <w:color w:val="000000"/>
                <w:sz w:val="20"/>
                <w:szCs w:val="20"/>
              </w:rPr>
            </w:pPr>
            <w:ins w:id="484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043DAE0" w14:textId="77777777" w:rsidR="00DC2757" w:rsidRPr="00DC2757" w:rsidRDefault="00DC2757" w:rsidP="00DC2757">
            <w:pPr>
              <w:spacing w:after="0" w:line="240" w:lineRule="auto"/>
              <w:jc w:val="center"/>
              <w:rPr>
                <w:ins w:id="4849" w:author="Commodore, Sarah" w:date="2023-03-22T16:21:00Z"/>
                <w:rFonts w:ascii="Calibri" w:eastAsia="Times New Roman" w:hAnsi="Calibri" w:cs="Calibri"/>
                <w:color w:val="000000"/>
                <w:sz w:val="20"/>
                <w:szCs w:val="20"/>
              </w:rPr>
            </w:pPr>
            <w:ins w:id="4850"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06309F3E" w14:textId="77777777" w:rsidR="00DC2757" w:rsidRPr="00DC2757" w:rsidRDefault="00DC2757" w:rsidP="00DC2757">
            <w:pPr>
              <w:spacing w:after="0" w:line="240" w:lineRule="auto"/>
              <w:jc w:val="center"/>
              <w:rPr>
                <w:ins w:id="4851" w:author="Commodore, Sarah" w:date="2023-03-22T16:21:00Z"/>
                <w:rFonts w:ascii="Calibri" w:eastAsia="Times New Roman" w:hAnsi="Calibri" w:cs="Calibri"/>
                <w:color w:val="000000"/>
                <w:sz w:val="20"/>
                <w:szCs w:val="20"/>
              </w:rPr>
            </w:pPr>
            <w:ins w:id="4852"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259B52A" w14:textId="77777777" w:rsidR="00DC2757" w:rsidRPr="00DC2757" w:rsidRDefault="00DC2757" w:rsidP="00DC2757">
            <w:pPr>
              <w:spacing w:after="0" w:line="240" w:lineRule="auto"/>
              <w:jc w:val="center"/>
              <w:rPr>
                <w:ins w:id="4853" w:author="Commodore, Sarah" w:date="2023-03-22T16:21:00Z"/>
                <w:rFonts w:ascii="Calibri" w:eastAsia="Times New Roman" w:hAnsi="Calibri" w:cs="Calibri"/>
                <w:color w:val="FF0000"/>
                <w:sz w:val="20"/>
                <w:szCs w:val="20"/>
              </w:rPr>
            </w:pPr>
            <w:ins w:id="4854" w:author="Commodore, Sarah" w:date="2023-03-22T16:21:00Z">
              <w:r w:rsidRPr="00DC2757">
                <w:rPr>
                  <w:rFonts w:ascii="Calibri" w:eastAsia="Times New Roman" w:hAnsi="Calibri" w:cs="Calibri"/>
                  <w:color w:val="FF0000"/>
                  <w:sz w:val="20"/>
                  <w:szCs w:val="20"/>
                </w:rPr>
                <w:t>*</w:t>
              </w:r>
            </w:ins>
          </w:p>
        </w:tc>
      </w:tr>
      <w:tr w:rsidR="00DC2757" w:rsidRPr="00DC2757" w14:paraId="5041001B" w14:textId="77777777" w:rsidTr="00DC2757">
        <w:trPr>
          <w:trHeight w:val="260"/>
          <w:ins w:id="4855" w:author="Commodore, Sarah" w:date="2023-03-22T16:21:00Z"/>
        </w:trPr>
        <w:tc>
          <w:tcPr>
            <w:tcW w:w="0" w:type="auto"/>
            <w:tcBorders>
              <w:top w:val="nil"/>
              <w:left w:val="nil"/>
              <w:bottom w:val="nil"/>
              <w:right w:val="nil"/>
            </w:tcBorders>
            <w:shd w:val="clear" w:color="auto" w:fill="auto"/>
            <w:noWrap/>
            <w:vAlign w:val="bottom"/>
            <w:hideMark/>
          </w:tcPr>
          <w:p w14:paraId="7154BB25" w14:textId="77777777" w:rsidR="00DC2757" w:rsidRPr="00DC2757" w:rsidRDefault="00DC2757" w:rsidP="00DC2757">
            <w:pPr>
              <w:spacing w:after="0" w:line="240" w:lineRule="auto"/>
              <w:rPr>
                <w:ins w:id="4856" w:author="Commodore, Sarah" w:date="2023-03-22T16:21:00Z"/>
                <w:rFonts w:ascii="Calibri" w:eastAsia="Times New Roman" w:hAnsi="Calibri" w:cs="Calibri"/>
                <w:color w:val="000000"/>
                <w:sz w:val="20"/>
                <w:szCs w:val="20"/>
              </w:rPr>
            </w:pPr>
            <w:ins w:id="4857" w:author="Commodore, Sarah" w:date="2023-03-22T16:21:00Z">
              <w:r w:rsidRPr="00DC2757">
                <w:rPr>
                  <w:rFonts w:ascii="Calibri" w:eastAsia="Times New Roman" w:hAnsi="Calibri" w:cs="Calibri"/>
                  <w:color w:val="000000"/>
                  <w:sz w:val="20"/>
                  <w:szCs w:val="20"/>
                </w:rPr>
                <w:t>ENSG00000257057.3</w:t>
              </w:r>
            </w:ins>
          </w:p>
        </w:tc>
        <w:tc>
          <w:tcPr>
            <w:tcW w:w="0" w:type="auto"/>
            <w:tcBorders>
              <w:top w:val="nil"/>
              <w:left w:val="nil"/>
              <w:bottom w:val="nil"/>
              <w:right w:val="nil"/>
            </w:tcBorders>
            <w:shd w:val="clear" w:color="auto" w:fill="auto"/>
            <w:noWrap/>
            <w:vAlign w:val="bottom"/>
            <w:hideMark/>
          </w:tcPr>
          <w:p w14:paraId="5A9C8090" w14:textId="77777777" w:rsidR="00DC2757" w:rsidRPr="00DC2757" w:rsidRDefault="00DC2757" w:rsidP="00DC2757">
            <w:pPr>
              <w:spacing w:after="0" w:line="240" w:lineRule="auto"/>
              <w:rPr>
                <w:ins w:id="4858" w:author="Commodore, Sarah" w:date="2023-03-22T16:21:00Z"/>
                <w:rFonts w:ascii="Calibri" w:eastAsia="Times New Roman" w:hAnsi="Calibri" w:cs="Calibri"/>
                <w:color w:val="000000"/>
                <w:sz w:val="20"/>
                <w:szCs w:val="20"/>
              </w:rPr>
            </w:pPr>
            <w:ins w:id="4859" w:author="Commodore, Sarah" w:date="2023-03-22T16:21:00Z">
              <w:r w:rsidRPr="00DC2757">
                <w:rPr>
                  <w:rFonts w:ascii="Calibri" w:eastAsia="Times New Roman" w:hAnsi="Calibri" w:cs="Calibri"/>
                  <w:color w:val="000000"/>
                  <w:sz w:val="20"/>
                  <w:szCs w:val="20"/>
                </w:rPr>
                <w:t>C11orf97</w:t>
              </w:r>
            </w:ins>
          </w:p>
        </w:tc>
        <w:tc>
          <w:tcPr>
            <w:tcW w:w="0" w:type="auto"/>
            <w:tcBorders>
              <w:top w:val="nil"/>
              <w:left w:val="nil"/>
              <w:bottom w:val="nil"/>
              <w:right w:val="nil"/>
            </w:tcBorders>
            <w:shd w:val="clear" w:color="auto" w:fill="auto"/>
            <w:noWrap/>
            <w:vAlign w:val="bottom"/>
            <w:hideMark/>
          </w:tcPr>
          <w:p w14:paraId="40FCF38C" w14:textId="77777777" w:rsidR="00DC2757" w:rsidRPr="00DC2757" w:rsidRDefault="00DC2757" w:rsidP="00DC2757">
            <w:pPr>
              <w:spacing w:after="0" w:line="240" w:lineRule="auto"/>
              <w:jc w:val="center"/>
              <w:rPr>
                <w:ins w:id="4860" w:author="Commodore, Sarah" w:date="2023-03-22T16:21:00Z"/>
                <w:rFonts w:ascii="Calibri" w:eastAsia="Times New Roman" w:hAnsi="Calibri" w:cs="Calibri"/>
                <w:color w:val="000000"/>
                <w:sz w:val="20"/>
                <w:szCs w:val="20"/>
              </w:rPr>
            </w:pPr>
            <w:ins w:id="486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3181687" w14:textId="77777777" w:rsidR="00DC2757" w:rsidRPr="00DC2757" w:rsidRDefault="00DC2757" w:rsidP="00DC2757">
            <w:pPr>
              <w:spacing w:after="0" w:line="240" w:lineRule="auto"/>
              <w:jc w:val="center"/>
              <w:rPr>
                <w:ins w:id="4862" w:author="Commodore, Sarah" w:date="2023-03-22T16:21:00Z"/>
                <w:rFonts w:ascii="Calibri" w:eastAsia="Times New Roman" w:hAnsi="Calibri" w:cs="Calibri"/>
                <w:color w:val="000000"/>
                <w:sz w:val="20"/>
                <w:szCs w:val="20"/>
              </w:rPr>
            </w:pPr>
            <w:ins w:id="4863"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0E251CA0" w14:textId="77777777" w:rsidR="00DC2757" w:rsidRPr="00DC2757" w:rsidRDefault="00DC2757" w:rsidP="00DC2757">
            <w:pPr>
              <w:spacing w:after="0" w:line="240" w:lineRule="auto"/>
              <w:jc w:val="center"/>
              <w:rPr>
                <w:ins w:id="4864" w:author="Commodore, Sarah" w:date="2023-03-22T16:21:00Z"/>
                <w:rFonts w:ascii="Calibri" w:eastAsia="Times New Roman" w:hAnsi="Calibri" w:cs="Calibri"/>
                <w:color w:val="000000"/>
                <w:sz w:val="20"/>
                <w:szCs w:val="20"/>
              </w:rPr>
            </w:pPr>
            <w:ins w:id="4865"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0C7E8F6" w14:textId="77777777" w:rsidR="00DC2757" w:rsidRPr="00DC2757" w:rsidRDefault="00DC2757" w:rsidP="00DC2757">
            <w:pPr>
              <w:spacing w:after="0" w:line="240" w:lineRule="auto"/>
              <w:jc w:val="center"/>
              <w:rPr>
                <w:ins w:id="4866" w:author="Commodore, Sarah" w:date="2023-03-22T16:21:00Z"/>
                <w:rFonts w:ascii="Calibri" w:eastAsia="Times New Roman" w:hAnsi="Calibri" w:cs="Calibri"/>
                <w:color w:val="FF0000"/>
                <w:sz w:val="20"/>
                <w:szCs w:val="20"/>
              </w:rPr>
            </w:pPr>
            <w:ins w:id="4867" w:author="Commodore, Sarah" w:date="2023-03-22T16:21:00Z">
              <w:r w:rsidRPr="00DC2757">
                <w:rPr>
                  <w:rFonts w:ascii="Calibri" w:eastAsia="Times New Roman" w:hAnsi="Calibri" w:cs="Calibri"/>
                  <w:color w:val="FF0000"/>
                  <w:sz w:val="20"/>
                  <w:szCs w:val="20"/>
                </w:rPr>
                <w:t>*</w:t>
              </w:r>
            </w:ins>
          </w:p>
        </w:tc>
      </w:tr>
      <w:tr w:rsidR="00DC2757" w:rsidRPr="00DC2757" w14:paraId="1A4292D5" w14:textId="77777777" w:rsidTr="00DC2757">
        <w:trPr>
          <w:trHeight w:val="260"/>
          <w:ins w:id="4868" w:author="Commodore, Sarah" w:date="2023-03-22T16:21:00Z"/>
        </w:trPr>
        <w:tc>
          <w:tcPr>
            <w:tcW w:w="0" w:type="auto"/>
            <w:tcBorders>
              <w:top w:val="nil"/>
              <w:left w:val="nil"/>
              <w:bottom w:val="nil"/>
              <w:right w:val="nil"/>
            </w:tcBorders>
            <w:shd w:val="clear" w:color="auto" w:fill="auto"/>
            <w:noWrap/>
            <w:vAlign w:val="bottom"/>
            <w:hideMark/>
          </w:tcPr>
          <w:p w14:paraId="68ADE45F" w14:textId="77777777" w:rsidR="00DC2757" w:rsidRPr="00DC2757" w:rsidRDefault="00DC2757" w:rsidP="00DC2757">
            <w:pPr>
              <w:spacing w:after="0" w:line="240" w:lineRule="auto"/>
              <w:rPr>
                <w:ins w:id="4869" w:author="Commodore, Sarah" w:date="2023-03-22T16:21:00Z"/>
                <w:rFonts w:ascii="Calibri" w:eastAsia="Times New Roman" w:hAnsi="Calibri" w:cs="Calibri"/>
                <w:color w:val="000000"/>
                <w:sz w:val="20"/>
                <w:szCs w:val="20"/>
              </w:rPr>
            </w:pPr>
            <w:ins w:id="4870" w:author="Commodore, Sarah" w:date="2023-03-22T16:21:00Z">
              <w:r w:rsidRPr="00DC2757">
                <w:rPr>
                  <w:rFonts w:ascii="Calibri" w:eastAsia="Times New Roman" w:hAnsi="Calibri" w:cs="Calibri"/>
                  <w:color w:val="000000"/>
                  <w:sz w:val="20"/>
                  <w:szCs w:val="20"/>
                </w:rPr>
                <w:t>ENSG00000198848.13</w:t>
              </w:r>
            </w:ins>
          </w:p>
        </w:tc>
        <w:tc>
          <w:tcPr>
            <w:tcW w:w="0" w:type="auto"/>
            <w:tcBorders>
              <w:top w:val="nil"/>
              <w:left w:val="nil"/>
              <w:bottom w:val="nil"/>
              <w:right w:val="nil"/>
            </w:tcBorders>
            <w:shd w:val="clear" w:color="auto" w:fill="auto"/>
            <w:noWrap/>
            <w:vAlign w:val="bottom"/>
            <w:hideMark/>
          </w:tcPr>
          <w:p w14:paraId="721F052C" w14:textId="77777777" w:rsidR="00DC2757" w:rsidRPr="00DC2757" w:rsidRDefault="00DC2757" w:rsidP="00DC2757">
            <w:pPr>
              <w:spacing w:after="0" w:line="240" w:lineRule="auto"/>
              <w:rPr>
                <w:ins w:id="4871" w:author="Commodore, Sarah" w:date="2023-03-22T16:21:00Z"/>
                <w:rFonts w:ascii="Calibri" w:eastAsia="Times New Roman" w:hAnsi="Calibri" w:cs="Calibri"/>
                <w:color w:val="000000"/>
                <w:sz w:val="20"/>
                <w:szCs w:val="20"/>
              </w:rPr>
            </w:pPr>
            <w:ins w:id="4872" w:author="Commodore, Sarah" w:date="2023-03-22T16:21:00Z">
              <w:r w:rsidRPr="00DC2757">
                <w:rPr>
                  <w:rFonts w:ascii="Calibri" w:eastAsia="Times New Roman" w:hAnsi="Calibri" w:cs="Calibri"/>
                  <w:color w:val="000000"/>
                  <w:sz w:val="20"/>
                  <w:szCs w:val="20"/>
                </w:rPr>
                <w:t>CES1</w:t>
              </w:r>
            </w:ins>
          </w:p>
        </w:tc>
        <w:tc>
          <w:tcPr>
            <w:tcW w:w="0" w:type="auto"/>
            <w:tcBorders>
              <w:top w:val="nil"/>
              <w:left w:val="nil"/>
              <w:bottom w:val="nil"/>
              <w:right w:val="nil"/>
            </w:tcBorders>
            <w:shd w:val="clear" w:color="auto" w:fill="auto"/>
            <w:noWrap/>
            <w:vAlign w:val="bottom"/>
            <w:hideMark/>
          </w:tcPr>
          <w:p w14:paraId="2B166212" w14:textId="77777777" w:rsidR="00DC2757" w:rsidRPr="00DC2757" w:rsidRDefault="00DC2757" w:rsidP="00DC2757">
            <w:pPr>
              <w:spacing w:after="0" w:line="240" w:lineRule="auto"/>
              <w:jc w:val="center"/>
              <w:rPr>
                <w:ins w:id="4873" w:author="Commodore, Sarah" w:date="2023-03-22T16:21:00Z"/>
                <w:rFonts w:ascii="Calibri" w:eastAsia="Times New Roman" w:hAnsi="Calibri" w:cs="Calibri"/>
                <w:color w:val="000000"/>
                <w:sz w:val="20"/>
                <w:szCs w:val="20"/>
              </w:rPr>
            </w:pPr>
            <w:ins w:id="487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BD1466" w14:textId="77777777" w:rsidR="00DC2757" w:rsidRPr="00DC2757" w:rsidRDefault="00DC2757" w:rsidP="00DC2757">
            <w:pPr>
              <w:spacing w:after="0" w:line="240" w:lineRule="auto"/>
              <w:jc w:val="center"/>
              <w:rPr>
                <w:ins w:id="4875" w:author="Commodore, Sarah" w:date="2023-03-22T16:21:00Z"/>
                <w:rFonts w:ascii="Calibri" w:eastAsia="Times New Roman" w:hAnsi="Calibri" w:cs="Calibri"/>
                <w:color w:val="000000"/>
                <w:sz w:val="20"/>
                <w:szCs w:val="20"/>
              </w:rPr>
            </w:pPr>
            <w:ins w:id="4876"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34C447F3" w14:textId="77777777" w:rsidR="00DC2757" w:rsidRPr="00DC2757" w:rsidRDefault="00DC2757" w:rsidP="00DC2757">
            <w:pPr>
              <w:spacing w:after="0" w:line="240" w:lineRule="auto"/>
              <w:jc w:val="center"/>
              <w:rPr>
                <w:ins w:id="4877" w:author="Commodore, Sarah" w:date="2023-03-22T16:21:00Z"/>
                <w:rFonts w:ascii="Calibri" w:eastAsia="Times New Roman" w:hAnsi="Calibri" w:cs="Calibri"/>
                <w:color w:val="000000"/>
                <w:sz w:val="20"/>
                <w:szCs w:val="20"/>
              </w:rPr>
            </w:pPr>
            <w:ins w:id="4878"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69090646" w14:textId="77777777" w:rsidR="00DC2757" w:rsidRPr="00DC2757" w:rsidRDefault="00DC2757" w:rsidP="00DC2757">
            <w:pPr>
              <w:spacing w:after="0" w:line="240" w:lineRule="auto"/>
              <w:jc w:val="center"/>
              <w:rPr>
                <w:ins w:id="4879" w:author="Commodore, Sarah" w:date="2023-03-22T16:21:00Z"/>
                <w:rFonts w:ascii="Calibri" w:eastAsia="Times New Roman" w:hAnsi="Calibri" w:cs="Calibri"/>
                <w:color w:val="FF0000"/>
                <w:sz w:val="20"/>
                <w:szCs w:val="20"/>
              </w:rPr>
            </w:pPr>
            <w:ins w:id="4880" w:author="Commodore, Sarah" w:date="2023-03-22T16:21:00Z">
              <w:r w:rsidRPr="00DC2757">
                <w:rPr>
                  <w:rFonts w:ascii="Calibri" w:eastAsia="Times New Roman" w:hAnsi="Calibri" w:cs="Calibri"/>
                  <w:color w:val="FF0000"/>
                  <w:sz w:val="20"/>
                  <w:szCs w:val="20"/>
                </w:rPr>
                <w:t>*</w:t>
              </w:r>
            </w:ins>
          </w:p>
        </w:tc>
      </w:tr>
      <w:tr w:rsidR="00DC2757" w:rsidRPr="00DC2757" w14:paraId="4A1AAA26" w14:textId="77777777" w:rsidTr="00DC2757">
        <w:trPr>
          <w:trHeight w:val="260"/>
          <w:ins w:id="4881" w:author="Commodore, Sarah" w:date="2023-03-22T16:21:00Z"/>
        </w:trPr>
        <w:tc>
          <w:tcPr>
            <w:tcW w:w="0" w:type="auto"/>
            <w:tcBorders>
              <w:top w:val="nil"/>
              <w:left w:val="nil"/>
              <w:bottom w:val="nil"/>
              <w:right w:val="nil"/>
            </w:tcBorders>
            <w:shd w:val="clear" w:color="auto" w:fill="auto"/>
            <w:noWrap/>
            <w:vAlign w:val="bottom"/>
            <w:hideMark/>
          </w:tcPr>
          <w:p w14:paraId="0707C256" w14:textId="77777777" w:rsidR="00DC2757" w:rsidRPr="00DC2757" w:rsidRDefault="00DC2757" w:rsidP="00DC2757">
            <w:pPr>
              <w:spacing w:after="0" w:line="240" w:lineRule="auto"/>
              <w:rPr>
                <w:ins w:id="4882" w:author="Commodore, Sarah" w:date="2023-03-22T16:21:00Z"/>
                <w:rFonts w:ascii="Calibri" w:eastAsia="Times New Roman" w:hAnsi="Calibri" w:cs="Calibri"/>
                <w:color w:val="000000"/>
                <w:sz w:val="20"/>
                <w:szCs w:val="20"/>
              </w:rPr>
            </w:pPr>
            <w:ins w:id="4883" w:author="Commodore, Sarah" w:date="2023-03-22T16:21:00Z">
              <w:r w:rsidRPr="00DC2757">
                <w:rPr>
                  <w:rFonts w:ascii="Calibri" w:eastAsia="Times New Roman" w:hAnsi="Calibri" w:cs="Calibri"/>
                  <w:color w:val="000000"/>
                  <w:sz w:val="20"/>
                  <w:szCs w:val="20"/>
                </w:rPr>
                <w:t>ENSG00000239467.6</w:t>
              </w:r>
            </w:ins>
          </w:p>
        </w:tc>
        <w:tc>
          <w:tcPr>
            <w:tcW w:w="0" w:type="auto"/>
            <w:tcBorders>
              <w:top w:val="nil"/>
              <w:left w:val="nil"/>
              <w:bottom w:val="nil"/>
              <w:right w:val="nil"/>
            </w:tcBorders>
            <w:shd w:val="clear" w:color="auto" w:fill="auto"/>
            <w:noWrap/>
            <w:vAlign w:val="bottom"/>
            <w:hideMark/>
          </w:tcPr>
          <w:p w14:paraId="4FB6FF42" w14:textId="77777777" w:rsidR="00DC2757" w:rsidRPr="00DC2757" w:rsidRDefault="00DC2757" w:rsidP="00DC2757">
            <w:pPr>
              <w:spacing w:after="0" w:line="240" w:lineRule="auto"/>
              <w:rPr>
                <w:ins w:id="4884" w:author="Commodore, Sarah" w:date="2023-03-22T16:21:00Z"/>
                <w:rFonts w:ascii="Calibri" w:eastAsia="Times New Roman" w:hAnsi="Calibri" w:cs="Calibri"/>
                <w:color w:val="000000"/>
                <w:sz w:val="20"/>
                <w:szCs w:val="20"/>
              </w:rPr>
            </w:pPr>
            <w:ins w:id="4885" w:author="Commodore, Sarah" w:date="2023-03-22T16:21:00Z">
              <w:r w:rsidRPr="00DC2757">
                <w:rPr>
                  <w:rFonts w:ascii="Calibri" w:eastAsia="Times New Roman" w:hAnsi="Calibri" w:cs="Calibri"/>
                  <w:color w:val="000000"/>
                  <w:sz w:val="20"/>
                  <w:szCs w:val="20"/>
                </w:rPr>
                <w:t>AC007405.3</w:t>
              </w:r>
            </w:ins>
          </w:p>
        </w:tc>
        <w:tc>
          <w:tcPr>
            <w:tcW w:w="0" w:type="auto"/>
            <w:tcBorders>
              <w:top w:val="nil"/>
              <w:left w:val="nil"/>
              <w:bottom w:val="nil"/>
              <w:right w:val="nil"/>
            </w:tcBorders>
            <w:shd w:val="clear" w:color="auto" w:fill="auto"/>
            <w:noWrap/>
            <w:vAlign w:val="bottom"/>
            <w:hideMark/>
          </w:tcPr>
          <w:p w14:paraId="3A6B72A6" w14:textId="77777777" w:rsidR="00DC2757" w:rsidRPr="00DC2757" w:rsidRDefault="00DC2757" w:rsidP="00DC2757">
            <w:pPr>
              <w:spacing w:after="0" w:line="240" w:lineRule="auto"/>
              <w:jc w:val="center"/>
              <w:rPr>
                <w:ins w:id="4886" w:author="Commodore, Sarah" w:date="2023-03-22T16:21:00Z"/>
                <w:rFonts w:ascii="Calibri" w:eastAsia="Times New Roman" w:hAnsi="Calibri" w:cs="Calibri"/>
                <w:color w:val="000000"/>
                <w:sz w:val="20"/>
                <w:szCs w:val="20"/>
              </w:rPr>
            </w:pPr>
            <w:ins w:id="488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1A24D1" w14:textId="77777777" w:rsidR="00DC2757" w:rsidRPr="00DC2757" w:rsidRDefault="00DC2757" w:rsidP="00DC2757">
            <w:pPr>
              <w:spacing w:after="0" w:line="240" w:lineRule="auto"/>
              <w:jc w:val="center"/>
              <w:rPr>
                <w:ins w:id="4888" w:author="Commodore, Sarah" w:date="2023-03-22T16:21:00Z"/>
                <w:rFonts w:ascii="Calibri" w:eastAsia="Times New Roman" w:hAnsi="Calibri" w:cs="Calibri"/>
                <w:color w:val="000000"/>
                <w:sz w:val="20"/>
                <w:szCs w:val="20"/>
              </w:rPr>
            </w:pPr>
            <w:ins w:id="4889" w:author="Commodore, Sarah" w:date="2023-03-22T16:21:00Z">
              <w:r w:rsidRPr="00DC2757">
                <w:rPr>
                  <w:rFonts w:ascii="Calibri" w:eastAsia="Times New Roman" w:hAnsi="Calibri" w:cs="Calibri"/>
                  <w:color w:val="000000"/>
                  <w:sz w:val="20"/>
                  <w:szCs w:val="20"/>
                </w:rPr>
                <w:t>5.5E-06</w:t>
              </w:r>
            </w:ins>
          </w:p>
        </w:tc>
        <w:tc>
          <w:tcPr>
            <w:tcW w:w="0" w:type="auto"/>
            <w:tcBorders>
              <w:top w:val="nil"/>
              <w:left w:val="nil"/>
              <w:bottom w:val="nil"/>
              <w:right w:val="nil"/>
            </w:tcBorders>
            <w:shd w:val="clear" w:color="auto" w:fill="auto"/>
            <w:noWrap/>
            <w:vAlign w:val="bottom"/>
            <w:hideMark/>
          </w:tcPr>
          <w:p w14:paraId="51034FF3" w14:textId="77777777" w:rsidR="00DC2757" w:rsidRPr="00DC2757" w:rsidRDefault="00DC2757" w:rsidP="00DC2757">
            <w:pPr>
              <w:spacing w:after="0" w:line="240" w:lineRule="auto"/>
              <w:jc w:val="center"/>
              <w:rPr>
                <w:ins w:id="4890" w:author="Commodore, Sarah" w:date="2023-03-22T16:21:00Z"/>
                <w:rFonts w:ascii="Calibri" w:eastAsia="Times New Roman" w:hAnsi="Calibri" w:cs="Calibri"/>
                <w:color w:val="000000"/>
                <w:sz w:val="20"/>
                <w:szCs w:val="20"/>
              </w:rPr>
            </w:pPr>
            <w:ins w:id="4891" w:author="Commodore, Sarah" w:date="2023-03-22T16:21:00Z">
              <w:r w:rsidRPr="00DC2757">
                <w:rPr>
                  <w:rFonts w:ascii="Calibri" w:eastAsia="Times New Roman" w:hAnsi="Calibri" w:cs="Calibri"/>
                  <w:color w:val="000000"/>
                  <w:sz w:val="20"/>
                  <w:szCs w:val="20"/>
                </w:rPr>
                <w:t>3.9E-05</w:t>
              </w:r>
            </w:ins>
          </w:p>
        </w:tc>
        <w:tc>
          <w:tcPr>
            <w:tcW w:w="0" w:type="auto"/>
            <w:tcBorders>
              <w:top w:val="nil"/>
              <w:left w:val="nil"/>
              <w:bottom w:val="nil"/>
              <w:right w:val="nil"/>
            </w:tcBorders>
            <w:shd w:val="clear" w:color="auto" w:fill="auto"/>
            <w:noWrap/>
            <w:vAlign w:val="bottom"/>
            <w:hideMark/>
          </w:tcPr>
          <w:p w14:paraId="071EF7F2" w14:textId="77777777" w:rsidR="00DC2757" w:rsidRPr="00DC2757" w:rsidRDefault="00DC2757" w:rsidP="00DC2757">
            <w:pPr>
              <w:spacing w:after="0" w:line="240" w:lineRule="auto"/>
              <w:jc w:val="center"/>
              <w:rPr>
                <w:ins w:id="4892" w:author="Commodore, Sarah" w:date="2023-03-22T16:21:00Z"/>
                <w:rFonts w:ascii="Calibri" w:eastAsia="Times New Roman" w:hAnsi="Calibri" w:cs="Calibri"/>
                <w:color w:val="FF0000"/>
                <w:sz w:val="20"/>
                <w:szCs w:val="20"/>
              </w:rPr>
            </w:pPr>
            <w:ins w:id="4893" w:author="Commodore, Sarah" w:date="2023-03-22T16:21:00Z">
              <w:r w:rsidRPr="00DC2757">
                <w:rPr>
                  <w:rFonts w:ascii="Calibri" w:eastAsia="Times New Roman" w:hAnsi="Calibri" w:cs="Calibri"/>
                  <w:color w:val="FF0000"/>
                  <w:sz w:val="20"/>
                  <w:szCs w:val="20"/>
                </w:rPr>
                <w:t>*</w:t>
              </w:r>
            </w:ins>
          </w:p>
        </w:tc>
      </w:tr>
      <w:tr w:rsidR="00DC2757" w:rsidRPr="00DC2757" w14:paraId="039F0939" w14:textId="77777777" w:rsidTr="00DC2757">
        <w:trPr>
          <w:trHeight w:val="260"/>
          <w:ins w:id="4894" w:author="Commodore, Sarah" w:date="2023-03-22T16:21:00Z"/>
        </w:trPr>
        <w:tc>
          <w:tcPr>
            <w:tcW w:w="0" w:type="auto"/>
            <w:tcBorders>
              <w:top w:val="nil"/>
              <w:left w:val="nil"/>
              <w:bottom w:val="nil"/>
              <w:right w:val="nil"/>
            </w:tcBorders>
            <w:shd w:val="clear" w:color="auto" w:fill="auto"/>
            <w:noWrap/>
            <w:vAlign w:val="bottom"/>
            <w:hideMark/>
          </w:tcPr>
          <w:p w14:paraId="7BFE4639" w14:textId="77777777" w:rsidR="00DC2757" w:rsidRPr="00DC2757" w:rsidRDefault="00DC2757" w:rsidP="00DC2757">
            <w:pPr>
              <w:spacing w:after="0" w:line="240" w:lineRule="auto"/>
              <w:rPr>
                <w:ins w:id="4895" w:author="Commodore, Sarah" w:date="2023-03-22T16:21:00Z"/>
                <w:rFonts w:ascii="Calibri" w:eastAsia="Times New Roman" w:hAnsi="Calibri" w:cs="Calibri"/>
                <w:color w:val="000000"/>
                <w:sz w:val="20"/>
                <w:szCs w:val="20"/>
              </w:rPr>
            </w:pPr>
            <w:ins w:id="4896" w:author="Commodore, Sarah" w:date="2023-03-22T16:21:00Z">
              <w:r w:rsidRPr="00DC2757">
                <w:rPr>
                  <w:rFonts w:ascii="Calibri" w:eastAsia="Times New Roman" w:hAnsi="Calibri" w:cs="Calibri"/>
                  <w:color w:val="000000"/>
                  <w:sz w:val="20"/>
                  <w:szCs w:val="20"/>
                </w:rPr>
                <w:t>ENSG00000204131.9</w:t>
              </w:r>
            </w:ins>
          </w:p>
        </w:tc>
        <w:tc>
          <w:tcPr>
            <w:tcW w:w="0" w:type="auto"/>
            <w:tcBorders>
              <w:top w:val="nil"/>
              <w:left w:val="nil"/>
              <w:bottom w:val="nil"/>
              <w:right w:val="nil"/>
            </w:tcBorders>
            <w:shd w:val="clear" w:color="auto" w:fill="auto"/>
            <w:noWrap/>
            <w:vAlign w:val="bottom"/>
            <w:hideMark/>
          </w:tcPr>
          <w:p w14:paraId="64D8F16A" w14:textId="77777777" w:rsidR="00DC2757" w:rsidRPr="00DC2757" w:rsidRDefault="00DC2757" w:rsidP="00DC2757">
            <w:pPr>
              <w:spacing w:after="0" w:line="240" w:lineRule="auto"/>
              <w:rPr>
                <w:ins w:id="4897" w:author="Commodore, Sarah" w:date="2023-03-22T16:21:00Z"/>
                <w:rFonts w:ascii="Calibri" w:eastAsia="Times New Roman" w:hAnsi="Calibri" w:cs="Calibri"/>
                <w:color w:val="000000"/>
                <w:sz w:val="20"/>
                <w:szCs w:val="20"/>
              </w:rPr>
            </w:pPr>
            <w:ins w:id="4898" w:author="Commodore, Sarah" w:date="2023-03-22T16:21:00Z">
              <w:r w:rsidRPr="00DC2757">
                <w:rPr>
                  <w:rFonts w:ascii="Calibri" w:eastAsia="Times New Roman" w:hAnsi="Calibri" w:cs="Calibri"/>
                  <w:color w:val="000000"/>
                  <w:sz w:val="20"/>
                  <w:szCs w:val="20"/>
                </w:rPr>
                <w:t>NHSL2</w:t>
              </w:r>
            </w:ins>
          </w:p>
        </w:tc>
        <w:tc>
          <w:tcPr>
            <w:tcW w:w="0" w:type="auto"/>
            <w:tcBorders>
              <w:top w:val="nil"/>
              <w:left w:val="nil"/>
              <w:bottom w:val="nil"/>
              <w:right w:val="nil"/>
            </w:tcBorders>
            <w:shd w:val="clear" w:color="auto" w:fill="auto"/>
            <w:noWrap/>
            <w:vAlign w:val="bottom"/>
            <w:hideMark/>
          </w:tcPr>
          <w:p w14:paraId="71B26152" w14:textId="77777777" w:rsidR="00DC2757" w:rsidRPr="00DC2757" w:rsidRDefault="00DC2757" w:rsidP="00DC2757">
            <w:pPr>
              <w:spacing w:after="0" w:line="240" w:lineRule="auto"/>
              <w:jc w:val="center"/>
              <w:rPr>
                <w:ins w:id="4899" w:author="Commodore, Sarah" w:date="2023-03-22T16:21:00Z"/>
                <w:rFonts w:ascii="Calibri" w:eastAsia="Times New Roman" w:hAnsi="Calibri" w:cs="Calibri"/>
                <w:color w:val="000000"/>
                <w:sz w:val="20"/>
                <w:szCs w:val="20"/>
              </w:rPr>
            </w:pPr>
            <w:ins w:id="490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34C839E" w14:textId="77777777" w:rsidR="00DC2757" w:rsidRPr="00DC2757" w:rsidRDefault="00DC2757" w:rsidP="00DC2757">
            <w:pPr>
              <w:spacing w:after="0" w:line="240" w:lineRule="auto"/>
              <w:jc w:val="center"/>
              <w:rPr>
                <w:ins w:id="4901" w:author="Commodore, Sarah" w:date="2023-03-22T16:21:00Z"/>
                <w:rFonts w:ascii="Calibri" w:eastAsia="Times New Roman" w:hAnsi="Calibri" w:cs="Calibri"/>
                <w:color w:val="000000"/>
                <w:sz w:val="20"/>
                <w:szCs w:val="20"/>
              </w:rPr>
            </w:pPr>
            <w:ins w:id="4902" w:author="Commodore, Sarah" w:date="2023-03-22T16:21:00Z">
              <w:r w:rsidRPr="00DC2757">
                <w:rPr>
                  <w:rFonts w:ascii="Calibri" w:eastAsia="Times New Roman" w:hAnsi="Calibri" w:cs="Calibri"/>
                  <w:color w:val="000000"/>
                  <w:sz w:val="20"/>
                  <w:szCs w:val="20"/>
                </w:rPr>
                <w:t>1.0E-09</w:t>
              </w:r>
            </w:ins>
          </w:p>
        </w:tc>
        <w:tc>
          <w:tcPr>
            <w:tcW w:w="0" w:type="auto"/>
            <w:tcBorders>
              <w:top w:val="nil"/>
              <w:left w:val="nil"/>
              <w:bottom w:val="nil"/>
              <w:right w:val="nil"/>
            </w:tcBorders>
            <w:shd w:val="clear" w:color="auto" w:fill="auto"/>
            <w:noWrap/>
            <w:vAlign w:val="bottom"/>
            <w:hideMark/>
          </w:tcPr>
          <w:p w14:paraId="096235EB" w14:textId="77777777" w:rsidR="00DC2757" w:rsidRPr="00DC2757" w:rsidRDefault="00DC2757" w:rsidP="00DC2757">
            <w:pPr>
              <w:spacing w:after="0" w:line="240" w:lineRule="auto"/>
              <w:jc w:val="center"/>
              <w:rPr>
                <w:ins w:id="4903" w:author="Commodore, Sarah" w:date="2023-03-22T16:21:00Z"/>
                <w:rFonts w:ascii="Calibri" w:eastAsia="Times New Roman" w:hAnsi="Calibri" w:cs="Calibri"/>
                <w:color w:val="000000"/>
                <w:sz w:val="20"/>
                <w:szCs w:val="20"/>
              </w:rPr>
            </w:pPr>
            <w:ins w:id="4904" w:author="Commodore, Sarah" w:date="2023-03-22T16:21:00Z">
              <w:r w:rsidRPr="00DC2757">
                <w:rPr>
                  <w:rFonts w:ascii="Calibri" w:eastAsia="Times New Roman" w:hAnsi="Calibri" w:cs="Calibri"/>
                  <w:color w:val="000000"/>
                  <w:sz w:val="20"/>
                  <w:szCs w:val="20"/>
                </w:rPr>
                <w:t>1.8E-08</w:t>
              </w:r>
            </w:ins>
          </w:p>
        </w:tc>
        <w:tc>
          <w:tcPr>
            <w:tcW w:w="0" w:type="auto"/>
            <w:tcBorders>
              <w:top w:val="nil"/>
              <w:left w:val="nil"/>
              <w:bottom w:val="nil"/>
              <w:right w:val="nil"/>
            </w:tcBorders>
            <w:shd w:val="clear" w:color="auto" w:fill="auto"/>
            <w:noWrap/>
            <w:vAlign w:val="bottom"/>
            <w:hideMark/>
          </w:tcPr>
          <w:p w14:paraId="17BB32F8" w14:textId="77777777" w:rsidR="00DC2757" w:rsidRPr="00DC2757" w:rsidRDefault="00DC2757" w:rsidP="00DC2757">
            <w:pPr>
              <w:spacing w:after="0" w:line="240" w:lineRule="auto"/>
              <w:jc w:val="center"/>
              <w:rPr>
                <w:ins w:id="4905" w:author="Commodore, Sarah" w:date="2023-03-22T16:21:00Z"/>
                <w:rFonts w:ascii="Calibri" w:eastAsia="Times New Roman" w:hAnsi="Calibri" w:cs="Calibri"/>
                <w:color w:val="000000"/>
                <w:sz w:val="20"/>
                <w:szCs w:val="20"/>
              </w:rPr>
            </w:pPr>
            <w:ins w:id="4906" w:author="Commodore, Sarah" w:date="2023-03-22T16:21:00Z">
              <w:r w:rsidRPr="00DC2757">
                <w:rPr>
                  <w:rFonts w:ascii="Calibri" w:eastAsia="Times New Roman" w:hAnsi="Calibri" w:cs="Calibri"/>
                  <w:color w:val="000000"/>
                  <w:sz w:val="20"/>
                  <w:szCs w:val="20"/>
                </w:rPr>
                <w:t>*</w:t>
              </w:r>
            </w:ins>
          </w:p>
        </w:tc>
      </w:tr>
      <w:tr w:rsidR="00DC2757" w:rsidRPr="00DC2757" w14:paraId="57AAB6C4" w14:textId="77777777" w:rsidTr="00DC2757">
        <w:trPr>
          <w:trHeight w:val="260"/>
          <w:ins w:id="4907" w:author="Commodore, Sarah" w:date="2023-03-22T16:21:00Z"/>
        </w:trPr>
        <w:tc>
          <w:tcPr>
            <w:tcW w:w="0" w:type="auto"/>
            <w:tcBorders>
              <w:top w:val="nil"/>
              <w:left w:val="nil"/>
              <w:bottom w:val="nil"/>
              <w:right w:val="nil"/>
            </w:tcBorders>
            <w:shd w:val="clear" w:color="auto" w:fill="auto"/>
            <w:noWrap/>
            <w:vAlign w:val="bottom"/>
            <w:hideMark/>
          </w:tcPr>
          <w:p w14:paraId="07317ADF" w14:textId="77777777" w:rsidR="00DC2757" w:rsidRPr="00DC2757" w:rsidRDefault="00DC2757" w:rsidP="00DC2757">
            <w:pPr>
              <w:spacing w:after="0" w:line="240" w:lineRule="auto"/>
              <w:rPr>
                <w:ins w:id="4908" w:author="Commodore, Sarah" w:date="2023-03-22T16:21:00Z"/>
                <w:rFonts w:ascii="Calibri" w:eastAsia="Times New Roman" w:hAnsi="Calibri" w:cs="Calibri"/>
                <w:color w:val="000000"/>
                <w:sz w:val="20"/>
                <w:szCs w:val="20"/>
              </w:rPr>
            </w:pPr>
            <w:ins w:id="4909" w:author="Commodore, Sarah" w:date="2023-03-22T16:21:00Z">
              <w:r w:rsidRPr="00DC2757">
                <w:rPr>
                  <w:rFonts w:ascii="Calibri" w:eastAsia="Times New Roman" w:hAnsi="Calibri" w:cs="Calibri"/>
                  <w:color w:val="000000"/>
                  <w:sz w:val="20"/>
                  <w:szCs w:val="20"/>
                </w:rPr>
                <w:t>ENSG00000072952.19</w:t>
              </w:r>
            </w:ins>
          </w:p>
        </w:tc>
        <w:tc>
          <w:tcPr>
            <w:tcW w:w="0" w:type="auto"/>
            <w:tcBorders>
              <w:top w:val="nil"/>
              <w:left w:val="nil"/>
              <w:bottom w:val="nil"/>
              <w:right w:val="nil"/>
            </w:tcBorders>
            <w:shd w:val="clear" w:color="auto" w:fill="auto"/>
            <w:noWrap/>
            <w:vAlign w:val="bottom"/>
            <w:hideMark/>
          </w:tcPr>
          <w:p w14:paraId="1043621B" w14:textId="77777777" w:rsidR="00DC2757" w:rsidRPr="00DC2757" w:rsidRDefault="00DC2757" w:rsidP="00DC2757">
            <w:pPr>
              <w:spacing w:after="0" w:line="240" w:lineRule="auto"/>
              <w:rPr>
                <w:ins w:id="4910" w:author="Commodore, Sarah" w:date="2023-03-22T16:21:00Z"/>
                <w:rFonts w:ascii="Calibri" w:eastAsia="Times New Roman" w:hAnsi="Calibri" w:cs="Calibri"/>
                <w:color w:val="000000"/>
                <w:sz w:val="20"/>
                <w:szCs w:val="20"/>
              </w:rPr>
            </w:pPr>
            <w:ins w:id="4911" w:author="Commodore, Sarah" w:date="2023-03-22T16:21:00Z">
              <w:r w:rsidRPr="00DC2757">
                <w:rPr>
                  <w:rFonts w:ascii="Calibri" w:eastAsia="Times New Roman" w:hAnsi="Calibri" w:cs="Calibri"/>
                  <w:color w:val="000000"/>
                  <w:sz w:val="20"/>
                  <w:szCs w:val="20"/>
                </w:rPr>
                <w:t>IRAG1</w:t>
              </w:r>
            </w:ins>
          </w:p>
        </w:tc>
        <w:tc>
          <w:tcPr>
            <w:tcW w:w="0" w:type="auto"/>
            <w:tcBorders>
              <w:top w:val="nil"/>
              <w:left w:val="nil"/>
              <w:bottom w:val="nil"/>
              <w:right w:val="nil"/>
            </w:tcBorders>
            <w:shd w:val="clear" w:color="auto" w:fill="auto"/>
            <w:noWrap/>
            <w:vAlign w:val="bottom"/>
            <w:hideMark/>
          </w:tcPr>
          <w:p w14:paraId="041755EB" w14:textId="77777777" w:rsidR="00DC2757" w:rsidRPr="00DC2757" w:rsidRDefault="00DC2757" w:rsidP="00DC2757">
            <w:pPr>
              <w:spacing w:after="0" w:line="240" w:lineRule="auto"/>
              <w:jc w:val="center"/>
              <w:rPr>
                <w:ins w:id="4912" w:author="Commodore, Sarah" w:date="2023-03-22T16:21:00Z"/>
                <w:rFonts w:ascii="Calibri" w:eastAsia="Times New Roman" w:hAnsi="Calibri" w:cs="Calibri"/>
                <w:color w:val="000000"/>
                <w:sz w:val="20"/>
                <w:szCs w:val="20"/>
              </w:rPr>
            </w:pPr>
            <w:ins w:id="491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E47BD04" w14:textId="77777777" w:rsidR="00DC2757" w:rsidRPr="00DC2757" w:rsidRDefault="00DC2757" w:rsidP="00DC2757">
            <w:pPr>
              <w:spacing w:after="0" w:line="240" w:lineRule="auto"/>
              <w:jc w:val="center"/>
              <w:rPr>
                <w:ins w:id="4914" w:author="Commodore, Sarah" w:date="2023-03-22T16:21:00Z"/>
                <w:rFonts w:ascii="Calibri" w:eastAsia="Times New Roman" w:hAnsi="Calibri" w:cs="Calibri"/>
                <w:color w:val="000000"/>
                <w:sz w:val="20"/>
                <w:szCs w:val="20"/>
              </w:rPr>
            </w:pPr>
            <w:ins w:id="4915" w:author="Commodore, Sarah" w:date="2023-03-22T16:21:00Z">
              <w:r w:rsidRPr="00DC2757">
                <w:rPr>
                  <w:rFonts w:ascii="Calibri" w:eastAsia="Times New Roman" w:hAnsi="Calibri" w:cs="Calibri"/>
                  <w:color w:val="000000"/>
                  <w:sz w:val="20"/>
                  <w:szCs w:val="20"/>
                </w:rPr>
                <w:t>6.9E-09</w:t>
              </w:r>
            </w:ins>
          </w:p>
        </w:tc>
        <w:tc>
          <w:tcPr>
            <w:tcW w:w="0" w:type="auto"/>
            <w:tcBorders>
              <w:top w:val="nil"/>
              <w:left w:val="nil"/>
              <w:bottom w:val="nil"/>
              <w:right w:val="nil"/>
            </w:tcBorders>
            <w:shd w:val="clear" w:color="auto" w:fill="auto"/>
            <w:noWrap/>
            <w:vAlign w:val="bottom"/>
            <w:hideMark/>
          </w:tcPr>
          <w:p w14:paraId="712AEF1C" w14:textId="77777777" w:rsidR="00DC2757" w:rsidRPr="00DC2757" w:rsidRDefault="00DC2757" w:rsidP="00DC2757">
            <w:pPr>
              <w:spacing w:after="0" w:line="240" w:lineRule="auto"/>
              <w:jc w:val="center"/>
              <w:rPr>
                <w:ins w:id="4916" w:author="Commodore, Sarah" w:date="2023-03-22T16:21:00Z"/>
                <w:rFonts w:ascii="Calibri" w:eastAsia="Times New Roman" w:hAnsi="Calibri" w:cs="Calibri"/>
                <w:color w:val="000000"/>
                <w:sz w:val="20"/>
                <w:szCs w:val="20"/>
              </w:rPr>
            </w:pPr>
            <w:ins w:id="4917"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1723E8E7" w14:textId="77777777" w:rsidR="00DC2757" w:rsidRPr="00DC2757" w:rsidRDefault="00DC2757" w:rsidP="00DC2757">
            <w:pPr>
              <w:spacing w:after="0" w:line="240" w:lineRule="auto"/>
              <w:jc w:val="center"/>
              <w:rPr>
                <w:ins w:id="4918" w:author="Commodore, Sarah" w:date="2023-03-22T16:21:00Z"/>
                <w:rFonts w:ascii="Calibri" w:eastAsia="Times New Roman" w:hAnsi="Calibri" w:cs="Calibri"/>
                <w:color w:val="000000"/>
                <w:sz w:val="20"/>
                <w:szCs w:val="20"/>
              </w:rPr>
            </w:pPr>
            <w:ins w:id="4919" w:author="Commodore, Sarah" w:date="2023-03-22T16:21:00Z">
              <w:r w:rsidRPr="00DC2757">
                <w:rPr>
                  <w:rFonts w:ascii="Calibri" w:eastAsia="Times New Roman" w:hAnsi="Calibri" w:cs="Calibri"/>
                  <w:color w:val="000000"/>
                  <w:sz w:val="20"/>
                  <w:szCs w:val="20"/>
                </w:rPr>
                <w:t>*</w:t>
              </w:r>
            </w:ins>
          </w:p>
        </w:tc>
      </w:tr>
      <w:tr w:rsidR="00DC2757" w:rsidRPr="00DC2757" w14:paraId="7FC5B78B" w14:textId="77777777" w:rsidTr="00DC2757">
        <w:trPr>
          <w:trHeight w:val="260"/>
          <w:ins w:id="4920" w:author="Commodore, Sarah" w:date="2023-03-22T16:21:00Z"/>
        </w:trPr>
        <w:tc>
          <w:tcPr>
            <w:tcW w:w="0" w:type="auto"/>
            <w:tcBorders>
              <w:top w:val="nil"/>
              <w:left w:val="nil"/>
              <w:bottom w:val="nil"/>
              <w:right w:val="nil"/>
            </w:tcBorders>
            <w:shd w:val="clear" w:color="auto" w:fill="auto"/>
            <w:noWrap/>
            <w:vAlign w:val="bottom"/>
            <w:hideMark/>
          </w:tcPr>
          <w:p w14:paraId="4B3256AB" w14:textId="77777777" w:rsidR="00DC2757" w:rsidRPr="00DC2757" w:rsidRDefault="00DC2757" w:rsidP="00DC2757">
            <w:pPr>
              <w:spacing w:after="0" w:line="240" w:lineRule="auto"/>
              <w:rPr>
                <w:ins w:id="4921" w:author="Commodore, Sarah" w:date="2023-03-22T16:21:00Z"/>
                <w:rFonts w:ascii="Calibri" w:eastAsia="Times New Roman" w:hAnsi="Calibri" w:cs="Calibri"/>
                <w:color w:val="000000"/>
                <w:sz w:val="20"/>
                <w:szCs w:val="20"/>
              </w:rPr>
            </w:pPr>
            <w:ins w:id="4922" w:author="Commodore, Sarah" w:date="2023-03-22T16:21:00Z">
              <w:r w:rsidRPr="00DC2757">
                <w:rPr>
                  <w:rFonts w:ascii="Calibri" w:eastAsia="Times New Roman" w:hAnsi="Calibri" w:cs="Calibri"/>
                  <w:color w:val="000000"/>
                  <w:sz w:val="20"/>
                  <w:szCs w:val="20"/>
                </w:rPr>
                <w:t>ENSG00000179348.12</w:t>
              </w:r>
            </w:ins>
          </w:p>
        </w:tc>
        <w:tc>
          <w:tcPr>
            <w:tcW w:w="0" w:type="auto"/>
            <w:tcBorders>
              <w:top w:val="nil"/>
              <w:left w:val="nil"/>
              <w:bottom w:val="nil"/>
              <w:right w:val="nil"/>
            </w:tcBorders>
            <w:shd w:val="clear" w:color="auto" w:fill="auto"/>
            <w:noWrap/>
            <w:vAlign w:val="bottom"/>
            <w:hideMark/>
          </w:tcPr>
          <w:p w14:paraId="6533B350" w14:textId="77777777" w:rsidR="00DC2757" w:rsidRPr="00DC2757" w:rsidRDefault="00DC2757" w:rsidP="00DC2757">
            <w:pPr>
              <w:spacing w:after="0" w:line="240" w:lineRule="auto"/>
              <w:rPr>
                <w:ins w:id="4923" w:author="Commodore, Sarah" w:date="2023-03-22T16:21:00Z"/>
                <w:rFonts w:ascii="Calibri" w:eastAsia="Times New Roman" w:hAnsi="Calibri" w:cs="Calibri"/>
                <w:color w:val="000000"/>
                <w:sz w:val="20"/>
                <w:szCs w:val="20"/>
              </w:rPr>
            </w:pPr>
            <w:ins w:id="4924" w:author="Commodore, Sarah" w:date="2023-03-22T16:21:00Z">
              <w:r w:rsidRPr="00DC2757">
                <w:rPr>
                  <w:rFonts w:ascii="Calibri" w:eastAsia="Times New Roman" w:hAnsi="Calibri" w:cs="Calibri"/>
                  <w:color w:val="000000"/>
                  <w:sz w:val="20"/>
                  <w:szCs w:val="20"/>
                </w:rPr>
                <w:t>GATA2</w:t>
              </w:r>
            </w:ins>
          </w:p>
        </w:tc>
        <w:tc>
          <w:tcPr>
            <w:tcW w:w="0" w:type="auto"/>
            <w:tcBorders>
              <w:top w:val="nil"/>
              <w:left w:val="nil"/>
              <w:bottom w:val="nil"/>
              <w:right w:val="nil"/>
            </w:tcBorders>
            <w:shd w:val="clear" w:color="auto" w:fill="auto"/>
            <w:noWrap/>
            <w:vAlign w:val="bottom"/>
            <w:hideMark/>
          </w:tcPr>
          <w:p w14:paraId="0B72F210" w14:textId="77777777" w:rsidR="00DC2757" w:rsidRPr="00DC2757" w:rsidRDefault="00DC2757" w:rsidP="00DC2757">
            <w:pPr>
              <w:spacing w:after="0" w:line="240" w:lineRule="auto"/>
              <w:jc w:val="center"/>
              <w:rPr>
                <w:ins w:id="4925" w:author="Commodore, Sarah" w:date="2023-03-22T16:21:00Z"/>
                <w:rFonts w:ascii="Calibri" w:eastAsia="Times New Roman" w:hAnsi="Calibri" w:cs="Calibri"/>
                <w:color w:val="000000"/>
                <w:sz w:val="20"/>
                <w:szCs w:val="20"/>
              </w:rPr>
            </w:pPr>
            <w:ins w:id="492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3BCF5CD" w14:textId="77777777" w:rsidR="00DC2757" w:rsidRPr="00DC2757" w:rsidRDefault="00DC2757" w:rsidP="00DC2757">
            <w:pPr>
              <w:spacing w:after="0" w:line="240" w:lineRule="auto"/>
              <w:jc w:val="center"/>
              <w:rPr>
                <w:ins w:id="4927" w:author="Commodore, Sarah" w:date="2023-03-22T16:21:00Z"/>
                <w:rFonts w:ascii="Calibri" w:eastAsia="Times New Roman" w:hAnsi="Calibri" w:cs="Calibri"/>
                <w:color w:val="000000"/>
                <w:sz w:val="20"/>
                <w:szCs w:val="20"/>
              </w:rPr>
            </w:pPr>
            <w:ins w:id="4928"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132E96D6" w14:textId="77777777" w:rsidR="00DC2757" w:rsidRPr="00DC2757" w:rsidRDefault="00DC2757" w:rsidP="00DC2757">
            <w:pPr>
              <w:spacing w:after="0" w:line="240" w:lineRule="auto"/>
              <w:jc w:val="center"/>
              <w:rPr>
                <w:ins w:id="4929" w:author="Commodore, Sarah" w:date="2023-03-22T16:21:00Z"/>
                <w:rFonts w:ascii="Calibri" w:eastAsia="Times New Roman" w:hAnsi="Calibri" w:cs="Calibri"/>
                <w:color w:val="000000"/>
                <w:sz w:val="20"/>
                <w:szCs w:val="20"/>
              </w:rPr>
            </w:pPr>
            <w:ins w:id="4930" w:author="Commodore, Sarah" w:date="2023-03-22T16:21:00Z">
              <w:r w:rsidRPr="00DC2757">
                <w:rPr>
                  <w:rFonts w:ascii="Calibri" w:eastAsia="Times New Roman" w:hAnsi="Calibri" w:cs="Calibri"/>
                  <w:color w:val="000000"/>
                  <w:sz w:val="20"/>
                  <w:szCs w:val="20"/>
                </w:rPr>
                <w:t>4.7E-02</w:t>
              </w:r>
            </w:ins>
          </w:p>
        </w:tc>
        <w:tc>
          <w:tcPr>
            <w:tcW w:w="0" w:type="auto"/>
            <w:tcBorders>
              <w:top w:val="nil"/>
              <w:left w:val="nil"/>
              <w:bottom w:val="nil"/>
              <w:right w:val="nil"/>
            </w:tcBorders>
            <w:shd w:val="clear" w:color="auto" w:fill="auto"/>
            <w:noWrap/>
            <w:vAlign w:val="bottom"/>
            <w:hideMark/>
          </w:tcPr>
          <w:p w14:paraId="7D5D4FA7" w14:textId="77777777" w:rsidR="00DC2757" w:rsidRPr="00DC2757" w:rsidRDefault="00DC2757" w:rsidP="00DC2757">
            <w:pPr>
              <w:spacing w:after="0" w:line="240" w:lineRule="auto"/>
              <w:jc w:val="center"/>
              <w:rPr>
                <w:ins w:id="4931" w:author="Commodore, Sarah" w:date="2023-03-22T16:21:00Z"/>
                <w:rFonts w:ascii="Calibri" w:eastAsia="Times New Roman" w:hAnsi="Calibri" w:cs="Calibri"/>
                <w:color w:val="000000"/>
                <w:sz w:val="20"/>
                <w:szCs w:val="20"/>
              </w:rPr>
            </w:pPr>
            <w:ins w:id="4932" w:author="Commodore, Sarah" w:date="2023-03-22T16:21:00Z">
              <w:r w:rsidRPr="00DC2757">
                <w:rPr>
                  <w:rFonts w:ascii="Calibri" w:eastAsia="Times New Roman" w:hAnsi="Calibri" w:cs="Calibri"/>
                  <w:color w:val="000000"/>
                  <w:sz w:val="20"/>
                  <w:szCs w:val="20"/>
                </w:rPr>
                <w:t>*</w:t>
              </w:r>
            </w:ins>
          </w:p>
        </w:tc>
      </w:tr>
      <w:tr w:rsidR="00DC2757" w:rsidRPr="00DC2757" w14:paraId="31848FFE" w14:textId="77777777" w:rsidTr="00DC2757">
        <w:trPr>
          <w:trHeight w:val="260"/>
          <w:ins w:id="4933" w:author="Commodore, Sarah" w:date="2023-03-22T16:21:00Z"/>
        </w:trPr>
        <w:tc>
          <w:tcPr>
            <w:tcW w:w="0" w:type="auto"/>
            <w:tcBorders>
              <w:top w:val="nil"/>
              <w:left w:val="nil"/>
              <w:bottom w:val="nil"/>
              <w:right w:val="nil"/>
            </w:tcBorders>
            <w:shd w:val="clear" w:color="auto" w:fill="auto"/>
            <w:noWrap/>
            <w:vAlign w:val="bottom"/>
            <w:hideMark/>
          </w:tcPr>
          <w:p w14:paraId="5F1F55B1" w14:textId="77777777" w:rsidR="00DC2757" w:rsidRPr="00DC2757" w:rsidRDefault="00DC2757" w:rsidP="00DC2757">
            <w:pPr>
              <w:spacing w:after="0" w:line="240" w:lineRule="auto"/>
              <w:rPr>
                <w:ins w:id="4934" w:author="Commodore, Sarah" w:date="2023-03-22T16:21:00Z"/>
                <w:rFonts w:ascii="Calibri" w:eastAsia="Times New Roman" w:hAnsi="Calibri" w:cs="Calibri"/>
                <w:color w:val="000000"/>
                <w:sz w:val="20"/>
                <w:szCs w:val="20"/>
              </w:rPr>
            </w:pPr>
            <w:ins w:id="4935" w:author="Commodore, Sarah" w:date="2023-03-22T16:21:00Z">
              <w:r w:rsidRPr="00DC2757">
                <w:rPr>
                  <w:rFonts w:ascii="Calibri" w:eastAsia="Times New Roman" w:hAnsi="Calibri" w:cs="Calibri"/>
                  <w:color w:val="000000"/>
                  <w:sz w:val="20"/>
                  <w:szCs w:val="20"/>
                </w:rPr>
                <w:t>ENSG00000140932.10</w:t>
              </w:r>
            </w:ins>
          </w:p>
        </w:tc>
        <w:tc>
          <w:tcPr>
            <w:tcW w:w="0" w:type="auto"/>
            <w:tcBorders>
              <w:top w:val="nil"/>
              <w:left w:val="nil"/>
              <w:bottom w:val="nil"/>
              <w:right w:val="nil"/>
            </w:tcBorders>
            <w:shd w:val="clear" w:color="auto" w:fill="auto"/>
            <w:noWrap/>
            <w:vAlign w:val="bottom"/>
            <w:hideMark/>
          </w:tcPr>
          <w:p w14:paraId="50274D6D" w14:textId="77777777" w:rsidR="00DC2757" w:rsidRPr="00DC2757" w:rsidRDefault="00DC2757" w:rsidP="00DC2757">
            <w:pPr>
              <w:spacing w:after="0" w:line="240" w:lineRule="auto"/>
              <w:rPr>
                <w:ins w:id="4936" w:author="Commodore, Sarah" w:date="2023-03-22T16:21:00Z"/>
                <w:rFonts w:ascii="Calibri" w:eastAsia="Times New Roman" w:hAnsi="Calibri" w:cs="Calibri"/>
                <w:color w:val="000000"/>
                <w:sz w:val="20"/>
                <w:szCs w:val="20"/>
              </w:rPr>
            </w:pPr>
            <w:ins w:id="4937" w:author="Commodore, Sarah" w:date="2023-03-22T16:21:00Z">
              <w:r w:rsidRPr="00DC2757">
                <w:rPr>
                  <w:rFonts w:ascii="Calibri" w:eastAsia="Times New Roman" w:hAnsi="Calibri" w:cs="Calibri"/>
                  <w:color w:val="000000"/>
                  <w:sz w:val="20"/>
                  <w:szCs w:val="20"/>
                </w:rPr>
                <w:t>CMTM2</w:t>
              </w:r>
            </w:ins>
          </w:p>
        </w:tc>
        <w:tc>
          <w:tcPr>
            <w:tcW w:w="0" w:type="auto"/>
            <w:tcBorders>
              <w:top w:val="nil"/>
              <w:left w:val="nil"/>
              <w:bottom w:val="nil"/>
              <w:right w:val="nil"/>
            </w:tcBorders>
            <w:shd w:val="clear" w:color="auto" w:fill="auto"/>
            <w:noWrap/>
            <w:vAlign w:val="bottom"/>
            <w:hideMark/>
          </w:tcPr>
          <w:p w14:paraId="0ED23E8B" w14:textId="77777777" w:rsidR="00DC2757" w:rsidRPr="00DC2757" w:rsidRDefault="00DC2757" w:rsidP="00DC2757">
            <w:pPr>
              <w:spacing w:after="0" w:line="240" w:lineRule="auto"/>
              <w:jc w:val="center"/>
              <w:rPr>
                <w:ins w:id="4938" w:author="Commodore, Sarah" w:date="2023-03-22T16:21:00Z"/>
                <w:rFonts w:ascii="Calibri" w:eastAsia="Times New Roman" w:hAnsi="Calibri" w:cs="Calibri"/>
                <w:color w:val="000000"/>
                <w:sz w:val="20"/>
                <w:szCs w:val="20"/>
              </w:rPr>
            </w:pPr>
            <w:ins w:id="493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32B61C36" w14:textId="77777777" w:rsidR="00DC2757" w:rsidRPr="00DC2757" w:rsidRDefault="00DC2757" w:rsidP="00DC2757">
            <w:pPr>
              <w:spacing w:after="0" w:line="240" w:lineRule="auto"/>
              <w:jc w:val="center"/>
              <w:rPr>
                <w:ins w:id="4940" w:author="Commodore, Sarah" w:date="2023-03-22T16:21:00Z"/>
                <w:rFonts w:ascii="Calibri" w:eastAsia="Times New Roman" w:hAnsi="Calibri" w:cs="Calibri"/>
                <w:color w:val="000000"/>
                <w:sz w:val="20"/>
                <w:szCs w:val="20"/>
              </w:rPr>
            </w:pPr>
            <w:ins w:id="4941"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0F65028F" w14:textId="77777777" w:rsidR="00DC2757" w:rsidRPr="00DC2757" w:rsidRDefault="00DC2757" w:rsidP="00DC2757">
            <w:pPr>
              <w:spacing w:after="0" w:line="240" w:lineRule="auto"/>
              <w:jc w:val="center"/>
              <w:rPr>
                <w:ins w:id="4942" w:author="Commodore, Sarah" w:date="2023-03-22T16:21:00Z"/>
                <w:rFonts w:ascii="Calibri" w:eastAsia="Times New Roman" w:hAnsi="Calibri" w:cs="Calibri"/>
                <w:color w:val="000000"/>
                <w:sz w:val="20"/>
                <w:szCs w:val="20"/>
              </w:rPr>
            </w:pPr>
            <w:ins w:id="4943"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11FF19B" w14:textId="77777777" w:rsidR="00DC2757" w:rsidRPr="00DC2757" w:rsidRDefault="00DC2757" w:rsidP="00DC2757">
            <w:pPr>
              <w:spacing w:after="0" w:line="240" w:lineRule="auto"/>
              <w:jc w:val="center"/>
              <w:rPr>
                <w:ins w:id="4944" w:author="Commodore, Sarah" w:date="2023-03-22T16:21:00Z"/>
                <w:rFonts w:ascii="Calibri" w:eastAsia="Times New Roman" w:hAnsi="Calibri" w:cs="Calibri"/>
                <w:color w:val="000000"/>
                <w:sz w:val="20"/>
                <w:szCs w:val="20"/>
              </w:rPr>
            </w:pPr>
            <w:ins w:id="4945" w:author="Commodore, Sarah" w:date="2023-03-22T16:21:00Z">
              <w:r w:rsidRPr="00DC2757">
                <w:rPr>
                  <w:rFonts w:ascii="Calibri" w:eastAsia="Times New Roman" w:hAnsi="Calibri" w:cs="Calibri"/>
                  <w:color w:val="000000"/>
                  <w:sz w:val="20"/>
                  <w:szCs w:val="20"/>
                </w:rPr>
                <w:t>*</w:t>
              </w:r>
            </w:ins>
          </w:p>
        </w:tc>
      </w:tr>
      <w:tr w:rsidR="00DC2757" w:rsidRPr="00DC2757" w14:paraId="5ED2C055" w14:textId="77777777" w:rsidTr="00DC2757">
        <w:trPr>
          <w:trHeight w:val="260"/>
          <w:ins w:id="4946" w:author="Commodore, Sarah" w:date="2023-03-22T16:21:00Z"/>
        </w:trPr>
        <w:tc>
          <w:tcPr>
            <w:tcW w:w="0" w:type="auto"/>
            <w:tcBorders>
              <w:top w:val="nil"/>
              <w:left w:val="nil"/>
              <w:bottom w:val="nil"/>
              <w:right w:val="nil"/>
            </w:tcBorders>
            <w:shd w:val="clear" w:color="auto" w:fill="auto"/>
            <w:noWrap/>
            <w:vAlign w:val="bottom"/>
            <w:hideMark/>
          </w:tcPr>
          <w:p w14:paraId="4594BE18" w14:textId="77777777" w:rsidR="00DC2757" w:rsidRPr="00DC2757" w:rsidRDefault="00DC2757" w:rsidP="00DC2757">
            <w:pPr>
              <w:spacing w:after="0" w:line="240" w:lineRule="auto"/>
              <w:rPr>
                <w:ins w:id="4947" w:author="Commodore, Sarah" w:date="2023-03-22T16:21:00Z"/>
                <w:rFonts w:ascii="Calibri" w:eastAsia="Times New Roman" w:hAnsi="Calibri" w:cs="Calibri"/>
                <w:color w:val="000000"/>
                <w:sz w:val="20"/>
                <w:szCs w:val="20"/>
              </w:rPr>
            </w:pPr>
            <w:ins w:id="4948" w:author="Commodore, Sarah" w:date="2023-03-22T16:21:00Z">
              <w:r w:rsidRPr="00DC2757">
                <w:rPr>
                  <w:rFonts w:ascii="Calibri" w:eastAsia="Times New Roman" w:hAnsi="Calibri" w:cs="Calibri"/>
                  <w:color w:val="000000"/>
                  <w:sz w:val="20"/>
                  <w:szCs w:val="20"/>
                </w:rPr>
                <w:t>ENSG00000128383.13</w:t>
              </w:r>
            </w:ins>
          </w:p>
        </w:tc>
        <w:tc>
          <w:tcPr>
            <w:tcW w:w="0" w:type="auto"/>
            <w:tcBorders>
              <w:top w:val="nil"/>
              <w:left w:val="nil"/>
              <w:bottom w:val="nil"/>
              <w:right w:val="nil"/>
            </w:tcBorders>
            <w:shd w:val="clear" w:color="auto" w:fill="auto"/>
            <w:noWrap/>
            <w:vAlign w:val="bottom"/>
            <w:hideMark/>
          </w:tcPr>
          <w:p w14:paraId="764D68BF" w14:textId="77777777" w:rsidR="00DC2757" w:rsidRPr="00DC2757" w:rsidRDefault="00DC2757" w:rsidP="00DC2757">
            <w:pPr>
              <w:spacing w:after="0" w:line="240" w:lineRule="auto"/>
              <w:rPr>
                <w:ins w:id="4949" w:author="Commodore, Sarah" w:date="2023-03-22T16:21:00Z"/>
                <w:rFonts w:ascii="Calibri" w:eastAsia="Times New Roman" w:hAnsi="Calibri" w:cs="Calibri"/>
                <w:color w:val="000000"/>
                <w:sz w:val="20"/>
                <w:szCs w:val="20"/>
              </w:rPr>
            </w:pPr>
            <w:ins w:id="4950" w:author="Commodore, Sarah" w:date="2023-03-22T16:21:00Z">
              <w:r w:rsidRPr="00DC2757">
                <w:rPr>
                  <w:rFonts w:ascii="Calibri" w:eastAsia="Times New Roman" w:hAnsi="Calibri" w:cs="Calibri"/>
                  <w:color w:val="000000"/>
                  <w:sz w:val="20"/>
                  <w:szCs w:val="20"/>
                </w:rPr>
                <w:t>APOBEC3A</w:t>
              </w:r>
            </w:ins>
          </w:p>
        </w:tc>
        <w:tc>
          <w:tcPr>
            <w:tcW w:w="0" w:type="auto"/>
            <w:tcBorders>
              <w:top w:val="nil"/>
              <w:left w:val="nil"/>
              <w:bottom w:val="nil"/>
              <w:right w:val="nil"/>
            </w:tcBorders>
            <w:shd w:val="clear" w:color="auto" w:fill="auto"/>
            <w:noWrap/>
            <w:vAlign w:val="bottom"/>
            <w:hideMark/>
          </w:tcPr>
          <w:p w14:paraId="12B852E9" w14:textId="77777777" w:rsidR="00DC2757" w:rsidRPr="00DC2757" w:rsidRDefault="00DC2757" w:rsidP="00DC2757">
            <w:pPr>
              <w:spacing w:after="0" w:line="240" w:lineRule="auto"/>
              <w:jc w:val="center"/>
              <w:rPr>
                <w:ins w:id="4951" w:author="Commodore, Sarah" w:date="2023-03-22T16:21:00Z"/>
                <w:rFonts w:ascii="Calibri" w:eastAsia="Times New Roman" w:hAnsi="Calibri" w:cs="Calibri"/>
                <w:color w:val="000000"/>
                <w:sz w:val="20"/>
                <w:szCs w:val="20"/>
              </w:rPr>
            </w:pPr>
            <w:ins w:id="495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451814C" w14:textId="77777777" w:rsidR="00DC2757" w:rsidRPr="00DC2757" w:rsidRDefault="00DC2757" w:rsidP="00DC2757">
            <w:pPr>
              <w:spacing w:after="0" w:line="240" w:lineRule="auto"/>
              <w:jc w:val="center"/>
              <w:rPr>
                <w:ins w:id="4953" w:author="Commodore, Sarah" w:date="2023-03-22T16:21:00Z"/>
                <w:rFonts w:ascii="Calibri" w:eastAsia="Times New Roman" w:hAnsi="Calibri" w:cs="Calibri"/>
                <w:color w:val="000000"/>
                <w:sz w:val="20"/>
                <w:szCs w:val="20"/>
              </w:rPr>
            </w:pPr>
            <w:ins w:id="4954"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05DA137C" w14:textId="77777777" w:rsidR="00DC2757" w:rsidRPr="00DC2757" w:rsidRDefault="00DC2757" w:rsidP="00DC2757">
            <w:pPr>
              <w:spacing w:after="0" w:line="240" w:lineRule="auto"/>
              <w:jc w:val="center"/>
              <w:rPr>
                <w:ins w:id="4955" w:author="Commodore, Sarah" w:date="2023-03-22T16:21:00Z"/>
                <w:rFonts w:ascii="Calibri" w:eastAsia="Times New Roman" w:hAnsi="Calibri" w:cs="Calibri"/>
                <w:color w:val="000000"/>
                <w:sz w:val="20"/>
                <w:szCs w:val="20"/>
              </w:rPr>
            </w:pPr>
            <w:ins w:id="4956"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A2A2B7B" w14:textId="77777777" w:rsidR="00DC2757" w:rsidRPr="00DC2757" w:rsidRDefault="00DC2757" w:rsidP="00DC2757">
            <w:pPr>
              <w:spacing w:after="0" w:line="240" w:lineRule="auto"/>
              <w:jc w:val="center"/>
              <w:rPr>
                <w:ins w:id="4957" w:author="Commodore, Sarah" w:date="2023-03-22T16:21:00Z"/>
                <w:rFonts w:ascii="Calibri" w:eastAsia="Times New Roman" w:hAnsi="Calibri" w:cs="Calibri"/>
                <w:color w:val="000000"/>
                <w:sz w:val="20"/>
                <w:szCs w:val="20"/>
              </w:rPr>
            </w:pPr>
            <w:ins w:id="4958" w:author="Commodore, Sarah" w:date="2023-03-22T16:21:00Z">
              <w:r w:rsidRPr="00DC2757">
                <w:rPr>
                  <w:rFonts w:ascii="Calibri" w:eastAsia="Times New Roman" w:hAnsi="Calibri" w:cs="Calibri"/>
                  <w:color w:val="000000"/>
                  <w:sz w:val="20"/>
                  <w:szCs w:val="20"/>
                </w:rPr>
                <w:t>*</w:t>
              </w:r>
            </w:ins>
          </w:p>
        </w:tc>
      </w:tr>
      <w:tr w:rsidR="00DC2757" w:rsidRPr="00DC2757" w14:paraId="16A93E9F" w14:textId="77777777" w:rsidTr="00DC2757">
        <w:trPr>
          <w:trHeight w:val="260"/>
          <w:ins w:id="4959" w:author="Commodore, Sarah" w:date="2023-03-22T16:21:00Z"/>
        </w:trPr>
        <w:tc>
          <w:tcPr>
            <w:tcW w:w="0" w:type="auto"/>
            <w:tcBorders>
              <w:top w:val="nil"/>
              <w:left w:val="nil"/>
              <w:bottom w:val="nil"/>
              <w:right w:val="nil"/>
            </w:tcBorders>
            <w:shd w:val="clear" w:color="auto" w:fill="auto"/>
            <w:noWrap/>
            <w:vAlign w:val="bottom"/>
            <w:hideMark/>
          </w:tcPr>
          <w:p w14:paraId="562974FD" w14:textId="77777777" w:rsidR="00DC2757" w:rsidRPr="00DC2757" w:rsidRDefault="00DC2757" w:rsidP="00DC2757">
            <w:pPr>
              <w:spacing w:after="0" w:line="240" w:lineRule="auto"/>
              <w:rPr>
                <w:ins w:id="4960" w:author="Commodore, Sarah" w:date="2023-03-22T16:21:00Z"/>
                <w:rFonts w:ascii="Calibri" w:eastAsia="Times New Roman" w:hAnsi="Calibri" w:cs="Calibri"/>
                <w:color w:val="000000"/>
                <w:sz w:val="20"/>
                <w:szCs w:val="20"/>
              </w:rPr>
            </w:pPr>
            <w:ins w:id="4961" w:author="Commodore, Sarah" w:date="2023-03-22T16:21:00Z">
              <w:r w:rsidRPr="00DC2757">
                <w:rPr>
                  <w:rFonts w:ascii="Calibri" w:eastAsia="Times New Roman" w:hAnsi="Calibri" w:cs="Calibri"/>
                  <w:color w:val="000000"/>
                  <w:sz w:val="20"/>
                  <w:szCs w:val="20"/>
                </w:rPr>
                <w:t>ENSG00000142405.22</w:t>
              </w:r>
            </w:ins>
          </w:p>
        </w:tc>
        <w:tc>
          <w:tcPr>
            <w:tcW w:w="0" w:type="auto"/>
            <w:tcBorders>
              <w:top w:val="nil"/>
              <w:left w:val="nil"/>
              <w:bottom w:val="nil"/>
              <w:right w:val="nil"/>
            </w:tcBorders>
            <w:shd w:val="clear" w:color="auto" w:fill="auto"/>
            <w:noWrap/>
            <w:vAlign w:val="bottom"/>
            <w:hideMark/>
          </w:tcPr>
          <w:p w14:paraId="0F79EE45" w14:textId="77777777" w:rsidR="00DC2757" w:rsidRPr="00DC2757" w:rsidRDefault="00DC2757" w:rsidP="00DC2757">
            <w:pPr>
              <w:spacing w:after="0" w:line="240" w:lineRule="auto"/>
              <w:rPr>
                <w:ins w:id="4962" w:author="Commodore, Sarah" w:date="2023-03-22T16:21:00Z"/>
                <w:rFonts w:ascii="Calibri" w:eastAsia="Times New Roman" w:hAnsi="Calibri" w:cs="Calibri"/>
                <w:color w:val="000000"/>
                <w:sz w:val="20"/>
                <w:szCs w:val="20"/>
              </w:rPr>
            </w:pPr>
            <w:ins w:id="4963" w:author="Commodore, Sarah" w:date="2023-03-22T16:21:00Z">
              <w:r w:rsidRPr="00DC2757">
                <w:rPr>
                  <w:rFonts w:ascii="Calibri" w:eastAsia="Times New Roman" w:hAnsi="Calibri" w:cs="Calibri"/>
                  <w:color w:val="000000"/>
                  <w:sz w:val="20"/>
                  <w:szCs w:val="20"/>
                </w:rPr>
                <w:t>NLRP12</w:t>
              </w:r>
            </w:ins>
          </w:p>
        </w:tc>
        <w:tc>
          <w:tcPr>
            <w:tcW w:w="0" w:type="auto"/>
            <w:tcBorders>
              <w:top w:val="nil"/>
              <w:left w:val="nil"/>
              <w:bottom w:val="nil"/>
              <w:right w:val="nil"/>
            </w:tcBorders>
            <w:shd w:val="clear" w:color="auto" w:fill="auto"/>
            <w:noWrap/>
            <w:vAlign w:val="bottom"/>
            <w:hideMark/>
          </w:tcPr>
          <w:p w14:paraId="53B6972B" w14:textId="77777777" w:rsidR="00DC2757" w:rsidRPr="00DC2757" w:rsidRDefault="00DC2757" w:rsidP="00DC2757">
            <w:pPr>
              <w:spacing w:after="0" w:line="240" w:lineRule="auto"/>
              <w:jc w:val="center"/>
              <w:rPr>
                <w:ins w:id="4964" w:author="Commodore, Sarah" w:date="2023-03-22T16:21:00Z"/>
                <w:rFonts w:ascii="Calibri" w:eastAsia="Times New Roman" w:hAnsi="Calibri" w:cs="Calibri"/>
                <w:color w:val="000000"/>
                <w:sz w:val="20"/>
                <w:szCs w:val="20"/>
              </w:rPr>
            </w:pPr>
            <w:ins w:id="496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ED23F1D" w14:textId="77777777" w:rsidR="00DC2757" w:rsidRPr="00DC2757" w:rsidRDefault="00DC2757" w:rsidP="00DC2757">
            <w:pPr>
              <w:spacing w:after="0" w:line="240" w:lineRule="auto"/>
              <w:jc w:val="center"/>
              <w:rPr>
                <w:ins w:id="4966" w:author="Commodore, Sarah" w:date="2023-03-22T16:21:00Z"/>
                <w:rFonts w:ascii="Calibri" w:eastAsia="Times New Roman" w:hAnsi="Calibri" w:cs="Calibri"/>
                <w:color w:val="000000"/>
                <w:sz w:val="20"/>
                <w:szCs w:val="20"/>
              </w:rPr>
            </w:pPr>
            <w:ins w:id="4967" w:author="Commodore, Sarah" w:date="2023-03-22T16:21:00Z">
              <w:r w:rsidRPr="00DC2757">
                <w:rPr>
                  <w:rFonts w:ascii="Calibri" w:eastAsia="Times New Roman" w:hAnsi="Calibri" w:cs="Calibri"/>
                  <w:color w:val="000000"/>
                  <w:sz w:val="20"/>
                  <w:szCs w:val="20"/>
                </w:rPr>
                <w:t>1.1E-05</w:t>
              </w:r>
            </w:ins>
          </w:p>
        </w:tc>
        <w:tc>
          <w:tcPr>
            <w:tcW w:w="0" w:type="auto"/>
            <w:tcBorders>
              <w:top w:val="nil"/>
              <w:left w:val="nil"/>
              <w:bottom w:val="nil"/>
              <w:right w:val="nil"/>
            </w:tcBorders>
            <w:shd w:val="clear" w:color="auto" w:fill="auto"/>
            <w:noWrap/>
            <w:vAlign w:val="bottom"/>
            <w:hideMark/>
          </w:tcPr>
          <w:p w14:paraId="02CC03FF" w14:textId="77777777" w:rsidR="00DC2757" w:rsidRPr="00DC2757" w:rsidRDefault="00DC2757" w:rsidP="00DC2757">
            <w:pPr>
              <w:spacing w:after="0" w:line="240" w:lineRule="auto"/>
              <w:jc w:val="center"/>
              <w:rPr>
                <w:ins w:id="4968" w:author="Commodore, Sarah" w:date="2023-03-22T16:21:00Z"/>
                <w:rFonts w:ascii="Calibri" w:eastAsia="Times New Roman" w:hAnsi="Calibri" w:cs="Calibri"/>
                <w:color w:val="000000"/>
                <w:sz w:val="20"/>
                <w:szCs w:val="20"/>
              </w:rPr>
            </w:pPr>
            <w:ins w:id="4969" w:author="Commodore, Sarah" w:date="2023-03-22T16:21:00Z">
              <w:r w:rsidRPr="00DC2757">
                <w:rPr>
                  <w:rFonts w:ascii="Calibri" w:eastAsia="Times New Roman" w:hAnsi="Calibri" w:cs="Calibri"/>
                  <w:color w:val="000000"/>
                  <w:sz w:val="20"/>
                  <w:szCs w:val="20"/>
                </w:rPr>
                <w:t>7.4E-05</w:t>
              </w:r>
            </w:ins>
          </w:p>
        </w:tc>
        <w:tc>
          <w:tcPr>
            <w:tcW w:w="0" w:type="auto"/>
            <w:tcBorders>
              <w:top w:val="nil"/>
              <w:left w:val="nil"/>
              <w:bottom w:val="nil"/>
              <w:right w:val="nil"/>
            </w:tcBorders>
            <w:shd w:val="clear" w:color="auto" w:fill="auto"/>
            <w:noWrap/>
            <w:vAlign w:val="bottom"/>
            <w:hideMark/>
          </w:tcPr>
          <w:p w14:paraId="67C1F38C" w14:textId="77777777" w:rsidR="00DC2757" w:rsidRPr="00DC2757" w:rsidRDefault="00DC2757" w:rsidP="00DC2757">
            <w:pPr>
              <w:spacing w:after="0" w:line="240" w:lineRule="auto"/>
              <w:jc w:val="center"/>
              <w:rPr>
                <w:ins w:id="4970" w:author="Commodore, Sarah" w:date="2023-03-22T16:21:00Z"/>
                <w:rFonts w:ascii="Calibri" w:eastAsia="Times New Roman" w:hAnsi="Calibri" w:cs="Calibri"/>
                <w:color w:val="000000"/>
                <w:sz w:val="20"/>
                <w:szCs w:val="20"/>
              </w:rPr>
            </w:pPr>
            <w:ins w:id="4971" w:author="Commodore, Sarah" w:date="2023-03-22T16:21:00Z">
              <w:r w:rsidRPr="00DC2757">
                <w:rPr>
                  <w:rFonts w:ascii="Calibri" w:eastAsia="Times New Roman" w:hAnsi="Calibri" w:cs="Calibri"/>
                  <w:color w:val="000000"/>
                  <w:sz w:val="20"/>
                  <w:szCs w:val="20"/>
                </w:rPr>
                <w:t>*</w:t>
              </w:r>
            </w:ins>
          </w:p>
        </w:tc>
      </w:tr>
      <w:tr w:rsidR="00DC2757" w:rsidRPr="00DC2757" w14:paraId="3388946A" w14:textId="77777777" w:rsidTr="00DC2757">
        <w:trPr>
          <w:trHeight w:val="260"/>
          <w:ins w:id="4972" w:author="Commodore, Sarah" w:date="2023-03-22T16:21:00Z"/>
        </w:trPr>
        <w:tc>
          <w:tcPr>
            <w:tcW w:w="0" w:type="auto"/>
            <w:tcBorders>
              <w:top w:val="nil"/>
              <w:left w:val="nil"/>
              <w:bottom w:val="nil"/>
              <w:right w:val="nil"/>
            </w:tcBorders>
            <w:shd w:val="clear" w:color="auto" w:fill="auto"/>
            <w:noWrap/>
            <w:vAlign w:val="bottom"/>
            <w:hideMark/>
          </w:tcPr>
          <w:p w14:paraId="75D40E6F" w14:textId="77777777" w:rsidR="00DC2757" w:rsidRPr="00DC2757" w:rsidRDefault="00DC2757" w:rsidP="00DC2757">
            <w:pPr>
              <w:spacing w:after="0" w:line="240" w:lineRule="auto"/>
              <w:rPr>
                <w:ins w:id="4973" w:author="Commodore, Sarah" w:date="2023-03-22T16:21:00Z"/>
                <w:rFonts w:ascii="Calibri" w:eastAsia="Times New Roman" w:hAnsi="Calibri" w:cs="Calibri"/>
                <w:color w:val="000000"/>
                <w:sz w:val="20"/>
                <w:szCs w:val="20"/>
              </w:rPr>
            </w:pPr>
            <w:ins w:id="4974" w:author="Commodore, Sarah" w:date="2023-03-22T16:21:00Z">
              <w:r w:rsidRPr="00DC2757">
                <w:rPr>
                  <w:rFonts w:ascii="Calibri" w:eastAsia="Times New Roman" w:hAnsi="Calibri" w:cs="Calibri"/>
                  <w:color w:val="000000"/>
                  <w:sz w:val="20"/>
                  <w:szCs w:val="20"/>
                </w:rPr>
                <w:t>ENSG00000158517.15</w:t>
              </w:r>
            </w:ins>
          </w:p>
        </w:tc>
        <w:tc>
          <w:tcPr>
            <w:tcW w:w="0" w:type="auto"/>
            <w:tcBorders>
              <w:top w:val="nil"/>
              <w:left w:val="nil"/>
              <w:bottom w:val="nil"/>
              <w:right w:val="nil"/>
            </w:tcBorders>
            <w:shd w:val="clear" w:color="auto" w:fill="auto"/>
            <w:noWrap/>
            <w:vAlign w:val="bottom"/>
            <w:hideMark/>
          </w:tcPr>
          <w:p w14:paraId="633AACC3" w14:textId="77777777" w:rsidR="00DC2757" w:rsidRPr="00DC2757" w:rsidRDefault="00DC2757" w:rsidP="00DC2757">
            <w:pPr>
              <w:spacing w:after="0" w:line="240" w:lineRule="auto"/>
              <w:rPr>
                <w:ins w:id="4975" w:author="Commodore, Sarah" w:date="2023-03-22T16:21:00Z"/>
                <w:rFonts w:ascii="Calibri" w:eastAsia="Times New Roman" w:hAnsi="Calibri" w:cs="Calibri"/>
                <w:color w:val="000000"/>
                <w:sz w:val="20"/>
                <w:szCs w:val="20"/>
              </w:rPr>
            </w:pPr>
            <w:ins w:id="4976" w:author="Commodore, Sarah" w:date="2023-03-22T16:21:00Z">
              <w:r w:rsidRPr="00DC2757">
                <w:rPr>
                  <w:rFonts w:ascii="Calibri" w:eastAsia="Times New Roman" w:hAnsi="Calibri" w:cs="Calibri"/>
                  <w:color w:val="000000"/>
                  <w:sz w:val="20"/>
                  <w:szCs w:val="20"/>
                </w:rPr>
                <w:t>NCF1</w:t>
              </w:r>
            </w:ins>
          </w:p>
        </w:tc>
        <w:tc>
          <w:tcPr>
            <w:tcW w:w="0" w:type="auto"/>
            <w:tcBorders>
              <w:top w:val="nil"/>
              <w:left w:val="nil"/>
              <w:bottom w:val="nil"/>
              <w:right w:val="nil"/>
            </w:tcBorders>
            <w:shd w:val="clear" w:color="auto" w:fill="auto"/>
            <w:noWrap/>
            <w:vAlign w:val="bottom"/>
            <w:hideMark/>
          </w:tcPr>
          <w:p w14:paraId="5D02992B" w14:textId="77777777" w:rsidR="00DC2757" w:rsidRPr="00DC2757" w:rsidRDefault="00DC2757" w:rsidP="00DC2757">
            <w:pPr>
              <w:spacing w:after="0" w:line="240" w:lineRule="auto"/>
              <w:jc w:val="center"/>
              <w:rPr>
                <w:ins w:id="4977" w:author="Commodore, Sarah" w:date="2023-03-22T16:21:00Z"/>
                <w:rFonts w:ascii="Calibri" w:eastAsia="Times New Roman" w:hAnsi="Calibri" w:cs="Calibri"/>
                <w:color w:val="000000"/>
                <w:sz w:val="20"/>
                <w:szCs w:val="20"/>
              </w:rPr>
            </w:pPr>
            <w:ins w:id="497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7BAE8C7" w14:textId="77777777" w:rsidR="00DC2757" w:rsidRPr="00DC2757" w:rsidRDefault="00DC2757" w:rsidP="00DC2757">
            <w:pPr>
              <w:spacing w:after="0" w:line="240" w:lineRule="auto"/>
              <w:jc w:val="center"/>
              <w:rPr>
                <w:ins w:id="4979" w:author="Commodore, Sarah" w:date="2023-03-22T16:21:00Z"/>
                <w:rFonts w:ascii="Calibri" w:eastAsia="Times New Roman" w:hAnsi="Calibri" w:cs="Calibri"/>
                <w:color w:val="000000"/>
                <w:sz w:val="20"/>
                <w:szCs w:val="20"/>
              </w:rPr>
            </w:pPr>
            <w:ins w:id="4980" w:author="Commodore, Sarah" w:date="2023-03-22T16:21:00Z">
              <w:r w:rsidRPr="00DC2757">
                <w:rPr>
                  <w:rFonts w:ascii="Calibri" w:eastAsia="Times New Roman" w:hAnsi="Calibri" w:cs="Calibri"/>
                  <w:color w:val="000000"/>
                  <w:sz w:val="20"/>
                  <w:szCs w:val="20"/>
                </w:rPr>
                <w:t>1.9E-11</w:t>
              </w:r>
            </w:ins>
          </w:p>
        </w:tc>
        <w:tc>
          <w:tcPr>
            <w:tcW w:w="0" w:type="auto"/>
            <w:tcBorders>
              <w:top w:val="nil"/>
              <w:left w:val="nil"/>
              <w:bottom w:val="nil"/>
              <w:right w:val="nil"/>
            </w:tcBorders>
            <w:shd w:val="clear" w:color="auto" w:fill="auto"/>
            <w:noWrap/>
            <w:vAlign w:val="bottom"/>
            <w:hideMark/>
          </w:tcPr>
          <w:p w14:paraId="6880F22F" w14:textId="77777777" w:rsidR="00DC2757" w:rsidRPr="00DC2757" w:rsidRDefault="00DC2757" w:rsidP="00DC2757">
            <w:pPr>
              <w:spacing w:after="0" w:line="240" w:lineRule="auto"/>
              <w:jc w:val="center"/>
              <w:rPr>
                <w:ins w:id="4981" w:author="Commodore, Sarah" w:date="2023-03-22T16:21:00Z"/>
                <w:rFonts w:ascii="Calibri" w:eastAsia="Times New Roman" w:hAnsi="Calibri" w:cs="Calibri"/>
                <w:color w:val="000000"/>
                <w:sz w:val="20"/>
                <w:szCs w:val="20"/>
              </w:rPr>
            </w:pPr>
            <w:ins w:id="4982" w:author="Commodore, Sarah" w:date="2023-03-22T16:21:00Z">
              <w:r w:rsidRPr="00DC2757">
                <w:rPr>
                  <w:rFonts w:ascii="Calibri" w:eastAsia="Times New Roman" w:hAnsi="Calibri" w:cs="Calibri"/>
                  <w:color w:val="000000"/>
                  <w:sz w:val="20"/>
                  <w:szCs w:val="20"/>
                </w:rPr>
                <w:t>5.4E-10</w:t>
              </w:r>
            </w:ins>
          </w:p>
        </w:tc>
        <w:tc>
          <w:tcPr>
            <w:tcW w:w="0" w:type="auto"/>
            <w:tcBorders>
              <w:top w:val="nil"/>
              <w:left w:val="nil"/>
              <w:bottom w:val="nil"/>
              <w:right w:val="nil"/>
            </w:tcBorders>
            <w:shd w:val="clear" w:color="auto" w:fill="auto"/>
            <w:noWrap/>
            <w:vAlign w:val="bottom"/>
            <w:hideMark/>
          </w:tcPr>
          <w:p w14:paraId="35D7D163" w14:textId="77777777" w:rsidR="00DC2757" w:rsidRPr="00DC2757" w:rsidRDefault="00DC2757" w:rsidP="00DC2757">
            <w:pPr>
              <w:spacing w:after="0" w:line="240" w:lineRule="auto"/>
              <w:jc w:val="center"/>
              <w:rPr>
                <w:ins w:id="4983" w:author="Commodore, Sarah" w:date="2023-03-22T16:21:00Z"/>
                <w:rFonts w:ascii="Calibri" w:eastAsia="Times New Roman" w:hAnsi="Calibri" w:cs="Calibri"/>
                <w:color w:val="000000"/>
                <w:sz w:val="20"/>
                <w:szCs w:val="20"/>
              </w:rPr>
            </w:pPr>
            <w:ins w:id="4984" w:author="Commodore, Sarah" w:date="2023-03-22T16:21:00Z">
              <w:r w:rsidRPr="00DC2757">
                <w:rPr>
                  <w:rFonts w:ascii="Calibri" w:eastAsia="Times New Roman" w:hAnsi="Calibri" w:cs="Calibri"/>
                  <w:color w:val="000000"/>
                  <w:sz w:val="20"/>
                  <w:szCs w:val="20"/>
                </w:rPr>
                <w:t>*</w:t>
              </w:r>
            </w:ins>
          </w:p>
        </w:tc>
      </w:tr>
      <w:tr w:rsidR="00DC2757" w:rsidRPr="00DC2757" w14:paraId="4AACF4EB" w14:textId="77777777" w:rsidTr="00DC2757">
        <w:trPr>
          <w:trHeight w:val="260"/>
          <w:ins w:id="4985" w:author="Commodore, Sarah" w:date="2023-03-22T16:21:00Z"/>
        </w:trPr>
        <w:tc>
          <w:tcPr>
            <w:tcW w:w="0" w:type="auto"/>
            <w:tcBorders>
              <w:top w:val="nil"/>
              <w:left w:val="nil"/>
              <w:bottom w:val="nil"/>
              <w:right w:val="nil"/>
            </w:tcBorders>
            <w:shd w:val="clear" w:color="auto" w:fill="auto"/>
            <w:noWrap/>
            <w:vAlign w:val="bottom"/>
            <w:hideMark/>
          </w:tcPr>
          <w:p w14:paraId="19B26AFF" w14:textId="77777777" w:rsidR="00DC2757" w:rsidRPr="00DC2757" w:rsidRDefault="00DC2757" w:rsidP="00DC2757">
            <w:pPr>
              <w:spacing w:after="0" w:line="240" w:lineRule="auto"/>
              <w:rPr>
                <w:ins w:id="4986" w:author="Commodore, Sarah" w:date="2023-03-22T16:21:00Z"/>
                <w:rFonts w:ascii="Calibri" w:eastAsia="Times New Roman" w:hAnsi="Calibri" w:cs="Calibri"/>
                <w:color w:val="000000"/>
                <w:sz w:val="20"/>
                <w:szCs w:val="20"/>
              </w:rPr>
            </w:pPr>
            <w:ins w:id="4987" w:author="Commodore, Sarah" w:date="2023-03-22T16:21:00Z">
              <w:r w:rsidRPr="00DC2757">
                <w:rPr>
                  <w:rFonts w:ascii="Calibri" w:eastAsia="Times New Roman" w:hAnsi="Calibri" w:cs="Calibri"/>
                  <w:color w:val="000000"/>
                  <w:sz w:val="20"/>
                  <w:szCs w:val="20"/>
                </w:rPr>
                <w:t>ENSG00000225101.6</w:t>
              </w:r>
            </w:ins>
          </w:p>
        </w:tc>
        <w:tc>
          <w:tcPr>
            <w:tcW w:w="0" w:type="auto"/>
            <w:tcBorders>
              <w:top w:val="nil"/>
              <w:left w:val="nil"/>
              <w:bottom w:val="nil"/>
              <w:right w:val="nil"/>
            </w:tcBorders>
            <w:shd w:val="clear" w:color="auto" w:fill="auto"/>
            <w:noWrap/>
            <w:vAlign w:val="bottom"/>
            <w:hideMark/>
          </w:tcPr>
          <w:p w14:paraId="6CBF6CDC" w14:textId="77777777" w:rsidR="00DC2757" w:rsidRPr="00DC2757" w:rsidRDefault="00DC2757" w:rsidP="00DC2757">
            <w:pPr>
              <w:spacing w:after="0" w:line="240" w:lineRule="auto"/>
              <w:rPr>
                <w:ins w:id="4988" w:author="Commodore, Sarah" w:date="2023-03-22T16:21:00Z"/>
                <w:rFonts w:ascii="Calibri" w:eastAsia="Times New Roman" w:hAnsi="Calibri" w:cs="Calibri"/>
                <w:color w:val="000000"/>
                <w:sz w:val="20"/>
                <w:szCs w:val="20"/>
              </w:rPr>
            </w:pPr>
            <w:ins w:id="4989" w:author="Commodore, Sarah" w:date="2023-03-22T16:21:00Z">
              <w:r w:rsidRPr="00DC2757">
                <w:rPr>
                  <w:rFonts w:ascii="Calibri" w:eastAsia="Times New Roman" w:hAnsi="Calibri" w:cs="Calibri"/>
                  <w:color w:val="000000"/>
                  <w:sz w:val="20"/>
                  <w:szCs w:val="20"/>
                </w:rPr>
                <w:t>OR52K3P</w:t>
              </w:r>
            </w:ins>
          </w:p>
        </w:tc>
        <w:tc>
          <w:tcPr>
            <w:tcW w:w="0" w:type="auto"/>
            <w:tcBorders>
              <w:top w:val="nil"/>
              <w:left w:val="nil"/>
              <w:bottom w:val="nil"/>
              <w:right w:val="nil"/>
            </w:tcBorders>
            <w:shd w:val="clear" w:color="auto" w:fill="auto"/>
            <w:noWrap/>
            <w:vAlign w:val="bottom"/>
            <w:hideMark/>
          </w:tcPr>
          <w:p w14:paraId="06C024EB" w14:textId="77777777" w:rsidR="00DC2757" w:rsidRPr="00DC2757" w:rsidRDefault="00DC2757" w:rsidP="00DC2757">
            <w:pPr>
              <w:spacing w:after="0" w:line="240" w:lineRule="auto"/>
              <w:jc w:val="center"/>
              <w:rPr>
                <w:ins w:id="4990" w:author="Commodore, Sarah" w:date="2023-03-22T16:21:00Z"/>
                <w:rFonts w:ascii="Calibri" w:eastAsia="Times New Roman" w:hAnsi="Calibri" w:cs="Calibri"/>
                <w:color w:val="000000"/>
                <w:sz w:val="20"/>
                <w:szCs w:val="20"/>
              </w:rPr>
            </w:pPr>
            <w:ins w:id="4991"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454FB8E" w14:textId="77777777" w:rsidR="00DC2757" w:rsidRPr="00DC2757" w:rsidRDefault="00DC2757" w:rsidP="00DC2757">
            <w:pPr>
              <w:spacing w:after="0" w:line="240" w:lineRule="auto"/>
              <w:jc w:val="center"/>
              <w:rPr>
                <w:ins w:id="4992" w:author="Commodore, Sarah" w:date="2023-03-22T16:21:00Z"/>
                <w:rFonts w:ascii="Calibri" w:eastAsia="Times New Roman" w:hAnsi="Calibri" w:cs="Calibri"/>
                <w:color w:val="000000"/>
                <w:sz w:val="20"/>
                <w:szCs w:val="20"/>
              </w:rPr>
            </w:pPr>
            <w:ins w:id="4993" w:author="Commodore, Sarah" w:date="2023-03-22T16:21:00Z">
              <w:r w:rsidRPr="00DC2757">
                <w:rPr>
                  <w:rFonts w:ascii="Calibri" w:eastAsia="Times New Roman" w:hAnsi="Calibri" w:cs="Calibri"/>
                  <w:color w:val="000000"/>
                  <w:sz w:val="20"/>
                  <w:szCs w:val="20"/>
                </w:rPr>
                <w:t>9.3E-06</w:t>
              </w:r>
            </w:ins>
          </w:p>
        </w:tc>
        <w:tc>
          <w:tcPr>
            <w:tcW w:w="0" w:type="auto"/>
            <w:tcBorders>
              <w:top w:val="nil"/>
              <w:left w:val="nil"/>
              <w:bottom w:val="nil"/>
              <w:right w:val="nil"/>
            </w:tcBorders>
            <w:shd w:val="clear" w:color="auto" w:fill="auto"/>
            <w:noWrap/>
            <w:vAlign w:val="bottom"/>
            <w:hideMark/>
          </w:tcPr>
          <w:p w14:paraId="1B432232" w14:textId="77777777" w:rsidR="00DC2757" w:rsidRPr="00DC2757" w:rsidRDefault="00DC2757" w:rsidP="00DC2757">
            <w:pPr>
              <w:spacing w:after="0" w:line="240" w:lineRule="auto"/>
              <w:jc w:val="center"/>
              <w:rPr>
                <w:ins w:id="4994" w:author="Commodore, Sarah" w:date="2023-03-22T16:21:00Z"/>
                <w:rFonts w:ascii="Calibri" w:eastAsia="Times New Roman" w:hAnsi="Calibri" w:cs="Calibri"/>
                <w:color w:val="000000"/>
                <w:sz w:val="20"/>
                <w:szCs w:val="20"/>
              </w:rPr>
            </w:pPr>
            <w:ins w:id="4995" w:author="Commodore, Sarah" w:date="2023-03-22T16:21:00Z">
              <w:r w:rsidRPr="00DC2757">
                <w:rPr>
                  <w:rFonts w:ascii="Calibri" w:eastAsia="Times New Roman" w:hAnsi="Calibri" w:cs="Calibri"/>
                  <w:color w:val="000000"/>
                  <w:sz w:val="20"/>
                  <w:szCs w:val="20"/>
                </w:rPr>
                <w:t>6.3E-05</w:t>
              </w:r>
            </w:ins>
          </w:p>
        </w:tc>
        <w:tc>
          <w:tcPr>
            <w:tcW w:w="0" w:type="auto"/>
            <w:tcBorders>
              <w:top w:val="nil"/>
              <w:left w:val="nil"/>
              <w:bottom w:val="nil"/>
              <w:right w:val="nil"/>
            </w:tcBorders>
            <w:shd w:val="clear" w:color="auto" w:fill="auto"/>
            <w:noWrap/>
            <w:vAlign w:val="bottom"/>
            <w:hideMark/>
          </w:tcPr>
          <w:p w14:paraId="7983A70F" w14:textId="77777777" w:rsidR="00DC2757" w:rsidRPr="00DC2757" w:rsidRDefault="00DC2757" w:rsidP="00DC2757">
            <w:pPr>
              <w:spacing w:after="0" w:line="240" w:lineRule="auto"/>
              <w:jc w:val="center"/>
              <w:rPr>
                <w:ins w:id="4996" w:author="Commodore, Sarah" w:date="2023-03-22T16:21:00Z"/>
                <w:rFonts w:ascii="Calibri" w:eastAsia="Times New Roman" w:hAnsi="Calibri" w:cs="Calibri"/>
                <w:color w:val="000000"/>
                <w:sz w:val="20"/>
                <w:szCs w:val="20"/>
              </w:rPr>
            </w:pPr>
            <w:ins w:id="4997" w:author="Commodore, Sarah" w:date="2023-03-22T16:21:00Z">
              <w:r w:rsidRPr="00DC2757">
                <w:rPr>
                  <w:rFonts w:ascii="Calibri" w:eastAsia="Times New Roman" w:hAnsi="Calibri" w:cs="Calibri"/>
                  <w:color w:val="000000"/>
                  <w:sz w:val="20"/>
                  <w:szCs w:val="20"/>
                </w:rPr>
                <w:t>*</w:t>
              </w:r>
            </w:ins>
          </w:p>
        </w:tc>
      </w:tr>
      <w:tr w:rsidR="00DC2757" w:rsidRPr="00DC2757" w14:paraId="17B8D0C7" w14:textId="77777777" w:rsidTr="00DC2757">
        <w:trPr>
          <w:trHeight w:val="260"/>
          <w:ins w:id="4998" w:author="Commodore, Sarah" w:date="2023-03-22T16:21:00Z"/>
        </w:trPr>
        <w:tc>
          <w:tcPr>
            <w:tcW w:w="0" w:type="auto"/>
            <w:tcBorders>
              <w:top w:val="nil"/>
              <w:left w:val="nil"/>
              <w:bottom w:val="nil"/>
              <w:right w:val="nil"/>
            </w:tcBorders>
            <w:shd w:val="clear" w:color="auto" w:fill="auto"/>
            <w:noWrap/>
            <w:vAlign w:val="bottom"/>
            <w:hideMark/>
          </w:tcPr>
          <w:p w14:paraId="683CA89F" w14:textId="77777777" w:rsidR="00DC2757" w:rsidRPr="00DC2757" w:rsidRDefault="00DC2757" w:rsidP="00DC2757">
            <w:pPr>
              <w:spacing w:after="0" w:line="240" w:lineRule="auto"/>
              <w:rPr>
                <w:ins w:id="4999" w:author="Commodore, Sarah" w:date="2023-03-22T16:21:00Z"/>
                <w:rFonts w:ascii="Calibri" w:eastAsia="Times New Roman" w:hAnsi="Calibri" w:cs="Calibri"/>
                <w:color w:val="000000"/>
                <w:sz w:val="20"/>
                <w:szCs w:val="20"/>
              </w:rPr>
            </w:pPr>
            <w:ins w:id="5000" w:author="Commodore, Sarah" w:date="2023-03-22T16:21:00Z">
              <w:r w:rsidRPr="00DC2757">
                <w:rPr>
                  <w:rFonts w:ascii="Calibri" w:eastAsia="Times New Roman" w:hAnsi="Calibri" w:cs="Calibri"/>
                  <w:color w:val="000000"/>
                  <w:sz w:val="20"/>
                  <w:szCs w:val="20"/>
                </w:rPr>
                <w:t>ENSG00000286076.1</w:t>
              </w:r>
            </w:ins>
          </w:p>
        </w:tc>
        <w:tc>
          <w:tcPr>
            <w:tcW w:w="0" w:type="auto"/>
            <w:tcBorders>
              <w:top w:val="nil"/>
              <w:left w:val="nil"/>
              <w:bottom w:val="nil"/>
              <w:right w:val="nil"/>
            </w:tcBorders>
            <w:shd w:val="clear" w:color="auto" w:fill="auto"/>
            <w:noWrap/>
            <w:vAlign w:val="bottom"/>
            <w:hideMark/>
          </w:tcPr>
          <w:p w14:paraId="7A1DC003" w14:textId="77777777" w:rsidR="00DC2757" w:rsidRPr="00DC2757" w:rsidRDefault="00DC2757" w:rsidP="00DC2757">
            <w:pPr>
              <w:spacing w:after="0" w:line="240" w:lineRule="auto"/>
              <w:rPr>
                <w:ins w:id="5001" w:author="Commodore, Sarah" w:date="2023-03-22T16:21:00Z"/>
                <w:rFonts w:ascii="Calibri" w:eastAsia="Times New Roman" w:hAnsi="Calibri" w:cs="Calibri"/>
                <w:color w:val="000000"/>
                <w:sz w:val="20"/>
                <w:szCs w:val="20"/>
              </w:rPr>
            </w:pPr>
            <w:ins w:id="5002" w:author="Commodore, Sarah" w:date="2023-03-22T16:21:00Z">
              <w:r w:rsidRPr="00DC2757">
                <w:rPr>
                  <w:rFonts w:ascii="Calibri" w:eastAsia="Times New Roman" w:hAnsi="Calibri" w:cs="Calibri"/>
                  <w:color w:val="000000"/>
                  <w:sz w:val="20"/>
                  <w:szCs w:val="20"/>
                </w:rPr>
                <w:t>AC005050.3</w:t>
              </w:r>
            </w:ins>
          </w:p>
        </w:tc>
        <w:tc>
          <w:tcPr>
            <w:tcW w:w="0" w:type="auto"/>
            <w:tcBorders>
              <w:top w:val="nil"/>
              <w:left w:val="nil"/>
              <w:bottom w:val="nil"/>
              <w:right w:val="nil"/>
            </w:tcBorders>
            <w:shd w:val="clear" w:color="auto" w:fill="auto"/>
            <w:noWrap/>
            <w:vAlign w:val="bottom"/>
            <w:hideMark/>
          </w:tcPr>
          <w:p w14:paraId="625C34A4" w14:textId="77777777" w:rsidR="00DC2757" w:rsidRPr="00DC2757" w:rsidRDefault="00DC2757" w:rsidP="00DC2757">
            <w:pPr>
              <w:spacing w:after="0" w:line="240" w:lineRule="auto"/>
              <w:jc w:val="center"/>
              <w:rPr>
                <w:ins w:id="5003" w:author="Commodore, Sarah" w:date="2023-03-22T16:21:00Z"/>
                <w:rFonts w:ascii="Calibri" w:eastAsia="Times New Roman" w:hAnsi="Calibri" w:cs="Calibri"/>
                <w:color w:val="000000"/>
                <w:sz w:val="20"/>
                <w:szCs w:val="20"/>
              </w:rPr>
            </w:pPr>
            <w:ins w:id="5004"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65C53AB" w14:textId="77777777" w:rsidR="00DC2757" w:rsidRPr="00DC2757" w:rsidRDefault="00DC2757" w:rsidP="00DC2757">
            <w:pPr>
              <w:spacing w:after="0" w:line="240" w:lineRule="auto"/>
              <w:jc w:val="center"/>
              <w:rPr>
                <w:ins w:id="5005" w:author="Commodore, Sarah" w:date="2023-03-22T16:21:00Z"/>
                <w:rFonts w:ascii="Calibri" w:eastAsia="Times New Roman" w:hAnsi="Calibri" w:cs="Calibri"/>
                <w:color w:val="000000"/>
                <w:sz w:val="20"/>
                <w:szCs w:val="20"/>
              </w:rPr>
            </w:pPr>
            <w:ins w:id="5006"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1F0283AA" w14:textId="77777777" w:rsidR="00DC2757" w:rsidRPr="00DC2757" w:rsidRDefault="00DC2757" w:rsidP="00DC2757">
            <w:pPr>
              <w:spacing w:after="0" w:line="240" w:lineRule="auto"/>
              <w:jc w:val="center"/>
              <w:rPr>
                <w:ins w:id="5007" w:author="Commodore, Sarah" w:date="2023-03-22T16:21:00Z"/>
                <w:rFonts w:ascii="Calibri" w:eastAsia="Times New Roman" w:hAnsi="Calibri" w:cs="Calibri"/>
                <w:color w:val="000000"/>
                <w:sz w:val="20"/>
                <w:szCs w:val="20"/>
              </w:rPr>
            </w:pPr>
            <w:ins w:id="5008" w:author="Commodore, Sarah" w:date="2023-03-22T16:21:00Z">
              <w:r w:rsidRPr="00DC2757">
                <w:rPr>
                  <w:rFonts w:ascii="Calibri" w:eastAsia="Times New Roman" w:hAnsi="Calibri" w:cs="Calibri"/>
                  <w:color w:val="000000"/>
                  <w:sz w:val="20"/>
                  <w:szCs w:val="20"/>
                </w:rPr>
                <w:t>3.8E-02</w:t>
              </w:r>
            </w:ins>
          </w:p>
        </w:tc>
        <w:tc>
          <w:tcPr>
            <w:tcW w:w="0" w:type="auto"/>
            <w:tcBorders>
              <w:top w:val="nil"/>
              <w:left w:val="nil"/>
              <w:bottom w:val="nil"/>
              <w:right w:val="nil"/>
            </w:tcBorders>
            <w:shd w:val="clear" w:color="auto" w:fill="auto"/>
            <w:noWrap/>
            <w:vAlign w:val="bottom"/>
            <w:hideMark/>
          </w:tcPr>
          <w:p w14:paraId="3E81E19B" w14:textId="77777777" w:rsidR="00DC2757" w:rsidRPr="00DC2757" w:rsidRDefault="00DC2757" w:rsidP="00DC2757">
            <w:pPr>
              <w:spacing w:after="0" w:line="240" w:lineRule="auto"/>
              <w:jc w:val="center"/>
              <w:rPr>
                <w:ins w:id="5009" w:author="Commodore, Sarah" w:date="2023-03-22T16:21:00Z"/>
                <w:rFonts w:ascii="Calibri" w:eastAsia="Times New Roman" w:hAnsi="Calibri" w:cs="Calibri"/>
                <w:color w:val="000000"/>
                <w:sz w:val="20"/>
                <w:szCs w:val="20"/>
              </w:rPr>
            </w:pPr>
            <w:ins w:id="5010" w:author="Commodore, Sarah" w:date="2023-03-22T16:21:00Z">
              <w:r w:rsidRPr="00DC2757">
                <w:rPr>
                  <w:rFonts w:ascii="Calibri" w:eastAsia="Times New Roman" w:hAnsi="Calibri" w:cs="Calibri"/>
                  <w:color w:val="000000"/>
                  <w:sz w:val="20"/>
                  <w:szCs w:val="20"/>
                </w:rPr>
                <w:t>*</w:t>
              </w:r>
            </w:ins>
          </w:p>
        </w:tc>
      </w:tr>
      <w:tr w:rsidR="00DC2757" w:rsidRPr="00DC2757" w14:paraId="0655BA73" w14:textId="77777777" w:rsidTr="00DC2757">
        <w:trPr>
          <w:trHeight w:val="260"/>
          <w:ins w:id="5011" w:author="Commodore, Sarah" w:date="2023-03-22T16:21:00Z"/>
        </w:trPr>
        <w:tc>
          <w:tcPr>
            <w:tcW w:w="0" w:type="auto"/>
            <w:tcBorders>
              <w:top w:val="nil"/>
              <w:left w:val="nil"/>
              <w:bottom w:val="nil"/>
              <w:right w:val="nil"/>
            </w:tcBorders>
            <w:shd w:val="clear" w:color="auto" w:fill="auto"/>
            <w:noWrap/>
            <w:vAlign w:val="bottom"/>
            <w:hideMark/>
          </w:tcPr>
          <w:p w14:paraId="282E1120" w14:textId="77777777" w:rsidR="00DC2757" w:rsidRPr="00DC2757" w:rsidRDefault="00DC2757" w:rsidP="00DC2757">
            <w:pPr>
              <w:spacing w:after="0" w:line="240" w:lineRule="auto"/>
              <w:rPr>
                <w:ins w:id="5012" w:author="Commodore, Sarah" w:date="2023-03-22T16:21:00Z"/>
                <w:rFonts w:ascii="Calibri" w:eastAsia="Times New Roman" w:hAnsi="Calibri" w:cs="Calibri"/>
                <w:color w:val="000000"/>
                <w:sz w:val="20"/>
                <w:szCs w:val="20"/>
              </w:rPr>
            </w:pPr>
            <w:ins w:id="5013" w:author="Commodore, Sarah" w:date="2023-03-22T16:21:00Z">
              <w:r w:rsidRPr="00DC2757">
                <w:rPr>
                  <w:rFonts w:ascii="Calibri" w:eastAsia="Times New Roman" w:hAnsi="Calibri" w:cs="Calibri"/>
                  <w:color w:val="000000"/>
                  <w:sz w:val="20"/>
                  <w:szCs w:val="20"/>
                </w:rPr>
                <w:t>ENSG00000235568.7</w:t>
              </w:r>
            </w:ins>
          </w:p>
        </w:tc>
        <w:tc>
          <w:tcPr>
            <w:tcW w:w="0" w:type="auto"/>
            <w:tcBorders>
              <w:top w:val="nil"/>
              <w:left w:val="nil"/>
              <w:bottom w:val="nil"/>
              <w:right w:val="nil"/>
            </w:tcBorders>
            <w:shd w:val="clear" w:color="auto" w:fill="auto"/>
            <w:noWrap/>
            <w:vAlign w:val="bottom"/>
            <w:hideMark/>
          </w:tcPr>
          <w:p w14:paraId="0A53C043" w14:textId="77777777" w:rsidR="00DC2757" w:rsidRPr="00DC2757" w:rsidRDefault="00DC2757" w:rsidP="00DC2757">
            <w:pPr>
              <w:spacing w:after="0" w:line="240" w:lineRule="auto"/>
              <w:rPr>
                <w:ins w:id="5014" w:author="Commodore, Sarah" w:date="2023-03-22T16:21:00Z"/>
                <w:rFonts w:ascii="Calibri" w:eastAsia="Times New Roman" w:hAnsi="Calibri" w:cs="Calibri"/>
                <w:color w:val="000000"/>
                <w:sz w:val="20"/>
                <w:szCs w:val="20"/>
              </w:rPr>
            </w:pPr>
            <w:ins w:id="5015" w:author="Commodore, Sarah" w:date="2023-03-22T16:21:00Z">
              <w:r w:rsidRPr="00DC2757">
                <w:rPr>
                  <w:rFonts w:ascii="Calibri" w:eastAsia="Times New Roman" w:hAnsi="Calibri" w:cs="Calibri"/>
                  <w:color w:val="000000"/>
                  <w:sz w:val="20"/>
                  <w:szCs w:val="20"/>
                </w:rPr>
                <w:t>NFAM1</w:t>
              </w:r>
            </w:ins>
          </w:p>
        </w:tc>
        <w:tc>
          <w:tcPr>
            <w:tcW w:w="0" w:type="auto"/>
            <w:tcBorders>
              <w:top w:val="nil"/>
              <w:left w:val="nil"/>
              <w:bottom w:val="nil"/>
              <w:right w:val="nil"/>
            </w:tcBorders>
            <w:shd w:val="clear" w:color="auto" w:fill="auto"/>
            <w:noWrap/>
            <w:vAlign w:val="bottom"/>
            <w:hideMark/>
          </w:tcPr>
          <w:p w14:paraId="4A037054" w14:textId="77777777" w:rsidR="00DC2757" w:rsidRPr="00DC2757" w:rsidRDefault="00DC2757" w:rsidP="00DC2757">
            <w:pPr>
              <w:spacing w:after="0" w:line="240" w:lineRule="auto"/>
              <w:jc w:val="center"/>
              <w:rPr>
                <w:ins w:id="5016" w:author="Commodore, Sarah" w:date="2023-03-22T16:21:00Z"/>
                <w:rFonts w:ascii="Calibri" w:eastAsia="Times New Roman" w:hAnsi="Calibri" w:cs="Calibri"/>
                <w:color w:val="000000"/>
                <w:sz w:val="20"/>
                <w:szCs w:val="20"/>
              </w:rPr>
            </w:pPr>
            <w:ins w:id="5017"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0F923E1" w14:textId="77777777" w:rsidR="00DC2757" w:rsidRPr="00DC2757" w:rsidRDefault="00DC2757" w:rsidP="00DC2757">
            <w:pPr>
              <w:spacing w:after="0" w:line="240" w:lineRule="auto"/>
              <w:jc w:val="center"/>
              <w:rPr>
                <w:ins w:id="5018" w:author="Commodore, Sarah" w:date="2023-03-22T16:21:00Z"/>
                <w:rFonts w:ascii="Calibri" w:eastAsia="Times New Roman" w:hAnsi="Calibri" w:cs="Calibri"/>
                <w:color w:val="000000"/>
                <w:sz w:val="20"/>
                <w:szCs w:val="20"/>
              </w:rPr>
            </w:pPr>
            <w:ins w:id="5019" w:author="Commodore, Sarah" w:date="2023-03-22T16:21:00Z">
              <w:r w:rsidRPr="00DC2757">
                <w:rPr>
                  <w:rFonts w:ascii="Calibri" w:eastAsia="Times New Roman" w:hAnsi="Calibri" w:cs="Calibri"/>
                  <w:color w:val="000000"/>
                  <w:sz w:val="20"/>
                  <w:szCs w:val="20"/>
                </w:rPr>
                <w:t>8.9E-10</w:t>
              </w:r>
            </w:ins>
          </w:p>
        </w:tc>
        <w:tc>
          <w:tcPr>
            <w:tcW w:w="0" w:type="auto"/>
            <w:tcBorders>
              <w:top w:val="nil"/>
              <w:left w:val="nil"/>
              <w:bottom w:val="nil"/>
              <w:right w:val="nil"/>
            </w:tcBorders>
            <w:shd w:val="clear" w:color="auto" w:fill="auto"/>
            <w:noWrap/>
            <w:vAlign w:val="bottom"/>
            <w:hideMark/>
          </w:tcPr>
          <w:p w14:paraId="70E22EA6" w14:textId="77777777" w:rsidR="00DC2757" w:rsidRPr="00DC2757" w:rsidRDefault="00DC2757" w:rsidP="00DC2757">
            <w:pPr>
              <w:spacing w:after="0" w:line="240" w:lineRule="auto"/>
              <w:jc w:val="center"/>
              <w:rPr>
                <w:ins w:id="5020" w:author="Commodore, Sarah" w:date="2023-03-22T16:21:00Z"/>
                <w:rFonts w:ascii="Calibri" w:eastAsia="Times New Roman" w:hAnsi="Calibri" w:cs="Calibri"/>
                <w:color w:val="000000"/>
                <w:sz w:val="20"/>
                <w:szCs w:val="20"/>
              </w:rPr>
            </w:pPr>
            <w:ins w:id="5021" w:author="Commodore, Sarah" w:date="2023-03-22T16:21:00Z">
              <w:r w:rsidRPr="00DC2757">
                <w:rPr>
                  <w:rFonts w:ascii="Calibri" w:eastAsia="Times New Roman" w:hAnsi="Calibri" w:cs="Calibri"/>
                  <w:color w:val="000000"/>
                  <w:sz w:val="20"/>
                  <w:szCs w:val="20"/>
                </w:rPr>
                <w:t>1.6E-08</w:t>
              </w:r>
            </w:ins>
          </w:p>
        </w:tc>
        <w:tc>
          <w:tcPr>
            <w:tcW w:w="0" w:type="auto"/>
            <w:tcBorders>
              <w:top w:val="nil"/>
              <w:left w:val="nil"/>
              <w:bottom w:val="nil"/>
              <w:right w:val="nil"/>
            </w:tcBorders>
            <w:shd w:val="clear" w:color="auto" w:fill="auto"/>
            <w:noWrap/>
            <w:vAlign w:val="bottom"/>
            <w:hideMark/>
          </w:tcPr>
          <w:p w14:paraId="30249430" w14:textId="77777777" w:rsidR="00DC2757" w:rsidRPr="00DC2757" w:rsidRDefault="00DC2757" w:rsidP="00DC2757">
            <w:pPr>
              <w:spacing w:after="0" w:line="240" w:lineRule="auto"/>
              <w:jc w:val="center"/>
              <w:rPr>
                <w:ins w:id="5022" w:author="Commodore, Sarah" w:date="2023-03-22T16:21:00Z"/>
                <w:rFonts w:ascii="Calibri" w:eastAsia="Times New Roman" w:hAnsi="Calibri" w:cs="Calibri"/>
                <w:color w:val="000000"/>
                <w:sz w:val="20"/>
                <w:szCs w:val="20"/>
              </w:rPr>
            </w:pPr>
            <w:ins w:id="5023" w:author="Commodore, Sarah" w:date="2023-03-22T16:21:00Z">
              <w:r w:rsidRPr="00DC2757">
                <w:rPr>
                  <w:rFonts w:ascii="Calibri" w:eastAsia="Times New Roman" w:hAnsi="Calibri" w:cs="Calibri"/>
                  <w:color w:val="000000"/>
                  <w:sz w:val="20"/>
                  <w:szCs w:val="20"/>
                </w:rPr>
                <w:t>*</w:t>
              </w:r>
            </w:ins>
          </w:p>
        </w:tc>
      </w:tr>
      <w:tr w:rsidR="00DC2757" w:rsidRPr="00DC2757" w14:paraId="6003EF03" w14:textId="77777777" w:rsidTr="00DC2757">
        <w:trPr>
          <w:trHeight w:val="260"/>
          <w:ins w:id="5024" w:author="Commodore, Sarah" w:date="2023-03-22T16:21:00Z"/>
        </w:trPr>
        <w:tc>
          <w:tcPr>
            <w:tcW w:w="0" w:type="auto"/>
            <w:tcBorders>
              <w:top w:val="nil"/>
              <w:left w:val="nil"/>
              <w:bottom w:val="nil"/>
              <w:right w:val="nil"/>
            </w:tcBorders>
            <w:shd w:val="clear" w:color="auto" w:fill="auto"/>
            <w:noWrap/>
            <w:vAlign w:val="bottom"/>
            <w:hideMark/>
          </w:tcPr>
          <w:p w14:paraId="21DE8C6B" w14:textId="77777777" w:rsidR="00DC2757" w:rsidRPr="00DC2757" w:rsidRDefault="00DC2757" w:rsidP="00DC2757">
            <w:pPr>
              <w:spacing w:after="0" w:line="240" w:lineRule="auto"/>
              <w:rPr>
                <w:ins w:id="5025" w:author="Commodore, Sarah" w:date="2023-03-22T16:21:00Z"/>
                <w:rFonts w:ascii="Calibri" w:eastAsia="Times New Roman" w:hAnsi="Calibri" w:cs="Calibri"/>
                <w:color w:val="000000"/>
                <w:sz w:val="20"/>
                <w:szCs w:val="20"/>
              </w:rPr>
            </w:pPr>
            <w:ins w:id="5026" w:author="Commodore, Sarah" w:date="2023-03-22T16:21:00Z">
              <w:r w:rsidRPr="00DC2757">
                <w:rPr>
                  <w:rFonts w:ascii="Calibri" w:eastAsia="Times New Roman" w:hAnsi="Calibri" w:cs="Calibri"/>
                  <w:color w:val="000000"/>
                  <w:sz w:val="20"/>
                  <w:szCs w:val="20"/>
                </w:rPr>
                <w:t>ENSG00000111052.8</w:t>
              </w:r>
            </w:ins>
          </w:p>
        </w:tc>
        <w:tc>
          <w:tcPr>
            <w:tcW w:w="0" w:type="auto"/>
            <w:tcBorders>
              <w:top w:val="nil"/>
              <w:left w:val="nil"/>
              <w:bottom w:val="nil"/>
              <w:right w:val="nil"/>
            </w:tcBorders>
            <w:shd w:val="clear" w:color="auto" w:fill="auto"/>
            <w:noWrap/>
            <w:vAlign w:val="bottom"/>
            <w:hideMark/>
          </w:tcPr>
          <w:p w14:paraId="71BDB903" w14:textId="77777777" w:rsidR="00DC2757" w:rsidRPr="00DC2757" w:rsidRDefault="00DC2757" w:rsidP="00DC2757">
            <w:pPr>
              <w:spacing w:after="0" w:line="240" w:lineRule="auto"/>
              <w:rPr>
                <w:ins w:id="5027" w:author="Commodore, Sarah" w:date="2023-03-22T16:21:00Z"/>
                <w:rFonts w:ascii="Calibri" w:eastAsia="Times New Roman" w:hAnsi="Calibri" w:cs="Calibri"/>
                <w:color w:val="000000"/>
                <w:sz w:val="20"/>
                <w:szCs w:val="20"/>
              </w:rPr>
            </w:pPr>
            <w:ins w:id="5028" w:author="Commodore, Sarah" w:date="2023-03-22T16:21:00Z">
              <w:r w:rsidRPr="00DC2757">
                <w:rPr>
                  <w:rFonts w:ascii="Calibri" w:eastAsia="Times New Roman" w:hAnsi="Calibri" w:cs="Calibri"/>
                  <w:color w:val="000000"/>
                  <w:sz w:val="20"/>
                  <w:szCs w:val="20"/>
                </w:rPr>
                <w:t>LIN7A</w:t>
              </w:r>
            </w:ins>
          </w:p>
        </w:tc>
        <w:tc>
          <w:tcPr>
            <w:tcW w:w="0" w:type="auto"/>
            <w:tcBorders>
              <w:top w:val="nil"/>
              <w:left w:val="nil"/>
              <w:bottom w:val="nil"/>
              <w:right w:val="nil"/>
            </w:tcBorders>
            <w:shd w:val="clear" w:color="auto" w:fill="auto"/>
            <w:noWrap/>
            <w:vAlign w:val="bottom"/>
            <w:hideMark/>
          </w:tcPr>
          <w:p w14:paraId="166FA79F" w14:textId="77777777" w:rsidR="00DC2757" w:rsidRPr="00DC2757" w:rsidRDefault="00DC2757" w:rsidP="00DC2757">
            <w:pPr>
              <w:spacing w:after="0" w:line="240" w:lineRule="auto"/>
              <w:jc w:val="center"/>
              <w:rPr>
                <w:ins w:id="5029" w:author="Commodore, Sarah" w:date="2023-03-22T16:21:00Z"/>
                <w:rFonts w:ascii="Calibri" w:eastAsia="Times New Roman" w:hAnsi="Calibri" w:cs="Calibri"/>
                <w:color w:val="000000"/>
                <w:sz w:val="20"/>
                <w:szCs w:val="20"/>
              </w:rPr>
            </w:pPr>
            <w:ins w:id="5030"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547E383B" w14:textId="77777777" w:rsidR="00DC2757" w:rsidRPr="00DC2757" w:rsidRDefault="00DC2757" w:rsidP="00DC2757">
            <w:pPr>
              <w:spacing w:after="0" w:line="240" w:lineRule="auto"/>
              <w:jc w:val="center"/>
              <w:rPr>
                <w:ins w:id="5031" w:author="Commodore, Sarah" w:date="2023-03-22T16:21:00Z"/>
                <w:rFonts w:ascii="Calibri" w:eastAsia="Times New Roman" w:hAnsi="Calibri" w:cs="Calibri"/>
                <w:color w:val="000000"/>
                <w:sz w:val="20"/>
                <w:szCs w:val="20"/>
              </w:rPr>
            </w:pPr>
            <w:ins w:id="5032" w:author="Commodore, Sarah" w:date="2023-03-22T16:21:00Z">
              <w:r w:rsidRPr="00DC2757">
                <w:rPr>
                  <w:rFonts w:ascii="Calibri" w:eastAsia="Times New Roman" w:hAnsi="Calibri" w:cs="Calibri"/>
                  <w:color w:val="000000"/>
                  <w:sz w:val="20"/>
                  <w:szCs w:val="20"/>
                </w:rPr>
                <w:t>2.2E-07</w:t>
              </w:r>
            </w:ins>
          </w:p>
        </w:tc>
        <w:tc>
          <w:tcPr>
            <w:tcW w:w="0" w:type="auto"/>
            <w:tcBorders>
              <w:top w:val="nil"/>
              <w:left w:val="nil"/>
              <w:bottom w:val="nil"/>
              <w:right w:val="nil"/>
            </w:tcBorders>
            <w:shd w:val="clear" w:color="auto" w:fill="auto"/>
            <w:noWrap/>
            <w:vAlign w:val="bottom"/>
            <w:hideMark/>
          </w:tcPr>
          <w:p w14:paraId="0940157D" w14:textId="77777777" w:rsidR="00DC2757" w:rsidRPr="00DC2757" w:rsidRDefault="00DC2757" w:rsidP="00DC2757">
            <w:pPr>
              <w:spacing w:after="0" w:line="240" w:lineRule="auto"/>
              <w:jc w:val="center"/>
              <w:rPr>
                <w:ins w:id="5033" w:author="Commodore, Sarah" w:date="2023-03-22T16:21:00Z"/>
                <w:rFonts w:ascii="Calibri" w:eastAsia="Times New Roman" w:hAnsi="Calibri" w:cs="Calibri"/>
                <w:color w:val="000000"/>
                <w:sz w:val="20"/>
                <w:szCs w:val="20"/>
              </w:rPr>
            </w:pPr>
            <w:ins w:id="5034" w:author="Commodore, Sarah" w:date="2023-03-22T16:21:00Z">
              <w:r w:rsidRPr="00DC2757">
                <w:rPr>
                  <w:rFonts w:ascii="Calibri" w:eastAsia="Times New Roman" w:hAnsi="Calibri" w:cs="Calibri"/>
                  <w:color w:val="000000"/>
                  <w:sz w:val="20"/>
                  <w:szCs w:val="20"/>
                </w:rPr>
                <w:t>2.2E-06</w:t>
              </w:r>
            </w:ins>
          </w:p>
        </w:tc>
        <w:tc>
          <w:tcPr>
            <w:tcW w:w="0" w:type="auto"/>
            <w:tcBorders>
              <w:top w:val="nil"/>
              <w:left w:val="nil"/>
              <w:bottom w:val="nil"/>
              <w:right w:val="nil"/>
            </w:tcBorders>
            <w:shd w:val="clear" w:color="auto" w:fill="auto"/>
            <w:noWrap/>
            <w:vAlign w:val="bottom"/>
            <w:hideMark/>
          </w:tcPr>
          <w:p w14:paraId="7A851F05" w14:textId="77777777" w:rsidR="00DC2757" w:rsidRPr="00DC2757" w:rsidRDefault="00DC2757" w:rsidP="00DC2757">
            <w:pPr>
              <w:spacing w:after="0" w:line="240" w:lineRule="auto"/>
              <w:jc w:val="center"/>
              <w:rPr>
                <w:ins w:id="5035" w:author="Commodore, Sarah" w:date="2023-03-22T16:21:00Z"/>
                <w:rFonts w:ascii="Calibri" w:eastAsia="Times New Roman" w:hAnsi="Calibri" w:cs="Calibri"/>
                <w:color w:val="000000"/>
                <w:sz w:val="20"/>
                <w:szCs w:val="20"/>
              </w:rPr>
            </w:pPr>
            <w:ins w:id="5036" w:author="Commodore, Sarah" w:date="2023-03-22T16:21:00Z">
              <w:r w:rsidRPr="00DC2757">
                <w:rPr>
                  <w:rFonts w:ascii="Calibri" w:eastAsia="Times New Roman" w:hAnsi="Calibri" w:cs="Calibri"/>
                  <w:color w:val="000000"/>
                  <w:sz w:val="20"/>
                  <w:szCs w:val="20"/>
                </w:rPr>
                <w:t>*</w:t>
              </w:r>
            </w:ins>
          </w:p>
        </w:tc>
      </w:tr>
      <w:tr w:rsidR="00DC2757" w:rsidRPr="00DC2757" w14:paraId="7D599D59" w14:textId="77777777" w:rsidTr="00DC2757">
        <w:trPr>
          <w:trHeight w:val="260"/>
          <w:ins w:id="5037" w:author="Commodore, Sarah" w:date="2023-03-22T16:21:00Z"/>
        </w:trPr>
        <w:tc>
          <w:tcPr>
            <w:tcW w:w="0" w:type="auto"/>
            <w:tcBorders>
              <w:top w:val="nil"/>
              <w:left w:val="nil"/>
              <w:bottom w:val="nil"/>
              <w:right w:val="nil"/>
            </w:tcBorders>
            <w:shd w:val="clear" w:color="auto" w:fill="auto"/>
            <w:noWrap/>
            <w:vAlign w:val="bottom"/>
            <w:hideMark/>
          </w:tcPr>
          <w:p w14:paraId="11F52B05" w14:textId="77777777" w:rsidR="00DC2757" w:rsidRPr="00DC2757" w:rsidRDefault="00DC2757" w:rsidP="00DC2757">
            <w:pPr>
              <w:spacing w:after="0" w:line="240" w:lineRule="auto"/>
              <w:rPr>
                <w:ins w:id="5038" w:author="Commodore, Sarah" w:date="2023-03-22T16:21:00Z"/>
                <w:rFonts w:ascii="Calibri" w:eastAsia="Times New Roman" w:hAnsi="Calibri" w:cs="Calibri"/>
                <w:color w:val="000000"/>
                <w:sz w:val="20"/>
                <w:szCs w:val="20"/>
              </w:rPr>
            </w:pPr>
            <w:ins w:id="5039" w:author="Commodore, Sarah" w:date="2023-03-22T16:21:00Z">
              <w:r w:rsidRPr="00DC2757">
                <w:rPr>
                  <w:rFonts w:ascii="Calibri" w:eastAsia="Times New Roman" w:hAnsi="Calibri" w:cs="Calibri"/>
                  <w:color w:val="000000"/>
                  <w:sz w:val="20"/>
                  <w:szCs w:val="20"/>
                </w:rPr>
                <w:t>ENSG00000261026.1</w:t>
              </w:r>
            </w:ins>
          </w:p>
        </w:tc>
        <w:tc>
          <w:tcPr>
            <w:tcW w:w="0" w:type="auto"/>
            <w:tcBorders>
              <w:top w:val="nil"/>
              <w:left w:val="nil"/>
              <w:bottom w:val="nil"/>
              <w:right w:val="nil"/>
            </w:tcBorders>
            <w:shd w:val="clear" w:color="auto" w:fill="auto"/>
            <w:noWrap/>
            <w:vAlign w:val="bottom"/>
            <w:hideMark/>
          </w:tcPr>
          <w:p w14:paraId="05802BFF" w14:textId="77777777" w:rsidR="00DC2757" w:rsidRPr="00DC2757" w:rsidRDefault="00DC2757" w:rsidP="00DC2757">
            <w:pPr>
              <w:spacing w:after="0" w:line="240" w:lineRule="auto"/>
              <w:rPr>
                <w:ins w:id="5040" w:author="Commodore, Sarah" w:date="2023-03-22T16:21:00Z"/>
                <w:rFonts w:ascii="Calibri" w:eastAsia="Times New Roman" w:hAnsi="Calibri" w:cs="Calibri"/>
                <w:color w:val="000000"/>
                <w:sz w:val="20"/>
                <w:szCs w:val="20"/>
              </w:rPr>
            </w:pPr>
            <w:ins w:id="5041" w:author="Commodore, Sarah" w:date="2023-03-22T16:21:00Z">
              <w:r w:rsidRPr="00DC2757">
                <w:rPr>
                  <w:rFonts w:ascii="Calibri" w:eastAsia="Times New Roman" w:hAnsi="Calibri" w:cs="Calibri"/>
                  <w:color w:val="000000"/>
                  <w:sz w:val="20"/>
                  <w:szCs w:val="20"/>
                </w:rPr>
                <w:t>AC105046.1</w:t>
              </w:r>
            </w:ins>
          </w:p>
        </w:tc>
        <w:tc>
          <w:tcPr>
            <w:tcW w:w="0" w:type="auto"/>
            <w:tcBorders>
              <w:top w:val="nil"/>
              <w:left w:val="nil"/>
              <w:bottom w:val="nil"/>
              <w:right w:val="nil"/>
            </w:tcBorders>
            <w:shd w:val="clear" w:color="auto" w:fill="auto"/>
            <w:noWrap/>
            <w:vAlign w:val="bottom"/>
            <w:hideMark/>
          </w:tcPr>
          <w:p w14:paraId="21248C90" w14:textId="77777777" w:rsidR="00DC2757" w:rsidRPr="00DC2757" w:rsidRDefault="00DC2757" w:rsidP="00DC2757">
            <w:pPr>
              <w:spacing w:after="0" w:line="240" w:lineRule="auto"/>
              <w:jc w:val="center"/>
              <w:rPr>
                <w:ins w:id="5042" w:author="Commodore, Sarah" w:date="2023-03-22T16:21:00Z"/>
                <w:rFonts w:ascii="Calibri" w:eastAsia="Times New Roman" w:hAnsi="Calibri" w:cs="Calibri"/>
                <w:color w:val="000000"/>
                <w:sz w:val="20"/>
                <w:szCs w:val="20"/>
              </w:rPr>
            </w:pPr>
            <w:ins w:id="5043"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2312943" w14:textId="77777777" w:rsidR="00DC2757" w:rsidRPr="00DC2757" w:rsidRDefault="00DC2757" w:rsidP="00DC2757">
            <w:pPr>
              <w:spacing w:after="0" w:line="240" w:lineRule="auto"/>
              <w:jc w:val="center"/>
              <w:rPr>
                <w:ins w:id="5044" w:author="Commodore, Sarah" w:date="2023-03-22T16:21:00Z"/>
                <w:rFonts w:ascii="Calibri" w:eastAsia="Times New Roman" w:hAnsi="Calibri" w:cs="Calibri"/>
                <w:color w:val="000000"/>
                <w:sz w:val="20"/>
                <w:szCs w:val="20"/>
              </w:rPr>
            </w:pPr>
            <w:ins w:id="5045"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0308A49E" w14:textId="77777777" w:rsidR="00DC2757" w:rsidRPr="00DC2757" w:rsidRDefault="00DC2757" w:rsidP="00DC2757">
            <w:pPr>
              <w:spacing w:after="0" w:line="240" w:lineRule="auto"/>
              <w:jc w:val="center"/>
              <w:rPr>
                <w:ins w:id="5046" w:author="Commodore, Sarah" w:date="2023-03-22T16:21:00Z"/>
                <w:rFonts w:ascii="Calibri" w:eastAsia="Times New Roman" w:hAnsi="Calibri" w:cs="Calibri"/>
                <w:color w:val="000000"/>
                <w:sz w:val="20"/>
                <w:szCs w:val="20"/>
              </w:rPr>
            </w:pPr>
            <w:ins w:id="5047"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D9FFA7E" w14:textId="77777777" w:rsidR="00DC2757" w:rsidRPr="00DC2757" w:rsidRDefault="00DC2757" w:rsidP="00DC2757">
            <w:pPr>
              <w:spacing w:after="0" w:line="240" w:lineRule="auto"/>
              <w:jc w:val="center"/>
              <w:rPr>
                <w:ins w:id="5048" w:author="Commodore, Sarah" w:date="2023-03-22T16:21:00Z"/>
                <w:rFonts w:ascii="Calibri" w:eastAsia="Times New Roman" w:hAnsi="Calibri" w:cs="Calibri"/>
                <w:color w:val="000000"/>
                <w:sz w:val="20"/>
                <w:szCs w:val="20"/>
              </w:rPr>
            </w:pPr>
            <w:ins w:id="5049" w:author="Commodore, Sarah" w:date="2023-03-22T16:21:00Z">
              <w:r w:rsidRPr="00DC2757">
                <w:rPr>
                  <w:rFonts w:ascii="Calibri" w:eastAsia="Times New Roman" w:hAnsi="Calibri" w:cs="Calibri"/>
                  <w:color w:val="000000"/>
                  <w:sz w:val="20"/>
                  <w:szCs w:val="20"/>
                </w:rPr>
                <w:t>*</w:t>
              </w:r>
            </w:ins>
          </w:p>
        </w:tc>
      </w:tr>
      <w:tr w:rsidR="00DC2757" w:rsidRPr="00DC2757" w14:paraId="3441A1D5" w14:textId="77777777" w:rsidTr="00DC2757">
        <w:trPr>
          <w:trHeight w:val="260"/>
          <w:ins w:id="5050" w:author="Commodore, Sarah" w:date="2023-03-22T16:21:00Z"/>
        </w:trPr>
        <w:tc>
          <w:tcPr>
            <w:tcW w:w="0" w:type="auto"/>
            <w:tcBorders>
              <w:top w:val="nil"/>
              <w:left w:val="nil"/>
              <w:bottom w:val="nil"/>
              <w:right w:val="nil"/>
            </w:tcBorders>
            <w:shd w:val="clear" w:color="auto" w:fill="auto"/>
            <w:noWrap/>
            <w:vAlign w:val="bottom"/>
            <w:hideMark/>
          </w:tcPr>
          <w:p w14:paraId="71F64D8D" w14:textId="77777777" w:rsidR="00DC2757" w:rsidRPr="00DC2757" w:rsidRDefault="00DC2757" w:rsidP="00DC2757">
            <w:pPr>
              <w:spacing w:after="0" w:line="240" w:lineRule="auto"/>
              <w:rPr>
                <w:ins w:id="5051" w:author="Commodore, Sarah" w:date="2023-03-22T16:21:00Z"/>
                <w:rFonts w:ascii="Calibri" w:eastAsia="Times New Roman" w:hAnsi="Calibri" w:cs="Calibri"/>
                <w:color w:val="000000"/>
                <w:sz w:val="20"/>
                <w:szCs w:val="20"/>
              </w:rPr>
            </w:pPr>
            <w:ins w:id="5052" w:author="Commodore, Sarah" w:date="2023-03-22T16:21:00Z">
              <w:r w:rsidRPr="00DC2757">
                <w:rPr>
                  <w:rFonts w:ascii="Calibri" w:eastAsia="Times New Roman" w:hAnsi="Calibri" w:cs="Calibri"/>
                  <w:color w:val="000000"/>
                  <w:sz w:val="20"/>
                  <w:szCs w:val="20"/>
                </w:rPr>
                <w:t>ENSG00000102445.20</w:t>
              </w:r>
            </w:ins>
          </w:p>
        </w:tc>
        <w:tc>
          <w:tcPr>
            <w:tcW w:w="0" w:type="auto"/>
            <w:tcBorders>
              <w:top w:val="nil"/>
              <w:left w:val="nil"/>
              <w:bottom w:val="nil"/>
              <w:right w:val="nil"/>
            </w:tcBorders>
            <w:shd w:val="clear" w:color="auto" w:fill="auto"/>
            <w:noWrap/>
            <w:vAlign w:val="bottom"/>
            <w:hideMark/>
          </w:tcPr>
          <w:p w14:paraId="1109FB8F" w14:textId="77777777" w:rsidR="00DC2757" w:rsidRPr="00DC2757" w:rsidRDefault="00DC2757" w:rsidP="00DC2757">
            <w:pPr>
              <w:spacing w:after="0" w:line="240" w:lineRule="auto"/>
              <w:rPr>
                <w:ins w:id="5053" w:author="Commodore, Sarah" w:date="2023-03-22T16:21:00Z"/>
                <w:rFonts w:ascii="Calibri" w:eastAsia="Times New Roman" w:hAnsi="Calibri" w:cs="Calibri"/>
                <w:color w:val="000000"/>
                <w:sz w:val="20"/>
                <w:szCs w:val="20"/>
              </w:rPr>
            </w:pPr>
            <w:ins w:id="5054" w:author="Commodore, Sarah" w:date="2023-03-22T16:21:00Z">
              <w:r w:rsidRPr="00DC2757">
                <w:rPr>
                  <w:rFonts w:ascii="Calibri" w:eastAsia="Times New Roman" w:hAnsi="Calibri" w:cs="Calibri"/>
                  <w:color w:val="000000"/>
                  <w:sz w:val="20"/>
                  <w:szCs w:val="20"/>
                </w:rPr>
                <w:t>RUBCNL</w:t>
              </w:r>
            </w:ins>
          </w:p>
        </w:tc>
        <w:tc>
          <w:tcPr>
            <w:tcW w:w="0" w:type="auto"/>
            <w:tcBorders>
              <w:top w:val="nil"/>
              <w:left w:val="nil"/>
              <w:bottom w:val="nil"/>
              <w:right w:val="nil"/>
            </w:tcBorders>
            <w:shd w:val="clear" w:color="auto" w:fill="auto"/>
            <w:noWrap/>
            <w:vAlign w:val="bottom"/>
            <w:hideMark/>
          </w:tcPr>
          <w:p w14:paraId="47044EA0" w14:textId="77777777" w:rsidR="00DC2757" w:rsidRPr="00DC2757" w:rsidRDefault="00DC2757" w:rsidP="00DC2757">
            <w:pPr>
              <w:spacing w:after="0" w:line="240" w:lineRule="auto"/>
              <w:jc w:val="center"/>
              <w:rPr>
                <w:ins w:id="5055" w:author="Commodore, Sarah" w:date="2023-03-22T16:21:00Z"/>
                <w:rFonts w:ascii="Calibri" w:eastAsia="Times New Roman" w:hAnsi="Calibri" w:cs="Calibri"/>
                <w:color w:val="000000"/>
                <w:sz w:val="20"/>
                <w:szCs w:val="20"/>
              </w:rPr>
            </w:pPr>
            <w:ins w:id="5056"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0B493A60" w14:textId="77777777" w:rsidR="00DC2757" w:rsidRPr="00DC2757" w:rsidRDefault="00DC2757" w:rsidP="00DC2757">
            <w:pPr>
              <w:spacing w:after="0" w:line="240" w:lineRule="auto"/>
              <w:jc w:val="center"/>
              <w:rPr>
                <w:ins w:id="5057" w:author="Commodore, Sarah" w:date="2023-03-22T16:21:00Z"/>
                <w:rFonts w:ascii="Calibri" w:eastAsia="Times New Roman" w:hAnsi="Calibri" w:cs="Calibri"/>
                <w:color w:val="000000"/>
                <w:sz w:val="20"/>
                <w:szCs w:val="20"/>
              </w:rPr>
            </w:pPr>
            <w:ins w:id="5058" w:author="Commodore, Sarah" w:date="2023-03-22T16:21:00Z">
              <w:r w:rsidRPr="00DC2757">
                <w:rPr>
                  <w:rFonts w:ascii="Calibri" w:eastAsia="Times New Roman" w:hAnsi="Calibri" w:cs="Calibri"/>
                  <w:color w:val="000000"/>
                  <w:sz w:val="20"/>
                  <w:szCs w:val="20"/>
                </w:rPr>
                <w:t>2.0E-07</w:t>
              </w:r>
            </w:ins>
          </w:p>
        </w:tc>
        <w:tc>
          <w:tcPr>
            <w:tcW w:w="0" w:type="auto"/>
            <w:tcBorders>
              <w:top w:val="nil"/>
              <w:left w:val="nil"/>
              <w:bottom w:val="nil"/>
              <w:right w:val="nil"/>
            </w:tcBorders>
            <w:shd w:val="clear" w:color="auto" w:fill="auto"/>
            <w:noWrap/>
            <w:vAlign w:val="bottom"/>
            <w:hideMark/>
          </w:tcPr>
          <w:p w14:paraId="13513E15" w14:textId="77777777" w:rsidR="00DC2757" w:rsidRPr="00DC2757" w:rsidRDefault="00DC2757" w:rsidP="00DC2757">
            <w:pPr>
              <w:spacing w:after="0" w:line="240" w:lineRule="auto"/>
              <w:jc w:val="center"/>
              <w:rPr>
                <w:ins w:id="5059" w:author="Commodore, Sarah" w:date="2023-03-22T16:21:00Z"/>
                <w:rFonts w:ascii="Calibri" w:eastAsia="Times New Roman" w:hAnsi="Calibri" w:cs="Calibri"/>
                <w:color w:val="000000"/>
                <w:sz w:val="20"/>
                <w:szCs w:val="20"/>
              </w:rPr>
            </w:pPr>
            <w:ins w:id="5060"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EC770DD" w14:textId="77777777" w:rsidR="00DC2757" w:rsidRPr="00DC2757" w:rsidRDefault="00DC2757" w:rsidP="00DC2757">
            <w:pPr>
              <w:spacing w:after="0" w:line="240" w:lineRule="auto"/>
              <w:jc w:val="center"/>
              <w:rPr>
                <w:ins w:id="5061" w:author="Commodore, Sarah" w:date="2023-03-22T16:21:00Z"/>
                <w:rFonts w:ascii="Calibri" w:eastAsia="Times New Roman" w:hAnsi="Calibri" w:cs="Calibri"/>
                <w:color w:val="000000"/>
                <w:sz w:val="20"/>
                <w:szCs w:val="20"/>
              </w:rPr>
            </w:pPr>
            <w:ins w:id="5062" w:author="Commodore, Sarah" w:date="2023-03-22T16:21:00Z">
              <w:r w:rsidRPr="00DC2757">
                <w:rPr>
                  <w:rFonts w:ascii="Calibri" w:eastAsia="Times New Roman" w:hAnsi="Calibri" w:cs="Calibri"/>
                  <w:color w:val="000000"/>
                  <w:sz w:val="20"/>
                  <w:szCs w:val="20"/>
                </w:rPr>
                <w:t>*</w:t>
              </w:r>
            </w:ins>
          </w:p>
        </w:tc>
      </w:tr>
      <w:tr w:rsidR="00DC2757" w:rsidRPr="00DC2757" w14:paraId="75101A7D" w14:textId="77777777" w:rsidTr="00DC2757">
        <w:trPr>
          <w:trHeight w:val="260"/>
          <w:ins w:id="5063" w:author="Commodore, Sarah" w:date="2023-03-22T16:21:00Z"/>
        </w:trPr>
        <w:tc>
          <w:tcPr>
            <w:tcW w:w="0" w:type="auto"/>
            <w:tcBorders>
              <w:top w:val="nil"/>
              <w:left w:val="nil"/>
              <w:bottom w:val="nil"/>
              <w:right w:val="nil"/>
            </w:tcBorders>
            <w:shd w:val="clear" w:color="auto" w:fill="auto"/>
            <w:noWrap/>
            <w:vAlign w:val="bottom"/>
            <w:hideMark/>
          </w:tcPr>
          <w:p w14:paraId="54EA3029" w14:textId="77777777" w:rsidR="00DC2757" w:rsidRPr="00DC2757" w:rsidRDefault="00DC2757" w:rsidP="00DC2757">
            <w:pPr>
              <w:spacing w:after="0" w:line="240" w:lineRule="auto"/>
              <w:rPr>
                <w:ins w:id="5064" w:author="Commodore, Sarah" w:date="2023-03-22T16:21:00Z"/>
                <w:rFonts w:ascii="Calibri" w:eastAsia="Times New Roman" w:hAnsi="Calibri" w:cs="Calibri"/>
                <w:color w:val="000000"/>
                <w:sz w:val="20"/>
                <w:szCs w:val="20"/>
              </w:rPr>
            </w:pPr>
            <w:ins w:id="5065" w:author="Commodore, Sarah" w:date="2023-03-22T16:21:00Z">
              <w:r w:rsidRPr="00DC2757">
                <w:rPr>
                  <w:rFonts w:ascii="Calibri" w:eastAsia="Times New Roman" w:hAnsi="Calibri" w:cs="Calibri"/>
                  <w:color w:val="000000"/>
                  <w:sz w:val="20"/>
                  <w:szCs w:val="20"/>
                </w:rPr>
                <w:t>ENSG00000237927.1</w:t>
              </w:r>
            </w:ins>
          </w:p>
        </w:tc>
        <w:tc>
          <w:tcPr>
            <w:tcW w:w="0" w:type="auto"/>
            <w:tcBorders>
              <w:top w:val="nil"/>
              <w:left w:val="nil"/>
              <w:bottom w:val="nil"/>
              <w:right w:val="nil"/>
            </w:tcBorders>
            <w:shd w:val="clear" w:color="auto" w:fill="auto"/>
            <w:noWrap/>
            <w:vAlign w:val="bottom"/>
            <w:hideMark/>
          </w:tcPr>
          <w:p w14:paraId="37466F2F" w14:textId="77777777" w:rsidR="00DC2757" w:rsidRPr="00DC2757" w:rsidRDefault="00DC2757" w:rsidP="00DC2757">
            <w:pPr>
              <w:spacing w:after="0" w:line="240" w:lineRule="auto"/>
              <w:rPr>
                <w:ins w:id="5066" w:author="Commodore, Sarah" w:date="2023-03-22T16:21:00Z"/>
                <w:rFonts w:ascii="Calibri" w:eastAsia="Times New Roman" w:hAnsi="Calibri" w:cs="Calibri"/>
                <w:color w:val="000000"/>
                <w:sz w:val="20"/>
                <w:szCs w:val="20"/>
              </w:rPr>
            </w:pPr>
            <w:ins w:id="5067" w:author="Commodore, Sarah" w:date="2023-03-22T16:21:00Z">
              <w:r w:rsidRPr="00DC2757">
                <w:rPr>
                  <w:rFonts w:ascii="Calibri" w:eastAsia="Times New Roman" w:hAnsi="Calibri" w:cs="Calibri"/>
                  <w:color w:val="000000"/>
                  <w:sz w:val="20"/>
                  <w:szCs w:val="20"/>
                </w:rPr>
                <w:t>AL078604.2</w:t>
              </w:r>
            </w:ins>
          </w:p>
        </w:tc>
        <w:tc>
          <w:tcPr>
            <w:tcW w:w="0" w:type="auto"/>
            <w:tcBorders>
              <w:top w:val="nil"/>
              <w:left w:val="nil"/>
              <w:bottom w:val="nil"/>
              <w:right w:val="nil"/>
            </w:tcBorders>
            <w:shd w:val="clear" w:color="auto" w:fill="auto"/>
            <w:noWrap/>
            <w:vAlign w:val="bottom"/>
            <w:hideMark/>
          </w:tcPr>
          <w:p w14:paraId="24243332" w14:textId="77777777" w:rsidR="00DC2757" w:rsidRPr="00DC2757" w:rsidRDefault="00DC2757" w:rsidP="00DC2757">
            <w:pPr>
              <w:spacing w:after="0" w:line="240" w:lineRule="auto"/>
              <w:jc w:val="center"/>
              <w:rPr>
                <w:ins w:id="5068" w:author="Commodore, Sarah" w:date="2023-03-22T16:21:00Z"/>
                <w:rFonts w:ascii="Calibri" w:eastAsia="Times New Roman" w:hAnsi="Calibri" w:cs="Calibri"/>
                <w:color w:val="000000"/>
                <w:sz w:val="20"/>
                <w:szCs w:val="20"/>
              </w:rPr>
            </w:pPr>
            <w:ins w:id="5069"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BCCC5D4" w14:textId="77777777" w:rsidR="00DC2757" w:rsidRPr="00DC2757" w:rsidRDefault="00DC2757" w:rsidP="00DC2757">
            <w:pPr>
              <w:spacing w:after="0" w:line="240" w:lineRule="auto"/>
              <w:jc w:val="center"/>
              <w:rPr>
                <w:ins w:id="5070" w:author="Commodore, Sarah" w:date="2023-03-22T16:21:00Z"/>
                <w:rFonts w:ascii="Calibri" w:eastAsia="Times New Roman" w:hAnsi="Calibri" w:cs="Calibri"/>
                <w:color w:val="000000"/>
                <w:sz w:val="20"/>
                <w:szCs w:val="20"/>
              </w:rPr>
            </w:pPr>
            <w:ins w:id="5071" w:author="Commodore, Sarah" w:date="2023-03-22T16:21:00Z">
              <w:r w:rsidRPr="00DC2757">
                <w:rPr>
                  <w:rFonts w:ascii="Calibri" w:eastAsia="Times New Roman" w:hAnsi="Calibri" w:cs="Calibri"/>
                  <w:color w:val="000000"/>
                  <w:sz w:val="20"/>
                  <w:szCs w:val="20"/>
                </w:rPr>
                <w:t>3.2E-03</w:t>
              </w:r>
            </w:ins>
          </w:p>
        </w:tc>
        <w:tc>
          <w:tcPr>
            <w:tcW w:w="0" w:type="auto"/>
            <w:tcBorders>
              <w:top w:val="nil"/>
              <w:left w:val="nil"/>
              <w:bottom w:val="nil"/>
              <w:right w:val="nil"/>
            </w:tcBorders>
            <w:shd w:val="clear" w:color="auto" w:fill="auto"/>
            <w:noWrap/>
            <w:vAlign w:val="bottom"/>
            <w:hideMark/>
          </w:tcPr>
          <w:p w14:paraId="19CE267E" w14:textId="77777777" w:rsidR="00DC2757" w:rsidRPr="00DC2757" w:rsidRDefault="00DC2757" w:rsidP="00DC2757">
            <w:pPr>
              <w:spacing w:after="0" w:line="240" w:lineRule="auto"/>
              <w:jc w:val="center"/>
              <w:rPr>
                <w:ins w:id="5072" w:author="Commodore, Sarah" w:date="2023-03-22T16:21:00Z"/>
                <w:rFonts w:ascii="Calibri" w:eastAsia="Times New Roman" w:hAnsi="Calibri" w:cs="Calibri"/>
                <w:color w:val="000000"/>
                <w:sz w:val="20"/>
                <w:szCs w:val="20"/>
              </w:rPr>
            </w:pPr>
            <w:ins w:id="5073"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14A76666" w14:textId="77777777" w:rsidR="00DC2757" w:rsidRPr="00DC2757" w:rsidRDefault="00DC2757" w:rsidP="00DC2757">
            <w:pPr>
              <w:spacing w:after="0" w:line="240" w:lineRule="auto"/>
              <w:jc w:val="center"/>
              <w:rPr>
                <w:ins w:id="5074" w:author="Commodore, Sarah" w:date="2023-03-22T16:21:00Z"/>
                <w:rFonts w:ascii="Calibri" w:eastAsia="Times New Roman" w:hAnsi="Calibri" w:cs="Calibri"/>
                <w:color w:val="000000"/>
                <w:sz w:val="20"/>
                <w:szCs w:val="20"/>
              </w:rPr>
            </w:pPr>
            <w:ins w:id="5075" w:author="Commodore, Sarah" w:date="2023-03-22T16:21:00Z">
              <w:r w:rsidRPr="00DC2757">
                <w:rPr>
                  <w:rFonts w:ascii="Calibri" w:eastAsia="Times New Roman" w:hAnsi="Calibri" w:cs="Calibri"/>
                  <w:color w:val="000000"/>
                  <w:sz w:val="20"/>
                  <w:szCs w:val="20"/>
                </w:rPr>
                <w:t>*</w:t>
              </w:r>
            </w:ins>
          </w:p>
        </w:tc>
      </w:tr>
      <w:tr w:rsidR="00DC2757" w:rsidRPr="00DC2757" w14:paraId="1E3B6FEE" w14:textId="77777777" w:rsidTr="00DC2757">
        <w:trPr>
          <w:trHeight w:val="260"/>
          <w:ins w:id="5076" w:author="Commodore, Sarah" w:date="2023-03-22T16:21:00Z"/>
        </w:trPr>
        <w:tc>
          <w:tcPr>
            <w:tcW w:w="0" w:type="auto"/>
            <w:tcBorders>
              <w:top w:val="nil"/>
              <w:left w:val="nil"/>
              <w:bottom w:val="nil"/>
              <w:right w:val="nil"/>
            </w:tcBorders>
            <w:shd w:val="clear" w:color="auto" w:fill="auto"/>
            <w:noWrap/>
            <w:vAlign w:val="bottom"/>
            <w:hideMark/>
          </w:tcPr>
          <w:p w14:paraId="05D51989" w14:textId="77777777" w:rsidR="00DC2757" w:rsidRPr="00DC2757" w:rsidRDefault="00DC2757" w:rsidP="00DC2757">
            <w:pPr>
              <w:spacing w:after="0" w:line="240" w:lineRule="auto"/>
              <w:rPr>
                <w:ins w:id="5077" w:author="Commodore, Sarah" w:date="2023-03-22T16:21:00Z"/>
                <w:rFonts w:ascii="Calibri" w:eastAsia="Times New Roman" w:hAnsi="Calibri" w:cs="Calibri"/>
                <w:color w:val="000000"/>
                <w:sz w:val="20"/>
                <w:szCs w:val="20"/>
              </w:rPr>
            </w:pPr>
            <w:ins w:id="5078" w:author="Commodore, Sarah" w:date="2023-03-22T16:21:00Z">
              <w:r w:rsidRPr="00DC2757">
                <w:rPr>
                  <w:rFonts w:ascii="Calibri" w:eastAsia="Times New Roman" w:hAnsi="Calibri" w:cs="Calibri"/>
                  <w:color w:val="000000"/>
                  <w:sz w:val="20"/>
                  <w:szCs w:val="20"/>
                </w:rPr>
                <w:t>ENSG00000124731.13</w:t>
              </w:r>
            </w:ins>
          </w:p>
        </w:tc>
        <w:tc>
          <w:tcPr>
            <w:tcW w:w="0" w:type="auto"/>
            <w:tcBorders>
              <w:top w:val="nil"/>
              <w:left w:val="nil"/>
              <w:bottom w:val="nil"/>
              <w:right w:val="nil"/>
            </w:tcBorders>
            <w:shd w:val="clear" w:color="auto" w:fill="auto"/>
            <w:noWrap/>
            <w:vAlign w:val="bottom"/>
            <w:hideMark/>
          </w:tcPr>
          <w:p w14:paraId="5B415471" w14:textId="77777777" w:rsidR="00DC2757" w:rsidRPr="00DC2757" w:rsidRDefault="00DC2757" w:rsidP="00DC2757">
            <w:pPr>
              <w:spacing w:after="0" w:line="240" w:lineRule="auto"/>
              <w:rPr>
                <w:ins w:id="5079" w:author="Commodore, Sarah" w:date="2023-03-22T16:21:00Z"/>
                <w:rFonts w:ascii="Calibri" w:eastAsia="Times New Roman" w:hAnsi="Calibri" w:cs="Calibri"/>
                <w:color w:val="000000"/>
                <w:sz w:val="20"/>
                <w:szCs w:val="20"/>
              </w:rPr>
            </w:pPr>
            <w:ins w:id="5080" w:author="Commodore, Sarah" w:date="2023-03-22T16:21:00Z">
              <w:r w:rsidRPr="00DC2757">
                <w:rPr>
                  <w:rFonts w:ascii="Calibri" w:eastAsia="Times New Roman" w:hAnsi="Calibri" w:cs="Calibri"/>
                  <w:color w:val="000000"/>
                  <w:sz w:val="20"/>
                  <w:szCs w:val="20"/>
                </w:rPr>
                <w:t>TREM1</w:t>
              </w:r>
            </w:ins>
          </w:p>
        </w:tc>
        <w:tc>
          <w:tcPr>
            <w:tcW w:w="0" w:type="auto"/>
            <w:tcBorders>
              <w:top w:val="nil"/>
              <w:left w:val="nil"/>
              <w:bottom w:val="nil"/>
              <w:right w:val="nil"/>
            </w:tcBorders>
            <w:shd w:val="clear" w:color="auto" w:fill="auto"/>
            <w:noWrap/>
            <w:vAlign w:val="bottom"/>
            <w:hideMark/>
          </w:tcPr>
          <w:p w14:paraId="74514B50" w14:textId="77777777" w:rsidR="00DC2757" w:rsidRPr="00DC2757" w:rsidRDefault="00DC2757" w:rsidP="00DC2757">
            <w:pPr>
              <w:spacing w:after="0" w:line="240" w:lineRule="auto"/>
              <w:jc w:val="center"/>
              <w:rPr>
                <w:ins w:id="5081" w:author="Commodore, Sarah" w:date="2023-03-22T16:21:00Z"/>
                <w:rFonts w:ascii="Calibri" w:eastAsia="Times New Roman" w:hAnsi="Calibri" w:cs="Calibri"/>
                <w:color w:val="000000"/>
                <w:sz w:val="20"/>
                <w:szCs w:val="20"/>
              </w:rPr>
            </w:pPr>
            <w:ins w:id="5082"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6DC33B37" w14:textId="77777777" w:rsidR="00DC2757" w:rsidRPr="00DC2757" w:rsidRDefault="00DC2757" w:rsidP="00DC2757">
            <w:pPr>
              <w:spacing w:after="0" w:line="240" w:lineRule="auto"/>
              <w:jc w:val="center"/>
              <w:rPr>
                <w:ins w:id="5083" w:author="Commodore, Sarah" w:date="2023-03-22T16:21:00Z"/>
                <w:rFonts w:ascii="Calibri" w:eastAsia="Times New Roman" w:hAnsi="Calibri" w:cs="Calibri"/>
                <w:color w:val="000000"/>
                <w:sz w:val="20"/>
                <w:szCs w:val="20"/>
              </w:rPr>
            </w:pPr>
            <w:ins w:id="5084"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75C39042" w14:textId="77777777" w:rsidR="00DC2757" w:rsidRPr="00DC2757" w:rsidRDefault="00DC2757" w:rsidP="00DC2757">
            <w:pPr>
              <w:spacing w:after="0" w:line="240" w:lineRule="auto"/>
              <w:jc w:val="center"/>
              <w:rPr>
                <w:ins w:id="5085" w:author="Commodore, Sarah" w:date="2023-03-22T16:21:00Z"/>
                <w:rFonts w:ascii="Calibri" w:eastAsia="Times New Roman" w:hAnsi="Calibri" w:cs="Calibri"/>
                <w:color w:val="000000"/>
                <w:sz w:val="20"/>
                <w:szCs w:val="20"/>
              </w:rPr>
            </w:pPr>
            <w:ins w:id="5086"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6A8227BD" w14:textId="77777777" w:rsidR="00DC2757" w:rsidRPr="00DC2757" w:rsidRDefault="00DC2757" w:rsidP="00DC2757">
            <w:pPr>
              <w:spacing w:after="0" w:line="240" w:lineRule="auto"/>
              <w:jc w:val="center"/>
              <w:rPr>
                <w:ins w:id="5087" w:author="Commodore, Sarah" w:date="2023-03-22T16:21:00Z"/>
                <w:rFonts w:ascii="Calibri" w:eastAsia="Times New Roman" w:hAnsi="Calibri" w:cs="Calibri"/>
                <w:color w:val="000000"/>
                <w:sz w:val="20"/>
                <w:szCs w:val="20"/>
              </w:rPr>
            </w:pPr>
            <w:ins w:id="5088" w:author="Commodore, Sarah" w:date="2023-03-22T16:21:00Z">
              <w:r w:rsidRPr="00DC2757">
                <w:rPr>
                  <w:rFonts w:ascii="Calibri" w:eastAsia="Times New Roman" w:hAnsi="Calibri" w:cs="Calibri"/>
                  <w:color w:val="000000"/>
                  <w:sz w:val="20"/>
                  <w:szCs w:val="20"/>
                </w:rPr>
                <w:t>*</w:t>
              </w:r>
            </w:ins>
          </w:p>
        </w:tc>
      </w:tr>
      <w:tr w:rsidR="00DC2757" w:rsidRPr="00DC2757" w14:paraId="7AC50FD6" w14:textId="77777777" w:rsidTr="00DC2757">
        <w:trPr>
          <w:trHeight w:val="260"/>
          <w:ins w:id="5089" w:author="Commodore, Sarah" w:date="2023-03-22T16:21:00Z"/>
        </w:trPr>
        <w:tc>
          <w:tcPr>
            <w:tcW w:w="0" w:type="auto"/>
            <w:tcBorders>
              <w:top w:val="nil"/>
              <w:left w:val="nil"/>
              <w:bottom w:val="nil"/>
              <w:right w:val="nil"/>
            </w:tcBorders>
            <w:shd w:val="clear" w:color="auto" w:fill="auto"/>
            <w:noWrap/>
            <w:vAlign w:val="bottom"/>
            <w:hideMark/>
          </w:tcPr>
          <w:p w14:paraId="6941B102" w14:textId="77777777" w:rsidR="00DC2757" w:rsidRPr="00DC2757" w:rsidRDefault="00DC2757" w:rsidP="00DC2757">
            <w:pPr>
              <w:spacing w:after="0" w:line="240" w:lineRule="auto"/>
              <w:rPr>
                <w:ins w:id="5090" w:author="Commodore, Sarah" w:date="2023-03-22T16:21:00Z"/>
                <w:rFonts w:ascii="Calibri" w:eastAsia="Times New Roman" w:hAnsi="Calibri" w:cs="Calibri"/>
                <w:color w:val="000000"/>
                <w:sz w:val="20"/>
                <w:szCs w:val="20"/>
              </w:rPr>
            </w:pPr>
            <w:ins w:id="5091" w:author="Commodore, Sarah" w:date="2023-03-22T16:21:00Z">
              <w:r w:rsidRPr="00DC2757">
                <w:rPr>
                  <w:rFonts w:ascii="Calibri" w:eastAsia="Times New Roman" w:hAnsi="Calibri" w:cs="Calibri"/>
                  <w:color w:val="000000"/>
                  <w:sz w:val="20"/>
                  <w:szCs w:val="20"/>
                </w:rPr>
                <w:t>ENSG00000287510.1</w:t>
              </w:r>
            </w:ins>
          </w:p>
        </w:tc>
        <w:tc>
          <w:tcPr>
            <w:tcW w:w="0" w:type="auto"/>
            <w:tcBorders>
              <w:top w:val="nil"/>
              <w:left w:val="nil"/>
              <w:bottom w:val="nil"/>
              <w:right w:val="nil"/>
            </w:tcBorders>
            <w:shd w:val="clear" w:color="auto" w:fill="auto"/>
            <w:noWrap/>
            <w:vAlign w:val="bottom"/>
            <w:hideMark/>
          </w:tcPr>
          <w:p w14:paraId="183098BC" w14:textId="77777777" w:rsidR="00DC2757" w:rsidRPr="00DC2757" w:rsidRDefault="00DC2757" w:rsidP="00DC2757">
            <w:pPr>
              <w:spacing w:after="0" w:line="240" w:lineRule="auto"/>
              <w:rPr>
                <w:ins w:id="5092" w:author="Commodore, Sarah" w:date="2023-03-22T16:21:00Z"/>
                <w:rFonts w:ascii="Calibri" w:eastAsia="Times New Roman" w:hAnsi="Calibri" w:cs="Calibri"/>
                <w:color w:val="000000"/>
                <w:sz w:val="20"/>
                <w:szCs w:val="20"/>
              </w:rPr>
            </w:pPr>
            <w:ins w:id="5093" w:author="Commodore, Sarah" w:date="2023-03-22T16:21:00Z">
              <w:r w:rsidRPr="00DC2757">
                <w:rPr>
                  <w:rFonts w:ascii="Calibri" w:eastAsia="Times New Roman" w:hAnsi="Calibri" w:cs="Calibri"/>
                  <w:color w:val="000000"/>
                  <w:sz w:val="20"/>
                  <w:szCs w:val="20"/>
                </w:rPr>
                <w:t>AL137857.1</w:t>
              </w:r>
            </w:ins>
          </w:p>
        </w:tc>
        <w:tc>
          <w:tcPr>
            <w:tcW w:w="0" w:type="auto"/>
            <w:tcBorders>
              <w:top w:val="nil"/>
              <w:left w:val="nil"/>
              <w:bottom w:val="nil"/>
              <w:right w:val="nil"/>
            </w:tcBorders>
            <w:shd w:val="clear" w:color="auto" w:fill="auto"/>
            <w:noWrap/>
            <w:vAlign w:val="bottom"/>
            <w:hideMark/>
          </w:tcPr>
          <w:p w14:paraId="1B601334" w14:textId="77777777" w:rsidR="00DC2757" w:rsidRPr="00DC2757" w:rsidRDefault="00DC2757" w:rsidP="00DC2757">
            <w:pPr>
              <w:spacing w:after="0" w:line="240" w:lineRule="auto"/>
              <w:jc w:val="center"/>
              <w:rPr>
                <w:ins w:id="5094" w:author="Commodore, Sarah" w:date="2023-03-22T16:21:00Z"/>
                <w:rFonts w:ascii="Calibri" w:eastAsia="Times New Roman" w:hAnsi="Calibri" w:cs="Calibri"/>
                <w:color w:val="000000"/>
                <w:sz w:val="20"/>
                <w:szCs w:val="20"/>
              </w:rPr>
            </w:pPr>
            <w:ins w:id="5095"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4FCD807D" w14:textId="77777777" w:rsidR="00DC2757" w:rsidRPr="00DC2757" w:rsidRDefault="00DC2757" w:rsidP="00DC2757">
            <w:pPr>
              <w:spacing w:after="0" w:line="240" w:lineRule="auto"/>
              <w:jc w:val="center"/>
              <w:rPr>
                <w:ins w:id="5096" w:author="Commodore, Sarah" w:date="2023-03-22T16:21:00Z"/>
                <w:rFonts w:ascii="Calibri" w:eastAsia="Times New Roman" w:hAnsi="Calibri" w:cs="Calibri"/>
                <w:color w:val="000000"/>
                <w:sz w:val="20"/>
                <w:szCs w:val="20"/>
              </w:rPr>
            </w:pPr>
            <w:ins w:id="5097"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9C72A02" w14:textId="77777777" w:rsidR="00DC2757" w:rsidRPr="00DC2757" w:rsidRDefault="00DC2757" w:rsidP="00DC2757">
            <w:pPr>
              <w:spacing w:after="0" w:line="240" w:lineRule="auto"/>
              <w:jc w:val="center"/>
              <w:rPr>
                <w:ins w:id="5098" w:author="Commodore, Sarah" w:date="2023-03-22T16:21:00Z"/>
                <w:rFonts w:ascii="Calibri" w:eastAsia="Times New Roman" w:hAnsi="Calibri" w:cs="Calibri"/>
                <w:color w:val="000000"/>
                <w:sz w:val="20"/>
                <w:szCs w:val="20"/>
              </w:rPr>
            </w:pPr>
            <w:ins w:id="5099"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08A3461A" w14:textId="77777777" w:rsidR="00DC2757" w:rsidRPr="00DC2757" w:rsidRDefault="00DC2757" w:rsidP="00DC2757">
            <w:pPr>
              <w:spacing w:after="0" w:line="240" w:lineRule="auto"/>
              <w:jc w:val="center"/>
              <w:rPr>
                <w:ins w:id="5100" w:author="Commodore, Sarah" w:date="2023-03-22T16:21:00Z"/>
                <w:rFonts w:ascii="Calibri" w:eastAsia="Times New Roman" w:hAnsi="Calibri" w:cs="Calibri"/>
                <w:color w:val="000000"/>
                <w:sz w:val="20"/>
                <w:szCs w:val="20"/>
              </w:rPr>
            </w:pPr>
            <w:ins w:id="5101" w:author="Commodore, Sarah" w:date="2023-03-22T16:21:00Z">
              <w:r w:rsidRPr="00DC2757">
                <w:rPr>
                  <w:rFonts w:ascii="Calibri" w:eastAsia="Times New Roman" w:hAnsi="Calibri" w:cs="Calibri"/>
                  <w:color w:val="000000"/>
                  <w:sz w:val="20"/>
                  <w:szCs w:val="20"/>
                </w:rPr>
                <w:t>*</w:t>
              </w:r>
            </w:ins>
          </w:p>
        </w:tc>
      </w:tr>
      <w:tr w:rsidR="00DC2757" w:rsidRPr="00DC2757" w14:paraId="2E8D0F0B" w14:textId="77777777" w:rsidTr="00DC2757">
        <w:trPr>
          <w:trHeight w:val="260"/>
          <w:ins w:id="5102" w:author="Commodore, Sarah" w:date="2023-03-22T16:21:00Z"/>
        </w:trPr>
        <w:tc>
          <w:tcPr>
            <w:tcW w:w="0" w:type="auto"/>
            <w:tcBorders>
              <w:top w:val="nil"/>
              <w:left w:val="nil"/>
              <w:bottom w:val="nil"/>
              <w:right w:val="nil"/>
            </w:tcBorders>
            <w:shd w:val="clear" w:color="auto" w:fill="auto"/>
            <w:noWrap/>
            <w:vAlign w:val="bottom"/>
            <w:hideMark/>
          </w:tcPr>
          <w:p w14:paraId="74FD6E03" w14:textId="77777777" w:rsidR="00DC2757" w:rsidRPr="00DC2757" w:rsidRDefault="00DC2757" w:rsidP="00DC2757">
            <w:pPr>
              <w:spacing w:after="0" w:line="240" w:lineRule="auto"/>
              <w:rPr>
                <w:ins w:id="5103" w:author="Commodore, Sarah" w:date="2023-03-22T16:21:00Z"/>
                <w:rFonts w:ascii="Calibri" w:eastAsia="Times New Roman" w:hAnsi="Calibri" w:cs="Calibri"/>
                <w:color w:val="000000"/>
                <w:sz w:val="20"/>
                <w:szCs w:val="20"/>
              </w:rPr>
            </w:pPr>
            <w:ins w:id="5104" w:author="Commodore, Sarah" w:date="2023-03-22T16:21:00Z">
              <w:r w:rsidRPr="00DC2757">
                <w:rPr>
                  <w:rFonts w:ascii="Calibri" w:eastAsia="Times New Roman" w:hAnsi="Calibri" w:cs="Calibri"/>
                  <w:color w:val="000000"/>
                  <w:sz w:val="20"/>
                  <w:szCs w:val="20"/>
                </w:rPr>
                <w:t>ENSG00000166523.8</w:t>
              </w:r>
            </w:ins>
          </w:p>
        </w:tc>
        <w:tc>
          <w:tcPr>
            <w:tcW w:w="0" w:type="auto"/>
            <w:tcBorders>
              <w:top w:val="nil"/>
              <w:left w:val="nil"/>
              <w:bottom w:val="nil"/>
              <w:right w:val="nil"/>
            </w:tcBorders>
            <w:shd w:val="clear" w:color="auto" w:fill="auto"/>
            <w:noWrap/>
            <w:vAlign w:val="bottom"/>
            <w:hideMark/>
          </w:tcPr>
          <w:p w14:paraId="3972713C" w14:textId="77777777" w:rsidR="00DC2757" w:rsidRPr="00DC2757" w:rsidRDefault="00DC2757" w:rsidP="00DC2757">
            <w:pPr>
              <w:spacing w:after="0" w:line="240" w:lineRule="auto"/>
              <w:rPr>
                <w:ins w:id="5105" w:author="Commodore, Sarah" w:date="2023-03-22T16:21:00Z"/>
                <w:rFonts w:ascii="Calibri" w:eastAsia="Times New Roman" w:hAnsi="Calibri" w:cs="Calibri"/>
                <w:color w:val="000000"/>
                <w:sz w:val="20"/>
                <w:szCs w:val="20"/>
              </w:rPr>
            </w:pPr>
            <w:ins w:id="5106" w:author="Commodore, Sarah" w:date="2023-03-22T16:21:00Z">
              <w:r w:rsidRPr="00DC2757">
                <w:rPr>
                  <w:rFonts w:ascii="Calibri" w:eastAsia="Times New Roman" w:hAnsi="Calibri" w:cs="Calibri"/>
                  <w:color w:val="000000"/>
                  <w:sz w:val="20"/>
                  <w:szCs w:val="20"/>
                </w:rPr>
                <w:t>CLEC4E</w:t>
              </w:r>
            </w:ins>
          </w:p>
        </w:tc>
        <w:tc>
          <w:tcPr>
            <w:tcW w:w="0" w:type="auto"/>
            <w:tcBorders>
              <w:top w:val="nil"/>
              <w:left w:val="nil"/>
              <w:bottom w:val="nil"/>
              <w:right w:val="nil"/>
            </w:tcBorders>
            <w:shd w:val="clear" w:color="auto" w:fill="auto"/>
            <w:noWrap/>
            <w:vAlign w:val="bottom"/>
            <w:hideMark/>
          </w:tcPr>
          <w:p w14:paraId="766EE648" w14:textId="77777777" w:rsidR="00DC2757" w:rsidRPr="00DC2757" w:rsidRDefault="00DC2757" w:rsidP="00DC2757">
            <w:pPr>
              <w:spacing w:after="0" w:line="240" w:lineRule="auto"/>
              <w:jc w:val="center"/>
              <w:rPr>
                <w:ins w:id="5107" w:author="Commodore, Sarah" w:date="2023-03-22T16:21:00Z"/>
                <w:rFonts w:ascii="Calibri" w:eastAsia="Times New Roman" w:hAnsi="Calibri" w:cs="Calibri"/>
                <w:color w:val="000000"/>
                <w:sz w:val="20"/>
                <w:szCs w:val="20"/>
              </w:rPr>
            </w:pPr>
            <w:ins w:id="5108" w:author="Commodore, Sarah" w:date="2023-03-22T16:21:00Z">
              <w:r w:rsidRPr="00DC2757">
                <w:rPr>
                  <w:rFonts w:ascii="Calibri" w:eastAsia="Times New Roman" w:hAnsi="Calibri" w:cs="Calibri"/>
                  <w:color w:val="000000"/>
                  <w:sz w:val="20"/>
                  <w:szCs w:val="20"/>
                </w:rPr>
                <w:t>2.0E+00</w:t>
              </w:r>
            </w:ins>
          </w:p>
        </w:tc>
        <w:tc>
          <w:tcPr>
            <w:tcW w:w="0" w:type="auto"/>
            <w:tcBorders>
              <w:top w:val="nil"/>
              <w:left w:val="nil"/>
              <w:bottom w:val="nil"/>
              <w:right w:val="nil"/>
            </w:tcBorders>
            <w:shd w:val="clear" w:color="auto" w:fill="auto"/>
            <w:noWrap/>
            <w:vAlign w:val="bottom"/>
            <w:hideMark/>
          </w:tcPr>
          <w:p w14:paraId="1785500B" w14:textId="77777777" w:rsidR="00DC2757" w:rsidRPr="00DC2757" w:rsidRDefault="00DC2757" w:rsidP="00DC2757">
            <w:pPr>
              <w:spacing w:after="0" w:line="240" w:lineRule="auto"/>
              <w:jc w:val="center"/>
              <w:rPr>
                <w:ins w:id="5109" w:author="Commodore, Sarah" w:date="2023-03-22T16:21:00Z"/>
                <w:rFonts w:ascii="Calibri" w:eastAsia="Times New Roman" w:hAnsi="Calibri" w:cs="Calibri"/>
                <w:color w:val="000000"/>
                <w:sz w:val="20"/>
                <w:szCs w:val="20"/>
              </w:rPr>
            </w:pPr>
            <w:ins w:id="5110"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705C8172" w14:textId="77777777" w:rsidR="00DC2757" w:rsidRPr="00DC2757" w:rsidRDefault="00DC2757" w:rsidP="00DC2757">
            <w:pPr>
              <w:spacing w:after="0" w:line="240" w:lineRule="auto"/>
              <w:jc w:val="center"/>
              <w:rPr>
                <w:ins w:id="5111" w:author="Commodore, Sarah" w:date="2023-03-22T16:21:00Z"/>
                <w:rFonts w:ascii="Calibri" w:eastAsia="Times New Roman" w:hAnsi="Calibri" w:cs="Calibri"/>
                <w:color w:val="000000"/>
                <w:sz w:val="20"/>
                <w:szCs w:val="20"/>
              </w:rPr>
            </w:pPr>
            <w:ins w:id="5112"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27DEEF3F" w14:textId="77777777" w:rsidR="00DC2757" w:rsidRPr="00DC2757" w:rsidRDefault="00DC2757" w:rsidP="00DC2757">
            <w:pPr>
              <w:spacing w:after="0" w:line="240" w:lineRule="auto"/>
              <w:jc w:val="center"/>
              <w:rPr>
                <w:ins w:id="5113" w:author="Commodore, Sarah" w:date="2023-03-22T16:21:00Z"/>
                <w:rFonts w:ascii="Calibri" w:eastAsia="Times New Roman" w:hAnsi="Calibri" w:cs="Calibri"/>
                <w:color w:val="000000"/>
                <w:sz w:val="20"/>
                <w:szCs w:val="20"/>
              </w:rPr>
            </w:pPr>
            <w:ins w:id="5114" w:author="Commodore, Sarah" w:date="2023-03-22T16:21:00Z">
              <w:r w:rsidRPr="00DC2757">
                <w:rPr>
                  <w:rFonts w:ascii="Calibri" w:eastAsia="Times New Roman" w:hAnsi="Calibri" w:cs="Calibri"/>
                  <w:color w:val="000000"/>
                  <w:sz w:val="20"/>
                  <w:szCs w:val="20"/>
                </w:rPr>
                <w:t>*</w:t>
              </w:r>
            </w:ins>
          </w:p>
        </w:tc>
      </w:tr>
      <w:tr w:rsidR="00DC2757" w:rsidRPr="00DC2757" w14:paraId="709CC64E" w14:textId="77777777" w:rsidTr="00DC2757">
        <w:trPr>
          <w:trHeight w:val="260"/>
          <w:ins w:id="5115" w:author="Commodore, Sarah" w:date="2023-03-22T16:21:00Z"/>
        </w:trPr>
        <w:tc>
          <w:tcPr>
            <w:tcW w:w="0" w:type="auto"/>
            <w:tcBorders>
              <w:top w:val="nil"/>
              <w:left w:val="nil"/>
              <w:bottom w:val="nil"/>
              <w:right w:val="nil"/>
            </w:tcBorders>
            <w:shd w:val="clear" w:color="auto" w:fill="auto"/>
            <w:noWrap/>
            <w:vAlign w:val="bottom"/>
            <w:hideMark/>
          </w:tcPr>
          <w:p w14:paraId="7486D396" w14:textId="77777777" w:rsidR="00DC2757" w:rsidRPr="00DC2757" w:rsidRDefault="00DC2757" w:rsidP="00DC2757">
            <w:pPr>
              <w:spacing w:after="0" w:line="240" w:lineRule="auto"/>
              <w:rPr>
                <w:ins w:id="5116" w:author="Commodore, Sarah" w:date="2023-03-22T16:21:00Z"/>
                <w:rFonts w:ascii="Calibri" w:eastAsia="Times New Roman" w:hAnsi="Calibri" w:cs="Calibri"/>
                <w:color w:val="000000"/>
                <w:sz w:val="20"/>
                <w:szCs w:val="20"/>
              </w:rPr>
            </w:pPr>
            <w:ins w:id="5117" w:author="Commodore, Sarah" w:date="2023-03-22T16:21:00Z">
              <w:r w:rsidRPr="00DC2757">
                <w:rPr>
                  <w:rFonts w:ascii="Calibri" w:eastAsia="Times New Roman" w:hAnsi="Calibri" w:cs="Calibri"/>
                  <w:color w:val="000000"/>
                  <w:sz w:val="20"/>
                  <w:szCs w:val="20"/>
                </w:rPr>
                <w:t>ENSG00000018280.17</w:t>
              </w:r>
            </w:ins>
          </w:p>
        </w:tc>
        <w:tc>
          <w:tcPr>
            <w:tcW w:w="0" w:type="auto"/>
            <w:tcBorders>
              <w:top w:val="nil"/>
              <w:left w:val="nil"/>
              <w:bottom w:val="nil"/>
              <w:right w:val="nil"/>
            </w:tcBorders>
            <w:shd w:val="clear" w:color="auto" w:fill="auto"/>
            <w:noWrap/>
            <w:vAlign w:val="bottom"/>
            <w:hideMark/>
          </w:tcPr>
          <w:p w14:paraId="73702357" w14:textId="77777777" w:rsidR="00DC2757" w:rsidRPr="00DC2757" w:rsidRDefault="00DC2757" w:rsidP="00DC2757">
            <w:pPr>
              <w:spacing w:after="0" w:line="240" w:lineRule="auto"/>
              <w:rPr>
                <w:ins w:id="5118" w:author="Commodore, Sarah" w:date="2023-03-22T16:21:00Z"/>
                <w:rFonts w:ascii="Calibri" w:eastAsia="Times New Roman" w:hAnsi="Calibri" w:cs="Calibri"/>
                <w:color w:val="000000"/>
                <w:sz w:val="20"/>
                <w:szCs w:val="20"/>
              </w:rPr>
            </w:pPr>
            <w:ins w:id="5119" w:author="Commodore, Sarah" w:date="2023-03-22T16:21:00Z">
              <w:r w:rsidRPr="00DC2757">
                <w:rPr>
                  <w:rFonts w:ascii="Calibri" w:eastAsia="Times New Roman" w:hAnsi="Calibri" w:cs="Calibri"/>
                  <w:color w:val="000000"/>
                  <w:sz w:val="20"/>
                  <w:szCs w:val="20"/>
                </w:rPr>
                <w:t>SLC11A1</w:t>
              </w:r>
            </w:ins>
          </w:p>
        </w:tc>
        <w:tc>
          <w:tcPr>
            <w:tcW w:w="0" w:type="auto"/>
            <w:tcBorders>
              <w:top w:val="nil"/>
              <w:left w:val="nil"/>
              <w:bottom w:val="nil"/>
              <w:right w:val="nil"/>
            </w:tcBorders>
            <w:shd w:val="clear" w:color="auto" w:fill="auto"/>
            <w:noWrap/>
            <w:vAlign w:val="bottom"/>
            <w:hideMark/>
          </w:tcPr>
          <w:p w14:paraId="3008B891" w14:textId="77777777" w:rsidR="00DC2757" w:rsidRPr="00DC2757" w:rsidRDefault="00DC2757" w:rsidP="00DC2757">
            <w:pPr>
              <w:spacing w:after="0" w:line="240" w:lineRule="auto"/>
              <w:jc w:val="center"/>
              <w:rPr>
                <w:ins w:id="5120" w:author="Commodore, Sarah" w:date="2023-03-22T16:21:00Z"/>
                <w:rFonts w:ascii="Calibri" w:eastAsia="Times New Roman" w:hAnsi="Calibri" w:cs="Calibri"/>
                <w:color w:val="000000"/>
                <w:sz w:val="20"/>
                <w:szCs w:val="20"/>
              </w:rPr>
            </w:pPr>
            <w:ins w:id="512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99D652C" w14:textId="77777777" w:rsidR="00DC2757" w:rsidRPr="00DC2757" w:rsidRDefault="00DC2757" w:rsidP="00DC2757">
            <w:pPr>
              <w:spacing w:after="0" w:line="240" w:lineRule="auto"/>
              <w:jc w:val="center"/>
              <w:rPr>
                <w:ins w:id="5122" w:author="Commodore, Sarah" w:date="2023-03-22T16:21:00Z"/>
                <w:rFonts w:ascii="Calibri" w:eastAsia="Times New Roman" w:hAnsi="Calibri" w:cs="Calibri"/>
                <w:color w:val="000000"/>
                <w:sz w:val="20"/>
                <w:szCs w:val="20"/>
              </w:rPr>
            </w:pPr>
            <w:ins w:id="5123" w:author="Commodore, Sarah" w:date="2023-03-22T16:21:00Z">
              <w:r w:rsidRPr="00DC2757">
                <w:rPr>
                  <w:rFonts w:ascii="Calibri" w:eastAsia="Times New Roman" w:hAnsi="Calibri" w:cs="Calibri"/>
                  <w:color w:val="000000"/>
                  <w:sz w:val="20"/>
                  <w:szCs w:val="20"/>
                </w:rPr>
                <w:t>9.6E-06</w:t>
              </w:r>
            </w:ins>
          </w:p>
        </w:tc>
        <w:tc>
          <w:tcPr>
            <w:tcW w:w="0" w:type="auto"/>
            <w:tcBorders>
              <w:top w:val="nil"/>
              <w:left w:val="nil"/>
              <w:bottom w:val="nil"/>
              <w:right w:val="nil"/>
            </w:tcBorders>
            <w:shd w:val="clear" w:color="auto" w:fill="auto"/>
            <w:noWrap/>
            <w:vAlign w:val="bottom"/>
            <w:hideMark/>
          </w:tcPr>
          <w:p w14:paraId="063F224E" w14:textId="77777777" w:rsidR="00DC2757" w:rsidRPr="00DC2757" w:rsidRDefault="00DC2757" w:rsidP="00DC2757">
            <w:pPr>
              <w:spacing w:after="0" w:line="240" w:lineRule="auto"/>
              <w:jc w:val="center"/>
              <w:rPr>
                <w:ins w:id="5124" w:author="Commodore, Sarah" w:date="2023-03-22T16:21:00Z"/>
                <w:rFonts w:ascii="Calibri" w:eastAsia="Times New Roman" w:hAnsi="Calibri" w:cs="Calibri"/>
                <w:color w:val="000000"/>
                <w:sz w:val="20"/>
                <w:szCs w:val="20"/>
              </w:rPr>
            </w:pPr>
            <w:ins w:id="5125"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3F13AB3B" w14:textId="77777777" w:rsidR="00DC2757" w:rsidRPr="00DC2757" w:rsidRDefault="00DC2757" w:rsidP="00DC2757">
            <w:pPr>
              <w:spacing w:after="0" w:line="240" w:lineRule="auto"/>
              <w:jc w:val="center"/>
              <w:rPr>
                <w:ins w:id="5126" w:author="Commodore, Sarah" w:date="2023-03-22T16:21:00Z"/>
                <w:rFonts w:ascii="Calibri" w:eastAsia="Times New Roman" w:hAnsi="Calibri" w:cs="Calibri"/>
                <w:color w:val="000000"/>
                <w:sz w:val="20"/>
                <w:szCs w:val="20"/>
              </w:rPr>
            </w:pPr>
            <w:ins w:id="5127" w:author="Commodore, Sarah" w:date="2023-03-22T16:21:00Z">
              <w:r w:rsidRPr="00DC2757">
                <w:rPr>
                  <w:rFonts w:ascii="Calibri" w:eastAsia="Times New Roman" w:hAnsi="Calibri" w:cs="Calibri"/>
                  <w:color w:val="000000"/>
                  <w:sz w:val="20"/>
                  <w:szCs w:val="20"/>
                </w:rPr>
                <w:t>*</w:t>
              </w:r>
            </w:ins>
          </w:p>
        </w:tc>
      </w:tr>
      <w:tr w:rsidR="00DC2757" w:rsidRPr="00DC2757" w14:paraId="1D544949" w14:textId="77777777" w:rsidTr="00DC2757">
        <w:trPr>
          <w:trHeight w:val="260"/>
          <w:ins w:id="5128" w:author="Commodore, Sarah" w:date="2023-03-22T16:21:00Z"/>
        </w:trPr>
        <w:tc>
          <w:tcPr>
            <w:tcW w:w="0" w:type="auto"/>
            <w:tcBorders>
              <w:top w:val="nil"/>
              <w:left w:val="nil"/>
              <w:bottom w:val="nil"/>
              <w:right w:val="nil"/>
            </w:tcBorders>
            <w:shd w:val="clear" w:color="auto" w:fill="auto"/>
            <w:noWrap/>
            <w:vAlign w:val="bottom"/>
            <w:hideMark/>
          </w:tcPr>
          <w:p w14:paraId="4970904D" w14:textId="77777777" w:rsidR="00DC2757" w:rsidRPr="00DC2757" w:rsidRDefault="00DC2757" w:rsidP="00DC2757">
            <w:pPr>
              <w:spacing w:after="0" w:line="240" w:lineRule="auto"/>
              <w:rPr>
                <w:ins w:id="5129" w:author="Commodore, Sarah" w:date="2023-03-22T16:21:00Z"/>
                <w:rFonts w:ascii="Calibri" w:eastAsia="Times New Roman" w:hAnsi="Calibri" w:cs="Calibri"/>
                <w:color w:val="000000"/>
                <w:sz w:val="20"/>
                <w:szCs w:val="20"/>
              </w:rPr>
            </w:pPr>
            <w:ins w:id="5130" w:author="Commodore, Sarah" w:date="2023-03-22T16:21:00Z">
              <w:r w:rsidRPr="00DC2757">
                <w:rPr>
                  <w:rFonts w:ascii="Calibri" w:eastAsia="Times New Roman" w:hAnsi="Calibri" w:cs="Calibri"/>
                  <w:color w:val="000000"/>
                  <w:sz w:val="20"/>
                  <w:szCs w:val="20"/>
                </w:rPr>
                <w:lastRenderedPageBreak/>
                <w:t>ENSG00000123689.6</w:t>
              </w:r>
            </w:ins>
          </w:p>
        </w:tc>
        <w:tc>
          <w:tcPr>
            <w:tcW w:w="0" w:type="auto"/>
            <w:tcBorders>
              <w:top w:val="nil"/>
              <w:left w:val="nil"/>
              <w:bottom w:val="nil"/>
              <w:right w:val="nil"/>
            </w:tcBorders>
            <w:shd w:val="clear" w:color="auto" w:fill="auto"/>
            <w:noWrap/>
            <w:vAlign w:val="bottom"/>
            <w:hideMark/>
          </w:tcPr>
          <w:p w14:paraId="7E5CBE73" w14:textId="77777777" w:rsidR="00DC2757" w:rsidRPr="00DC2757" w:rsidRDefault="00DC2757" w:rsidP="00DC2757">
            <w:pPr>
              <w:spacing w:after="0" w:line="240" w:lineRule="auto"/>
              <w:rPr>
                <w:ins w:id="5131" w:author="Commodore, Sarah" w:date="2023-03-22T16:21:00Z"/>
                <w:rFonts w:ascii="Calibri" w:eastAsia="Times New Roman" w:hAnsi="Calibri" w:cs="Calibri"/>
                <w:color w:val="000000"/>
                <w:sz w:val="20"/>
                <w:szCs w:val="20"/>
              </w:rPr>
            </w:pPr>
            <w:ins w:id="5132" w:author="Commodore, Sarah" w:date="2023-03-22T16:21:00Z">
              <w:r w:rsidRPr="00DC2757">
                <w:rPr>
                  <w:rFonts w:ascii="Calibri" w:eastAsia="Times New Roman" w:hAnsi="Calibri" w:cs="Calibri"/>
                  <w:color w:val="000000"/>
                  <w:sz w:val="20"/>
                  <w:szCs w:val="20"/>
                </w:rPr>
                <w:t>G0S2</w:t>
              </w:r>
            </w:ins>
          </w:p>
        </w:tc>
        <w:tc>
          <w:tcPr>
            <w:tcW w:w="0" w:type="auto"/>
            <w:tcBorders>
              <w:top w:val="nil"/>
              <w:left w:val="nil"/>
              <w:bottom w:val="nil"/>
              <w:right w:val="nil"/>
            </w:tcBorders>
            <w:shd w:val="clear" w:color="auto" w:fill="auto"/>
            <w:noWrap/>
            <w:vAlign w:val="bottom"/>
            <w:hideMark/>
          </w:tcPr>
          <w:p w14:paraId="470331DF" w14:textId="77777777" w:rsidR="00DC2757" w:rsidRPr="00DC2757" w:rsidRDefault="00DC2757" w:rsidP="00DC2757">
            <w:pPr>
              <w:spacing w:after="0" w:line="240" w:lineRule="auto"/>
              <w:jc w:val="center"/>
              <w:rPr>
                <w:ins w:id="5133" w:author="Commodore, Sarah" w:date="2023-03-22T16:21:00Z"/>
                <w:rFonts w:ascii="Calibri" w:eastAsia="Times New Roman" w:hAnsi="Calibri" w:cs="Calibri"/>
                <w:color w:val="000000"/>
                <w:sz w:val="20"/>
                <w:szCs w:val="20"/>
              </w:rPr>
            </w:pPr>
            <w:ins w:id="513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09D07A9" w14:textId="77777777" w:rsidR="00DC2757" w:rsidRPr="00DC2757" w:rsidRDefault="00DC2757" w:rsidP="00DC2757">
            <w:pPr>
              <w:spacing w:after="0" w:line="240" w:lineRule="auto"/>
              <w:jc w:val="center"/>
              <w:rPr>
                <w:ins w:id="5135" w:author="Commodore, Sarah" w:date="2023-03-22T16:21:00Z"/>
                <w:rFonts w:ascii="Calibri" w:eastAsia="Times New Roman" w:hAnsi="Calibri" w:cs="Calibri"/>
                <w:color w:val="000000"/>
                <w:sz w:val="20"/>
                <w:szCs w:val="20"/>
              </w:rPr>
            </w:pPr>
            <w:ins w:id="5136"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33BBB76" w14:textId="77777777" w:rsidR="00DC2757" w:rsidRPr="00DC2757" w:rsidRDefault="00DC2757" w:rsidP="00DC2757">
            <w:pPr>
              <w:spacing w:after="0" w:line="240" w:lineRule="auto"/>
              <w:jc w:val="center"/>
              <w:rPr>
                <w:ins w:id="5137" w:author="Commodore, Sarah" w:date="2023-03-22T16:21:00Z"/>
                <w:rFonts w:ascii="Calibri" w:eastAsia="Times New Roman" w:hAnsi="Calibri" w:cs="Calibri"/>
                <w:color w:val="000000"/>
                <w:sz w:val="20"/>
                <w:szCs w:val="20"/>
              </w:rPr>
            </w:pPr>
            <w:ins w:id="5138"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259341E9" w14:textId="77777777" w:rsidR="00DC2757" w:rsidRPr="00DC2757" w:rsidRDefault="00DC2757" w:rsidP="00DC2757">
            <w:pPr>
              <w:spacing w:after="0" w:line="240" w:lineRule="auto"/>
              <w:jc w:val="center"/>
              <w:rPr>
                <w:ins w:id="5139" w:author="Commodore, Sarah" w:date="2023-03-22T16:21:00Z"/>
                <w:rFonts w:ascii="Calibri" w:eastAsia="Times New Roman" w:hAnsi="Calibri" w:cs="Calibri"/>
                <w:color w:val="000000"/>
                <w:sz w:val="20"/>
                <w:szCs w:val="20"/>
              </w:rPr>
            </w:pPr>
            <w:ins w:id="5140" w:author="Commodore, Sarah" w:date="2023-03-22T16:21:00Z">
              <w:r w:rsidRPr="00DC2757">
                <w:rPr>
                  <w:rFonts w:ascii="Calibri" w:eastAsia="Times New Roman" w:hAnsi="Calibri" w:cs="Calibri"/>
                  <w:color w:val="000000"/>
                  <w:sz w:val="20"/>
                  <w:szCs w:val="20"/>
                </w:rPr>
                <w:t>*</w:t>
              </w:r>
            </w:ins>
          </w:p>
        </w:tc>
      </w:tr>
      <w:tr w:rsidR="00DC2757" w:rsidRPr="00DC2757" w14:paraId="4B0CB1D5" w14:textId="77777777" w:rsidTr="00DC2757">
        <w:trPr>
          <w:trHeight w:val="260"/>
          <w:ins w:id="5141" w:author="Commodore, Sarah" w:date="2023-03-22T16:21:00Z"/>
        </w:trPr>
        <w:tc>
          <w:tcPr>
            <w:tcW w:w="0" w:type="auto"/>
            <w:tcBorders>
              <w:top w:val="nil"/>
              <w:left w:val="nil"/>
              <w:bottom w:val="nil"/>
              <w:right w:val="nil"/>
            </w:tcBorders>
            <w:shd w:val="clear" w:color="auto" w:fill="auto"/>
            <w:noWrap/>
            <w:vAlign w:val="bottom"/>
            <w:hideMark/>
          </w:tcPr>
          <w:p w14:paraId="458C447E" w14:textId="77777777" w:rsidR="00DC2757" w:rsidRPr="00DC2757" w:rsidRDefault="00DC2757" w:rsidP="00DC2757">
            <w:pPr>
              <w:spacing w:after="0" w:line="240" w:lineRule="auto"/>
              <w:rPr>
                <w:ins w:id="5142" w:author="Commodore, Sarah" w:date="2023-03-22T16:21:00Z"/>
                <w:rFonts w:ascii="Calibri" w:eastAsia="Times New Roman" w:hAnsi="Calibri" w:cs="Calibri"/>
                <w:color w:val="000000"/>
                <w:sz w:val="20"/>
                <w:szCs w:val="20"/>
              </w:rPr>
            </w:pPr>
            <w:ins w:id="5143" w:author="Commodore, Sarah" w:date="2023-03-22T16:21:00Z">
              <w:r w:rsidRPr="00DC2757">
                <w:rPr>
                  <w:rFonts w:ascii="Calibri" w:eastAsia="Times New Roman" w:hAnsi="Calibri" w:cs="Calibri"/>
                  <w:color w:val="000000"/>
                  <w:sz w:val="20"/>
                  <w:szCs w:val="20"/>
                </w:rPr>
                <w:t>ENSG00000136695.15</w:t>
              </w:r>
            </w:ins>
          </w:p>
        </w:tc>
        <w:tc>
          <w:tcPr>
            <w:tcW w:w="0" w:type="auto"/>
            <w:tcBorders>
              <w:top w:val="nil"/>
              <w:left w:val="nil"/>
              <w:bottom w:val="nil"/>
              <w:right w:val="nil"/>
            </w:tcBorders>
            <w:shd w:val="clear" w:color="auto" w:fill="auto"/>
            <w:noWrap/>
            <w:vAlign w:val="bottom"/>
            <w:hideMark/>
          </w:tcPr>
          <w:p w14:paraId="312C80D9" w14:textId="77777777" w:rsidR="00DC2757" w:rsidRPr="00DC2757" w:rsidRDefault="00DC2757" w:rsidP="00DC2757">
            <w:pPr>
              <w:spacing w:after="0" w:line="240" w:lineRule="auto"/>
              <w:rPr>
                <w:ins w:id="5144" w:author="Commodore, Sarah" w:date="2023-03-22T16:21:00Z"/>
                <w:rFonts w:ascii="Calibri" w:eastAsia="Times New Roman" w:hAnsi="Calibri" w:cs="Calibri"/>
                <w:color w:val="000000"/>
                <w:sz w:val="20"/>
                <w:szCs w:val="20"/>
              </w:rPr>
            </w:pPr>
            <w:ins w:id="5145" w:author="Commodore, Sarah" w:date="2023-03-22T16:21:00Z">
              <w:r w:rsidRPr="00DC2757">
                <w:rPr>
                  <w:rFonts w:ascii="Calibri" w:eastAsia="Times New Roman" w:hAnsi="Calibri" w:cs="Calibri"/>
                  <w:color w:val="000000"/>
                  <w:sz w:val="20"/>
                  <w:szCs w:val="20"/>
                </w:rPr>
                <w:t>IL36RN</w:t>
              </w:r>
            </w:ins>
          </w:p>
        </w:tc>
        <w:tc>
          <w:tcPr>
            <w:tcW w:w="0" w:type="auto"/>
            <w:tcBorders>
              <w:top w:val="nil"/>
              <w:left w:val="nil"/>
              <w:bottom w:val="nil"/>
              <w:right w:val="nil"/>
            </w:tcBorders>
            <w:shd w:val="clear" w:color="auto" w:fill="auto"/>
            <w:noWrap/>
            <w:vAlign w:val="bottom"/>
            <w:hideMark/>
          </w:tcPr>
          <w:p w14:paraId="1357CDF7" w14:textId="77777777" w:rsidR="00DC2757" w:rsidRPr="00DC2757" w:rsidRDefault="00DC2757" w:rsidP="00DC2757">
            <w:pPr>
              <w:spacing w:after="0" w:line="240" w:lineRule="auto"/>
              <w:jc w:val="center"/>
              <w:rPr>
                <w:ins w:id="5146" w:author="Commodore, Sarah" w:date="2023-03-22T16:21:00Z"/>
                <w:rFonts w:ascii="Calibri" w:eastAsia="Times New Roman" w:hAnsi="Calibri" w:cs="Calibri"/>
                <w:color w:val="000000"/>
                <w:sz w:val="20"/>
                <w:szCs w:val="20"/>
              </w:rPr>
            </w:pPr>
            <w:ins w:id="514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A853AFF" w14:textId="77777777" w:rsidR="00DC2757" w:rsidRPr="00DC2757" w:rsidRDefault="00DC2757" w:rsidP="00DC2757">
            <w:pPr>
              <w:spacing w:after="0" w:line="240" w:lineRule="auto"/>
              <w:jc w:val="center"/>
              <w:rPr>
                <w:ins w:id="5148" w:author="Commodore, Sarah" w:date="2023-03-22T16:21:00Z"/>
                <w:rFonts w:ascii="Calibri" w:eastAsia="Times New Roman" w:hAnsi="Calibri" w:cs="Calibri"/>
                <w:color w:val="000000"/>
                <w:sz w:val="20"/>
                <w:szCs w:val="20"/>
              </w:rPr>
            </w:pPr>
            <w:ins w:id="5149" w:author="Commodore, Sarah" w:date="2023-03-22T16:21:00Z">
              <w:r w:rsidRPr="00DC2757">
                <w:rPr>
                  <w:rFonts w:ascii="Calibri" w:eastAsia="Times New Roman" w:hAnsi="Calibri" w:cs="Calibri"/>
                  <w:color w:val="000000"/>
                  <w:sz w:val="20"/>
                  <w:szCs w:val="20"/>
                </w:rPr>
                <w:t>2.4E-03</w:t>
              </w:r>
            </w:ins>
          </w:p>
        </w:tc>
        <w:tc>
          <w:tcPr>
            <w:tcW w:w="0" w:type="auto"/>
            <w:tcBorders>
              <w:top w:val="nil"/>
              <w:left w:val="nil"/>
              <w:bottom w:val="nil"/>
              <w:right w:val="nil"/>
            </w:tcBorders>
            <w:shd w:val="clear" w:color="auto" w:fill="auto"/>
            <w:noWrap/>
            <w:vAlign w:val="bottom"/>
            <w:hideMark/>
          </w:tcPr>
          <w:p w14:paraId="5435204D" w14:textId="77777777" w:rsidR="00DC2757" w:rsidRPr="00DC2757" w:rsidRDefault="00DC2757" w:rsidP="00DC2757">
            <w:pPr>
              <w:spacing w:after="0" w:line="240" w:lineRule="auto"/>
              <w:jc w:val="center"/>
              <w:rPr>
                <w:ins w:id="5150" w:author="Commodore, Sarah" w:date="2023-03-22T16:21:00Z"/>
                <w:rFonts w:ascii="Calibri" w:eastAsia="Times New Roman" w:hAnsi="Calibri" w:cs="Calibri"/>
                <w:color w:val="000000"/>
                <w:sz w:val="20"/>
                <w:szCs w:val="20"/>
              </w:rPr>
            </w:pPr>
            <w:ins w:id="5151" w:author="Commodore, Sarah" w:date="2023-03-22T16:21:00Z">
              <w:r w:rsidRPr="00DC2757">
                <w:rPr>
                  <w:rFonts w:ascii="Calibri" w:eastAsia="Times New Roman" w:hAnsi="Calibri" w:cs="Calibri"/>
                  <w:color w:val="000000"/>
                  <w:sz w:val="20"/>
                  <w:szCs w:val="20"/>
                </w:rPr>
                <w:t>7.9E-03</w:t>
              </w:r>
            </w:ins>
          </w:p>
        </w:tc>
        <w:tc>
          <w:tcPr>
            <w:tcW w:w="0" w:type="auto"/>
            <w:tcBorders>
              <w:top w:val="nil"/>
              <w:left w:val="nil"/>
              <w:bottom w:val="nil"/>
              <w:right w:val="nil"/>
            </w:tcBorders>
            <w:shd w:val="clear" w:color="auto" w:fill="auto"/>
            <w:noWrap/>
            <w:vAlign w:val="bottom"/>
            <w:hideMark/>
          </w:tcPr>
          <w:p w14:paraId="152517BF" w14:textId="77777777" w:rsidR="00DC2757" w:rsidRPr="00DC2757" w:rsidRDefault="00DC2757" w:rsidP="00DC2757">
            <w:pPr>
              <w:spacing w:after="0" w:line="240" w:lineRule="auto"/>
              <w:jc w:val="center"/>
              <w:rPr>
                <w:ins w:id="5152" w:author="Commodore, Sarah" w:date="2023-03-22T16:21:00Z"/>
                <w:rFonts w:ascii="Calibri" w:eastAsia="Times New Roman" w:hAnsi="Calibri" w:cs="Calibri"/>
                <w:color w:val="000000"/>
                <w:sz w:val="20"/>
                <w:szCs w:val="20"/>
              </w:rPr>
            </w:pPr>
            <w:ins w:id="5153" w:author="Commodore, Sarah" w:date="2023-03-22T16:21:00Z">
              <w:r w:rsidRPr="00DC2757">
                <w:rPr>
                  <w:rFonts w:ascii="Calibri" w:eastAsia="Times New Roman" w:hAnsi="Calibri" w:cs="Calibri"/>
                  <w:color w:val="000000"/>
                  <w:sz w:val="20"/>
                  <w:szCs w:val="20"/>
                </w:rPr>
                <w:t>*</w:t>
              </w:r>
            </w:ins>
          </w:p>
        </w:tc>
      </w:tr>
      <w:tr w:rsidR="00DC2757" w:rsidRPr="00DC2757" w14:paraId="4CACC0BD" w14:textId="77777777" w:rsidTr="00DC2757">
        <w:trPr>
          <w:trHeight w:val="260"/>
          <w:ins w:id="5154" w:author="Commodore, Sarah" w:date="2023-03-22T16:21:00Z"/>
        </w:trPr>
        <w:tc>
          <w:tcPr>
            <w:tcW w:w="0" w:type="auto"/>
            <w:tcBorders>
              <w:top w:val="nil"/>
              <w:left w:val="nil"/>
              <w:bottom w:val="nil"/>
              <w:right w:val="nil"/>
            </w:tcBorders>
            <w:shd w:val="clear" w:color="auto" w:fill="auto"/>
            <w:noWrap/>
            <w:vAlign w:val="bottom"/>
            <w:hideMark/>
          </w:tcPr>
          <w:p w14:paraId="410F221A" w14:textId="77777777" w:rsidR="00DC2757" w:rsidRPr="00DC2757" w:rsidRDefault="00DC2757" w:rsidP="00DC2757">
            <w:pPr>
              <w:spacing w:after="0" w:line="240" w:lineRule="auto"/>
              <w:rPr>
                <w:ins w:id="5155" w:author="Commodore, Sarah" w:date="2023-03-22T16:21:00Z"/>
                <w:rFonts w:ascii="Calibri" w:eastAsia="Times New Roman" w:hAnsi="Calibri" w:cs="Calibri"/>
                <w:color w:val="000000"/>
                <w:sz w:val="20"/>
                <w:szCs w:val="20"/>
              </w:rPr>
            </w:pPr>
            <w:ins w:id="5156" w:author="Commodore, Sarah" w:date="2023-03-22T16:21:00Z">
              <w:r w:rsidRPr="00DC2757">
                <w:rPr>
                  <w:rFonts w:ascii="Calibri" w:eastAsia="Times New Roman" w:hAnsi="Calibri" w:cs="Calibri"/>
                  <w:color w:val="000000"/>
                  <w:sz w:val="20"/>
                  <w:szCs w:val="20"/>
                </w:rPr>
                <w:t>ENSG00000136630.13</w:t>
              </w:r>
            </w:ins>
          </w:p>
        </w:tc>
        <w:tc>
          <w:tcPr>
            <w:tcW w:w="0" w:type="auto"/>
            <w:tcBorders>
              <w:top w:val="nil"/>
              <w:left w:val="nil"/>
              <w:bottom w:val="nil"/>
              <w:right w:val="nil"/>
            </w:tcBorders>
            <w:shd w:val="clear" w:color="auto" w:fill="auto"/>
            <w:noWrap/>
            <w:vAlign w:val="bottom"/>
            <w:hideMark/>
          </w:tcPr>
          <w:p w14:paraId="7C9C2498" w14:textId="77777777" w:rsidR="00DC2757" w:rsidRPr="00DC2757" w:rsidRDefault="00DC2757" w:rsidP="00DC2757">
            <w:pPr>
              <w:spacing w:after="0" w:line="240" w:lineRule="auto"/>
              <w:rPr>
                <w:ins w:id="5157" w:author="Commodore, Sarah" w:date="2023-03-22T16:21:00Z"/>
                <w:rFonts w:ascii="Calibri" w:eastAsia="Times New Roman" w:hAnsi="Calibri" w:cs="Calibri"/>
                <w:color w:val="000000"/>
                <w:sz w:val="20"/>
                <w:szCs w:val="20"/>
              </w:rPr>
            </w:pPr>
            <w:ins w:id="5158" w:author="Commodore, Sarah" w:date="2023-03-22T16:21:00Z">
              <w:r w:rsidRPr="00DC2757">
                <w:rPr>
                  <w:rFonts w:ascii="Calibri" w:eastAsia="Times New Roman" w:hAnsi="Calibri" w:cs="Calibri"/>
                  <w:color w:val="000000"/>
                  <w:sz w:val="20"/>
                  <w:szCs w:val="20"/>
                </w:rPr>
                <w:t>HLX</w:t>
              </w:r>
            </w:ins>
          </w:p>
        </w:tc>
        <w:tc>
          <w:tcPr>
            <w:tcW w:w="0" w:type="auto"/>
            <w:tcBorders>
              <w:top w:val="nil"/>
              <w:left w:val="nil"/>
              <w:bottom w:val="nil"/>
              <w:right w:val="nil"/>
            </w:tcBorders>
            <w:shd w:val="clear" w:color="auto" w:fill="auto"/>
            <w:noWrap/>
            <w:vAlign w:val="bottom"/>
            <w:hideMark/>
          </w:tcPr>
          <w:p w14:paraId="0D34E3AB" w14:textId="77777777" w:rsidR="00DC2757" w:rsidRPr="00DC2757" w:rsidRDefault="00DC2757" w:rsidP="00DC2757">
            <w:pPr>
              <w:spacing w:after="0" w:line="240" w:lineRule="auto"/>
              <w:jc w:val="center"/>
              <w:rPr>
                <w:ins w:id="5159" w:author="Commodore, Sarah" w:date="2023-03-22T16:21:00Z"/>
                <w:rFonts w:ascii="Calibri" w:eastAsia="Times New Roman" w:hAnsi="Calibri" w:cs="Calibri"/>
                <w:color w:val="000000"/>
                <w:sz w:val="20"/>
                <w:szCs w:val="20"/>
              </w:rPr>
            </w:pPr>
            <w:ins w:id="516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10EC1C1" w14:textId="77777777" w:rsidR="00DC2757" w:rsidRPr="00DC2757" w:rsidRDefault="00DC2757" w:rsidP="00DC2757">
            <w:pPr>
              <w:spacing w:after="0" w:line="240" w:lineRule="auto"/>
              <w:jc w:val="center"/>
              <w:rPr>
                <w:ins w:id="5161" w:author="Commodore, Sarah" w:date="2023-03-22T16:21:00Z"/>
                <w:rFonts w:ascii="Calibri" w:eastAsia="Times New Roman" w:hAnsi="Calibri" w:cs="Calibri"/>
                <w:color w:val="000000"/>
                <w:sz w:val="20"/>
                <w:szCs w:val="20"/>
              </w:rPr>
            </w:pPr>
            <w:ins w:id="5162" w:author="Commodore, Sarah" w:date="2023-03-22T16:21:00Z">
              <w:r w:rsidRPr="00DC2757">
                <w:rPr>
                  <w:rFonts w:ascii="Calibri" w:eastAsia="Times New Roman" w:hAnsi="Calibri" w:cs="Calibri"/>
                  <w:color w:val="000000"/>
                  <w:sz w:val="20"/>
                  <w:szCs w:val="20"/>
                </w:rPr>
                <w:t>1.9E-07</w:t>
              </w:r>
            </w:ins>
          </w:p>
        </w:tc>
        <w:tc>
          <w:tcPr>
            <w:tcW w:w="0" w:type="auto"/>
            <w:tcBorders>
              <w:top w:val="nil"/>
              <w:left w:val="nil"/>
              <w:bottom w:val="nil"/>
              <w:right w:val="nil"/>
            </w:tcBorders>
            <w:shd w:val="clear" w:color="auto" w:fill="auto"/>
            <w:noWrap/>
            <w:vAlign w:val="bottom"/>
            <w:hideMark/>
          </w:tcPr>
          <w:p w14:paraId="6E2BF083" w14:textId="77777777" w:rsidR="00DC2757" w:rsidRPr="00DC2757" w:rsidRDefault="00DC2757" w:rsidP="00DC2757">
            <w:pPr>
              <w:spacing w:after="0" w:line="240" w:lineRule="auto"/>
              <w:jc w:val="center"/>
              <w:rPr>
                <w:ins w:id="5163" w:author="Commodore, Sarah" w:date="2023-03-22T16:21:00Z"/>
                <w:rFonts w:ascii="Calibri" w:eastAsia="Times New Roman" w:hAnsi="Calibri" w:cs="Calibri"/>
                <w:color w:val="000000"/>
                <w:sz w:val="20"/>
                <w:szCs w:val="20"/>
              </w:rPr>
            </w:pPr>
            <w:ins w:id="5164" w:author="Commodore, Sarah" w:date="2023-03-22T16:21:00Z">
              <w:r w:rsidRPr="00DC2757">
                <w:rPr>
                  <w:rFonts w:ascii="Calibri" w:eastAsia="Times New Roman" w:hAnsi="Calibri" w:cs="Calibri"/>
                  <w:color w:val="000000"/>
                  <w:sz w:val="20"/>
                  <w:szCs w:val="20"/>
                </w:rPr>
                <w:t>2.0E-06</w:t>
              </w:r>
            </w:ins>
          </w:p>
        </w:tc>
        <w:tc>
          <w:tcPr>
            <w:tcW w:w="0" w:type="auto"/>
            <w:tcBorders>
              <w:top w:val="nil"/>
              <w:left w:val="nil"/>
              <w:bottom w:val="nil"/>
              <w:right w:val="nil"/>
            </w:tcBorders>
            <w:shd w:val="clear" w:color="auto" w:fill="auto"/>
            <w:noWrap/>
            <w:vAlign w:val="bottom"/>
            <w:hideMark/>
          </w:tcPr>
          <w:p w14:paraId="26B6C4E8" w14:textId="77777777" w:rsidR="00DC2757" w:rsidRPr="00DC2757" w:rsidRDefault="00DC2757" w:rsidP="00DC2757">
            <w:pPr>
              <w:spacing w:after="0" w:line="240" w:lineRule="auto"/>
              <w:jc w:val="center"/>
              <w:rPr>
                <w:ins w:id="5165" w:author="Commodore, Sarah" w:date="2023-03-22T16:21:00Z"/>
                <w:rFonts w:ascii="Calibri" w:eastAsia="Times New Roman" w:hAnsi="Calibri" w:cs="Calibri"/>
                <w:color w:val="000000"/>
                <w:sz w:val="20"/>
                <w:szCs w:val="20"/>
              </w:rPr>
            </w:pPr>
            <w:ins w:id="5166" w:author="Commodore, Sarah" w:date="2023-03-22T16:21:00Z">
              <w:r w:rsidRPr="00DC2757">
                <w:rPr>
                  <w:rFonts w:ascii="Calibri" w:eastAsia="Times New Roman" w:hAnsi="Calibri" w:cs="Calibri"/>
                  <w:color w:val="000000"/>
                  <w:sz w:val="20"/>
                  <w:szCs w:val="20"/>
                </w:rPr>
                <w:t>*</w:t>
              </w:r>
            </w:ins>
          </w:p>
        </w:tc>
      </w:tr>
      <w:tr w:rsidR="00DC2757" w:rsidRPr="00DC2757" w14:paraId="7B512CFD" w14:textId="77777777" w:rsidTr="00DC2757">
        <w:trPr>
          <w:trHeight w:val="260"/>
          <w:ins w:id="5167" w:author="Commodore, Sarah" w:date="2023-03-22T16:21:00Z"/>
        </w:trPr>
        <w:tc>
          <w:tcPr>
            <w:tcW w:w="0" w:type="auto"/>
            <w:tcBorders>
              <w:top w:val="nil"/>
              <w:left w:val="nil"/>
              <w:bottom w:val="nil"/>
              <w:right w:val="nil"/>
            </w:tcBorders>
            <w:shd w:val="clear" w:color="auto" w:fill="auto"/>
            <w:noWrap/>
            <w:vAlign w:val="bottom"/>
            <w:hideMark/>
          </w:tcPr>
          <w:p w14:paraId="1A6ADEF1" w14:textId="77777777" w:rsidR="00DC2757" w:rsidRPr="00DC2757" w:rsidRDefault="00DC2757" w:rsidP="00DC2757">
            <w:pPr>
              <w:spacing w:after="0" w:line="240" w:lineRule="auto"/>
              <w:rPr>
                <w:ins w:id="5168" w:author="Commodore, Sarah" w:date="2023-03-22T16:21:00Z"/>
                <w:rFonts w:ascii="Calibri" w:eastAsia="Times New Roman" w:hAnsi="Calibri" w:cs="Calibri"/>
                <w:color w:val="000000"/>
                <w:sz w:val="20"/>
                <w:szCs w:val="20"/>
              </w:rPr>
            </w:pPr>
            <w:ins w:id="5169" w:author="Commodore, Sarah" w:date="2023-03-22T16:21:00Z">
              <w:r w:rsidRPr="00DC2757">
                <w:rPr>
                  <w:rFonts w:ascii="Calibri" w:eastAsia="Times New Roman" w:hAnsi="Calibri" w:cs="Calibri"/>
                  <w:color w:val="000000"/>
                  <w:sz w:val="20"/>
                  <w:szCs w:val="20"/>
                </w:rPr>
                <w:t>ENSG00000229256.1</w:t>
              </w:r>
            </w:ins>
          </w:p>
        </w:tc>
        <w:tc>
          <w:tcPr>
            <w:tcW w:w="0" w:type="auto"/>
            <w:tcBorders>
              <w:top w:val="nil"/>
              <w:left w:val="nil"/>
              <w:bottom w:val="nil"/>
              <w:right w:val="nil"/>
            </w:tcBorders>
            <w:shd w:val="clear" w:color="auto" w:fill="auto"/>
            <w:noWrap/>
            <w:vAlign w:val="bottom"/>
            <w:hideMark/>
          </w:tcPr>
          <w:p w14:paraId="10F77395" w14:textId="77777777" w:rsidR="00DC2757" w:rsidRPr="00DC2757" w:rsidRDefault="00DC2757" w:rsidP="00DC2757">
            <w:pPr>
              <w:spacing w:after="0" w:line="240" w:lineRule="auto"/>
              <w:rPr>
                <w:ins w:id="5170" w:author="Commodore, Sarah" w:date="2023-03-22T16:21:00Z"/>
                <w:rFonts w:ascii="Calibri" w:eastAsia="Times New Roman" w:hAnsi="Calibri" w:cs="Calibri"/>
                <w:color w:val="000000"/>
                <w:sz w:val="20"/>
                <w:szCs w:val="20"/>
              </w:rPr>
            </w:pPr>
            <w:ins w:id="5171" w:author="Commodore, Sarah" w:date="2023-03-22T16:21:00Z">
              <w:r w:rsidRPr="00DC2757">
                <w:rPr>
                  <w:rFonts w:ascii="Calibri" w:eastAsia="Times New Roman" w:hAnsi="Calibri" w:cs="Calibri"/>
                  <w:color w:val="000000"/>
                  <w:sz w:val="20"/>
                  <w:szCs w:val="20"/>
                </w:rPr>
                <w:t>ST13P13</w:t>
              </w:r>
            </w:ins>
          </w:p>
        </w:tc>
        <w:tc>
          <w:tcPr>
            <w:tcW w:w="0" w:type="auto"/>
            <w:tcBorders>
              <w:top w:val="nil"/>
              <w:left w:val="nil"/>
              <w:bottom w:val="nil"/>
              <w:right w:val="nil"/>
            </w:tcBorders>
            <w:shd w:val="clear" w:color="auto" w:fill="auto"/>
            <w:noWrap/>
            <w:vAlign w:val="bottom"/>
            <w:hideMark/>
          </w:tcPr>
          <w:p w14:paraId="0019DF2B" w14:textId="77777777" w:rsidR="00DC2757" w:rsidRPr="00DC2757" w:rsidRDefault="00DC2757" w:rsidP="00DC2757">
            <w:pPr>
              <w:spacing w:after="0" w:line="240" w:lineRule="auto"/>
              <w:jc w:val="center"/>
              <w:rPr>
                <w:ins w:id="5172" w:author="Commodore, Sarah" w:date="2023-03-22T16:21:00Z"/>
                <w:rFonts w:ascii="Calibri" w:eastAsia="Times New Roman" w:hAnsi="Calibri" w:cs="Calibri"/>
                <w:color w:val="000000"/>
                <w:sz w:val="20"/>
                <w:szCs w:val="20"/>
              </w:rPr>
            </w:pPr>
            <w:ins w:id="517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B932565" w14:textId="77777777" w:rsidR="00DC2757" w:rsidRPr="00DC2757" w:rsidRDefault="00DC2757" w:rsidP="00DC2757">
            <w:pPr>
              <w:spacing w:after="0" w:line="240" w:lineRule="auto"/>
              <w:jc w:val="center"/>
              <w:rPr>
                <w:ins w:id="5174" w:author="Commodore, Sarah" w:date="2023-03-22T16:21:00Z"/>
                <w:rFonts w:ascii="Calibri" w:eastAsia="Times New Roman" w:hAnsi="Calibri" w:cs="Calibri"/>
                <w:color w:val="000000"/>
                <w:sz w:val="20"/>
                <w:szCs w:val="20"/>
              </w:rPr>
            </w:pPr>
            <w:ins w:id="5175" w:author="Commodore, Sarah" w:date="2023-03-22T16:21:00Z">
              <w:r w:rsidRPr="00DC2757">
                <w:rPr>
                  <w:rFonts w:ascii="Calibri" w:eastAsia="Times New Roman" w:hAnsi="Calibri" w:cs="Calibri"/>
                  <w:color w:val="000000"/>
                  <w:sz w:val="20"/>
                  <w:szCs w:val="20"/>
                </w:rPr>
                <w:t>6.5E-03</w:t>
              </w:r>
            </w:ins>
          </w:p>
        </w:tc>
        <w:tc>
          <w:tcPr>
            <w:tcW w:w="0" w:type="auto"/>
            <w:tcBorders>
              <w:top w:val="nil"/>
              <w:left w:val="nil"/>
              <w:bottom w:val="nil"/>
              <w:right w:val="nil"/>
            </w:tcBorders>
            <w:shd w:val="clear" w:color="auto" w:fill="auto"/>
            <w:noWrap/>
            <w:vAlign w:val="bottom"/>
            <w:hideMark/>
          </w:tcPr>
          <w:p w14:paraId="570E9D69" w14:textId="77777777" w:rsidR="00DC2757" w:rsidRPr="00DC2757" w:rsidRDefault="00DC2757" w:rsidP="00DC2757">
            <w:pPr>
              <w:spacing w:after="0" w:line="240" w:lineRule="auto"/>
              <w:jc w:val="center"/>
              <w:rPr>
                <w:ins w:id="5176" w:author="Commodore, Sarah" w:date="2023-03-22T16:21:00Z"/>
                <w:rFonts w:ascii="Calibri" w:eastAsia="Times New Roman" w:hAnsi="Calibri" w:cs="Calibri"/>
                <w:color w:val="000000"/>
                <w:sz w:val="20"/>
                <w:szCs w:val="20"/>
              </w:rPr>
            </w:pPr>
            <w:ins w:id="5177"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6B9A739" w14:textId="77777777" w:rsidR="00DC2757" w:rsidRPr="00DC2757" w:rsidRDefault="00DC2757" w:rsidP="00DC2757">
            <w:pPr>
              <w:spacing w:after="0" w:line="240" w:lineRule="auto"/>
              <w:jc w:val="center"/>
              <w:rPr>
                <w:ins w:id="5178" w:author="Commodore, Sarah" w:date="2023-03-22T16:21:00Z"/>
                <w:rFonts w:ascii="Calibri" w:eastAsia="Times New Roman" w:hAnsi="Calibri" w:cs="Calibri"/>
                <w:color w:val="000000"/>
                <w:sz w:val="20"/>
                <w:szCs w:val="20"/>
              </w:rPr>
            </w:pPr>
            <w:ins w:id="5179" w:author="Commodore, Sarah" w:date="2023-03-22T16:21:00Z">
              <w:r w:rsidRPr="00DC2757">
                <w:rPr>
                  <w:rFonts w:ascii="Calibri" w:eastAsia="Times New Roman" w:hAnsi="Calibri" w:cs="Calibri"/>
                  <w:color w:val="000000"/>
                  <w:sz w:val="20"/>
                  <w:szCs w:val="20"/>
                </w:rPr>
                <w:t>*</w:t>
              </w:r>
            </w:ins>
          </w:p>
        </w:tc>
      </w:tr>
      <w:tr w:rsidR="00DC2757" w:rsidRPr="00DC2757" w14:paraId="377A38F2" w14:textId="77777777" w:rsidTr="00DC2757">
        <w:trPr>
          <w:trHeight w:val="260"/>
          <w:ins w:id="5180" w:author="Commodore, Sarah" w:date="2023-03-22T16:21:00Z"/>
        </w:trPr>
        <w:tc>
          <w:tcPr>
            <w:tcW w:w="0" w:type="auto"/>
            <w:tcBorders>
              <w:top w:val="nil"/>
              <w:left w:val="nil"/>
              <w:bottom w:val="nil"/>
              <w:right w:val="nil"/>
            </w:tcBorders>
            <w:shd w:val="clear" w:color="auto" w:fill="auto"/>
            <w:noWrap/>
            <w:vAlign w:val="bottom"/>
            <w:hideMark/>
          </w:tcPr>
          <w:p w14:paraId="7437ECB4" w14:textId="77777777" w:rsidR="00DC2757" w:rsidRPr="00DC2757" w:rsidRDefault="00DC2757" w:rsidP="00DC2757">
            <w:pPr>
              <w:spacing w:after="0" w:line="240" w:lineRule="auto"/>
              <w:rPr>
                <w:ins w:id="5181" w:author="Commodore, Sarah" w:date="2023-03-22T16:21:00Z"/>
                <w:rFonts w:ascii="Calibri" w:eastAsia="Times New Roman" w:hAnsi="Calibri" w:cs="Calibri"/>
                <w:color w:val="000000"/>
                <w:sz w:val="20"/>
                <w:szCs w:val="20"/>
              </w:rPr>
            </w:pPr>
            <w:ins w:id="5182" w:author="Commodore, Sarah" w:date="2023-03-22T16:21:00Z">
              <w:r w:rsidRPr="00DC2757">
                <w:rPr>
                  <w:rFonts w:ascii="Calibri" w:eastAsia="Times New Roman" w:hAnsi="Calibri" w:cs="Calibri"/>
                  <w:color w:val="000000"/>
                  <w:sz w:val="20"/>
                  <w:szCs w:val="20"/>
                </w:rPr>
                <w:t>ENSG00000163563.8</w:t>
              </w:r>
            </w:ins>
          </w:p>
        </w:tc>
        <w:tc>
          <w:tcPr>
            <w:tcW w:w="0" w:type="auto"/>
            <w:tcBorders>
              <w:top w:val="nil"/>
              <w:left w:val="nil"/>
              <w:bottom w:val="nil"/>
              <w:right w:val="nil"/>
            </w:tcBorders>
            <w:shd w:val="clear" w:color="auto" w:fill="auto"/>
            <w:noWrap/>
            <w:vAlign w:val="bottom"/>
            <w:hideMark/>
          </w:tcPr>
          <w:p w14:paraId="2080ACE7" w14:textId="77777777" w:rsidR="00DC2757" w:rsidRPr="00DC2757" w:rsidRDefault="00DC2757" w:rsidP="00DC2757">
            <w:pPr>
              <w:spacing w:after="0" w:line="240" w:lineRule="auto"/>
              <w:rPr>
                <w:ins w:id="5183" w:author="Commodore, Sarah" w:date="2023-03-22T16:21:00Z"/>
                <w:rFonts w:ascii="Calibri" w:eastAsia="Times New Roman" w:hAnsi="Calibri" w:cs="Calibri"/>
                <w:color w:val="000000"/>
                <w:sz w:val="20"/>
                <w:szCs w:val="20"/>
              </w:rPr>
            </w:pPr>
            <w:ins w:id="5184" w:author="Commodore, Sarah" w:date="2023-03-22T16:21:00Z">
              <w:r w:rsidRPr="00DC2757">
                <w:rPr>
                  <w:rFonts w:ascii="Calibri" w:eastAsia="Times New Roman" w:hAnsi="Calibri" w:cs="Calibri"/>
                  <w:color w:val="000000"/>
                  <w:sz w:val="20"/>
                  <w:szCs w:val="20"/>
                </w:rPr>
                <w:t>MNDA</w:t>
              </w:r>
            </w:ins>
          </w:p>
        </w:tc>
        <w:tc>
          <w:tcPr>
            <w:tcW w:w="0" w:type="auto"/>
            <w:tcBorders>
              <w:top w:val="nil"/>
              <w:left w:val="nil"/>
              <w:bottom w:val="nil"/>
              <w:right w:val="nil"/>
            </w:tcBorders>
            <w:shd w:val="clear" w:color="auto" w:fill="auto"/>
            <w:noWrap/>
            <w:vAlign w:val="bottom"/>
            <w:hideMark/>
          </w:tcPr>
          <w:p w14:paraId="0375E8F9" w14:textId="77777777" w:rsidR="00DC2757" w:rsidRPr="00DC2757" w:rsidRDefault="00DC2757" w:rsidP="00DC2757">
            <w:pPr>
              <w:spacing w:after="0" w:line="240" w:lineRule="auto"/>
              <w:jc w:val="center"/>
              <w:rPr>
                <w:ins w:id="5185" w:author="Commodore, Sarah" w:date="2023-03-22T16:21:00Z"/>
                <w:rFonts w:ascii="Calibri" w:eastAsia="Times New Roman" w:hAnsi="Calibri" w:cs="Calibri"/>
                <w:color w:val="000000"/>
                <w:sz w:val="20"/>
                <w:szCs w:val="20"/>
              </w:rPr>
            </w:pPr>
            <w:ins w:id="518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D773DC5" w14:textId="77777777" w:rsidR="00DC2757" w:rsidRPr="00DC2757" w:rsidRDefault="00DC2757" w:rsidP="00DC2757">
            <w:pPr>
              <w:spacing w:after="0" w:line="240" w:lineRule="auto"/>
              <w:jc w:val="center"/>
              <w:rPr>
                <w:ins w:id="5187" w:author="Commodore, Sarah" w:date="2023-03-22T16:21:00Z"/>
                <w:rFonts w:ascii="Calibri" w:eastAsia="Times New Roman" w:hAnsi="Calibri" w:cs="Calibri"/>
                <w:color w:val="000000"/>
                <w:sz w:val="20"/>
                <w:szCs w:val="20"/>
              </w:rPr>
            </w:pPr>
            <w:ins w:id="5188" w:author="Commodore, Sarah" w:date="2023-03-22T16:21:00Z">
              <w:r w:rsidRPr="00DC2757">
                <w:rPr>
                  <w:rFonts w:ascii="Calibri" w:eastAsia="Times New Roman" w:hAnsi="Calibri" w:cs="Calibri"/>
                  <w:color w:val="000000"/>
                  <w:sz w:val="20"/>
                  <w:szCs w:val="20"/>
                </w:rPr>
                <w:t>7.7E-06</w:t>
              </w:r>
            </w:ins>
          </w:p>
        </w:tc>
        <w:tc>
          <w:tcPr>
            <w:tcW w:w="0" w:type="auto"/>
            <w:tcBorders>
              <w:top w:val="nil"/>
              <w:left w:val="nil"/>
              <w:bottom w:val="nil"/>
              <w:right w:val="nil"/>
            </w:tcBorders>
            <w:shd w:val="clear" w:color="auto" w:fill="auto"/>
            <w:noWrap/>
            <w:vAlign w:val="bottom"/>
            <w:hideMark/>
          </w:tcPr>
          <w:p w14:paraId="428999F0" w14:textId="77777777" w:rsidR="00DC2757" w:rsidRPr="00DC2757" w:rsidRDefault="00DC2757" w:rsidP="00DC2757">
            <w:pPr>
              <w:spacing w:after="0" w:line="240" w:lineRule="auto"/>
              <w:jc w:val="center"/>
              <w:rPr>
                <w:ins w:id="5189" w:author="Commodore, Sarah" w:date="2023-03-22T16:21:00Z"/>
                <w:rFonts w:ascii="Calibri" w:eastAsia="Times New Roman" w:hAnsi="Calibri" w:cs="Calibri"/>
                <w:color w:val="000000"/>
                <w:sz w:val="20"/>
                <w:szCs w:val="20"/>
              </w:rPr>
            </w:pPr>
            <w:ins w:id="5190" w:author="Commodore, Sarah" w:date="2023-03-22T16:21:00Z">
              <w:r w:rsidRPr="00DC2757">
                <w:rPr>
                  <w:rFonts w:ascii="Calibri" w:eastAsia="Times New Roman" w:hAnsi="Calibri" w:cs="Calibri"/>
                  <w:color w:val="000000"/>
                  <w:sz w:val="20"/>
                  <w:szCs w:val="20"/>
                </w:rPr>
                <w:t>5.3E-05</w:t>
              </w:r>
            </w:ins>
          </w:p>
        </w:tc>
        <w:tc>
          <w:tcPr>
            <w:tcW w:w="0" w:type="auto"/>
            <w:tcBorders>
              <w:top w:val="nil"/>
              <w:left w:val="nil"/>
              <w:bottom w:val="nil"/>
              <w:right w:val="nil"/>
            </w:tcBorders>
            <w:shd w:val="clear" w:color="auto" w:fill="auto"/>
            <w:noWrap/>
            <w:vAlign w:val="bottom"/>
            <w:hideMark/>
          </w:tcPr>
          <w:p w14:paraId="33E37131" w14:textId="77777777" w:rsidR="00DC2757" w:rsidRPr="00DC2757" w:rsidRDefault="00DC2757" w:rsidP="00DC2757">
            <w:pPr>
              <w:spacing w:after="0" w:line="240" w:lineRule="auto"/>
              <w:jc w:val="center"/>
              <w:rPr>
                <w:ins w:id="5191" w:author="Commodore, Sarah" w:date="2023-03-22T16:21:00Z"/>
                <w:rFonts w:ascii="Calibri" w:eastAsia="Times New Roman" w:hAnsi="Calibri" w:cs="Calibri"/>
                <w:color w:val="000000"/>
                <w:sz w:val="20"/>
                <w:szCs w:val="20"/>
              </w:rPr>
            </w:pPr>
            <w:ins w:id="5192" w:author="Commodore, Sarah" w:date="2023-03-22T16:21:00Z">
              <w:r w:rsidRPr="00DC2757">
                <w:rPr>
                  <w:rFonts w:ascii="Calibri" w:eastAsia="Times New Roman" w:hAnsi="Calibri" w:cs="Calibri"/>
                  <w:color w:val="000000"/>
                  <w:sz w:val="20"/>
                  <w:szCs w:val="20"/>
                </w:rPr>
                <w:t>*</w:t>
              </w:r>
            </w:ins>
          </w:p>
        </w:tc>
      </w:tr>
      <w:tr w:rsidR="00DC2757" w:rsidRPr="00DC2757" w14:paraId="6DA496B3" w14:textId="77777777" w:rsidTr="00DC2757">
        <w:trPr>
          <w:trHeight w:val="260"/>
          <w:ins w:id="5193" w:author="Commodore, Sarah" w:date="2023-03-22T16:21:00Z"/>
        </w:trPr>
        <w:tc>
          <w:tcPr>
            <w:tcW w:w="0" w:type="auto"/>
            <w:tcBorders>
              <w:top w:val="nil"/>
              <w:left w:val="nil"/>
              <w:bottom w:val="nil"/>
              <w:right w:val="nil"/>
            </w:tcBorders>
            <w:shd w:val="clear" w:color="auto" w:fill="auto"/>
            <w:noWrap/>
            <w:vAlign w:val="bottom"/>
            <w:hideMark/>
          </w:tcPr>
          <w:p w14:paraId="66E77514" w14:textId="77777777" w:rsidR="00DC2757" w:rsidRPr="00DC2757" w:rsidRDefault="00DC2757" w:rsidP="00DC2757">
            <w:pPr>
              <w:spacing w:after="0" w:line="240" w:lineRule="auto"/>
              <w:rPr>
                <w:ins w:id="5194" w:author="Commodore, Sarah" w:date="2023-03-22T16:21:00Z"/>
                <w:rFonts w:ascii="Calibri" w:eastAsia="Times New Roman" w:hAnsi="Calibri" w:cs="Calibri"/>
                <w:color w:val="000000"/>
                <w:sz w:val="20"/>
                <w:szCs w:val="20"/>
              </w:rPr>
            </w:pPr>
            <w:ins w:id="5195" w:author="Commodore, Sarah" w:date="2023-03-22T16:21:00Z">
              <w:r w:rsidRPr="00DC2757">
                <w:rPr>
                  <w:rFonts w:ascii="Calibri" w:eastAsia="Times New Roman" w:hAnsi="Calibri" w:cs="Calibri"/>
                  <w:color w:val="000000"/>
                  <w:sz w:val="20"/>
                  <w:szCs w:val="20"/>
                </w:rPr>
                <w:t>ENSG00000171051.9</w:t>
              </w:r>
            </w:ins>
          </w:p>
        </w:tc>
        <w:tc>
          <w:tcPr>
            <w:tcW w:w="0" w:type="auto"/>
            <w:tcBorders>
              <w:top w:val="nil"/>
              <w:left w:val="nil"/>
              <w:bottom w:val="nil"/>
              <w:right w:val="nil"/>
            </w:tcBorders>
            <w:shd w:val="clear" w:color="auto" w:fill="auto"/>
            <w:noWrap/>
            <w:vAlign w:val="bottom"/>
            <w:hideMark/>
          </w:tcPr>
          <w:p w14:paraId="58835FF3" w14:textId="77777777" w:rsidR="00DC2757" w:rsidRPr="00DC2757" w:rsidRDefault="00DC2757" w:rsidP="00DC2757">
            <w:pPr>
              <w:spacing w:after="0" w:line="240" w:lineRule="auto"/>
              <w:rPr>
                <w:ins w:id="5196" w:author="Commodore, Sarah" w:date="2023-03-22T16:21:00Z"/>
                <w:rFonts w:ascii="Calibri" w:eastAsia="Times New Roman" w:hAnsi="Calibri" w:cs="Calibri"/>
                <w:color w:val="000000"/>
                <w:sz w:val="20"/>
                <w:szCs w:val="20"/>
              </w:rPr>
            </w:pPr>
            <w:ins w:id="5197" w:author="Commodore, Sarah" w:date="2023-03-22T16:21:00Z">
              <w:r w:rsidRPr="00DC2757">
                <w:rPr>
                  <w:rFonts w:ascii="Calibri" w:eastAsia="Times New Roman" w:hAnsi="Calibri" w:cs="Calibri"/>
                  <w:color w:val="000000"/>
                  <w:sz w:val="20"/>
                  <w:szCs w:val="20"/>
                </w:rPr>
                <w:t>FPR1</w:t>
              </w:r>
            </w:ins>
          </w:p>
        </w:tc>
        <w:tc>
          <w:tcPr>
            <w:tcW w:w="0" w:type="auto"/>
            <w:tcBorders>
              <w:top w:val="nil"/>
              <w:left w:val="nil"/>
              <w:bottom w:val="nil"/>
              <w:right w:val="nil"/>
            </w:tcBorders>
            <w:shd w:val="clear" w:color="auto" w:fill="auto"/>
            <w:noWrap/>
            <w:vAlign w:val="bottom"/>
            <w:hideMark/>
          </w:tcPr>
          <w:p w14:paraId="4304C565" w14:textId="77777777" w:rsidR="00DC2757" w:rsidRPr="00DC2757" w:rsidRDefault="00DC2757" w:rsidP="00DC2757">
            <w:pPr>
              <w:spacing w:after="0" w:line="240" w:lineRule="auto"/>
              <w:jc w:val="center"/>
              <w:rPr>
                <w:ins w:id="5198" w:author="Commodore, Sarah" w:date="2023-03-22T16:21:00Z"/>
                <w:rFonts w:ascii="Calibri" w:eastAsia="Times New Roman" w:hAnsi="Calibri" w:cs="Calibri"/>
                <w:color w:val="000000"/>
                <w:sz w:val="20"/>
                <w:szCs w:val="20"/>
              </w:rPr>
            </w:pPr>
            <w:ins w:id="519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29157E8C" w14:textId="77777777" w:rsidR="00DC2757" w:rsidRPr="00DC2757" w:rsidRDefault="00DC2757" w:rsidP="00DC2757">
            <w:pPr>
              <w:spacing w:after="0" w:line="240" w:lineRule="auto"/>
              <w:jc w:val="center"/>
              <w:rPr>
                <w:ins w:id="5200" w:author="Commodore, Sarah" w:date="2023-03-22T16:21:00Z"/>
                <w:rFonts w:ascii="Calibri" w:eastAsia="Times New Roman" w:hAnsi="Calibri" w:cs="Calibri"/>
                <w:color w:val="000000"/>
                <w:sz w:val="20"/>
                <w:szCs w:val="20"/>
              </w:rPr>
            </w:pPr>
            <w:ins w:id="5201"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38A485F2" w14:textId="77777777" w:rsidR="00DC2757" w:rsidRPr="00DC2757" w:rsidRDefault="00DC2757" w:rsidP="00DC2757">
            <w:pPr>
              <w:spacing w:after="0" w:line="240" w:lineRule="auto"/>
              <w:jc w:val="center"/>
              <w:rPr>
                <w:ins w:id="5202" w:author="Commodore, Sarah" w:date="2023-03-22T16:21:00Z"/>
                <w:rFonts w:ascii="Calibri" w:eastAsia="Times New Roman" w:hAnsi="Calibri" w:cs="Calibri"/>
                <w:color w:val="000000"/>
                <w:sz w:val="20"/>
                <w:szCs w:val="20"/>
              </w:rPr>
            </w:pPr>
            <w:ins w:id="5203" w:author="Commodore, Sarah" w:date="2023-03-22T16:21:00Z">
              <w:r w:rsidRPr="00DC2757">
                <w:rPr>
                  <w:rFonts w:ascii="Calibri" w:eastAsia="Times New Roman" w:hAnsi="Calibri" w:cs="Calibri"/>
                  <w:color w:val="000000"/>
                  <w:sz w:val="20"/>
                  <w:szCs w:val="20"/>
                </w:rPr>
                <w:t>2.0E-04</w:t>
              </w:r>
            </w:ins>
          </w:p>
        </w:tc>
        <w:tc>
          <w:tcPr>
            <w:tcW w:w="0" w:type="auto"/>
            <w:tcBorders>
              <w:top w:val="nil"/>
              <w:left w:val="nil"/>
              <w:bottom w:val="nil"/>
              <w:right w:val="nil"/>
            </w:tcBorders>
            <w:shd w:val="clear" w:color="auto" w:fill="auto"/>
            <w:noWrap/>
            <w:vAlign w:val="bottom"/>
            <w:hideMark/>
          </w:tcPr>
          <w:p w14:paraId="1AB35A86" w14:textId="77777777" w:rsidR="00DC2757" w:rsidRPr="00DC2757" w:rsidRDefault="00DC2757" w:rsidP="00DC2757">
            <w:pPr>
              <w:spacing w:after="0" w:line="240" w:lineRule="auto"/>
              <w:jc w:val="center"/>
              <w:rPr>
                <w:ins w:id="5204" w:author="Commodore, Sarah" w:date="2023-03-22T16:21:00Z"/>
                <w:rFonts w:ascii="Calibri" w:eastAsia="Times New Roman" w:hAnsi="Calibri" w:cs="Calibri"/>
                <w:color w:val="000000"/>
                <w:sz w:val="20"/>
                <w:szCs w:val="20"/>
              </w:rPr>
            </w:pPr>
            <w:ins w:id="5205" w:author="Commodore, Sarah" w:date="2023-03-22T16:21:00Z">
              <w:r w:rsidRPr="00DC2757">
                <w:rPr>
                  <w:rFonts w:ascii="Calibri" w:eastAsia="Times New Roman" w:hAnsi="Calibri" w:cs="Calibri"/>
                  <w:color w:val="000000"/>
                  <w:sz w:val="20"/>
                  <w:szCs w:val="20"/>
                </w:rPr>
                <w:t>*</w:t>
              </w:r>
            </w:ins>
          </w:p>
        </w:tc>
      </w:tr>
      <w:tr w:rsidR="00DC2757" w:rsidRPr="00DC2757" w14:paraId="03219331" w14:textId="77777777" w:rsidTr="00DC2757">
        <w:trPr>
          <w:trHeight w:val="260"/>
          <w:ins w:id="5206" w:author="Commodore, Sarah" w:date="2023-03-22T16:21:00Z"/>
        </w:trPr>
        <w:tc>
          <w:tcPr>
            <w:tcW w:w="0" w:type="auto"/>
            <w:tcBorders>
              <w:top w:val="nil"/>
              <w:left w:val="nil"/>
              <w:bottom w:val="nil"/>
              <w:right w:val="nil"/>
            </w:tcBorders>
            <w:shd w:val="clear" w:color="auto" w:fill="auto"/>
            <w:noWrap/>
            <w:vAlign w:val="bottom"/>
            <w:hideMark/>
          </w:tcPr>
          <w:p w14:paraId="5E3650EE" w14:textId="77777777" w:rsidR="00DC2757" w:rsidRPr="00DC2757" w:rsidRDefault="00DC2757" w:rsidP="00DC2757">
            <w:pPr>
              <w:spacing w:after="0" w:line="240" w:lineRule="auto"/>
              <w:rPr>
                <w:ins w:id="5207" w:author="Commodore, Sarah" w:date="2023-03-22T16:21:00Z"/>
                <w:rFonts w:ascii="Calibri" w:eastAsia="Times New Roman" w:hAnsi="Calibri" w:cs="Calibri"/>
                <w:color w:val="000000"/>
                <w:sz w:val="20"/>
                <w:szCs w:val="20"/>
              </w:rPr>
            </w:pPr>
            <w:ins w:id="5208" w:author="Commodore, Sarah" w:date="2023-03-22T16:21:00Z">
              <w:r w:rsidRPr="00DC2757">
                <w:rPr>
                  <w:rFonts w:ascii="Calibri" w:eastAsia="Times New Roman" w:hAnsi="Calibri" w:cs="Calibri"/>
                  <w:color w:val="000000"/>
                  <w:sz w:val="20"/>
                  <w:szCs w:val="20"/>
                </w:rPr>
                <w:t>ENSG00000184106.8</w:t>
              </w:r>
            </w:ins>
          </w:p>
        </w:tc>
        <w:tc>
          <w:tcPr>
            <w:tcW w:w="0" w:type="auto"/>
            <w:tcBorders>
              <w:top w:val="nil"/>
              <w:left w:val="nil"/>
              <w:bottom w:val="nil"/>
              <w:right w:val="nil"/>
            </w:tcBorders>
            <w:shd w:val="clear" w:color="auto" w:fill="auto"/>
            <w:noWrap/>
            <w:vAlign w:val="bottom"/>
            <w:hideMark/>
          </w:tcPr>
          <w:p w14:paraId="64CB96B2" w14:textId="77777777" w:rsidR="00DC2757" w:rsidRPr="00DC2757" w:rsidRDefault="00DC2757" w:rsidP="00DC2757">
            <w:pPr>
              <w:spacing w:after="0" w:line="240" w:lineRule="auto"/>
              <w:rPr>
                <w:ins w:id="5209" w:author="Commodore, Sarah" w:date="2023-03-22T16:21:00Z"/>
                <w:rFonts w:ascii="Calibri" w:eastAsia="Times New Roman" w:hAnsi="Calibri" w:cs="Calibri"/>
                <w:color w:val="000000"/>
                <w:sz w:val="20"/>
                <w:szCs w:val="20"/>
              </w:rPr>
            </w:pPr>
            <w:ins w:id="5210" w:author="Commodore, Sarah" w:date="2023-03-22T16:21:00Z">
              <w:r w:rsidRPr="00DC2757">
                <w:rPr>
                  <w:rFonts w:ascii="Calibri" w:eastAsia="Times New Roman" w:hAnsi="Calibri" w:cs="Calibri"/>
                  <w:color w:val="000000"/>
                  <w:sz w:val="20"/>
                  <w:szCs w:val="20"/>
                </w:rPr>
                <w:t>TREML3P</w:t>
              </w:r>
            </w:ins>
          </w:p>
        </w:tc>
        <w:tc>
          <w:tcPr>
            <w:tcW w:w="0" w:type="auto"/>
            <w:tcBorders>
              <w:top w:val="nil"/>
              <w:left w:val="nil"/>
              <w:bottom w:val="nil"/>
              <w:right w:val="nil"/>
            </w:tcBorders>
            <w:shd w:val="clear" w:color="auto" w:fill="auto"/>
            <w:noWrap/>
            <w:vAlign w:val="bottom"/>
            <w:hideMark/>
          </w:tcPr>
          <w:p w14:paraId="71611B81" w14:textId="77777777" w:rsidR="00DC2757" w:rsidRPr="00DC2757" w:rsidRDefault="00DC2757" w:rsidP="00DC2757">
            <w:pPr>
              <w:spacing w:after="0" w:line="240" w:lineRule="auto"/>
              <w:jc w:val="center"/>
              <w:rPr>
                <w:ins w:id="5211" w:author="Commodore, Sarah" w:date="2023-03-22T16:21:00Z"/>
                <w:rFonts w:ascii="Calibri" w:eastAsia="Times New Roman" w:hAnsi="Calibri" w:cs="Calibri"/>
                <w:color w:val="000000"/>
                <w:sz w:val="20"/>
                <w:szCs w:val="20"/>
              </w:rPr>
            </w:pPr>
            <w:ins w:id="521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56912D5" w14:textId="77777777" w:rsidR="00DC2757" w:rsidRPr="00DC2757" w:rsidRDefault="00DC2757" w:rsidP="00DC2757">
            <w:pPr>
              <w:spacing w:after="0" w:line="240" w:lineRule="auto"/>
              <w:jc w:val="center"/>
              <w:rPr>
                <w:ins w:id="5213" w:author="Commodore, Sarah" w:date="2023-03-22T16:21:00Z"/>
                <w:rFonts w:ascii="Calibri" w:eastAsia="Times New Roman" w:hAnsi="Calibri" w:cs="Calibri"/>
                <w:color w:val="000000"/>
                <w:sz w:val="20"/>
                <w:szCs w:val="20"/>
              </w:rPr>
            </w:pPr>
            <w:ins w:id="5214" w:author="Commodore, Sarah" w:date="2023-03-22T16:21:00Z">
              <w:r w:rsidRPr="00DC2757">
                <w:rPr>
                  <w:rFonts w:ascii="Calibri" w:eastAsia="Times New Roman" w:hAnsi="Calibri" w:cs="Calibri"/>
                  <w:color w:val="000000"/>
                  <w:sz w:val="20"/>
                  <w:szCs w:val="20"/>
                </w:rPr>
                <w:t>3.6E-04</w:t>
              </w:r>
            </w:ins>
          </w:p>
        </w:tc>
        <w:tc>
          <w:tcPr>
            <w:tcW w:w="0" w:type="auto"/>
            <w:tcBorders>
              <w:top w:val="nil"/>
              <w:left w:val="nil"/>
              <w:bottom w:val="nil"/>
              <w:right w:val="nil"/>
            </w:tcBorders>
            <w:shd w:val="clear" w:color="auto" w:fill="auto"/>
            <w:noWrap/>
            <w:vAlign w:val="bottom"/>
            <w:hideMark/>
          </w:tcPr>
          <w:p w14:paraId="1B044FAC" w14:textId="77777777" w:rsidR="00DC2757" w:rsidRPr="00DC2757" w:rsidRDefault="00DC2757" w:rsidP="00DC2757">
            <w:pPr>
              <w:spacing w:after="0" w:line="240" w:lineRule="auto"/>
              <w:jc w:val="center"/>
              <w:rPr>
                <w:ins w:id="5215" w:author="Commodore, Sarah" w:date="2023-03-22T16:21:00Z"/>
                <w:rFonts w:ascii="Calibri" w:eastAsia="Times New Roman" w:hAnsi="Calibri" w:cs="Calibri"/>
                <w:color w:val="000000"/>
                <w:sz w:val="20"/>
                <w:szCs w:val="20"/>
              </w:rPr>
            </w:pPr>
            <w:ins w:id="5216"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0F71283E" w14:textId="77777777" w:rsidR="00DC2757" w:rsidRPr="00DC2757" w:rsidRDefault="00DC2757" w:rsidP="00DC2757">
            <w:pPr>
              <w:spacing w:after="0" w:line="240" w:lineRule="auto"/>
              <w:jc w:val="center"/>
              <w:rPr>
                <w:ins w:id="5217" w:author="Commodore, Sarah" w:date="2023-03-22T16:21:00Z"/>
                <w:rFonts w:ascii="Calibri" w:eastAsia="Times New Roman" w:hAnsi="Calibri" w:cs="Calibri"/>
                <w:color w:val="000000"/>
                <w:sz w:val="20"/>
                <w:szCs w:val="20"/>
              </w:rPr>
            </w:pPr>
            <w:ins w:id="5218" w:author="Commodore, Sarah" w:date="2023-03-22T16:21:00Z">
              <w:r w:rsidRPr="00DC2757">
                <w:rPr>
                  <w:rFonts w:ascii="Calibri" w:eastAsia="Times New Roman" w:hAnsi="Calibri" w:cs="Calibri"/>
                  <w:color w:val="000000"/>
                  <w:sz w:val="20"/>
                  <w:szCs w:val="20"/>
                </w:rPr>
                <w:t>*</w:t>
              </w:r>
            </w:ins>
          </w:p>
        </w:tc>
      </w:tr>
      <w:tr w:rsidR="00DC2757" w:rsidRPr="00DC2757" w14:paraId="01B6341A" w14:textId="77777777" w:rsidTr="00DC2757">
        <w:trPr>
          <w:trHeight w:val="260"/>
          <w:ins w:id="5219" w:author="Commodore, Sarah" w:date="2023-03-22T16:21:00Z"/>
        </w:trPr>
        <w:tc>
          <w:tcPr>
            <w:tcW w:w="0" w:type="auto"/>
            <w:tcBorders>
              <w:top w:val="nil"/>
              <w:left w:val="nil"/>
              <w:bottom w:val="nil"/>
              <w:right w:val="nil"/>
            </w:tcBorders>
            <w:shd w:val="clear" w:color="auto" w:fill="auto"/>
            <w:noWrap/>
            <w:vAlign w:val="bottom"/>
            <w:hideMark/>
          </w:tcPr>
          <w:p w14:paraId="3A1868E9" w14:textId="77777777" w:rsidR="00DC2757" w:rsidRPr="00DC2757" w:rsidRDefault="00DC2757" w:rsidP="00DC2757">
            <w:pPr>
              <w:spacing w:after="0" w:line="240" w:lineRule="auto"/>
              <w:rPr>
                <w:ins w:id="5220" w:author="Commodore, Sarah" w:date="2023-03-22T16:21:00Z"/>
                <w:rFonts w:ascii="Calibri" w:eastAsia="Times New Roman" w:hAnsi="Calibri" w:cs="Calibri"/>
                <w:color w:val="000000"/>
                <w:sz w:val="20"/>
                <w:szCs w:val="20"/>
              </w:rPr>
            </w:pPr>
            <w:ins w:id="5221" w:author="Commodore, Sarah" w:date="2023-03-22T16:21:00Z">
              <w:r w:rsidRPr="00DC2757">
                <w:rPr>
                  <w:rFonts w:ascii="Calibri" w:eastAsia="Times New Roman" w:hAnsi="Calibri" w:cs="Calibri"/>
                  <w:color w:val="000000"/>
                  <w:sz w:val="20"/>
                  <w:szCs w:val="20"/>
                </w:rPr>
                <w:t>ENSG00000158786.5</w:t>
              </w:r>
            </w:ins>
          </w:p>
        </w:tc>
        <w:tc>
          <w:tcPr>
            <w:tcW w:w="0" w:type="auto"/>
            <w:tcBorders>
              <w:top w:val="nil"/>
              <w:left w:val="nil"/>
              <w:bottom w:val="nil"/>
              <w:right w:val="nil"/>
            </w:tcBorders>
            <w:shd w:val="clear" w:color="auto" w:fill="auto"/>
            <w:noWrap/>
            <w:vAlign w:val="bottom"/>
            <w:hideMark/>
          </w:tcPr>
          <w:p w14:paraId="557D8FA2" w14:textId="77777777" w:rsidR="00DC2757" w:rsidRPr="00DC2757" w:rsidRDefault="00DC2757" w:rsidP="00DC2757">
            <w:pPr>
              <w:spacing w:after="0" w:line="240" w:lineRule="auto"/>
              <w:rPr>
                <w:ins w:id="5222" w:author="Commodore, Sarah" w:date="2023-03-22T16:21:00Z"/>
                <w:rFonts w:ascii="Calibri" w:eastAsia="Times New Roman" w:hAnsi="Calibri" w:cs="Calibri"/>
                <w:color w:val="000000"/>
                <w:sz w:val="20"/>
                <w:szCs w:val="20"/>
              </w:rPr>
            </w:pPr>
            <w:ins w:id="5223" w:author="Commodore, Sarah" w:date="2023-03-22T16:21:00Z">
              <w:r w:rsidRPr="00DC2757">
                <w:rPr>
                  <w:rFonts w:ascii="Calibri" w:eastAsia="Times New Roman" w:hAnsi="Calibri" w:cs="Calibri"/>
                  <w:color w:val="000000"/>
                  <w:sz w:val="20"/>
                  <w:szCs w:val="20"/>
                </w:rPr>
                <w:t>PLA2G2F</w:t>
              </w:r>
            </w:ins>
          </w:p>
        </w:tc>
        <w:tc>
          <w:tcPr>
            <w:tcW w:w="0" w:type="auto"/>
            <w:tcBorders>
              <w:top w:val="nil"/>
              <w:left w:val="nil"/>
              <w:bottom w:val="nil"/>
              <w:right w:val="nil"/>
            </w:tcBorders>
            <w:shd w:val="clear" w:color="auto" w:fill="auto"/>
            <w:noWrap/>
            <w:vAlign w:val="bottom"/>
            <w:hideMark/>
          </w:tcPr>
          <w:p w14:paraId="4CFC144A" w14:textId="77777777" w:rsidR="00DC2757" w:rsidRPr="00DC2757" w:rsidRDefault="00DC2757" w:rsidP="00DC2757">
            <w:pPr>
              <w:spacing w:after="0" w:line="240" w:lineRule="auto"/>
              <w:jc w:val="center"/>
              <w:rPr>
                <w:ins w:id="5224" w:author="Commodore, Sarah" w:date="2023-03-22T16:21:00Z"/>
                <w:rFonts w:ascii="Calibri" w:eastAsia="Times New Roman" w:hAnsi="Calibri" w:cs="Calibri"/>
                <w:color w:val="000000"/>
                <w:sz w:val="20"/>
                <w:szCs w:val="20"/>
              </w:rPr>
            </w:pPr>
            <w:ins w:id="522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DA33DEF" w14:textId="77777777" w:rsidR="00DC2757" w:rsidRPr="00DC2757" w:rsidRDefault="00DC2757" w:rsidP="00DC2757">
            <w:pPr>
              <w:spacing w:after="0" w:line="240" w:lineRule="auto"/>
              <w:jc w:val="center"/>
              <w:rPr>
                <w:ins w:id="5226" w:author="Commodore, Sarah" w:date="2023-03-22T16:21:00Z"/>
                <w:rFonts w:ascii="Calibri" w:eastAsia="Times New Roman" w:hAnsi="Calibri" w:cs="Calibri"/>
                <w:color w:val="000000"/>
                <w:sz w:val="20"/>
                <w:szCs w:val="20"/>
              </w:rPr>
            </w:pPr>
            <w:ins w:id="5227" w:author="Commodore, Sarah" w:date="2023-03-22T16:21:00Z">
              <w:r w:rsidRPr="00DC2757">
                <w:rPr>
                  <w:rFonts w:ascii="Calibri" w:eastAsia="Times New Roman" w:hAnsi="Calibri" w:cs="Calibri"/>
                  <w:color w:val="000000"/>
                  <w:sz w:val="20"/>
                  <w:szCs w:val="20"/>
                </w:rPr>
                <w:t>1.9E-06</w:t>
              </w:r>
            </w:ins>
          </w:p>
        </w:tc>
        <w:tc>
          <w:tcPr>
            <w:tcW w:w="0" w:type="auto"/>
            <w:tcBorders>
              <w:top w:val="nil"/>
              <w:left w:val="nil"/>
              <w:bottom w:val="nil"/>
              <w:right w:val="nil"/>
            </w:tcBorders>
            <w:shd w:val="clear" w:color="auto" w:fill="auto"/>
            <w:noWrap/>
            <w:vAlign w:val="bottom"/>
            <w:hideMark/>
          </w:tcPr>
          <w:p w14:paraId="7A8BFEF8" w14:textId="77777777" w:rsidR="00DC2757" w:rsidRPr="00DC2757" w:rsidRDefault="00DC2757" w:rsidP="00DC2757">
            <w:pPr>
              <w:spacing w:after="0" w:line="240" w:lineRule="auto"/>
              <w:jc w:val="center"/>
              <w:rPr>
                <w:ins w:id="5228" w:author="Commodore, Sarah" w:date="2023-03-22T16:21:00Z"/>
                <w:rFonts w:ascii="Calibri" w:eastAsia="Times New Roman" w:hAnsi="Calibri" w:cs="Calibri"/>
                <w:color w:val="000000"/>
                <w:sz w:val="20"/>
                <w:szCs w:val="20"/>
              </w:rPr>
            </w:pPr>
            <w:ins w:id="5229" w:author="Commodore, Sarah" w:date="2023-03-22T16:21:00Z">
              <w:r w:rsidRPr="00DC2757">
                <w:rPr>
                  <w:rFonts w:ascii="Calibri" w:eastAsia="Times New Roman" w:hAnsi="Calibri" w:cs="Calibri"/>
                  <w:color w:val="000000"/>
                  <w:sz w:val="20"/>
                  <w:szCs w:val="20"/>
                </w:rPr>
                <w:t>1.5E-05</w:t>
              </w:r>
            </w:ins>
          </w:p>
        </w:tc>
        <w:tc>
          <w:tcPr>
            <w:tcW w:w="0" w:type="auto"/>
            <w:tcBorders>
              <w:top w:val="nil"/>
              <w:left w:val="nil"/>
              <w:bottom w:val="nil"/>
              <w:right w:val="nil"/>
            </w:tcBorders>
            <w:shd w:val="clear" w:color="auto" w:fill="auto"/>
            <w:noWrap/>
            <w:vAlign w:val="bottom"/>
            <w:hideMark/>
          </w:tcPr>
          <w:p w14:paraId="67C167C1" w14:textId="77777777" w:rsidR="00DC2757" w:rsidRPr="00DC2757" w:rsidRDefault="00DC2757" w:rsidP="00DC2757">
            <w:pPr>
              <w:spacing w:after="0" w:line="240" w:lineRule="auto"/>
              <w:jc w:val="center"/>
              <w:rPr>
                <w:ins w:id="5230" w:author="Commodore, Sarah" w:date="2023-03-22T16:21:00Z"/>
                <w:rFonts w:ascii="Calibri" w:eastAsia="Times New Roman" w:hAnsi="Calibri" w:cs="Calibri"/>
                <w:color w:val="000000"/>
                <w:sz w:val="20"/>
                <w:szCs w:val="20"/>
              </w:rPr>
            </w:pPr>
            <w:ins w:id="5231" w:author="Commodore, Sarah" w:date="2023-03-22T16:21:00Z">
              <w:r w:rsidRPr="00DC2757">
                <w:rPr>
                  <w:rFonts w:ascii="Calibri" w:eastAsia="Times New Roman" w:hAnsi="Calibri" w:cs="Calibri"/>
                  <w:color w:val="000000"/>
                  <w:sz w:val="20"/>
                  <w:szCs w:val="20"/>
                </w:rPr>
                <w:t>*</w:t>
              </w:r>
            </w:ins>
          </w:p>
        </w:tc>
      </w:tr>
      <w:tr w:rsidR="00DC2757" w:rsidRPr="00DC2757" w14:paraId="0872227A" w14:textId="77777777" w:rsidTr="00DC2757">
        <w:trPr>
          <w:trHeight w:val="260"/>
          <w:ins w:id="5232" w:author="Commodore, Sarah" w:date="2023-03-22T16:21:00Z"/>
        </w:trPr>
        <w:tc>
          <w:tcPr>
            <w:tcW w:w="0" w:type="auto"/>
            <w:tcBorders>
              <w:top w:val="nil"/>
              <w:left w:val="nil"/>
              <w:bottom w:val="nil"/>
              <w:right w:val="nil"/>
            </w:tcBorders>
            <w:shd w:val="clear" w:color="auto" w:fill="auto"/>
            <w:noWrap/>
            <w:vAlign w:val="bottom"/>
            <w:hideMark/>
          </w:tcPr>
          <w:p w14:paraId="45F98CE1" w14:textId="77777777" w:rsidR="00DC2757" w:rsidRPr="00DC2757" w:rsidRDefault="00DC2757" w:rsidP="00DC2757">
            <w:pPr>
              <w:spacing w:after="0" w:line="240" w:lineRule="auto"/>
              <w:rPr>
                <w:ins w:id="5233" w:author="Commodore, Sarah" w:date="2023-03-22T16:21:00Z"/>
                <w:rFonts w:ascii="Calibri" w:eastAsia="Times New Roman" w:hAnsi="Calibri" w:cs="Calibri"/>
                <w:color w:val="000000"/>
                <w:sz w:val="20"/>
                <w:szCs w:val="20"/>
              </w:rPr>
            </w:pPr>
            <w:ins w:id="5234" w:author="Commodore, Sarah" w:date="2023-03-22T16:21:00Z">
              <w:r w:rsidRPr="00DC2757">
                <w:rPr>
                  <w:rFonts w:ascii="Calibri" w:eastAsia="Times New Roman" w:hAnsi="Calibri" w:cs="Calibri"/>
                  <w:color w:val="000000"/>
                  <w:sz w:val="20"/>
                  <w:szCs w:val="20"/>
                </w:rPr>
                <w:t>ENSG00000241794.2</w:t>
              </w:r>
            </w:ins>
          </w:p>
        </w:tc>
        <w:tc>
          <w:tcPr>
            <w:tcW w:w="0" w:type="auto"/>
            <w:tcBorders>
              <w:top w:val="nil"/>
              <w:left w:val="nil"/>
              <w:bottom w:val="nil"/>
              <w:right w:val="nil"/>
            </w:tcBorders>
            <w:shd w:val="clear" w:color="auto" w:fill="auto"/>
            <w:noWrap/>
            <w:vAlign w:val="bottom"/>
            <w:hideMark/>
          </w:tcPr>
          <w:p w14:paraId="119E7FDE" w14:textId="77777777" w:rsidR="00DC2757" w:rsidRPr="00DC2757" w:rsidRDefault="00DC2757" w:rsidP="00DC2757">
            <w:pPr>
              <w:spacing w:after="0" w:line="240" w:lineRule="auto"/>
              <w:rPr>
                <w:ins w:id="5235" w:author="Commodore, Sarah" w:date="2023-03-22T16:21:00Z"/>
                <w:rFonts w:ascii="Calibri" w:eastAsia="Times New Roman" w:hAnsi="Calibri" w:cs="Calibri"/>
                <w:color w:val="000000"/>
                <w:sz w:val="20"/>
                <w:szCs w:val="20"/>
              </w:rPr>
            </w:pPr>
            <w:ins w:id="5236" w:author="Commodore, Sarah" w:date="2023-03-22T16:21:00Z">
              <w:r w:rsidRPr="00DC2757">
                <w:rPr>
                  <w:rFonts w:ascii="Calibri" w:eastAsia="Times New Roman" w:hAnsi="Calibri" w:cs="Calibri"/>
                  <w:color w:val="000000"/>
                  <w:sz w:val="20"/>
                  <w:szCs w:val="20"/>
                </w:rPr>
                <w:t>SPRR2A</w:t>
              </w:r>
            </w:ins>
          </w:p>
        </w:tc>
        <w:tc>
          <w:tcPr>
            <w:tcW w:w="0" w:type="auto"/>
            <w:tcBorders>
              <w:top w:val="nil"/>
              <w:left w:val="nil"/>
              <w:bottom w:val="nil"/>
              <w:right w:val="nil"/>
            </w:tcBorders>
            <w:shd w:val="clear" w:color="auto" w:fill="auto"/>
            <w:noWrap/>
            <w:vAlign w:val="bottom"/>
            <w:hideMark/>
          </w:tcPr>
          <w:p w14:paraId="089C0FE3" w14:textId="77777777" w:rsidR="00DC2757" w:rsidRPr="00DC2757" w:rsidRDefault="00DC2757" w:rsidP="00DC2757">
            <w:pPr>
              <w:spacing w:after="0" w:line="240" w:lineRule="auto"/>
              <w:jc w:val="center"/>
              <w:rPr>
                <w:ins w:id="5237" w:author="Commodore, Sarah" w:date="2023-03-22T16:21:00Z"/>
                <w:rFonts w:ascii="Calibri" w:eastAsia="Times New Roman" w:hAnsi="Calibri" w:cs="Calibri"/>
                <w:color w:val="000000"/>
                <w:sz w:val="20"/>
                <w:szCs w:val="20"/>
              </w:rPr>
            </w:pPr>
            <w:ins w:id="523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61A3FB2" w14:textId="77777777" w:rsidR="00DC2757" w:rsidRPr="00DC2757" w:rsidRDefault="00DC2757" w:rsidP="00DC2757">
            <w:pPr>
              <w:spacing w:after="0" w:line="240" w:lineRule="auto"/>
              <w:jc w:val="center"/>
              <w:rPr>
                <w:ins w:id="5239" w:author="Commodore, Sarah" w:date="2023-03-22T16:21:00Z"/>
                <w:rFonts w:ascii="Calibri" w:eastAsia="Times New Roman" w:hAnsi="Calibri" w:cs="Calibri"/>
                <w:color w:val="000000"/>
                <w:sz w:val="20"/>
                <w:szCs w:val="20"/>
              </w:rPr>
            </w:pPr>
            <w:ins w:id="5240" w:author="Commodore, Sarah" w:date="2023-03-22T16:21:00Z">
              <w:r w:rsidRPr="00DC2757">
                <w:rPr>
                  <w:rFonts w:ascii="Calibri" w:eastAsia="Times New Roman" w:hAnsi="Calibri" w:cs="Calibri"/>
                  <w:color w:val="000000"/>
                  <w:sz w:val="20"/>
                  <w:szCs w:val="20"/>
                </w:rPr>
                <w:t>9.5E-06</w:t>
              </w:r>
            </w:ins>
          </w:p>
        </w:tc>
        <w:tc>
          <w:tcPr>
            <w:tcW w:w="0" w:type="auto"/>
            <w:tcBorders>
              <w:top w:val="nil"/>
              <w:left w:val="nil"/>
              <w:bottom w:val="nil"/>
              <w:right w:val="nil"/>
            </w:tcBorders>
            <w:shd w:val="clear" w:color="auto" w:fill="auto"/>
            <w:noWrap/>
            <w:vAlign w:val="bottom"/>
            <w:hideMark/>
          </w:tcPr>
          <w:p w14:paraId="180A6D67" w14:textId="77777777" w:rsidR="00DC2757" w:rsidRPr="00DC2757" w:rsidRDefault="00DC2757" w:rsidP="00DC2757">
            <w:pPr>
              <w:spacing w:after="0" w:line="240" w:lineRule="auto"/>
              <w:jc w:val="center"/>
              <w:rPr>
                <w:ins w:id="5241" w:author="Commodore, Sarah" w:date="2023-03-22T16:21:00Z"/>
                <w:rFonts w:ascii="Calibri" w:eastAsia="Times New Roman" w:hAnsi="Calibri" w:cs="Calibri"/>
                <w:color w:val="000000"/>
                <w:sz w:val="20"/>
                <w:szCs w:val="20"/>
              </w:rPr>
            </w:pPr>
            <w:ins w:id="5242" w:author="Commodore, Sarah" w:date="2023-03-22T16:21:00Z">
              <w:r w:rsidRPr="00DC2757">
                <w:rPr>
                  <w:rFonts w:ascii="Calibri" w:eastAsia="Times New Roman" w:hAnsi="Calibri" w:cs="Calibri"/>
                  <w:color w:val="000000"/>
                  <w:sz w:val="20"/>
                  <w:szCs w:val="20"/>
                </w:rPr>
                <w:t>6.4E-05</w:t>
              </w:r>
            </w:ins>
          </w:p>
        </w:tc>
        <w:tc>
          <w:tcPr>
            <w:tcW w:w="0" w:type="auto"/>
            <w:tcBorders>
              <w:top w:val="nil"/>
              <w:left w:val="nil"/>
              <w:bottom w:val="nil"/>
              <w:right w:val="nil"/>
            </w:tcBorders>
            <w:shd w:val="clear" w:color="auto" w:fill="auto"/>
            <w:noWrap/>
            <w:vAlign w:val="bottom"/>
            <w:hideMark/>
          </w:tcPr>
          <w:p w14:paraId="6313C4CF" w14:textId="77777777" w:rsidR="00DC2757" w:rsidRPr="00DC2757" w:rsidRDefault="00DC2757" w:rsidP="00DC2757">
            <w:pPr>
              <w:spacing w:after="0" w:line="240" w:lineRule="auto"/>
              <w:jc w:val="center"/>
              <w:rPr>
                <w:ins w:id="5243" w:author="Commodore, Sarah" w:date="2023-03-22T16:21:00Z"/>
                <w:rFonts w:ascii="Calibri" w:eastAsia="Times New Roman" w:hAnsi="Calibri" w:cs="Calibri"/>
                <w:color w:val="000000"/>
                <w:sz w:val="20"/>
                <w:szCs w:val="20"/>
              </w:rPr>
            </w:pPr>
            <w:ins w:id="5244" w:author="Commodore, Sarah" w:date="2023-03-22T16:21:00Z">
              <w:r w:rsidRPr="00DC2757">
                <w:rPr>
                  <w:rFonts w:ascii="Calibri" w:eastAsia="Times New Roman" w:hAnsi="Calibri" w:cs="Calibri"/>
                  <w:color w:val="000000"/>
                  <w:sz w:val="20"/>
                  <w:szCs w:val="20"/>
                </w:rPr>
                <w:t>*</w:t>
              </w:r>
            </w:ins>
          </w:p>
        </w:tc>
      </w:tr>
      <w:tr w:rsidR="00DC2757" w:rsidRPr="00DC2757" w14:paraId="330F6347" w14:textId="77777777" w:rsidTr="00DC2757">
        <w:trPr>
          <w:trHeight w:val="260"/>
          <w:ins w:id="5245" w:author="Commodore, Sarah" w:date="2023-03-22T16:21:00Z"/>
        </w:trPr>
        <w:tc>
          <w:tcPr>
            <w:tcW w:w="0" w:type="auto"/>
            <w:tcBorders>
              <w:top w:val="nil"/>
              <w:left w:val="nil"/>
              <w:bottom w:val="nil"/>
              <w:right w:val="nil"/>
            </w:tcBorders>
            <w:shd w:val="clear" w:color="auto" w:fill="auto"/>
            <w:noWrap/>
            <w:vAlign w:val="bottom"/>
            <w:hideMark/>
          </w:tcPr>
          <w:p w14:paraId="1DA15DAA" w14:textId="77777777" w:rsidR="00DC2757" w:rsidRPr="00DC2757" w:rsidRDefault="00DC2757" w:rsidP="00DC2757">
            <w:pPr>
              <w:spacing w:after="0" w:line="240" w:lineRule="auto"/>
              <w:rPr>
                <w:ins w:id="5246" w:author="Commodore, Sarah" w:date="2023-03-22T16:21:00Z"/>
                <w:rFonts w:ascii="Calibri" w:eastAsia="Times New Roman" w:hAnsi="Calibri" w:cs="Calibri"/>
                <w:color w:val="000000"/>
                <w:sz w:val="20"/>
                <w:szCs w:val="20"/>
              </w:rPr>
            </w:pPr>
            <w:ins w:id="5247" w:author="Commodore, Sarah" w:date="2023-03-22T16:21:00Z">
              <w:r w:rsidRPr="00DC2757">
                <w:rPr>
                  <w:rFonts w:ascii="Calibri" w:eastAsia="Times New Roman" w:hAnsi="Calibri" w:cs="Calibri"/>
                  <w:color w:val="000000"/>
                  <w:sz w:val="20"/>
                  <w:szCs w:val="20"/>
                </w:rPr>
                <w:t>ENSG00000196209.13</w:t>
              </w:r>
            </w:ins>
          </w:p>
        </w:tc>
        <w:tc>
          <w:tcPr>
            <w:tcW w:w="0" w:type="auto"/>
            <w:tcBorders>
              <w:top w:val="nil"/>
              <w:left w:val="nil"/>
              <w:bottom w:val="nil"/>
              <w:right w:val="nil"/>
            </w:tcBorders>
            <w:shd w:val="clear" w:color="auto" w:fill="auto"/>
            <w:noWrap/>
            <w:vAlign w:val="bottom"/>
            <w:hideMark/>
          </w:tcPr>
          <w:p w14:paraId="52931734" w14:textId="77777777" w:rsidR="00DC2757" w:rsidRPr="00DC2757" w:rsidRDefault="00DC2757" w:rsidP="00DC2757">
            <w:pPr>
              <w:spacing w:after="0" w:line="240" w:lineRule="auto"/>
              <w:rPr>
                <w:ins w:id="5248" w:author="Commodore, Sarah" w:date="2023-03-22T16:21:00Z"/>
                <w:rFonts w:ascii="Calibri" w:eastAsia="Times New Roman" w:hAnsi="Calibri" w:cs="Calibri"/>
                <w:color w:val="000000"/>
                <w:sz w:val="20"/>
                <w:szCs w:val="20"/>
              </w:rPr>
            </w:pPr>
            <w:ins w:id="5249" w:author="Commodore, Sarah" w:date="2023-03-22T16:21:00Z">
              <w:r w:rsidRPr="00DC2757">
                <w:rPr>
                  <w:rFonts w:ascii="Calibri" w:eastAsia="Times New Roman" w:hAnsi="Calibri" w:cs="Calibri"/>
                  <w:color w:val="000000"/>
                  <w:sz w:val="20"/>
                  <w:szCs w:val="20"/>
                </w:rPr>
                <w:t>SIRPB2</w:t>
              </w:r>
            </w:ins>
          </w:p>
        </w:tc>
        <w:tc>
          <w:tcPr>
            <w:tcW w:w="0" w:type="auto"/>
            <w:tcBorders>
              <w:top w:val="nil"/>
              <w:left w:val="nil"/>
              <w:bottom w:val="nil"/>
              <w:right w:val="nil"/>
            </w:tcBorders>
            <w:shd w:val="clear" w:color="auto" w:fill="auto"/>
            <w:noWrap/>
            <w:vAlign w:val="bottom"/>
            <w:hideMark/>
          </w:tcPr>
          <w:p w14:paraId="6FEDF490" w14:textId="77777777" w:rsidR="00DC2757" w:rsidRPr="00DC2757" w:rsidRDefault="00DC2757" w:rsidP="00DC2757">
            <w:pPr>
              <w:spacing w:after="0" w:line="240" w:lineRule="auto"/>
              <w:jc w:val="center"/>
              <w:rPr>
                <w:ins w:id="5250" w:author="Commodore, Sarah" w:date="2023-03-22T16:21:00Z"/>
                <w:rFonts w:ascii="Calibri" w:eastAsia="Times New Roman" w:hAnsi="Calibri" w:cs="Calibri"/>
                <w:color w:val="000000"/>
                <w:sz w:val="20"/>
                <w:szCs w:val="20"/>
              </w:rPr>
            </w:pPr>
            <w:ins w:id="525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6CC2DE1" w14:textId="77777777" w:rsidR="00DC2757" w:rsidRPr="00DC2757" w:rsidRDefault="00DC2757" w:rsidP="00DC2757">
            <w:pPr>
              <w:spacing w:after="0" w:line="240" w:lineRule="auto"/>
              <w:jc w:val="center"/>
              <w:rPr>
                <w:ins w:id="5252" w:author="Commodore, Sarah" w:date="2023-03-22T16:21:00Z"/>
                <w:rFonts w:ascii="Calibri" w:eastAsia="Times New Roman" w:hAnsi="Calibri" w:cs="Calibri"/>
                <w:color w:val="000000"/>
                <w:sz w:val="20"/>
                <w:szCs w:val="20"/>
              </w:rPr>
            </w:pPr>
            <w:ins w:id="5253" w:author="Commodore, Sarah" w:date="2023-03-22T16:21:00Z">
              <w:r w:rsidRPr="00DC2757">
                <w:rPr>
                  <w:rFonts w:ascii="Calibri" w:eastAsia="Times New Roman" w:hAnsi="Calibri" w:cs="Calibri"/>
                  <w:color w:val="000000"/>
                  <w:sz w:val="20"/>
                  <w:szCs w:val="20"/>
                </w:rPr>
                <w:t>3.0E-08</w:t>
              </w:r>
            </w:ins>
          </w:p>
        </w:tc>
        <w:tc>
          <w:tcPr>
            <w:tcW w:w="0" w:type="auto"/>
            <w:tcBorders>
              <w:top w:val="nil"/>
              <w:left w:val="nil"/>
              <w:bottom w:val="nil"/>
              <w:right w:val="nil"/>
            </w:tcBorders>
            <w:shd w:val="clear" w:color="auto" w:fill="auto"/>
            <w:noWrap/>
            <w:vAlign w:val="bottom"/>
            <w:hideMark/>
          </w:tcPr>
          <w:p w14:paraId="3208C411" w14:textId="77777777" w:rsidR="00DC2757" w:rsidRPr="00DC2757" w:rsidRDefault="00DC2757" w:rsidP="00DC2757">
            <w:pPr>
              <w:spacing w:after="0" w:line="240" w:lineRule="auto"/>
              <w:jc w:val="center"/>
              <w:rPr>
                <w:ins w:id="5254" w:author="Commodore, Sarah" w:date="2023-03-22T16:21:00Z"/>
                <w:rFonts w:ascii="Calibri" w:eastAsia="Times New Roman" w:hAnsi="Calibri" w:cs="Calibri"/>
                <w:color w:val="000000"/>
                <w:sz w:val="20"/>
                <w:szCs w:val="20"/>
              </w:rPr>
            </w:pPr>
            <w:ins w:id="5255"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155683EA" w14:textId="77777777" w:rsidR="00DC2757" w:rsidRPr="00DC2757" w:rsidRDefault="00DC2757" w:rsidP="00DC2757">
            <w:pPr>
              <w:spacing w:after="0" w:line="240" w:lineRule="auto"/>
              <w:jc w:val="center"/>
              <w:rPr>
                <w:ins w:id="5256" w:author="Commodore, Sarah" w:date="2023-03-22T16:21:00Z"/>
                <w:rFonts w:ascii="Calibri" w:eastAsia="Times New Roman" w:hAnsi="Calibri" w:cs="Calibri"/>
                <w:color w:val="000000"/>
                <w:sz w:val="20"/>
                <w:szCs w:val="20"/>
              </w:rPr>
            </w:pPr>
            <w:ins w:id="5257" w:author="Commodore, Sarah" w:date="2023-03-22T16:21:00Z">
              <w:r w:rsidRPr="00DC2757">
                <w:rPr>
                  <w:rFonts w:ascii="Calibri" w:eastAsia="Times New Roman" w:hAnsi="Calibri" w:cs="Calibri"/>
                  <w:color w:val="000000"/>
                  <w:sz w:val="20"/>
                  <w:szCs w:val="20"/>
                </w:rPr>
                <w:t>*</w:t>
              </w:r>
            </w:ins>
          </w:p>
        </w:tc>
      </w:tr>
      <w:tr w:rsidR="00DC2757" w:rsidRPr="00DC2757" w14:paraId="666FE9E5" w14:textId="77777777" w:rsidTr="00DC2757">
        <w:trPr>
          <w:trHeight w:val="260"/>
          <w:ins w:id="5258" w:author="Commodore, Sarah" w:date="2023-03-22T16:21:00Z"/>
        </w:trPr>
        <w:tc>
          <w:tcPr>
            <w:tcW w:w="0" w:type="auto"/>
            <w:tcBorders>
              <w:top w:val="nil"/>
              <w:left w:val="nil"/>
              <w:bottom w:val="nil"/>
              <w:right w:val="nil"/>
            </w:tcBorders>
            <w:shd w:val="clear" w:color="auto" w:fill="auto"/>
            <w:noWrap/>
            <w:vAlign w:val="bottom"/>
            <w:hideMark/>
          </w:tcPr>
          <w:p w14:paraId="70606844" w14:textId="77777777" w:rsidR="00DC2757" w:rsidRPr="00DC2757" w:rsidRDefault="00DC2757" w:rsidP="00DC2757">
            <w:pPr>
              <w:spacing w:after="0" w:line="240" w:lineRule="auto"/>
              <w:rPr>
                <w:ins w:id="5259" w:author="Commodore, Sarah" w:date="2023-03-22T16:21:00Z"/>
                <w:rFonts w:ascii="Calibri" w:eastAsia="Times New Roman" w:hAnsi="Calibri" w:cs="Calibri"/>
                <w:color w:val="000000"/>
                <w:sz w:val="20"/>
                <w:szCs w:val="20"/>
              </w:rPr>
            </w:pPr>
            <w:ins w:id="5260" w:author="Commodore, Sarah" w:date="2023-03-22T16:21:00Z">
              <w:r w:rsidRPr="00DC2757">
                <w:rPr>
                  <w:rFonts w:ascii="Calibri" w:eastAsia="Times New Roman" w:hAnsi="Calibri" w:cs="Calibri"/>
                  <w:color w:val="000000"/>
                  <w:sz w:val="20"/>
                  <w:szCs w:val="20"/>
                </w:rPr>
                <w:t>ENSG00000232528.3</w:t>
              </w:r>
            </w:ins>
          </w:p>
        </w:tc>
        <w:tc>
          <w:tcPr>
            <w:tcW w:w="0" w:type="auto"/>
            <w:tcBorders>
              <w:top w:val="nil"/>
              <w:left w:val="nil"/>
              <w:bottom w:val="nil"/>
              <w:right w:val="nil"/>
            </w:tcBorders>
            <w:shd w:val="clear" w:color="auto" w:fill="auto"/>
            <w:noWrap/>
            <w:vAlign w:val="bottom"/>
            <w:hideMark/>
          </w:tcPr>
          <w:p w14:paraId="3D8CF1DD" w14:textId="77777777" w:rsidR="00DC2757" w:rsidRPr="00DC2757" w:rsidRDefault="00DC2757" w:rsidP="00DC2757">
            <w:pPr>
              <w:spacing w:after="0" w:line="240" w:lineRule="auto"/>
              <w:rPr>
                <w:ins w:id="5261" w:author="Commodore, Sarah" w:date="2023-03-22T16:21:00Z"/>
                <w:rFonts w:ascii="Calibri" w:eastAsia="Times New Roman" w:hAnsi="Calibri" w:cs="Calibri"/>
                <w:color w:val="000000"/>
                <w:sz w:val="20"/>
                <w:szCs w:val="20"/>
              </w:rPr>
            </w:pPr>
            <w:ins w:id="5262" w:author="Commodore, Sarah" w:date="2023-03-22T16:21:00Z">
              <w:r w:rsidRPr="00DC2757">
                <w:rPr>
                  <w:rFonts w:ascii="Calibri" w:eastAsia="Times New Roman" w:hAnsi="Calibri" w:cs="Calibri"/>
                  <w:color w:val="000000"/>
                  <w:sz w:val="20"/>
                  <w:szCs w:val="20"/>
                </w:rPr>
                <w:t>AL109809.1</w:t>
              </w:r>
            </w:ins>
          </w:p>
        </w:tc>
        <w:tc>
          <w:tcPr>
            <w:tcW w:w="0" w:type="auto"/>
            <w:tcBorders>
              <w:top w:val="nil"/>
              <w:left w:val="nil"/>
              <w:bottom w:val="nil"/>
              <w:right w:val="nil"/>
            </w:tcBorders>
            <w:shd w:val="clear" w:color="auto" w:fill="auto"/>
            <w:noWrap/>
            <w:vAlign w:val="bottom"/>
            <w:hideMark/>
          </w:tcPr>
          <w:p w14:paraId="63277A2F" w14:textId="77777777" w:rsidR="00DC2757" w:rsidRPr="00DC2757" w:rsidRDefault="00DC2757" w:rsidP="00DC2757">
            <w:pPr>
              <w:spacing w:after="0" w:line="240" w:lineRule="auto"/>
              <w:jc w:val="center"/>
              <w:rPr>
                <w:ins w:id="5263" w:author="Commodore, Sarah" w:date="2023-03-22T16:21:00Z"/>
                <w:rFonts w:ascii="Calibri" w:eastAsia="Times New Roman" w:hAnsi="Calibri" w:cs="Calibri"/>
                <w:color w:val="000000"/>
                <w:sz w:val="20"/>
                <w:szCs w:val="20"/>
              </w:rPr>
            </w:pPr>
            <w:ins w:id="526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7C87412D" w14:textId="77777777" w:rsidR="00DC2757" w:rsidRPr="00DC2757" w:rsidRDefault="00DC2757" w:rsidP="00DC2757">
            <w:pPr>
              <w:spacing w:after="0" w:line="240" w:lineRule="auto"/>
              <w:jc w:val="center"/>
              <w:rPr>
                <w:ins w:id="5265" w:author="Commodore, Sarah" w:date="2023-03-22T16:21:00Z"/>
                <w:rFonts w:ascii="Calibri" w:eastAsia="Times New Roman" w:hAnsi="Calibri" w:cs="Calibri"/>
                <w:color w:val="000000"/>
                <w:sz w:val="20"/>
                <w:szCs w:val="20"/>
              </w:rPr>
            </w:pPr>
            <w:ins w:id="5266" w:author="Commodore, Sarah" w:date="2023-03-22T16:21:00Z">
              <w:r w:rsidRPr="00DC2757">
                <w:rPr>
                  <w:rFonts w:ascii="Calibri" w:eastAsia="Times New Roman" w:hAnsi="Calibri" w:cs="Calibri"/>
                  <w:color w:val="000000"/>
                  <w:sz w:val="20"/>
                  <w:szCs w:val="20"/>
                </w:rPr>
                <w:t>5.7E-05</w:t>
              </w:r>
            </w:ins>
          </w:p>
        </w:tc>
        <w:tc>
          <w:tcPr>
            <w:tcW w:w="0" w:type="auto"/>
            <w:tcBorders>
              <w:top w:val="nil"/>
              <w:left w:val="nil"/>
              <w:bottom w:val="nil"/>
              <w:right w:val="nil"/>
            </w:tcBorders>
            <w:shd w:val="clear" w:color="auto" w:fill="auto"/>
            <w:noWrap/>
            <w:vAlign w:val="bottom"/>
            <w:hideMark/>
          </w:tcPr>
          <w:p w14:paraId="6BDC4EF6" w14:textId="77777777" w:rsidR="00DC2757" w:rsidRPr="00DC2757" w:rsidRDefault="00DC2757" w:rsidP="00DC2757">
            <w:pPr>
              <w:spacing w:after="0" w:line="240" w:lineRule="auto"/>
              <w:jc w:val="center"/>
              <w:rPr>
                <w:ins w:id="5267" w:author="Commodore, Sarah" w:date="2023-03-22T16:21:00Z"/>
                <w:rFonts w:ascii="Calibri" w:eastAsia="Times New Roman" w:hAnsi="Calibri" w:cs="Calibri"/>
                <w:color w:val="000000"/>
                <w:sz w:val="20"/>
                <w:szCs w:val="20"/>
              </w:rPr>
            </w:pPr>
            <w:ins w:id="5268"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7DCE17B1" w14:textId="77777777" w:rsidR="00DC2757" w:rsidRPr="00DC2757" w:rsidRDefault="00DC2757" w:rsidP="00DC2757">
            <w:pPr>
              <w:spacing w:after="0" w:line="240" w:lineRule="auto"/>
              <w:jc w:val="center"/>
              <w:rPr>
                <w:ins w:id="5269" w:author="Commodore, Sarah" w:date="2023-03-22T16:21:00Z"/>
                <w:rFonts w:ascii="Calibri" w:eastAsia="Times New Roman" w:hAnsi="Calibri" w:cs="Calibri"/>
                <w:color w:val="000000"/>
                <w:sz w:val="20"/>
                <w:szCs w:val="20"/>
              </w:rPr>
            </w:pPr>
            <w:ins w:id="5270" w:author="Commodore, Sarah" w:date="2023-03-22T16:21:00Z">
              <w:r w:rsidRPr="00DC2757">
                <w:rPr>
                  <w:rFonts w:ascii="Calibri" w:eastAsia="Times New Roman" w:hAnsi="Calibri" w:cs="Calibri"/>
                  <w:color w:val="000000"/>
                  <w:sz w:val="20"/>
                  <w:szCs w:val="20"/>
                </w:rPr>
                <w:t>*</w:t>
              </w:r>
            </w:ins>
          </w:p>
        </w:tc>
      </w:tr>
      <w:tr w:rsidR="00DC2757" w:rsidRPr="00DC2757" w14:paraId="10669245" w14:textId="77777777" w:rsidTr="00DC2757">
        <w:trPr>
          <w:trHeight w:val="260"/>
          <w:ins w:id="5271" w:author="Commodore, Sarah" w:date="2023-03-22T16:21:00Z"/>
        </w:trPr>
        <w:tc>
          <w:tcPr>
            <w:tcW w:w="0" w:type="auto"/>
            <w:tcBorders>
              <w:top w:val="nil"/>
              <w:left w:val="nil"/>
              <w:bottom w:val="nil"/>
              <w:right w:val="nil"/>
            </w:tcBorders>
            <w:shd w:val="clear" w:color="auto" w:fill="auto"/>
            <w:noWrap/>
            <w:vAlign w:val="bottom"/>
            <w:hideMark/>
          </w:tcPr>
          <w:p w14:paraId="6E6CD51F" w14:textId="77777777" w:rsidR="00DC2757" w:rsidRPr="00DC2757" w:rsidRDefault="00DC2757" w:rsidP="00DC2757">
            <w:pPr>
              <w:spacing w:after="0" w:line="240" w:lineRule="auto"/>
              <w:rPr>
                <w:ins w:id="5272" w:author="Commodore, Sarah" w:date="2023-03-22T16:21:00Z"/>
                <w:rFonts w:ascii="Calibri" w:eastAsia="Times New Roman" w:hAnsi="Calibri" w:cs="Calibri"/>
                <w:color w:val="000000"/>
                <w:sz w:val="20"/>
                <w:szCs w:val="20"/>
              </w:rPr>
            </w:pPr>
            <w:ins w:id="5273" w:author="Commodore, Sarah" w:date="2023-03-22T16:21:00Z">
              <w:r w:rsidRPr="00DC2757">
                <w:rPr>
                  <w:rFonts w:ascii="Calibri" w:eastAsia="Times New Roman" w:hAnsi="Calibri" w:cs="Calibri"/>
                  <w:color w:val="000000"/>
                  <w:sz w:val="20"/>
                  <w:szCs w:val="20"/>
                </w:rPr>
                <w:t>ENSG00000189051.5</w:t>
              </w:r>
            </w:ins>
          </w:p>
        </w:tc>
        <w:tc>
          <w:tcPr>
            <w:tcW w:w="0" w:type="auto"/>
            <w:tcBorders>
              <w:top w:val="nil"/>
              <w:left w:val="nil"/>
              <w:bottom w:val="nil"/>
              <w:right w:val="nil"/>
            </w:tcBorders>
            <w:shd w:val="clear" w:color="auto" w:fill="auto"/>
            <w:noWrap/>
            <w:vAlign w:val="bottom"/>
            <w:hideMark/>
          </w:tcPr>
          <w:p w14:paraId="60390BC8" w14:textId="77777777" w:rsidR="00DC2757" w:rsidRPr="00DC2757" w:rsidRDefault="00DC2757" w:rsidP="00DC2757">
            <w:pPr>
              <w:spacing w:after="0" w:line="240" w:lineRule="auto"/>
              <w:rPr>
                <w:ins w:id="5274" w:author="Commodore, Sarah" w:date="2023-03-22T16:21:00Z"/>
                <w:rFonts w:ascii="Calibri" w:eastAsia="Times New Roman" w:hAnsi="Calibri" w:cs="Calibri"/>
                <w:color w:val="000000"/>
                <w:sz w:val="20"/>
                <w:szCs w:val="20"/>
              </w:rPr>
            </w:pPr>
            <w:ins w:id="5275" w:author="Commodore, Sarah" w:date="2023-03-22T16:21:00Z">
              <w:r w:rsidRPr="00DC2757">
                <w:rPr>
                  <w:rFonts w:ascii="Calibri" w:eastAsia="Times New Roman" w:hAnsi="Calibri" w:cs="Calibri"/>
                  <w:color w:val="000000"/>
                  <w:sz w:val="20"/>
                  <w:szCs w:val="20"/>
                </w:rPr>
                <w:t>RNF222</w:t>
              </w:r>
            </w:ins>
          </w:p>
        </w:tc>
        <w:tc>
          <w:tcPr>
            <w:tcW w:w="0" w:type="auto"/>
            <w:tcBorders>
              <w:top w:val="nil"/>
              <w:left w:val="nil"/>
              <w:bottom w:val="nil"/>
              <w:right w:val="nil"/>
            </w:tcBorders>
            <w:shd w:val="clear" w:color="auto" w:fill="auto"/>
            <w:noWrap/>
            <w:vAlign w:val="bottom"/>
            <w:hideMark/>
          </w:tcPr>
          <w:p w14:paraId="0785EBE0" w14:textId="77777777" w:rsidR="00DC2757" w:rsidRPr="00DC2757" w:rsidRDefault="00DC2757" w:rsidP="00DC2757">
            <w:pPr>
              <w:spacing w:after="0" w:line="240" w:lineRule="auto"/>
              <w:jc w:val="center"/>
              <w:rPr>
                <w:ins w:id="5276" w:author="Commodore, Sarah" w:date="2023-03-22T16:21:00Z"/>
                <w:rFonts w:ascii="Calibri" w:eastAsia="Times New Roman" w:hAnsi="Calibri" w:cs="Calibri"/>
                <w:color w:val="000000"/>
                <w:sz w:val="20"/>
                <w:szCs w:val="20"/>
              </w:rPr>
            </w:pPr>
            <w:ins w:id="527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7B69949" w14:textId="77777777" w:rsidR="00DC2757" w:rsidRPr="00DC2757" w:rsidRDefault="00DC2757" w:rsidP="00DC2757">
            <w:pPr>
              <w:spacing w:after="0" w:line="240" w:lineRule="auto"/>
              <w:jc w:val="center"/>
              <w:rPr>
                <w:ins w:id="5278" w:author="Commodore, Sarah" w:date="2023-03-22T16:21:00Z"/>
                <w:rFonts w:ascii="Calibri" w:eastAsia="Times New Roman" w:hAnsi="Calibri" w:cs="Calibri"/>
                <w:color w:val="000000"/>
                <w:sz w:val="20"/>
                <w:szCs w:val="20"/>
              </w:rPr>
            </w:pPr>
            <w:ins w:id="5279"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73236619" w14:textId="77777777" w:rsidR="00DC2757" w:rsidRPr="00DC2757" w:rsidRDefault="00DC2757" w:rsidP="00DC2757">
            <w:pPr>
              <w:spacing w:after="0" w:line="240" w:lineRule="auto"/>
              <w:jc w:val="center"/>
              <w:rPr>
                <w:ins w:id="5280" w:author="Commodore, Sarah" w:date="2023-03-22T16:21:00Z"/>
                <w:rFonts w:ascii="Calibri" w:eastAsia="Times New Roman" w:hAnsi="Calibri" w:cs="Calibri"/>
                <w:color w:val="000000"/>
                <w:sz w:val="20"/>
                <w:szCs w:val="20"/>
              </w:rPr>
            </w:pPr>
            <w:ins w:id="5281" w:author="Commodore, Sarah" w:date="2023-03-22T16:21:00Z">
              <w:r w:rsidRPr="00DC2757">
                <w:rPr>
                  <w:rFonts w:ascii="Calibri" w:eastAsia="Times New Roman" w:hAnsi="Calibri" w:cs="Calibri"/>
                  <w:color w:val="000000"/>
                  <w:sz w:val="20"/>
                  <w:szCs w:val="20"/>
                </w:rPr>
                <w:t>6.5E-05</w:t>
              </w:r>
            </w:ins>
          </w:p>
        </w:tc>
        <w:tc>
          <w:tcPr>
            <w:tcW w:w="0" w:type="auto"/>
            <w:tcBorders>
              <w:top w:val="nil"/>
              <w:left w:val="nil"/>
              <w:bottom w:val="nil"/>
              <w:right w:val="nil"/>
            </w:tcBorders>
            <w:shd w:val="clear" w:color="auto" w:fill="auto"/>
            <w:noWrap/>
            <w:vAlign w:val="bottom"/>
            <w:hideMark/>
          </w:tcPr>
          <w:p w14:paraId="3010D275" w14:textId="77777777" w:rsidR="00DC2757" w:rsidRPr="00DC2757" w:rsidRDefault="00DC2757" w:rsidP="00DC2757">
            <w:pPr>
              <w:spacing w:after="0" w:line="240" w:lineRule="auto"/>
              <w:jc w:val="center"/>
              <w:rPr>
                <w:ins w:id="5282" w:author="Commodore, Sarah" w:date="2023-03-22T16:21:00Z"/>
                <w:rFonts w:ascii="Calibri" w:eastAsia="Times New Roman" w:hAnsi="Calibri" w:cs="Calibri"/>
                <w:color w:val="000000"/>
                <w:sz w:val="20"/>
                <w:szCs w:val="20"/>
              </w:rPr>
            </w:pPr>
            <w:ins w:id="5283" w:author="Commodore, Sarah" w:date="2023-03-22T16:21:00Z">
              <w:r w:rsidRPr="00DC2757">
                <w:rPr>
                  <w:rFonts w:ascii="Calibri" w:eastAsia="Times New Roman" w:hAnsi="Calibri" w:cs="Calibri"/>
                  <w:color w:val="000000"/>
                  <w:sz w:val="20"/>
                  <w:szCs w:val="20"/>
                </w:rPr>
                <w:t>*</w:t>
              </w:r>
            </w:ins>
          </w:p>
        </w:tc>
      </w:tr>
      <w:tr w:rsidR="00DC2757" w:rsidRPr="00DC2757" w14:paraId="1C3C6763" w14:textId="77777777" w:rsidTr="00DC2757">
        <w:trPr>
          <w:trHeight w:val="260"/>
          <w:ins w:id="5284" w:author="Commodore, Sarah" w:date="2023-03-22T16:21:00Z"/>
        </w:trPr>
        <w:tc>
          <w:tcPr>
            <w:tcW w:w="0" w:type="auto"/>
            <w:tcBorders>
              <w:top w:val="nil"/>
              <w:left w:val="nil"/>
              <w:bottom w:val="nil"/>
              <w:right w:val="nil"/>
            </w:tcBorders>
            <w:shd w:val="clear" w:color="auto" w:fill="auto"/>
            <w:noWrap/>
            <w:vAlign w:val="bottom"/>
            <w:hideMark/>
          </w:tcPr>
          <w:p w14:paraId="4A062AA5" w14:textId="77777777" w:rsidR="00DC2757" w:rsidRPr="00DC2757" w:rsidRDefault="00DC2757" w:rsidP="00DC2757">
            <w:pPr>
              <w:spacing w:after="0" w:line="240" w:lineRule="auto"/>
              <w:rPr>
                <w:ins w:id="5285" w:author="Commodore, Sarah" w:date="2023-03-22T16:21:00Z"/>
                <w:rFonts w:ascii="Calibri" w:eastAsia="Times New Roman" w:hAnsi="Calibri" w:cs="Calibri"/>
                <w:color w:val="000000"/>
                <w:sz w:val="20"/>
                <w:szCs w:val="20"/>
              </w:rPr>
            </w:pPr>
            <w:ins w:id="5286" w:author="Commodore, Sarah" w:date="2023-03-22T16:21:00Z">
              <w:r w:rsidRPr="00DC2757">
                <w:rPr>
                  <w:rFonts w:ascii="Calibri" w:eastAsia="Times New Roman" w:hAnsi="Calibri" w:cs="Calibri"/>
                  <w:color w:val="000000"/>
                  <w:sz w:val="20"/>
                  <w:szCs w:val="20"/>
                </w:rPr>
                <w:t>ENSG00000241163.8</w:t>
              </w:r>
            </w:ins>
          </w:p>
        </w:tc>
        <w:tc>
          <w:tcPr>
            <w:tcW w:w="0" w:type="auto"/>
            <w:tcBorders>
              <w:top w:val="nil"/>
              <w:left w:val="nil"/>
              <w:bottom w:val="nil"/>
              <w:right w:val="nil"/>
            </w:tcBorders>
            <w:shd w:val="clear" w:color="auto" w:fill="auto"/>
            <w:noWrap/>
            <w:vAlign w:val="bottom"/>
            <w:hideMark/>
          </w:tcPr>
          <w:p w14:paraId="699EE404" w14:textId="77777777" w:rsidR="00DC2757" w:rsidRPr="00DC2757" w:rsidRDefault="00DC2757" w:rsidP="00DC2757">
            <w:pPr>
              <w:spacing w:after="0" w:line="240" w:lineRule="auto"/>
              <w:rPr>
                <w:ins w:id="5287" w:author="Commodore, Sarah" w:date="2023-03-22T16:21:00Z"/>
                <w:rFonts w:ascii="Calibri" w:eastAsia="Times New Roman" w:hAnsi="Calibri" w:cs="Calibri"/>
                <w:color w:val="000000"/>
                <w:sz w:val="20"/>
                <w:szCs w:val="20"/>
              </w:rPr>
            </w:pPr>
            <w:ins w:id="5288" w:author="Commodore, Sarah" w:date="2023-03-22T16:21:00Z">
              <w:r w:rsidRPr="00DC2757">
                <w:rPr>
                  <w:rFonts w:ascii="Calibri" w:eastAsia="Times New Roman" w:hAnsi="Calibri" w:cs="Calibri"/>
                  <w:color w:val="000000"/>
                  <w:sz w:val="20"/>
                  <w:szCs w:val="20"/>
                </w:rPr>
                <w:t>LINC00877</w:t>
              </w:r>
            </w:ins>
          </w:p>
        </w:tc>
        <w:tc>
          <w:tcPr>
            <w:tcW w:w="0" w:type="auto"/>
            <w:tcBorders>
              <w:top w:val="nil"/>
              <w:left w:val="nil"/>
              <w:bottom w:val="nil"/>
              <w:right w:val="nil"/>
            </w:tcBorders>
            <w:shd w:val="clear" w:color="auto" w:fill="auto"/>
            <w:noWrap/>
            <w:vAlign w:val="bottom"/>
            <w:hideMark/>
          </w:tcPr>
          <w:p w14:paraId="0F9E52C2" w14:textId="77777777" w:rsidR="00DC2757" w:rsidRPr="00DC2757" w:rsidRDefault="00DC2757" w:rsidP="00DC2757">
            <w:pPr>
              <w:spacing w:after="0" w:line="240" w:lineRule="auto"/>
              <w:jc w:val="center"/>
              <w:rPr>
                <w:ins w:id="5289" w:author="Commodore, Sarah" w:date="2023-03-22T16:21:00Z"/>
                <w:rFonts w:ascii="Calibri" w:eastAsia="Times New Roman" w:hAnsi="Calibri" w:cs="Calibri"/>
                <w:color w:val="000000"/>
                <w:sz w:val="20"/>
                <w:szCs w:val="20"/>
              </w:rPr>
            </w:pPr>
            <w:ins w:id="529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7D9A622" w14:textId="77777777" w:rsidR="00DC2757" w:rsidRPr="00DC2757" w:rsidRDefault="00DC2757" w:rsidP="00DC2757">
            <w:pPr>
              <w:spacing w:after="0" w:line="240" w:lineRule="auto"/>
              <w:jc w:val="center"/>
              <w:rPr>
                <w:ins w:id="5291" w:author="Commodore, Sarah" w:date="2023-03-22T16:21:00Z"/>
                <w:rFonts w:ascii="Calibri" w:eastAsia="Times New Roman" w:hAnsi="Calibri" w:cs="Calibri"/>
                <w:color w:val="000000"/>
                <w:sz w:val="20"/>
                <w:szCs w:val="20"/>
              </w:rPr>
            </w:pPr>
            <w:ins w:id="5292" w:author="Commodore, Sarah" w:date="2023-03-22T16:21:00Z">
              <w:r w:rsidRPr="00DC2757">
                <w:rPr>
                  <w:rFonts w:ascii="Calibri" w:eastAsia="Times New Roman" w:hAnsi="Calibri" w:cs="Calibri"/>
                  <w:color w:val="000000"/>
                  <w:sz w:val="20"/>
                  <w:szCs w:val="20"/>
                </w:rPr>
                <w:t>7.3E-06</w:t>
              </w:r>
            </w:ins>
          </w:p>
        </w:tc>
        <w:tc>
          <w:tcPr>
            <w:tcW w:w="0" w:type="auto"/>
            <w:tcBorders>
              <w:top w:val="nil"/>
              <w:left w:val="nil"/>
              <w:bottom w:val="nil"/>
              <w:right w:val="nil"/>
            </w:tcBorders>
            <w:shd w:val="clear" w:color="auto" w:fill="auto"/>
            <w:noWrap/>
            <w:vAlign w:val="bottom"/>
            <w:hideMark/>
          </w:tcPr>
          <w:p w14:paraId="03C72F09" w14:textId="77777777" w:rsidR="00DC2757" w:rsidRPr="00DC2757" w:rsidRDefault="00DC2757" w:rsidP="00DC2757">
            <w:pPr>
              <w:spacing w:after="0" w:line="240" w:lineRule="auto"/>
              <w:jc w:val="center"/>
              <w:rPr>
                <w:ins w:id="5293" w:author="Commodore, Sarah" w:date="2023-03-22T16:21:00Z"/>
                <w:rFonts w:ascii="Calibri" w:eastAsia="Times New Roman" w:hAnsi="Calibri" w:cs="Calibri"/>
                <w:color w:val="000000"/>
                <w:sz w:val="20"/>
                <w:szCs w:val="20"/>
              </w:rPr>
            </w:pPr>
            <w:ins w:id="5294"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0B642717" w14:textId="77777777" w:rsidR="00DC2757" w:rsidRPr="00DC2757" w:rsidRDefault="00DC2757" w:rsidP="00DC2757">
            <w:pPr>
              <w:spacing w:after="0" w:line="240" w:lineRule="auto"/>
              <w:jc w:val="center"/>
              <w:rPr>
                <w:ins w:id="5295" w:author="Commodore, Sarah" w:date="2023-03-22T16:21:00Z"/>
                <w:rFonts w:ascii="Calibri" w:eastAsia="Times New Roman" w:hAnsi="Calibri" w:cs="Calibri"/>
                <w:color w:val="000000"/>
                <w:sz w:val="20"/>
                <w:szCs w:val="20"/>
              </w:rPr>
            </w:pPr>
            <w:ins w:id="5296" w:author="Commodore, Sarah" w:date="2023-03-22T16:21:00Z">
              <w:r w:rsidRPr="00DC2757">
                <w:rPr>
                  <w:rFonts w:ascii="Calibri" w:eastAsia="Times New Roman" w:hAnsi="Calibri" w:cs="Calibri"/>
                  <w:color w:val="000000"/>
                  <w:sz w:val="20"/>
                  <w:szCs w:val="20"/>
                </w:rPr>
                <w:t>*</w:t>
              </w:r>
            </w:ins>
          </w:p>
        </w:tc>
      </w:tr>
      <w:tr w:rsidR="00DC2757" w:rsidRPr="00DC2757" w14:paraId="10C2DBE3" w14:textId="77777777" w:rsidTr="00DC2757">
        <w:trPr>
          <w:trHeight w:val="260"/>
          <w:ins w:id="5297" w:author="Commodore, Sarah" w:date="2023-03-22T16:21:00Z"/>
        </w:trPr>
        <w:tc>
          <w:tcPr>
            <w:tcW w:w="0" w:type="auto"/>
            <w:tcBorders>
              <w:top w:val="nil"/>
              <w:left w:val="nil"/>
              <w:bottom w:val="nil"/>
              <w:right w:val="nil"/>
            </w:tcBorders>
            <w:shd w:val="clear" w:color="auto" w:fill="auto"/>
            <w:noWrap/>
            <w:vAlign w:val="bottom"/>
            <w:hideMark/>
          </w:tcPr>
          <w:p w14:paraId="5457061F" w14:textId="77777777" w:rsidR="00DC2757" w:rsidRPr="00DC2757" w:rsidRDefault="00DC2757" w:rsidP="00DC2757">
            <w:pPr>
              <w:spacing w:after="0" w:line="240" w:lineRule="auto"/>
              <w:rPr>
                <w:ins w:id="5298" w:author="Commodore, Sarah" w:date="2023-03-22T16:21:00Z"/>
                <w:rFonts w:ascii="Calibri" w:eastAsia="Times New Roman" w:hAnsi="Calibri" w:cs="Calibri"/>
                <w:color w:val="000000"/>
                <w:sz w:val="20"/>
                <w:szCs w:val="20"/>
              </w:rPr>
            </w:pPr>
            <w:ins w:id="5299" w:author="Commodore, Sarah" w:date="2023-03-22T16:21:00Z">
              <w:r w:rsidRPr="00DC2757">
                <w:rPr>
                  <w:rFonts w:ascii="Calibri" w:eastAsia="Times New Roman" w:hAnsi="Calibri" w:cs="Calibri"/>
                  <w:color w:val="000000"/>
                  <w:sz w:val="20"/>
                  <w:szCs w:val="20"/>
                </w:rPr>
                <w:t>ENSG00000067646.12</w:t>
              </w:r>
            </w:ins>
          </w:p>
        </w:tc>
        <w:tc>
          <w:tcPr>
            <w:tcW w:w="0" w:type="auto"/>
            <w:tcBorders>
              <w:top w:val="nil"/>
              <w:left w:val="nil"/>
              <w:bottom w:val="nil"/>
              <w:right w:val="nil"/>
            </w:tcBorders>
            <w:shd w:val="clear" w:color="auto" w:fill="auto"/>
            <w:noWrap/>
            <w:vAlign w:val="bottom"/>
            <w:hideMark/>
          </w:tcPr>
          <w:p w14:paraId="2992C634" w14:textId="77777777" w:rsidR="00DC2757" w:rsidRPr="00DC2757" w:rsidRDefault="00DC2757" w:rsidP="00DC2757">
            <w:pPr>
              <w:spacing w:after="0" w:line="240" w:lineRule="auto"/>
              <w:rPr>
                <w:ins w:id="5300" w:author="Commodore, Sarah" w:date="2023-03-22T16:21:00Z"/>
                <w:rFonts w:ascii="Calibri" w:eastAsia="Times New Roman" w:hAnsi="Calibri" w:cs="Calibri"/>
                <w:color w:val="000000"/>
                <w:sz w:val="20"/>
                <w:szCs w:val="20"/>
              </w:rPr>
            </w:pPr>
            <w:ins w:id="5301" w:author="Commodore, Sarah" w:date="2023-03-22T16:21:00Z">
              <w:r w:rsidRPr="00DC2757">
                <w:rPr>
                  <w:rFonts w:ascii="Calibri" w:eastAsia="Times New Roman" w:hAnsi="Calibri" w:cs="Calibri"/>
                  <w:color w:val="000000"/>
                  <w:sz w:val="20"/>
                  <w:szCs w:val="20"/>
                </w:rPr>
                <w:t>ZFY</w:t>
              </w:r>
            </w:ins>
          </w:p>
        </w:tc>
        <w:tc>
          <w:tcPr>
            <w:tcW w:w="0" w:type="auto"/>
            <w:tcBorders>
              <w:top w:val="nil"/>
              <w:left w:val="nil"/>
              <w:bottom w:val="nil"/>
              <w:right w:val="nil"/>
            </w:tcBorders>
            <w:shd w:val="clear" w:color="auto" w:fill="auto"/>
            <w:noWrap/>
            <w:vAlign w:val="bottom"/>
            <w:hideMark/>
          </w:tcPr>
          <w:p w14:paraId="7ECA84CA" w14:textId="77777777" w:rsidR="00DC2757" w:rsidRPr="00DC2757" w:rsidRDefault="00DC2757" w:rsidP="00DC2757">
            <w:pPr>
              <w:spacing w:after="0" w:line="240" w:lineRule="auto"/>
              <w:jc w:val="center"/>
              <w:rPr>
                <w:ins w:id="5302" w:author="Commodore, Sarah" w:date="2023-03-22T16:21:00Z"/>
                <w:rFonts w:ascii="Calibri" w:eastAsia="Times New Roman" w:hAnsi="Calibri" w:cs="Calibri"/>
                <w:color w:val="000000"/>
                <w:sz w:val="20"/>
                <w:szCs w:val="20"/>
              </w:rPr>
            </w:pPr>
            <w:ins w:id="530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5539A9" w14:textId="77777777" w:rsidR="00DC2757" w:rsidRPr="00DC2757" w:rsidRDefault="00DC2757" w:rsidP="00DC2757">
            <w:pPr>
              <w:spacing w:after="0" w:line="240" w:lineRule="auto"/>
              <w:jc w:val="center"/>
              <w:rPr>
                <w:ins w:id="5304" w:author="Commodore, Sarah" w:date="2023-03-22T16:21:00Z"/>
                <w:rFonts w:ascii="Calibri" w:eastAsia="Times New Roman" w:hAnsi="Calibri" w:cs="Calibri"/>
                <w:color w:val="000000"/>
                <w:sz w:val="20"/>
                <w:szCs w:val="20"/>
              </w:rPr>
            </w:pPr>
            <w:ins w:id="5305"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7291E108" w14:textId="77777777" w:rsidR="00DC2757" w:rsidRPr="00DC2757" w:rsidRDefault="00DC2757" w:rsidP="00DC2757">
            <w:pPr>
              <w:spacing w:after="0" w:line="240" w:lineRule="auto"/>
              <w:jc w:val="center"/>
              <w:rPr>
                <w:ins w:id="5306" w:author="Commodore, Sarah" w:date="2023-03-22T16:21:00Z"/>
                <w:rFonts w:ascii="Calibri" w:eastAsia="Times New Roman" w:hAnsi="Calibri" w:cs="Calibri"/>
                <w:color w:val="000000"/>
                <w:sz w:val="20"/>
                <w:szCs w:val="20"/>
              </w:rPr>
            </w:pPr>
            <w:ins w:id="5307"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6172EB89" w14:textId="77777777" w:rsidR="00DC2757" w:rsidRPr="00DC2757" w:rsidRDefault="00DC2757" w:rsidP="00DC2757">
            <w:pPr>
              <w:spacing w:after="0" w:line="240" w:lineRule="auto"/>
              <w:jc w:val="center"/>
              <w:rPr>
                <w:ins w:id="5308" w:author="Commodore, Sarah" w:date="2023-03-22T16:21:00Z"/>
                <w:rFonts w:ascii="Calibri" w:eastAsia="Times New Roman" w:hAnsi="Calibri" w:cs="Calibri"/>
                <w:color w:val="000000"/>
                <w:sz w:val="20"/>
                <w:szCs w:val="20"/>
              </w:rPr>
            </w:pPr>
            <w:ins w:id="5309" w:author="Commodore, Sarah" w:date="2023-03-22T16:21:00Z">
              <w:r w:rsidRPr="00DC2757">
                <w:rPr>
                  <w:rFonts w:ascii="Calibri" w:eastAsia="Times New Roman" w:hAnsi="Calibri" w:cs="Calibri"/>
                  <w:color w:val="000000"/>
                  <w:sz w:val="20"/>
                  <w:szCs w:val="20"/>
                </w:rPr>
                <w:t>*</w:t>
              </w:r>
            </w:ins>
          </w:p>
        </w:tc>
      </w:tr>
      <w:tr w:rsidR="00DC2757" w:rsidRPr="00DC2757" w14:paraId="57A3FE36" w14:textId="77777777" w:rsidTr="00DC2757">
        <w:trPr>
          <w:trHeight w:val="260"/>
          <w:ins w:id="5310" w:author="Commodore, Sarah" w:date="2023-03-22T16:21:00Z"/>
        </w:trPr>
        <w:tc>
          <w:tcPr>
            <w:tcW w:w="0" w:type="auto"/>
            <w:tcBorders>
              <w:top w:val="nil"/>
              <w:left w:val="nil"/>
              <w:bottom w:val="nil"/>
              <w:right w:val="nil"/>
            </w:tcBorders>
            <w:shd w:val="clear" w:color="auto" w:fill="auto"/>
            <w:noWrap/>
            <w:vAlign w:val="bottom"/>
            <w:hideMark/>
          </w:tcPr>
          <w:p w14:paraId="1E7A4345" w14:textId="77777777" w:rsidR="00DC2757" w:rsidRPr="00DC2757" w:rsidRDefault="00DC2757" w:rsidP="00DC2757">
            <w:pPr>
              <w:spacing w:after="0" w:line="240" w:lineRule="auto"/>
              <w:rPr>
                <w:ins w:id="5311" w:author="Commodore, Sarah" w:date="2023-03-22T16:21:00Z"/>
                <w:rFonts w:ascii="Calibri" w:eastAsia="Times New Roman" w:hAnsi="Calibri" w:cs="Calibri"/>
                <w:color w:val="000000"/>
                <w:sz w:val="20"/>
                <w:szCs w:val="20"/>
              </w:rPr>
            </w:pPr>
            <w:ins w:id="5312" w:author="Commodore, Sarah" w:date="2023-03-22T16:21:00Z">
              <w:r w:rsidRPr="00DC2757">
                <w:rPr>
                  <w:rFonts w:ascii="Calibri" w:eastAsia="Times New Roman" w:hAnsi="Calibri" w:cs="Calibri"/>
                  <w:color w:val="000000"/>
                  <w:sz w:val="20"/>
                  <w:szCs w:val="20"/>
                </w:rPr>
                <w:t>ENSG00000186642.16</w:t>
              </w:r>
            </w:ins>
          </w:p>
        </w:tc>
        <w:tc>
          <w:tcPr>
            <w:tcW w:w="0" w:type="auto"/>
            <w:tcBorders>
              <w:top w:val="nil"/>
              <w:left w:val="nil"/>
              <w:bottom w:val="nil"/>
              <w:right w:val="nil"/>
            </w:tcBorders>
            <w:shd w:val="clear" w:color="auto" w:fill="auto"/>
            <w:noWrap/>
            <w:vAlign w:val="bottom"/>
            <w:hideMark/>
          </w:tcPr>
          <w:p w14:paraId="5373838F" w14:textId="77777777" w:rsidR="00DC2757" w:rsidRPr="00DC2757" w:rsidRDefault="00DC2757" w:rsidP="00DC2757">
            <w:pPr>
              <w:spacing w:after="0" w:line="240" w:lineRule="auto"/>
              <w:rPr>
                <w:ins w:id="5313" w:author="Commodore, Sarah" w:date="2023-03-22T16:21:00Z"/>
                <w:rFonts w:ascii="Calibri" w:eastAsia="Times New Roman" w:hAnsi="Calibri" w:cs="Calibri"/>
                <w:color w:val="000000"/>
                <w:sz w:val="20"/>
                <w:szCs w:val="20"/>
              </w:rPr>
            </w:pPr>
            <w:ins w:id="5314" w:author="Commodore, Sarah" w:date="2023-03-22T16:21:00Z">
              <w:r w:rsidRPr="00DC2757">
                <w:rPr>
                  <w:rFonts w:ascii="Calibri" w:eastAsia="Times New Roman" w:hAnsi="Calibri" w:cs="Calibri"/>
                  <w:color w:val="000000"/>
                  <w:sz w:val="20"/>
                  <w:szCs w:val="20"/>
                </w:rPr>
                <w:t>PDE2A</w:t>
              </w:r>
            </w:ins>
          </w:p>
        </w:tc>
        <w:tc>
          <w:tcPr>
            <w:tcW w:w="0" w:type="auto"/>
            <w:tcBorders>
              <w:top w:val="nil"/>
              <w:left w:val="nil"/>
              <w:bottom w:val="nil"/>
              <w:right w:val="nil"/>
            </w:tcBorders>
            <w:shd w:val="clear" w:color="auto" w:fill="auto"/>
            <w:noWrap/>
            <w:vAlign w:val="bottom"/>
            <w:hideMark/>
          </w:tcPr>
          <w:p w14:paraId="118AE875" w14:textId="77777777" w:rsidR="00DC2757" w:rsidRPr="00DC2757" w:rsidRDefault="00DC2757" w:rsidP="00DC2757">
            <w:pPr>
              <w:spacing w:after="0" w:line="240" w:lineRule="auto"/>
              <w:jc w:val="center"/>
              <w:rPr>
                <w:ins w:id="5315" w:author="Commodore, Sarah" w:date="2023-03-22T16:21:00Z"/>
                <w:rFonts w:ascii="Calibri" w:eastAsia="Times New Roman" w:hAnsi="Calibri" w:cs="Calibri"/>
                <w:color w:val="000000"/>
                <w:sz w:val="20"/>
                <w:szCs w:val="20"/>
              </w:rPr>
            </w:pPr>
            <w:ins w:id="531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048C60" w14:textId="77777777" w:rsidR="00DC2757" w:rsidRPr="00DC2757" w:rsidRDefault="00DC2757" w:rsidP="00DC2757">
            <w:pPr>
              <w:spacing w:after="0" w:line="240" w:lineRule="auto"/>
              <w:jc w:val="center"/>
              <w:rPr>
                <w:ins w:id="5317" w:author="Commodore, Sarah" w:date="2023-03-22T16:21:00Z"/>
                <w:rFonts w:ascii="Calibri" w:eastAsia="Times New Roman" w:hAnsi="Calibri" w:cs="Calibri"/>
                <w:color w:val="000000"/>
                <w:sz w:val="20"/>
                <w:szCs w:val="20"/>
              </w:rPr>
            </w:pPr>
            <w:ins w:id="5318" w:author="Commodore, Sarah" w:date="2023-03-22T16:21:00Z">
              <w:r w:rsidRPr="00DC2757">
                <w:rPr>
                  <w:rFonts w:ascii="Calibri" w:eastAsia="Times New Roman" w:hAnsi="Calibri" w:cs="Calibri"/>
                  <w:color w:val="000000"/>
                  <w:sz w:val="20"/>
                  <w:szCs w:val="20"/>
                </w:rPr>
                <w:t>6.5E-07</w:t>
              </w:r>
            </w:ins>
          </w:p>
        </w:tc>
        <w:tc>
          <w:tcPr>
            <w:tcW w:w="0" w:type="auto"/>
            <w:tcBorders>
              <w:top w:val="nil"/>
              <w:left w:val="nil"/>
              <w:bottom w:val="nil"/>
              <w:right w:val="nil"/>
            </w:tcBorders>
            <w:shd w:val="clear" w:color="auto" w:fill="auto"/>
            <w:noWrap/>
            <w:vAlign w:val="bottom"/>
            <w:hideMark/>
          </w:tcPr>
          <w:p w14:paraId="5E89F75F" w14:textId="77777777" w:rsidR="00DC2757" w:rsidRPr="00DC2757" w:rsidRDefault="00DC2757" w:rsidP="00DC2757">
            <w:pPr>
              <w:spacing w:after="0" w:line="240" w:lineRule="auto"/>
              <w:jc w:val="center"/>
              <w:rPr>
                <w:ins w:id="5319" w:author="Commodore, Sarah" w:date="2023-03-22T16:21:00Z"/>
                <w:rFonts w:ascii="Calibri" w:eastAsia="Times New Roman" w:hAnsi="Calibri" w:cs="Calibri"/>
                <w:color w:val="000000"/>
                <w:sz w:val="20"/>
                <w:szCs w:val="20"/>
              </w:rPr>
            </w:pPr>
            <w:ins w:id="5320" w:author="Commodore, Sarah" w:date="2023-03-22T16:21:00Z">
              <w:r w:rsidRPr="00DC2757">
                <w:rPr>
                  <w:rFonts w:ascii="Calibri" w:eastAsia="Times New Roman" w:hAnsi="Calibri" w:cs="Calibri"/>
                  <w:color w:val="000000"/>
                  <w:sz w:val="20"/>
                  <w:szCs w:val="20"/>
                </w:rPr>
                <w:t>5.9E-06</w:t>
              </w:r>
            </w:ins>
          </w:p>
        </w:tc>
        <w:tc>
          <w:tcPr>
            <w:tcW w:w="0" w:type="auto"/>
            <w:tcBorders>
              <w:top w:val="nil"/>
              <w:left w:val="nil"/>
              <w:bottom w:val="nil"/>
              <w:right w:val="nil"/>
            </w:tcBorders>
            <w:shd w:val="clear" w:color="auto" w:fill="auto"/>
            <w:noWrap/>
            <w:vAlign w:val="bottom"/>
            <w:hideMark/>
          </w:tcPr>
          <w:p w14:paraId="6DE3CFB3" w14:textId="77777777" w:rsidR="00DC2757" w:rsidRPr="00DC2757" w:rsidRDefault="00DC2757" w:rsidP="00DC2757">
            <w:pPr>
              <w:spacing w:after="0" w:line="240" w:lineRule="auto"/>
              <w:jc w:val="center"/>
              <w:rPr>
                <w:ins w:id="5321" w:author="Commodore, Sarah" w:date="2023-03-22T16:21:00Z"/>
                <w:rFonts w:ascii="Calibri" w:eastAsia="Times New Roman" w:hAnsi="Calibri" w:cs="Calibri"/>
                <w:color w:val="000000"/>
                <w:sz w:val="20"/>
                <w:szCs w:val="20"/>
              </w:rPr>
            </w:pPr>
            <w:ins w:id="5322" w:author="Commodore, Sarah" w:date="2023-03-22T16:21:00Z">
              <w:r w:rsidRPr="00DC2757">
                <w:rPr>
                  <w:rFonts w:ascii="Calibri" w:eastAsia="Times New Roman" w:hAnsi="Calibri" w:cs="Calibri"/>
                  <w:color w:val="000000"/>
                  <w:sz w:val="20"/>
                  <w:szCs w:val="20"/>
                </w:rPr>
                <w:t>*</w:t>
              </w:r>
            </w:ins>
          </w:p>
        </w:tc>
      </w:tr>
      <w:tr w:rsidR="00DC2757" w:rsidRPr="00DC2757" w14:paraId="5C8FEEAD" w14:textId="77777777" w:rsidTr="00DC2757">
        <w:trPr>
          <w:trHeight w:val="260"/>
          <w:ins w:id="5323" w:author="Commodore, Sarah" w:date="2023-03-22T16:21:00Z"/>
        </w:trPr>
        <w:tc>
          <w:tcPr>
            <w:tcW w:w="0" w:type="auto"/>
            <w:tcBorders>
              <w:top w:val="nil"/>
              <w:left w:val="nil"/>
              <w:bottom w:val="nil"/>
              <w:right w:val="nil"/>
            </w:tcBorders>
            <w:shd w:val="clear" w:color="auto" w:fill="auto"/>
            <w:noWrap/>
            <w:vAlign w:val="bottom"/>
            <w:hideMark/>
          </w:tcPr>
          <w:p w14:paraId="495C44F1" w14:textId="77777777" w:rsidR="00DC2757" w:rsidRPr="00DC2757" w:rsidRDefault="00DC2757" w:rsidP="00DC2757">
            <w:pPr>
              <w:spacing w:after="0" w:line="240" w:lineRule="auto"/>
              <w:rPr>
                <w:ins w:id="5324" w:author="Commodore, Sarah" w:date="2023-03-22T16:21:00Z"/>
                <w:rFonts w:ascii="Calibri" w:eastAsia="Times New Roman" w:hAnsi="Calibri" w:cs="Calibri"/>
                <w:color w:val="000000"/>
                <w:sz w:val="20"/>
                <w:szCs w:val="20"/>
              </w:rPr>
            </w:pPr>
            <w:ins w:id="5325" w:author="Commodore, Sarah" w:date="2023-03-22T16:21:00Z">
              <w:r w:rsidRPr="00DC2757">
                <w:rPr>
                  <w:rFonts w:ascii="Calibri" w:eastAsia="Times New Roman" w:hAnsi="Calibri" w:cs="Calibri"/>
                  <w:color w:val="000000"/>
                  <w:sz w:val="20"/>
                  <w:szCs w:val="20"/>
                </w:rPr>
                <w:t>ENSG00000260943.1</w:t>
              </w:r>
            </w:ins>
          </w:p>
        </w:tc>
        <w:tc>
          <w:tcPr>
            <w:tcW w:w="0" w:type="auto"/>
            <w:tcBorders>
              <w:top w:val="nil"/>
              <w:left w:val="nil"/>
              <w:bottom w:val="nil"/>
              <w:right w:val="nil"/>
            </w:tcBorders>
            <w:shd w:val="clear" w:color="auto" w:fill="auto"/>
            <w:noWrap/>
            <w:vAlign w:val="bottom"/>
            <w:hideMark/>
          </w:tcPr>
          <w:p w14:paraId="73CDBDE5" w14:textId="77777777" w:rsidR="00DC2757" w:rsidRPr="00DC2757" w:rsidRDefault="00DC2757" w:rsidP="00DC2757">
            <w:pPr>
              <w:spacing w:after="0" w:line="240" w:lineRule="auto"/>
              <w:rPr>
                <w:ins w:id="5326" w:author="Commodore, Sarah" w:date="2023-03-22T16:21:00Z"/>
                <w:rFonts w:ascii="Calibri" w:eastAsia="Times New Roman" w:hAnsi="Calibri" w:cs="Calibri"/>
                <w:color w:val="000000"/>
                <w:sz w:val="20"/>
                <w:szCs w:val="20"/>
              </w:rPr>
            </w:pPr>
            <w:ins w:id="5327" w:author="Commodore, Sarah" w:date="2023-03-22T16:21:00Z">
              <w:r w:rsidRPr="00DC2757">
                <w:rPr>
                  <w:rFonts w:ascii="Calibri" w:eastAsia="Times New Roman" w:hAnsi="Calibri" w:cs="Calibri"/>
                  <w:color w:val="000000"/>
                  <w:sz w:val="20"/>
                  <w:szCs w:val="20"/>
                </w:rPr>
                <w:t>LINC02555</w:t>
              </w:r>
            </w:ins>
          </w:p>
        </w:tc>
        <w:tc>
          <w:tcPr>
            <w:tcW w:w="0" w:type="auto"/>
            <w:tcBorders>
              <w:top w:val="nil"/>
              <w:left w:val="nil"/>
              <w:bottom w:val="nil"/>
              <w:right w:val="nil"/>
            </w:tcBorders>
            <w:shd w:val="clear" w:color="auto" w:fill="auto"/>
            <w:noWrap/>
            <w:vAlign w:val="bottom"/>
            <w:hideMark/>
          </w:tcPr>
          <w:p w14:paraId="36FAED0F" w14:textId="77777777" w:rsidR="00DC2757" w:rsidRPr="00DC2757" w:rsidRDefault="00DC2757" w:rsidP="00DC2757">
            <w:pPr>
              <w:spacing w:after="0" w:line="240" w:lineRule="auto"/>
              <w:jc w:val="center"/>
              <w:rPr>
                <w:ins w:id="5328" w:author="Commodore, Sarah" w:date="2023-03-22T16:21:00Z"/>
                <w:rFonts w:ascii="Calibri" w:eastAsia="Times New Roman" w:hAnsi="Calibri" w:cs="Calibri"/>
                <w:color w:val="000000"/>
                <w:sz w:val="20"/>
                <w:szCs w:val="20"/>
              </w:rPr>
            </w:pPr>
            <w:ins w:id="532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3651D75" w14:textId="77777777" w:rsidR="00DC2757" w:rsidRPr="00DC2757" w:rsidRDefault="00DC2757" w:rsidP="00DC2757">
            <w:pPr>
              <w:spacing w:after="0" w:line="240" w:lineRule="auto"/>
              <w:jc w:val="center"/>
              <w:rPr>
                <w:ins w:id="5330" w:author="Commodore, Sarah" w:date="2023-03-22T16:21:00Z"/>
                <w:rFonts w:ascii="Calibri" w:eastAsia="Times New Roman" w:hAnsi="Calibri" w:cs="Calibri"/>
                <w:color w:val="000000"/>
                <w:sz w:val="20"/>
                <w:szCs w:val="20"/>
              </w:rPr>
            </w:pPr>
            <w:ins w:id="5331"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6927F681" w14:textId="77777777" w:rsidR="00DC2757" w:rsidRPr="00DC2757" w:rsidRDefault="00DC2757" w:rsidP="00DC2757">
            <w:pPr>
              <w:spacing w:after="0" w:line="240" w:lineRule="auto"/>
              <w:jc w:val="center"/>
              <w:rPr>
                <w:ins w:id="5332" w:author="Commodore, Sarah" w:date="2023-03-22T16:21:00Z"/>
                <w:rFonts w:ascii="Calibri" w:eastAsia="Times New Roman" w:hAnsi="Calibri" w:cs="Calibri"/>
                <w:color w:val="000000"/>
                <w:sz w:val="20"/>
                <w:szCs w:val="20"/>
              </w:rPr>
            </w:pPr>
            <w:ins w:id="5333"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3D28AD5F" w14:textId="77777777" w:rsidR="00DC2757" w:rsidRPr="00DC2757" w:rsidRDefault="00DC2757" w:rsidP="00DC2757">
            <w:pPr>
              <w:spacing w:after="0" w:line="240" w:lineRule="auto"/>
              <w:jc w:val="center"/>
              <w:rPr>
                <w:ins w:id="5334" w:author="Commodore, Sarah" w:date="2023-03-22T16:21:00Z"/>
                <w:rFonts w:ascii="Calibri" w:eastAsia="Times New Roman" w:hAnsi="Calibri" w:cs="Calibri"/>
                <w:color w:val="000000"/>
                <w:sz w:val="20"/>
                <w:szCs w:val="20"/>
              </w:rPr>
            </w:pPr>
            <w:ins w:id="5335" w:author="Commodore, Sarah" w:date="2023-03-22T16:21:00Z">
              <w:r w:rsidRPr="00DC2757">
                <w:rPr>
                  <w:rFonts w:ascii="Calibri" w:eastAsia="Times New Roman" w:hAnsi="Calibri" w:cs="Calibri"/>
                  <w:color w:val="000000"/>
                  <w:sz w:val="20"/>
                  <w:szCs w:val="20"/>
                </w:rPr>
                <w:t>*</w:t>
              </w:r>
            </w:ins>
          </w:p>
        </w:tc>
      </w:tr>
      <w:tr w:rsidR="00DC2757" w:rsidRPr="00DC2757" w14:paraId="2C9B5543" w14:textId="77777777" w:rsidTr="00DC2757">
        <w:trPr>
          <w:trHeight w:val="260"/>
          <w:ins w:id="5336" w:author="Commodore, Sarah" w:date="2023-03-22T16:21:00Z"/>
        </w:trPr>
        <w:tc>
          <w:tcPr>
            <w:tcW w:w="0" w:type="auto"/>
            <w:tcBorders>
              <w:top w:val="nil"/>
              <w:left w:val="nil"/>
              <w:bottom w:val="nil"/>
              <w:right w:val="nil"/>
            </w:tcBorders>
            <w:shd w:val="clear" w:color="auto" w:fill="auto"/>
            <w:noWrap/>
            <w:vAlign w:val="bottom"/>
            <w:hideMark/>
          </w:tcPr>
          <w:p w14:paraId="18C44289" w14:textId="77777777" w:rsidR="00DC2757" w:rsidRPr="00DC2757" w:rsidRDefault="00DC2757" w:rsidP="00DC2757">
            <w:pPr>
              <w:spacing w:after="0" w:line="240" w:lineRule="auto"/>
              <w:rPr>
                <w:ins w:id="5337" w:author="Commodore, Sarah" w:date="2023-03-22T16:21:00Z"/>
                <w:rFonts w:ascii="Calibri" w:eastAsia="Times New Roman" w:hAnsi="Calibri" w:cs="Calibri"/>
                <w:color w:val="000000"/>
                <w:sz w:val="20"/>
                <w:szCs w:val="20"/>
              </w:rPr>
            </w:pPr>
            <w:ins w:id="5338" w:author="Commodore, Sarah" w:date="2023-03-22T16:21:00Z">
              <w:r w:rsidRPr="00DC2757">
                <w:rPr>
                  <w:rFonts w:ascii="Calibri" w:eastAsia="Times New Roman" w:hAnsi="Calibri" w:cs="Calibri"/>
                  <w:color w:val="000000"/>
                  <w:sz w:val="20"/>
                  <w:szCs w:val="20"/>
                </w:rPr>
                <w:t>ENSG00000203785.9</w:t>
              </w:r>
            </w:ins>
          </w:p>
        </w:tc>
        <w:tc>
          <w:tcPr>
            <w:tcW w:w="0" w:type="auto"/>
            <w:tcBorders>
              <w:top w:val="nil"/>
              <w:left w:val="nil"/>
              <w:bottom w:val="nil"/>
              <w:right w:val="nil"/>
            </w:tcBorders>
            <w:shd w:val="clear" w:color="auto" w:fill="auto"/>
            <w:noWrap/>
            <w:vAlign w:val="bottom"/>
            <w:hideMark/>
          </w:tcPr>
          <w:p w14:paraId="3C393386" w14:textId="77777777" w:rsidR="00DC2757" w:rsidRPr="00DC2757" w:rsidRDefault="00DC2757" w:rsidP="00DC2757">
            <w:pPr>
              <w:spacing w:after="0" w:line="240" w:lineRule="auto"/>
              <w:rPr>
                <w:ins w:id="5339" w:author="Commodore, Sarah" w:date="2023-03-22T16:21:00Z"/>
                <w:rFonts w:ascii="Calibri" w:eastAsia="Times New Roman" w:hAnsi="Calibri" w:cs="Calibri"/>
                <w:color w:val="000000"/>
                <w:sz w:val="20"/>
                <w:szCs w:val="20"/>
              </w:rPr>
            </w:pPr>
            <w:ins w:id="5340" w:author="Commodore, Sarah" w:date="2023-03-22T16:21:00Z">
              <w:r w:rsidRPr="00DC2757">
                <w:rPr>
                  <w:rFonts w:ascii="Calibri" w:eastAsia="Times New Roman" w:hAnsi="Calibri" w:cs="Calibri"/>
                  <w:color w:val="000000"/>
                  <w:sz w:val="20"/>
                  <w:szCs w:val="20"/>
                </w:rPr>
                <w:t>SPRR2E</w:t>
              </w:r>
            </w:ins>
          </w:p>
        </w:tc>
        <w:tc>
          <w:tcPr>
            <w:tcW w:w="0" w:type="auto"/>
            <w:tcBorders>
              <w:top w:val="nil"/>
              <w:left w:val="nil"/>
              <w:bottom w:val="nil"/>
              <w:right w:val="nil"/>
            </w:tcBorders>
            <w:shd w:val="clear" w:color="auto" w:fill="auto"/>
            <w:noWrap/>
            <w:vAlign w:val="bottom"/>
            <w:hideMark/>
          </w:tcPr>
          <w:p w14:paraId="797A6688" w14:textId="77777777" w:rsidR="00DC2757" w:rsidRPr="00DC2757" w:rsidRDefault="00DC2757" w:rsidP="00DC2757">
            <w:pPr>
              <w:spacing w:after="0" w:line="240" w:lineRule="auto"/>
              <w:jc w:val="center"/>
              <w:rPr>
                <w:ins w:id="5341" w:author="Commodore, Sarah" w:date="2023-03-22T16:21:00Z"/>
                <w:rFonts w:ascii="Calibri" w:eastAsia="Times New Roman" w:hAnsi="Calibri" w:cs="Calibri"/>
                <w:color w:val="000000"/>
                <w:sz w:val="20"/>
                <w:szCs w:val="20"/>
              </w:rPr>
            </w:pPr>
            <w:ins w:id="5342"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7BC5ADA" w14:textId="77777777" w:rsidR="00DC2757" w:rsidRPr="00DC2757" w:rsidRDefault="00DC2757" w:rsidP="00DC2757">
            <w:pPr>
              <w:spacing w:after="0" w:line="240" w:lineRule="auto"/>
              <w:jc w:val="center"/>
              <w:rPr>
                <w:ins w:id="5343" w:author="Commodore, Sarah" w:date="2023-03-22T16:21:00Z"/>
                <w:rFonts w:ascii="Calibri" w:eastAsia="Times New Roman" w:hAnsi="Calibri" w:cs="Calibri"/>
                <w:color w:val="000000"/>
                <w:sz w:val="20"/>
                <w:szCs w:val="20"/>
              </w:rPr>
            </w:pPr>
            <w:ins w:id="5344" w:author="Commodore, Sarah" w:date="2023-03-22T16:21:00Z">
              <w:r w:rsidRPr="00DC2757">
                <w:rPr>
                  <w:rFonts w:ascii="Calibri" w:eastAsia="Times New Roman" w:hAnsi="Calibri" w:cs="Calibri"/>
                  <w:color w:val="000000"/>
                  <w:sz w:val="20"/>
                  <w:szCs w:val="20"/>
                </w:rPr>
                <w:t>4.0E-04</w:t>
              </w:r>
            </w:ins>
          </w:p>
        </w:tc>
        <w:tc>
          <w:tcPr>
            <w:tcW w:w="0" w:type="auto"/>
            <w:tcBorders>
              <w:top w:val="nil"/>
              <w:left w:val="nil"/>
              <w:bottom w:val="nil"/>
              <w:right w:val="nil"/>
            </w:tcBorders>
            <w:shd w:val="clear" w:color="auto" w:fill="auto"/>
            <w:noWrap/>
            <w:vAlign w:val="bottom"/>
            <w:hideMark/>
          </w:tcPr>
          <w:p w14:paraId="3FF64951" w14:textId="77777777" w:rsidR="00DC2757" w:rsidRPr="00DC2757" w:rsidRDefault="00DC2757" w:rsidP="00DC2757">
            <w:pPr>
              <w:spacing w:after="0" w:line="240" w:lineRule="auto"/>
              <w:jc w:val="center"/>
              <w:rPr>
                <w:ins w:id="5345" w:author="Commodore, Sarah" w:date="2023-03-22T16:21:00Z"/>
                <w:rFonts w:ascii="Calibri" w:eastAsia="Times New Roman" w:hAnsi="Calibri" w:cs="Calibri"/>
                <w:color w:val="000000"/>
                <w:sz w:val="20"/>
                <w:szCs w:val="20"/>
              </w:rPr>
            </w:pPr>
            <w:ins w:id="5346" w:author="Commodore, Sarah" w:date="2023-03-22T16:21:00Z">
              <w:r w:rsidRPr="00DC2757">
                <w:rPr>
                  <w:rFonts w:ascii="Calibri" w:eastAsia="Times New Roman" w:hAnsi="Calibri" w:cs="Calibri"/>
                  <w:color w:val="000000"/>
                  <w:sz w:val="20"/>
                  <w:szCs w:val="20"/>
                </w:rPr>
                <w:t>1.7E-03</w:t>
              </w:r>
            </w:ins>
          </w:p>
        </w:tc>
        <w:tc>
          <w:tcPr>
            <w:tcW w:w="0" w:type="auto"/>
            <w:tcBorders>
              <w:top w:val="nil"/>
              <w:left w:val="nil"/>
              <w:bottom w:val="nil"/>
              <w:right w:val="nil"/>
            </w:tcBorders>
            <w:shd w:val="clear" w:color="auto" w:fill="auto"/>
            <w:noWrap/>
            <w:vAlign w:val="bottom"/>
            <w:hideMark/>
          </w:tcPr>
          <w:p w14:paraId="66678662" w14:textId="77777777" w:rsidR="00DC2757" w:rsidRPr="00DC2757" w:rsidRDefault="00DC2757" w:rsidP="00DC2757">
            <w:pPr>
              <w:spacing w:after="0" w:line="240" w:lineRule="auto"/>
              <w:jc w:val="center"/>
              <w:rPr>
                <w:ins w:id="5347" w:author="Commodore, Sarah" w:date="2023-03-22T16:21:00Z"/>
                <w:rFonts w:ascii="Calibri" w:eastAsia="Times New Roman" w:hAnsi="Calibri" w:cs="Calibri"/>
                <w:color w:val="000000"/>
                <w:sz w:val="20"/>
                <w:szCs w:val="20"/>
              </w:rPr>
            </w:pPr>
            <w:ins w:id="5348" w:author="Commodore, Sarah" w:date="2023-03-22T16:21:00Z">
              <w:r w:rsidRPr="00DC2757">
                <w:rPr>
                  <w:rFonts w:ascii="Calibri" w:eastAsia="Times New Roman" w:hAnsi="Calibri" w:cs="Calibri"/>
                  <w:color w:val="000000"/>
                  <w:sz w:val="20"/>
                  <w:szCs w:val="20"/>
                </w:rPr>
                <w:t>*</w:t>
              </w:r>
            </w:ins>
          </w:p>
        </w:tc>
      </w:tr>
      <w:tr w:rsidR="00DC2757" w:rsidRPr="00DC2757" w14:paraId="733F1079" w14:textId="77777777" w:rsidTr="00DC2757">
        <w:trPr>
          <w:trHeight w:val="260"/>
          <w:ins w:id="5349" w:author="Commodore, Sarah" w:date="2023-03-22T16:21:00Z"/>
        </w:trPr>
        <w:tc>
          <w:tcPr>
            <w:tcW w:w="0" w:type="auto"/>
            <w:tcBorders>
              <w:top w:val="nil"/>
              <w:left w:val="nil"/>
              <w:bottom w:val="nil"/>
              <w:right w:val="nil"/>
            </w:tcBorders>
            <w:shd w:val="clear" w:color="auto" w:fill="auto"/>
            <w:noWrap/>
            <w:vAlign w:val="bottom"/>
            <w:hideMark/>
          </w:tcPr>
          <w:p w14:paraId="5E22C840" w14:textId="77777777" w:rsidR="00DC2757" w:rsidRPr="00DC2757" w:rsidRDefault="00DC2757" w:rsidP="00DC2757">
            <w:pPr>
              <w:spacing w:after="0" w:line="240" w:lineRule="auto"/>
              <w:rPr>
                <w:ins w:id="5350" w:author="Commodore, Sarah" w:date="2023-03-22T16:21:00Z"/>
                <w:rFonts w:ascii="Calibri" w:eastAsia="Times New Roman" w:hAnsi="Calibri" w:cs="Calibri"/>
                <w:color w:val="000000"/>
                <w:sz w:val="20"/>
                <w:szCs w:val="20"/>
              </w:rPr>
            </w:pPr>
            <w:ins w:id="5351" w:author="Commodore, Sarah" w:date="2023-03-22T16:21:00Z">
              <w:r w:rsidRPr="00DC2757">
                <w:rPr>
                  <w:rFonts w:ascii="Calibri" w:eastAsia="Times New Roman" w:hAnsi="Calibri" w:cs="Calibri"/>
                  <w:color w:val="000000"/>
                  <w:sz w:val="20"/>
                  <w:szCs w:val="20"/>
                </w:rPr>
                <w:t>ENSG00000167755.15</w:t>
              </w:r>
            </w:ins>
          </w:p>
        </w:tc>
        <w:tc>
          <w:tcPr>
            <w:tcW w:w="0" w:type="auto"/>
            <w:tcBorders>
              <w:top w:val="nil"/>
              <w:left w:val="nil"/>
              <w:bottom w:val="nil"/>
              <w:right w:val="nil"/>
            </w:tcBorders>
            <w:shd w:val="clear" w:color="auto" w:fill="auto"/>
            <w:noWrap/>
            <w:vAlign w:val="bottom"/>
            <w:hideMark/>
          </w:tcPr>
          <w:p w14:paraId="77692214" w14:textId="77777777" w:rsidR="00DC2757" w:rsidRPr="00DC2757" w:rsidRDefault="00DC2757" w:rsidP="00DC2757">
            <w:pPr>
              <w:spacing w:after="0" w:line="240" w:lineRule="auto"/>
              <w:rPr>
                <w:ins w:id="5352" w:author="Commodore, Sarah" w:date="2023-03-22T16:21:00Z"/>
                <w:rFonts w:ascii="Calibri" w:eastAsia="Times New Roman" w:hAnsi="Calibri" w:cs="Calibri"/>
                <w:color w:val="000000"/>
                <w:sz w:val="20"/>
                <w:szCs w:val="20"/>
              </w:rPr>
            </w:pPr>
            <w:ins w:id="5353" w:author="Commodore, Sarah" w:date="2023-03-22T16:21:00Z">
              <w:r w:rsidRPr="00DC2757">
                <w:rPr>
                  <w:rFonts w:ascii="Calibri" w:eastAsia="Times New Roman" w:hAnsi="Calibri" w:cs="Calibri"/>
                  <w:color w:val="000000"/>
                  <w:sz w:val="20"/>
                  <w:szCs w:val="20"/>
                </w:rPr>
                <w:t>KLK6</w:t>
              </w:r>
            </w:ins>
          </w:p>
        </w:tc>
        <w:tc>
          <w:tcPr>
            <w:tcW w:w="0" w:type="auto"/>
            <w:tcBorders>
              <w:top w:val="nil"/>
              <w:left w:val="nil"/>
              <w:bottom w:val="nil"/>
              <w:right w:val="nil"/>
            </w:tcBorders>
            <w:shd w:val="clear" w:color="auto" w:fill="auto"/>
            <w:noWrap/>
            <w:vAlign w:val="bottom"/>
            <w:hideMark/>
          </w:tcPr>
          <w:p w14:paraId="174D4983" w14:textId="77777777" w:rsidR="00DC2757" w:rsidRPr="00DC2757" w:rsidRDefault="00DC2757" w:rsidP="00DC2757">
            <w:pPr>
              <w:spacing w:after="0" w:line="240" w:lineRule="auto"/>
              <w:jc w:val="center"/>
              <w:rPr>
                <w:ins w:id="5354" w:author="Commodore, Sarah" w:date="2023-03-22T16:21:00Z"/>
                <w:rFonts w:ascii="Calibri" w:eastAsia="Times New Roman" w:hAnsi="Calibri" w:cs="Calibri"/>
                <w:color w:val="000000"/>
                <w:sz w:val="20"/>
                <w:szCs w:val="20"/>
              </w:rPr>
            </w:pPr>
            <w:ins w:id="5355"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B09DDF7" w14:textId="77777777" w:rsidR="00DC2757" w:rsidRPr="00DC2757" w:rsidRDefault="00DC2757" w:rsidP="00DC2757">
            <w:pPr>
              <w:spacing w:after="0" w:line="240" w:lineRule="auto"/>
              <w:jc w:val="center"/>
              <w:rPr>
                <w:ins w:id="5356" w:author="Commodore, Sarah" w:date="2023-03-22T16:21:00Z"/>
                <w:rFonts w:ascii="Calibri" w:eastAsia="Times New Roman" w:hAnsi="Calibri" w:cs="Calibri"/>
                <w:color w:val="000000"/>
                <w:sz w:val="20"/>
                <w:szCs w:val="20"/>
              </w:rPr>
            </w:pPr>
            <w:ins w:id="5357" w:author="Commodore, Sarah" w:date="2023-03-22T16:21:00Z">
              <w:r w:rsidRPr="00DC2757">
                <w:rPr>
                  <w:rFonts w:ascii="Calibri" w:eastAsia="Times New Roman" w:hAnsi="Calibri" w:cs="Calibri"/>
                  <w:color w:val="000000"/>
                  <w:sz w:val="20"/>
                  <w:szCs w:val="20"/>
                </w:rPr>
                <w:t>5.9E-05</w:t>
              </w:r>
            </w:ins>
          </w:p>
        </w:tc>
        <w:tc>
          <w:tcPr>
            <w:tcW w:w="0" w:type="auto"/>
            <w:tcBorders>
              <w:top w:val="nil"/>
              <w:left w:val="nil"/>
              <w:bottom w:val="nil"/>
              <w:right w:val="nil"/>
            </w:tcBorders>
            <w:shd w:val="clear" w:color="auto" w:fill="auto"/>
            <w:noWrap/>
            <w:vAlign w:val="bottom"/>
            <w:hideMark/>
          </w:tcPr>
          <w:p w14:paraId="14950920" w14:textId="77777777" w:rsidR="00DC2757" w:rsidRPr="00DC2757" w:rsidRDefault="00DC2757" w:rsidP="00DC2757">
            <w:pPr>
              <w:spacing w:after="0" w:line="240" w:lineRule="auto"/>
              <w:jc w:val="center"/>
              <w:rPr>
                <w:ins w:id="5358" w:author="Commodore, Sarah" w:date="2023-03-22T16:21:00Z"/>
                <w:rFonts w:ascii="Calibri" w:eastAsia="Times New Roman" w:hAnsi="Calibri" w:cs="Calibri"/>
                <w:color w:val="000000"/>
                <w:sz w:val="20"/>
                <w:szCs w:val="20"/>
              </w:rPr>
            </w:pPr>
            <w:ins w:id="5359" w:author="Commodore, Sarah" w:date="2023-03-22T16:21:00Z">
              <w:r w:rsidRPr="00DC2757">
                <w:rPr>
                  <w:rFonts w:ascii="Calibri" w:eastAsia="Times New Roman" w:hAnsi="Calibri" w:cs="Calibri"/>
                  <w:color w:val="000000"/>
                  <w:sz w:val="20"/>
                  <w:szCs w:val="20"/>
                </w:rPr>
                <w:t>3.2E-04</w:t>
              </w:r>
            </w:ins>
          </w:p>
        </w:tc>
        <w:tc>
          <w:tcPr>
            <w:tcW w:w="0" w:type="auto"/>
            <w:tcBorders>
              <w:top w:val="nil"/>
              <w:left w:val="nil"/>
              <w:bottom w:val="nil"/>
              <w:right w:val="nil"/>
            </w:tcBorders>
            <w:shd w:val="clear" w:color="auto" w:fill="auto"/>
            <w:noWrap/>
            <w:vAlign w:val="bottom"/>
            <w:hideMark/>
          </w:tcPr>
          <w:p w14:paraId="348BD389" w14:textId="77777777" w:rsidR="00DC2757" w:rsidRPr="00DC2757" w:rsidRDefault="00DC2757" w:rsidP="00DC2757">
            <w:pPr>
              <w:spacing w:after="0" w:line="240" w:lineRule="auto"/>
              <w:jc w:val="center"/>
              <w:rPr>
                <w:ins w:id="5360" w:author="Commodore, Sarah" w:date="2023-03-22T16:21:00Z"/>
                <w:rFonts w:ascii="Calibri" w:eastAsia="Times New Roman" w:hAnsi="Calibri" w:cs="Calibri"/>
                <w:color w:val="000000"/>
                <w:sz w:val="20"/>
                <w:szCs w:val="20"/>
              </w:rPr>
            </w:pPr>
            <w:ins w:id="5361" w:author="Commodore, Sarah" w:date="2023-03-22T16:21:00Z">
              <w:r w:rsidRPr="00DC2757">
                <w:rPr>
                  <w:rFonts w:ascii="Calibri" w:eastAsia="Times New Roman" w:hAnsi="Calibri" w:cs="Calibri"/>
                  <w:color w:val="000000"/>
                  <w:sz w:val="20"/>
                  <w:szCs w:val="20"/>
                </w:rPr>
                <w:t>*</w:t>
              </w:r>
            </w:ins>
          </w:p>
        </w:tc>
      </w:tr>
      <w:tr w:rsidR="00DC2757" w:rsidRPr="00DC2757" w14:paraId="1D98360A" w14:textId="77777777" w:rsidTr="00DC2757">
        <w:trPr>
          <w:trHeight w:val="260"/>
          <w:ins w:id="5362" w:author="Commodore, Sarah" w:date="2023-03-22T16:21:00Z"/>
        </w:trPr>
        <w:tc>
          <w:tcPr>
            <w:tcW w:w="0" w:type="auto"/>
            <w:tcBorders>
              <w:top w:val="nil"/>
              <w:left w:val="nil"/>
              <w:bottom w:val="nil"/>
              <w:right w:val="nil"/>
            </w:tcBorders>
            <w:shd w:val="clear" w:color="auto" w:fill="auto"/>
            <w:noWrap/>
            <w:vAlign w:val="bottom"/>
            <w:hideMark/>
          </w:tcPr>
          <w:p w14:paraId="5567ECC3" w14:textId="77777777" w:rsidR="00DC2757" w:rsidRPr="00DC2757" w:rsidRDefault="00DC2757" w:rsidP="00DC2757">
            <w:pPr>
              <w:spacing w:after="0" w:line="240" w:lineRule="auto"/>
              <w:rPr>
                <w:ins w:id="5363" w:author="Commodore, Sarah" w:date="2023-03-22T16:21:00Z"/>
                <w:rFonts w:ascii="Calibri" w:eastAsia="Times New Roman" w:hAnsi="Calibri" w:cs="Calibri"/>
                <w:color w:val="000000"/>
                <w:sz w:val="20"/>
                <w:szCs w:val="20"/>
              </w:rPr>
            </w:pPr>
            <w:ins w:id="5364" w:author="Commodore, Sarah" w:date="2023-03-22T16:21:00Z">
              <w:r w:rsidRPr="00DC2757">
                <w:rPr>
                  <w:rFonts w:ascii="Calibri" w:eastAsia="Times New Roman" w:hAnsi="Calibri" w:cs="Calibri"/>
                  <w:color w:val="000000"/>
                  <w:sz w:val="20"/>
                  <w:szCs w:val="20"/>
                </w:rPr>
                <w:t>ENSG00000170956.17</w:t>
              </w:r>
            </w:ins>
          </w:p>
        </w:tc>
        <w:tc>
          <w:tcPr>
            <w:tcW w:w="0" w:type="auto"/>
            <w:tcBorders>
              <w:top w:val="nil"/>
              <w:left w:val="nil"/>
              <w:bottom w:val="nil"/>
              <w:right w:val="nil"/>
            </w:tcBorders>
            <w:shd w:val="clear" w:color="auto" w:fill="auto"/>
            <w:noWrap/>
            <w:vAlign w:val="bottom"/>
            <w:hideMark/>
          </w:tcPr>
          <w:p w14:paraId="0EF2E9F5" w14:textId="77777777" w:rsidR="00DC2757" w:rsidRPr="00DC2757" w:rsidRDefault="00DC2757" w:rsidP="00DC2757">
            <w:pPr>
              <w:spacing w:after="0" w:line="240" w:lineRule="auto"/>
              <w:rPr>
                <w:ins w:id="5365" w:author="Commodore, Sarah" w:date="2023-03-22T16:21:00Z"/>
                <w:rFonts w:ascii="Calibri" w:eastAsia="Times New Roman" w:hAnsi="Calibri" w:cs="Calibri"/>
                <w:color w:val="000000"/>
                <w:sz w:val="20"/>
                <w:szCs w:val="20"/>
              </w:rPr>
            </w:pPr>
            <w:ins w:id="5366" w:author="Commodore, Sarah" w:date="2023-03-22T16:21:00Z">
              <w:r w:rsidRPr="00DC2757">
                <w:rPr>
                  <w:rFonts w:ascii="Calibri" w:eastAsia="Times New Roman" w:hAnsi="Calibri" w:cs="Calibri"/>
                  <w:color w:val="000000"/>
                  <w:sz w:val="20"/>
                  <w:szCs w:val="20"/>
                </w:rPr>
                <w:t>CEACAM3</w:t>
              </w:r>
            </w:ins>
          </w:p>
        </w:tc>
        <w:tc>
          <w:tcPr>
            <w:tcW w:w="0" w:type="auto"/>
            <w:tcBorders>
              <w:top w:val="nil"/>
              <w:left w:val="nil"/>
              <w:bottom w:val="nil"/>
              <w:right w:val="nil"/>
            </w:tcBorders>
            <w:shd w:val="clear" w:color="auto" w:fill="auto"/>
            <w:noWrap/>
            <w:vAlign w:val="bottom"/>
            <w:hideMark/>
          </w:tcPr>
          <w:p w14:paraId="18060BD0" w14:textId="77777777" w:rsidR="00DC2757" w:rsidRPr="00DC2757" w:rsidRDefault="00DC2757" w:rsidP="00DC2757">
            <w:pPr>
              <w:spacing w:after="0" w:line="240" w:lineRule="auto"/>
              <w:jc w:val="center"/>
              <w:rPr>
                <w:ins w:id="5367" w:author="Commodore, Sarah" w:date="2023-03-22T16:21:00Z"/>
                <w:rFonts w:ascii="Calibri" w:eastAsia="Times New Roman" w:hAnsi="Calibri" w:cs="Calibri"/>
                <w:color w:val="000000"/>
                <w:sz w:val="20"/>
                <w:szCs w:val="20"/>
              </w:rPr>
            </w:pPr>
            <w:ins w:id="5368"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3AFFD9B1" w14:textId="77777777" w:rsidR="00DC2757" w:rsidRPr="00DC2757" w:rsidRDefault="00DC2757" w:rsidP="00DC2757">
            <w:pPr>
              <w:spacing w:after="0" w:line="240" w:lineRule="auto"/>
              <w:jc w:val="center"/>
              <w:rPr>
                <w:ins w:id="5369" w:author="Commodore, Sarah" w:date="2023-03-22T16:21:00Z"/>
                <w:rFonts w:ascii="Calibri" w:eastAsia="Times New Roman" w:hAnsi="Calibri" w:cs="Calibri"/>
                <w:color w:val="000000"/>
                <w:sz w:val="20"/>
                <w:szCs w:val="20"/>
              </w:rPr>
            </w:pPr>
            <w:ins w:id="5370" w:author="Commodore, Sarah" w:date="2023-03-22T16:21:00Z">
              <w:r w:rsidRPr="00DC2757">
                <w:rPr>
                  <w:rFonts w:ascii="Calibri" w:eastAsia="Times New Roman" w:hAnsi="Calibri" w:cs="Calibri"/>
                  <w:color w:val="000000"/>
                  <w:sz w:val="20"/>
                  <w:szCs w:val="20"/>
                </w:rPr>
                <w:t>7.3E-09</w:t>
              </w:r>
            </w:ins>
          </w:p>
        </w:tc>
        <w:tc>
          <w:tcPr>
            <w:tcW w:w="0" w:type="auto"/>
            <w:tcBorders>
              <w:top w:val="nil"/>
              <w:left w:val="nil"/>
              <w:bottom w:val="nil"/>
              <w:right w:val="nil"/>
            </w:tcBorders>
            <w:shd w:val="clear" w:color="auto" w:fill="auto"/>
            <w:noWrap/>
            <w:vAlign w:val="bottom"/>
            <w:hideMark/>
          </w:tcPr>
          <w:p w14:paraId="044F3ECF" w14:textId="77777777" w:rsidR="00DC2757" w:rsidRPr="00DC2757" w:rsidRDefault="00DC2757" w:rsidP="00DC2757">
            <w:pPr>
              <w:spacing w:after="0" w:line="240" w:lineRule="auto"/>
              <w:jc w:val="center"/>
              <w:rPr>
                <w:ins w:id="5371" w:author="Commodore, Sarah" w:date="2023-03-22T16:21:00Z"/>
                <w:rFonts w:ascii="Calibri" w:eastAsia="Times New Roman" w:hAnsi="Calibri" w:cs="Calibri"/>
                <w:color w:val="000000"/>
                <w:sz w:val="20"/>
                <w:szCs w:val="20"/>
              </w:rPr>
            </w:pPr>
            <w:ins w:id="5372" w:author="Commodore, Sarah" w:date="2023-03-22T16:21:00Z">
              <w:r w:rsidRPr="00DC2757">
                <w:rPr>
                  <w:rFonts w:ascii="Calibri" w:eastAsia="Times New Roman" w:hAnsi="Calibri" w:cs="Calibri"/>
                  <w:color w:val="000000"/>
                  <w:sz w:val="20"/>
                  <w:szCs w:val="20"/>
                </w:rPr>
                <w:t>1.1E-07</w:t>
              </w:r>
            </w:ins>
          </w:p>
        </w:tc>
        <w:tc>
          <w:tcPr>
            <w:tcW w:w="0" w:type="auto"/>
            <w:tcBorders>
              <w:top w:val="nil"/>
              <w:left w:val="nil"/>
              <w:bottom w:val="nil"/>
              <w:right w:val="nil"/>
            </w:tcBorders>
            <w:shd w:val="clear" w:color="auto" w:fill="auto"/>
            <w:noWrap/>
            <w:vAlign w:val="bottom"/>
            <w:hideMark/>
          </w:tcPr>
          <w:p w14:paraId="6F294710" w14:textId="77777777" w:rsidR="00DC2757" w:rsidRPr="00DC2757" w:rsidRDefault="00DC2757" w:rsidP="00DC2757">
            <w:pPr>
              <w:spacing w:after="0" w:line="240" w:lineRule="auto"/>
              <w:jc w:val="center"/>
              <w:rPr>
                <w:ins w:id="5373" w:author="Commodore, Sarah" w:date="2023-03-22T16:21:00Z"/>
                <w:rFonts w:ascii="Calibri" w:eastAsia="Times New Roman" w:hAnsi="Calibri" w:cs="Calibri"/>
                <w:color w:val="000000"/>
                <w:sz w:val="20"/>
                <w:szCs w:val="20"/>
              </w:rPr>
            </w:pPr>
            <w:ins w:id="5374" w:author="Commodore, Sarah" w:date="2023-03-22T16:21:00Z">
              <w:r w:rsidRPr="00DC2757">
                <w:rPr>
                  <w:rFonts w:ascii="Calibri" w:eastAsia="Times New Roman" w:hAnsi="Calibri" w:cs="Calibri"/>
                  <w:color w:val="000000"/>
                  <w:sz w:val="20"/>
                  <w:szCs w:val="20"/>
                </w:rPr>
                <w:t>*</w:t>
              </w:r>
            </w:ins>
          </w:p>
        </w:tc>
      </w:tr>
      <w:tr w:rsidR="00DC2757" w:rsidRPr="00DC2757" w14:paraId="105E2FD6" w14:textId="77777777" w:rsidTr="00DC2757">
        <w:trPr>
          <w:trHeight w:val="260"/>
          <w:ins w:id="5375" w:author="Commodore, Sarah" w:date="2023-03-22T16:21:00Z"/>
        </w:trPr>
        <w:tc>
          <w:tcPr>
            <w:tcW w:w="0" w:type="auto"/>
            <w:tcBorders>
              <w:top w:val="nil"/>
              <w:left w:val="nil"/>
              <w:bottom w:val="nil"/>
              <w:right w:val="nil"/>
            </w:tcBorders>
            <w:shd w:val="clear" w:color="auto" w:fill="auto"/>
            <w:noWrap/>
            <w:vAlign w:val="bottom"/>
            <w:hideMark/>
          </w:tcPr>
          <w:p w14:paraId="735DCF9B" w14:textId="77777777" w:rsidR="00DC2757" w:rsidRPr="00DC2757" w:rsidRDefault="00DC2757" w:rsidP="00DC2757">
            <w:pPr>
              <w:spacing w:after="0" w:line="240" w:lineRule="auto"/>
              <w:rPr>
                <w:ins w:id="5376" w:author="Commodore, Sarah" w:date="2023-03-22T16:21:00Z"/>
                <w:rFonts w:ascii="Calibri" w:eastAsia="Times New Roman" w:hAnsi="Calibri" w:cs="Calibri"/>
                <w:color w:val="000000"/>
                <w:sz w:val="20"/>
                <w:szCs w:val="20"/>
              </w:rPr>
            </w:pPr>
            <w:ins w:id="5377" w:author="Commodore, Sarah" w:date="2023-03-22T16:21:00Z">
              <w:r w:rsidRPr="00DC2757">
                <w:rPr>
                  <w:rFonts w:ascii="Calibri" w:eastAsia="Times New Roman" w:hAnsi="Calibri" w:cs="Calibri"/>
                  <w:color w:val="000000"/>
                  <w:sz w:val="20"/>
                  <w:szCs w:val="20"/>
                </w:rPr>
                <w:t>ENSG00000115008.6</w:t>
              </w:r>
            </w:ins>
          </w:p>
        </w:tc>
        <w:tc>
          <w:tcPr>
            <w:tcW w:w="0" w:type="auto"/>
            <w:tcBorders>
              <w:top w:val="nil"/>
              <w:left w:val="nil"/>
              <w:bottom w:val="nil"/>
              <w:right w:val="nil"/>
            </w:tcBorders>
            <w:shd w:val="clear" w:color="auto" w:fill="auto"/>
            <w:noWrap/>
            <w:vAlign w:val="bottom"/>
            <w:hideMark/>
          </w:tcPr>
          <w:p w14:paraId="70F2736D" w14:textId="77777777" w:rsidR="00DC2757" w:rsidRPr="00DC2757" w:rsidRDefault="00DC2757" w:rsidP="00DC2757">
            <w:pPr>
              <w:spacing w:after="0" w:line="240" w:lineRule="auto"/>
              <w:rPr>
                <w:ins w:id="5378" w:author="Commodore, Sarah" w:date="2023-03-22T16:21:00Z"/>
                <w:rFonts w:ascii="Calibri" w:eastAsia="Times New Roman" w:hAnsi="Calibri" w:cs="Calibri"/>
                <w:color w:val="000000"/>
                <w:sz w:val="20"/>
                <w:szCs w:val="20"/>
              </w:rPr>
            </w:pPr>
            <w:ins w:id="5379"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20432232" w14:textId="77777777" w:rsidR="00DC2757" w:rsidRPr="00DC2757" w:rsidRDefault="00DC2757" w:rsidP="00DC2757">
            <w:pPr>
              <w:spacing w:after="0" w:line="240" w:lineRule="auto"/>
              <w:jc w:val="center"/>
              <w:rPr>
                <w:ins w:id="5380" w:author="Commodore, Sarah" w:date="2023-03-22T16:21:00Z"/>
                <w:rFonts w:ascii="Calibri" w:eastAsia="Times New Roman" w:hAnsi="Calibri" w:cs="Calibri"/>
                <w:color w:val="000000"/>
                <w:sz w:val="20"/>
                <w:szCs w:val="20"/>
              </w:rPr>
            </w:pPr>
            <w:ins w:id="5381"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A83ACE8" w14:textId="77777777" w:rsidR="00DC2757" w:rsidRPr="00DC2757" w:rsidRDefault="00DC2757" w:rsidP="00DC2757">
            <w:pPr>
              <w:spacing w:after="0" w:line="240" w:lineRule="auto"/>
              <w:jc w:val="center"/>
              <w:rPr>
                <w:ins w:id="5382" w:author="Commodore, Sarah" w:date="2023-03-22T16:21:00Z"/>
                <w:rFonts w:ascii="Calibri" w:eastAsia="Times New Roman" w:hAnsi="Calibri" w:cs="Calibri"/>
                <w:color w:val="000000"/>
                <w:sz w:val="20"/>
                <w:szCs w:val="20"/>
              </w:rPr>
            </w:pPr>
            <w:ins w:id="5383"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388D2AD4" w14:textId="77777777" w:rsidR="00DC2757" w:rsidRPr="00DC2757" w:rsidRDefault="00DC2757" w:rsidP="00DC2757">
            <w:pPr>
              <w:spacing w:after="0" w:line="240" w:lineRule="auto"/>
              <w:jc w:val="center"/>
              <w:rPr>
                <w:ins w:id="5384" w:author="Commodore, Sarah" w:date="2023-03-22T16:21:00Z"/>
                <w:rFonts w:ascii="Calibri" w:eastAsia="Times New Roman" w:hAnsi="Calibri" w:cs="Calibri"/>
                <w:color w:val="000000"/>
                <w:sz w:val="20"/>
                <w:szCs w:val="20"/>
              </w:rPr>
            </w:pPr>
            <w:ins w:id="5385"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1AB0EC19" w14:textId="77777777" w:rsidR="00DC2757" w:rsidRPr="00DC2757" w:rsidRDefault="00DC2757" w:rsidP="00DC2757">
            <w:pPr>
              <w:spacing w:after="0" w:line="240" w:lineRule="auto"/>
              <w:jc w:val="center"/>
              <w:rPr>
                <w:ins w:id="5386" w:author="Commodore, Sarah" w:date="2023-03-22T16:21:00Z"/>
                <w:rFonts w:ascii="Calibri" w:eastAsia="Times New Roman" w:hAnsi="Calibri" w:cs="Calibri"/>
                <w:color w:val="000000"/>
                <w:sz w:val="20"/>
                <w:szCs w:val="20"/>
              </w:rPr>
            </w:pPr>
            <w:ins w:id="5387" w:author="Commodore, Sarah" w:date="2023-03-22T16:21:00Z">
              <w:r w:rsidRPr="00DC2757">
                <w:rPr>
                  <w:rFonts w:ascii="Calibri" w:eastAsia="Times New Roman" w:hAnsi="Calibri" w:cs="Calibri"/>
                  <w:color w:val="000000"/>
                  <w:sz w:val="20"/>
                  <w:szCs w:val="20"/>
                </w:rPr>
                <w:t>*</w:t>
              </w:r>
            </w:ins>
          </w:p>
        </w:tc>
      </w:tr>
      <w:tr w:rsidR="00DC2757" w:rsidRPr="00DC2757" w14:paraId="6C929BFA" w14:textId="77777777" w:rsidTr="00DC2757">
        <w:trPr>
          <w:trHeight w:val="260"/>
          <w:ins w:id="5388" w:author="Commodore, Sarah" w:date="2023-03-22T16:21:00Z"/>
        </w:trPr>
        <w:tc>
          <w:tcPr>
            <w:tcW w:w="0" w:type="auto"/>
            <w:tcBorders>
              <w:top w:val="nil"/>
              <w:left w:val="nil"/>
              <w:bottom w:val="nil"/>
              <w:right w:val="nil"/>
            </w:tcBorders>
            <w:shd w:val="clear" w:color="auto" w:fill="auto"/>
            <w:noWrap/>
            <w:vAlign w:val="bottom"/>
            <w:hideMark/>
          </w:tcPr>
          <w:p w14:paraId="085DD36D" w14:textId="77777777" w:rsidR="00DC2757" w:rsidRPr="00DC2757" w:rsidRDefault="00DC2757" w:rsidP="00DC2757">
            <w:pPr>
              <w:spacing w:after="0" w:line="240" w:lineRule="auto"/>
              <w:rPr>
                <w:ins w:id="5389" w:author="Commodore, Sarah" w:date="2023-03-22T16:21:00Z"/>
                <w:rFonts w:ascii="Calibri" w:eastAsia="Times New Roman" w:hAnsi="Calibri" w:cs="Calibri"/>
                <w:color w:val="000000"/>
                <w:sz w:val="20"/>
                <w:szCs w:val="20"/>
              </w:rPr>
            </w:pPr>
            <w:ins w:id="5390" w:author="Commodore, Sarah" w:date="2023-03-22T16:21:00Z">
              <w:r w:rsidRPr="00DC2757">
                <w:rPr>
                  <w:rFonts w:ascii="Calibri" w:eastAsia="Times New Roman" w:hAnsi="Calibri" w:cs="Calibri"/>
                  <w:color w:val="000000"/>
                  <w:sz w:val="20"/>
                  <w:szCs w:val="20"/>
                </w:rPr>
                <w:t>ENSG00000113749.7</w:t>
              </w:r>
            </w:ins>
          </w:p>
        </w:tc>
        <w:tc>
          <w:tcPr>
            <w:tcW w:w="0" w:type="auto"/>
            <w:tcBorders>
              <w:top w:val="nil"/>
              <w:left w:val="nil"/>
              <w:bottom w:val="nil"/>
              <w:right w:val="nil"/>
            </w:tcBorders>
            <w:shd w:val="clear" w:color="auto" w:fill="auto"/>
            <w:noWrap/>
            <w:vAlign w:val="bottom"/>
            <w:hideMark/>
          </w:tcPr>
          <w:p w14:paraId="1284B64C" w14:textId="77777777" w:rsidR="00DC2757" w:rsidRPr="00DC2757" w:rsidRDefault="00DC2757" w:rsidP="00DC2757">
            <w:pPr>
              <w:spacing w:after="0" w:line="240" w:lineRule="auto"/>
              <w:rPr>
                <w:ins w:id="5391" w:author="Commodore, Sarah" w:date="2023-03-22T16:21:00Z"/>
                <w:rFonts w:ascii="Calibri" w:eastAsia="Times New Roman" w:hAnsi="Calibri" w:cs="Calibri"/>
                <w:color w:val="000000"/>
                <w:sz w:val="20"/>
                <w:szCs w:val="20"/>
              </w:rPr>
            </w:pPr>
            <w:ins w:id="5392" w:author="Commodore, Sarah" w:date="2023-03-22T16:21:00Z">
              <w:r w:rsidRPr="00DC2757">
                <w:rPr>
                  <w:rFonts w:ascii="Calibri" w:eastAsia="Times New Roman" w:hAnsi="Calibri" w:cs="Calibri"/>
                  <w:color w:val="000000"/>
                  <w:sz w:val="20"/>
                  <w:szCs w:val="20"/>
                </w:rPr>
                <w:t>HRH2</w:t>
              </w:r>
            </w:ins>
          </w:p>
        </w:tc>
        <w:tc>
          <w:tcPr>
            <w:tcW w:w="0" w:type="auto"/>
            <w:tcBorders>
              <w:top w:val="nil"/>
              <w:left w:val="nil"/>
              <w:bottom w:val="nil"/>
              <w:right w:val="nil"/>
            </w:tcBorders>
            <w:shd w:val="clear" w:color="auto" w:fill="auto"/>
            <w:noWrap/>
            <w:vAlign w:val="bottom"/>
            <w:hideMark/>
          </w:tcPr>
          <w:p w14:paraId="08522FD8" w14:textId="77777777" w:rsidR="00DC2757" w:rsidRPr="00DC2757" w:rsidRDefault="00DC2757" w:rsidP="00DC2757">
            <w:pPr>
              <w:spacing w:after="0" w:line="240" w:lineRule="auto"/>
              <w:jc w:val="center"/>
              <w:rPr>
                <w:ins w:id="5393" w:author="Commodore, Sarah" w:date="2023-03-22T16:21:00Z"/>
                <w:rFonts w:ascii="Calibri" w:eastAsia="Times New Roman" w:hAnsi="Calibri" w:cs="Calibri"/>
                <w:color w:val="000000"/>
                <w:sz w:val="20"/>
                <w:szCs w:val="20"/>
              </w:rPr>
            </w:pPr>
            <w:ins w:id="5394"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540227B7" w14:textId="77777777" w:rsidR="00DC2757" w:rsidRPr="00DC2757" w:rsidRDefault="00DC2757" w:rsidP="00DC2757">
            <w:pPr>
              <w:spacing w:after="0" w:line="240" w:lineRule="auto"/>
              <w:jc w:val="center"/>
              <w:rPr>
                <w:ins w:id="5395" w:author="Commodore, Sarah" w:date="2023-03-22T16:21:00Z"/>
                <w:rFonts w:ascii="Calibri" w:eastAsia="Times New Roman" w:hAnsi="Calibri" w:cs="Calibri"/>
                <w:color w:val="000000"/>
                <w:sz w:val="20"/>
                <w:szCs w:val="20"/>
              </w:rPr>
            </w:pPr>
            <w:ins w:id="5396" w:author="Commodore, Sarah" w:date="2023-03-22T16:21:00Z">
              <w:r w:rsidRPr="00DC2757">
                <w:rPr>
                  <w:rFonts w:ascii="Calibri" w:eastAsia="Times New Roman" w:hAnsi="Calibri" w:cs="Calibri"/>
                  <w:color w:val="000000"/>
                  <w:sz w:val="20"/>
                  <w:szCs w:val="20"/>
                </w:rPr>
                <w:t>2.3E-08</w:t>
              </w:r>
            </w:ins>
          </w:p>
        </w:tc>
        <w:tc>
          <w:tcPr>
            <w:tcW w:w="0" w:type="auto"/>
            <w:tcBorders>
              <w:top w:val="nil"/>
              <w:left w:val="nil"/>
              <w:bottom w:val="nil"/>
              <w:right w:val="nil"/>
            </w:tcBorders>
            <w:shd w:val="clear" w:color="auto" w:fill="auto"/>
            <w:noWrap/>
            <w:vAlign w:val="bottom"/>
            <w:hideMark/>
          </w:tcPr>
          <w:p w14:paraId="71BA84CC" w14:textId="77777777" w:rsidR="00DC2757" w:rsidRPr="00DC2757" w:rsidRDefault="00DC2757" w:rsidP="00DC2757">
            <w:pPr>
              <w:spacing w:after="0" w:line="240" w:lineRule="auto"/>
              <w:jc w:val="center"/>
              <w:rPr>
                <w:ins w:id="5397" w:author="Commodore, Sarah" w:date="2023-03-22T16:21:00Z"/>
                <w:rFonts w:ascii="Calibri" w:eastAsia="Times New Roman" w:hAnsi="Calibri" w:cs="Calibri"/>
                <w:color w:val="000000"/>
                <w:sz w:val="20"/>
                <w:szCs w:val="20"/>
              </w:rPr>
            </w:pPr>
            <w:ins w:id="5398" w:author="Commodore, Sarah" w:date="2023-03-22T16:21:00Z">
              <w:r w:rsidRPr="00DC2757">
                <w:rPr>
                  <w:rFonts w:ascii="Calibri" w:eastAsia="Times New Roman" w:hAnsi="Calibri" w:cs="Calibri"/>
                  <w:color w:val="000000"/>
                  <w:sz w:val="20"/>
                  <w:szCs w:val="20"/>
                </w:rPr>
                <w:t>3.0E-07</w:t>
              </w:r>
            </w:ins>
          </w:p>
        </w:tc>
        <w:tc>
          <w:tcPr>
            <w:tcW w:w="0" w:type="auto"/>
            <w:tcBorders>
              <w:top w:val="nil"/>
              <w:left w:val="nil"/>
              <w:bottom w:val="nil"/>
              <w:right w:val="nil"/>
            </w:tcBorders>
            <w:shd w:val="clear" w:color="auto" w:fill="auto"/>
            <w:noWrap/>
            <w:vAlign w:val="bottom"/>
            <w:hideMark/>
          </w:tcPr>
          <w:p w14:paraId="1B8586D7" w14:textId="77777777" w:rsidR="00DC2757" w:rsidRPr="00DC2757" w:rsidRDefault="00DC2757" w:rsidP="00DC2757">
            <w:pPr>
              <w:spacing w:after="0" w:line="240" w:lineRule="auto"/>
              <w:jc w:val="center"/>
              <w:rPr>
                <w:ins w:id="5399" w:author="Commodore, Sarah" w:date="2023-03-22T16:21:00Z"/>
                <w:rFonts w:ascii="Calibri" w:eastAsia="Times New Roman" w:hAnsi="Calibri" w:cs="Calibri"/>
                <w:color w:val="000000"/>
                <w:sz w:val="20"/>
                <w:szCs w:val="20"/>
              </w:rPr>
            </w:pPr>
            <w:ins w:id="5400" w:author="Commodore, Sarah" w:date="2023-03-22T16:21:00Z">
              <w:r w:rsidRPr="00DC2757">
                <w:rPr>
                  <w:rFonts w:ascii="Calibri" w:eastAsia="Times New Roman" w:hAnsi="Calibri" w:cs="Calibri"/>
                  <w:color w:val="000000"/>
                  <w:sz w:val="20"/>
                  <w:szCs w:val="20"/>
                </w:rPr>
                <w:t>*</w:t>
              </w:r>
            </w:ins>
          </w:p>
        </w:tc>
      </w:tr>
      <w:tr w:rsidR="00DC2757" w:rsidRPr="00DC2757" w14:paraId="07E44EE0" w14:textId="77777777" w:rsidTr="00DC2757">
        <w:trPr>
          <w:trHeight w:val="260"/>
          <w:ins w:id="5401" w:author="Commodore, Sarah" w:date="2023-03-22T16:21:00Z"/>
        </w:trPr>
        <w:tc>
          <w:tcPr>
            <w:tcW w:w="0" w:type="auto"/>
            <w:tcBorders>
              <w:top w:val="nil"/>
              <w:left w:val="nil"/>
              <w:bottom w:val="nil"/>
              <w:right w:val="nil"/>
            </w:tcBorders>
            <w:shd w:val="clear" w:color="auto" w:fill="auto"/>
            <w:noWrap/>
            <w:vAlign w:val="bottom"/>
            <w:hideMark/>
          </w:tcPr>
          <w:p w14:paraId="4F76B6A9" w14:textId="77777777" w:rsidR="00DC2757" w:rsidRPr="00DC2757" w:rsidRDefault="00DC2757" w:rsidP="00DC2757">
            <w:pPr>
              <w:spacing w:after="0" w:line="240" w:lineRule="auto"/>
              <w:rPr>
                <w:ins w:id="5402" w:author="Commodore, Sarah" w:date="2023-03-22T16:21:00Z"/>
                <w:rFonts w:ascii="Calibri" w:eastAsia="Times New Roman" w:hAnsi="Calibri" w:cs="Calibri"/>
                <w:color w:val="000000"/>
                <w:sz w:val="20"/>
                <w:szCs w:val="20"/>
              </w:rPr>
            </w:pPr>
            <w:ins w:id="5403" w:author="Commodore, Sarah" w:date="2023-03-22T16:21:00Z">
              <w:r w:rsidRPr="00DC2757">
                <w:rPr>
                  <w:rFonts w:ascii="Calibri" w:eastAsia="Times New Roman" w:hAnsi="Calibri" w:cs="Calibri"/>
                  <w:color w:val="000000"/>
                  <w:sz w:val="20"/>
                  <w:szCs w:val="20"/>
                </w:rPr>
                <w:t>ENSG00000160883.11</w:t>
              </w:r>
            </w:ins>
          </w:p>
        </w:tc>
        <w:tc>
          <w:tcPr>
            <w:tcW w:w="0" w:type="auto"/>
            <w:tcBorders>
              <w:top w:val="nil"/>
              <w:left w:val="nil"/>
              <w:bottom w:val="nil"/>
              <w:right w:val="nil"/>
            </w:tcBorders>
            <w:shd w:val="clear" w:color="auto" w:fill="auto"/>
            <w:noWrap/>
            <w:vAlign w:val="bottom"/>
            <w:hideMark/>
          </w:tcPr>
          <w:p w14:paraId="184A6084" w14:textId="77777777" w:rsidR="00DC2757" w:rsidRPr="00DC2757" w:rsidRDefault="00DC2757" w:rsidP="00DC2757">
            <w:pPr>
              <w:spacing w:after="0" w:line="240" w:lineRule="auto"/>
              <w:rPr>
                <w:ins w:id="5404" w:author="Commodore, Sarah" w:date="2023-03-22T16:21:00Z"/>
                <w:rFonts w:ascii="Calibri" w:eastAsia="Times New Roman" w:hAnsi="Calibri" w:cs="Calibri"/>
                <w:color w:val="000000"/>
                <w:sz w:val="20"/>
                <w:szCs w:val="20"/>
              </w:rPr>
            </w:pPr>
            <w:ins w:id="5405" w:author="Commodore, Sarah" w:date="2023-03-22T16:21:00Z">
              <w:r w:rsidRPr="00DC2757">
                <w:rPr>
                  <w:rFonts w:ascii="Calibri" w:eastAsia="Times New Roman" w:hAnsi="Calibri" w:cs="Calibri"/>
                  <w:color w:val="000000"/>
                  <w:sz w:val="20"/>
                  <w:szCs w:val="20"/>
                </w:rPr>
                <w:t>HK3</w:t>
              </w:r>
            </w:ins>
          </w:p>
        </w:tc>
        <w:tc>
          <w:tcPr>
            <w:tcW w:w="0" w:type="auto"/>
            <w:tcBorders>
              <w:top w:val="nil"/>
              <w:left w:val="nil"/>
              <w:bottom w:val="nil"/>
              <w:right w:val="nil"/>
            </w:tcBorders>
            <w:shd w:val="clear" w:color="auto" w:fill="auto"/>
            <w:noWrap/>
            <w:vAlign w:val="bottom"/>
            <w:hideMark/>
          </w:tcPr>
          <w:p w14:paraId="786569BD" w14:textId="77777777" w:rsidR="00DC2757" w:rsidRPr="00DC2757" w:rsidRDefault="00DC2757" w:rsidP="00DC2757">
            <w:pPr>
              <w:spacing w:after="0" w:line="240" w:lineRule="auto"/>
              <w:jc w:val="center"/>
              <w:rPr>
                <w:ins w:id="5406" w:author="Commodore, Sarah" w:date="2023-03-22T16:21:00Z"/>
                <w:rFonts w:ascii="Calibri" w:eastAsia="Times New Roman" w:hAnsi="Calibri" w:cs="Calibri"/>
                <w:color w:val="000000"/>
                <w:sz w:val="20"/>
                <w:szCs w:val="20"/>
              </w:rPr>
            </w:pPr>
            <w:ins w:id="5407"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59663EE" w14:textId="77777777" w:rsidR="00DC2757" w:rsidRPr="00DC2757" w:rsidRDefault="00DC2757" w:rsidP="00DC2757">
            <w:pPr>
              <w:spacing w:after="0" w:line="240" w:lineRule="auto"/>
              <w:jc w:val="center"/>
              <w:rPr>
                <w:ins w:id="5408" w:author="Commodore, Sarah" w:date="2023-03-22T16:21:00Z"/>
                <w:rFonts w:ascii="Calibri" w:eastAsia="Times New Roman" w:hAnsi="Calibri" w:cs="Calibri"/>
                <w:color w:val="000000"/>
                <w:sz w:val="20"/>
                <w:szCs w:val="20"/>
              </w:rPr>
            </w:pPr>
            <w:ins w:id="5409" w:author="Commodore, Sarah" w:date="2023-03-22T16:21:00Z">
              <w:r w:rsidRPr="00DC2757">
                <w:rPr>
                  <w:rFonts w:ascii="Calibri" w:eastAsia="Times New Roman" w:hAnsi="Calibri" w:cs="Calibri"/>
                  <w:color w:val="000000"/>
                  <w:sz w:val="20"/>
                  <w:szCs w:val="20"/>
                </w:rPr>
                <w:t>5.0E-04</w:t>
              </w:r>
            </w:ins>
          </w:p>
        </w:tc>
        <w:tc>
          <w:tcPr>
            <w:tcW w:w="0" w:type="auto"/>
            <w:tcBorders>
              <w:top w:val="nil"/>
              <w:left w:val="nil"/>
              <w:bottom w:val="nil"/>
              <w:right w:val="nil"/>
            </w:tcBorders>
            <w:shd w:val="clear" w:color="auto" w:fill="auto"/>
            <w:noWrap/>
            <w:vAlign w:val="bottom"/>
            <w:hideMark/>
          </w:tcPr>
          <w:p w14:paraId="55848D6E" w14:textId="77777777" w:rsidR="00DC2757" w:rsidRPr="00DC2757" w:rsidRDefault="00DC2757" w:rsidP="00DC2757">
            <w:pPr>
              <w:spacing w:after="0" w:line="240" w:lineRule="auto"/>
              <w:jc w:val="center"/>
              <w:rPr>
                <w:ins w:id="5410" w:author="Commodore, Sarah" w:date="2023-03-22T16:21:00Z"/>
                <w:rFonts w:ascii="Calibri" w:eastAsia="Times New Roman" w:hAnsi="Calibri" w:cs="Calibri"/>
                <w:color w:val="000000"/>
                <w:sz w:val="20"/>
                <w:szCs w:val="20"/>
              </w:rPr>
            </w:pPr>
            <w:ins w:id="5411"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5932AB59" w14:textId="77777777" w:rsidR="00DC2757" w:rsidRPr="00DC2757" w:rsidRDefault="00DC2757" w:rsidP="00DC2757">
            <w:pPr>
              <w:spacing w:after="0" w:line="240" w:lineRule="auto"/>
              <w:jc w:val="center"/>
              <w:rPr>
                <w:ins w:id="5412" w:author="Commodore, Sarah" w:date="2023-03-22T16:21:00Z"/>
                <w:rFonts w:ascii="Calibri" w:eastAsia="Times New Roman" w:hAnsi="Calibri" w:cs="Calibri"/>
                <w:color w:val="000000"/>
                <w:sz w:val="20"/>
                <w:szCs w:val="20"/>
              </w:rPr>
            </w:pPr>
            <w:ins w:id="5413" w:author="Commodore, Sarah" w:date="2023-03-22T16:21:00Z">
              <w:r w:rsidRPr="00DC2757">
                <w:rPr>
                  <w:rFonts w:ascii="Calibri" w:eastAsia="Times New Roman" w:hAnsi="Calibri" w:cs="Calibri"/>
                  <w:color w:val="000000"/>
                  <w:sz w:val="20"/>
                  <w:szCs w:val="20"/>
                </w:rPr>
                <w:t>*</w:t>
              </w:r>
            </w:ins>
          </w:p>
        </w:tc>
      </w:tr>
      <w:tr w:rsidR="00DC2757" w:rsidRPr="00DC2757" w14:paraId="69E04C10" w14:textId="77777777" w:rsidTr="00DC2757">
        <w:trPr>
          <w:trHeight w:val="260"/>
          <w:ins w:id="5414" w:author="Commodore, Sarah" w:date="2023-03-22T16:21:00Z"/>
        </w:trPr>
        <w:tc>
          <w:tcPr>
            <w:tcW w:w="0" w:type="auto"/>
            <w:tcBorders>
              <w:top w:val="nil"/>
              <w:left w:val="nil"/>
              <w:bottom w:val="nil"/>
              <w:right w:val="nil"/>
            </w:tcBorders>
            <w:shd w:val="clear" w:color="auto" w:fill="auto"/>
            <w:noWrap/>
            <w:vAlign w:val="bottom"/>
            <w:hideMark/>
          </w:tcPr>
          <w:p w14:paraId="5CB29D2C" w14:textId="77777777" w:rsidR="00DC2757" w:rsidRPr="00DC2757" w:rsidRDefault="00DC2757" w:rsidP="00DC2757">
            <w:pPr>
              <w:spacing w:after="0" w:line="240" w:lineRule="auto"/>
              <w:rPr>
                <w:ins w:id="5415" w:author="Commodore, Sarah" w:date="2023-03-22T16:21:00Z"/>
                <w:rFonts w:ascii="Calibri" w:eastAsia="Times New Roman" w:hAnsi="Calibri" w:cs="Calibri"/>
                <w:color w:val="000000"/>
                <w:sz w:val="20"/>
                <w:szCs w:val="20"/>
              </w:rPr>
            </w:pPr>
            <w:ins w:id="5416" w:author="Commodore, Sarah" w:date="2023-03-22T16:21:00Z">
              <w:r w:rsidRPr="00DC2757">
                <w:rPr>
                  <w:rFonts w:ascii="Calibri" w:eastAsia="Times New Roman" w:hAnsi="Calibri" w:cs="Calibri"/>
                  <w:color w:val="000000"/>
                  <w:sz w:val="20"/>
                  <w:szCs w:val="20"/>
                </w:rPr>
                <w:t>ENSG00000154734.16</w:t>
              </w:r>
            </w:ins>
          </w:p>
        </w:tc>
        <w:tc>
          <w:tcPr>
            <w:tcW w:w="0" w:type="auto"/>
            <w:tcBorders>
              <w:top w:val="nil"/>
              <w:left w:val="nil"/>
              <w:bottom w:val="nil"/>
              <w:right w:val="nil"/>
            </w:tcBorders>
            <w:shd w:val="clear" w:color="auto" w:fill="auto"/>
            <w:noWrap/>
            <w:vAlign w:val="bottom"/>
            <w:hideMark/>
          </w:tcPr>
          <w:p w14:paraId="4B448ADC" w14:textId="77777777" w:rsidR="00DC2757" w:rsidRPr="00DC2757" w:rsidRDefault="00DC2757" w:rsidP="00DC2757">
            <w:pPr>
              <w:spacing w:after="0" w:line="240" w:lineRule="auto"/>
              <w:rPr>
                <w:ins w:id="5417" w:author="Commodore, Sarah" w:date="2023-03-22T16:21:00Z"/>
                <w:rFonts w:ascii="Calibri" w:eastAsia="Times New Roman" w:hAnsi="Calibri" w:cs="Calibri"/>
                <w:color w:val="000000"/>
                <w:sz w:val="20"/>
                <w:szCs w:val="20"/>
              </w:rPr>
            </w:pPr>
            <w:ins w:id="5418" w:author="Commodore, Sarah" w:date="2023-03-22T16:21:00Z">
              <w:r w:rsidRPr="00DC2757">
                <w:rPr>
                  <w:rFonts w:ascii="Calibri" w:eastAsia="Times New Roman" w:hAnsi="Calibri" w:cs="Calibri"/>
                  <w:color w:val="000000"/>
                  <w:sz w:val="20"/>
                  <w:szCs w:val="20"/>
                </w:rPr>
                <w:t>ADAMTS1</w:t>
              </w:r>
            </w:ins>
          </w:p>
        </w:tc>
        <w:tc>
          <w:tcPr>
            <w:tcW w:w="0" w:type="auto"/>
            <w:tcBorders>
              <w:top w:val="nil"/>
              <w:left w:val="nil"/>
              <w:bottom w:val="nil"/>
              <w:right w:val="nil"/>
            </w:tcBorders>
            <w:shd w:val="clear" w:color="auto" w:fill="auto"/>
            <w:noWrap/>
            <w:vAlign w:val="bottom"/>
            <w:hideMark/>
          </w:tcPr>
          <w:p w14:paraId="1F8FE6A7" w14:textId="77777777" w:rsidR="00DC2757" w:rsidRPr="00DC2757" w:rsidRDefault="00DC2757" w:rsidP="00DC2757">
            <w:pPr>
              <w:spacing w:after="0" w:line="240" w:lineRule="auto"/>
              <w:jc w:val="center"/>
              <w:rPr>
                <w:ins w:id="5419" w:author="Commodore, Sarah" w:date="2023-03-22T16:21:00Z"/>
                <w:rFonts w:ascii="Calibri" w:eastAsia="Times New Roman" w:hAnsi="Calibri" w:cs="Calibri"/>
                <w:color w:val="000000"/>
                <w:sz w:val="20"/>
                <w:szCs w:val="20"/>
              </w:rPr>
            </w:pPr>
            <w:ins w:id="5420"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6E904824" w14:textId="77777777" w:rsidR="00DC2757" w:rsidRPr="00DC2757" w:rsidRDefault="00DC2757" w:rsidP="00DC2757">
            <w:pPr>
              <w:spacing w:after="0" w:line="240" w:lineRule="auto"/>
              <w:jc w:val="center"/>
              <w:rPr>
                <w:ins w:id="5421" w:author="Commodore, Sarah" w:date="2023-03-22T16:21:00Z"/>
                <w:rFonts w:ascii="Calibri" w:eastAsia="Times New Roman" w:hAnsi="Calibri" w:cs="Calibri"/>
                <w:color w:val="000000"/>
                <w:sz w:val="20"/>
                <w:szCs w:val="20"/>
              </w:rPr>
            </w:pPr>
            <w:ins w:id="5422" w:author="Commodore, Sarah" w:date="2023-03-22T16:21:00Z">
              <w:r w:rsidRPr="00DC2757">
                <w:rPr>
                  <w:rFonts w:ascii="Calibri" w:eastAsia="Times New Roman" w:hAnsi="Calibri" w:cs="Calibri"/>
                  <w:color w:val="000000"/>
                  <w:sz w:val="20"/>
                  <w:szCs w:val="20"/>
                </w:rPr>
                <w:t>3.4E-04</w:t>
              </w:r>
            </w:ins>
          </w:p>
        </w:tc>
        <w:tc>
          <w:tcPr>
            <w:tcW w:w="0" w:type="auto"/>
            <w:tcBorders>
              <w:top w:val="nil"/>
              <w:left w:val="nil"/>
              <w:bottom w:val="nil"/>
              <w:right w:val="nil"/>
            </w:tcBorders>
            <w:shd w:val="clear" w:color="auto" w:fill="auto"/>
            <w:noWrap/>
            <w:vAlign w:val="bottom"/>
            <w:hideMark/>
          </w:tcPr>
          <w:p w14:paraId="302C851D" w14:textId="77777777" w:rsidR="00DC2757" w:rsidRPr="00DC2757" w:rsidRDefault="00DC2757" w:rsidP="00DC2757">
            <w:pPr>
              <w:spacing w:after="0" w:line="240" w:lineRule="auto"/>
              <w:jc w:val="center"/>
              <w:rPr>
                <w:ins w:id="5423" w:author="Commodore, Sarah" w:date="2023-03-22T16:21:00Z"/>
                <w:rFonts w:ascii="Calibri" w:eastAsia="Times New Roman" w:hAnsi="Calibri" w:cs="Calibri"/>
                <w:color w:val="000000"/>
                <w:sz w:val="20"/>
                <w:szCs w:val="20"/>
              </w:rPr>
            </w:pPr>
            <w:ins w:id="5424"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6FB8313" w14:textId="77777777" w:rsidR="00DC2757" w:rsidRPr="00DC2757" w:rsidRDefault="00DC2757" w:rsidP="00DC2757">
            <w:pPr>
              <w:spacing w:after="0" w:line="240" w:lineRule="auto"/>
              <w:jc w:val="center"/>
              <w:rPr>
                <w:ins w:id="5425" w:author="Commodore, Sarah" w:date="2023-03-22T16:21:00Z"/>
                <w:rFonts w:ascii="Calibri" w:eastAsia="Times New Roman" w:hAnsi="Calibri" w:cs="Calibri"/>
                <w:color w:val="000000"/>
                <w:sz w:val="20"/>
                <w:szCs w:val="20"/>
              </w:rPr>
            </w:pPr>
            <w:ins w:id="5426" w:author="Commodore, Sarah" w:date="2023-03-22T16:21:00Z">
              <w:r w:rsidRPr="00DC2757">
                <w:rPr>
                  <w:rFonts w:ascii="Calibri" w:eastAsia="Times New Roman" w:hAnsi="Calibri" w:cs="Calibri"/>
                  <w:color w:val="000000"/>
                  <w:sz w:val="20"/>
                  <w:szCs w:val="20"/>
                </w:rPr>
                <w:t>*</w:t>
              </w:r>
            </w:ins>
          </w:p>
        </w:tc>
      </w:tr>
      <w:tr w:rsidR="00DC2757" w:rsidRPr="00DC2757" w14:paraId="23FDE39D" w14:textId="77777777" w:rsidTr="00DC2757">
        <w:trPr>
          <w:trHeight w:val="260"/>
          <w:ins w:id="5427" w:author="Commodore, Sarah" w:date="2023-03-22T16:21:00Z"/>
        </w:trPr>
        <w:tc>
          <w:tcPr>
            <w:tcW w:w="0" w:type="auto"/>
            <w:tcBorders>
              <w:top w:val="nil"/>
              <w:left w:val="nil"/>
              <w:bottom w:val="nil"/>
              <w:right w:val="nil"/>
            </w:tcBorders>
            <w:shd w:val="clear" w:color="auto" w:fill="auto"/>
            <w:noWrap/>
            <w:vAlign w:val="bottom"/>
            <w:hideMark/>
          </w:tcPr>
          <w:p w14:paraId="5CD2EBAF" w14:textId="77777777" w:rsidR="00DC2757" w:rsidRPr="00DC2757" w:rsidRDefault="00DC2757" w:rsidP="00DC2757">
            <w:pPr>
              <w:spacing w:after="0" w:line="240" w:lineRule="auto"/>
              <w:rPr>
                <w:ins w:id="5428" w:author="Commodore, Sarah" w:date="2023-03-22T16:21:00Z"/>
                <w:rFonts w:ascii="Calibri" w:eastAsia="Times New Roman" w:hAnsi="Calibri" w:cs="Calibri"/>
                <w:color w:val="000000"/>
                <w:sz w:val="20"/>
                <w:szCs w:val="20"/>
              </w:rPr>
            </w:pPr>
            <w:ins w:id="5429" w:author="Commodore, Sarah" w:date="2023-03-22T16:21:00Z">
              <w:r w:rsidRPr="00DC2757">
                <w:rPr>
                  <w:rFonts w:ascii="Calibri" w:eastAsia="Times New Roman" w:hAnsi="Calibri" w:cs="Calibri"/>
                  <w:color w:val="000000"/>
                  <w:sz w:val="20"/>
                  <w:szCs w:val="20"/>
                </w:rPr>
                <w:t>ENSG00000128917.8</w:t>
              </w:r>
            </w:ins>
          </w:p>
        </w:tc>
        <w:tc>
          <w:tcPr>
            <w:tcW w:w="0" w:type="auto"/>
            <w:tcBorders>
              <w:top w:val="nil"/>
              <w:left w:val="nil"/>
              <w:bottom w:val="nil"/>
              <w:right w:val="nil"/>
            </w:tcBorders>
            <w:shd w:val="clear" w:color="auto" w:fill="auto"/>
            <w:noWrap/>
            <w:vAlign w:val="bottom"/>
            <w:hideMark/>
          </w:tcPr>
          <w:p w14:paraId="22A88BAB" w14:textId="77777777" w:rsidR="00DC2757" w:rsidRPr="00DC2757" w:rsidRDefault="00DC2757" w:rsidP="00DC2757">
            <w:pPr>
              <w:spacing w:after="0" w:line="240" w:lineRule="auto"/>
              <w:rPr>
                <w:ins w:id="5430" w:author="Commodore, Sarah" w:date="2023-03-22T16:21:00Z"/>
                <w:rFonts w:ascii="Calibri" w:eastAsia="Times New Roman" w:hAnsi="Calibri" w:cs="Calibri"/>
                <w:color w:val="000000"/>
                <w:sz w:val="20"/>
                <w:szCs w:val="20"/>
              </w:rPr>
            </w:pPr>
            <w:ins w:id="5431" w:author="Commodore, Sarah" w:date="2023-03-22T16:21:00Z">
              <w:r w:rsidRPr="00DC2757">
                <w:rPr>
                  <w:rFonts w:ascii="Calibri" w:eastAsia="Times New Roman" w:hAnsi="Calibri" w:cs="Calibri"/>
                  <w:color w:val="000000"/>
                  <w:sz w:val="20"/>
                  <w:szCs w:val="20"/>
                </w:rPr>
                <w:t>DLL4</w:t>
              </w:r>
            </w:ins>
          </w:p>
        </w:tc>
        <w:tc>
          <w:tcPr>
            <w:tcW w:w="0" w:type="auto"/>
            <w:tcBorders>
              <w:top w:val="nil"/>
              <w:left w:val="nil"/>
              <w:bottom w:val="nil"/>
              <w:right w:val="nil"/>
            </w:tcBorders>
            <w:shd w:val="clear" w:color="auto" w:fill="auto"/>
            <w:noWrap/>
            <w:vAlign w:val="bottom"/>
            <w:hideMark/>
          </w:tcPr>
          <w:p w14:paraId="3702D299" w14:textId="77777777" w:rsidR="00DC2757" w:rsidRPr="00DC2757" w:rsidRDefault="00DC2757" w:rsidP="00DC2757">
            <w:pPr>
              <w:spacing w:after="0" w:line="240" w:lineRule="auto"/>
              <w:jc w:val="center"/>
              <w:rPr>
                <w:ins w:id="5432" w:author="Commodore, Sarah" w:date="2023-03-22T16:21:00Z"/>
                <w:rFonts w:ascii="Calibri" w:eastAsia="Times New Roman" w:hAnsi="Calibri" w:cs="Calibri"/>
                <w:color w:val="000000"/>
                <w:sz w:val="20"/>
                <w:szCs w:val="20"/>
              </w:rPr>
            </w:pPr>
            <w:ins w:id="5433"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02560942" w14:textId="77777777" w:rsidR="00DC2757" w:rsidRPr="00DC2757" w:rsidRDefault="00DC2757" w:rsidP="00DC2757">
            <w:pPr>
              <w:spacing w:after="0" w:line="240" w:lineRule="auto"/>
              <w:jc w:val="center"/>
              <w:rPr>
                <w:ins w:id="5434" w:author="Commodore, Sarah" w:date="2023-03-22T16:21:00Z"/>
                <w:rFonts w:ascii="Calibri" w:eastAsia="Times New Roman" w:hAnsi="Calibri" w:cs="Calibri"/>
                <w:color w:val="000000"/>
                <w:sz w:val="20"/>
                <w:szCs w:val="20"/>
              </w:rPr>
            </w:pPr>
            <w:ins w:id="5435" w:author="Commodore, Sarah" w:date="2023-03-22T16:21:00Z">
              <w:r w:rsidRPr="00DC2757">
                <w:rPr>
                  <w:rFonts w:ascii="Calibri" w:eastAsia="Times New Roman" w:hAnsi="Calibri" w:cs="Calibri"/>
                  <w:color w:val="000000"/>
                  <w:sz w:val="20"/>
                  <w:szCs w:val="20"/>
                </w:rPr>
                <w:t>2.3E-04</w:t>
              </w:r>
            </w:ins>
          </w:p>
        </w:tc>
        <w:tc>
          <w:tcPr>
            <w:tcW w:w="0" w:type="auto"/>
            <w:tcBorders>
              <w:top w:val="nil"/>
              <w:left w:val="nil"/>
              <w:bottom w:val="nil"/>
              <w:right w:val="nil"/>
            </w:tcBorders>
            <w:shd w:val="clear" w:color="auto" w:fill="auto"/>
            <w:noWrap/>
            <w:vAlign w:val="bottom"/>
            <w:hideMark/>
          </w:tcPr>
          <w:p w14:paraId="39ADDC01" w14:textId="77777777" w:rsidR="00DC2757" w:rsidRPr="00DC2757" w:rsidRDefault="00DC2757" w:rsidP="00DC2757">
            <w:pPr>
              <w:spacing w:after="0" w:line="240" w:lineRule="auto"/>
              <w:jc w:val="center"/>
              <w:rPr>
                <w:ins w:id="5436" w:author="Commodore, Sarah" w:date="2023-03-22T16:21:00Z"/>
                <w:rFonts w:ascii="Calibri" w:eastAsia="Times New Roman" w:hAnsi="Calibri" w:cs="Calibri"/>
                <w:color w:val="000000"/>
                <w:sz w:val="20"/>
                <w:szCs w:val="20"/>
              </w:rPr>
            </w:pPr>
            <w:ins w:id="5437"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5DDDE097" w14:textId="77777777" w:rsidR="00DC2757" w:rsidRPr="00DC2757" w:rsidRDefault="00DC2757" w:rsidP="00DC2757">
            <w:pPr>
              <w:spacing w:after="0" w:line="240" w:lineRule="auto"/>
              <w:jc w:val="center"/>
              <w:rPr>
                <w:ins w:id="5438" w:author="Commodore, Sarah" w:date="2023-03-22T16:21:00Z"/>
                <w:rFonts w:ascii="Calibri" w:eastAsia="Times New Roman" w:hAnsi="Calibri" w:cs="Calibri"/>
                <w:color w:val="000000"/>
                <w:sz w:val="20"/>
                <w:szCs w:val="20"/>
              </w:rPr>
            </w:pPr>
            <w:ins w:id="5439" w:author="Commodore, Sarah" w:date="2023-03-22T16:21:00Z">
              <w:r w:rsidRPr="00DC2757">
                <w:rPr>
                  <w:rFonts w:ascii="Calibri" w:eastAsia="Times New Roman" w:hAnsi="Calibri" w:cs="Calibri"/>
                  <w:color w:val="000000"/>
                  <w:sz w:val="20"/>
                  <w:szCs w:val="20"/>
                </w:rPr>
                <w:t>*</w:t>
              </w:r>
            </w:ins>
          </w:p>
        </w:tc>
      </w:tr>
      <w:tr w:rsidR="00DC2757" w:rsidRPr="00DC2757" w14:paraId="401641A3" w14:textId="77777777" w:rsidTr="00DC2757">
        <w:trPr>
          <w:trHeight w:val="260"/>
          <w:ins w:id="5440" w:author="Commodore, Sarah" w:date="2023-03-22T16:21:00Z"/>
        </w:trPr>
        <w:tc>
          <w:tcPr>
            <w:tcW w:w="0" w:type="auto"/>
            <w:tcBorders>
              <w:top w:val="nil"/>
              <w:left w:val="nil"/>
              <w:bottom w:val="nil"/>
              <w:right w:val="nil"/>
            </w:tcBorders>
            <w:shd w:val="clear" w:color="auto" w:fill="auto"/>
            <w:noWrap/>
            <w:vAlign w:val="bottom"/>
            <w:hideMark/>
          </w:tcPr>
          <w:p w14:paraId="5E11C0F2" w14:textId="77777777" w:rsidR="00DC2757" w:rsidRPr="00DC2757" w:rsidRDefault="00DC2757" w:rsidP="00DC2757">
            <w:pPr>
              <w:spacing w:after="0" w:line="240" w:lineRule="auto"/>
              <w:rPr>
                <w:ins w:id="5441" w:author="Commodore, Sarah" w:date="2023-03-22T16:21:00Z"/>
                <w:rFonts w:ascii="Calibri" w:eastAsia="Times New Roman" w:hAnsi="Calibri" w:cs="Calibri"/>
                <w:color w:val="000000"/>
                <w:sz w:val="20"/>
                <w:szCs w:val="20"/>
              </w:rPr>
            </w:pPr>
            <w:ins w:id="5442" w:author="Commodore, Sarah" w:date="2023-03-22T16:21:00Z">
              <w:r w:rsidRPr="00DC2757">
                <w:rPr>
                  <w:rFonts w:ascii="Calibri" w:eastAsia="Times New Roman" w:hAnsi="Calibri" w:cs="Calibri"/>
                  <w:color w:val="000000"/>
                  <w:sz w:val="20"/>
                  <w:szCs w:val="20"/>
                </w:rPr>
                <w:t>ENSG00000105501.12</w:t>
              </w:r>
            </w:ins>
          </w:p>
        </w:tc>
        <w:tc>
          <w:tcPr>
            <w:tcW w:w="0" w:type="auto"/>
            <w:tcBorders>
              <w:top w:val="nil"/>
              <w:left w:val="nil"/>
              <w:bottom w:val="nil"/>
              <w:right w:val="nil"/>
            </w:tcBorders>
            <w:shd w:val="clear" w:color="auto" w:fill="auto"/>
            <w:noWrap/>
            <w:vAlign w:val="bottom"/>
            <w:hideMark/>
          </w:tcPr>
          <w:p w14:paraId="6A23E59E" w14:textId="77777777" w:rsidR="00DC2757" w:rsidRPr="00DC2757" w:rsidRDefault="00DC2757" w:rsidP="00DC2757">
            <w:pPr>
              <w:spacing w:after="0" w:line="240" w:lineRule="auto"/>
              <w:rPr>
                <w:ins w:id="5443" w:author="Commodore, Sarah" w:date="2023-03-22T16:21:00Z"/>
                <w:rFonts w:ascii="Calibri" w:eastAsia="Times New Roman" w:hAnsi="Calibri" w:cs="Calibri"/>
                <w:color w:val="000000"/>
                <w:sz w:val="20"/>
                <w:szCs w:val="20"/>
              </w:rPr>
            </w:pPr>
            <w:ins w:id="5444" w:author="Commodore, Sarah" w:date="2023-03-22T16:21:00Z">
              <w:r w:rsidRPr="00DC2757">
                <w:rPr>
                  <w:rFonts w:ascii="Calibri" w:eastAsia="Times New Roman" w:hAnsi="Calibri" w:cs="Calibri"/>
                  <w:color w:val="000000"/>
                  <w:sz w:val="20"/>
                  <w:szCs w:val="20"/>
                </w:rPr>
                <w:t>SIGLEC5</w:t>
              </w:r>
            </w:ins>
          </w:p>
        </w:tc>
        <w:tc>
          <w:tcPr>
            <w:tcW w:w="0" w:type="auto"/>
            <w:tcBorders>
              <w:top w:val="nil"/>
              <w:left w:val="nil"/>
              <w:bottom w:val="nil"/>
              <w:right w:val="nil"/>
            </w:tcBorders>
            <w:shd w:val="clear" w:color="auto" w:fill="auto"/>
            <w:noWrap/>
            <w:vAlign w:val="bottom"/>
            <w:hideMark/>
          </w:tcPr>
          <w:p w14:paraId="7E2CD934" w14:textId="77777777" w:rsidR="00DC2757" w:rsidRPr="00DC2757" w:rsidRDefault="00DC2757" w:rsidP="00DC2757">
            <w:pPr>
              <w:spacing w:after="0" w:line="240" w:lineRule="auto"/>
              <w:jc w:val="center"/>
              <w:rPr>
                <w:ins w:id="5445" w:author="Commodore, Sarah" w:date="2023-03-22T16:21:00Z"/>
                <w:rFonts w:ascii="Calibri" w:eastAsia="Times New Roman" w:hAnsi="Calibri" w:cs="Calibri"/>
                <w:color w:val="000000"/>
                <w:sz w:val="20"/>
                <w:szCs w:val="20"/>
              </w:rPr>
            </w:pPr>
            <w:ins w:id="5446"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199594EE" w14:textId="77777777" w:rsidR="00DC2757" w:rsidRPr="00DC2757" w:rsidRDefault="00DC2757" w:rsidP="00DC2757">
            <w:pPr>
              <w:spacing w:after="0" w:line="240" w:lineRule="auto"/>
              <w:jc w:val="center"/>
              <w:rPr>
                <w:ins w:id="5447" w:author="Commodore, Sarah" w:date="2023-03-22T16:21:00Z"/>
                <w:rFonts w:ascii="Calibri" w:eastAsia="Times New Roman" w:hAnsi="Calibri" w:cs="Calibri"/>
                <w:color w:val="000000"/>
                <w:sz w:val="20"/>
                <w:szCs w:val="20"/>
              </w:rPr>
            </w:pPr>
            <w:ins w:id="5448"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A7F3DD0" w14:textId="77777777" w:rsidR="00DC2757" w:rsidRPr="00DC2757" w:rsidRDefault="00DC2757" w:rsidP="00DC2757">
            <w:pPr>
              <w:spacing w:after="0" w:line="240" w:lineRule="auto"/>
              <w:jc w:val="center"/>
              <w:rPr>
                <w:ins w:id="5449" w:author="Commodore, Sarah" w:date="2023-03-22T16:21:00Z"/>
                <w:rFonts w:ascii="Calibri" w:eastAsia="Times New Roman" w:hAnsi="Calibri" w:cs="Calibri"/>
                <w:color w:val="000000"/>
                <w:sz w:val="20"/>
                <w:szCs w:val="20"/>
              </w:rPr>
            </w:pPr>
            <w:ins w:id="5450"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1E7315C1" w14:textId="77777777" w:rsidR="00DC2757" w:rsidRPr="00DC2757" w:rsidRDefault="00DC2757" w:rsidP="00DC2757">
            <w:pPr>
              <w:spacing w:after="0" w:line="240" w:lineRule="auto"/>
              <w:jc w:val="center"/>
              <w:rPr>
                <w:ins w:id="5451" w:author="Commodore, Sarah" w:date="2023-03-22T16:21:00Z"/>
                <w:rFonts w:ascii="Calibri" w:eastAsia="Times New Roman" w:hAnsi="Calibri" w:cs="Calibri"/>
                <w:color w:val="000000"/>
                <w:sz w:val="20"/>
                <w:szCs w:val="20"/>
              </w:rPr>
            </w:pPr>
            <w:ins w:id="5452" w:author="Commodore, Sarah" w:date="2023-03-22T16:21:00Z">
              <w:r w:rsidRPr="00DC2757">
                <w:rPr>
                  <w:rFonts w:ascii="Calibri" w:eastAsia="Times New Roman" w:hAnsi="Calibri" w:cs="Calibri"/>
                  <w:color w:val="000000"/>
                  <w:sz w:val="20"/>
                  <w:szCs w:val="20"/>
                </w:rPr>
                <w:t>*</w:t>
              </w:r>
            </w:ins>
          </w:p>
        </w:tc>
      </w:tr>
      <w:tr w:rsidR="00DC2757" w:rsidRPr="00DC2757" w14:paraId="7D53F19A" w14:textId="77777777" w:rsidTr="00DC2757">
        <w:trPr>
          <w:trHeight w:val="260"/>
          <w:ins w:id="5453" w:author="Commodore, Sarah" w:date="2023-03-22T16:21:00Z"/>
        </w:trPr>
        <w:tc>
          <w:tcPr>
            <w:tcW w:w="0" w:type="auto"/>
            <w:tcBorders>
              <w:top w:val="nil"/>
              <w:left w:val="nil"/>
              <w:bottom w:val="nil"/>
              <w:right w:val="nil"/>
            </w:tcBorders>
            <w:shd w:val="clear" w:color="auto" w:fill="auto"/>
            <w:noWrap/>
            <w:vAlign w:val="bottom"/>
            <w:hideMark/>
          </w:tcPr>
          <w:p w14:paraId="30E0F0B8" w14:textId="77777777" w:rsidR="00DC2757" w:rsidRPr="00DC2757" w:rsidRDefault="00DC2757" w:rsidP="00DC2757">
            <w:pPr>
              <w:spacing w:after="0" w:line="240" w:lineRule="auto"/>
              <w:rPr>
                <w:ins w:id="5454" w:author="Commodore, Sarah" w:date="2023-03-22T16:21:00Z"/>
                <w:rFonts w:ascii="Calibri" w:eastAsia="Times New Roman" w:hAnsi="Calibri" w:cs="Calibri"/>
                <w:color w:val="000000"/>
                <w:sz w:val="20"/>
                <w:szCs w:val="20"/>
              </w:rPr>
            </w:pPr>
            <w:ins w:id="5455" w:author="Commodore, Sarah" w:date="2023-03-22T16:21:00Z">
              <w:r w:rsidRPr="00DC2757">
                <w:rPr>
                  <w:rFonts w:ascii="Calibri" w:eastAsia="Times New Roman" w:hAnsi="Calibri" w:cs="Calibri"/>
                  <w:color w:val="000000"/>
                  <w:sz w:val="20"/>
                  <w:szCs w:val="20"/>
                </w:rPr>
                <w:t>ENSG00000112195.9</w:t>
              </w:r>
            </w:ins>
          </w:p>
        </w:tc>
        <w:tc>
          <w:tcPr>
            <w:tcW w:w="0" w:type="auto"/>
            <w:tcBorders>
              <w:top w:val="nil"/>
              <w:left w:val="nil"/>
              <w:bottom w:val="nil"/>
              <w:right w:val="nil"/>
            </w:tcBorders>
            <w:shd w:val="clear" w:color="auto" w:fill="auto"/>
            <w:noWrap/>
            <w:vAlign w:val="bottom"/>
            <w:hideMark/>
          </w:tcPr>
          <w:p w14:paraId="407F88E7" w14:textId="77777777" w:rsidR="00DC2757" w:rsidRPr="00DC2757" w:rsidRDefault="00DC2757" w:rsidP="00DC2757">
            <w:pPr>
              <w:spacing w:after="0" w:line="240" w:lineRule="auto"/>
              <w:rPr>
                <w:ins w:id="5456" w:author="Commodore, Sarah" w:date="2023-03-22T16:21:00Z"/>
                <w:rFonts w:ascii="Calibri" w:eastAsia="Times New Roman" w:hAnsi="Calibri" w:cs="Calibri"/>
                <w:color w:val="000000"/>
                <w:sz w:val="20"/>
                <w:szCs w:val="20"/>
              </w:rPr>
            </w:pPr>
            <w:ins w:id="5457" w:author="Commodore, Sarah" w:date="2023-03-22T16:21:00Z">
              <w:r w:rsidRPr="00DC2757">
                <w:rPr>
                  <w:rFonts w:ascii="Calibri" w:eastAsia="Times New Roman" w:hAnsi="Calibri" w:cs="Calibri"/>
                  <w:color w:val="000000"/>
                  <w:sz w:val="20"/>
                  <w:szCs w:val="20"/>
                </w:rPr>
                <w:t>TREML2</w:t>
              </w:r>
            </w:ins>
          </w:p>
        </w:tc>
        <w:tc>
          <w:tcPr>
            <w:tcW w:w="0" w:type="auto"/>
            <w:tcBorders>
              <w:top w:val="nil"/>
              <w:left w:val="nil"/>
              <w:bottom w:val="nil"/>
              <w:right w:val="nil"/>
            </w:tcBorders>
            <w:shd w:val="clear" w:color="auto" w:fill="auto"/>
            <w:noWrap/>
            <w:vAlign w:val="bottom"/>
            <w:hideMark/>
          </w:tcPr>
          <w:p w14:paraId="77B3D963" w14:textId="77777777" w:rsidR="00DC2757" w:rsidRPr="00DC2757" w:rsidRDefault="00DC2757" w:rsidP="00DC2757">
            <w:pPr>
              <w:spacing w:after="0" w:line="240" w:lineRule="auto"/>
              <w:jc w:val="center"/>
              <w:rPr>
                <w:ins w:id="5458" w:author="Commodore, Sarah" w:date="2023-03-22T16:21:00Z"/>
                <w:rFonts w:ascii="Calibri" w:eastAsia="Times New Roman" w:hAnsi="Calibri" w:cs="Calibri"/>
                <w:color w:val="000000"/>
                <w:sz w:val="20"/>
                <w:szCs w:val="20"/>
              </w:rPr>
            </w:pPr>
            <w:ins w:id="5459" w:author="Commodore, Sarah" w:date="2023-03-22T16:21:00Z">
              <w:r w:rsidRPr="00DC2757">
                <w:rPr>
                  <w:rFonts w:ascii="Calibri" w:eastAsia="Times New Roman" w:hAnsi="Calibri" w:cs="Calibri"/>
                  <w:color w:val="000000"/>
                  <w:sz w:val="20"/>
                  <w:szCs w:val="20"/>
                </w:rPr>
                <w:t>2.1E+00</w:t>
              </w:r>
            </w:ins>
          </w:p>
        </w:tc>
        <w:tc>
          <w:tcPr>
            <w:tcW w:w="0" w:type="auto"/>
            <w:tcBorders>
              <w:top w:val="nil"/>
              <w:left w:val="nil"/>
              <w:bottom w:val="nil"/>
              <w:right w:val="nil"/>
            </w:tcBorders>
            <w:shd w:val="clear" w:color="auto" w:fill="auto"/>
            <w:noWrap/>
            <w:vAlign w:val="bottom"/>
            <w:hideMark/>
          </w:tcPr>
          <w:p w14:paraId="49A79224" w14:textId="77777777" w:rsidR="00DC2757" w:rsidRPr="00DC2757" w:rsidRDefault="00DC2757" w:rsidP="00DC2757">
            <w:pPr>
              <w:spacing w:after="0" w:line="240" w:lineRule="auto"/>
              <w:jc w:val="center"/>
              <w:rPr>
                <w:ins w:id="5460" w:author="Commodore, Sarah" w:date="2023-03-22T16:21:00Z"/>
                <w:rFonts w:ascii="Calibri" w:eastAsia="Times New Roman" w:hAnsi="Calibri" w:cs="Calibri"/>
                <w:color w:val="000000"/>
                <w:sz w:val="20"/>
                <w:szCs w:val="20"/>
              </w:rPr>
            </w:pPr>
            <w:ins w:id="5461"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3C9E4D90" w14:textId="77777777" w:rsidR="00DC2757" w:rsidRPr="00DC2757" w:rsidRDefault="00DC2757" w:rsidP="00DC2757">
            <w:pPr>
              <w:spacing w:after="0" w:line="240" w:lineRule="auto"/>
              <w:jc w:val="center"/>
              <w:rPr>
                <w:ins w:id="5462" w:author="Commodore, Sarah" w:date="2023-03-22T16:21:00Z"/>
                <w:rFonts w:ascii="Calibri" w:eastAsia="Times New Roman" w:hAnsi="Calibri" w:cs="Calibri"/>
                <w:color w:val="000000"/>
                <w:sz w:val="20"/>
                <w:szCs w:val="20"/>
              </w:rPr>
            </w:pPr>
            <w:ins w:id="5463"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20126907" w14:textId="77777777" w:rsidR="00DC2757" w:rsidRPr="00DC2757" w:rsidRDefault="00DC2757" w:rsidP="00DC2757">
            <w:pPr>
              <w:spacing w:after="0" w:line="240" w:lineRule="auto"/>
              <w:jc w:val="center"/>
              <w:rPr>
                <w:ins w:id="5464" w:author="Commodore, Sarah" w:date="2023-03-22T16:21:00Z"/>
                <w:rFonts w:ascii="Calibri" w:eastAsia="Times New Roman" w:hAnsi="Calibri" w:cs="Calibri"/>
                <w:color w:val="000000"/>
                <w:sz w:val="20"/>
                <w:szCs w:val="20"/>
              </w:rPr>
            </w:pPr>
            <w:ins w:id="5465" w:author="Commodore, Sarah" w:date="2023-03-22T16:21:00Z">
              <w:r w:rsidRPr="00DC2757">
                <w:rPr>
                  <w:rFonts w:ascii="Calibri" w:eastAsia="Times New Roman" w:hAnsi="Calibri" w:cs="Calibri"/>
                  <w:color w:val="000000"/>
                  <w:sz w:val="20"/>
                  <w:szCs w:val="20"/>
                </w:rPr>
                <w:t>*</w:t>
              </w:r>
            </w:ins>
          </w:p>
        </w:tc>
      </w:tr>
      <w:tr w:rsidR="00DC2757" w:rsidRPr="00DC2757" w14:paraId="66857F4B" w14:textId="77777777" w:rsidTr="00DC2757">
        <w:trPr>
          <w:trHeight w:val="260"/>
          <w:ins w:id="5466" w:author="Commodore, Sarah" w:date="2023-03-22T16:21:00Z"/>
        </w:trPr>
        <w:tc>
          <w:tcPr>
            <w:tcW w:w="0" w:type="auto"/>
            <w:tcBorders>
              <w:top w:val="nil"/>
              <w:left w:val="nil"/>
              <w:bottom w:val="nil"/>
              <w:right w:val="nil"/>
            </w:tcBorders>
            <w:shd w:val="clear" w:color="auto" w:fill="auto"/>
            <w:noWrap/>
            <w:vAlign w:val="bottom"/>
            <w:hideMark/>
          </w:tcPr>
          <w:p w14:paraId="1868ACC4" w14:textId="77777777" w:rsidR="00DC2757" w:rsidRPr="00DC2757" w:rsidRDefault="00DC2757" w:rsidP="00DC2757">
            <w:pPr>
              <w:spacing w:after="0" w:line="240" w:lineRule="auto"/>
              <w:rPr>
                <w:ins w:id="5467" w:author="Commodore, Sarah" w:date="2023-03-22T16:21:00Z"/>
                <w:rFonts w:ascii="Calibri" w:eastAsia="Times New Roman" w:hAnsi="Calibri" w:cs="Calibri"/>
                <w:color w:val="000000"/>
                <w:sz w:val="20"/>
                <w:szCs w:val="20"/>
              </w:rPr>
            </w:pPr>
            <w:ins w:id="5468" w:author="Commodore, Sarah" w:date="2023-03-22T16:21:00Z">
              <w:r w:rsidRPr="00DC2757">
                <w:rPr>
                  <w:rFonts w:ascii="Calibri" w:eastAsia="Times New Roman" w:hAnsi="Calibri" w:cs="Calibri"/>
                  <w:color w:val="000000"/>
                  <w:sz w:val="20"/>
                  <w:szCs w:val="20"/>
                </w:rPr>
                <w:t>ENSG00000143631.11</w:t>
              </w:r>
            </w:ins>
          </w:p>
        </w:tc>
        <w:tc>
          <w:tcPr>
            <w:tcW w:w="0" w:type="auto"/>
            <w:tcBorders>
              <w:top w:val="nil"/>
              <w:left w:val="nil"/>
              <w:bottom w:val="nil"/>
              <w:right w:val="nil"/>
            </w:tcBorders>
            <w:shd w:val="clear" w:color="auto" w:fill="auto"/>
            <w:noWrap/>
            <w:vAlign w:val="bottom"/>
            <w:hideMark/>
          </w:tcPr>
          <w:p w14:paraId="02B88C96" w14:textId="77777777" w:rsidR="00DC2757" w:rsidRPr="00DC2757" w:rsidRDefault="00DC2757" w:rsidP="00DC2757">
            <w:pPr>
              <w:spacing w:after="0" w:line="240" w:lineRule="auto"/>
              <w:rPr>
                <w:ins w:id="5469" w:author="Commodore, Sarah" w:date="2023-03-22T16:21:00Z"/>
                <w:rFonts w:ascii="Calibri" w:eastAsia="Times New Roman" w:hAnsi="Calibri" w:cs="Calibri"/>
                <w:color w:val="000000"/>
                <w:sz w:val="20"/>
                <w:szCs w:val="20"/>
              </w:rPr>
            </w:pPr>
            <w:ins w:id="5470" w:author="Commodore, Sarah" w:date="2023-03-22T16:21:00Z">
              <w:r w:rsidRPr="00DC2757">
                <w:rPr>
                  <w:rFonts w:ascii="Calibri" w:eastAsia="Times New Roman" w:hAnsi="Calibri" w:cs="Calibri"/>
                  <w:color w:val="000000"/>
                  <w:sz w:val="20"/>
                  <w:szCs w:val="20"/>
                </w:rPr>
                <w:t>FLG</w:t>
              </w:r>
            </w:ins>
          </w:p>
        </w:tc>
        <w:tc>
          <w:tcPr>
            <w:tcW w:w="0" w:type="auto"/>
            <w:tcBorders>
              <w:top w:val="nil"/>
              <w:left w:val="nil"/>
              <w:bottom w:val="nil"/>
              <w:right w:val="nil"/>
            </w:tcBorders>
            <w:shd w:val="clear" w:color="auto" w:fill="auto"/>
            <w:noWrap/>
            <w:vAlign w:val="bottom"/>
            <w:hideMark/>
          </w:tcPr>
          <w:p w14:paraId="7CF5FE80" w14:textId="77777777" w:rsidR="00DC2757" w:rsidRPr="00DC2757" w:rsidRDefault="00DC2757" w:rsidP="00DC2757">
            <w:pPr>
              <w:spacing w:after="0" w:line="240" w:lineRule="auto"/>
              <w:jc w:val="center"/>
              <w:rPr>
                <w:ins w:id="5471" w:author="Commodore, Sarah" w:date="2023-03-22T16:21:00Z"/>
                <w:rFonts w:ascii="Calibri" w:eastAsia="Times New Roman" w:hAnsi="Calibri" w:cs="Calibri"/>
                <w:color w:val="000000"/>
                <w:sz w:val="20"/>
                <w:szCs w:val="20"/>
              </w:rPr>
            </w:pPr>
            <w:ins w:id="547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431748F" w14:textId="77777777" w:rsidR="00DC2757" w:rsidRPr="00DC2757" w:rsidRDefault="00DC2757" w:rsidP="00DC2757">
            <w:pPr>
              <w:spacing w:after="0" w:line="240" w:lineRule="auto"/>
              <w:jc w:val="center"/>
              <w:rPr>
                <w:ins w:id="5473" w:author="Commodore, Sarah" w:date="2023-03-22T16:21:00Z"/>
                <w:rFonts w:ascii="Calibri" w:eastAsia="Times New Roman" w:hAnsi="Calibri" w:cs="Calibri"/>
                <w:color w:val="000000"/>
                <w:sz w:val="20"/>
                <w:szCs w:val="20"/>
              </w:rPr>
            </w:pPr>
            <w:ins w:id="5474"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8514652" w14:textId="77777777" w:rsidR="00DC2757" w:rsidRPr="00DC2757" w:rsidRDefault="00DC2757" w:rsidP="00DC2757">
            <w:pPr>
              <w:spacing w:after="0" w:line="240" w:lineRule="auto"/>
              <w:jc w:val="center"/>
              <w:rPr>
                <w:ins w:id="5475" w:author="Commodore, Sarah" w:date="2023-03-22T16:21:00Z"/>
                <w:rFonts w:ascii="Calibri" w:eastAsia="Times New Roman" w:hAnsi="Calibri" w:cs="Calibri"/>
                <w:color w:val="000000"/>
                <w:sz w:val="20"/>
                <w:szCs w:val="20"/>
              </w:rPr>
            </w:pPr>
            <w:ins w:id="5476"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6103B6B7" w14:textId="77777777" w:rsidR="00DC2757" w:rsidRPr="00DC2757" w:rsidRDefault="00DC2757" w:rsidP="00DC2757">
            <w:pPr>
              <w:spacing w:after="0" w:line="240" w:lineRule="auto"/>
              <w:jc w:val="center"/>
              <w:rPr>
                <w:ins w:id="5477" w:author="Commodore, Sarah" w:date="2023-03-22T16:21:00Z"/>
                <w:rFonts w:ascii="Calibri" w:eastAsia="Times New Roman" w:hAnsi="Calibri" w:cs="Calibri"/>
                <w:color w:val="000000"/>
                <w:sz w:val="20"/>
                <w:szCs w:val="20"/>
              </w:rPr>
            </w:pPr>
            <w:ins w:id="5478" w:author="Commodore, Sarah" w:date="2023-03-22T16:21:00Z">
              <w:r w:rsidRPr="00DC2757">
                <w:rPr>
                  <w:rFonts w:ascii="Calibri" w:eastAsia="Times New Roman" w:hAnsi="Calibri" w:cs="Calibri"/>
                  <w:color w:val="000000"/>
                  <w:sz w:val="20"/>
                  <w:szCs w:val="20"/>
                </w:rPr>
                <w:t>*</w:t>
              </w:r>
            </w:ins>
          </w:p>
        </w:tc>
      </w:tr>
      <w:tr w:rsidR="00DC2757" w:rsidRPr="00DC2757" w14:paraId="45E1E273" w14:textId="77777777" w:rsidTr="00DC2757">
        <w:trPr>
          <w:trHeight w:val="260"/>
          <w:ins w:id="5479" w:author="Commodore, Sarah" w:date="2023-03-22T16:21:00Z"/>
        </w:trPr>
        <w:tc>
          <w:tcPr>
            <w:tcW w:w="0" w:type="auto"/>
            <w:tcBorders>
              <w:top w:val="nil"/>
              <w:left w:val="nil"/>
              <w:bottom w:val="nil"/>
              <w:right w:val="nil"/>
            </w:tcBorders>
            <w:shd w:val="clear" w:color="auto" w:fill="auto"/>
            <w:noWrap/>
            <w:vAlign w:val="bottom"/>
            <w:hideMark/>
          </w:tcPr>
          <w:p w14:paraId="2A7140E8" w14:textId="77777777" w:rsidR="00DC2757" w:rsidRPr="00DC2757" w:rsidRDefault="00DC2757" w:rsidP="00DC2757">
            <w:pPr>
              <w:spacing w:after="0" w:line="240" w:lineRule="auto"/>
              <w:rPr>
                <w:ins w:id="5480" w:author="Commodore, Sarah" w:date="2023-03-22T16:21:00Z"/>
                <w:rFonts w:ascii="Calibri" w:eastAsia="Times New Roman" w:hAnsi="Calibri" w:cs="Calibri"/>
                <w:color w:val="000000"/>
                <w:sz w:val="20"/>
                <w:szCs w:val="20"/>
              </w:rPr>
            </w:pPr>
            <w:ins w:id="5481" w:author="Commodore, Sarah" w:date="2023-03-22T16:21:00Z">
              <w:r w:rsidRPr="00DC2757">
                <w:rPr>
                  <w:rFonts w:ascii="Calibri" w:eastAsia="Times New Roman" w:hAnsi="Calibri" w:cs="Calibri"/>
                  <w:color w:val="000000"/>
                  <w:sz w:val="20"/>
                  <w:szCs w:val="20"/>
                </w:rPr>
                <w:t>ENSG00000100368.14</w:t>
              </w:r>
            </w:ins>
          </w:p>
        </w:tc>
        <w:tc>
          <w:tcPr>
            <w:tcW w:w="0" w:type="auto"/>
            <w:tcBorders>
              <w:top w:val="nil"/>
              <w:left w:val="nil"/>
              <w:bottom w:val="nil"/>
              <w:right w:val="nil"/>
            </w:tcBorders>
            <w:shd w:val="clear" w:color="auto" w:fill="auto"/>
            <w:noWrap/>
            <w:vAlign w:val="bottom"/>
            <w:hideMark/>
          </w:tcPr>
          <w:p w14:paraId="55D3C3E5" w14:textId="77777777" w:rsidR="00DC2757" w:rsidRPr="00DC2757" w:rsidRDefault="00DC2757" w:rsidP="00DC2757">
            <w:pPr>
              <w:spacing w:after="0" w:line="240" w:lineRule="auto"/>
              <w:rPr>
                <w:ins w:id="5482" w:author="Commodore, Sarah" w:date="2023-03-22T16:21:00Z"/>
                <w:rFonts w:ascii="Calibri" w:eastAsia="Times New Roman" w:hAnsi="Calibri" w:cs="Calibri"/>
                <w:color w:val="000000"/>
                <w:sz w:val="20"/>
                <w:szCs w:val="20"/>
              </w:rPr>
            </w:pPr>
            <w:ins w:id="5483" w:author="Commodore, Sarah" w:date="2023-03-22T16:21:00Z">
              <w:r w:rsidRPr="00DC2757">
                <w:rPr>
                  <w:rFonts w:ascii="Calibri" w:eastAsia="Times New Roman" w:hAnsi="Calibri" w:cs="Calibri"/>
                  <w:color w:val="000000"/>
                  <w:sz w:val="20"/>
                  <w:szCs w:val="20"/>
                </w:rPr>
                <w:t>CSF2RB</w:t>
              </w:r>
            </w:ins>
          </w:p>
        </w:tc>
        <w:tc>
          <w:tcPr>
            <w:tcW w:w="0" w:type="auto"/>
            <w:tcBorders>
              <w:top w:val="nil"/>
              <w:left w:val="nil"/>
              <w:bottom w:val="nil"/>
              <w:right w:val="nil"/>
            </w:tcBorders>
            <w:shd w:val="clear" w:color="auto" w:fill="auto"/>
            <w:noWrap/>
            <w:vAlign w:val="bottom"/>
            <w:hideMark/>
          </w:tcPr>
          <w:p w14:paraId="380F0A33" w14:textId="77777777" w:rsidR="00DC2757" w:rsidRPr="00DC2757" w:rsidRDefault="00DC2757" w:rsidP="00DC2757">
            <w:pPr>
              <w:spacing w:after="0" w:line="240" w:lineRule="auto"/>
              <w:jc w:val="center"/>
              <w:rPr>
                <w:ins w:id="5484" w:author="Commodore, Sarah" w:date="2023-03-22T16:21:00Z"/>
                <w:rFonts w:ascii="Calibri" w:eastAsia="Times New Roman" w:hAnsi="Calibri" w:cs="Calibri"/>
                <w:color w:val="000000"/>
                <w:sz w:val="20"/>
                <w:szCs w:val="20"/>
              </w:rPr>
            </w:pPr>
            <w:ins w:id="548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3407107C" w14:textId="77777777" w:rsidR="00DC2757" w:rsidRPr="00DC2757" w:rsidRDefault="00DC2757" w:rsidP="00DC2757">
            <w:pPr>
              <w:spacing w:after="0" w:line="240" w:lineRule="auto"/>
              <w:jc w:val="center"/>
              <w:rPr>
                <w:ins w:id="5486" w:author="Commodore, Sarah" w:date="2023-03-22T16:21:00Z"/>
                <w:rFonts w:ascii="Calibri" w:eastAsia="Times New Roman" w:hAnsi="Calibri" w:cs="Calibri"/>
                <w:color w:val="000000"/>
                <w:sz w:val="20"/>
                <w:szCs w:val="20"/>
              </w:rPr>
            </w:pPr>
            <w:ins w:id="5487" w:author="Commodore, Sarah" w:date="2023-03-22T16:21:00Z">
              <w:r w:rsidRPr="00DC2757">
                <w:rPr>
                  <w:rFonts w:ascii="Calibri" w:eastAsia="Times New Roman" w:hAnsi="Calibri" w:cs="Calibri"/>
                  <w:color w:val="000000"/>
                  <w:sz w:val="20"/>
                  <w:szCs w:val="20"/>
                </w:rPr>
                <w:t>6.1E-07</w:t>
              </w:r>
            </w:ins>
          </w:p>
        </w:tc>
        <w:tc>
          <w:tcPr>
            <w:tcW w:w="0" w:type="auto"/>
            <w:tcBorders>
              <w:top w:val="nil"/>
              <w:left w:val="nil"/>
              <w:bottom w:val="nil"/>
              <w:right w:val="nil"/>
            </w:tcBorders>
            <w:shd w:val="clear" w:color="auto" w:fill="auto"/>
            <w:noWrap/>
            <w:vAlign w:val="bottom"/>
            <w:hideMark/>
          </w:tcPr>
          <w:p w14:paraId="0E10233E" w14:textId="77777777" w:rsidR="00DC2757" w:rsidRPr="00DC2757" w:rsidRDefault="00DC2757" w:rsidP="00DC2757">
            <w:pPr>
              <w:spacing w:after="0" w:line="240" w:lineRule="auto"/>
              <w:jc w:val="center"/>
              <w:rPr>
                <w:ins w:id="5488" w:author="Commodore, Sarah" w:date="2023-03-22T16:21:00Z"/>
                <w:rFonts w:ascii="Calibri" w:eastAsia="Times New Roman" w:hAnsi="Calibri" w:cs="Calibri"/>
                <w:color w:val="000000"/>
                <w:sz w:val="20"/>
                <w:szCs w:val="20"/>
              </w:rPr>
            </w:pPr>
            <w:ins w:id="5489" w:author="Commodore, Sarah" w:date="2023-03-22T16:21:00Z">
              <w:r w:rsidRPr="00DC2757">
                <w:rPr>
                  <w:rFonts w:ascii="Calibri" w:eastAsia="Times New Roman" w:hAnsi="Calibri" w:cs="Calibri"/>
                  <w:color w:val="000000"/>
                  <w:sz w:val="20"/>
                  <w:szCs w:val="20"/>
                </w:rPr>
                <w:t>5.6E-06</w:t>
              </w:r>
            </w:ins>
          </w:p>
        </w:tc>
        <w:tc>
          <w:tcPr>
            <w:tcW w:w="0" w:type="auto"/>
            <w:tcBorders>
              <w:top w:val="nil"/>
              <w:left w:val="nil"/>
              <w:bottom w:val="nil"/>
              <w:right w:val="nil"/>
            </w:tcBorders>
            <w:shd w:val="clear" w:color="auto" w:fill="auto"/>
            <w:noWrap/>
            <w:vAlign w:val="bottom"/>
            <w:hideMark/>
          </w:tcPr>
          <w:p w14:paraId="1C24ABDC" w14:textId="77777777" w:rsidR="00DC2757" w:rsidRPr="00DC2757" w:rsidRDefault="00DC2757" w:rsidP="00DC2757">
            <w:pPr>
              <w:spacing w:after="0" w:line="240" w:lineRule="auto"/>
              <w:jc w:val="center"/>
              <w:rPr>
                <w:ins w:id="5490" w:author="Commodore, Sarah" w:date="2023-03-22T16:21:00Z"/>
                <w:rFonts w:ascii="Calibri" w:eastAsia="Times New Roman" w:hAnsi="Calibri" w:cs="Calibri"/>
                <w:color w:val="000000"/>
                <w:sz w:val="20"/>
                <w:szCs w:val="20"/>
              </w:rPr>
            </w:pPr>
            <w:ins w:id="5491" w:author="Commodore, Sarah" w:date="2023-03-22T16:21:00Z">
              <w:r w:rsidRPr="00DC2757">
                <w:rPr>
                  <w:rFonts w:ascii="Calibri" w:eastAsia="Times New Roman" w:hAnsi="Calibri" w:cs="Calibri"/>
                  <w:color w:val="000000"/>
                  <w:sz w:val="20"/>
                  <w:szCs w:val="20"/>
                </w:rPr>
                <w:t>*</w:t>
              </w:r>
            </w:ins>
          </w:p>
        </w:tc>
      </w:tr>
      <w:tr w:rsidR="00DC2757" w:rsidRPr="00DC2757" w14:paraId="6A931616" w14:textId="77777777" w:rsidTr="00DC2757">
        <w:trPr>
          <w:trHeight w:val="260"/>
          <w:ins w:id="5492" w:author="Commodore, Sarah" w:date="2023-03-22T16:21:00Z"/>
        </w:trPr>
        <w:tc>
          <w:tcPr>
            <w:tcW w:w="0" w:type="auto"/>
            <w:tcBorders>
              <w:top w:val="nil"/>
              <w:left w:val="nil"/>
              <w:bottom w:val="nil"/>
              <w:right w:val="nil"/>
            </w:tcBorders>
            <w:shd w:val="clear" w:color="auto" w:fill="auto"/>
            <w:noWrap/>
            <w:vAlign w:val="bottom"/>
            <w:hideMark/>
          </w:tcPr>
          <w:p w14:paraId="05B93338" w14:textId="77777777" w:rsidR="00DC2757" w:rsidRPr="00DC2757" w:rsidRDefault="00DC2757" w:rsidP="00DC2757">
            <w:pPr>
              <w:spacing w:after="0" w:line="240" w:lineRule="auto"/>
              <w:rPr>
                <w:ins w:id="5493" w:author="Commodore, Sarah" w:date="2023-03-22T16:21:00Z"/>
                <w:rFonts w:ascii="Calibri" w:eastAsia="Times New Roman" w:hAnsi="Calibri" w:cs="Calibri"/>
                <w:color w:val="000000"/>
                <w:sz w:val="20"/>
                <w:szCs w:val="20"/>
              </w:rPr>
            </w:pPr>
            <w:ins w:id="5494" w:author="Commodore, Sarah" w:date="2023-03-22T16:21:00Z">
              <w:r w:rsidRPr="00DC2757">
                <w:rPr>
                  <w:rFonts w:ascii="Calibri" w:eastAsia="Times New Roman" w:hAnsi="Calibri" w:cs="Calibri"/>
                  <w:color w:val="000000"/>
                  <w:sz w:val="20"/>
                  <w:szCs w:val="20"/>
                </w:rPr>
                <w:t>ENSG00000163823.4</w:t>
              </w:r>
            </w:ins>
          </w:p>
        </w:tc>
        <w:tc>
          <w:tcPr>
            <w:tcW w:w="0" w:type="auto"/>
            <w:tcBorders>
              <w:top w:val="nil"/>
              <w:left w:val="nil"/>
              <w:bottom w:val="nil"/>
              <w:right w:val="nil"/>
            </w:tcBorders>
            <w:shd w:val="clear" w:color="auto" w:fill="auto"/>
            <w:noWrap/>
            <w:vAlign w:val="bottom"/>
            <w:hideMark/>
          </w:tcPr>
          <w:p w14:paraId="2CEE8BDD" w14:textId="77777777" w:rsidR="00DC2757" w:rsidRPr="00DC2757" w:rsidRDefault="00DC2757" w:rsidP="00DC2757">
            <w:pPr>
              <w:spacing w:after="0" w:line="240" w:lineRule="auto"/>
              <w:rPr>
                <w:ins w:id="5495" w:author="Commodore, Sarah" w:date="2023-03-22T16:21:00Z"/>
                <w:rFonts w:ascii="Calibri" w:eastAsia="Times New Roman" w:hAnsi="Calibri" w:cs="Calibri"/>
                <w:color w:val="000000"/>
                <w:sz w:val="20"/>
                <w:szCs w:val="20"/>
              </w:rPr>
            </w:pPr>
            <w:ins w:id="5496" w:author="Commodore, Sarah" w:date="2023-03-22T16:21:00Z">
              <w:r w:rsidRPr="00DC2757">
                <w:rPr>
                  <w:rFonts w:ascii="Calibri" w:eastAsia="Times New Roman" w:hAnsi="Calibri" w:cs="Calibri"/>
                  <w:color w:val="000000"/>
                  <w:sz w:val="20"/>
                  <w:szCs w:val="20"/>
                </w:rPr>
                <w:t>CCR1</w:t>
              </w:r>
            </w:ins>
          </w:p>
        </w:tc>
        <w:tc>
          <w:tcPr>
            <w:tcW w:w="0" w:type="auto"/>
            <w:tcBorders>
              <w:top w:val="nil"/>
              <w:left w:val="nil"/>
              <w:bottom w:val="nil"/>
              <w:right w:val="nil"/>
            </w:tcBorders>
            <w:shd w:val="clear" w:color="auto" w:fill="auto"/>
            <w:noWrap/>
            <w:vAlign w:val="bottom"/>
            <w:hideMark/>
          </w:tcPr>
          <w:p w14:paraId="567870AE" w14:textId="77777777" w:rsidR="00DC2757" w:rsidRPr="00DC2757" w:rsidRDefault="00DC2757" w:rsidP="00DC2757">
            <w:pPr>
              <w:spacing w:after="0" w:line="240" w:lineRule="auto"/>
              <w:jc w:val="center"/>
              <w:rPr>
                <w:ins w:id="5497" w:author="Commodore, Sarah" w:date="2023-03-22T16:21:00Z"/>
                <w:rFonts w:ascii="Calibri" w:eastAsia="Times New Roman" w:hAnsi="Calibri" w:cs="Calibri"/>
                <w:color w:val="000000"/>
                <w:sz w:val="20"/>
                <w:szCs w:val="20"/>
              </w:rPr>
            </w:pPr>
            <w:ins w:id="549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587A36B" w14:textId="77777777" w:rsidR="00DC2757" w:rsidRPr="00DC2757" w:rsidRDefault="00DC2757" w:rsidP="00DC2757">
            <w:pPr>
              <w:spacing w:after="0" w:line="240" w:lineRule="auto"/>
              <w:jc w:val="center"/>
              <w:rPr>
                <w:ins w:id="5499" w:author="Commodore, Sarah" w:date="2023-03-22T16:21:00Z"/>
                <w:rFonts w:ascii="Calibri" w:eastAsia="Times New Roman" w:hAnsi="Calibri" w:cs="Calibri"/>
                <w:color w:val="000000"/>
                <w:sz w:val="20"/>
                <w:szCs w:val="20"/>
              </w:rPr>
            </w:pPr>
            <w:ins w:id="5500" w:author="Commodore, Sarah" w:date="2023-03-22T16:21:00Z">
              <w:r w:rsidRPr="00DC2757">
                <w:rPr>
                  <w:rFonts w:ascii="Calibri" w:eastAsia="Times New Roman" w:hAnsi="Calibri" w:cs="Calibri"/>
                  <w:color w:val="000000"/>
                  <w:sz w:val="20"/>
                  <w:szCs w:val="20"/>
                </w:rPr>
                <w:t>3.2E-07</w:t>
              </w:r>
            </w:ins>
          </w:p>
        </w:tc>
        <w:tc>
          <w:tcPr>
            <w:tcW w:w="0" w:type="auto"/>
            <w:tcBorders>
              <w:top w:val="nil"/>
              <w:left w:val="nil"/>
              <w:bottom w:val="nil"/>
              <w:right w:val="nil"/>
            </w:tcBorders>
            <w:shd w:val="clear" w:color="auto" w:fill="auto"/>
            <w:noWrap/>
            <w:vAlign w:val="bottom"/>
            <w:hideMark/>
          </w:tcPr>
          <w:p w14:paraId="1F952267" w14:textId="77777777" w:rsidR="00DC2757" w:rsidRPr="00DC2757" w:rsidRDefault="00DC2757" w:rsidP="00DC2757">
            <w:pPr>
              <w:spacing w:after="0" w:line="240" w:lineRule="auto"/>
              <w:jc w:val="center"/>
              <w:rPr>
                <w:ins w:id="5501" w:author="Commodore, Sarah" w:date="2023-03-22T16:21:00Z"/>
                <w:rFonts w:ascii="Calibri" w:eastAsia="Times New Roman" w:hAnsi="Calibri" w:cs="Calibri"/>
                <w:color w:val="000000"/>
                <w:sz w:val="20"/>
                <w:szCs w:val="20"/>
              </w:rPr>
            </w:pPr>
            <w:ins w:id="5502" w:author="Commodore, Sarah" w:date="2023-03-22T16:21:00Z">
              <w:r w:rsidRPr="00DC2757">
                <w:rPr>
                  <w:rFonts w:ascii="Calibri" w:eastAsia="Times New Roman" w:hAnsi="Calibri" w:cs="Calibri"/>
                  <w:color w:val="000000"/>
                  <w:sz w:val="20"/>
                  <w:szCs w:val="20"/>
                </w:rPr>
                <w:t>3.1E-06</w:t>
              </w:r>
            </w:ins>
          </w:p>
        </w:tc>
        <w:tc>
          <w:tcPr>
            <w:tcW w:w="0" w:type="auto"/>
            <w:tcBorders>
              <w:top w:val="nil"/>
              <w:left w:val="nil"/>
              <w:bottom w:val="nil"/>
              <w:right w:val="nil"/>
            </w:tcBorders>
            <w:shd w:val="clear" w:color="auto" w:fill="auto"/>
            <w:noWrap/>
            <w:vAlign w:val="bottom"/>
            <w:hideMark/>
          </w:tcPr>
          <w:p w14:paraId="37559DCA" w14:textId="77777777" w:rsidR="00DC2757" w:rsidRPr="00DC2757" w:rsidRDefault="00DC2757" w:rsidP="00DC2757">
            <w:pPr>
              <w:spacing w:after="0" w:line="240" w:lineRule="auto"/>
              <w:jc w:val="center"/>
              <w:rPr>
                <w:ins w:id="5503" w:author="Commodore, Sarah" w:date="2023-03-22T16:21:00Z"/>
                <w:rFonts w:ascii="Calibri" w:eastAsia="Times New Roman" w:hAnsi="Calibri" w:cs="Calibri"/>
                <w:color w:val="000000"/>
                <w:sz w:val="20"/>
                <w:szCs w:val="20"/>
              </w:rPr>
            </w:pPr>
            <w:ins w:id="5504" w:author="Commodore, Sarah" w:date="2023-03-22T16:21:00Z">
              <w:r w:rsidRPr="00DC2757">
                <w:rPr>
                  <w:rFonts w:ascii="Calibri" w:eastAsia="Times New Roman" w:hAnsi="Calibri" w:cs="Calibri"/>
                  <w:color w:val="000000"/>
                  <w:sz w:val="20"/>
                  <w:szCs w:val="20"/>
                </w:rPr>
                <w:t>*</w:t>
              </w:r>
            </w:ins>
          </w:p>
        </w:tc>
      </w:tr>
      <w:tr w:rsidR="00DC2757" w:rsidRPr="00DC2757" w14:paraId="4A1A99C4" w14:textId="77777777" w:rsidTr="00DC2757">
        <w:trPr>
          <w:trHeight w:val="260"/>
          <w:ins w:id="5505" w:author="Commodore, Sarah" w:date="2023-03-22T16:21:00Z"/>
        </w:trPr>
        <w:tc>
          <w:tcPr>
            <w:tcW w:w="0" w:type="auto"/>
            <w:tcBorders>
              <w:top w:val="nil"/>
              <w:left w:val="nil"/>
              <w:bottom w:val="nil"/>
              <w:right w:val="nil"/>
            </w:tcBorders>
            <w:shd w:val="clear" w:color="auto" w:fill="auto"/>
            <w:noWrap/>
            <w:vAlign w:val="bottom"/>
            <w:hideMark/>
          </w:tcPr>
          <w:p w14:paraId="27C343AD" w14:textId="77777777" w:rsidR="00DC2757" w:rsidRPr="00DC2757" w:rsidRDefault="00DC2757" w:rsidP="00DC2757">
            <w:pPr>
              <w:spacing w:after="0" w:line="240" w:lineRule="auto"/>
              <w:rPr>
                <w:ins w:id="5506" w:author="Commodore, Sarah" w:date="2023-03-22T16:21:00Z"/>
                <w:rFonts w:ascii="Calibri" w:eastAsia="Times New Roman" w:hAnsi="Calibri" w:cs="Calibri"/>
                <w:color w:val="000000"/>
                <w:sz w:val="20"/>
                <w:szCs w:val="20"/>
              </w:rPr>
            </w:pPr>
            <w:ins w:id="5507" w:author="Commodore, Sarah" w:date="2023-03-22T16:21:00Z">
              <w:r w:rsidRPr="00DC2757">
                <w:rPr>
                  <w:rFonts w:ascii="Calibri" w:eastAsia="Times New Roman" w:hAnsi="Calibri" w:cs="Calibri"/>
                  <w:color w:val="000000"/>
                  <w:sz w:val="20"/>
                  <w:szCs w:val="20"/>
                </w:rPr>
                <w:t>ENSG00000244094.2</w:t>
              </w:r>
            </w:ins>
          </w:p>
        </w:tc>
        <w:tc>
          <w:tcPr>
            <w:tcW w:w="0" w:type="auto"/>
            <w:tcBorders>
              <w:top w:val="nil"/>
              <w:left w:val="nil"/>
              <w:bottom w:val="nil"/>
              <w:right w:val="nil"/>
            </w:tcBorders>
            <w:shd w:val="clear" w:color="auto" w:fill="auto"/>
            <w:noWrap/>
            <w:vAlign w:val="bottom"/>
            <w:hideMark/>
          </w:tcPr>
          <w:p w14:paraId="09081D17" w14:textId="77777777" w:rsidR="00DC2757" w:rsidRPr="00DC2757" w:rsidRDefault="00DC2757" w:rsidP="00DC2757">
            <w:pPr>
              <w:spacing w:after="0" w:line="240" w:lineRule="auto"/>
              <w:rPr>
                <w:ins w:id="5508" w:author="Commodore, Sarah" w:date="2023-03-22T16:21:00Z"/>
                <w:rFonts w:ascii="Calibri" w:eastAsia="Times New Roman" w:hAnsi="Calibri" w:cs="Calibri"/>
                <w:color w:val="000000"/>
                <w:sz w:val="20"/>
                <w:szCs w:val="20"/>
              </w:rPr>
            </w:pPr>
            <w:ins w:id="5509" w:author="Commodore, Sarah" w:date="2023-03-22T16:21:00Z">
              <w:r w:rsidRPr="00DC2757">
                <w:rPr>
                  <w:rFonts w:ascii="Calibri" w:eastAsia="Times New Roman" w:hAnsi="Calibri" w:cs="Calibri"/>
                  <w:color w:val="000000"/>
                  <w:sz w:val="20"/>
                  <w:szCs w:val="20"/>
                </w:rPr>
                <w:t>SPRR2F</w:t>
              </w:r>
            </w:ins>
          </w:p>
        </w:tc>
        <w:tc>
          <w:tcPr>
            <w:tcW w:w="0" w:type="auto"/>
            <w:tcBorders>
              <w:top w:val="nil"/>
              <w:left w:val="nil"/>
              <w:bottom w:val="nil"/>
              <w:right w:val="nil"/>
            </w:tcBorders>
            <w:shd w:val="clear" w:color="auto" w:fill="auto"/>
            <w:noWrap/>
            <w:vAlign w:val="bottom"/>
            <w:hideMark/>
          </w:tcPr>
          <w:p w14:paraId="1750BBA6" w14:textId="77777777" w:rsidR="00DC2757" w:rsidRPr="00DC2757" w:rsidRDefault="00DC2757" w:rsidP="00DC2757">
            <w:pPr>
              <w:spacing w:after="0" w:line="240" w:lineRule="auto"/>
              <w:jc w:val="center"/>
              <w:rPr>
                <w:ins w:id="5510" w:author="Commodore, Sarah" w:date="2023-03-22T16:21:00Z"/>
                <w:rFonts w:ascii="Calibri" w:eastAsia="Times New Roman" w:hAnsi="Calibri" w:cs="Calibri"/>
                <w:color w:val="000000"/>
                <w:sz w:val="20"/>
                <w:szCs w:val="20"/>
              </w:rPr>
            </w:pPr>
            <w:ins w:id="551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F3B7CF0" w14:textId="77777777" w:rsidR="00DC2757" w:rsidRPr="00DC2757" w:rsidRDefault="00DC2757" w:rsidP="00DC2757">
            <w:pPr>
              <w:spacing w:after="0" w:line="240" w:lineRule="auto"/>
              <w:jc w:val="center"/>
              <w:rPr>
                <w:ins w:id="5512" w:author="Commodore, Sarah" w:date="2023-03-22T16:21:00Z"/>
                <w:rFonts w:ascii="Calibri" w:eastAsia="Times New Roman" w:hAnsi="Calibri" w:cs="Calibri"/>
                <w:color w:val="000000"/>
                <w:sz w:val="20"/>
                <w:szCs w:val="20"/>
              </w:rPr>
            </w:pPr>
            <w:ins w:id="5513" w:author="Commodore, Sarah" w:date="2023-03-22T16:21:00Z">
              <w:r w:rsidRPr="00DC2757">
                <w:rPr>
                  <w:rFonts w:ascii="Calibri" w:eastAsia="Times New Roman" w:hAnsi="Calibri" w:cs="Calibri"/>
                  <w:color w:val="000000"/>
                  <w:sz w:val="20"/>
                  <w:szCs w:val="20"/>
                </w:rPr>
                <w:t>8.5E-04</w:t>
              </w:r>
            </w:ins>
          </w:p>
        </w:tc>
        <w:tc>
          <w:tcPr>
            <w:tcW w:w="0" w:type="auto"/>
            <w:tcBorders>
              <w:top w:val="nil"/>
              <w:left w:val="nil"/>
              <w:bottom w:val="nil"/>
              <w:right w:val="nil"/>
            </w:tcBorders>
            <w:shd w:val="clear" w:color="auto" w:fill="auto"/>
            <w:noWrap/>
            <w:vAlign w:val="bottom"/>
            <w:hideMark/>
          </w:tcPr>
          <w:p w14:paraId="7834CE6A" w14:textId="77777777" w:rsidR="00DC2757" w:rsidRPr="00DC2757" w:rsidRDefault="00DC2757" w:rsidP="00DC2757">
            <w:pPr>
              <w:spacing w:after="0" w:line="240" w:lineRule="auto"/>
              <w:jc w:val="center"/>
              <w:rPr>
                <w:ins w:id="5514" w:author="Commodore, Sarah" w:date="2023-03-22T16:21:00Z"/>
                <w:rFonts w:ascii="Calibri" w:eastAsia="Times New Roman" w:hAnsi="Calibri" w:cs="Calibri"/>
                <w:color w:val="000000"/>
                <w:sz w:val="20"/>
                <w:szCs w:val="20"/>
              </w:rPr>
            </w:pPr>
            <w:ins w:id="5515"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1CDFA070" w14:textId="77777777" w:rsidR="00DC2757" w:rsidRPr="00DC2757" w:rsidRDefault="00DC2757" w:rsidP="00DC2757">
            <w:pPr>
              <w:spacing w:after="0" w:line="240" w:lineRule="auto"/>
              <w:jc w:val="center"/>
              <w:rPr>
                <w:ins w:id="5516" w:author="Commodore, Sarah" w:date="2023-03-22T16:21:00Z"/>
                <w:rFonts w:ascii="Calibri" w:eastAsia="Times New Roman" w:hAnsi="Calibri" w:cs="Calibri"/>
                <w:color w:val="000000"/>
                <w:sz w:val="20"/>
                <w:szCs w:val="20"/>
              </w:rPr>
            </w:pPr>
            <w:ins w:id="5517" w:author="Commodore, Sarah" w:date="2023-03-22T16:21:00Z">
              <w:r w:rsidRPr="00DC2757">
                <w:rPr>
                  <w:rFonts w:ascii="Calibri" w:eastAsia="Times New Roman" w:hAnsi="Calibri" w:cs="Calibri"/>
                  <w:color w:val="000000"/>
                  <w:sz w:val="20"/>
                  <w:szCs w:val="20"/>
                </w:rPr>
                <w:t>*</w:t>
              </w:r>
            </w:ins>
          </w:p>
        </w:tc>
      </w:tr>
      <w:tr w:rsidR="00DC2757" w:rsidRPr="00DC2757" w14:paraId="17FB2CAF" w14:textId="77777777" w:rsidTr="00DC2757">
        <w:trPr>
          <w:trHeight w:val="260"/>
          <w:ins w:id="5518" w:author="Commodore, Sarah" w:date="2023-03-22T16:21:00Z"/>
        </w:trPr>
        <w:tc>
          <w:tcPr>
            <w:tcW w:w="0" w:type="auto"/>
            <w:tcBorders>
              <w:top w:val="nil"/>
              <w:left w:val="nil"/>
              <w:bottom w:val="nil"/>
              <w:right w:val="nil"/>
            </w:tcBorders>
            <w:shd w:val="clear" w:color="auto" w:fill="auto"/>
            <w:noWrap/>
            <w:vAlign w:val="bottom"/>
            <w:hideMark/>
          </w:tcPr>
          <w:p w14:paraId="7989CD11" w14:textId="77777777" w:rsidR="00DC2757" w:rsidRPr="00DC2757" w:rsidRDefault="00DC2757" w:rsidP="00DC2757">
            <w:pPr>
              <w:spacing w:after="0" w:line="240" w:lineRule="auto"/>
              <w:rPr>
                <w:ins w:id="5519" w:author="Commodore, Sarah" w:date="2023-03-22T16:21:00Z"/>
                <w:rFonts w:ascii="Calibri" w:eastAsia="Times New Roman" w:hAnsi="Calibri" w:cs="Calibri"/>
                <w:color w:val="000000"/>
                <w:sz w:val="20"/>
                <w:szCs w:val="20"/>
              </w:rPr>
            </w:pPr>
            <w:ins w:id="5520" w:author="Commodore, Sarah" w:date="2023-03-22T16:21:00Z">
              <w:r w:rsidRPr="00DC2757">
                <w:rPr>
                  <w:rFonts w:ascii="Calibri" w:eastAsia="Times New Roman" w:hAnsi="Calibri" w:cs="Calibri"/>
                  <w:color w:val="000000"/>
                  <w:sz w:val="20"/>
                  <w:szCs w:val="20"/>
                </w:rPr>
                <w:t>ENSG00000143369.15</w:t>
              </w:r>
            </w:ins>
          </w:p>
        </w:tc>
        <w:tc>
          <w:tcPr>
            <w:tcW w:w="0" w:type="auto"/>
            <w:tcBorders>
              <w:top w:val="nil"/>
              <w:left w:val="nil"/>
              <w:bottom w:val="nil"/>
              <w:right w:val="nil"/>
            </w:tcBorders>
            <w:shd w:val="clear" w:color="auto" w:fill="auto"/>
            <w:noWrap/>
            <w:vAlign w:val="bottom"/>
            <w:hideMark/>
          </w:tcPr>
          <w:p w14:paraId="368CEF5A" w14:textId="77777777" w:rsidR="00DC2757" w:rsidRPr="00DC2757" w:rsidRDefault="00DC2757" w:rsidP="00DC2757">
            <w:pPr>
              <w:spacing w:after="0" w:line="240" w:lineRule="auto"/>
              <w:rPr>
                <w:ins w:id="5521" w:author="Commodore, Sarah" w:date="2023-03-22T16:21:00Z"/>
                <w:rFonts w:ascii="Calibri" w:eastAsia="Times New Roman" w:hAnsi="Calibri" w:cs="Calibri"/>
                <w:color w:val="000000"/>
                <w:sz w:val="20"/>
                <w:szCs w:val="20"/>
              </w:rPr>
            </w:pPr>
            <w:ins w:id="5522" w:author="Commodore, Sarah" w:date="2023-03-22T16:21:00Z">
              <w:r w:rsidRPr="00DC2757">
                <w:rPr>
                  <w:rFonts w:ascii="Calibri" w:eastAsia="Times New Roman" w:hAnsi="Calibri" w:cs="Calibri"/>
                  <w:color w:val="000000"/>
                  <w:sz w:val="20"/>
                  <w:szCs w:val="20"/>
                </w:rPr>
                <w:t>ECM1</w:t>
              </w:r>
            </w:ins>
          </w:p>
        </w:tc>
        <w:tc>
          <w:tcPr>
            <w:tcW w:w="0" w:type="auto"/>
            <w:tcBorders>
              <w:top w:val="nil"/>
              <w:left w:val="nil"/>
              <w:bottom w:val="nil"/>
              <w:right w:val="nil"/>
            </w:tcBorders>
            <w:shd w:val="clear" w:color="auto" w:fill="auto"/>
            <w:noWrap/>
            <w:vAlign w:val="bottom"/>
            <w:hideMark/>
          </w:tcPr>
          <w:p w14:paraId="57C71201" w14:textId="77777777" w:rsidR="00DC2757" w:rsidRPr="00DC2757" w:rsidRDefault="00DC2757" w:rsidP="00DC2757">
            <w:pPr>
              <w:spacing w:after="0" w:line="240" w:lineRule="auto"/>
              <w:jc w:val="center"/>
              <w:rPr>
                <w:ins w:id="5523" w:author="Commodore, Sarah" w:date="2023-03-22T16:21:00Z"/>
                <w:rFonts w:ascii="Calibri" w:eastAsia="Times New Roman" w:hAnsi="Calibri" w:cs="Calibri"/>
                <w:color w:val="000000"/>
                <w:sz w:val="20"/>
                <w:szCs w:val="20"/>
              </w:rPr>
            </w:pPr>
            <w:ins w:id="552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B0AA70E" w14:textId="77777777" w:rsidR="00DC2757" w:rsidRPr="00DC2757" w:rsidRDefault="00DC2757" w:rsidP="00DC2757">
            <w:pPr>
              <w:spacing w:after="0" w:line="240" w:lineRule="auto"/>
              <w:jc w:val="center"/>
              <w:rPr>
                <w:ins w:id="5525" w:author="Commodore, Sarah" w:date="2023-03-22T16:21:00Z"/>
                <w:rFonts w:ascii="Calibri" w:eastAsia="Times New Roman" w:hAnsi="Calibri" w:cs="Calibri"/>
                <w:color w:val="000000"/>
                <w:sz w:val="20"/>
                <w:szCs w:val="20"/>
              </w:rPr>
            </w:pPr>
            <w:ins w:id="5526"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32B76CC6" w14:textId="77777777" w:rsidR="00DC2757" w:rsidRPr="00DC2757" w:rsidRDefault="00DC2757" w:rsidP="00DC2757">
            <w:pPr>
              <w:spacing w:after="0" w:line="240" w:lineRule="auto"/>
              <w:jc w:val="center"/>
              <w:rPr>
                <w:ins w:id="5527" w:author="Commodore, Sarah" w:date="2023-03-22T16:21:00Z"/>
                <w:rFonts w:ascii="Calibri" w:eastAsia="Times New Roman" w:hAnsi="Calibri" w:cs="Calibri"/>
                <w:color w:val="000000"/>
                <w:sz w:val="20"/>
                <w:szCs w:val="20"/>
              </w:rPr>
            </w:pPr>
            <w:ins w:id="5528"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41D4B39C" w14:textId="77777777" w:rsidR="00DC2757" w:rsidRPr="00DC2757" w:rsidRDefault="00DC2757" w:rsidP="00DC2757">
            <w:pPr>
              <w:spacing w:after="0" w:line="240" w:lineRule="auto"/>
              <w:jc w:val="center"/>
              <w:rPr>
                <w:ins w:id="5529" w:author="Commodore, Sarah" w:date="2023-03-22T16:21:00Z"/>
                <w:rFonts w:ascii="Calibri" w:eastAsia="Times New Roman" w:hAnsi="Calibri" w:cs="Calibri"/>
                <w:color w:val="000000"/>
                <w:sz w:val="20"/>
                <w:szCs w:val="20"/>
              </w:rPr>
            </w:pPr>
            <w:ins w:id="5530" w:author="Commodore, Sarah" w:date="2023-03-22T16:21:00Z">
              <w:r w:rsidRPr="00DC2757">
                <w:rPr>
                  <w:rFonts w:ascii="Calibri" w:eastAsia="Times New Roman" w:hAnsi="Calibri" w:cs="Calibri"/>
                  <w:color w:val="000000"/>
                  <w:sz w:val="20"/>
                  <w:szCs w:val="20"/>
                </w:rPr>
                <w:t>*</w:t>
              </w:r>
            </w:ins>
          </w:p>
        </w:tc>
      </w:tr>
      <w:tr w:rsidR="00DC2757" w:rsidRPr="00DC2757" w14:paraId="143E3188" w14:textId="77777777" w:rsidTr="00DC2757">
        <w:trPr>
          <w:trHeight w:val="260"/>
          <w:ins w:id="5531" w:author="Commodore, Sarah" w:date="2023-03-22T16:21:00Z"/>
        </w:trPr>
        <w:tc>
          <w:tcPr>
            <w:tcW w:w="0" w:type="auto"/>
            <w:tcBorders>
              <w:top w:val="nil"/>
              <w:left w:val="nil"/>
              <w:bottom w:val="nil"/>
              <w:right w:val="nil"/>
            </w:tcBorders>
            <w:shd w:val="clear" w:color="auto" w:fill="auto"/>
            <w:noWrap/>
            <w:vAlign w:val="bottom"/>
            <w:hideMark/>
          </w:tcPr>
          <w:p w14:paraId="19EDF438" w14:textId="77777777" w:rsidR="00DC2757" w:rsidRPr="00DC2757" w:rsidRDefault="00DC2757" w:rsidP="00DC2757">
            <w:pPr>
              <w:spacing w:after="0" w:line="240" w:lineRule="auto"/>
              <w:rPr>
                <w:ins w:id="5532" w:author="Commodore, Sarah" w:date="2023-03-22T16:21:00Z"/>
                <w:rFonts w:ascii="Calibri" w:eastAsia="Times New Roman" w:hAnsi="Calibri" w:cs="Calibri"/>
                <w:color w:val="000000"/>
                <w:sz w:val="20"/>
                <w:szCs w:val="20"/>
              </w:rPr>
            </w:pPr>
            <w:ins w:id="5533" w:author="Commodore, Sarah" w:date="2023-03-22T16:21:00Z">
              <w:r w:rsidRPr="00DC2757">
                <w:rPr>
                  <w:rFonts w:ascii="Calibri" w:eastAsia="Times New Roman" w:hAnsi="Calibri" w:cs="Calibri"/>
                  <w:color w:val="000000"/>
                  <w:sz w:val="20"/>
                  <w:szCs w:val="20"/>
                </w:rPr>
                <w:t>ENSG00000151948.12</w:t>
              </w:r>
            </w:ins>
          </w:p>
        </w:tc>
        <w:tc>
          <w:tcPr>
            <w:tcW w:w="0" w:type="auto"/>
            <w:tcBorders>
              <w:top w:val="nil"/>
              <w:left w:val="nil"/>
              <w:bottom w:val="nil"/>
              <w:right w:val="nil"/>
            </w:tcBorders>
            <w:shd w:val="clear" w:color="auto" w:fill="auto"/>
            <w:noWrap/>
            <w:vAlign w:val="bottom"/>
            <w:hideMark/>
          </w:tcPr>
          <w:p w14:paraId="58BEB620" w14:textId="77777777" w:rsidR="00DC2757" w:rsidRPr="00DC2757" w:rsidRDefault="00DC2757" w:rsidP="00DC2757">
            <w:pPr>
              <w:spacing w:after="0" w:line="240" w:lineRule="auto"/>
              <w:rPr>
                <w:ins w:id="5534" w:author="Commodore, Sarah" w:date="2023-03-22T16:21:00Z"/>
                <w:rFonts w:ascii="Calibri" w:eastAsia="Times New Roman" w:hAnsi="Calibri" w:cs="Calibri"/>
                <w:color w:val="000000"/>
                <w:sz w:val="20"/>
                <w:szCs w:val="20"/>
              </w:rPr>
            </w:pPr>
            <w:ins w:id="5535" w:author="Commodore, Sarah" w:date="2023-03-22T16:21:00Z">
              <w:r w:rsidRPr="00DC2757">
                <w:rPr>
                  <w:rFonts w:ascii="Calibri" w:eastAsia="Times New Roman" w:hAnsi="Calibri" w:cs="Calibri"/>
                  <w:color w:val="000000"/>
                  <w:sz w:val="20"/>
                  <w:szCs w:val="20"/>
                </w:rPr>
                <w:t>GLT1D1</w:t>
              </w:r>
            </w:ins>
          </w:p>
        </w:tc>
        <w:tc>
          <w:tcPr>
            <w:tcW w:w="0" w:type="auto"/>
            <w:tcBorders>
              <w:top w:val="nil"/>
              <w:left w:val="nil"/>
              <w:bottom w:val="nil"/>
              <w:right w:val="nil"/>
            </w:tcBorders>
            <w:shd w:val="clear" w:color="auto" w:fill="auto"/>
            <w:noWrap/>
            <w:vAlign w:val="bottom"/>
            <w:hideMark/>
          </w:tcPr>
          <w:p w14:paraId="275DC2CB" w14:textId="77777777" w:rsidR="00DC2757" w:rsidRPr="00DC2757" w:rsidRDefault="00DC2757" w:rsidP="00DC2757">
            <w:pPr>
              <w:spacing w:after="0" w:line="240" w:lineRule="auto"/>
              <w:jc w:val="center"/>
              <w:rPr>
                <w:ins w:id="5536" w:author="Commodore, Sarah" w:date="2023-03-22T16:21:00Z"/>
                <w:rFonts w:ascii="Calibri" w:eastAsia="Times New Roman" w:hAnsi="Calibri" w:cs="Calibri"/>
                <w:color w:val="000000"/>
                <w:sz w:val="20"/>
                <w:szCs w:val="20"/>
              </w:rPr>
            </w:pPr>
            <w:ins w:id="5537"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3069F11" w14:textId="77777777" w:rsidR="00DC2757" w:rsidRPr="00DC2757" w:rsidRDefault="00DC2757" w:rsidP="00DC2757">
            <w:pPr>
              <w:spacing w:after="0" w:line="240" w:lineRule="auto"/>
              <w:jc w:val="center"/>
              <w:rPr>
                <w:ins w:id="5538" w:author="Commodore, Sarah" w:date="2023-03-22T16:21:00Z"/>
                <w:rFonts w:ascii="Calibri" w:eastAsia="Times New Roman" w:hAnsi="Calibri" w:cs="Calibri"/>
                <w:color w:val="000000"/>
                <w:sz w:val="20"/>
                <w:szCs w:val="20"/>
              </w:rPr>
            </w:pPr>
            <w:ins w:id="5539"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4011274B" w14:textId="77777777" w:rsidR="00DC2757" w:rsidRPr="00DC2757" w:rsidRDefault="00DC2757" w:rsidP="00DC2757">
            <w:pPr>
              <w:spacing w:after="0" w:line="240" w:lineRule="auto"/>
              <w:jc w:val="center"/>
              <w:rPr>
                <w:ins w:id="5540" w:author="Commodore, Sarah" w:date="2023-03-22T16:21:00Z"/>
                <w:rFonts w:ascii="Calibri" w:eastAsia="Times New Roman" w:hAnsi="Calibri" w:cs="Calibri"/>
                <w:color w:val="000000"/>
                <w:sz w:val="20"/>
                <w:szCs w:val="20"/>
              </w:rPr>
            </w:pPr>
            <w:ins w:id="5541" w:author="Commodore, Sarah" w:date="2023-03-22T16:21:00Z">
              <w:r w:rsidRPr="00DC2757">
                <w:rPr>
                  <w:rFonts w:ascii="Calibri" w:eastAsia="Times New Roman" w:hAnsi="Calibri" w:cs="Calibri"/>
                  <w:color w:val="000000"/>
                  <w:sz w:val="20"/>
                  <w:szCs w:val="20"/>
                </w:rPr>
                <w:t>9.7E-06</w:t>
              </w:r>
            </w:ins>
          </w:p>
        </w:tc>
        <w:tc>
          <w:tcPr>
            <w:tcW w:w="0" w:type="auto"/>
            <w:tcBorders>
              <w:top w:val="nil"/>
              <w:left w:val="nil"/>
              <w:bottom w:val="nil"/>
              <w:right w:val="nil"/>
            </w:tcBorders>
            <w:shd w:val="clear" w:color="auto" w:fill="auto"/>
            <w:noWrap/>
            <w:vAlign w:val="bottom"/>
            <w:hideMark/>
          </w:tcPr>
          <w:p w14:paraId="6D1D3319" w14:textId="77777777" w:rsidR="00DC2757" w:rsidRPr="00DC2757" w:rsidRDefault="00DC2757" w:rsidP="00DC2757">
            <w:pPr>
              <w:spacing w:after="0" w:line="240" w:lineRule="auto"/>
              <w:jc w:val="center"/>
              <w:rPr>
                <w:ins w:id="5542" w:author="Commodore, Sarah" w:date="2023-03-22T16:21:00Z"/>
                <w:rFonts w:ascii="Calibri" w:eastAsia="Times New Roman" w:hAnsi="Calibri" w:cs="Calibri"/>
                <w:color w:val="000000"/>
                <w:sz w:val="20"/>
                <w:szCs w:val="20"/>
              </w:rPr>
            </w:pPr>
            <w:ins w:id="5543" w:author="Commodore, Sarah" w:date="2023-03-22T16:21:00Z">
              <w:r w:rsidRPr="00DC2757">
                <w:rPr>
                  <w:rFonts w:ascii="Calibri" w:eastAsia="Times New Roman" w:hAnsi="Calibri" w:cs="Calibri"/>
                  <w:color w:val="000000"/>
                  <w:sz w:val="20"/>
                  <w:szCs w:val="20"/>
                </w:rPr>
                <w:t>*</w:t>
              </w:r>
            </w:ins>
          </w:p>
        </w:tc>
      </w:tr>
      <w:tr w:rsidR="00DC2757" w:rsidRPr="00DC2757" w14:paraId="4E6FDD01" w14:textId="77777777" w:rsidTr="00DC2757">
        <w:trPr>
          <w:trHeight w:val="260"/>
          <w:ins w:id="5544" w:author="Commodore, Sarah" w:date="2023-03-22T16:21:00Z"/>
        </w:trPr>
        <w:tc>
          <w:tcPr>
            <w:tcW w:w="0" w:type="auto"/>
            <w:tcBorders>
              <w:top w:val="nil"/>
              <w:left w:val="nil"/>
              <w:bottom w:val="nil"/>
              <w:right w:val="nil"/>
            </w:tcBorders>
            <w:shd w:val="clear" w:color="auto" w:fill="auto"/>
            <w:noWrap/>
            <w:vAlign w:val="bottom"/>
            <w:hideMark/>
          </w:tcPr>
          <w:p w14:paraId="30FEF42A" w14:textId="77777777" w:rsidR="00DC2757" w:rsidRPr="00DC2757" w:rsidRDefault="00DC2757" w:rsidP="00DC2757">
            <w:pPr>
              <w:spacing w:after="0" w:line="240" w:lineRule="auto"/>
              <w:rPr>
                <w:ins w:id="5545" w:author="Commodore, Sarah" w:date="2023-03-22T16:21:00Z"/>
                <w:rFonts w:ascii="Calibri" w:eastAsia="Times New Roman" w:hAnsi="Calibri" w:cs="Calibri"/>
                <w:color w:val="000000"/>
                <w:sz w:val="20"/>
                <w:szCs w:val="20"/>
              </w:rPr>
            </w:pPr>
            <w:ins w:id="5546" w:author="Commodore, Sarah" w:date="2023-03-22T16:21:00Z">
              <w:r w:rsidRPr="00DC2757">
                <w:rPr>
                  <w:rFonts w:ascii="Calibri" w:eastAsia="Times New Roman" w:hAnsi="Calibri" w:cs="Calibri"/>
                  <w:color w:val="000000"/>
                  <w:sz w:val="20"/>
                  <w:szCs w:val="20"/>
                </w:rPr>
                <w:t>ENSG00000277452.1</w:t>
              </w:r>
            </w:ins>
          </w:p>
        </w:tc>
        <w:tc>
          <w:tcPr>
            <w:tcW w:w="0" w:type="auto"/>
            <w:tcBorders>
              <w:top w:val="nil"/>
              <w:left w:val="nil"/>
              <w:bottom w:val="nil"/>
              <w:right w:val="nil"/>
            </w:tcBorders>
            <w:shd w:val="clear" w:color="auto" w:fill="auto"/>
            <w:noWrap/>
            <w:vAlign w:val="bottom"/>
            <w:hideMark/>
          </w:tcPr>
          <w:p w14:paraId="3FE9CD38" w14:textId="77777777" w:rsidR="00DC2757" w:rsidRPr="00DC2757" w:rsidRDefault="00DC2757" w:rsidP="00DC2757">
            <w:pPr>
              <w:spacing w:after="0" w:line="240" w:lineRule="auto"/>
              <w:rPr>
                <w:ins w:id="5547" w:author="Commodore, Sarah" w:date="2023-03-22T16:21:00Z"/>
                <w:rFonts w:ascii="Calibri" w:eastAsia="Times New Roman" w:hAnsi="Calibri" w:cs="Calibri"/>
                <w:color w:val="000000"/>
                <w:sz w:val="20"/>
                <w:szCs w:val="20"/>
              </w:rPr>
            </w:pPr>
            <w:ins w:id="5548" w:author="Commodore, Sarah" w:date="2023-03-22T16:21:00Z">
              <w:r w:rsidRPr="00DC2757">
                <w:rPr>
                  <w:rFonts w:ascii="Calibri" w:eastAsia="Times New Roman" w:hAnsi="Calibri" w:cs="Calibri"/>
                  <w:color w:val="000000"/>
                  <w:sz w:val="20"/>
                  <w:szCs w:val="20"/>
                </w:rPr>
                <w:t>RN7SL473P</w:t>
              </w:r>
            </w:ins>
          </w:p>
        </w:tc>
        <w:tc>
          <w:tcPr>
            <w:tcW w:w="0" w:type="auto"/>
            <w:tcBorders>
              <w:top w:val="nil"/>
              <w:left w:val="nil"/>
              <w:bottom w:val="nil"/>
              <w:right w:val="nil"/>
            </w:tcBorders>
            <w:shd w:val="clear" w:color="auto" w:fill="auto"/>
            <w:noWrap/>
            <w:vAlign w:val="bottom"/>
            <w:hideMark/>
          </w:tcPr>
          <w:p w14:paraId="0772AEA5" w14:textId="77777777" w:rsidR="00DC2757" w:rsidRPr="00DC2757" w:rsidRDefault="00DC2757" w:rsidP="00DC2757">
            <w:pPr>
              <w:spacing w:after="0" w:line="240" w:lineRule="auto"/>
              <w:jc w:val="center"/>
              <w:rPr>
                <w:ins w:id="5549" w:author="Commodore, Sarah" w:date="2023-03-22T16:21:00Z"/>
                <w:rFonts w:ascii="Calibri" w:eastAsia="Times New Roman" w:hAnsi="Calibri" w:cs="Calibri"/>
                <w:color w:val="000000"/>
                <w:sz w:val="20"/>
                <w:szCs w:val="20"/>
              </w:rPr>
            </w:pPr>
            <w:ins w:id="5550"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55A2A67D" w14:textId="77777777" w:rsidR="00DC2757" w:rsidRPr="00DC2757" w:rsidRDefault="00DC2757" w:rsidP="00DC2757">
            <w:pPr>
              <w:spacing w:after="0" w:line="240" w:lineRule="auto"/>
              <w:jc w:val="center"/>
              <w:rPr>
                <w:ins w:id="5551" w:author="Commodore, Sarah" w:date="2023-03-22T16:21:00Z"/>
                <w:rFonts w:ascii="Calibri" w:eastAsia="Times New Roman" w:hAnsi="Calibri" w:cs="Calibri"/>
                <w:color w:val="000000"/>
                <w:sz w:val="20"/>
                <w:szCs w:val="20"/>
              </w:rPr>
            </w:pPr>
            <w:ins w:id="5552"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5BD9EC3D" w14:textId="77777777" w:rsidR="00DC2757" w:rsidRPr="00DC2757" w:rsidRDefault="00DC2757" w:rsidP="00DC2757">
            <w:pPr>
              <w:spacing w:after="0" w:line="240" w:lineRule="auto"/>
              <w:jc w:val="center"/>
              <w:rPr>
                <w:ins w:id="5553" w:author="Commodore, Sarah" w:date="2023-03-22T16:21:00Z"/>
                <w:rFonts w:ascii="Calibri" w:eastAsia="Times New Roman" w:hAnsi="Calibri" w:cs="Calibri"/>
                <w:color w:val="000000"/>
                <w:sz w:val="20"/>
                <w:szCs w:val="20"/>
              </w:rPr>
            </w:pPr>
            <w:ins w:id="5554"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5248D067" w14:textId="77777777" w:rsidR="00DC2757" w:rsidRPr="00DC2757" w:rsidRDefault="00DC2757" w:rsidP="00DC2757">
            <w:pPr>
              <w:spacing w:after="0" w:line="240" w:lineRule="auto"/>
              <w:jc w:val="center"/>
              <w:rPr>
                <w:ins w:id="5555" w:author="Commodore, Sarah" w:date="2023-03-22T16:21:00Z"/>
                <w:rFonts w:ascii="Calibri" w:eastAsia="Times New Roman" w:hAnsi="Calibri" w:cs="Calibri"/>
                <w:color w:val="000000"/>
                <w:sz w:val="20"/>
                <w:szCs w:val="20"/>
              </w:rPr>
            </w:pPr>
            <w:ins w:id="5556" w:author="Commodore, Sarah" w:date="2023-03-22T16:21:00Z">
              <w:r w:rsidRPr="00DC2757">
                <w:rPr>
                  <w:rFonts w:ascii="Calibri" w:eastAsia="Times New Roman" w:hAnsi="Calibri" w:cs="Calibri"/>
                  <w:color w:val="000000"/>
                  <w:sz w:val="20"/>
                  <w:szCs w:val="20"/>
                </w:rPr>
                <w:t>*</w:t>
              </w:r>
            </w:ins>
          </w:p>
        </w:tc>
      </w:tr>
      <w:tr w:rsidR="00DC2757" w:rsidRPr="00DC2757" w14:paraId="2FD68420" w14:textId="77777777" w:rsidTr="00DC2757">
        <w:trPr>
          <w:trHeight w:val="260"/>
          <w:ins w:id="5557" w:author="Commodore, Sarah" w:date="2023-03-22T16:21:00Z"/>
        </w:trPr>
        <w:tc>
          <w:tcPr>
            <w:tcW w:w="0" w:type="auto"/>
            <w:tcBorders>
              <w:top w:val="nil"/>
              <w:left w:val="nil"/>
              <w:bottom w:val="nil"/>
              <w:right w:val="nil"/>
            </w:tcBorders>
            <w:shd w:val="clear" w:color="auto" w:fill="auto"/>
            <w:noWrap/>
            <w:vAlign w:val="bottom"/>
            <w:hideMark/>
          </w:tcPr>
          <w:p w14:paraId="347E442F" w14:textId="77777777" w:rsidR="00DC2757" w:rsidRPr="00DC2757" w:rsidRDefault="00DC2757" w:rsidP="00DC2757">
            <w:pPr>
              <w:spacing w:after="0" w:line="240" w:lineRule="auto"/>
              <w:rPr>
                <w:ins w:id="5558" w:author="Commodore, Sarah" w:date="2023-03-22T16:21:00Z"/>
                <w:rFonts w:ascii="Calibri" w:eastAsia="Times New Roman" w:hAnsi="Calibri" w:cs="Calibri"/>
                <w:color w:val="000000"/>
                <w:sz w:val="20"/>
                <w:szCs w:val="20"/>
              </w:rPr>
            </w:pPr>
            <w:ins w:id="5559" w:author="Commodore, Sarah" w:date="2023-03-22T16:21:00Z">
              <w:r w:rsidRPr="00DC2757">
                <w:rPr>
                  <w:rFonts w:ascii="Calibri" w:eastAsia="Times New Roman" w:hAnsi="Calibri" w:cs="Calibri"/>
                  <w:color w:val="000000"/>
                  <w:sz w:val="20"/>
                  <w:szCs w:val="20"/>
                </w:rPr>
                <w:t>ENSG00000204577.11</w:t>
              </w:r>
            </w:ins>
          </w:p>
        </w:tc>
        <w:tc>
          <w:tcPr>
            <w:tcW w:w="0" w:type="auto"/>
            <w:tcBorders>
              <w:top w:val="nil"/>
              <w:left w:val="nil"/>
              <w:bottom w:val="nil"/>
              <w:right w:val="nil"/>
            </w:tcBorders>
            <w:shd w:val="clear" w:color="auto" w:fill="auto"/>
            <w:noWrap/>
            <w:vAlign w:val="bottom"/>
            <w:hideMark/>
          </w:tcPr>
          <w:p w14:paraId="6B0A8A3A" w14:textId="77777777" w:rsidR="00DC2757" w:rsidRPr="00DC2757" w:rsidRDefault="00DC2757" w:rsidP="00DC2757">
            <w:pPr>
              <w:spacing w:after="0" w:line="240" w:lineRule="auto"/>
              <w:rPr>
                <w:ins w:id="5560" w:author="Commodore, Sarah" w:date="2023-03-22T16:21:00Z"/>
                <w:rFonts w:ascii="Calibri" w:eastAsia="Times New Roman" w:hAnsi="Calibri" w:cs="Calibri"/>
                <w:color w:val="000000"/>
                <w:sz w:val="20"/>
                <w:szCs w:val="20"/>
              </w:rPr>
            </w:pPr>
            <w:ins w:id="5561" w:author="Commodore, Sarah" w:date="2023-03-22T16:21:00Z">
              <w:r w:rsidRPr="00DC2757">
                <w:rPr>
                  <w:rFonts w:ascii="Calibri" w:eastAsia="Times New Roman" w:hAnsi="Calibri" w:cs="Calibri"/>
                  <w:color w:val="000000"/>
                  <w:sz w:val="20"/>
                  <w:szCs w:val="20"/>
                </w:rPr>
                <w:t>LILRB3</w:t>
              </w:r>
            </w:ins>
          </w:p>
        </w:tc>
        <w:tc>
          <w:tcPr>
            <w:tcW w:w="0" w:type="auto"/>
            <w:tcBorders>
              <w:top w:val="nil"/>
              <w:left w:val="nil"/>
              <w:bottom w:val="nil"/>
              <w:right w:val="nil"/>
            </w:tcBorders>
            <w:shd w:val="clear" w:color="auto" w:fill="auto"/>
            <w:noWrap/>
            <w:vAlign w:val="bottom"/>
            <w:hideMark/>
          </w:tcPr>
          <w:p w14:paraId="0E65B408" w14:textId="77777777" w:rsidR="00DC2757" w:rsidRPr="00DC2757" w:rsidRDefault="00DC2757" w:rsidP="00DC2757">
            <w:pPr>
              <w:spacing w:after="0" w:line="240" w:lineRule="auto"/>
              <w:jc w:val="center"/>
              <w:rPr>
                <w:ins w:id="5562" w:author="Commodore, Sarah" w:date="2023-03-22T16:21:00Z"/>
                <w:rFonts w:ascii="Calibri" w:eastAsia="Times New Roman" w:hAnsi="Calibri" w:cs="Calibri"/>
                <w:color w:val="000000"/>
                <w:sz w:val="20"/>
                <w:szCs w:val="20"/>
              </w:rPr>
            </w:pPr>
            <w:ins w:id="5563"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6EB84C2E" w14:textId="77777777" w:rsidR="00DC2757" w:rsidRPr="00DC2757" w:rsidRDefault="00DC2757" w:rsidP="00DC2757">
            <w:pPr>
              <w:spacing w:after="0" w:line="240" w:lineRule="auto"/>
              <w:jc w:val="center"/>
              <w:rPr>
                <w:ins w:id="5564" w:author="Commodore, Sarah" w:date="2023-03-22T16:21:00Z"/>
                <w:rFonts w:ascii="Calibri" w:eastAsia="Times New Roman" w:hAnsi="Calibri" w:cs="Calibri"/>
                <w:color w:val="000000"/>
                <w:sz w:val="20"/>
                <w:szCs w:val="20"/>
              </w:rPr>
            </w:pPr>
            <w:ins w:id="5565" w:author="Commodore, Sarah" w:date="2023-03-22T16:21:00Z">
              <w:r w:rsidRPr="00DC2757">
                <w:rPr>
                  <w:rFonts w:ascii="Calibri" w:eastAsia="Times New Roman" w:hAnsi="Calibri" w:cs="Calibri"/>
                  <w:color w:val="000000"/>
                  <w:sz w:val="20"/>
                  <w:szCs w:val="20"/>
                </w:rPr>
                <w:t>1.0E-07</w:t>
              </w:r>
            </w:ins>
          </w:p>
        </w:tc>
        <w:tc>
          <w:tcPr>
            <w:tcW w:w="0" w:type="auto"/>
            <w:tcBorders>
              <w:top w:val="nil"/>
              <w:left w:val="nil"/>
              <w:bottom w:val="nil"/>
              <w:right w:val="nil"/>
            </w:tcBorders>
            <w:shd w:val="clear" w:color="auto" w:fill="auto"/>
            <w:noWrap/>
            <w:vAlign w:val="bottom"/>
            <w:hideMark/>
          </w:tcPr>
          <w:p w14:paraId="2F4F602C" w14:textId="77777777" w:rsidR="00DC2757" w:rsidRPr="00DC2757" w:rsidRDefault="00DC2757" w:rsidP="00DC2757">
            <w:pPr>
              <w:spacing w:after="0" w:line="240" w:lineRule="auto"/>
              <w:jc w:val="center"/>
              <w:rPr>
                <w:ins w:id="5566" w:author="Commodore, Sarah" w:date="2023-03-22T16:21:00Z"/>
                <w:rFonts w:ascii="Calibri" w:eastAsia="Times New Roman" w:hAnsi="Calibri" w:cs="Calibri"/>
                <w:color w:val="000000"/>
                <w:sz w:val="20"/>
                <w:szCs w:val="20"/>
              </w:rPr>
            </w:pPr>
            <w:ins w:id="5567"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3293B59" w14:textId="77777777" w:rsidR="00DC2757" w:rsidRPr="00DC2757" w:rsidRDefault="00DC2757" w:rsidP="00DC2757">
            <w:pPr>
              <w:spacing w:after="0" w:line="240" w:lineRule="auto"/>
              <w:jc w:val="center"/>
              <w:rPr>
                <w:ins w:id="5568" w:author="Commodore, Sarah" w:date="2023-03-22T16:21:00Z"/>
                <w:rFonts w:ascii="Calibri" w:eastAsia="Times New Roman" w:hAnsi="Calibri" w:cs="Calibri"/>
                <w:color w:val="000000"/>
                <w:sz w:val="20"/>
                <w:szCs w:val="20"/>
              </w:rPr>
            </w:pPr>
            <w:ins w:id="5569" w:author="Commodore, Sarah" w:date="2023-03-22T16:21:00Z">
              <w:r w:rsidRPr="00DC2757">
                <w:rPr>
                  <w:rFonts w:ascii="Calibri" w:eastAsia="Times New Roman" w:hAnsi="Calibri" w:cs="Calibri"/>
                  <w:color w:val="000000"/>
                  <w:sz w:val="20"/>
                  <w:szCs w:val="20"/>
                </w:rPr>
                <w:t>*</w:t>
              </w:r>
            </w:ins>
          </w:p>
        </w:tc>
      </w:tr>
      <w:tr w:rsidR="00DC2757" w:rsidRPr="00DC2757" w14:paraId="4DDB46FA" w14:textId="77777777" w:rsidTr="00DC2757">
        <w:trPr>
          <w:trHeight w:val="260"/>
          <w:ins w:id="5570" w:author="Commodore, Sarah" w:date="2023-03-22T16:21:00Z"/>
        </w:trPr>
        <w:tc>
          <w:tcPr>
            <w:tcW w:w="0" w:type="auto"/>
            <w:tcBorders>
              <w:top w:val="nil"/>
              <w:left w:val="nil"/>
              <w:bottom w:val="nil"/>
              <w:right w:val="nil"/>
            </w:tcBorders>
            <w:shd w:val="clear" w:color="auto" w:fill="auto"/>
            <w:noWrap/>
            <w:vAlign w:val="bottom"/>
            <w:hideMark/>
          </w:tcPr>
          <w:p w14:paraId="53977B58" w14:textId="77777777" w:rsidR="00DC2757" w:rsidRPr="00DC2757" w:rsidRDefault="00DC2757" w:rsidP="00DC2757">
            <w:pPr>
              <w:spacing w:after="0" w:line="240" w:lineRule="auto"/>
              <w:rPr>
                <w:ins w:id="5571" w:author="Commodore, Sarah" w:date="2023-03-22T16:21:00Z"/>
                <w:rFonts w:ascii="Calibri" w:eastAsia="Times New Roman" w:hAnsi="Calibri" w:cs="Calibri"/>
                <w:color w:val="000000"/>
                <w:sz w:val="20"/>
                <w:szCs w:val="20"/>
              </w:rPr>
            </w:pPr>
            <w:ins w:id="5572" w:author="Commodore, Sarah" w:date="2023-03-22T16:21:00Z">
              <w:r w:rsidRPr="00DC2757">
                <w:rPr>
                  <w:rFonts w:ascii="Calibri" w:eastAsia="Times New Roman" w:hAnsi="Calibri" w:cs="Calibri"/>
                  <w:color w:val="000000"/>
                  <w:sz w:val="20"/>
                  <w:szCs w:val="20"/>
                </w:rPr>
                <w:t>ENSG00000108342.13</w:t>
              </w:r>
            </w:ins>
          </w:p>
        </w:tc>
        <w:tc>
          <w:tcPr>
            <w:tcW w:w="0" w:type="auto"/>
            <w:tcBorders>
              <w:top w:val="nil"/>
              <w:left w:val="nil"/>
              <w:bottom w:val="nil"/>
              <w:right w:val="nil"/>
            </w:tcBorders>
            <w:shd w:val="clear" w:color="auto" w:fill="auto"/>
            <w:noWrap/>
            <w:vAlign w:val="bottom"/>
            <w:hideMark/>
          </w:tcPr>
          <w:p w14:paraId="7563AFE3" w14:textId="77777777" w:rsidR="00DC2757" w:rsidRPr="00DC2757" w:rsidRDefault="00DC2757" w:rsidP="00DC2757">
            <w:pPr>
              <w:spacing w:after="0" w:line="240" w:lineRule="auto"/>
              <w:rPr>
                <w:ins w:id="5573" w:author="Commodore, Sarah" w:date="2023-03-22T16:21:00Z"/>
                <w:rFonts w:ascii="Calibri" w:eastAsia="Times New Roman" w:hAnsi="Calibri" w:cs="Calibri"/>
                <w:color w:val="000000"/>
                <w:sz w:val="20"/>
                <w:szCs w:val="20"/>
              </w:rPr>
            </w:pPr>
            <w:ins w:id="5574" w:author="Commodore, Sarah" w:date="2023-03-22T16:21:00Z">
              <w:r w:rsidRPr="00DC2757">
                <w:rPr>
                  <w:rFonts w:ascii="Calibri" w:eastAsia="Times New Roman" w:hAnsi="Calibri" w:cs="Calibri"/>
                  <w:color w:val="000000"/>
                  <w:sz w:val="20"/>
                  <w:szCs w:val="20"/>
                </w:rPr>
                <w:t>CSF3</w:t>
              </w:r>
            </w:ins>
          </w:p>
        </w:tc>
        <w:tc>
          <w:tcPr>
            <w:tcW w:w="0" w:type="auto"/>
            <w:tcBorders>
              <w:top w:val="nil"/>
              <w:left w:val="nil"/>
              <w:bottom w:val="nil"/>
              <w:right w:val="nil"/>
            </w:tcBorders>
            <w:shd w:val="clear" w:color="auto" w:fill="auto"/>
            <w:noWrap/>
            <w:vAlign w:val="bottom"/>
            <w:hideMark/>
          </w:tcPr>
          <w:p w14:paraId="0C5F9E44" w14:textId="77777777" w:rsidR="00DC2757" w:rsidRPr="00DC2757" w:rsidRDefault="00DC2757" w:rsidP="00DC2757">
            <w:pPr>
              <w:spacing w:after="0" w:line="240" w:lineRule="auto"/>
              <w:jc w:val="center"/>
              <w:rPr>
                <w:ins w:id="5575" w:author="Commodore, Sarah" w:date="2023-03-22T16:21:00Z"/>
                <w:rFonts w:ascii="Calibri" w:eastAsia="Times New Roman" w:hAnsi="Calibri" w:cs="Calibri"/>
                <w:color w:val="000000"/>
                <w:sz w:val="20"/>
                <w:szCs w:val="20"/>
              </w:rPr>
            </w:pPr>
            <w:ins w:id="5576"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4B47417D" w14:textId="77777777" w:rsidR="00DC2757" w:rsidRPr="00DC2757" w:rsidRDefault="00DC2757" w:rsidP="00DC2757">
            <w:pPr>
              <w:spacing w:after="0" w:line="240" w:lineRule="auto"/>
              <w:jc w:val="center"/>
              <w:rPr>
                <w:ins w:id="5577" w:author="Commodore, Sarah" w:date="2023-03-22T16:21:00Z"/>
                <w:rFonts w:ascii="Calibri" w:eastAsia="Times New Roman" w:hAnsi="Calibri" w:cs="Calibri"/>
                <w:color w:val="000000"/>
                <w:sz w:val="20"/>
                <w:szCs w:val="20"/>
              </w:rPr>
            </w:pPr>
            <w:ins w:id="5578" w:author="Commodore, Sarah" w:date="2023-03-22T16:21:00Z">
              <w:r w:rsidRPr="00DC2757">
                <w:rPr>
                  <w:rFonts w:ascii="Calibri" w:eastAsia="Times New Roman" w:hAnsi="Calibri" w:cs="Calibri"/>
                  <w:color w:val="000000"/>
                  <w:sz w:val="20"/>
                  <w:szCs w:val="20"/>
                </w:rPr>
                <w:t>1.0E-02</w:t>
              </w:r>
            </w:ins>
          </w:p>
        </w:tc>
        <w:tc>
          <w:tcPr>
            <w:tcW w:w="0" w:type="auto"/>
            <w:tcBorders>
              <w:top w:val="nil"/>
              <w:left w:val="nil"/>
              <w:bottom w:val="nil"/>
              <w:right w:val="nil"/>
            </w:tcBorders>
            <w:shd w:val="clear" w:color="auto" w:fill="auto"/>
            <w:noWrap/>
            <w:vAlign w:val="bottom"/>
            <w:hideMark/>
          </w:tcPr>
          <w:p w14:paraId="07A82763" w14:textId="77777777" w:rsidR="00DC2757" w:rsidRPr="00DC2757" w:rsidRDefault="00DC2757" w:rsidP="00DC2757">
            <w:pPr>
              <w:spacing w:after="0" w:line="240" w:lineRule="auto"/>
              <w:jc w:val="center"/>
              <w:rPr>
                <w:ins w:id="5579" w:author="Commodore, Sarah" w:date="2023-03-22T16:21:00Z"/>
                <w:rFonts w:ascii="Calibri" w:eastAsia="Times New Roman" w:hAnsi="Calibri" w:cs="Calibri"/>
                <w:color w:val="000000"/>
                <w:sz w:val="20"/>
                <w:szCs w:val="20"/>
              </w:rPr>
            </w:pPr>
            <w:ins w:id="5580"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58FBC5AC" w14:textId="77777777" w:rsidR="00DC2757" w:rsidRPr="00DC2757" w:rsidRDefault="00DC2757" w:rsidP="00DC2757">
            <w:pPr>
              <w:spacing w:after="0" w:line="240" w:lineRule="auto"/>
              <w:jc w:val="center"/>
              <w:rPr>
                <w:ins w:id="5581" w:author="Commodore, Sarah" w:date="2023-03-22T16:21:00Z"/>
                <w:rFonts w:ascii="Calibri" w:eastAsia="Times New Roman" w:hAnsi="Calibri" w:cs="Calibri"/>
                <w:color w:val="000000"/>
                <w:sz w:val="20"/>
                <w:szCs w:val="20"/>
              </w:rPr>
            </w:pPr>
            <w:ins w:id="5582" w:author="Commodore, Sarah" w:date="2023-03-22T16:21:00Z">
              <w:r w:rsidRPr="00DC2757">
                <w:rPr>
                  <w:rFonts w:ascii="Calibri" w:eastAsia="Times New Roman" w:hAnsi="Calibri" w:cs="Calibri"/>
                  <w:color w:val="000000"/>
                  <w:sz w:val="20"/>
                  <w:szCs w:val="20"/>
                </w:rPr>
                <w:t>*</w:t>
              </w:r>
            </w:ins>
          </w:p>
        </w:tc>
      </w:tr>
      <w:tr w:rsidR="00DC2757" w:rsidRPr="00DC2757" w14:paraId="1F9A9B9A" w14:textId="77777777" w:rsidTr="00DC2757">
        <w:trPr>
          <w:trHeight w:val="260"/>
          <w:ins w:id="5583" w:author="Commodore, Sarah" w:date="2023-03-22T16:21:00Z"/>
        </w:trPr>
        <w:tc>
          <w:tcPr>
            <w:tcW w:w="0" w:type="auto"/>
            <w:tcBorders>
              <w:top w:val="nil"/>
              <w:left w:val="nil"/>
              <w:bottom w:val="nil"/>
              <w:right w:val="nil"/>
            </w:tcBorders>
            <w:shd w:val="clear" w:color="auto" w:fill="auto"/>
            <w:noWrap/>
            <w:vAlign w:val="bottom"/>
            <w:hideMark/>
          </w:tcPr>
          <w:p w14:paraId="703EC972" w14:textId="77777777" w:rsidR="00DC2757" w:rsidRPr="00DC2757" w:rsidRDefault="00DC2757" w:rsidP="00DC2757">
            <w:pPr>
              <w:spacing w:after="0" w:line="240" w:lineRule="auto"/>
              <w:rPr>
                <w:ins w:id="5584" w:author="Commodore, Sarah" w:date="2023-03-22T16:21:00Z"/>
                <w:rFonts w:ascii="Calibri" w:eastAsia="Times New Roman" w:hAnsi="Calibri" w:cs="Calibri"/>
                <w:color w:val="000000"/>
                <w:sz w:val="20"/>
                <w:szCs w:val="20"/>
              </w:rPr>
            </w:pPr>
            <w:ins w:id="5585" w:author="Commodore, Sarah" w:date="2023-03-22T16:21:00Z">
              <w:r w:rsidRPr="00DC2757">
                <w:rPr>
                  <w:rFonts w:ascii="Calibri" w:eastAsia="Times New Roman" w:hAnsi="Calibri" w:cs="Calibri"/>
                  <w:color w:val="000000"/>
                  <w:sz w:val="20"/>
                  <w:szCs w:val="20"/>
                </w:rPr>
                <w:t>ENSG00000264204.2</w:t>
              </w:r>
            </w:ins>
          </w:p>
        </w:tc>
        <w:tc>
          <w:tcPr>
            <w:tcW w:w="0" w:type="auto"/>
            <w:tcBorders>
              <w:top w:val="nil"/>
              <w:left w:val="nil"/>
              <w:bottom w:val="nil"/>
              <w:right w:val="nil"/>
            </w:tcBorders>
            <w:shd w:val="clear" w:color="auto" w:fill="auto"/>
            <w:noWrap/>
            <w:vAlign w:val="bottom"/>
            <w:hideMark/>
          </w:tcPr>
          <w:p w14:paraId="33C31872" w14:textId="77777777" w:rsidR="00DC2757" w:rsidRPr="00DC2757" w:rsidRDefault="00DC2757" w:rsidP="00DC2757">
            <w:pPr>
              <w:spacing w:after="0" w:line="240" w:lineRule="auto"/>
              <w:rPr>
                <w:ins w:id="5586" w:author="Commodore, Sarah" w:date="2023-03-22T16:21:00Z"/>
                <w:rFonts w:ascii="Calibri" w:eastAsia="Times New Roman" w:hAnsi="Calibri" w:cs="Calibri"/>
                <w:color w:val="000000"/>
                <w:sz w:val="20"/>
                <w:szCs w:val="20"/>
              </w:rPr>
            </w:pPr>
            <w:ins w:id="5587" w:author="Commodore, Sarah" w:date="2023-03-22T16:21:00Z">
              <w:r w:rsidRPr="00DC2757">
                <w:rPr>
                  <w:rFonts w:ascii="Calibri" w:eastAsia="Times New Roman" w:hAnsi="Calibri" w:cs="Calibri"/>
                  <w:color w:val="000000"/>
                  <w:sz w:val="20"/>
                  <w:szCs w:val="20"/>
                </w:rPr>
                <w:t>AGAP7P</w:t>
              </w:r>
            </w:ins>
          </w:p>
        </w:tc>
        <w:tc>
          <w:tcPr>
            <w:tcW w:w="0" w:type="auto"/>
            <w:tcBorders>
              <w:top w:val="nil"/>
              <w:left w:val="nil"/>
              <w:bottom w:val="nil"/>
              <w:right w:val="nil"/>
            </w:tcBorders>
            <w:shd w:val="clear" w:color="auto" w:fill="auto"/>
            <w:noWrap/>
            <w:vAlign w:val="bottom"/>
            <w:hideMark/>
          </w:tcPr>
          <w:p w14:paraId="5E8D94F8" w14:textId="77777777" w:rsidR="00DC2757" w:rsidRPr="00DC2757" w:rsidRDefault="00DC2757" w:rsidP="00DC2757">
            <w:pPr>
              <w:spacing w:after="0" w:line="240" w:lineRule="auto"/>
              <w:jc w:val="center"/>
              <w:rPr>
                <w:ins w:id="5588" w:author="Commodore, Sarah" w:date="2023-03-22T16:21:00Z"/>
                <w:rFonts w:ascii="Calibri" w:eastAsia="Times New Roman" w:hAnsi="Calibri" w:cs="Calibri"/>
                <w:color w:val="000000"/>
                <w:sz w:val="20"/>
                <w:szCs w:val="20"/>
              </w:rPr>
            </w:pPr>
            <w:ins w:id="5589"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898D9D6" w14:textId="77777777" w:rsidR="00DC2757" w:rsidRPr="00DC2757" w:rsidRDefault="00DC2757" w:rsidP="00DC2757">
            <w:pPr>
              <w:spacing w:after="0" w:line="240" w:lineRule="auto"/>
              <w:jc w:val="center"/>
              <w:rPr>
                <w:ins w:id="5590" w:author="Commodore, Sarah" w:date="2023-03-22T16:21:00Z"/>
                <w:rFonts w:ascii="Calibri" w:eastAsia="Times New Roman" w:hAnsi="Calibri" w:cs="Calibri"/>
                <w:color w:val="000000"/>
                <w:sz w:val="20"/>
                <w:szCs w:val="20"/>
              </w:rPr>
            </w:pPr>
            <w:ins w:id="5591" w:author="Commodore, Sarah" w:date="2023-03-22T16:21:00Z">
              <w:r w:rsidRPr="00DC2757">
                <w:rPr>
                  <w:rFonts w:ascii="Calibri" w:eastAsia="Times New Roman" w:hAnsi="Calibri" w:cs="Calibri"/>
                  <w:color w:val="000000"/>
                  <w:sz w:val="20"/>
                  <w:szCs w:val="20"/>
                </w:rPr>
                <w:t>3.7E-06</w:t>
              </w:r>
            </w:ins>
          </w:p>
        </w:tc>
        <w:tc>
          <w:tcPr>
            <w:tcW w:w="0" w:type="auto"/>
            <w:tcBorders>
              <w:top w:val="nil"/>
              <w:left w:val="nil"/>
              <w:bottom w:val="nil"/>
              <w:right w:val="nil"/>
            </w:tcBorders>
            <w:shd w:val="clear" w:color="auto" w:fill="auto"/>
            <w:noWrap/>
            <w:vAlign w:val="bottom"/>
            <w:hideMark/>
          </w:tcPr>
          <w:p w14:paraId="1AE9EE97" w14:textId="77777777" w:rsidR="00DC2757" w:rsidRPr="00DC2757" w:rsidRDefault="00DC2757" w:rsidP="00DC2757">
            <w:pPr>
              <w:spacing w:after="0" w:line="240" w:lineRule="auto"/>
              <w:jc w:val="center"/>
              <w:rPr>
                <w:ins w:id="5592" w:author="Commodore, Sarah" w:date="2023-03-22T16:21:00Z"/>
                <w:rFonts w:ascii="Calibri" w:eastAsia="Times New Roman" w:hAnsi="Calibri" w:cs="Calibri"/>
                <w:color w:val="000000"/>
                <w:sz w:val="20"/>
                <w:szCs w:val="20"/>
              </w:rPr>
            </w:pPr>
            <w:ins w:id="5593" w:author="Commodore, Sarah" w:date="2023-03-22T16:21:00Z">
              <w:r w:rsidRPr="00DC2757">
                <w:rPr>
                  <w:rFonts w:ascii="Calibri" w:eastAsia="Times New Roman" w:hAnsi="Calibri" w:cs="Calibri"/>
                  <w:color w:val="000000"/>
                  <w:sz w:val="20"/>
                  <w:szCs w:val="20"/>
                </w:rPr>
                <w:t>2.8E-05</w:t>
              </w:r>
            </w:ins>
          </w:p>
        </w:tc>
        <w:tc>
          <w:tcPr>
            <w:tcW w:w="0" w:type="auto"/>
            <w:tcBorders>
              <w:top w:val="nil"/>
              <w:left w:val="nil"/>
              <w:bottom w:val="nil"/>
              <w:right w:val="nil"/>
            </w:tcBorders>
            <w:shd w:val="clear" w:color="auto" w:fill="auto"/>
            <w:noWrap/>
            <w:vAlign w:val="bottom"/>
            <w:hideMark/>
          </w:tcPr>
          <w:p w14:paraId="1B72D679" w14:textId="77777777" w:rsidR="00DC2757" w:rsidRPr="00DC2757" w:rsidRDefault="00DC2757" w:rsidP="00DC2757">
            <w:pPr>
              <w:spacing w:after="0" w:line="240" w:lineRule="auto"/>
              <w:jc w:val="center"/>
              <w:rPr>
                <w:ins w:id="5594" w:author="Commodore, Sarah" w:date="2023-03-22T16:21:00Z"/>
                <w:rFonts w:ascii="Calibri" w:eastAsia="Times New Roman" w:hAnsi="Calibri" w:cs="Calibri"/>
                <w:color w:val="000000"/>
                <w:sz w:val="20"/>
                <w:szCs w:val="20"/>
              </w:rPr>
            </w:pPr>
            <w:ins w:id="5595" w:author="Commodore, Sarah" w:date="2023-03-22T16:21:00Z">
              <w:r w:rsidRPr="00DC2757">
                <w:rPr>
                  <w:rFonts w:ascii="Calibri" w:eastAsia="Times New Roman" w:hAnsi="Calibri" w:cs="Calibri"/>
                  <w:color w:val="000000"/>
                  <w:sz w:val="20"/>
                  <w:szCs w:val="20"/>
                </w:rPr>
                <w:t>*</w:t>
              </w:r>
            </w:ins>
          </w:p>
        </w:tc>
      </w:tr>
      <w:tr w:rsidR="00DC2757" w:rsidRPr="00DC2757" w14:paraId="194D0701" w14:textId="77777777" w:rsidTr="00DC2757">
        <w:trPr>
          <w:trHeight w:val="260"/>
          <w:ins w:id="5596" w:author="Commodore, Sarah" w:date="2023-03-22T16:21:00Z"/>
        </w:trPr>
        <w:tc>
          <w:tcPr>
            <w:tcW w:w="0" w:type="auto"/>
            <w:tcBorders>
              <w:top w:val="nil"/>
              <w:left w:val="nil"/>
              <w:bottom w:val="nil"/>
              <w:right w:val="nil"/>
            </w:tcBorders>
            <w:shd w:val="clear" w:color="auto" w:fill="auto"/>
            <w:noWrap/>
            <w:vAlign w:val="bottom"/>
            <w:hideMark/>
          </w:tcPr>
          <w:p w14:paraId="09502CE7" w14:textId="77777777" w:rsidR="00DC2757" w:rsidRPr="00DC2757" w:rsidRDefault="00DC2757" w:rsidP="00DC2757">
            <w:pPr>
              <w:spacing w:after="0" w:line="240" w:lineRule="auto"/>
              <w:rPr>
                <w:ins w:id="5597" w:author="Commodore, Sarah" w:date="2023-03-22T16:21:00Z"/>
                <w:rFonts w:ascii="Calibri" w:eastAsia="Times New Roman" w:hAnsi="Calibri" w:cs="Calibri"/>
                <w:color w:val="000000"/>
                <w:sz w:val="20"/>
                <w:szCs w:val="20"/>
              </w:rPr>
            </w:pPr>
            <w:ins w:id="5598" w:author="Commodore, Sarah" w:date="2023-03-22T16:21:00Z">
              <w:r w:rsidRPr="00DC2757">
                <w:rPr>
                  <w:rFonts w:ascii="Calibri" w:eastAsia="Times New Roman" w:hAnsi="Calibri" w:cs="Calibri"/>
                  <w:color w:val="000000"/>
                  <w:sz w:val="20"/>
                  <w:szCs w:val="20"/>
                </w:rPr>
                <w:lastRenderedPageBreak/>
                <w:t>ENSG00000239998.6</w:t>
              </w:r>
            </w:ins>
          </w:p>
        </w:tc>
        <w:tc>
          <w:tcPr>
            <w:tcW w:w="0" w:type="auto"/>
            <w:tcBorders>
              <w:top w:val="nil"/>
              <w:left w:val="nil"/>
              <w:bottom w:val="nil"/>
              <w:right w:val="nil"/>
            </w:tcBorders>
            <w:shd w:val="clear" w:color="auto" w:fill="auto"/>
            <w:noWrap/>
            <w:vAlign w:val="bottom"/>
            <w:hideMark/>
          </w:tcPr>
          <w:p w14:paraId="63D7581B" w14:textId="77777777" w:rsidR="00DC2757" w:rsidRPr="00DC2757" w:rsidRDefault="00DC2757" w:rsidP="00DC2757">
            <w:pPr>
              <w:spacing w:after="0" w:line="240" w:lineRule="auto"/>
              <w:rPr>
                <w:ins w:id="5599" w:author="Commodore, Sarah" w:date="2023-03-22T16:21:00Z"/>
                <w:rFonts w:ascii="Calibri" w:eastAsia="Times New Roman" w:hAnsi="Calibri" w:cs="Calibri"/>
                <w:color w:val="000000"/>
                <w:sz w:val="20"/>
                <w:szCs w:val="20"/>
              </w:rPr>
            </w:pPr>
            <w:ins w:id="5600" w:author="Commodore, Sarah" w:date="2023-03-22T16:21:00Z">
              <w:r w:rsidRPr="00DC2757">
                <w:rPr>
                  <w:rFonts w:ascii="Calibri" w:eastAsia="Times New Roman" w:hAnsi="Calibri" w:cs="Calibri"/>
                  <w:color w:val="000000"/>
                  <w:sz w:val="20"/>
                  <w:szCs w:val="20"/>
                </w:rPr>
                <w:t>LILRA2</w:t>
              </w:r>
            </w:ins>
          </w:p>
        </w:tc>
        <w:tc>
          <w:tcPr>
            <w:tcW w:w="0" w:type="auto"/>
            <w:tcBorders>
              <w:top w:val="nil"/>
              <w:left w:val="nil"/>
              <w:bottom w:val="nil"/>
              <w:right w:val="nil"/>
            </w:tcBorders>
            <w:shd w:val="clear" w:color="auto" w:fill="auto"/>
            <w:noWrap/>
            <w:vAlign w:val="bottom"/>
            <w:hideMark/>
          </w:tcPr>
          <w:p w14:paraId="575BFADE" w14:textId="77777777" w:rsidR="00DC2757" w:rsidRPr="00DC2757" w:rsidRDefault="00DC2757" w:rsidP="00DC2757">
            <w:pPr>
              <w:spacing w:after="0" w:line="240" w:lineRule="auto"/>
              <w:jc w:val="center"/>
              <w:rPr>
                <w:ins w:id="5601" w:author="Commodore, Sarah" w:date="2023-03-22T16:21:00Z"/>
                <w:rFonts w:ascii="Calibri" w:eastAsia="Times New Roman" w:hAnsi="Calibri" w:cs="Calibri"/>
                <w:color w:val="000000"/>
                <w:sz w:val="20"/>
                <w:szCs w:val="20"/>
              </w:rPr>
            </w:pPr>
            <w:ins w:id="5602"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EB40889" w14:textId="77777777" w:rsidR="00DC2757" w:rsidRPr="00DC2757" w:rsidRDefault="00DC2757" w:rsidP="00DC2757">
            <w:pPr>
              <w:spacing w:after="0" w:line="240" w:lineRule="auto"/>
              <w:jc w:val="center"/>
              <w:rPr>
                <w:ins w:id="5603" w:author="Commodore, Sarah" w:date="2023-03-22T16:21:00Z"/>
                <w:rFonts w:ascii="Calibri" w:eastAsia="Times New Roman" w:hAnsi="Calibri" w:cs="Calibri"/>
                <w:color w:val="000000"/>
                <w:sz w:val="20"/>
                <w:szCs w:val="20"/>
              </w:rPr>
            </w:pPr>
            <w:ins w:id="5604" w:author="Commodore, Sarah" w:date="2023-03-22T16:21:00Z">
              <w:r w:rsidRPr="00DC2757">
                <w:rPr>
                  <w:rFonts w:ascii="Calibri" w:eastAsia="Times New Roman" w:hAnsi="Calibri" w:cs="Calibri"/>
                  <w:color w:val="000000"/>
                  <w:sz w:val="20"/>
                  <w:szCs w:val="20"/>
                </w:rPr>
                <w:t>2.0E-05</w:t>
              </w:r>
            </w:ins>
          </w:p>
        </w:tc>
        <w:tc>
          <w:tcPr>
            <w:tcW w:w="0" w:type="auto"/>
            <w:tcBorders>
              <w:top w:val="nil"/>
              <w:left w:val="nil"/>
              <w:bottom w:val="nil"/>
              <w:right w:val="nil"/>
            </w:tcBorders>
            <w:shd w:val="clear" w:color="auto" w:fill="auto"/>
            <w:noWrap/>
            <w:vAlign w:val="bottom"/>
            <w:hideMark/>
          </w:tcPr>
          <w:p w14:paraId="5BB87391" w14:textId="77777777" w:rsidR="00DC2757" w:rsidRPr="00DC2757" w:rsidRDefault="00DC2757" w:rsidP="00DC2757">
            <w:pPr>
              <w:spacing w:after="0" w:line="240" w:lineRule="auto"/>
              <w:jc w:val="center"/>
              <w:rPr>
                <w:ins w:id="5605" w:author="Commodore, Sarah" w:date="2023-03-22T16:21:00Z"/>
                <w:rFonts w:ascii="Calibri" w:eastAsia="Times New Roman" w:hAnsi="Calibri" w:cs="Calibri"/>
                <w:color w:val="000000"/>
                <w:sz w:val="20"/>
                <w:szCs w:val="20"/>
              </w:rPr>
            </w:pPr>
            <w:ins w:id="5606"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4E366EFF" w14:textId="77777777" w:rsidR="00DC2757" w:rsidRPr="00DC2757" w:rsidRDefault="00DC2757" w:rsidP="00DC2757">
            <w:pPr>
              <w:spacing w:after="0" w:line="240" w:lineRule="auto"/>
              <w:jc w:val="center"/>
              <w:rPr>
                <w:ins w:id="5607" w:author="Commodore, Sarah" w:date="2023-03-22T16:21:00Z"/>
                <w:rFonts w:ascii="Calibri" w:eastAsia="Times New Roman" w:hAnsi="Calibri" w:cs="Calibri"/>
                <w:color w:val="000000"/>
                <w:sz w:val="20"/>
                <w:szCs w:val="20"/>
              </w:rPr>
            </w:pPr>
            <w:ins w:id="5608" w:author="Commodore, Sarah" w:date="2023-03-22T16:21:00Z">
              <w:r w:rsidRPr="00DC2757">
                <w:rPr>
                  <w:rFonts w:ascii="Calibri" w:eastAsia="Times New Roman" w:hAnsi="Calibri" w:cs="Calibri"/>
                  <w:color w:val="000000"/>
                  <w:sz w:val="20"/>
                  <w:szCs w:val="20"/>
                </w:rPr>
                <w:t>*</w:t>
              </w:r>
            </w:ins>
          </w:p>
        </w:tc>
      </w:tr>
      <w:tr w:rsidR="00DC2757" w:rsidRPr="00DC2757" w14:paraId="06B1F5C0" w14:textId="77777777" w:rsidTr="00DC2757">
        <w:trPr>
          <w:trHeight w:val="260"/>
          <w:ins w:id="5609" w:author="Commodore, Sarah" w:date="2023-03-22T16:21:00Z"/>
        </w:trPr>
        <w:tc>
          <w:tcPr>
            <w:tcW w:w="0" w:type="auto"/>
            <w:tcBorders>
              <w:top w:val="nil"/>
              <w:left w:val="nil"/>
              <w:bottom w:val="nil"/>
              <w:right w:val="nil"/>
            </w:tcBorders>
            <w:shd w:val="clear" w:color="auto" w:fill="auto"/>
            <w:noWrap/>
            <w:vAlign w:val="bottom"/>
            <w:hideMark/>
          </w:tcPr>
          <w:p w14:paraId="3B126716" w14:textId="77777777" w:rsidR="00DC2757" w:rsidRPr="00DC2757" w:rsidRDefault="00DC2757" w:rsidP="00DC2757">
            <w:pPr>
              <w:spacing w:after="0" w:line="240" w:lineRule="auto"/>
              <w:rPr>
                <w:ins w:id="5610" w:author="Commodore, Sarah" w:date="2023-03-22T16:21:00Z"/>
                <w:rFonts w:ascii="Calibri" w:eastAsia="Times New Roman" w:hAnsi="Calibri" w:cs="Calibri"/>
                <w:color w:val="000000"/>
                <w:sz w:val="20"/>
                <w:szCs w:val="20"/>
              </w:rPr>
            </w:pPr>
            <w:ins w:id="5611" w:author="Commodore, Sarah" w:date="2023-03-22T16:21:00Z">
              <w:r w:rsidRPr="00DC2757">
                <w:rPr>
                  <w:rFonts w:ascii="Calibri" w:eastAsia="Times New Roman" w:hAnsi="Calibri" w:cs="Calibri"/>
                  <w:color w:val="000000"/>
                  <w:sz w:val="20"/>
                  <w:szCs w:val="20"/>
                </w:rPr>
                <w:t>ENSG00000189001.11</w:t>
              </w:r>
            </w:ins>
          </w:p>
        </w:tc>
        <w:tc>
          <w:tcPr>
            <w:tcW w:w="0" w:type="auto"/>
            <w:tcBorders>
              <w:top w:val="nil"/>
              <w:left w:val="nil"/>
              <w:bottom w:val="nil"/>
              <w:right w:val="nil"/>
            </w:tcBorders>
            <w:shd w:val="clear" w:color="auto" w:fill="auto"/>
            <w:noWrap/>
            <w:vAlign w:val="bottom"/>
            <w:hideMark/>
          </w:tcPr>
          <w:p w14:paraId="4C0999E6" w14:textId="77777777" w:rsidR="00DC2757" w:rsidRPr="00DC2757" w:rsidRDefault="00DC2757" w:rsidP="00DC2757">
            <w:pPr>
              <w:spacing w:after="0" w:line="240" w:lineRule="auto"/>
              <w:rPr>
                <w:ins w:id="5612" w:author="Commodore, Sarah" w:date="2023-03-22T16:21:00Z"/>
                <w:rFonts w:ascii="Calibri" w:eastAsia="Times New Roman" w:hAnsi="Calibri" w:cs="Calibri"/>
                <w:color w:val="000000"/>
                <w:sz w:val="20"/>
                <w:szCs w:val="20"/>
              </w:rPr>
            </w:pPr>
            <w:ins w:id="5613" w:author="Commodore, Sarah" w:date="2023-03-22T16:21:00Z">
              <w:r w:rsidRPr="00DC2757">
                <w:rPr>
                  <w:rFonts w:ascii="Calibri" w:eastAsia="Times New Roman" w:hAnsi="Calibri" w:cs="Calibri"/>
                  <w:color w:val="000000"/>
                  <w:sz w:val="20"/>
                  <w:szCs w:val="20"/>
                </w:rPr>
                <w:t>SBSN</w:t>
              </w:r>
            </w:ins>
          </w:p>
        </w:tc>
        <w:tc>
          <w:tcPr>
            <w:tcW w:w="0" w:type="auto"/>
            <w:tcBorders>
              <w:top w:val="nil"/>
              <w:left w:val="nil"/>
              <w:bottom w:val="nil"/>
              <w:right w:val="nil"/>
            </w:tcBorders>
            <w:shd w:val="clear" w:color="auto" w:fill="auto"/>
            <w:noWrap/>
            <w:vAlign w:val="bottom"/>
            <w:hideMark/>
          </w:tcPr>
          <w:p w14:paraId="2761DD67" w14:textId="77777777" w:rsidR="00DC2757" w:rsidRPr="00DC2757" w:rsidRDefault="00DC2757" w:rsidP="00DC2757">
            <w:pPr>
              <w:spacing w:after="0" w:line="240" w:lineRule="auto"/>
              <w:jc w:val="center"/>
              <w:rPr>
                <w:ins w:id="5614" w:author="Commodore, Sarah" w:date="2023-03-22T16:21:00Z"/>
                <w:rFonts w:ascii="Calibri" w:eastAsia="Times New Roman" w:hAnsi="Calibri" w:cs="Calibri"/>
                <w:color w:val="000000"/>
                <w:sz w:val="20"/>
                <w:szCs w:val="20"/>
              </w:rPr>
            </w:pPr>
            <w:ins w:id="5615"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07791E1" w14:textId="77777777" w:rsidR="00DC2757" w:rsidRPr="00DC2757" w:rsidRDefault="00DC2757" w:rsidP="00DC2757">
            <w:pPr>
              <w:spacing w:after="0" w:line="240" w:lineRule="auto"/>
              <w:jc w:val="center"/>
              <w:rPr>
                <w:ins w:id="5616" w:author="Commodore, Sarah" w:date="2023-03-22T16:21:00Z"/>
                <w:rFonts w:ascii="Calibri" w:eastAsia="Times New Roman" w:hAnsi="Calibri" w:cs="Calibri"/>
                <w:color w:val="000000"/>
                <w:sz w:val="20"/>
                <w:szCs w:val="20"/>
              </w:rPr>
            </w:pPr>
            <w:ins w:id="5617"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3624604C" w14:textId="77777777" w:rsidR="00DC2757" w:rsidRPr="00DC2757" w:rsidRDefault="00DC2757" w:rsidP="00DC2757">
            <w:pPr>
              <w:spacing w:after="0" w:line="240" w:lineRule="auto"/>
              <w:jc w:val="center"/>
              <w:rPr>
                <w:ins w:id="5618" w:author="Commodore, Sarah" w:date="2023-03-22T16:21:00Z"/>
                <w:rFonts w:ascii="Calibri" w:eastAsia="Times New Roman" w:hAnsi="Calibri" w:cs="Calibri"/>
                <w:color w:val="000000"/>
                <w:sz w:val="20"/>
                <w:szCs w:val="20"/>
              </w:rPr>
            </w:pPr>
            <w:ins w:id="5619"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2C8F0B51" w14:textId="77777777" w:rsidR="00DC2757" w:rsidRPr="00DC2757" w:rsidRDefault="00DC2757" w:rsidP="00DC2757">
            <w:pPr>
              <w:spacing w:after="0" w:line="240" w:lineRule="auto"/>
              <w:jc w:val="center"/>
              <w:rPr>
                <w:ins w:id="5620" w:author="Commodore, Sarah" w:date="2023-03-22T16:21:00Z"/>
                <w:rFonts w:ascii="Calibri" w:eastAsia="Times New Roman" w:hAnsi="Calibri" w:cs="Calibri"/>
                <w:color w:val="000000"/>
                <w:sz w:val="20"/>
                <w:szCs w:val="20"/>
              </w:rPr>
            </w:pPr>
            <w:ins w:id="5621" w:author="Commodore, Sarah" w:date="2023-03-22T16:21:00Z">
              <w:r w:rsidRPr="00DC2757">
                <w:rPr>
                  <w:rFonts w:ascii="Calibri" w:eastAsia="Times New Roman" w:hAnsi="Calibri" w:cs="Calibri"/>
                  <w:color w:val="000000"/>
                  <w:sz w:val="20"/>
                  <w:szCs w:val="20"/>
                </w:rPr>
                <w:t>*</w:t>
              </w:r>
            </w:ins>
          </w:p>
        </w:tc>
      </w:tr>
      <w:tr w:rsidR="00DC2757" w:rsidRPr="00DC2757" w14:paraId="67C33DB5" w14:textId="77777777" w:rsidTr="00DC2757">
        <w:trPr>
          <w:trHeight w:val="260"/>
          <w:ins w:id="5622" w:author="Commodore, Sarah" w:date="2023-03-22T16:21:00Z"/>
        </w:trPr>
        <w:tc>
          <w:tcPr>
            <w:tcW w:w="0" w:type="auto"/>
            <w:tcBorders>
              <w:top w:val="nil"/>
              <w:left w:val="nil"/>
              <w:bottom w:val="nil"/>
              <w:right w:val="nil"/>
            </w:tcBorders>
            <w:shd w:val="clear" w:color="auto" w:fill="auto"/>
            <w:noWrap/>
            <w:vAlign w:val="bottom"/>
            <w:hideMark/>
          </w:tcPr>
          <w:p w14:paraId="742D79A0" w14:textId="77777777" w:rsidR="00DC2757" w:rsidRPr="00DC2757" w:rsidRDefault="00DC2757" w:rsidP="00DC2757">
            <w:pPr>
              <w:spacing w:after="0" w:line="240" w:lineRule="auto"/>
              <w:rPr>
                <w:ins w:id="5623" w:author="Commodore, Sarah" w:date="2023-03-22T16:21:00Z"/>
                <w:rFonts w:ascii="Calibri" w:eastAsia="Times New Roman" w:hAnsi="Calibri" w:cs="Calibri"/>
                <w:color w:val="000000"/>
                <w:sz w:val="20"/>
                <w:szCs w:val="20"/>
              </w:rPr>
            </w:pPr>
            <w:ins w:id="5624" w:author="Commodore, Sarah" w:date="2023-03-22T16:21:00Z">
              <w:r w:rsidRPr="00DC2757">
                <w:rPr>
                  <w:rFonts w:ascii="Calibri" w:eastAsia="Times New Roman" w:hAnsi="Calibri" w:cs="Calibri"/>
                  <w:color w:val="000000"/>
                  <w:sz w:val="20"/>
                  <w:szCs w:val="20"/>
                </w:rPr>
                <w:t>ENSG00000196136.18</w:t>
              </w:r>
            </w:ins>
          </w:p>
        </w:tc>
        <w:tc>
          <w:tcPr>
            <w:tcW w:w="0" w:type="auto"/>
            <w:tcBorders>
              <w:top w:val="nil"/>
              <w:left w:val="nil"/>
              <w:bottom w:val="nil"/>
              <w:right w:val="nil"/>
            </w:tcBorders>
            <w:shd w:val="clear" w:color="auto" w:fill="auto"/>
            <w:noWrap/>
            <w:vAlign w:val="bottom"/>
            <w:hideMark/>
          </w:tcPr>
          <w:p w14:paraId="0F9FD5C8" w14:textId="77777777" w:rsidR="00DC2757" w:rsidRPr="00DC2757" w:rsidRDefault="00DC2757" w:rsidP="00DC2757">
            <w:pPr>
              <w:spacing w:after="0" w:line="240" w:lineRule="auto"/>
              <w:rPr>
                <w:ins w:id="5625" w:author="Commodore, Sarah" w:date="2023-03-22T16:21:00Z"/>
                <w:rFonts w:ascii="Calibri" w:eastAsia="Times New Roman" w:hAnsi="Calibri" w:cs="Calibri"/>
                <w:color w:val="000000"/>
                <w:sz w:val="20"/>
                <w:szCs w:val="20"/>
              </w:rPr>
            </w:pPr>
            <w:ins w:id="5626" w:author="Commodore, Sarah" w:date="2023-03-22T16:21:00Z">
              <w:r w:rsidRPr="00DC2757">
                <w:rPr>
                  <w:rFonts w:ascii="Calibri" w:eastAsia="Times New Roman" w:hAnsi="Calibri" w:cs="Calibri"/>
                  <w:color w:val="000000"/>
                  <w:sz w:val="20"/>
                  <w:szCs w:val="20"/>
                </w:rPr>
                <w:t>SERPINA3</w:t>
              </w:r>
            </w:ins>
          </w:p>
        </w:tc>
        <w:tc>
          <w:tcPr>
            <w:tcW w:w="0" w:type="auto"/>
            <w:tcBorders>
              <w:top w:val="nil"/>
              <w:left w:val="nil"/>
              <w:bottom w:val="nil"/>
              <w:right w:val="nil"/>
            </w:tcBorders>
            <w:shd w:val="clear" w:color="auto" w:fill="auto"/>
            <w:noWrap/>
            <w:vAlign w:val="bottom"/>
            <w:hideMark/>
          </w:tcPr>
          <w:p w14:paraId="01D90771" w14:textId="77777777" w:rsidR="00DC2757" w:rsidRPr="00DC2757" w:rsidRDefault="00DC2757" w:rsidP="00DC2757">
            <w:pPr>
              <w:spacing w:after="0" w:line="240" w:lineRule="auto"/>
              <w:jc w:val="center"/>
              <w:rPr>
                <w:ins w:id="5627" w:author="Commodore, Sarah" w:date="2023-03-22T16:21:00Z"/>
                <w:rFonts w:ascii="Calibri" w:eastAsia="Times New Roman" w:hAnsi="Calibri" w:cs="Calibri"/>
                <w:color w:val="000000"/>
                <w:sz w:val="20"/>
                <w:szCs w:val="20"/>
              </w:rPr>
            </w:pPr>
            <w:ins w:id="5628"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7DFF2CD9" w14:textId="77777777" w:rsidR="00DC2757" w:rsidRPr="00DC2757" w:rsidRDefault="00DC2757" w:rsidP="00DC2757">
            <w:pPr>
              <w:spacing w:after="0" w:line="240" w:lineRule="auto"/>
              <w:jc w:val="center"/>
              <w:rPr>
                <w:ins w:id="5629" w:author="Commodore, Sarah" w:date="2023-03-22T16:21:00Z"/>
                <w:rFonts w:ascii="Calibri" w:eastAsia="Times New Roman" w:hAnsi="Calibri" w:cs="Calibri"/>
                <w:color w:val="000000"/>
                <w:sz w:val="20"/>
                <w:szCs w:val="20"/>
              </w:rPr>
            </w:pPr>
            <w:ins w:id="5630" w:author="Commodore, Sarah" w:date="2023-03-22T16:21:00Z">
              <w:r w:rsidRPr="00DC2757">
                <w:rPr>
                  <w:rFonts w:ascii="Calibri" w:eastAsia="Times New Roman" w:hAnsi="Calibri" w:cs="Calibri"/>
                  <w:color w:val="000000"/>
                  <w:sz w:val="20"/>
                  <w:szCs w:val="20"/>
                </w:rPr>
                <w:t>4.2E-03</w:t>
              </w:r>
            </w:ins>
          </w:p>
        </w:tc>
        <w:tc>
          <w:tcPr>
            <w:tcW w:w="0" w:type="auto"/>
            <w:tcBorders>
              <w:top w:val="nil"/>
              <w:left w:val="nil"/>
              <w:bottom w:val="nil"/>
              <w:right w:val="nil"/>
            </w:tcBorders>
            <w:shd w:val="clear" w:color="auto" w:fill="auto"/>
            <w:noWrap/>
            <w:vAlign w:val="bottom"/>
            <w:hideMark/>
          </w:tcPr>
          <w:p w14:paraId="416886E2" w14:textId="77777777" w:rsidR="00DC2757" w:rsidRPr="00DC2757" w:rsidRDefault="00DC2757" w:rsidP="00DC2757">
            <w:pPr>
              <w:spacing w:after="0" w:line="240" w:lineRule="auto"/>
              <w:jc w:val="center"/>
              <w:rPr>
                <w:ins w:id="5631" w:author="Commodore, Sarah" w:date="2023-03-22T16:21:00Z"/>
                <w:rFonts w:ascii="Calibri" w:eastAsia="Times New Roman" w:hAnsi="Calibri" w:cs="Calibri"/>
                <w:color w:val="000000"/>
                <w:sz w:val="20"/>
                <w:szCs w:val="20"/>
              </w:rPr>
            </w:pPr>
            <w:ins w:id="5632" w:author="Commodore, Sarah" w:date="2023-03-22T16:21:00Z">
              <w:r w:rsidRPr="00DC2757">
                <w:rPr>
                  <w:rFonts w:ascii="Calibri" w:eastAsia="Times New Roman" w:hAnsi="Calibri" w:cs="Calibri"/>
                  <w:color w:val="000000"/>
                  <w:sz w:val="20"/>
                  <w:szCs w:val="20"/>
                </w:rPr>
                <w:t>1.3E-02</w:t>
              </w:r>
            </w:ins>
          </w:p>
        </w:tc>
        <w:tc>
          <w:tcPr>
            <w:tcW w:w="0" w:type="auto"/>
            <w:tcBorders>
              <w:top w:val="nil"/>
              <w:left w:val="nil"/>
              <w:bottom w:val="nil"/>
              <w:right w:val="nil"/>
            </w:tcBorders>
            <w:shd w:val="clear" w:color="auto" w:fill="auto"/>
            <w:noWrap/>
            <w:vAlign w:val="bottom"/>
            <w:hideMark/>
          </w:tcPr>
          <w:p w14:paraId="620B54DB" w14:textId="77777777" w:rsidR="00DC2757" w:rsidRPr="00DC2757" w:rsidRDefault="00DC2757" w:rsidP="00DC2757">
            <w:pPr>
              <w:spacing w:after="0" w:line="240" w:lineRule="auto"/>
              <w:jc w:val="center"/>
              <w:rPr>
                <w:ins w:id="5633" w:author="Commodore, Sarah" w:date="2023-03-22T16:21:00Z"/>
                <w:rFonts w:ascii="Calibri" w:eastAsia="Times New Roman" w:hAnsi="Calibri" w:cs="Calibri"/>
                <w:color w:val="000000"/>
                <w:sz w:val="20"/>
                <w:szCs w:val="20"/>
              </w:rPr>
            </w:pPr>
            <w:ins w:id="5634" w:author="Commodore, Sarah" w:date="2023-03-22T16:21:00Z">
              <w:r w:rsidRPr="00DC2757">
                <w:rPr>
                  <w:rFonts w:ascii="Calibri" w:eastAsia="Times New Roman" w:hAnsi="Calibri" w:cs="Calibri"/>
                  <w:color w:val="000000"/>
                  <w:sz w:val="20"/>
                  <w:szCs w:val="20"/>
                </w:rPr>
                <w:t>*</w:t>
              </w:r>
            </w:ins>
          </w:p>
        </w:tc>
      </w:tr>
      <w:tr w:rsidR="00DC2757" w:rsidRPr="00DC2757" w14:paraId="22459A8D" w14:textId="77777777" w:rsidTr="00DC2757">
        <w:trPr>
          <w:trHeight w:val="260"/>
          <w:ins w:id="5635" w:author="Commodore, Sarah" w:date="2023-03-22T16:21:00Z"/>
        </w:trPr>
        <w:tc>
          <w:tcPr>
            <w:tcW w:w="0" w:type="auto"/>
            <w:tcBorders>
              <w:top w:val="nil"/>
              <w:left w:val="nil"/>
              <w:bottom w:val="nil"/>
              <w:right w:val="nil"/>
            </w:tcBorders>
            <w:shd w:val="clear" w:color="auto" w:fill="auto"/>
            <w:noWrap/>
            <w:vAlign w:val="bottom"/>
            <w:hideMark/>
          </w:tcPr>
          <w:p w14:paraId="48233506" w14:textId="77777777" w:rsidR="00DC2757" w:rsidRPr="00DC2757" w:rsidRDefault="00DC2757" w:rsidP="00DC2757">
            <w:pPr>
              <w:spacing w:after="0" w:line="240" w:lineRule="auto"/>
              <w:rPr>
                <w:ins w:id="5636" w:author="Commodore, Sarah" w:date="2023-03-22T16:21:00Z"/>
                <w:rFonts w:ascii="Calibri" w:eastAsia="Times New Roman" w:hAnsi="Calibri" w:cs="Calibri"/>
                <w:color w:val="000000"/>
                <w:sz w:val="20"/>
                <w:szCs w:val="20"/>
              </w:rPr>
            </w:pPr>
            <w:ins w:id="5637" w:author="Commodore, Sarah" w:date="2023-03-22T16:21:00Z">
              <w:r w:rsidRPr="00DC2757">
                <w:rPr>
                  <w:rFonts w:ascii="Calibri" w:eastAsia="Times New Roman" w:hAnsi="Calibri" w:cs="Calibri"/>
                  <w:color w:val="000000"/>
                  <w:sz w:val="20"/>
                  <w:szCs w:val="20"/>
                </w:rPr>
                <w:t>ENSG00000101916.12</w:t>
              </w:r>
            </w:ins>
          </w:p>
        </w:tc>
        <w:tc>
          <w:tcPr>
            <w:tcW w:w="0" w:type="auto"/>
            <w:tcBorders>
              <w:top w:val="nil"/>
              <w:left w:val="nil"/>
              <w:bottom w:val="nil"/>
              <w:right w:val="nil"/>
            </w:tcBorders>
            <w:shd w:val="clear" w:color="auto" w:fill="auto"/>
            <w:noWrap/>
            <w:vAlign w:val="bottom"/>
            <w:hideMark/>
          </w:tcPr>
          <w:p w14:paraId="09B61314" w14:textId="77777777" w:rsidR="00DC2757" w:rsidRPr="00DC2757" w:rsidRDefault="00DC2757" w:rsidP="00DC2757">
            <w:pPr>
              <w:spacing w:after="0" w:line="240" w:lineRule="auto"/>
              <w:rPr>
                <w:ins w:id="5638" w:author="Commodore, Sarah" w:date="2023-03-22T16:21:00Z"/>
                <w:rFonts w:ascii="Calibri" w:eastAsia="Times New Roman" w:hAnsi="Calibri" w:cs="Calibri"/>
                <w:color w:val="000000"/>
                <w:sz w:val="20"/>
                <w:szCs w:val="20"/>
              </w:rPr>
            </w:pPr>
            <w:ins w:id="5639" w:author="Commodore, Sarah" w:date="2023-03-22T16:21:00Z">
              <w:r w:rsidRPr="00DC2757">
                <w:rPr>
                  <w:rFonts w:ascii="Calibri" w:eastAsia="Times New Roman" w:hAnsi="Calibri" w:cs="Calibri"/>
                  <w:color w:val="000000"/>
                  <w:sz w:val="20"/>
                  <w:szCs w:val="20"/>
                </w:rPr>
                <w:t>TLR8</w:t>
              </w:r>
            </w:ins>
          </w:p>
        </w:tc>
        <w:tc>
          <w:tcPr>
            <w:tcW w:w="0" w:type="auto"/>
            <w:tcBorders>
              <w:top w:val="nil"/>
              <w:left w:val="nil"/>
              <w:bottom w:val="nil"/>
              <w:right w:val="nil"/>
            </w:tcBorders>
            <w:shd w:val="clear" w:color="auto" w:fill="auto"/>
            <w:noWrap/>
            <w:vAlign w:val="bottom"/>
            <w:hideMark/>
          </w:tcPr>
          <w:p w14:paraId="2906AF53" w14:textId="77777777" w:rsidR="00DC2757" w:rsidRPr="00DC2757" w:rsidRDefault="00DC2757" w:rsidP="00DC2757">
            <w:pPr>
              <w:spacing w:after="0" w:line="240" w:lineRule="auto"/>
              <w:jc w:val="center"/>
              <w:rPr>
                <w:ins w:id="5640" w:author="Commodore, Sarah" w:date="2023-03-22T16:21:00Z"/>
                <w:rFonts w:ascii="Calibri" w:eastAsia="Times New Roman" w:hAnsi="Calibri" w:cs="Calibri"/>
                <w:color w:val="000000"/>
                <w:sz w:val="20"/>
                <w:szCs w:val="20"/>
              </w:rPr>
            </w:pPr>
            <w:ins w:id="5641"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0080BA74" w14:textId="77777777" w:rsidR="00DC2757" w:rsidRPr="00DC2757" w:rsidRDefault="00DC2757" w:rsidP="00DC2757">
            <w:pPr>
              <w:spacing w:after="0" w:line="240" w:lineRule="auto"/>
              <w:jc w:val="center"/>
              <w:rPr>
                <w:ins w:id="5642" w:author="Commodore, Sarah" w:date="2023-03-22T16:21:00Z"/>
                <w:rFonts w:ascii="Calibri" w:eastAsia="Times New Roman" w:hAnsi="Calibri" w:cs="Calibri"/>
                <w:color w:val="000000"/>
                <w:sz w:val="20"/>
                <w:szCs w:val="20"/>
              </w:rPr>
            </w:pPr>
            <w:ins w:id="5643" w:author="Commodore, Sarah" w:date="2023-03-22T16:21:00Z">
              <w:r w:rsidRPr="00DC2757">
                <w:rPr>
                  <w:rFonts w:ascii="Calibri" w:eastAsia="Times New Roman" w:hAnsi="Calibri" w:cs="Calibri"/>
                  <w:color w:val="000000"/>
                  <w:sz w:val="20"/>
                  <w:szCs w:val="20"/>
                </w:rPr>
                <w:t>3.0E-06</w:t>
              </w:r>
            </w:ins>
          </w:p>
        </w:tc>
        <w:tc>
          <w:tcPr>
            <w:tcW w:w="0" w:type="auto"/>
            <w:tcBorders>
              <w:top w:val="nil"/>
              <w:left w:val="nil"/>
              <w:bottom w:val="nil"/>
              <w:right w:val="nil"/>
            </w:tcBorders>
            <w:shd w:val="clear" w:color="auto" w:fill="auto"/>
            <w:noWrap/>
            <w:vAlign w:val="bottom"/>
            <w:hideMark/>
          </w:tcPr>
          <w:p w14:paraId="657DA990" w14:textId="77777777" w:rsidR="00DC2757" w:rsidRPr="00DC2757" w:rsidRDefault="00DC2757" w:rsidP="00DC2757">
            <w:pPr>
              <w:spacing w:after="0" w:line="240" w:lineRule="auto"/>
              <w:jc w:val="center"/>
              <w:rPr>
                <w:ins w:id="5644" w:author="Commodore, Sarah" w:date="2023-03-22T16:21:00Z"/>
                <w:rFonts w:ascii="Calibri" w:eastAsia="Times New Roman" w:hAnsi="Calibri" w:cs="Calibri"/>
                <w:color w:val="000000"/>
                <w:sz w:val="20"/>
                <w:szCs w:val="20"/>
              </w:rPr>
            </w:pPr>
            <w:ins w:id="5645" w:author="Commodore, Sarah" w:date="2023-03-22T16:21:00Z">
              <w:r w:rsidRPr="00DC2757">
                <w:rPr>
                  <w:rFonts w:ascii="Calibri" w:eastAsia="Times New Roman" w:hAnsi="Calibri" w:cs="Calibri"/>
                  <w:color w:val="000000"/>
                  <w:sz w:val="20"/>
                  <w:szCs w:val="20"/>
                </w:rPr>
                <w:t>2.3E-05</w:t>
              </w:r>
            </w:ins>
          </w:p>
        </w:tc>
        <w:tc>
          <w:tcPr>
            <w:tcW w:w="0" w:type="auto"/>
            <w:tcBorders>
              <w:top w:val="nil"/>
              <w:left w:val="nil"/>
              <w:bottom w:val="nil"/>
              <w:right w:val="nil"/>
            </w:tcBorders>
            <w:shd w:val="clear" w:color="auto" w:fill="auto"/>
            <w:noWrap/>
            <w:vAlign w:val="bottom"/>
            <w:hideMark/>
          </w:tcPr>
          <w:p w14:paraId="20DEE6B6" w14:textId="77777777" w:rsidR="00DC2757" w:rsidRPr="00DC2757" w:rsidRDefault="00DC2757" w:rsidP="00DC2757">
            <w:pPr>
              <w:spacing w:after="0" w:line="240" w:lineRule="auto"/>
              <w:jc w:val="center"/>
              <w:rPr>
                <w:ins w:id="5646" w:author="Commodore, Sarah" w:date="2023-03-22T16:21:00Z"/>
                <w:rFonts w:ascii="Calibri" w:eastAsia="Times New Roman" w:hAnsi="Calibri" w:cs="Calibri"/>
                <w:color w:val="000000"/>
                <w:sz w:val="20"/>
                <w:szCs w:val="20"/>
              </w:rPr>
            </w:pPr>
            <w:ins w:id="5647" w:author="Commodore, Sarah" w:date="2023-03-22T16:21:00Z">
              <w:r w:rsidRPr="00DC2757">
                <w:rPr>
                  <w:rFonts w:ascii="Calibri" w:eastAsia="Times New Roman" w:hAnsi="Calibri" w:cs="Calibri"/>
                  <w:color w:val="000000"/>
                  <w:sz w:val="20"/>
                  <w:szCs w:val="20"/>
                </w:rPr>
                <w:t>*</w:t>
              </w:r>
            </w:ins>
          </w:p>
        </w:tc>
      </w:tr>
      <w:tr w:rsidR="00DC2757" w:rsidRPr="00DC2757" w14:paraId="70FA1A91" w14:textId="77777777" w:rsidTr="00DC2757">
        <w:trPr>
          <w:trHeight w:val="260"/>
          <w:ins w:id="5648" w:author="Commodore, Sarah" w:date="2023-03-22T16:21:00Z"/>
        </w:trPr>
        <w:tc>
          <w:tcPr>
            <w:tcW w:w="0" w:type="auto"/>
            <w:tcBorders>
              <w:top w:val="nil"/>
              <w:left w:val="nil"/>
              <w:bottom w:val="nil"/>
              <w:right w:val="nil"/>
            </w:tcBorders>
            <w:shd w:val="clear" w:color="auto" w:fill="auto"/>
            <w:noWrap/>
            <w:vAlign w:val="bottom"/>
            <w:hideMark/>
          </w:tcPr>
          <w:p w14:paraId="6346E32B" w14:textId="77777777" w:rsidR="00DC2757" w:rsidRPr="00DC2757" w:rsidRDefault="00DC2757" w:rsidP="00DC2757">
            <w:pPr>
              <w:spacing w:after="0" w:line="240" w:lineRule="auto"/>
              <w:rPr>
                <w:ins w:id="5649" w:author="Commodore, Sarah" w:date="2023-03-22T16:21:00Z"/>
                <w:rFonts w:ascii="Calibri" w:eastAsia="Times New Roman" w:hAnsi="Calibri" w:cs="Calibri"/>
                <w:color w:val="000000"/>
                <w:sz w:val="20"/>
                <w:szCs w:val="20"/>
              </w:rPr>
            </w:pPr>
            <w:ins w:id="5650" w:author="Commodore, Sarah" w:date="2023-03-22T16:21:00Z">
              <w:r w:rsidRPr="00DC2757">
                <w:rPr>
                  <w:rFonts w:ascii="Calibri" w:eastAsia="Times New Roman" w:hAnsi="Calibri" w:cs="Calibri"/>
                  <w:color w:val="000000"/>
                  <w:sz w:val="20"/>
                  <w:szCs w:val="20"/>
                </w:rPr>
                <w:t>ENSG00000263934.5</w:t>
              </w:r>
            </w:ins>
          </w:p>
        </w:tc>
        <w:tc>
          <w:tcPr>
            <w:tcW w:w="0" w:type="auto"/>
            <w:tcBorders>
              <w:top w:val="nil"/>
              <w:left w:val="nil"/>
              <w:bottom w:val="nil"/>
              <w:right w:val="nil"/>
            </w:tcBorders>
            <w:shd w:val="clear" w:color="auto" w:fill="auto"/>
            <w:noWrap/>
            <w:vAlign w:val="bottom"/>
            <w:hideMark/>
          </w:tcPr>
          <w:p w14:paraId="3185E18E" w14:textId="77777777" w:rsidR="00DC2757" w:rsidRPr="00DC2757" w:rsidRDefault="00DC2757" w:rsidP="00DC2757">
            <w:pPr>
              <w:spacing w:after="0" w:line="240" w:lineRule="auto"/>
              <w:rPr>
                <w:ins w:id="5651" w:author="Commodore, Sarah" w:date="2023-03-22T16:21:00Z"/>
                <w:rFonts w:ascii="Calibri" w:eastAsia="Times New Roman" w:hAnsi="Calibri" w:cs="Calibri"/>
                <w:color w:val="000000"/>
                <w:sz w:val="20"/>
                <w:szCs w:val="20"/>
              </w:rPr>
            </w:pPr>
            <w:ins w:id="5652" w:author="Commodore, Sarah" w:date="2023-03-22T16:21:00Z">
              <w:r w:rsidRPr="00DC2757">
                <w:rPr>
                  <w:rFonts w:ascii="Calibri" w:eastAsia="Times New Roman" w:hAnsi="Calibri" w:cs="Calibri"/>
                  <w:color w:val="000000"/>
                  <w:sz w:val="20"/>
                  <w:szCs w:val="20"/>
                </w:rPr>
                <w:t>SNORD3A</w:t>
              </w:r>
            </w:ins>
          </w:p>
        </w:tc>
        <w:tc>
          <w:tcPr>
            <w:tcW w:w="0" w:type="auto"/>
            <w:tcBorders>
              <w:top w:val="nil"/>
              <w:left w:val="nil"/>
              <w:bottom w:val="nil"/>
              <w:right w:val="nil"/>
            </w:tcBorders>
            <w:shd w:val="clear" w:color="auto" w:fill="auto"/>
            <w:noWrap/>
            <w:vAlign w:val="bottom"/>
            <w:hideMark/>
          </w:tcPr>
          <w:p w14:paraId="782AE4DE" w14:textId="77777777" w:rsidR="00DC2757" w:rsidRPr="00DC2757" w:rsidRDefault="00DC2757" w:rsidP="00DC2757">
            <w:pPr>
              <w:spacing w:after="0" w:line="240" w:lineRule="auto"/>
              <w:jc w:val="center"/>
              <w:rPr>
                <w:ins w:id="5653" w:author="Commodore, Sarah" w:date="2023-03-22T16:21:00Z"/>
                <w:rFonts w:ascii="Calibri" w:eastAsia="Times New Roman" w:hAnsi="Calibri" w:cs="Calibri"/>
                <w:color w:val="000000"/>
                <w:sz w:val="20"/>
                <w:szCs w:val="20"/>
              </w:rPr>
            </w:pPr>
            <w:ins w:id="5654" w:author="Commodore, Sarah" w:date="2023-03-22T16:21:00Z">
              <w:r w:rsidRPr="00DC2757">
                <w:rPr>
                  <w:rFonts w:ascii="Calibri" w:eastAsia="Times New Roman" w:hAnsi="Calibri" w:cs="Calibri"/>
                  <w:color w:val="000000"/>
                  <w:sz w:val="20"/>
                  <w:szCs w:val="20"/>
                </w:rPr>
                <w:t>2.2E+00</w:t>
              </w:r>
            </w:ins>
          </w:p>
        </w:tc>
        <w:tc>
          <w:tcPr>
            <w:tcW w:w="0" w:type="auto"/>
            <w:tcBorders>
              <w:top w:val="nil"/>
              <w:left w:val="nil"/>
              <w:bottom w:val="nil"/>
              <w:right w:val="nil"/>
            </w:tcBorders>
            <w:shd w:val="clear" w:color="auto" w:fill="auto"/>
            <w:noWrap/>
            <w:vAlign w:val="bottom"/>
            <w:hideMark/>
          </w:tcPr>
          <w:p w14:paraId="209B0226" w14:textId="77777777" w:rsidR="00DC2757" w:rsidRPr="00DC2757" w:rsidRDefault="00DC2757" w:rsidP="00DC2757">
            <w:pPr>
              <w:spacing w:after="0" w:line="240" w:lineRule="auto"/>
              <w:jc w:val="center"/>
              <w:rPr>
                <w:ins w:id="5655" w:author="Commodore, Sarah" w:date="2023-03-22T16:21:00Z"/>
                <w:rFonts w:ascii="Calibri" w:eastAsia="Times New Roman" w:hAnsi="Calibri" w:cs="Calibri"/>
                <w:color w:val="000000"/>
                <w:sz w:val="20"/>
                <w:szCs w:val="20"/>
              </w:rPr>
            </w:pPr>
            <w:ins w:id="5656"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75AE3C0D" w14:textId="77777777" w:rsidR="00DC2757" w:rsidRPr="00DC2757" w:rsidRDefault="00DC2757" w:rsidP="00DC2757">
            <w:pPr>
              <w:spacing w:after="0" w:line="240" w:lineRule="auto"/>
              <w:jc w:val="center"/>
              <w:rPr>
                <w:ins w:id="5657" w:author="Commodore, Sarah" w:date="2023-03-22T16:21:00Z"/>
                <w:rFonts w:ascii="Calibri" w:eastAsia="Times New Roman" w:hAnsi="Calibri" w:cs="Calibri"/>
                <w:color w:val="000000"/>
                <w:sz w:val="20"/>
                <w:szCs w:val="20"/>
              </w:rPr>
            </w:pPr>
            <w:ins w:id="5658"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3842AD2B" w14:textId="77777777" w:rsidR="00DC2757" w:rsidRPr="00DC2757" w:rsidRDefault="00DC2757" w:rsidP="00DC2757">
            <w:pPr>
              <w:spacing w:after="0" w:line="240" w:lineRule="auto"/>
              <w:jc w:val="center"/>
              <w:rPr>
                <w:ins w:id="5659" w:author="Commodore, Sarah" w:date="2023-03-22T16:21:00Z"/>
                <w:rFonts w:ascii="Calibri" w:eastAsia="Times New Roman" w:hAnsi="Calibri" w:cs="Calibri"/>
                <w:color w:val="000000"/>
                <w:sz w:val="20"/>
                <w:szCs w:val="20"/>
              </w:rPr>
            </w:pPr>
            <w:ins w:id="5660" w:author="Commodore, Sarah" w:date="2023-03-22T16:21:00Z">
              <w:r w:rsidRPr="00DC2757">
                <w:rPr>
                  <w:rFonts w:ascii="Calibri" w:eastAsia="Times New Roman" w:hAnsi="Calibri" w:cs="Calibri"/>
                  <w:color w:val="000000"/>
                  <w:sz w:val="20"/>
                  <w:szCs w:val="20"/>
                </w:rPr>
                <w:t>*</w:t>
              </w:r>
            </w:ins>
          </w:p>
        </w:tc>
      </w:tr>
      <w:tr w:rsidR="00DC2757" w:rsidRPr="00DC2757" w14:paraId="4D6CF10C" w14:textId="77777777" w:rsidTr="00DC2757">
        <w:trPr>
          <w:trHeight w:val="260"/>
          <w:ins w:id="5661" w:author="Commodore, Sarah" w:date="2023-03-22T16:21:00Z"/>
        </w:trPr>
        <w:tc>
          <w:tcPr>
            <w:tcW w:w="0" w:type="auto"/>
            <w:tcBorders>
              <w:top w:val="nil"/>
              <w:left w:val="nil"/>
              <w:bottom w:val="nil"/>
              <w:right w:val="nil"/>
            </w:tcBorders>
            <w:shd w:val="clear" w:color="auto" w:fill="auto"/>
            <w:noWrap/>
            <w:vAlign w:val="bottom"/>
            <w:hideMark/>
          </w:tcPr>
          <w:p w14:paraId="45DA259C" w14:textId="77777777" w:rsidR="00DC2757" w:rsidRPr="00DC2757" w:rsidRDefault="00DC2757" w:rsidP="00DC2757">
            <w:pPr>
              <w:spacing w:after="0" w:line="240" w:lineRule="auto"/>
              <w:rPr>
                <w:ins w:id="5662" w:author="Commodore, Sarah" w:date="2023-03-22T16:21:00Z"/>
                <w:rFonts w:ascii="Calibri" w:eastAsia="Times New Roman" w:hAnsi="Calibri" w:cs="Calibri"/>
                <w:color w:val="000000"/>
                <w:sz w:val="20"/>
                <w:szCs w:val="20"/>
              </w:rPr>
            </w:pPr>
            <w:ins w:id="5663" w:author="Commodore, Sarah" w:date="2023-03-22T16:21:00Z">
              <w:r w:rsidRPr="00DC2757">
                <w:rPr>
                  <w:rFonts w:ascii="Calibri" w:eastAsia="Times New Roman" w:hAnsi="Calibri" w:cs="Calibri"/>
                  <w:color w:val="000000"/>
                  <w:sz w:val="20"/>
                  <w:szCs w:val="20"/>
                </w:rPr>
                <w:t>ENSG00000104974.12</w:t>
              </w:r>
            </w:ins>
          </w:p>
        </w:tc>
        <w:tc>
          <w:tcPr>
            <w:tcW w:w="0" w:type="auto"/>
            <w:tcBorders>
              <w:top w:val="nil"/>
              <w:left w:val="nil"/>
              <w:bottom w:val="nil"/>
              <w:right w:val="nil"/>
            </w:tcBorders>
            <w:shd w:val="clear" w:color="auto" w:fill="auto"/>
            <w:noWrap/>
            <w:vAlign w:val="bottom"/>
            <w:hideMark/>
          </w:tcPr>
          <w:p w14:paraId="5CE1B21A" w14:textId="77777777" w:rsidR="00DC2757" w:rsidRPr="00DC2757" w:rsidRDefault="00DC2757" w:rsidP="00DC2757">
            <w:pPr>
              <w:spacing w:after="0" w:line="240" w:lineRule="auto"/>
              <w:rPr>
                <w:ins w:id="5664" w:author="Commodore, Sarah" w:date="2023-03-22T16:21:00Z"/>
                <w:rFonts w:ascii="Calibri" w:eastAsia="Times New Roman" w:hAnsi="Calibri" w:cs="Calibri"/>
                <w:color w:val="000000"/>
                <w:sz w:val="20"/>
                <w:szCs w:val="20"/>
              </w:rPr>
            </w:pPr>
            <w:ins w:id="5665" w:author="Commodore, Sarah" w:date="2023-03-22T16:21:00Z">
              <w:r w:rsidRPr="00DC2757">
                <w:rPr>
                  <w:rFonts w:ascii="Calibri" w:eastAsia="Times New Roman" w:hAnsi="Calibri" w:cs="Calibri"/>
                  <w:color w:val="000000"/>
                  <w:sz w:val="20"/>
                  <w:szCs w:val="20"/>
                </w:rPr>
                <w:t>LILRA1</w:t>
              </w:r>
            </w:ins>
          </w:p>
        </w:tc>
        <w:tc>
          <w:tcPr>
            <w:tcW w:w="0" w:type="auto"/>
            <w:tcBorders>
              <w:top w:val="nil"/>
              <w:left w:val="nil"/>
              <w:bottom w:val="nil"/>
              <w:right w:val="nil"/>
            </w:tcBorders>
            <w:shd w:val="clear" w:color="auto" w:fill="auto"/>
            <w:noWrap/>
            <w:vAlign w:val="bottom"/>
            <w:hideMark/>
          </w:tcPr>
          <w:p w14:paraId="597A86E1" w14:textId="77777777" w:rsidR="00DC2757" w:rsidRPr="00DC2757" w:rsidRDefault="00DC2757" w:rsidP="00DC2757">
            <w:pPr>
              <w:spacing w:after="0" w:line="240" w:lineRule="auto"/>
              <w:jc w:val="center"/>
              <w:rPr>
                <w:ins w:id="5666" w:author="Commodore, Sarah" w:date="2023-03-22T16:21:00Z"/>
                <w:rFonts w:ascii="Calibri" w:eastAsia="Times New Roman" w:hAnsi="Calibri" w:cs="Calibri"/>
                <w:color w:val="000000"/>
                <w:sz w:val="20"/>
                <w:szCs w:val="20"/>
              </w:rPr>
            </w:pPr>
            <w:ins w:id="566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C95541B" w14:textId="77777777" w:rsidR="00DC2757" w:rsidRPr="00DC2757" w:rsidRDefault="00DC2757" w:rsidP="00DC2757">
            <w:pPr>
              <w:spacing w:after="0" w:line="240" w:lineRule="auto"/>
              <w:jc w:val="center"/>
              <w:rPr>
                <w:ins w:id="5668" w:author="Commodore, Sarah" w:date="2023-03-22T16:21:00Z"/>
                <w:rFonts w:ascii="Calibri" w:eastAsia="Times New Roman" w:hAnsi="Calibri" w:cs="Calibri"/>
                <w:color w:val="000000"/>
                <w:sz w:val="20"/>
                <w:szCs w:val="20"/>
              </w:rPr>
            </w:pPr>
            <w:ins w:id="5669" w:author="Commodore, Sarah" w:date="2023-03-22T16:21:00Z">
              <w:r w:rsidRPr="00DC2757">
                <w:rPr>
                  <w:rFonts w:ascii="Calibri" w:eastAsia="Times New Roman" w:hAnsi="Calibri" w:cs="Calibri"/>
                  <w:color w:val="000000"/>
                  <w:sz w:val="20"/>
                  <w:szCs w:val="20"/>
                </w:rPr>
                <w:t>9.9E-08</w:t>
              </w:r>
            </w:ins>
          </w:p>
        </w:tc>
        <w:tc>
          <w:tcPr>
            <w:tcW w:w="0" w:type="auto"/>
            <w:tcBorders>
              <w:top w:val="nil"/>
              <w:left w:val="nil"/>
              <w:bottom w:val="nil"/>
              <w:right w:val="nil"/>
            </w:tcBorders>
            <w:shd w:val="clear" w:color="auto" w:fill="auto"/>
            <w:noWrap/>
            <w:vAlign w:val="bottom"/>
            <w:hideMark/>
          </w:tcPr>
          <w:p w14:paraId="17C87F01" w14:textId="77777777" w:rsidR="00DC2757" w:rsidRPr="00DC2757" w:rsidRDefault="00DC2757" w:rsidP="00DC2757">
            <w:pPr>
              <w:spacing w:after="0" w:line="240" w:lineRule="auto"/>
              <w:jc w:val="center"/>
              <w:rPr>
                <w:ins w:id="5670" w:author="Commodore, Sarah" w:date="2023-03-22T16:21:00Z"/>
                <w:rFonts w:ascii="Calibri" w:eastAsia="Times New Roman" w:hAnsi="Calibri" w:cs="Calibri"/>
                <w:color w:val="000000"/>
                <w:sz w:val="20"/>
                <w:szCs w:val="20"/>
              </w:rPr>
            </w:pPr>
            <w:ins w:id="5671"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01BD121F" w14:textId="77777777" w:rsidR="00DC2757" w:rsidRPr="00DC2757" w:rsidRDefault="00DC2757" w:rsidP="00DC2757">
            <w:pPr>
              <w:spacing w:after="0" w:line="240" w:lineRule="auto"/>
              <w:jc w:val="center"/>
              <w:rPr>
                <w:ins w:id="5672" w:author="Commodore, Sarah" w:date="2023-03-22T16:21:00Z"/>
                <w:rFonts w:ascii="Calibri" w:eastAsia="Times New Roman" w:hAnsi="Calibri" w:cs="Calibri"/>
                <w:color w:val="000000"/>
                <w:sz w:val="20"/>
                <w:szCs w:val="20"/>
              </w:rPr>
            </w:pPr>
            <w:ins w:id="5673" w:author="Commodore, Sarah" w:date="2023-03-22T16:21:00Z">
              <w:r w:rsidRPr="00DC2757">
                <w:rPr>
                  <w:rFonts w:ascii="Calibri" w:eastAsia="Times New Roman" w:hAnsi="Calibri" w:cs="Calibri"/>
                  <w:color w:val="000000"/>
                  <w:sz w:val="20"/>
                  <w:szCs w:val="20"/>
                </w:rPr>
                <w:t>*</w:t>
              </w:r>
            </w:ins>
          </w:p>
        </w:tc>
      </w:tr>
      <w:tr w:rsidR="00DC2757" w:rsidRPr="00DC2757" w14:paraId="44AB5A80" w14:textId="77777777" w:rsidTr="00DC2757">
        <w:trPr>
          <w:trHeight w:val="260"/>
          <w:ins w:id="5674" w:author="Commodore, Sarah" w:date="2023-03-22T16:21:00Z"/>
        </w:trPr>
        <w:tc>
          <w:tcPr>
            <w:tcW w:w="0" w:type="auto"/>
            <w:tcBorders>
              <w:top w:val="nil"/>
              <w:left w:val="nil"/>
              <w:bottom w:val="nil"/>
              <w:right w:val="nil"/>
            </w:tcBorders>
            <w:shd w:val="clear" w:color="auto" w:fill="auto"/>
            <w:noWrap/>
            <w:vAlign w:val="bottom"/>
            <w:hideMark/>
          </w:tcPr>
          <w:p w14:paraId="676845A2" w14:textId="77777777" w:rsidR="00DC2757" w:rsidRPr="00DC2757" w:rsidRDefault="00DC2757" w:rsidP="00DC2757">
            <w:pPr>
              <w:spacing w:after="0" w:line="240" w:lineRule="auto"/>
              <w:rPr>
                <w:ins w:id="5675" w:author="Commodore, Sarah" w:date="2023-03-22T16:21:00Z"/>
                <w:rFonts w:ascii="Calibri" w:eastAsia="Times New Roman" w:hAnsi="Calibri" w:cs="Calibri"/>
                <w:color w:val="000000"/>
                <w:sz w:val="20"/>
                <w:szCs w:val="20"/>
              </w:rPr>
            </w:pPr>
            <w:ins w:id="5676" w:author="Commodore, Sarah" w:date="2023-03-22T16:21:00Z">
              <w:r w:rsidRPr="00DC2757">
                <w:rPr>
                  <w:rFonts w:ascii="Calibri" w:eastAsia="Times New Roman" w:hAnsi="Calibri" w:cs="Calibri"/>
                  <w:color w:val="000000"/>
                  <w:sz w:val="20"/>
                  <w:szCs w:val="20"/>
                </w:rPr>
                <w:t>ENSG00000050730.16</w:t>
              </w:r>
            </w:ins>
          </w:p>
        </w:tc>
        <w:tc>
          <w:tcPr>
            <w:tcW w:w="0" w:type="auto"/>
            <w:tcBorders>
              <w:top w:val="nil"/>
              <w:left w:val="nil"/>
              <w:bottom w:val="nil"/>
              <w:right w:val="nil"/>
            </w:tcBorders>
            <w:shd w:val="clear" w:color="auto" w:fill="auto"/>
            <w:noWrap/>
            <w:vAlign w:val="bottom"/>
            <w:hideMark/>
          </w:tcPr>
          <w:p w14:paraId="26443464" w14:textId="77777777" w:rsidR="00DC2757" w:rsidRPr="00DC2757" w:rsidRDefault="00DC2757" w:rsidP="00DC2757">
            <w:pPr>
              <w:spacing w:after="0" w:line="240" w:lineRule="auto"/>
              <w:rPr>
                <w:ins w:id="5677" w:author="Commodore, Sarah" w:date="2023-03-22T16:21:00Z"/>
                <w:rFonts w:ascii="Calibri" w:eastAsia="Times New Roman" w:hAnsi="Calibri" w:cs="Calibri"/>
                <w:color w:val="000000"/>
                <w:sz w:val="20"/>
                <w:szCs w:val="20"/>
              </w:rPr>
            </w:pPr>
            <w:ins w:id="5678" w:author="Commodore, Sarah" w:date="2023-03-22T16:21:00Z">
              <w:r w:rsidRPr="00DC2757">
                <w:rPr>
                  <w:rFonts w:ascii="Calibri" w:eastAsia="Times New Roman" w:hAnsi="Calibri" w:cs="Calibri"/>
                  <w:color w:val="000000"/>
                  <w:sz w:val="20"/>
                  <w:szCs w:val="20"/>
                </w:rPr>
                <w:t>TNIP3</w:t>
              </w:r>
            </w:ins>
          </w:p>
        </w:tc>
        <w:tc>
          <w:tcPr>
            <w:tcW w:w="0" w:type="auto"/>
            <w:tcBorders>
              <w:top w:val="nil"/>
              <w:left w:val="nil"/>
              <w:bottom w:val="nil"/>
              <w:right w:val="nil"/>
            </w:tcBorders>
            <w:shd w:val="clear" w:color="auto" w:fill="auto"/>
            <w:noWrap/>
            <w:vAlign w:val="bottom"/>
            <w:hideMark/>
          </w:tcPr>
          <w:p w14:paraId="219AA052" w14:textId="77777777" w:rsidR="00DC2757" w:rsidRPr="00DC2757" w:rsidRDefault="00DC2757" w:rsidP="00DC2757">
            <w:pPr>
              <w:spacing w:after="0" w:line="240" w:lineRule="auto"/>
              <w:jc w:val="center"/>
              <w:rPr>
                <w:ins w:id="5679" w:author="Commodore, Sarah" w:date="2023-03-22T16:21:00Z"/>
                <w:rFonts w:ascii="Calibri" w:eastAsia="Times New Roman" w:hAnsi="Calibri" w:cs="Calibri"/>
                <w:color w:val="000000"/>
                <w:sz w:val="20"/>
                <w:szCs w:val="20"/>
              </w:rPr>
            </w:pPr>
            <w:ins w:id="568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40521E9" w14:textId="77777777" w:rsidR="00DC2757" w:rsidRPr="00DC2757" w:rsidRDefault="00DC2757" w:rsidP="00DC2757">
            <w:pPr>
              <w:spacing w:after="0" w:line="240" w:lineRule="auto"/>
              <w:jc w:val="center"/>
              <w:rPr>
                <w:ins w:id="5681" w:author="Commodore, Sarah" w:date="2023-03-22T16:21:00Z"/>
                <w:rFonts w:ascii="Calibri" w:eastAsia="Times New Roman" w:hAnsi="Calibri" w:cs="Calibri"/>
                <w:color w:val="000000"/>
                <w:sz w:val="20"/>
                <w:szCs w:val="20"/>
              </w:rPr>
            </w:pPr>
            <w:ins w:id="5682" w:author="Commodore, Sarah" w:date="2023-03-22T16:21:00Z">
              <w:r w:rsidRPr="00DC2757">
                <w:rPr>
                  <w:rFonts w:ascii="Calibri" w:eastAsia="Times New Roman" w:hAnsi="Calibri" w:cs="Calibri"/>
                  <w:color w:val="000000"/>
                  <w:sz w:val="20"/>
                  <w:szCs w:val="20"/>
                </w:rPr>
                <w:t>9.7E-04</w:t>
              </w:r>
            </w:ins>
          </w:p>
        </w:tc>
        <w:tc>
          <w:tcPr>
            <w:tcW w:w="0" w:type="auto"/>
            <w:tcBorders>
              <w:top w:val="nil"/>
              <w:left w:val="nil"/>
              <w:bottom w:val="nil"/>
              <w:right w:val="nil"/>
            </w:tcBorders>
            <w:shd w:val="clear" w:color="auto" w:fill="auto"/>
            <w:noWrap/>
            <w:vAlign w:val="bottom"/>
            <w:hideMark/>
          </w:tcPr>
          <w:p w14:paraId="13F2C35C" w14:textId="77777777" w:rsidR="00DC2757" w:rsidRPr="00DC2757" w:rsidRDefault="00DC2757" w:rsidP="00DC2757">
            <w:pPr>
              <w:spacing w:after="0" w:line="240" w:lineRule="auto"/>
              <w:jc w:val="center"/>
              <w:rPr>
                <w:ins w:id="5683" w:author="Commodore, Sarah" w:date="2023-03-22T16:21:00Z"/>
                <w:rFonts w:ascii="Calibri" w:eastAsia="Times New Roman" w:hAnsi="Calibri" w:cs="Calibri"/>
                <w:color w:val="000000"/>
                <w:sz w:val="20"/>
                <w:szCs w:val="20"/>
              </w:rPr>
            </w:pPr>
            <w:ins w:id="5684" w:author="Commodore, Sarah" w:date="2023-03-22T16:21:00Z">
              <w:r w:rsidRPr="00DC2757">
                <w:rPr>
                  <w:rFonts w:ascii="Calibri" w:eastAsia="Times New Roman" w:hAnsi="Calibri" w:cs="Calibri"/>
                  <w:color w:val="000000"/>
                  <w:sz w:val="20"/>
                  <w:szCs w:val="20"/>
                </w:rPr>
                <w:t>3.7E-03</w:t>
              </w:r>
            </w:ins>
          </w:p>
        </w:tc>
        <w:tc>
          <w:tcPr>
            <w:tcW w:w="0" w:type="auto"/>
            <w:tcBorders>
              <w:top w:val="nil"/>
              <w:left w:val="nil"/>
              <w:bottom w:val="nil"/>
              <w:right w:val="nil"/>
            </w:tcBorders>
            <w:shd w:val="clear" w:color="auto" w:fill="auto"/>
            <w:noWrap/>
            <w:vAlign w:val="bottom"/>
            <w:hideMark/>
          </w:tcPr>
          <w:p w14:paraId="633D607C" w14:textId="77777777" w:rsidR="00DC2757" w:rsidRPr="00DC2757" w:rsidRDefault="00DC2757" w:rsidP="00DC2757">
            <w:pPr>
              <w:spacing w:after="0" w:line="240" w:lineRule="auto"/>
              <w:jc w:val="center"/>
              <w:rPr>
                <w:ins w:id="5685" w:author="Commodore, Sarah" w:date="2023-03-22T16:21:00Z"/>
                <w:rFonts w:ascii="Calibri" w:eastAsia="Times New Roman" w:hAnsi="Calibri" w:cs="Calibri"/>
                <w:color w:val="000000"/>
                <w:sz w:val="20"/>
                <w:szCs w:val="20"/>
              </w:rPr>
            </w:pPr>
            <w:ins w:id="5686" w:author="Commodore, Sarah" w:date="2023-03-22T16:21:00Z">
              <w:r w:rsidRPr="00DC2757">
                <w:rPr>
                  <w:rFonts w:ascii="Calibri" w:eastAsia="Times New Roman" w:hAnsi="Calibri" w:cs="Calibri"/>
                  <w:color w:val="000000"/>
                  <w:sz w:val="20"/>
                  <w:szCs w:val="20"/>
                </w:rPr>
                <w:t>*</w:t>
              </w:r>
            </w:ins>
          </w:p>
        </w:tc>
      </w:tr>
      <w:tr w:rsidR="00DC2757" w:rsidRPr="00DC2757" w14:paraId="1853661C" w14:textId="77777777" w:rsidTr="00DC2757">
        <w:trPr>
          <w:trHeight w:val="260"/>
          <w:ins w:id="5687" w:author="Commodore, Sarah" w:date="2023-03-22T16:21:00Z"/>
        </w:trPr>
        <w:tc>
          <w:tcPr>
            <w:tcW w:w="0" w:type="auto"/>
            <w:tcBorders>
              <w:top w:val="nil"/>
              <w:left w:val="nil"/>
              <w:bottom w:val="nil"/>
              <w:right w:val="nil"/>
            </w:tcBorders>
            <w:shd w:val="clear" w:color="auto" w:fill="auto"/>
            <w:noWrap/>
            <w:vAlign w:val="bottom"/>
            <w:hideMark/>
          </w:tcPr>
          <w:p w14:paraId="7CBBB816" w14:textId="77777777" w:rsidR="00DC2757" w:rsidRPr="00DC2757" w:rsidRDefault="00DC2757" w:rsidP="00DC2757">
            <w:pPr>
              <w:spacing w:after="0" w:line="240" w:lineRule="auto"/>
              <w:rPr>
                <w:ins w:id="5688" w:author="Commodore, Sarah" w:date="2023-03-22T16:21:00Z"/>
                <w:rFonts w:ascii="Calibri" w:eastAsia="Times New Roman" w:hAnsi="Calibri" w:cs="Calibri"/>
                <w:color w:val="000000"/>
                <w:sz w:val="20"/>
                <w:szCs w:val="20"/>
              </w:rPr>
            </w:pPr>
            <w:ins w:id="5689" w:author="Commodore, Sarah" w:date="2023-03-22T16:21:00Z">
              <w:r w:rsidRPr="00DC2757">
                <w:rPr>
                  <w:rFonts w:ascii="Calibri" w:eastAsia="Times New Roman" w:hAnsi="Calibri" w:cs="Calibri"/>
                  <w:color w:val="000000"/>
                  <w:sz w:val="20"/>
                  <w:szCs w:val="20"/>
                </w:rPr>
                <w:t>ENSG00000171777.16</w:t>
              </w:r>
            </w:ins>
          </w:p>
        </w:tc>
        <w:tc>
          <w:tcPr>
            <w:tcW w:w="0" w:type="auto"/>
            <w:tcBorders>
              <w:top w:val="nil"/>
              <w:left w:val="nil"/>
              <w:bottom w:val="nil"/>
              <w:right w:val="nil"/>
            </w:tcBorders>
            <w:shd w:val="clear" w:color="auto" w:fill="auto"/>
            <w:noWrap/>
            <w:vAlign w:val="bottom"/>
            <w:hideMark/>
          </w:tcPr>
          <w:p w14:paraId="48923128" w14:textId="77777777" w:rsidR="00DC2757" w:rsidRPr="00DC2757" w:rsidRDefault="00DC2757" w:rsidP="00DC2757">
            <w:pPr>
              <w:spacing w:after="0" w:line="240" w:lineRule="auto"/>
              <w:rPr>
                <w:ins w:id="5690" w:author="Commodore, Sarah" w:date="2023-03-22T16:21:00Z"/>
                <w:rFonts w:ascii="Calibri" w:eastAsia="Times New Roman" w:hAnsi="Calibri" w:cs="Calibri"/>
                <w:color w:val="000000"/>
                <w:sz w:val="20"/>
                <w:szCs w:val="20"/>
              </w:rPr>
            </w:pPr>
            <w:ins w:id="5691" w:author="Commodore, Sarah" w:date="2023-03-22T16:21:00Z">
              <w:r w:rsidRPr="00DC2757">
                <w:rPr>
                  <w:rFonts w:ascii="Calibri" w:eastAsia="Times New Roman" w:hAnsi="Calibri" w:cs="Calibri"/>
                  <w:color w:val="000000"/>
                  <w:sz w:val="20"/>
                  <w:szCs w:val="20"/>
                </w:rPr>
                <w:t>RASGRP4</w:t>
              </w:r>
            </w:ins>
          </w:p>
        </w:tc>
        <w:tc>
          <w:tcPr>
            <w:tcW w:w="0" w:type="auto"/>
            <w:tcBorders>
              <w:top w:val="nil"/>
              <w:left w:val="nil"/>
              <w:bottom w:val="nil"/>
              <w:right w:val="nil"/>
            </w:tcBorders>
            <w:shd w:val="clear" w:color="auto" w:fill="auto"/>
            <w:noWrap/>
            <w:vAlign w:val="bottom"/>
            <w:hideMark/>
          </w:tcPr>
          <w:p w14:paraId="2B74AD77" w14:textId="77777777" w:rsidR="00DC2757" w:rsidRPr="00DC2757" w:rsidRDefault="00DC2757" w:rsidP="00DC2757">
            <w:pPr>
              <w:spacing w:after="0" w:line="240" w:lineRule="auto"/>
              <w:jc w:val="center"/>
              <w:rPr>
                <w:ins w:id="5692" w:author="Commodore, Sarah" w:date="2023-03-22T16:21:00Z"/>
                <w:rFonts w:ascii="Calibri" w:eastAsia="Times New Roman" w:hAnsi="Calibri" w:cs="Calibri"/>
                <w:color w:val="000000"/>
                <w:sz w:val="20"/>
                <w:szCs w:val="20"/>
              </w:rPr>
            </w:pPr>
            <w:ins w:id="569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62F7138" w14:textId="77777777" w:rsidR="00DC2757" w:rsidRPr="00DC2757" w:rsidRDefault="00DC2757" w:rsidP="00DC2757">
            <w:pPr>
              <w:spacing w:after="0" w:line="240" w:lineRule="auto"/>
              <w:jc w:val="center"/>
              <w:rPr>
                <w:ins w:id="5694" w:author="Commodore, Sarah" w:date="2023-03-22T16:21:00Z"/>
                <w:rFonts w:ascii="Calibri" w:eastAsia="Times New Roman" w:hAnsi="Calibri" w:cs="Calibri"/>
                <w:color w:val="000000"/>
                <w:sz w:val="20"/>
                <w:szCs w:val="20"/>
              </w:rPr>
            </w:pPr>
            <w:ins w:id="5695" w:author="Commodore, Sarah" w:date="2023-03-22T16:21:00Z">
              <w:r w:rsidRPr="00DC2757">
                <w:rPr>
                  <w:rFonts w:ascii="Calibri" w:eastAsia="Times New Roman" w:hAnsi="Calibri" w:cs="Calibri"/>
                  <w:color w:val="000000"/>
                  <w:sz w:val="20"/>
                  <w:szCs w:val="20"/>
                </w:rPr>
                <w:t>9.8E-09</w:t>
              </w:r>
            </w:ins>
          </w:p>
        </w:tc>
        <w:tc>
          <w:tcPr>
            <w:tcW w:w="0" w:type="auto"/>
            <w:tcBorders>
              <w:top w:val="nil"/>
              <w:left w:val="nil"/>
              <w:bottom w:val="nil"/>
              <w:right w:val="nil"/>
            </w:tcBorders>
            <w:shd w:val="clear" w:color="auto" w:fill="auto"/>
            <w:noWrap/>
            <w:vAlign w:val="bottom"/>
            <w:hideMark/>
          </w:tcPr>
          <w:p w14:paraId="551733A8" w14:textId="77777777" w:rsidR="00DC2757" w:rsidRPr="00DC2757" w:rsidRDefault="00DC2757" w:rsidP="00DC2757">
            <w:pPr>
              <w:spacing w:after="0" w:line="240" w:lineRule="auto"/>
              <w:jc w:val="center"/>
              <w:rPr>
                <w:ins w:id="5696" w:author="Commodore, Sarah" w:date="2023-03-22T16:21:00Z"/>
                <w:rFonts w:ascii="Calibri" w:eastAsia="Times New Roman" w:hAnsi="Calibri" w:cs="Calibri"/>
                <w:color w:val="000000"/>
                <w:sz w:val="20"/>
                <w:szCs w:val="20"/>
              </w:rPr>
            </w:pPr>
            <w:ins w:id="5697" w:author="Commodore, Sarah" w:date="2023-03-22T16:21:00Z">
              <w:r w:rsidRPr="00DC2757">
                <w:rPr>
                  <w:rFonts w:ascii="Calibri" w:eastAsia="Times New Roman" w:hAnsi="Calibri" w:cs="Calibri"/>
                  <w:color w:val="000000"/>
                  <w:sz w:val="20"/>
                  <w:szCs w:val="20"/>
                </w:rPr>
                <w:t>1.4E-07</w:t>
              </w:r>
            </w:ins>
          </w:p>
        </w:tc>
        <w:tc>
          <w:tcPr>
            <w:tcW w:w="0" w:type="auto"/>
            <w:tcBorders>
              <w:top w:val="nil"/>
              <w:left w:val="nil"/>
              <w:bottom w:val="nil"/>
              <w:right w:val="nil"/>
            </w:tcBorders>
            <w:shd w:val="clear" w:color="auto" w:fill="auto"/>
            <w:noWrap/>
            <w:vAlign w:val="bottom"/>
            <w:hideMark/>
          </w:tcPr>
          <w:p w14:paraId="7625845A" w14:textId="77777777" w:rsidR="00DC2757" w:rsidRPr="00DC2757" w:rsidRDefault="00DC2757" w:rsidP="00DC2757">
            <w:pPr>
              <w:spacing w:after="0" w:line="240" w:lineRule="auto"/>
              <w:jc w:val="center"/>
              <w:rPr>
                <w:ins w:id="5698" w:author="Commodore, Sarah" w:date="2023-03-22T16:21:00Z"/>
                <w:rFonts w:ascii="Calibri" w:eastAsia="Times New Roman" w:hAnsi="Calibri" w:cs="Calibri"/>
                <w:color w:val="000000"/>
                <w:sz w:val="20"/>
                <w:szCs w:val="20"/>
              </w:rPr>
            </w:pPr>
            <w:ins w:id="5699" w:author="Commodore, Sarah" w:date="2023-03-22T16:21:00Z">
              <w:r w:rsidRPr="00DC2757">
                <w:rPr>
                  <w:rFonts w:ascii="Calibri" w:eastAsia="Times New Roman" w:hAnsi="Calibri" w:cs="Calibri"/>
                  <w:color w:val="000000"/>
                  <w:sz w:val="20"/>
                  <w:szCs w:val="20"/>
                </w:rPr>
                <w:t>*</w:t>
              </w:r>
            </w:ins>
          </w:p>
        </w:tc>
      </w:tr>
      <w:tr w:rsidR="00DC2757" w:rsidRPr="00DC2757" w14:paraId="23E5C560" w14:textId="77777777" w:rsidTr="00DC2757">
        <w:trPr>
          <w:trHeight w:val="260"/>
          <w:ins w:id="5700" w:author="Commodore, Sarah" w:date="2023-03-22T16:21:00Z"/>
        </w:trPr>
        <w:tc>
          <w:tcPr>
            <w:tcW w:w="0" w:type="auto"/>
            <w:tcBorders>
              <w:top w:val="nil"/>
              <w:left w:val="nil"/>
              <w:bottom w:val="nil"/>
              <w:right w:val="nil"/>
            </w:tcBorders>
            <w:shd w:val="clear" w:color="auto" w:fill="auto"/>
            <w:noWrap/>
            <w:vAlign w:val="bottom"/>
            <w:hideMark/>
          </w:tcPr>
          <w:p w14:paraId="52810BEC" w14:textId="77777777" w:rsidR="00DC2757" w:rsidRPr="00DC2757" w:rsidRDefault="00DC2757" w:rsidP="00DC2757">
            <w:pPr>
              <w:spacing w:after="0" w:line="240" w:lineRule="auto"/>
              <w:rPr>
                <w:ins w:id="5701" w:author="Commodore, Sarah" w:date="2023-03-22T16:21:00Z"/>
                <w:rFonts w:ascii="Calibri" w:eastAsia="Times New Roman" w:hAnsi="Calibri" w:cs="Calibri"/>
                <w:color w:val="000000"/>
                <w:sz w:val="20"/>
                <w:szCs w:val="20"/>
              </w:rPr>
            </w:pPr>
            <w:ins w:id="5702" w:author="Commodore, Sarah" w:date="2023-03-22T16:21:00Z">
              <w:r w:rsidRPr="00DC2757">
                <w:rPr>
                  <w:rFonts w:ascii="Calibri" w:eastAsia="Times New Roman" w:hAnsi="Calibri" w:cs="Calibri"/>
                  <w:color w:val="000000"/>
                  <w:sz w:val="20"/>
                  <w:szCs w:val="20"/>
                </w:rPr>
                <w:t>ENSG00000105352.10</w:t>
              </w:r>
            </w:ins>
          </w:p>
        </w:tc>
        <w:tc>
          <w:tcPr>
            <w:tcW w:w="0" w:type="auto"/>
            <w:tcBorders>
              <w:top w:val="nil"/>
              <w:left w:val="nil"/>
              <w:bottom w:val="nil"/>
              <w:right w:val="nil"/>
            </w:tcBorders>
            <w:shd w:val="clear" w:color="auto" w:fill="auto"/>
            <w:noWrap/>
            <w:vAlign w:val="bottom"/>
            <w:hideMark/>
          </w:tcPr>
          <w:p w14:paraId="3BB34F13" w14:textId="77777777" w:rsidR="00DC2757" w:rsidRPr="00DC2757" w:rsidRDefault="00DC2757" w:rsidP="00DC2757">
            <w:pPr>
              <w:spacing w:after="0" w:line="240" w:lineRule="auto"/>
              <w:rPr>
                <w:ins w:id="5703" w:author="Commodore, Sarah" w:date="2023-03-22T16:21:00Z"/>
                <w:rFonts w:ascii="Calibri" w:eastAsia="Times New Roman" w:hAnsi="Calibri" w:cs="Calibri"/>
                <w:color w:val="000000"/>
                <w:sz w:val="20"/>
                <w:szCs w:val="20"/>
              </w:rPr>
            </w:pPr>
            <w:ins w:id="5704" w:author="Commodore, Sarah" w:date="2023-03-22T16:21:00Z">
              <w:r w:rsidRPr="00DC2757">
                <w:rPr>
                  <w:rFonts w:ascii="Calibri" w:eastAsia="Times New Roman" w:hAnsi="Calibri" w:cs="Calibri"/>
                  <w:color w:val="000000"/>
                  <w:sz w:val="20"/>
                  <w:szCs w:val="20"/>
                </w:rPr>
                <w:t>CEACAM4</w:t>
              </w:r>
            </w:ins>
          </w:p>
        </w:tc>
        <w:tc>
          <w:tcPr>
            <w:tcW w:w="0" w:type="auto"/>
            <w:tcBorders>
              <w:top w:val="nil"/>
              <w:left w:val="nil"/>
              <w:bottom w:val="nil"/>
              <w:right w:val="nil"/>
            </w:tcBorders>
            <w:shd w:val="clear" w:color="auto" w:fill="auto"/>
            <w:noWrap/>
            <w:vAlign w:val="bottom"/>
            <w:hideMark/>
          </w:tcPr>
          <w:p w14:paraId="68ED6CC8" w14:textId="77777777" w:rsidR="00DC2757" w:rsidRPr="00DC2757" w:rsidRDefault="00DC2757" w:rsidP="00DC2757">
            <w:pPr>
              <w:spacing w:after="0" w:line="240" w:lineRule="auto"/>
              <w:jc w:val="center"/>
              <w:rPr>
                <w:ins w:id="5705" w:author="Commodore, Sarah" w:date="2023-03-22T16:21:00Z"/>
                <w:rFonts w:ascii="Calibri" w:eastAsia="Times New Roman" w:hAnsi="Calibri" w:cs="Calibri"/>
                <w:color w:val="000000"/>
                <w:sz w:val="20"/>
                <w:szCs w:val="20"/>
              </w:rPr>
            </w:pPr>
            <w:ins w:id="570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7732F89" w14:textId="77777777" w:rsidR="00DC2757" w:rsidRPr="00DC2757" w:rsidRDefault="00DC2757" w:rsidP="00DC2757">
            <w:pPr>
              <w:spacing w:after="0" w:line="240" w:lineRule="auto"/>
              <w:jc w:val="center"/>
              <w:rPr>
                <w:ins w:id="5707" w:author="Commodore, Sarah" w:date="2023-03-22T16:21:00Z"/>
                <w:rFonts w:ascii="Calibri" w:eastAsia="Times New Roman" w:hAnsi="Calibri" w:cs="Calibri"/>
                <w:color w:val="000000"/>
                <w:sz w:val="20"/>
                <w:szCs w:val="20"/>
              </w:rPr>
            </w:pPr>
            <w:ins w:id="5708" w:author="Commodore, Sarah" w:date="2023-03-22T16:21:00Z">
              <w:r w:rsidRPr="00DC2757">
                <w:rPr>
                  <w:rFonts w:ascii="Calibri" w:eastAsia="Times New Roman" w:hAnsi="Calibri" w:cs="Calibri"/>
                  <w:color w:val="000000"/>
                  <w:sz w:val="20"/>
                  <w:szCs w:val="20"/>
                </w:rPr>
                <w:t>9.0E-10</w:t>
              </w:r>
            </w:ins>
          </w:p>
        </w:tc>
        <w:tc>
          <w:tcPr>
            <w:tcW w:w="0" w:type="auto"/>
            <w:tcBorders>
              <w:top w:val="nil"/>
              <w:left w:val="nil"/>
              <w:bottom w:val="nil"/>
              <w:right w:val="nil"/>
            </w:tcBorders>
            <w:shd w:val="clear" w:color="auto" w:fill="auto"/>
            <w:noWrap/>
            <w:vAlign w:val="bottom"/>
            <w:hideMark/>
          </w:tcPr>
          <w:p w14:paraId="18F396C7" w14:textId="77777777" w:rsidR="00DC2757" w:rsidRPr="00DC2757" w:rsidRDefault="00DC2757" w:rsidP="00DC2757">
            <w:pPr>
              <w:spacing w:after="0" w:line="240" w:lineRule="auto"/>
              <w:jc w:val="center"/>
              <w:rPr>
                <w:ins w:id="5709" w:author="Commodore, Sarah" w:date="2023-03-22T16:21:00Z"/>
                <w:rFonts w:ascii="Calibri" w:eastAsia="Times New Roman" w:hAnsi="Calibri" w:cs="Calibri"/>
                <w:color w:val="000000"/>
                <w:sz w:val="20"/>
                <w:szCs w:val="20"/>
              </w:rPr>
            </w:pPr>
            <w:ins w:id="5710" w:author="Commodore, Sarah" w:date="2023-03-22T16:21:00Z">
              <w:r w:rsidRPr="00DC2757">
                <w:rPr>
                  <w:rFonts w:ascii="Calibri" w:eastAsia="Times New Roman" w:hAnsi="Calibri" w:cs="Calibri"/>
                  <w:color w:val="000000"/>
                  <w:sz w:val="20"/>
                  <w:szCs w:val="20"/>
                </w:rPr>
                <w:t>1.7E-08</w:t>
              </w:r>
            </w:ins>
          </w:p>
        </w:tc>
        <w:tc>
          <w:tcPr>
            <w:tcW w:w="0" w:type="auto"/>
            <w:tcBorders>
              <w:top w:val="nil"/>
              <w:left w:val="nil"/>
              <w:bottom w:val="nil"/>
              <w:right w:val="nil"/>
            </w:tcBorders>
            <w:shd w:val="clear" w:color="auto" w:fill="auto"/>
            <w:noWrap/>
            <w:vAlign w:val="bottom"/>
            <w:hideMark/>
          </w:tcPr>
          <w:p w14:paraId="53EC1B72" w14:textId="77777777" w:rsidR="00DC2757" w:rsidRPr="00DC2757" w:rsidRDefault="00DC2757" w:rsidP="00DC2757">
            <w:pPr>
              <w:spacing w:after="0" w:line="240" w:lineRule="auto"/>
              <w:jc w:val="center"/>
              <w:rPr>
                <w:ins w:id="5711" w:author="Commodore, Sarah" w:date="2023-03-22T16:21:00Z"/>
                <w:rFonts w:ascii="Calibri" w:eastAsia="Times New Roman" w:hAnsi="Calibri" w:cs="Calibri"/>
                <w:color w:val="000000"/>
                <w:sz w:val="20"/>
                <w:szCs w:val="20"/>
              </w:rPr>
            </w:pPr>
            <w:ins w:id="5712" w:author="Commodore, Sarah" w:date="2023-03-22T16:21:00Z">
              <w:r w:rsidRPr="00DC2757">
                <w:rPr>
                  <w:rFonts w:ascii="Calibri" w:eastAsia="Times New Roman" w:hAnsi="Calibri" w:cs="Calibri"/>
                  <w:color w:val="000000"/>
                  <w:sz w:val="20"/>
                  <w:szCs w:val="20"/>
                </w:rPr>
                <w:t>*</w:t>
              </w:r>
            </w:ins>
          </w:p>
        </w:tc>
      </w:tr>
      <w:tr w:rsidR="00DC2757" w:rsidRPr="00DC2757" w14:paraId="15D00370" w14:textId="77777777" w:rsidTr="00DC2757">
        <w:trPr>
          <w:trHeight w:val="260"/>
          <w:ins w:id="5713" w:author="Commodore, Sarah" w:date="2023-03-22T16:21:00Z"/>
        </w:trPr>
        <w:tc>
          <w:tcPr>
            <w:tcW w:w="0" w:type="auto"/>
            <w:tcBorders>
              <w:top w:val="nil"/>
              <w:left w:val="nil"/>
              <w:bottom w:val="nil"/>
              <w:right w:val="nil"/>
            </w:tcBorders>
            <w:shd w:val="clear" w:color="auto" w:fill="auto"/>
            <w:noWrap/>
            <w:vAlign w:val="bottom"/>
            <w:hideMark/>
          </w:tcPr>
          <w:p w14:paraId="40D1A900" w14:textId="77777777" w:rsidR="00DC2757" w:rsidRPr="00DC2757" w:rsidRDefault="00DC2757" w:rsidP="00DC2757">
            <w:pPr>
              <w:spacing w:after="0" w:line="240" w:lineRule="auto"/>
              <w:rPr>
                <w:ins w:id="5714" w:author="Commodore, Sarah" w:date="2023-03-22T16:21:00Z"/>
                <w:rFonts w:ascii="Calibri" w:eastAsia="Times New Roman" w:hAnsi="Calibri" w:cs="Calibri"/>
                <w:color w:val="000000"/>
                <w:sz w:val="20"/>
                <w:szCs w:val="20"/>
              </w:rPr>
            </w:pPr>
            <w:ins w:id="5715" w:author="Commodore, Sarah" w:date="2023-03-22T16:21:00Z">
              <w:r w:rsidRPr="00DC2757">
                <w:rPr>
                  <w:rFonts w:ascii="Calibri" w:eastAsia="Times New Roman" w:hAnsi="Calibri" w:cs="Calibri"/>
                  <w:color w:val="000000"/>
                  <w:sz w:val="20"/>
                  <w:szCs w:val="20"/>
                </w:rPr>
                <w:t>ENSG00000173868.12</w:t>
              </w:r>
            </w:ins>
          </w:p>
        </w:tc>
        <w:tc>
          <w:tcPr>
            <w:tcW w:w="0" w:type="auto"/>
            <w:tcBorders>
              <w:top w:val="nil"/>
              <w:left w:val="nil"/>
              <w:bottom w:val="nil"/>
              <w:right w:val="nil"/>
            </w:tcBorders>
            <w:shd w:val="clear" w:color="auto" w:fill="auto"/>
            <w:noWrap/>
            <w:vAlign w:val="bottom"/>
            <w:hideMark/>
          </w:tcPr>
          <w:p w14:paraId="464D3686" w14:textId="77777777" w:rsidR="00DC2757" w:rsidRPr="00DC2757" w:rsidRDefault="00DC2757" w:rsidP="00DC2757">
            <w:pPr>
              <w:spacing w:after="0" w:line="240" w:lineRule="auto"/>
              <w:rPr>
                <w:ins w:id="5716" w:author="Commodore, Sarah" w:date="2023-03-22T16:21:00Z"/>
                <w:rFonts w:ascii="Calibri" w:eastAsia="Times New Roman" w:hAnsi="Calibri" w:cs="Calibri"/>
                <w:color w:val="000000"/>
                <w:sz w:val="20"/>
                <w:szCs w:val="20"/>
              </w:rPr>
            </w:pPr>
            <w:ins w:id="5717" w:author="Commodore, Sarah" w:date="2023-03-22T16:21:00Z">
              <w:r w:rsidRPr="00DC2757">
                <w:rPr>
                  <w:rFonts w:ascii="Calibri" w:eastAsia="Times New Roman" w:hAnsi="Calibri" w:cs="Calibri"/>
                  <w:color w:val="000000"/>
                  <w:sz w:val="20"/>
                  <w:szCs w:val="20"/>
                </w:rPr>
                <w:t>PHOSPHO1</w:t>
              </w:r>
            </w:ins>
          </w:p>
        </w:tc>
        <w:tc>
          <w:tcPr>
            <w:tcW w:w="0" w:type="auto"/>
            <w:tcBorders>
              <w:top w:val="nil"/>
              <w:left w:val="nil"/>
              <w:bottom w:val="nil"/>
              <w:right w:val="nil"/>
            </w:tcBorders>
            <w:shd w:val="clear" w:color="auto" w:fill="auto"/>
            <w:noWrap/>
            <w:vAlign w:val="bottom"/>
            <w:hideMark/>
          </w:tcPr>
          <w:p w14:paraId="1B317E23" w14:textId="77777777" w:rsidR="00DC2757" w:rsidRPr="00DC2757" w:rsidRDefault="00DC2757" w:rsidP="00DC2757">
            <w:pPr>
              <w:spacing w:after="0" w:line="240" w:lineRule="auto"/>
              <w:jc w:val="center"/>
              <w:rPr>
                <w:ins w:id="5718" w:author="Commodore, Sarah" w:date="2023-03-22T16:21:00Z"/>
                <w:rFonts w:ascii="Calibri" w:eastAsia="Times New Roman" w:hAnsi="Calibri" w:cs="Calibri"/>
                <w:color w:val="000000"/>
                <w:sz w:val="20"/>
                <w:szCs w:val="20"/>
              </w:rPr>
            </w:pPr>
            <w:ins w:id="571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4C0B4D1" w14:textId="77777777" w:rsidR="00DC2757" w:rsidRPr="00DC2757" w:rsidRDefault="00DC2757" w:rsidP="00DC2757">
            <w:pPr>
              <w:spacing w:after="0" w:line="240" w:lineRule="auto"/>
              <w:jc w:val="center"/>
              <w:rPr>
                <w:ins w:id="5720" w:author="Commodore, Sarah" w:date="2023-03-22T16:21:00Z"/>
                <w:rFonts w:ascii="Calibri" w:eastAsia="Times New Roman" w:hAnsi="Calibri" w:cs="Calibri"/>
                <w:color w:val="000000"/>
                <w:sz w:val="20"/>
                <w:szCs w:val="20"/>
              </w:rPr>
            </w:pPr>
            <w:ins w:id="5721"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7FE5A74A" w14:textId="77777777" w:rsidR="00DC2757" w:rsidRPr="00DC2757" w:rsidRDefault="00DC2757" w:rsidP="00DC2757">
            <w:pPr>
              <w:spacing w:after="0" w:line="240" w:lineRule="auto"/>
              <w:jc w:val="center"/>
              <w:rPr>
                <w:ins w:id="5722" w:author="Commodore, Sarah" w:date="2023-03-22T16:21:00Z"/>
                <w:rFonts w:ascii="Calibri" w:eastAsia="Times New Roman" w:hAnsi="Calibri" w:cs="Calibri"/>
                <w:color w:val="000000"/>
                <w:sz w:val="20"/>
                <w:szCs w:val="20"/>
              </w:rPr>
            </w:pPr>
            <w:ins w:id="5723"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284FBB45" w14:textId="77777777" w:rsidR="00DC2757" w:rsidRPr="00DC2757" w:rsidRDefault="00DC2757" w:rsidP="00DC2757">
            <w:pPr>
              <w:spacing w:after="0" w:line="240" w:lineRule="auto"/>
              <w:jc w:val="center"/>
              <w:rPr>
                <w:ins w:id="5724" w:author="Commodore, Sarah" w:date="2023-03-22T16:21:00Z"/>
                <w:rFonts w:ascii="Calibri" w:eastAsia="Times New Roman" w:hAnsi="Calibri" w:cs="Calibri"/>
                <w:color w:val="000000"/>
                <w:sz w:val="20"/>
                <w:szCs w:val="20"/>
              </w:rPr>
            </w:pPr>
            <w:ins w:id="5725" w:author="Commodore, Sarah" w:date="2023-03-22T16:21:00Z">
              <w:r w:rsidRPr="00DC2757">
                <w:rPr>
                  <w:rFonts w:ascii="Calibri" w:eastAsia="Times New Roman" w:hAnsi="Calibri" w:cs="Calibri"/>
                  <w:color w:val="000000"/>
                  <w:sz w:val="20"/>
                  <w:szCs w:val="20"/>
                </w:rPr>
                <w:t>*</w:t>
              </w:r>
            </w:ins>
          </w:p>
        </w:tc>
      </w:tr>
      <w:tr w:rsidR="00DC2757" w:rsidRPr="00DC2757" w14:paraId="0E96B4A9" w14:textId="77777777" w:rsidTr="00DC2757">
        <w:trPr>
          <w:trHeight w:val="260"/>
          <w:ins w:id="5726" w:author="Commodore, Sarah" w:date="2023-03-22T16:21:00Z"/>
        </w:trPr>
        <w:tc>
          <w:tcPr>
            <w:tcW w:w="0" w:type="auto"/>
            <w:tcBorders>
              <w:top w:val="nil"/>
              <w:left w:val="nil"/>
              <w:bottom w:val="nil"/>
              <w:right w:val="nil"/>
            </w:tcBorders>
            <w:shd w:val="clear" w:color="auto" w:fill="auto"/>
            <w:noWrap/>
            <w:vAlign w:val="bottom"/>
            <w:hideMark/>
          </w:tcPr>
          <w:p w14:paraId="68208A18" w14:textId="77777777" w:rsidR="00DC2757" w:rsidRPr="00DC2757" w:rsidRDefault="00DC2757" w:rsidP="00DC2757">
            <w:pPr>
              <w:spacing w:after="0" w:line="240" w:lineRule="auto"/>
              <w:rPr>
                <w:ins w:id="5727" w:author="Commodore, Sarah" w:date="2023-03-22T16:21:00Z"/>
                <w:rFonts w:ascii="Calibri" w:eastAsia="Times New Roman" w:hAnsi="Calibri" w:cs="Calibri"/>
                <w:color w:val="000000"/>
                <w:sz w:val="20"/>
                <w:szCs w:val="20"/>
              </w:rPr>
            </w:pPr>
            <w:ins w:id="5728" w:author="Commodore, Sarah" w:date="2023-03-22T16:21:00Z">
              <w:r w:rsidRPr="00DC2757">
                <w:rPr>
                  <w:rFonts w:ascii="Calibri" w:eastAsia="Times New Roman" w:hAnsi="Calibri" w:cs="Calibri"/>
                  <w:color w:val="000000"/>
                  <w:sz w:val="20"/>
                  <w:szCs w:val="20"/>
                </w:rPr>
                <w:t>ENSG00000181409.14</w:t>
              </w:r>
            </w:ins>
          </w:p>
        </w:tc>
        <w:tc>
          <w:tcPr>
            <w:tcW w:w="0" w:type="auto"/>
            <w:tcBorders>
              <w:top w:val="nil"/>
              <w:left w:val="nil"/>
              <w:bottom w:val="nil"/>
              <w:right w:val="nil"/>
            </w:tcBorders>
            <w:shd w:val="clear" w:color="auto" w:fill="auto"/>
            <w:noWrap/>
            <w:vAlign w:val="bottom"/>
            <w:hideMark/>
          </w:tcPr>
          <w:p w14:paraId="435EB394" w14:textId="77777777" w:rsidR="00DC2757" w:rsidRPr="00DC2757" w:rsidRDefault="00DC2757" w:rsidP="00DC2757">
            <w:pPr>
              <w:spacing w:after="0" w:line="240" w:lineRule="auto"/>
              <w:rPr>
                <w:ins w:id="5729" w:author="Commodore, Sarah" w:date="2023-03-22T16:21:00Z"/>
                <w:rFonts w:ascii="Calibri" w:eastAsia="Times New Roman" w:hAnsi="Calibri" w:cs="Calibri"/>
                <w:color w:val="000000"/>
                <w:sz w:val="20"/>
                <w:szCs w:val="20"/>
              </w:rPr>
            </w:pPr>
            <w:ins w:id="5730" w:author="Commodore, Sarah" w:date="2023-03-22T16:21:00Z">
              <w:r w:rsidRPr="00DC2757">
                <w:rPr>
                  <w:rFonts w:ascii="Calibri" w:eastAsia="Times New Roman" w:hAnsi="Calibri" w:cs="Calibri"/>
                  <w:color w:val="000000"/>
                  <w:sz w:val="20"/>
                  <w:szCs w:val="20"/>
                </w:rPr>
                <w:t>AATK</w:t>
              </w:r>
            </w:ins>
          </w:p>
        </w:tc>
        <w:tc>
          <w:tcPr>
            <w:tcW w:w="0" w:type="auto"/>
            <w:tcBorders>
              <w:top w:val="nil"/>
              <w:left w:val="nil"/>
              <w:bottom w:val="nil"/>
              <w:right w:val="nil"/>
            </w:tcBorders>
            <w:shd w:val="clear" w:color="auto" w:fill="auto"/>
            <w:noWrap/>
            <w:vAlign w:val="bottom"/>
            <w:hideMark/>
          </w:tcPr>
          <w:p w14:paraId="231C0E15" w14:textId="77777777" w:rsidR="00DC2757" w:rsidRPr="00DC2757" w:rsidRDefault="00DC2757" w:rsidP="00DC2757">
            <w:pPr>
              <w:spacing w:after="0" w:line="240" w:lineRule="auto"/>
              <w:jc w:val="center"/>
              <w:rPr>
                <w:ins w:id="5731" w:author="Commodore, Sarah" w:date="2023-03-22T16:21:00Z"/>
                <w:rFonts w:ascii="Calibri" w:eastAsia="Times New Roman" w:hAnsi="Calibri" w:cs="Calibri"/>
                <w:color w:val="000000"/>
                <w:sz w:val="20"/>
                <w:szCs w:val="20"/>
              </w:rPr>
            </w:pPr>
            <w:ins w:id="573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5502E4" w14:textId="77777777" w:rsidR="00DC2757" w:rsidRPr="00DC2757" w:rsidRDefault="00DC2757" w:rsidP="00DC2757">
            <w:pPr>
              <w:spacing w:after="0" w:line="240" w:lineRule="auto"/>
              <w:jc w:val="center"/>
              <w:rPr>
                <w:ins w:id="5733" w:author="Commodore, Sarah" w:date="2023-03-22T16:21:00Z"/>
                <w:rFonts w:ascii="Calibri" w:eastAsia="Times New Roman" w:hAnsi="Calibri" w:cs="Calibri"/>
                <w:color w:val="000000"/>
                <w:sz w:val="20"/>
                <w:szCs w:val="20"/>
              </w:rPr>
            </w:pPr>
            <w:ins w:id="5734" w:author="Commodore, Sarah" w:date="2023-03-22T16:21:00Z">
              <w:r w:rsidRPr="00DC2757">
                <w:rPr>
                  <w:rFonts w:ascii="Calibri" w:eastAsia="Times New Roman" w:hAnsi="Calibri" w:cs="Calibri"/>
                  <w:color w:val="000000"/>
                  <w:sz w:val="20"/>
                  <w:szCs w:val="20"/>
                </w:rPr>
                <w:t>4.7E-06</w:t>
              </w:r>
            </w:ins>
          </w:p>
        </w:tc>
        <w:tc>
          <w:tcPr>
            <w:tcW w:w="0" w:type="auto"/>
            <w:tcBorders>
              <w:top w:val="nil"/>
              <w:left w:val="nil"/>
              <w:bottom w:val="nil"/>
              <w:right w:val="nil"/>
            </w:tcBorders>
            <w:shd w:val="clear" w:color="auto" w:fill="auto"/>
            <w:noWrap/>
            <w:vAlign w:val="bottom"/>
            <w:hideMark/>
          </w:tcPr>
          <w:p w14:paraId="065C8E58" w14:textId="77777777" w:rsidR="00DC2757" w:rsidRPr="00DC2757" w:rsidRDefault="00DC2757" w:rsidP="00DC2757">
            <w:pPr>
              <w:spacing w:after="0" w:line="240" w:lineRule="auto"/>
              <w:jc w:val="center"/>
              <w:rPr>
                <w:ins w:id="5735" w:author="Commodore, Sarah" w:date="2023-03-22T16:21:00Z"/>
                <w:rFonts w:ascii="Calibri" w:eastAsia="Times New Roman" w:hAnsi="Calibri" w:cs="Calibri"/>
                <w:color w:val="000000"/>
                <w:sz w:val="20"/>
                <w:szCs w:val="20"/>
              </w:rPr>
            </w:pPr>
            <w:ins w:id="5736" w:author="Commodore, Sarah" w:date="2023-03-22T16:21:00Z">
              <w:r w:rsidRPr="00DC2757">
                <w:rPr>
                  <w:rFonts w:ascii="Calibri" w:eastAsia="Times New Roman" w:hAnsi="Calibri" w:cs="Calibri"/>
                  <w:color w:val="000000"/>
                  <w:sz w:val="20"/>
                  <w:szCs w:val="20"/>
                </w:rPr>
                <w:t>3.5E-05</w:t>
              </w:r>
            </w:ins>
          </w:p>
        </w:tc>
        <w:tc>
          <w:tcPr>
            <w:tcW w:w="0" w:type="auto"/>
            <w:tcBorders>
              <w:top w:val="nil"/>
              <w:left w:val="nil"/>
              <w:bottom w:val="nil"/>
              <w:right w:val="nil"/>
            </w:tcBorders>
            <w:shd w:val="clear" w:color="auto" w:fill="auto"/>
            <w:noWrap/>
            <w:vAlign w:val="bottom"/>
            <w:hideMark/>
          </w:tcPr>
          <w:p w14:paraId="27CD6B36" w14:textId="77777777" w:rsidR="00DC2757" w:rsidRPr="00DC2757" w:rsidRDefault="00DC2757" w:rsidP="00DC2757">
            <w:pPr>
              <w:spacing w:after="0" w:line="240" w:lineRule="auto"/>
              <w:jc w:val="center"/>
              <w:rPr>
                <w:ins w:id="5737" w:author="Commodore, Sarah" w:date="2023-03-22T16:21:00Z"/>
                <w:rFonts w:ascii="Calibri" w:eastAsia="Times New Roman" w:hAnsi="Calibri" w:cs="Calibri"/>
                <w:color w:val="000000"/>
                <w:sz w:val="20"/>
                <w:szCs w:val="20"/>
              </w:rPr>
            </w:pPr>
            <w:ins w:id="5738" w:author="Commodore, Sarah" w:date="2023-03-22T16:21:00Z">
              <w:r w:rsidRPr="00DC2757">
                <w:rPr>
                  <w:rFonts w:ascii="Calibri" w:eastAsia="Times New Roman" w:hAnsi="Calibri" w:cs="Calibri"/>
                  <w:color w:val="000000"/>
                  <w:sz w:val="20"/>
                  <w:szCs w:val="20"/>
                </w:rPr>
                <w:t>*</w:t>
              </w:r>
            </w:ins>
          </w:p>
        </w:tc>
      </w:tr>
      <w:tr w:rsidR="00DC2757" w:rsidRPr="00DC2757" w14:paraId="466BC788" w14:textId="77777777" w:rsidTr="00DC2757">
        <w:trPr>
          <w:trHeight w:val="260"/>
          <w:ins w:id="5739" w:author="Commodore, Sarah" w:date="2023-03-22T16:21:00Z"/>
        </w:trPr>
        <w:tc>
          <w:tcPr>
            <w:tcW w:w="0" w:type="auto"/>
            <w:tcBorders>
              <w:top w:val="nil"/>
              <w:left w:val="nil"/>
              <w:bottom w:val="nil"/>
              <w:right w:val="nil"/>
            </w:tcBorders>
            <w:shd w:val="clear" w:color="auto" w:fill="auto"/>
            <w:noWrap/>
            <w:vAlign w:val="bottom"/>
            <w:hideMark/>
          </w:tcPr>
          <w:p w14:paraId="469D7A28" w14:textId="77777777" w:rsidR="00DC2757" w:rsidRPr="00DC2757" w:rsidRDefault="00DC2757" w:rsidP="00DC2757">
            <w:pPr>
              <w:spacing w:after="0" w:line="240" w:lineRule="auto"/>
              <w:rPr>
                <w:ins w:id="5740" w:author="Commodore, Sarah" w:date="2023-03-22T16:21:00Z"/>
                <w:rFonts w:ascii="Calibri" w:eastAsia="Times New Roman" w:hAnsi="Calibri" w:cs="Calibri"/>
                <w:color w:val="000000"/>
                <w:sz w:val="20"/>
                <w:szCs w:val="20"/>
              </w:rPr>
            </w:pPr>
            <w:ins w:id="5741" w:author="Commodore, Sarah" w:date="2023-03-22T16:21:00Z">
              <w:r w:rsidRPr="00DC2757">
                <w:rPr>
                  <w:rFonts w:ascii="Calibri" w:eastAsia="Times New Roman" w:hAnsi="Calibri" w:cs="Calibri"/>
                  <w:color w:val="000000"/>
                  <w:sz w:val="20"/>
                  <w:szCs w:val="20"/>
                </w:rPr>
                <w:t>ENSG00000171049.9</w:t>
              </w:r>
            </w:ins>
          </w:p>
        </w:tc>
        <w:tc>
          <w:tcPr>
            <w:tcW w:w="0" w:type="auto"/>
            <w:tcBorders>
              <w:top w:val="nil"/>
              <w:left w:val="nil"/>
              <w:bottom w:val="nil"/>
              <w:right w:val="nil"/>
            </w:tcBorders>
            <w:shd w:val="clear" w:color="auto" w:fill="auto"/>
            <w:noWrap/>
            <w:vAlign w:val="bottom"/>
            <w:hideMark/>
          </w:tcPr>
          <w:p w14:paraId="2264244E" w14:textId="77777777" w:rsidR="00DC2757" w:rsidRPr="00DC2757" w:rsidRDefault="00DC2757" w:rsidP="00DC2757">
            <w:pPr>
              <w:spacing w:after="0" w:line="240" w:lineRule="auto"/>
              <w:rPr>
                <w:ins w:id="5742" w:author="Commodore, Sarah" w:date="2023-03-22T16:21:00Z"/>
                <w:rFonts w:ascii="Calibri" w:eastAsia="Times New Roman" w:hAnsi="Calibri" w:cs="Calibri"/>
                <w:color w:val="000000"/>
                <w:sz w:val="20"/>
                <w:szCs w:val="20"/>
              </w:rPr>
            </w:pPr>
            <w:ins w:id="5743" w:author="Commodore, Sarah" w:date="2023-03-22T16:21:00Z">
              <w:r w:rsidRPr="00DC2757">
                <w:rPr>
                  <w:rFonts w:ascii="Calibri" w:eastAsia="Times New Roman" w:hAnsi="Calibri" w:cs="Calibri"/>
                  <w:color w:val="000000"/>
                  <w:sz w:val="20"/>
                  <w:szCs w:val="20"/>
                </w:rPr>
                <w:t>FPR2</w:t>
              </w:r>
            </w:ins>
          </w:p>
        </w:tc>
        <w:tc>
          <w:tcPr>
            <w:tcW w:w="0" w:type="auto"/>
            <w:tcBorders>
              <w:top w:val="nil"/>
              <w:left w:val="nil"/>
              <w:bottom w:val="nil"/>
              <w:right w:val="nil"/>
            </w:tcBorders>
            <w:shd w:val="clear" w:color="auto" w:fill="auto"/>
            <w:noWrap/>
            <w:vAlign w:val="bottom"/>
            <w:hideMark/>
          </w:tcPr>
          <w:p w14:paraId="76D17AA8" w14:textId="77777777" w:rsidR="00DC2757" w:rsidRPr="00DC2757" w:rsidRDefault="00DC2757" w:rsidP="00DC2757">
            <w:pPr>
              <w:spacing w:after="0" w:line="240" w:lineRule="auto"/>
              <w:jc w:val="center"/>
              <w:rPr>
                <w:ins w:id="5744" w:author="Commodore, Sarah" w:date="2023-03-22T16:21:00Z"/>
                <w:rFonts w:ascii="Calibri" w:eastAsia="Times New Roman" w:hAnsi="Calibri" w:cs="Calibri"/>
                <w:color w:val="000000"/>
                <w:sz w:val="20"/>
                <w:szCs w:val="20"/>
              </w:rPr>
            </w:pPr>
            <w:ins w:id="574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D5B7352" w14:textId="77777777" w:rsidR="00DC2757" w:rsidRPr="00DC2757" w:rsidRDefault="00DC2757" w:rsidP="00DC2757">
            <w:pPr>
              <w:spacing w:after="0" w:line="240" w:lineRule="auto"/>
              <w:jc w:val="center"/>
              <w:rPr>
                <w:ins w:id="5746" w:author="Commodore, Sarah" w:date="2023-03-22T16:21:00Z"/>
                <w:rFonts w:ascii="Calibri" w:eastAsia="Times New Roman" w:hAnsi="Calibri" w:cs="Calibri"/>
                <w:color w:val="000000"/>
                <w:sz w:val="20"/>
                <w:szCs w:val="20"/>
              </w:rPr>
            </w:pPr>
            <w:ins w:id="5747" w:author="Commodore, Sarah" w:date="2023-03-22T16:21:00Z">
              <w:r w:rsidRPr="00DC2757">
                <w:rPr>
                  <w:rFonts w:ascii="Calibri" w:eastAsia="Times New Roman" w:hAnsi="Calibri" w:cs="Calibri"/>
                  <w:color w:val="000000"/>
                  <w:sz w:val="20"/>
                  <w:szCs w:val="20"/>
                </w:rPr>
                <w:t>3.6E-05</w:t>
              </w:r>
            </w:ins>
          </w:p>
        </w:tc>
        <w:tc>
          <w:tcPr>
            <w:tcW w:w="0" w:type="auto"/>
            <w:tcBorders>
              <w:top w:val="nil"/>
              <w:left w:val="nil"/>
              <w:bottom w:val="nil"/>
              <w:right w:val="nil"/>
            </w:tcBorders>
            <w:shd w:val="clear" w:color="auto" w:fill="auto"/>
            <w:noWrap/>
            <w:vAlign w:val="bottom"/>
            <w:hideMark/>
          </w:tcPr>
          <w:p w14:paraId="1863E709" w14:textId="77777777" w:rsidR="00DC2757" w:rsidRPr="00DC2757" w:rsidRDefault="00DC2757" w:rsidP="00DC2757">
            <w:pPr>
              <w:spacing w:after="0" w:line="240" w:lineRule="auto"/>
              <w:jc w:val="center"/>
              <w:rPr>
                <w:ins w:id="5748" w:author="Commodore, Sarah" w:date="2023-03-22T16:21:00Z"/>
                <w:rFonts w:ascii="Calibri" w:eastAsia="Times New Roman" w:hAnsi="Calibri" w:cs="Calibri"/>
                <w:color w:val="000000"/>
                <w:sz w:val="20"/>
                <w:szCs w:val="20"/>
              </w:rPr>
            </w:pPr>
            <w:ins w:id="5749"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4BA2FA5E" w14:textId="77777777" w:rsidR="00DC2757" w:rsidRPr="00DC2757" w:rsidRDefault="00DC2757" w:rsidP="00DC2757">
            <w:pPr>
              <w:spacing w:after="0" w:line="240" w:lineRule="auto"/>
              <w:jc w:val="center"/>
              <w:rPr>
                <w:ins w:id="5750" w:author="Commodore, Sarah" w:date="2023-03-22T16:21:00Z"/>
                <w:rFonts w:ascii="Calibri" w:eastAsia="Times New Roman" w:hAnsi="Calibri" w:cs="Calibri"/>
                <w:color w:val="000000"/>
                <w:sz w:val="20"/>
                <w:szCs w:val="20"/>
              </w:rPr>
            </w:pPr>
            <w:ins w:id="5751" w:author="Commodore, Sarah" w:date="2023-03-22T16:21:00Z">
              <w:r w:rsidRPr="00DC2757">
                <w:rPr>
                  <w:rFonts w:ascii="Calibri" w:eastAsia="Times New Roman" w:hAnsi="Calibri" w:cs="Calibri"/>
                  <w:color w:val="000000"/>
                  <w:sz w:val="20"/>
                  <w:szCs w:val="20"/>
                </w:rPr>
                <w:t>*</w:t>
              </w:r>
            </w:ins>
          </w:p>
        </w:tc>
      </w:tr>
      <w:tr w:rsidR="00DC2757" w:rsidRPr="00DC2757" w14:paraId="17AC2679" w14:textId="77777777" w:rsidTr="00DC2757">
        <w:trPr>
          <w:trHeight w:val="260"/>
          <w:ins w:id="5752" w:author="Commodore, Sarah" w:date="2023-03-22T16:21:00Z"/>
        </w:trPr>
        <w:tc>
          <w:tcPr>
            <w:tcW w:w="0" w:type="auto"/>
            <w:tcBorders>
              <w:top w:val="nil"/>
              <w:left w:val="nil"/>
              <w:bottom w:val="nil"/>
              <w:right w:val="nil"/>
            </w:tcBorders>
            <w:shd w:val="clear" w:color="auto" w:fill="auto"/>
            <w:noWrap/>
            <w:vAlign w:val="bottom"/>
            <w:hideMark/>
          </w:tcPr>
          <w:p w14:paraId="2FD28F03" w14:textId="77777777" w:rsidR="00DC2757" w:rsidRPr="00DC2757" w:rsidRDefault="00DC2757" w:rsidP="00DC2757">
            <w:pPr>
              <w:spacing w:after="0" w:line="240" w:lineRule="auto"/>
              <w:rPr>
                <w:ins w:id="5753" w:author="Commodore, Sarah" w:date="2023-03-22T16:21:00Z"/>
                <w:rFonts w:ascii="Calibri" w:eastAsia="Times New Roman" w:hAnsi="Calibri" w:cs="Calibri"/>
                <w:color w:val="000000"/>
                <w:sz w:val="20"/>
                <w:szCs w:val="20"/>
              </w:rPr>
            </w:pPr>
            <w:ins w:id="5754" w:author="Commodore, Sarah" w:date="2023-03-22T16:21:00Z">
              <w:r w:rsidRPr="00DC2757">
                <w:rPr>
                  <w:rFonts w:ascii="Calibri" w:eastAsia="Times New Roman" w:hAnsi="Calibri" w:cs="Calibri"/>
                  <w:color w:val="000000"/>
                  <w:sz w:val="20"/>
                  <w:szCs w:val="20"/>
                </w:rPr>
                <w:t>ENSG00000135636.14</w:t>
              </w:r>
            </w:ins>
          </w:p>
        </w:tc>
        <w:tc>
          <w:tcPr>
            <w:tcW w:w="0" w:type="auto"/>
            <w:tcBorders>
              <w:top w:val="nil"/>
              <w:left w:val="nil"/>
              <w:bottom w:val="nil"/>
              <w:right w:val="nil"/>
            </w:tcBorders>
            <w:shd w:val="clear" w:color="auto" w:fill="auto"/>
            <w:noWrap/>
            <w:vAlign w:val="bottom"/>
            <w:hideMark/>
          </w:tcPr>
          <w:p w14:paraId="3BC5416E" w14:textId="77777777" w:rsidR="00DC2757" w:rsidRPr="00DC2757" w:rsidRDefault="00DC2757" w:rsidP="00DC2757">
            <w:pPr>
              <w:spacing w:after="0" w:line="240" w:lineRule="auto"/>
              <w:rPr>
                <w:ins w:id="5755" w:author="Commodore, Sarah" w:date="2023-03-22T16:21:00Z"/>
                <w:rFonts w:ascii="Calibri" w:eastAsia="Times New Roman" w:hAnsi="Calibri" w:cs="Calibri"/>
                <w:color w:val="000000"/>
                <w:sz w:val="20"/>
                <w:szCs w:val="20"/>
              </w:rPr>
            </w:pPr>
            <w:ins w:id="5756" w:author="Commodore, Sarah" w:date="2023-03-22T16:21:00Z">
              <w:r w:rsidRPr="00DC2757">
                <w:rPr>
                  <w:rFonts w:ascii="Calibri" w:eastAsia="Times New Roman" w:hAnsi="Calibri" w:cs="Calibri"/>
                  <w:color w:val="000000"/>
                  <w:sz w:val="20"/>
                  <w:szCs w:val="20"/>
                </w:rPr>
                <w:t>DYSF</w:t>
              </w:r>
            </w:ins>
          </w:p>
        </w:tc>
        <w:tc>
          <w:tcPr>
            <w:tcW w:w="0" w:type="auto"/>
            <w:tcBorders>
              <w:top w:val="nil"/>
              <w:left w:val="nil"/>
              <w:bottom w:val="nil"/>
              <w:right w:val="nil"/>
            </w:tcBorders>
            <w:shd w:val="clear" w:color="auto" w:fill="auto"/>
            <w:noWrap/>
            <w:vAlign w:val="bottom"/>
            <w:hideMark/>
          </w:tcPr>
          <w:p w14:paraId="196BDC8D" w14:textId="77777777" w:rsidR="00DC2757" w:rsidRPr="00DC2757" w:rsidRDefault="00DC2757" w:rsidP="00DC2757">
            <w:pPr>
              <w:spacing w:after="0" w:line="240" w:lineRule="auto"/>
              <w:jc w:val="center"/>
              <w:rPr>
                <w:ins w:id="5757" w:author="Commodore, Sarah" w:date="2023-03-22T16:21:00Z"/>
                <w:rFonts w:ascii="Calibri" w:eastAsia="Times New Roman" w:hAnsi="Calibri" w:cs="Calibri"/>
                <w:color w:val="000000"/>
                <w:sz w:val="20"/>
                <w:szCs w:val="20"/>
              </w:rPr>
            </w:pPr>
            <w:ins w:id="575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9F8BA8E" w14:textId="77777777" w:rsidR="00DC2757" w:rsidRPr="00DC2757" w:rsidRDefault="00DC2757" w:rsidP="00DC2757">
            <w:pPr>
              <w:spacing w:after="0" w:line="240" w:lineRule="auto"/>
              <w:jc w:val="center"/>
              <w:rPr>
                <w:ins w:id="5759" w:author="Commodore, Sarah" w:date="2023-03-22T16:21:00Z"/>
                <w:rFonts w:ascii="Calibri" w:eastAsia="Times New Roman" w:hAnsi="Calibri" w:cs="Calibri"/>
                <w:color w:val="000000"/>
                <w:sz w:val="20"/>
                <w:szCs w:val="20"/>
              </w:rPr>
            </w:pPr>
            <w:ins w:id="5760" w:author="Commodore, Sarah" w:date="2023-03-22T16:21:00Z">
              <w:r w:rsidRPr="00DC2757">
                <w:rPr>
                  <w:rFonts w:ascii="Calibri" w:eastAsia="Times New Roman" w:hAnsi="Calibri" w:cs="Calibri"/>
                  <w:color w:val="000000"/>
                  <w:sz w:val="20"/>
                  <w:szCs w:val="20"/>
                </w:rPr>
                <w:t>9.8E-08</w:t>
              </w:r>
            </w:ins>
          </w:p>
        </w:tc>
        <w:tc>
          <w:tcPr>
            <w:tcW w:w="0" w:type="auto"/>
            <w:tcBorders>
              <w:top w:val="nil"/>
              <w:left w:val="nil"/>
              <w:bottom w:val="nil"/>
              <w:right w:val="nil"/>
            </w:tcBorders>
            <w:shd w:val="clear" w:color="auto" w:fill="auto"/>
            <w:noWrap/>
            <w:vAlign w:val="bottom"/>
            <w:hideMark/>
          </w:tcPr>
          <w:p w14:paraId="3619AF4E" w14:textId="77777777" w:rsidR="00DC2757" w:rsidRPr="00DC2757" w:rsidRDefault="00DC2757" w:rsidP="00DC2757">
            <w:pPr>
              <w:spacing w:after="0" w:line="240" w:lineRule="auto"/>
              <w:jc w:val="center"/>
              <w:rPr>
                <w:ins w:id="5761" w:author="Commodore, Sarah" w:date="2023-03-22T16:21:00Z"/>
                <w:rFonts w:ascii="Calibri" w:eastAsia="Times New Roman" w:hAnsi="Calibri" w:cs="Calibri"/>
                <w:color w:val="000000"/>
                <w:sz w:val="20"/>
                <w:szCs w:val="20"/>
              </w:rPr>
            </w:pPr>
            <w:ins w:id="5762" w:author="Commodore, Sarah" w:date="2023-03-22T16:21:00Z">
              <w:r w:rsidRPr="00DC2757">
                <w:rPr>
                  <w:rFonts w:ascii="Calibri" w:eastAsia="Times New Roman" w:hAnsi="Calibri" w:cs="Calibri"/>
                  <w:color w:val="000000"/>
                  <w:sz w:val="20"/>
                  <w:szCs w:val="20"/>
                </w:rPr>
                <w:t>1.1E-06</w:t>
              </w:r>
            </w:ins>
          </w:p>
        </w:tc>
        <w:tc>
          <w:tcPr>
            <w:tcW w:w="0" w:type="auto"/>
            <w:tcBorders>
              <w:top w:val="nil"/>
              <w:left w:val="nil"/>
              <w:bottom w:val="nil"/>
              <w:right w:val="nil"/>
            </w:tcBorders>
            <w:shd w:val="clear" w:color="auto" w:fill="auto"/>
            <w:noWrap/>
            <w:vAlign w:val="bottom"/>
            <w:hideMark/>
          </w:tcPr>
          <w:p w14:paraId="12671563" w14:textId="77777777" w:rsidR="00DC2757" w:rsidRPr="00DC2757" w:rsidRDefault="00DC2757" w:rsidP="00DC2757">
            <w:pPr>
              <w:spacing w:after="0" w:line="240" w:lineRule="auto"/>
              <w:jc w:val="center"/>
              <w:rPr>
                <w:ins w:id="5763" w:author="Commodore, Sarah" w:date="2023-03-22T16:21:00Z"/>
                <w:rFonts w:ascii="Calibri" w:eastAsia="Times New Roman" w:hAnsi="Calibri" w:cs="Calibri"/>
                <w:color w:val="000000"/>
                <w:sz w:val="20"/>
                <w:szCs w:val="20"/>
              </w:rPr>
            </w:pPr>
            <w:ins w:id="5764" w:author="Commodore, Sarah" w:date="2023-03-22T16:21:00Z">
              <w:r w:rsidRPr="00DC2757">
                <w:rPr>
                  <w:rFonts w:ascii="Calibri" w:eastAsia="Times New Roman" w:hAnsi="Calibri" w:cs="Calibri"/>
                  <w:color w:val="000000"/>
                  <w:sz w:val="20"/>
                  <w:szCs w:val="20"/>
                </w:rPr>
                <w:t>*</w:t>
              </w:r>
            </w:ins>
          </w:p>
        </w:tc>
      </w:tr>
      <w:tr w:rsidR="00DC2757" w:rsidRPr="00DC2757" w14:paraId="336C9A9F" w14:textId="77777777" w:rsidTr="00DC2757">
        <w:trPr>
          <w:trHeight w:val="260"/>
          <w:ins w:id="5765" w:author="Commodore, Sarah" w:date="2023-03-22T16:21:00Z"/>
        </w:trPr>
        <w:tc>
          <w:tcPr>
            <w:tcW w:w="0" w:type="auto"/>
            <w:tcBorders>
              <w:top w:val="nil"/>
              <w:left w:val="nil"/>
              <w:bottom w:val="nil"/>
              <w:right w:val="nil"/>
            </w:tcBorders>
            <w:shd w:val="clear" w:color="auto" w:fill="auto"/>
            <w:noWrap/>
            <w:vAlign w:val="bottom"/>
            <w:hideMark/>
          </w:tcPr>
          <w:p w14:paraId="424CA994" w14:textId="77777777" w:rsidR="00DC2757" w:rsidRPr="00DC2757" w:rsidRDefault="00DC2757" w:rsidP="00DC2757">
            <w:pPr>
              <w:spacing w:after="0" w:line="240" w:lineRule="auto"/>
              <w:rPr>
                <w:ins w:id="5766" w:author="Commodore, Sarah" w:date="2023-03-22T16:21:00Z"/>
                <w:rFonts w:ascii="Calibri" w:eastAsia="Times New Roman" w:hAnsi="Calibri" w:cs="Calibri"/>
                <w:color w:val="000000"/>
                <w:sz w:val="20"/>
                <w:szCs w:val="20"/>
              </w:rPr>
            </w:pPr>
            <w:ins w:id="5767" w:author="Commodore, Sarah" w:date="2023-03-22T16:21:00Z">
              <w:r w:rsidRPr="00DC2757">
                <w:rPr>
                  <w:rFonts w:ascii="Calibri" w:eastAsia="Times New Roman" w:hAnsi="Calibri" w:cs="Calibri"/>
                  <w:color w:val="000000"/>
                  <w:sz w:val="20"/>
                  <w:szCs w:val="20"/>
                </w:rPr>
                <w:t>ENSG00000284948.1</w:t>
              </w:r>
            </w:ins>
          </w:p>
        </w:tc>
        <w:tc>
          <w:tcPr>
            <w:tcW w:w="0" w:type="auto"/>
            <w:tcBorders>
              <w:top w:val="nil"/>
              <w:left w:val="nil"/>
              <w:bottom w:val="nil"/>
              <w:right w:val="nil"/>
            </w:tcBorders>
            <w:shd w:val="clear" w:color="auto" w:fill="auto"/>
            <w:noWrap/>
            <w:vAlign w:val="bottom"/>
            <w:hideMark/>
          </w:tcPr>
          <w:p w14:paraId="12126065" w14:textId="77777777" w:rsidR="00DC2757" w:rsidRPr="00DC2757" w:rsidRDefault="00DC2757" w:rsidP="00DC2757">
            <w:pPr>
              <w:spacing w:after="0" w:line="240" w:lineRule="auto"/>
              <w:rPr>
                <w:ins w:id="5768" w:author="Commodore, Sarah" w:date="2023-03-22T16:21:00Z"/>
                <w:rFonts w:ascii="Calibri" w:eastAsia="Times New Roman" w:hAnsi="Calibri" w:cs="Calibri"/>
                <w:color w:val="000000"/>
                <w:sz w:val="20"/>
                <w:szCs w:val="20"/>
              </w:rPr>
            </w:pPr>
            <w:ins w:id="5769" w:author="Commodore, Sarah" w:date="2023-03-22T16:21:00Z">
              <w:r w:rsidRPr="00DC2757">
                <w:rPr>
                  <w:rFonts w:ascii="Calibri" w:eastAsia="Times New Roman" w:hAnsi="Calibri" w:cs="Calibri"/>
                  <w:color w:val="000000"/>
                  <w:sz w:val="20"/>
                  <w:szCs w:val="20"/>
                </w:rPr>
                <w:t>AC107959.4</w:t>
              </w:r>
            </w:ins>
          </w:p>
        </w:tc>
        <w:tc>
          <w:tcPr>
            <w:tcW w:w="0" w:type="auto"/>
            <w:tcBorders>
              <w:top w:val="nil"/>
              <w:left w:val="nil"/>
              <w:bottom w:val="nil"/>
              <w:right w:val="nil"/>
            </w:tcBorders>
            <w:shd w:val="clear" w:color="auto" w:fill="auto"/>
            <w:noWrap/>
            <w:vAlign w:val="bottom"/>
            <w:hideMark/>
          </w:tcPr>
          <w:p w14:paraId="6608BD0F" w14:textId="77777777" w:rsidR="00DC2757" w:rsidRPr="00DC2757" w:rsidRDefault="00DC2757" w:rsidP="00DC2757">
            <w:pPr>
              <w:spacing w:after="0" w:line="240" w:lineRule="auto"/>
              <w:jc w:val="center"/>
              <w:rPr>
                <w:ins w:id="5770" w:author="Commodore, Sarah" w:date="2023-03-22T16:21:00Z"/>
                <w:rFonts w:ascii="Calibri" w:eastAsia="Times New Roman" w:hAnsi="Calibri" w:cs="Calibri"/>
                <w:color w:val="000000"/>
                <w:sz w:val="20"/>
                <w:szCs w:val="20"/>
              </w:rPr>
            </w:pPr>
            <w:ins w:id="5771"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849D564" w14:textId="77777777" w:rsidR="00DC2757" w:rsidRPr="00DC2757" w:rsidRDefault="00DC2757" w:rsidP="00DC2757">
            <w:pPr>
              <w:spacing w:after="0" w:line="240" w:lineRule="auto"/>
              <w:jc w:val="center"/>
              <w:rPr>
                <w:ins w:id="5772" w:author="Commodore, Sarah" w:date="2023-03-22T16:21:00Z"/>
                <w:rFonts w:ascii="Calibri" w:eastAsia="Times New Roman" w:hAnsi="Calibri" w:cs="Calibri"/>
                <w:color w:val="000000"/>
                <w:sz w:val="20"/>
                <w:szCs w:val="20"/>
              </w:rPr>
            </w:pPr>
            <w:ins w:id="5773" w:author="Commodore, Sarah" w:date="2023-03-22T16:21:00Z">
              <w:r w:rsidRPr="00DC2757">
                <w:rPr>
                  <w:rFonts w:ascii="Calibri" w:eastAsia="Times New Roman" w:hAnsi="Calibri" w:cs="Calibri"/>
                  <w:color w:val="000000"/>
                  <w:sz w:val="20"/>
                  <w:szCs w:val="20"/>
                </w:rPr>
                <w:t>8.3E-05</w:t>
              </w:r>
            </w:ins>
          </w:p>
        </w:tc>
        <w:tc>
          <w:tcPr>
            <w:tcW w:w="0" w:type="auto"/>
            <w:tcBorders>
              <w:top w:val="nil"/>
              <w:left w:val="nil"/>
              <w:bottom w:val="nil"/>
              <w:right w:val="nil"/>
            </w:tcBorders>
            <w:shd w:val="clear" w:color="auto" w:fill="auto"/>
            <w:noWrap/>
            <w:vAlign w:val="bottom"/>
            <w:hideMark/>
          </w:tcPr>
          <w:p w14:paraId="438C6194" w14:textId="77777777" w:rsidR="00DC2757" w:rsidRPr="00DC2757" w:rsidRDefault="00DC2757" w:rsidP="00DC2757">
            <w:pPr>
              <w:spacing w:after="0" w:line="240" w:lineRule="auto"/>
              <w:jc w:val="center"/>
              <w:rPr>
                <w:ins w:id="5774" w:author="Commodore, Sarah" w:date="2023-03-22T16:21:00Z"/>
                <w:rFonts w:ascii="Calibri" w:eastAsia="Times New Roman" w:hAnsi="Calibri" w:cs="Calibri"/>
                <w:color w:val="000000"/>
                <w:sz w:val="20"/>
                <w:szCs w:val="20"/>
              </w:rPr>
            </w:pPr>
            <w:ins w:id="5775" w:author="Commodore, Sarah" w:date="2023-03-22T16:21:00Z">
              <w:r w:rsidRPr="00DC2757">
                <w:rPr>
                  <w:rFonts w:ascii="Calibri" w:eastAsia="Times New Roman" w:hAnsi="Calibri" w:cs="Calibri"/>
                  <w:color w:val="000000"/>
                  <w:sz w:val="20"/>
                  <w:szCs w:val="20"/>
                </w:rPr>
                <w:t>4.3E-04</w:t>
              </w:r>
            </w:ins>
          </w:p>
        </w:tc>
        <w:tc>
          <w:tcPr>
            <w:tcW w:w="0" w:type="auto"/>
            <w:tcBorders>
              <w:top w:val="nil"/>
              <w:left w:val="nil"/>
              <w:bottom w:val="nil"/>
              <w:right w:val="nil"/>
            </w:tcBorders>
            <w:shd w:val="clear" w:color="auto" w:fill="auto"/>
            <w:noWrap/>
            <w:vAlign w:val="bottom"/>
            <w:hideMark/>
          </w:tcPr>
          <w:p w14:paraId="7B88352B" w14:textId="77777777" w:rsidR="00DC2757" w:rsidRPr="00DC2757" w:rsidRDefault="00DC2757" w:rsidP="00DC2757">
            <w:pPr>
              <w:spacing w:after="0" w:line="240" w:lineRule="auto"/>
              <w:jc w:val="center"/>
              <w:rPr>
                <w:ins w:id="5776" w:author="Commodore, Sarah" w:date="2023-03-22T16:21:00Z"/>
                <w:rFonts w:ascii="Calibri" w:eastAsia="Times New Roman" w:hAnsi="Calibri" w:cs="Calibri"/>
                <w:color w:val="000000"/>
                <w:sz w:val="20"/>
                <w:szCs w:val="20"/>
              </w:rPr>
            </w:pPr>
            <w:ins w:id="5777" w:author="Commodore, Sarah" w:date="2023-03-22T16:21:00Z">
              <w:r w:rsidRPr="00DC2757">
                <w:rPr>
                  <w:rFonts w:ascii="Calibri" w:eastAsia="Times New Roman" w:hAnsi="Calibri" w:cs="Calibri"/>
                  <w:color w:val="000000"/>
                  <w:sz w:val="20"/>
                  <w:szCs w:val="20"/>
                </w:rPr>
                <w:t>*</w:t>
              </w:r>
            </w:ins>
          </w:p>
        </w:tc>
      </w:tr>
      <w:tr w:rsidR="00DC2757" w:rsidRPr="00DC2757" w14:paraId="1CC2C78E" w14:textId="77777777" w:rsidTr="00DC2757">
        <w:trPr>
          <w:trHeight w:val="260"/>
          <w:ins w:id="5778" w:author="Commodore, Sarah" w:date="2023-03-22T16:21:00Z"/>
        </w:trPr>
        <w:tc>
          <w:tcPr>
            <w:tcW w:w="0" w:type="auto"/>
            <w:tcBorders>
              <w:top w:val="nil"/>
              <w:left w:val="nil"/>
              <w:bottom w:val="nil"/>
              <w:right w:val="nil"/>
            </w:tcBorders>
            <w:shd w:val="clear" w:color="auto" w:fill="auto"/>
            <w:noWrap/>
            <w:vAlign w:val="bottom"/>
            <w:hideMark/>
          </w:tcPr>
          <w:p w14:paraId="6874A418" w14:textId="77777777" w:rsidR="00DC2757" w:rsidRPr="00DC2757" w:rsidRDefault="00DC2757" w:rsidP="00DC2757">
            <w:pPr>
              <w:spacing w:after="0" w:line="240" w:lineRule="auto"/>
              <w:rPr>
                <w:ins w:id="5779" w:author="Commodore, Sarah" w:date="2023-03-22T16:21:00Z"/>
                <w:rFonts w:ascii="Calibri" w:eastAsia="Times New Roman" w:hAnsi="Calibri" w:cs="Calibri"/>
                <w:color w:val="000000"/>
                <w:sz w:val="20"/>
                <w:szCs w:val="20"/>
              </w:rPr>
            </w:pPr>
            <w:ins w:id="5780" w:author="Commodore, Sarah" w:date="2023-03-22T16:21:00Z">
              <w:r w:rsidRPr="00DC2757">
                <w:rPr>
                  <w:rFonts w:ascii="Calibri" w:eastAsia="Times New Roman" w:hAnsi="Calibri" w:cs="Calibri"/>
                  <w:color w:val="000000"/>
                  <w:sz w:val="20"/>
                  <w:szCs w:val="20"/>
                </w:rPr>
                <w:t>ENSG00000008516.18</w:t>
              </w:r>
            </w:ins>
          </w:p>
        </w:tc>
        <w:tc>
          <w:tcPr>
            <w:tcW w:w="0" w:type="auto"/>
            <w:tcBorders>
              <w:top w:val="nil"/>
              <w:left w:val="nil"/>
              <w:bottom w:val="nil"/>
              <w:right w:val="nil"/>
            </w:tcBorders>
            <w:shd w:val="clear" w:color="auto" w:fill="auto"/>
            <w:noWrap/>
            <w:vAlign w:val="bottom"/>
            <w:hideMark/>
          </w:tcPr>
          <w:p w14:paraId="5DC820DB" w14:textId="77777777" w:rsidR="00DC2757" w:rsidRPr="00DC2757" w:rsidRDefault="00DC2757" w:rsidP="00DC2757">
            <w:pPr>
              <w:spacing w:after="0" w:line="240" w:lineRule="auto"/>
              <w:rPr>
                <w:ins w:id="5781" w:author="Commodore, Sarah" w:date="2023-03-22T16:21:00Z"/>
                <w:rFonts w:ascii="Calibri" w:eastAsia="Times New Roman" w:hAnsi="Calibri" w:cs="Calibri"/>
                <w:color w:val="000000"/>
                <w:sz w:val="20"/>
                <w:szCs w:val="20"/>
              </w:rPr>
            </w:pPr>
            <w:ins w:id="5782" w:author="Commodore, Sarah" w:date="2023-03-22T16:21:00Z">
              <w:r w:rsidRPr="00DC2757">
                <w:rPr>
                  <w:rFonts w:ascii="Calibri" w:eastAsia="Times New Roman" w:hAnsi="Calibri" w:cs="Calibri"/>
                  <w:color w:val="000000"/>
                  <w:sz w:val="20"/>
                  <w:szCs w:val="20"/>
                </w:rPr>
                <w:t>MMP25</w:t>
              </w:r>
            </w:ins>
          </w:p>
        </w:tc>
        <w:tc>
          <w:tcPr>
            <w:tcW w:w="0" w:type="auto"/>
            <w:tcBorders>
              <w:top w:val="nil"/>
              <w:left w:val="nil"/>
              <w:bottom w:val="nil"/>
              <w:right w:val="nil"/>
            </w:tcBorders>
            <w:shd w:val="clear" w:color="auto" w:fill="auto"/>
            <w:noWrap/>
            <w:vAlign w:val="bottom"/>
            <w:hideMark/>
          </w:tcPr>
          <w:p w14:paraId="61A1603A" w14:textId="77777777" w:rsidR="00DC2757" w:rsidRPr="00DC2757" w:rsidRDefault="00DC2757" w:rsidP="00DC2757">
            <w:pPr>
              <w:spacing w:after="0" w:line="240" w:lineRule="auto"/>
              <w:jc w:val="center"/>
              <w:rPr>
                <w:ins w:id="5783" w:author="Commodore, Sarah" w:date="2023-03-22T16:21:00Z"/>
                <w:rFonts w:ascii="Calibri" w:eastAsia="Times New Roman" w:hAnsi="Calibri" w:cs="Calibri"/>
                <w:color w:val="000000"/>
                <w:sz w:val="20"/>
                <w:szCs w:val="20"/>
              </w:rPr>
            </w:pPr>
            <w:ins w:id="5784"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06F575C7" w14:textId="77777777" w:rsidR="00DC2757" w:rsidRPr="00DC2757" w:rsidRDefault="00DC2757" w:rsidP="00DC2757">
            <w:pPr>
              <w:spacing w:after="0" w:line="240" w:lineRule="auto"/>
              <w:jc w:val="center"/>
              <w:rPr>
                <w:ins w:id="5785" w:author="Commodore, Sarah" w:date="2023-03-22T16:21:00Z"/>
                <w:rFonts w:ascii="Calibri" w:eastAsia="Times New Roman" w:hAnsi="Calibri" w:cs="Calibri"/>
                <w:color w:val="000000"/>
                <w:sz w:val="20"/>
                <w:szCs w:val="20"/>
              </w:rPr>
            </w:pPr>
            <w:ins w:id="5786" w:author="Commodore, Sarah" w:date="2023-03-22T16:21:00Z">
              <w:r w:rsidRPr="00DC2757">
                <w:rPr>
                  <w:rFonts w:ascii="Calibri" w:eastAsia="Times New Roman" w:hAnsi="Calibri" w:cs="Calibri"/>
                  <w:color w:val="000000"/>
                  <w:sz w:val="20"/>
                  <w:szCs w:val="20"/>
                </w:rPr>
                <w:t>2.7E-11</w:t>
              </w:r>
            </w:ins>
          </w:p>
        </w:tc>
        <w:tc>
          <w:tcPr>
            <w:tcW w:w="0" w:type="auto"/>
            <w:tcBorders>
              <w:top w:val="nil"/>
              <w:left w:val="nil"/>
              <w:bottom w:val="nil"/>
              <w:right w:val="nil"/>
            </w:tcBorders>
            <w:shd w:val="clear" w:color="auto" w:fill="auto"/>
            <w:noWrap/>
            <w:vAlign w:val="bottom"/>
            <w:hideMark/>
          </w:tcPr>
          <w:p w14:paraId="11B40B91" w14:textId="77777777" w:rsidR="00DC2757" w:rsidRPr="00DC2757" w:rsidRDefault="00DC2757" w:rsidP="00DC2757">
            <w:pPr>
              <w:spacing w:after="0" w:line="240" w:lineRule="auto"/>
              <w:jc w:val="center"/>
              <w:rPr>
                <w:ins w:id="5787" w:author="Commodore, Sarah" w:date="2023-03-22T16:21:00Z"/>
                <w:rFonts w:ascii="Calibri" w:eastAsia="Times New Roman" w:hAnsi="Calibri" w:cs="Calibri"/>
                <w:color w:val="000000"/>
                <w:sz w:val="20"/>
                <w:szCs w:val="20"/>
              </w:rPr>
            </w:pPr>
            <w:ins w:id="5788" w:author="Commodore, Sarah" w:date="2023-03-22T16:21:00Z">
              <w:r w:rsidRPr="00DC2757">
                <w:rPr>
                  <w:rFonts w:ascii="Calibri" w:eastAsia="Times New Roman" w:hAnsi="Calibri" w:cs="Calibri"/>
                  <w:color w:val="000000"/>
                  <w:sz w:val="20"/>
                  <w:szCs w:val="20"/>
                </w:rPr>
                <w:t>7.4E-10</w:t>
              </w:r>
            </w:ins>
          </w:p>
        </w:tc>
        <w:tc>
          <w:tcPr>
            <w:tcW w:w="0" w:type="auto"/>
            <w:tcBorders>
              <w:top w:val="nil"/>
              <w:left w:val="nil"/>
              <w:bottom w:val="nil"/>
              <w:right w:val="nil"/>
            </w:tcBorders>
            <w:shd w:val="clear" w:color="auto" w:fill="auto"/>
            <w:noWrap/>
            <w:vAlign w:val="bottom"/>
            <w:hideMark/>
          </w:tcPr>
          <w:p w14:paraId="432C7CF6" w14:textId="77777777" w:rsidR="00DC2757" w:rsidRPr="00DC2757" w:rsidRDefault="00DC2757" w:rsidP="00DC2757">
            <w:pPr>
              <w:spacing w:after="0" w:line="240" w:lineRule="auto"/>
              <w:jc w:val="center"/>
              <w:rPr>
                <w:ins w:id="5789" w:author="Commodore, Sarah" w:date="2023-03-22T16:21:00Z"/>
                <w:rFonts w:ascii="Calibri" w:eastAsia="Times New Roman" w:hAnsi="Calibri" w:cs="Calibri"/>
                <w:color w:val="000000"/>
                <w:sz w:val="20"/>
                <w:szCs w:val="20"/>
              </w:rPr>
            </w:pPr>
            <w:ins w:id="5790" w:author="Commodore, Sarah" w:date="2023-03-22T16:21:00Z">
              <w:r w:rsidRPr="00DC2757">
                <w:rPr>
                  <w:rFonts w:ascii="Calibri" w:eastAsia="Times New Roman" w:hAnsi="Calibri" w:cs="Calibri"/>
                  <w:color w:val="000000"/>
                  <w:sz w:val="20"/>
                  <w:szCs w:val="20"/>
                </w:rPr>
                <w:t>*</w:t>
              </w:r>
            </w:ins>
          </w:p>
        </w:tc>
      </w:tr>
      <w:tr w:rsidR="00DC2757" w:rsidRPr="00DC2757" w14:paraId="6FD8709B" w14:textId="77777777" w:rsidTr="00DC2757">
        <w:trPr>
          <w:trHeight w:val="260"/>
          <w:ins w:id="5791" w:author="Commodore, Sarah" w:date="2023-03-22T16:21:00Z"/>
        </w:trPr>
        <w:tc>
          <w:tcPr>
            <w:tcW w:w="0" w:type="auto"/>
            <w:tcBorders>
              <w:top w:val="nil"/>
              <w:left w:val="nil"/>
              <w:bottom w:val="nil"/>
              <w:right w:val="nil"/>
            </w:tcBorders>
            <w:shd w:val="clear" w:color="auto" w:fill="auto"/>
            <w:noWrap/>
            <w:vAlign w:val="bottom"/>
            <w:hideMark/>
          </w:tcPr>
          <w:p w14:paraId="776E526C" w14:textId="77777777" w:rsidR="00DC2757" w:rsidRPr="00DC2757" w:rsidRDefault="00DC2757" w:rsidP="00DC2757">
            <w:pPr>
              <w:spacing w:after="0" w:line="240" w:lineRule="auto"/>
              <w:rPr>
                <w:ins w:id="5792" w:author="Commodore, Sarah" w:date="2023-03-22T16:21:00Z"/>
                <w:rFonts w:ascii="Calibri" w:eastAsia="Times New Roman" w:hAnsi="Calibri" w:cs="Calibri"/>
                <w:color w:val="000000"/>
                <w:sz w:val="20"/>
                <w:szCs w:val="20"/>
              </w:rPr>
            </w:pPr>
            <w:ins w:id="5793" w:author="Commodore, Sarah" w:date="2023-03-22T16:21:00Z">
              <w:r w:rsidRPr="00DC2757">
                <w:rPr>
                  <w:rFonts w:ascii="Calibri" w:eastAsia="Times New Roman" w:hAnsi="Calibri" w:cs="Calibri"/>
                  <w:color w:val="000000"/>
                  <w:sz w:val="20"/>
                  <w:szCs w:val="20"/>
                </w:rPr>
                <w:t>ENSG00000180871.8</w:t>
              </w:r>
            </w:ins>
          </w:p>
        </w:tc>
        <w:tc>
          <w:tcPr>
            <w:tcW w:w="0" w:type="auto"/>
            <w:tcBorders>
              <w:top w:val="nil"/>
              <w:left w:val="nil"/>
              <w:bottom w:val="nil"/>
              <w:right w:val="nil"/>
            </w:tcBorders>
            <w:shd w:val="clear" w:color="auto" w:fill="auto"/>
            <w:noWrap/>
            <w:vAlign w:val="bottom"/>
            <w:hideMark/>
          </w:tcPr>
          <w:p w14:paraId="5E5CF025" w14:textId="77777777" w:rsidR="00DC2757" w:rsidRPr="00DC2757" w:rsidRDefault="00DC2757" w:rsidP="00DC2757">
            <w:pPr>
              <w:spacing w:after="0" w:line="240" w:lineRule="auto"/>
              <w:rPr>
                <w:ins w:id="5794" w:author="Commodore, Sarah" w:date="2023-03-22T16:21:00Z"/>
                <w:rFonts w:ascii="Calibri" w:eastAsia="Times New Roman" w:hAnsi="Calibri" w:cs="Calibri"/>
                <w:color w:val="000000"/>
                <w:sz w:val="20"/>
                <w:szCs w:val="20"/>
              </w:rPr>
            </w:pPr>
            <w:ins w:id="5795" w:author="Commodore, Sarah" w:date="2023-03-22T16:21:00Z">
              <w:r w:rsidRPr="00DC2757">
                <w:rPr>
                  <w:rFonts w:ascii="Calibri" w:eastAsia="Times New Roman" w:hAnsi="Calibri" w:cs="Calibri"/>
                  <w:color w:val="000000"/>
                  <w:sz w:val="20"/>
                  <w:szCs w:val="20"/>
                </w:rPr>
                <w:t>CXCR2</w:t>
              </w:r>
            </w:ins>
          </w:p>
        </w:tc>
        <w:tc>
          <w:tcPr>
            <w:tcW w:w="0" w:type="auto"/>
            <w:tcBorders>
              <w:top w:val="nil"/>
              <w:left w:val="nil"/>
              <w:bottom w:val="nil"/>
              <w:right w:val="nil"/>
            </w:tcBorders>
            <w:shd w:val="clear" w:color="auto" w:fill="auto"/>
            <w:noWrap/>
            <w:vAlign w:val="bottom"/>
            <w:hideMark/>
          </w:tcPr>
          <w:p w14:paraId="2E759F79" w14:textId="77777777" w:rsidR="00DC2757" w:rsidRPr="00DC2757" w:rsidRDefault="00DC2757" w:rsidP="00DC2757">
            <w:pPr>
              <w:spacing w:after="0" w:line="240" w:lineRule="auto"/>
              <w:jc w:val="center"/>
              <w:rPr>
                <w:ins w:id="5796" w:author="Commodore, Sarah" w:date="2023-03-22T16:21:00Z"/>
                <w:rFonts w:ascii="Calibri" w:eastAsia="Times New Roman" w:hAnsi="Calibri" w:cs="Calibri"/>
                <w:color w:val="000000"/>
                <w:sz w:val="20"/>
                <w:szCs w:val="20"/>
              </w:rPr>
            </w:pPr>
            <w:ins w:id="5797"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173AB3D" w14:textId="77777777" w:rsidR="00DC2757" w:rsidRPr="00DC2757" w:rsidRDefault="00DC2757" w:rsidP="00DC2757">
            <w:pPr>
              <w:spacing w:after="0" w:line="240" w:lineRule="auto"/>
              <w:jc w:val="center"/>
              <w:rPr>
                <w:ins w:id="5798" w:author="Commodore, Sarah" w:date="2023-03-22T16:21:00Z"/>
                <w:rFonts w:ascii="Calibri" w:eastAsia="Times New Roman" w:hAnsi="Calibri" w:cs="Calibri"/>
                <w:color w:val="000000"/>
                <w:sz w:val="20"/>
                <w:szCs w:val="20"/>
              </w:rPr>
            </w:pPr>
            <w:ins w:id="5799" w:author="Commodore, Sarah" w:date="2023-03-22T16:21:00Z">
              <w:r w:rsidRPr="00DC2757">
                <w:rPr>
                  <w:rFonts w:ascii="Calibri" w:eastAsia="Times New Roman" w:hAnsi="Calibri" w:cs="Calibri"/>
                  <w:color w:val="000000"/>
                  <w:sz w:val="20"/>
                  <w:szCs w:val="20"/>
                </w:rPr>
                <w:t>6.8E-07</w:t>
              </w:r>
            </w:ins>
          </w:p>
        </w:tc>
        <w:tc>
          <w:tcPr>
            <w:tcW w:w="0" w:type="auto"/>
            <w:tcBorders>
              <w:top w:val="nil"/>
              <w:left w:val="nil"/>
              <w:bottom w:val="nil"/>
              <w:right w:val="nil"/>
            </w:tcBorders>
            <w:shd w:val="clear" w:color="auto" w:fill="auto"/>
            <w:noWrap/>
            <w:vAlign w:val="bottom"/>
            <w:hideMark/>
          </w:tcPr>
          <w:p w14:paraId="7D7D2B88" w14:textId="77777777" w:rsidR="00DC2757" w:rsidRPr="00DC2757" w:rsidRDefault="00DC2757" w:rsidP="00DC2757">
            <w:pPr>
              <w:spacing w:after="0" w:line="240" w:lineRule="auto"/>
              <w:jc w:val="center"/>
              <w:rPr>
                <w:ins w:id="5800" w:author="Commodore, Sarah" w:date="2023-03-22T16:21:00Z"/>
                <w:rFonts w:ascii="Calibri" w:eastAsia="Times New Roman" w:hAnsi="Calibri" w:cs="Calibri"/>
                <w:color w:val="000000"/>
                <w:sz w:val="20"/>
                <w:szCs w:val="20"/>
              </w:rPr>
            </w:pPr>
            <w:ins w:id="5801" w:author="Commodore, Sarah" w:date="2023-03-22T16:21:00Z">
              <w:r w:rsidRPr="00DC2757">
                <w:rPr>
                  <w:rFonts w:ascii="Calibri" w:eastAsia="Times New Roman" w:hAnsi="Calibri" w:cs="Calibri"/>
                  <w:color w:val="000000"/>
                  <w:sz w:val="20"/>
                  <w:szCs w:val="20"/>
                </w:rPr>
                <w:t>6.2E-06</w:t>
              </w:r>
            </w:ins>
          </w:p>
        </w:tc>
        <w:tc>
          <w:tcPr>
            <w:tcW w:w="0" w:type="auto"/>
            <w:tcBorders>
              <w:top w:val="nil"/>
              <w:left w:val="nil"/>
              <w:bottom w:val="nil"/>
              <w:right w:val="nil"/>
            </w:tcBorders>
            <w:shd w:val="clear" w:color="auto" w:fill="auto"/>
            <w:noWrap/>
            <w:vAlign w:val="bottom"/>
            <w:hideMark/>
          </w:tcPr>
          <w:p w14:paraId="45FC01A8" w14:textId="77777777" w:rsidR="00DC2757" w:rsidRPr="00DC2757" w:rsidRDefault="00DC2757" w:rsidP="00DC2757">
            <w:pPr>
              <w:spacing w:after="0" w:line="240" w:lineRule="auto"/>
              <w:jc w:val="center"/>
              <w:rPr>
                <w:ins w:id="5802" w:author="Commodore, Sarah" w:date="2023-03-22T16:21:00Z"/>
                <w:rFonts w:ascii="Calibri" w:eastAsia="Times New Roman" w:hAnsi="Calibri" w:cs="Calibri"/>
                <w:color w:val="000000"/>
                <w:sz w:val="20"/>
                <w:szCs w:val="20"/>
              </w:rPr>
            </w:pPr>
            <w:ins w:id="5803" w:author="Commodore, Sarah" w:date="2023-03-22T16:21:00Z">
              <w:r w:rsidRPr="00DC2757">
                <w:rPr>
                  <w:rFonts w:ascii="Calibri" w:eastAsia="Times New Roman" w:hAnsi="Calibri" w:cs="Calibri"/>
                  <w:color w:val="000000"/>
                  <w:sz w:val="20"/>
                  <w:szCs w:val="20"/>
                </w:rPr>
                <w:t>*</w:t>
              </w:r>
            </w:ins>
          </w:p>
        </w:tc>
      </w:tr>
      <w:tr w:rsidR="00DC2757" w:rsidRPr="00DC2757" w14:paraId="6BA212E8" w14:textId="77777777" w:rsidTr="00DC2757">
        <w:trPr>
          <w:trHeight w:val="260"/>
          <w:ins w:id="5804" w:author="Commodore, Sarah" w:date="2023-03-22T16:21:00Z"/>
        </w:trPr>
        <w:tc>
          <w:tcPr>
            <w:tcW w:w="0" w:type="auto"/>
            <w:tcBorders>
              <w:top w:val="nil"/>
              <w:left w:val="nil"/>
              <w:bottom w:val="nil"/>
              <w:right w:val="nil"/>
            </w:tcBorders>
            <w:shd w:val="clear" w:color="auto" w:fill="auto"/>
            <w:noWrap/>
            <w:vAlign w:val="bottom"/>
            <w:hideMark/>
          </w:tcPr>
          <w:p w14:paraId="5D64DDB2" w14:textId="77777777" w:rsidR="00DC2757" w:rsidRPr="00DC2757" w:rsidRDefault="00DC2757" w:rsidP="00DC2757">
            <w:pPr>
              <w:spacing w:after="0" w:line="240" w:lineRule="auto"/>
              <w:rPr>
                <w:ins w:id="5805" w:author="Commodore, Sarah" w:date="2023-03-22T16:21:00Z"/>
                <w:rFonts w:ascii="Calibri" w:eastAsia="Times New Roman" w:hAnsi="Calibri" w:cs="Calibri"/>
                <w:color w:val="000000"/>
                <w:sz w:val="20"/>
                <w:szCs w:val="20"/>
              </w:rPr>
            </w:pPr>
            <w:ins w:id="5806" w:author="Commodore, Sarah" w:date="2023-03-22T16:21:00Z">
              <w:r w:rsidRPr="00DC2757">
                <w:rPr>
                  <w:rFonts w:ascii="Calibri" w:eastAsia="Times New Roman" w:hAnsi="Calibri" w:cs="Calibri"/>
                  <w:color w:val="000000"/>
                  <w:sz w:val="20"/>
                  <w:szCs w:val="20"/>
                </w:rPr>
                <w:t>ENSG00000233559.2</w:t>
              </w:r>
            </w:ins>
          </w:p>
        </w:tc>
        <w:tc>
          <w:tcPr>
            <w:tcW w:w="0" w:type="auto"/>
            <w:tcBorders>
              <w:top w:val="nil"/>
              <w:left w:val="nil"/>
              <w:bottom w:val="nil"/>
              <w:right w:val="nil"/>
            </w:tcBorders>
            <w:shd w:val="clear" w:color="auto" w:fill="auto"/>
            <w:noWrap/>
            <w:vAlign w:val="bottom"/>
            <w:hideMark/>
          </w:tcPr>
          <w:p w14:paraId="0199EB61" w14:textId="77777777" w:rsidR="00DC2757" w:rsidRPr="00DC2757" w:rsidRDefault="00DC2757" w:rsidP="00DC2757">
            <w:pPr>
              <w:spacing w:after="0" w:line="240" w:lineRule="auto"/>
              <w:rPr>
                <w:ins w:id="5807" w:author="Commodore, Sarah" w:date="2023-03-22T16:21:00Z"/>
                <w:rFonts w:ascii="Calibri" w:eastAsia="Times New Roman" w:hAnsi="Calibri" w:cs="Calibri"/>
                <w:color w:val="000000"/>
                <w:sz w:val="20"/>
                <w:szCs w:val="20"/>
              </w:rPr>
            </w:pPr>
            <w:ins w:id="5808" w:author="Commodore, Sarah" w:date="2023-03-22T16:21:00Z">
              <w:r w:rsidRPr="00DC2757">
                <w:rPr>
                  <w:rFonts w:ascii="Calibri" w:eastAsia="Times New Roman" w:hAnsi="Calibri" w:cs="Calibri"/>
                  <w:color w:val="000000"/>
                  <w:sz w:val="20"/>
                  <w:szCs w:val="20"/>
                </w:rPr>
                <w:t>LINC00513</w:t>
              </w:r>
            </w:ins>
          </w:p>
        </w:tc>
        <w:tc>
          <w:tcPr>
            <w:tcW w:w="0" w:type="auto"/>
            <w:tcBorders>
              <w:top w:val="nil"/>
              <w:left w:val="nil"/>
              <w:bottom w:val="nil"/>
              <w:right w:val="nil"/>
            </w:tcBorders>
            <w:shd w:val="clear" w:color="auto" w:fill="auto"/>
            <w:noWrap/>
            <w:vAlign w:val="bottom"/>
            <w:hideMark/>
          </w:tcPr>
          <w:p w14:paraId="08E7A96E" w14:textId="77777777" w:rsidR="00DC2757" w:rsidRPr="00DC2757" w:rsidRDefault="00DC2757" w:rsidP="00DC2757">
            <w:pPr>
              <w:spacing w:after="0" w:line="240" w:lineRule="auto"/>
              <w:jc w:val="center"/>
              <w:rPr>
                <w:ins w:id="5809" w:author="Commodore, Sarah" w:date="2023-03-22T16:21:00Z"/>
                <w:rFonts w:ascii="Calibri" w:eastAsia="Times New Roman" w:hAnsi="Calibri" w:cs="Calibri"/>
                <w:color w:val="000000"/>
                <w:sz w:val="20"/>
                <w:szCs w:val="20"/>
              </w:rPr>
            </w:pPr>
            <w:ins w:id="5810"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3A5B957D" w14:textId="77777777" w:rsidR="00DC2757" w:rsidRPr="00DC2757" w:rsidRDefault="00DC2757" w:rsidP="00DC2757">
            <w:pPr>
              <w:spacing w:after="0" w:line="240" w:lineRule="auto"/>
              <w:jc w:val="center"/>
              <w:rPr>
                <w:ins w:id="5811" w:author="Commodore, Sarah" w:date="2023-03-22T16:21:00Z"/>
                <w:rFonts w:ascii="Calibri" w:eastAsia="Times New Roman" w:hAnsi="Calibri" w:cs="Calibri"/>
                <w:color w:val="000000"/>
                <w:sz w:val="20"/>
                <w:szCs w:val="20"/>
              </w:rPr>
            </w:pPr>
            <w:ins w:id="5812" w:author="Commodore, Sarah" w:date="2023-03-22T16:21:00Z">
              <w:r w:rsidRPr="00DC2757">
                <w:rPr>
                  <w:rFonts w:ascii="Calibri" w:eastAsia="Times New Roman" w:hAnsi="Calibri" w:cs="Calibri"/>
                  <w:color w:val="000000"/>
                  <w:sz w:val="20"/>
                  <w:szCs w:val="20"/>
                </w:rPr>
                <w:t>4.5E-06</w:t>
              </w:r>
            </w:ins>
          </w:p>
        </w:tc>
        <w:tc>
          <w:tcPr>
            <w:tcW w:w="0" w:type="auto"/>
            <w:tcBorders>
              <w:top w:val="nil"/>
              <w:left w:val="nil"/>
              <w:bottom w:val="nil"/>
              <w:right w:val="nil"/>
            </w:tcBorders>
            <w:shd w:val="clear" w:color="auto" w:fill="auto"/>
            <w:noWrap/>
            <w:vAlign w:val="bottom"/>
            <w:hideMark/>
          </w:tcPr>
          <w:p w14:paraId="6682A80C" w14:textId="77777777" w:rsidR="00DC2757" w:rsidRPr="00DC2757" w:rsidRDefault="00DC2757" w:rsidP="00DC2757">
            <w:pPr>
              <w:spacing w:after="0" w:line="240" w:lineRule="auto"/>
              <w:jc w:val="center"/>
              <w:rPr>
                <w:ins w:id="5813" w:author="Commodore, Sarah" w:date="2023-03-22T16:21:00Z"/>
                <w:rFonts w:ascii="Calibri" w:eastAsia="Times New Roman" w:hAnsi="Calibri" w:cs="Calibri"/>
                <w:color w:val="000000"/>
                <w:sz w:val="20"/>
                <w:szCs w:val="20"/>
              </w:rPr>
            </w:pPr>
            <w:ins w:id="5814" w:author="Commodore, Sarah" w:date="2023-03-22T16:21:00Z">
              <w:r w:rsidRPr="00DC2757">
                <w:rPr>
                  <w:rFonts w:ascii="Calibri" w:eastAsia="Times New Roman" w:hAnsi="Calibri" w:cs="Calibri"/>
                  <w:color w:val="000000"/>
                  <w:sz w:val="20"/>
                  <w:szCs w:val="20"/>
                </w:rPr>
                <w:t>3.3E-05</w:t>
              </w:r>
            </w:ins>
          </w:p>
        </w:tc>
        <w:tc>
          <w:tcPr>
            <w:tcW w:w="0" w:type="auto"/>
            <w:tcBorders>
              <w:top w:val="nil"/>
              <w:left w:val="nil"/>
              <w:bottom w:val="nil"/>
              <w:right w:val="nil"/>
            </w:tcBorders>
            <w:shd w:val="clear" w:color="auto" w:fill="auto"/>
            <w:noWrap/>
            <w:vAlign w:val="bottom"/>
            <w:hideMark/>
          </w:tcPr>
          <w:p w14:paraId="3D75CF64" w14:textId="77777777" w:rsidR="00DC2757" w:rsidRPr="00DC2757" w:rsidRDefault="00DC2757" w:rsidP="00DC2757">
            <w:pPr>
              <w:spacing w:after="0" w:line="240" w:lineRule="auto"/>
              <w:jc w:val="center"/>
              <w:rPr>
                <w:ins w:id="5815" w:author="Commodore, Sarah" w:date="2023-03-22T16:21:00Z"/>
                <w:rFonts w:ascii="Calibri" w:eastAsia="Times New Roman" w:hAnsi="Calibri" w:cs="Calibri"/>
                <w:color w:val="000000"/>
                <w:sz w:val="20"/>
                <w:szCs w:val="20"/>
              </w:rPr>
            </w:pPr>
            <w:ins w:id="5816" w:author="Commodore, Sarah" w:date="2023-03-22T16:21:00Z">
              <w:r w:rsidRPr="00DC2757">
                <w:rPr>
                  <w:rFonts w:ascii="Calibri" w:eastAsia="Times New Roman" w:hAnsi="Calibri" w:cs="Calibri"/>
                  <w:color w:val="000000"/>
                  <w:sz w:val="20"/>
                  <w:szCs w:val="20"/>
                </w:rPr>
                <w:t>*</w:t>
              </w:r>
            </w:ins>
          </w:p>
        </w:tc>
      </w:tr>
      <w:tr w:rsidR="00DC2757" w:rsidRPr="00DC2757" w14:paraId="45850303" w14:textId="77777777" w:rsidTr="00DC2757">
        <w:trPr>
          <w:trHeight w:val="260"/>
          <w:ins w:id="5817" w:author="Commodore, Sarah" w:date="2023-03-22T16:21:00Z"/>
        </w:trPr>
        <w:tc>
          <w:tcPr>
            <w:tcW w:w="0" w:type="auto"/>
            <w:tcBorders>
              <w:top w:val="nil"/>
              <w:left w:val="nil"/>
              <w:bottom w:val="nil"/>
              <w:right w:val="nil"/>
            </w:tcBorders>
            <w:shd w:val="clear" w:color="auto" w:fill="auto"/>
            <w:noWrap/>
            <w:vAlign w:val="bottom"/>
            <w:hideMark/>
          </w:tcPr>
          <w:p w14:paraId="43BC377B" w14:textId="77777777" w:rsidR="00DC2757" w:rsidRPr="00DC2757" w:rsidRDefault="00DC2757" w:rsidP="00DC2757">
            <w:pPr>
              <w:spacing w:after="0" w:line="240" w:lineRule="auto"/>
              <w:rPr>
                <w:ins w:id="5818" w:author="Commodore, Sarah" w:date="2023-03-22T16:21:00Z"/>
                <w:rFonts w:ascii="Calibri" w:eastAsia="Times New Roman" w:hAnsi="Calibri" w:cs="Calibri"/>
                <w:color w:val="000000"/>
                <w:sz w:val="20"/>
                <w:szCs w:val="20"/>
              </w:rPr>
            </w:pPr>
            <w:ins w:id="5819" w:author="Commodore, Sarah" w:date="2023-03-22T16:21:00Z">
              <w:r w:rsidRPr="00DC2757">
                <w:rPr>
                  <w:rFonts w:ascii="Calibri" w:eastAsia="Times New Roman" w:hAnsi="Calibri" w:cs="Calibri"/>
                  <w:color w:val="000000"/>
                  <w:sz w:val="20"/>
                  <w:szCs w:val="20"/>
                </w:rPr>
                <w:t>ENSG00000131002.12</w:t>
              </w:r>
            </w:ins>
          </w:p>
        </w:tc>
        <w:tc>
          <w:tcPr>
            <w:tcW w:w="0" w:type="auto"/>
            <w:tcBorders>
              <w:top w:val="nil"/>
              <w:left w:val="nil"/>
              <w:bottom w:val="nil"/>
              <w:right w:val="nil"/>
            </w:tcBorders>
            <w:shd w:val="clear" w:color="auto" w:fill="auto"/>
            <w:noWrap/>
            <w:vAlign w:val="bottom"/>
            <w:hideMark/>
          </w:tcPr>
          <w:p w14:paraId="26A9446C" w14:textId="77777777" w:rsidR="00DC2757" w:rsidRPr="00DC2757" w:rsidRDefault="00DC2757" w:rsidP="00DC2757">
            <w:pPr>
              <w:spacing w:after="0" w:line="240" w:lineRule="auto"/>
              <w:rPr>
                <w:ins w:id="5820" w:author="Commodore, Sarah" w:date="2023-03-22T16:21:00Z"/>
                <w:rFonts w:ascii="Calibri" w:eastAsia="Times New Roman" w:hAnsi="Calibri" w:cs="Calibri"/>
                <w:color w:val="000000"/>
                <w:sz w:val="20"/>
                <w:szCs w:val="20"/>
              </w:rPr>
            </w:pPr>
            <w:ins w:id="5821" w:author="Commodore, Sarah" w:date="2023-03-22T16:21:00Z">
              <w:r w:rsidRPr="00DC2757">
                <w:rPr>
                  <w:rFonts w:ascii="Calibri" w:eastAsia="Times New Roman" w:hAnsi="Calibri" w:cs="Calibri"/>
                  <w:color w:val="000000"/>
                  <w:sz w:val="20"/>
                  <w:szCs w:val="20"/>
                </w:rPr>
                <w:t>TXLNGY</w:t>
              </w:r>
            </w:ins>
          </w:p>
        </w:tc>
        <w:tc>
          <w:tcPr>
            <w:tcW w:w="0" w:type="auto"/>
            <w:tcBorders>
              <w:top w:val="nil"/>
              <w:left w:val="nil"/>
              <w:bottom w:val="nil"/>
              <w:right w:val="nil"/>
            </w:tcBorders>
            <w:shd w:val="clear" w:color="auto" w:fill="auto"/>
            <w:noWrap/>
            <w:vAlign w:val="bottom"/>
            <w:hideMark/>
          </w:tcPr>
          <w:p w14:paraId="46B2BBCD" w14:textId="77777777" w:rsidR="00DC2757" w:rsidRPr="00DC2757" w:rsidRDefault="00DC2757" w:rsidP="00DC2757">
            <w:pPr>
              <w:spacing w:after="0" w:line="240" w:lineRule="auto"/>
              <w:jc w:val="center"/>
              <w:rPr>
                <w:ins w:id="5822" w:author="Commodore, Sarah" w:date="2023-03-22T16:21:00Z"/>
                <w:rFonts w:ascii="Calibri" w:eastAsia="Times New Roman" w:hAnsi="Calibri" w:cs="Calibri"/>
                <w:color w:val="000000"/>
                <w:sz w:val="20"/>
                <w:szCs w:val="20"/>
              </w:rPr>
            </w:pPr>
            <w:ins w:id="5823"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51DB75C6" w14:textId="77777777" w:rsidR="00DC2757" w:rsidRPr="00DC2757" w:rsidRDefault="00DC2757" w:rsidP="00DC2757">
            <w:pPr>
              <w:spacing w:after="0" w:line="240" w:lineRule="auto"/>
              <w:jc w:val="center"/>
              <w:rPr>
                <w:ins w:id="5824" w:author="Commodore, Sarah" w:date="2023-03-22T16:21:00Z"/>
                <w:rFonts w:ascii="Calibri" w:eastAsia="Times New Roman" w:hAnsi="Calibri" w:cs="Calibri"/>
                <w:color w:val="000000"/>
                <w:sz w:val="20"/>
                <w:szCs w:val="20"/>
              </w:rPr>
            </w:pPr>
            <w:ins w:id="5825"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6B41FFA6" w14:textId="77777777" w:rsidR="00DC2757" w:rsidRPr="00DC2757" w:rsidRDefault="00DC2757" w:rsidP="00DC2757">
            <w:pPr>
              <w:spacing w:after="0" w:line="240" w:lineRule="auto"/>
              <w:jc w:val="center"/>
              <w:rPr>
                <w:ins w:id="5826" w:author="Commodore, Sarah" w:date="2023-03-22T16:21:00Z"/>
                <w:rFonts w:ascii="Calibri" w:eastAsia="Times New Roman" w:hAnsi="Calibri" w:cs="Calibri"/>
                <w:color w:val="000000"/>
                <w:sz w:val="20"/>
                <w:szCs w:val="20"/>
              </w:rPr>
            </w:pPr>
            <w:ins w:id="5827"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5DF97186" w14:textId="77777777" w:rsidR="00DC2757" w:rsidRPr="00DC2757" w:rsidRDefault="00DC2757" w:rsidP="00DC2757">
            <w:pPr>
              <w:spacing w:after="0" w:line="240" w:lineRule="auto"/>
              <w:jc w:val="center"/>
              <w:rPr>
                <w:ins w:id="5828" w:author="Commodore, Sarah" w:date="2023-03-22T16:21:00Z"/>
                <w:rFonts w:ascii="Calibri" w:eastAsia="Times New Roman" w:hAnsi="Calibri" w:cs="Calibri"/>
                <w:color w:val="000000"/>
                <w:sz w:val="20"/>
                <w:szCs w:val="20"/>
              </w:rPr>
            </w:pPr>
            <w:ins w:id="5829" w:author="Commodore, Sarah" w:date="2023-03-22T16:21:00Z">
              <w:r w:rsidRPr="00DC2757">
                <w:rPr>
                  <w:rFonts w:ascii="Calibri" w:eastAsia="Times New Roman" w:hAnsi="Calibri" w:cs="Calibri"/>
                  <w:color w:val="000000"/>
                  <w:sz w:val="20"/>
                  <w:szCs w:val="20"/>
                </w:rPr>
                <w:t>*</w:t>
              </w:r>
            </w:ins>
          </w:p>
        </w:tc>
      </w:tr>
      <w:tr w:rsidR="00DC2757" w:rsidRPr="00DC2757" w14:paraId="791666A0" w14:textId="77777777" w:rsidTr="00DC2757">
        <w:trPr>
          <w:trHeight w:val="260"/>
          <w:ins w:id="5830" w:author="Commodore, Sarah" w:date="2023-03-22T16:21:00Z"/>
        </w:trPr>
        <w:tc>
          <w:tcPr>
            <w:tcW w:w="0" w:type="auto"/>
            <w:tcBorders>
              <w:top w:val="nil"/>
              <w:left w:val="nil"/>
              <w:bottom w:val="nil"/>
              <w:right w:val="nil"/>
            </w:tcBorders>
            <w:shd w:val="clear" w:color="auto" w:fill="auto"/>
            <w:noWrap/>
            <w:vAlign w:val="bottom"/>
            <w:hideMark/>
          </w:tcPr>
          <w:p w14:paraId="1AD1620F" w14:textId="77777777" w:rsidR="00DC2757" w:rsidRPr="00DC2757" w:rsidRDefault="00DC2757" w:rsidP="00DC2757">
            <w:pPr>
              <w:spacing w:after="0" w:line="240" w:lineRule="auto"/>
              <w:rPr>
                <w:ins w:id="5831" w:author="Commodore, Sarah" w:date="2023-03-22T16:21:00Z"/>
                <w:rFonts w:ascii="Calibri" w:eastAsia="Times New Roman" w:hAnsi="Calibri" w:cs="Calibri"/>
                <w:color w:val="000000"/>
                <w:sz w:val="20"/>
                <w:szCs w:val="20"/>
              </w:rPr>
            </w:pPr>
            <w:ins w:id="5832" w:author="Commodore, Sarah" w:date="2023-03-22T16:21:00Z">
              <w:r w:rsidRPr="00DC2757">
                <w:rPr>
                  <w:rFonts w:ascii="Calibri" w:eastAsia="Times New Roman" w:hAnsi="Calibri" w:cs="Calibri"/>
                  <w:color w:val="000000"/>
                  <w:sz w:val="20"/>
                  <w:szCs w:val="20"/>
                </w:rPr>
                <w:t>ENSG00000163421.9</w:t>
              </w:r>
            </w:ins>
          </w:p>
        </w:tc>
        <w:tc>
          <w:tcPr>
            <w:tcW w:w="0" w:type="auto"/>
            <w:tcBorders>
              <w:top w:val="nil"/>
              <w:left w:val="nil"/>
              <w:bottom w:val="nil"/>
              <w:right w:val="nil"/>
            </w:tcBorders>
            <w:shd w:val="clear" w:color="auto" w:fill="auto"/>
            <w:noWrap/>
            <w:vAlign w:val="bottom"/>
            <w:hideMark/>
          </w:tcPr>
          <w:p w14:paraId="6DAB965D" w14:textId="77777777" w:rsidR="00DC2757" w:rsidRPr="00DC2757" w:rsidRDefault="00DC2757" w:rsidP="00DC2757">
            <w:pPr>
              <w:spacing w:after="0" w:line="240" w:lineRule="auto"/>
              <w:rPr>
                <w:ins w:id="5833" w:author="Commodore, Sarah" w:date="2023-03-22T16:21:00Z"/>
                <w:rFonts w:ascii="Calibri" w:eastAsia="Times New Roman" w:hAnsi="Calibri" w:cs="Calibri"/>
                <w:color w:val="000000"/>
                <w:sz w:val="20"/>
                <w:szCs w:val="20"/>
              </w:rPr>
            </w:pPr>
            <w:ins w:id="5834" w:author="Commodore, Sarah" w:date="2023-03-22T16:21:00Z">
              <w:r w:rsidRPr="00DC2757">
                <w:rPr>
                  <w:rFonts w:ascii="Calibri" w:eastAsia="Times New Roman" w:hAnsi="Calibri" w:cs="Calibri"/>
                  <w:color w:val="000000"/>
                  <w:sz w:val="20"/>
                  <w:szCs w:val="20"/>
                </w:rPr>
                <w:t>PROK2</w:t>
              </w:r>
            </w:ins>
          </w:p>
        </w:tc>
        <w:tc>
          <w:tcPr>
            <w:tcW w:w="0" w:type="auto"/>
            <w:tcBorders>
              <w:top w:val="nil"/>
              <w:left w:val="nil"/>
              <w:bottom w:val="nil"/>
              <w:right w:val="nil"/>
            </w:tcBorders>
            <w:shd w:val="clear" w:color="auto" w:fill="auto"/>
            <w:noWrap/>
            <w:vAlign w:val="bottom"/>
            <w:hideMark/>
          </w:tcPr>
          <w:p w14:paraId="6AB46179" w14:textId="77777777" w:rsidR="00DC2757" w:rsidRPr="00DC2757" w:rsidRDefault="00DC2757" w:rsidP="00DC2757">
            <w:pPr>
              <w:spacing w:after="0" w:line="240" w:lineRule="auto"/>
              <w:jc w:val="center"/>
              <w:rPr>
                <w:ins w:id="5835" w:author="Commodore, Sarah" w:date="2023-03-22T16:21:00Z"/>
                <w:rFonts w:ascii="Calibri" w:eastAsia="Times New Roman" w:hAnsi="Calibri" w:cs="Calibri"/>
                <w:color w:val="000000"/>
                <w:sz w:val="20"/>
                <w:szCs w:val="20"/>
              </w:rPr>
            </w:pPr>
            <w:ins w:id="5836"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50C4A2E" w14:textId="77777777" w:rsidR="00DC2757" w:rsidRPr="00DC2757" w:rsidRDefault="00DC2757" w:rsidP="00DC2757">
            <w:pPr>
              <w:spacing w:after="0" w:line="240" w:lineRule="auto"/>
              <w:jc w:val="center"/>
              <w:rPr>
                <w:ins w:id="5837" w:author="Commodore, Sarah" w:date="2023-03-22T16:21:00Z"/>
                <w:rFonts w:ascii="Calibri" w:eastAsia="Times New Roman" w:hAnsi="Calibri" w:cs="Calibri"/>
                <w:color w:val="000000"/>
                <w:sz w:val="20"/>
                <w:szCs w:val="20"/>
              </w:rPr>
            </w:pPr>
            <w:ins w:id="5838" w:author="Commodore, Sarah" w:date="2023-03-22T16:21:00Z">
              <w:r w:rsidRPr="00DC2757">
                <w:rPr>
                  <w:rFonts w:ascii="Calibri" w:eastAsia="Times New Roman" w:hAnsi="Calibri" w:cs="Calibri"/>
                  <w:color w:val="000000"/>
                  <w:sz w:val="20"/>
                  <w:szCs w:val="20"/>
                </w:rPr>
                <w:t>4.9E-04</w:t>
              </w:r>
            </w:ins>
          </w:p>
        </w:tc>
        <w:tc>
          <w:tcPr>
            <w:tcW w:w="0" w:type="auto"/>
            <w:tcBorders>
              <w:top w:val="nil"/>
              <w:left w:val="nil"/>
              <w:bottom w:val="nil"/>
              <w:right w:val="nil"/>
            </w:tcBorders>
            <w:shd w:val="clear" w:color="auto" w:fill="auto"/>
            <w:noWrap/>
            <w:vAlign w:val="bottom"/>
            <w:hideMark/>
          </w:tcPr>
          <w:p w14:paraId="63869DC7" w14:textId="77777777" w:rsidR="00DC2757" w:rsidRPr="00DC2757" w:rsidRDefault="00DC2757" w:rsidP="00DC2757">
            <w:pPr>
              <w:spacing w:after="0" w:line="240" w:lineRule="auto"/>
              <w:jc w:val="center"/>
              <w:rPr>
                <w:ins w:id="5839" w:author="Commodore, Sarah" w:date="2023-03-22T16:21:00Z"/>
                <w:rFonts w:ascii="Calibri" w:eastAsia="Times New Roman" w:hAnsi="Calibri" w:cs="Calibri"/>
                <w:color w:val="000000"/>
                <w:sz w:val="20"/>
                <w:szCs w:val="20"/>
              </w:rPr>
            </w:pPr>
            <w:ins w:id="5840" w:author="Commodore, Sarah" w:date="2023-03-22T16:21:00Z">
              <w:r w:rsidRPr="00DC2757">
                <w:rPr>
                  <w:rFonts w:ascii="Calibri" w:eastAsia="Times New Roman" w:hAnsi="Calibri" w:cs="Calibri"/>
                  <w:color w:val="000000"/>
                  <w:sz w:val="20"/>
                  <w:szCs w:val="20"/>
                </w:rPr>
                <w:t>2.0E-03</w:t>
              </w:r>
            </w:ins>
          </w:p>
        </w:tc>
        <w:tc>
          <w:tcPr>
            <w:tcW w:w="0" w:type="auto"/>
            <w:tcBorders>
              <w:top w:val="nil"/>
              <w:left w:val="nil"/>
              <w:bottom w:val="nil"/>
              <w:right w:val="nil"/>
            </w:tcBorders>
            <w:shd w:val="clear" w:color="auto" w:fill="auto"/>
            <w:noWrap/>
            <w:vAlign w:val="bottom"/>
            <w:hideMark/>
          </w:tcPr>
          <w:p w14:paraId="3E5FB7AE" w14:textId="77777777" w:rsidR="00DC2757" w:rsidRPr="00DC2757" w:rsidRDefault="00DC2757" w:rsidP="00DC2757">
            <w:pPr>
              <w:spacing w:after="0" w:line="240" w:lineRule="auto"/>
              <w:jc w:val="center"/>
              <w:rPr>
                <w:ins w:id="5841" w:author="Commodore, Sarah" w:date="2023-03-22T16:21:00Z"/>
                <w:rFonts w:ascii="Calibri" w:eastAsia="Times New Roman" w:hAnsi="Calibri" w:cs="Calibri"/>
                <w:color w:val="000000"/>
                <w:sz w:val="20"/>
                <w:szCs w:val="20"/>
              </w:rPr>
            </w:pPr>
            <w:ins w:id="5842" w:author="Commodore, Sarah" w:date="2023-03-22T16:21:00Z">
              <w:r w:rsidRPr="00DC2757">
                <w:rPr>
                  <w:rFonts w:ascii="Calibri" w:eastAsia="Times New Roman" w:hAnsi="Calibri" w:cs="Calibri"/>
                  <w:color w:val="000000"/>
                  <w:sz w:val="20"/>
                  <w:szCs w:val="20"/>
                </w:rPr>
                <w:t>*</w:t>
              </w:r>
            </w:ins>
          </w:p>
        </w:tc>
      </w:tr>
      <w:tr w:rsidR="00DC2757" w:rsidRPr="00DC2757" w14:paraId="0B3FFE36" w14:textId="77777777" w:rsidTr="00DC2757">
        <w:trPr>
          <w:trHeight w:val="260"/>
          <w:ins w:id="5843" w:author="Commodore, Sarah" w:date="2023-03-22T16:21:00Z"/>
        </w:trPr>
        <w:tc>
          <w:tcPr>
            <w:tcW w:w="0" w:type="auto"/>
            <w:tcBorders>
              <w:top w:val="nil"/>
              <w:left w:val="nil"/>
              <w:bottom w:val="nil"/>
              <w:right w:val="nil"/>
            </w:tcBorders>
            <w:shd w:val="clear" w:color="auto" w:fill="auto"/>
            <w:noWrap/>
            <w:vAlign w:val="bottom"/>
            <w:hideMark/>
          </w:tcPr>
          <w:p w14:paraId="6B6BEED9" w14:textId="77777777" w:rsidR="00DC2757" w:rsidRPr="00DC2757" w:rsidRDefault="00DC2757" w:rsidP="00DC2757">
            <w:pPr>
              <w:spacing w:after="0" w:line="240" w:lineRule="auto"/>
              <w:rPr>
                <w:ins w:id="5844" w:author="Commodore, Sarah" w:date="2023-03-22T16:21:00Z"/>
                <w:rFonts w:ascii="Calibri" w:eastAsia="Times New Roman" w:hAnsi="Calibri" w:cs="Calibri"/>
                <w:color w:val="000000"/>
                <w:sz w:val="20"/>
                <w:szCs w:val="20"/>
              </w:rPr>
            </w:pPr>
            <w:ins w:id="5845" w:author="Commodore, Sarah" w:date="2023-03-22T16:21:00Z">
              <w:r w:rsidRPr="00DC2757">
                <w:rPr>
                  <w:rFonts w:ascii="Calibri" w:eastAsia="Times New Roman" w:hAnsi="Calibri" w:cs="Calibri"/>
                  <w:color w:val="000000"/>
                  <w:sz w:val="20"/>
                  <w:szCs w:val="20"/>
                </w:rPr>
                <w:t>ENSG00000184557.4</w:t>
              </w:r>
            </w:ins>
          </w:p>
        </w:tc>
        <w:tc>
          <w:tcPr>
            <w:tcW w:w="0" w:type="auto"/>
            <w:tcBorders>
              <w:top w:val="nil"/>
              <w:left w:val="nil"/>
              <w:bottom w:val="nil"/>
              <w:right w:val="nil"/>
            </w:tcBorders>
            <w:shd w:val="clear" w:color="auto" w:fill="auto"/>
            <w:noWrap/>
            <w:vAlign w:val="bottom"/>
            <w:hideMark/>
          </w:tcPr>
          <w:p w14:paraId="26B6FC3C" w14:textId="77777777" w:rsidR="00DC2757" w:rsidRPr="00DC2757" w:rsidRDefault="00DC2757" w:rsidP="00DC2757">
            <w:pPr>
              <w:spacing w:after="0" w:line="240" w:lineRule="auto"/>
              <w:rPr>
                <w:ins w:id="5846" w:author="Commodore, Sarah" w:date="2023-03-22T16:21:00Z"/>
                <w:rFonts w:ascii="Calibri" w:eastAsia="Times New Roman" w:hAnsi="Calibri" w:cs="Calibri"/>
                <w:color w:val="000000"/>
                <w:sz w:val="20"/>
                <w:szCs w:val="20"/>
              </w:rPr>
            </w:pPr>
            <w:ins w:id="5847" w:author="Commodore, Sarah" w:date="2023-03-22T16:21:00Z">
              <w:r w:rsidRPr="00DC2757">
                <w:rPr>
                  <w:rFonts w:ascii="Calibri" w:eastAsia="Times New Roman" w:hAnsi="Calibri" w:cs="Calibri"/>
                  <w:color w:val="000000"/>
                  <w:sz w:val="20"/>
                  <w:szCs w:val="20"/>
                </w:rPr>
                <w:t>SOCS3</w:t>
              </w:r>
            </w:ins>
          </w:p>
        </w:tc>
        <w:tc>
          <w:tcPr>
            <w:tcW w:w="0" w:type="auto"/>
            <w:tcBorders>
              <w:top w:val="nil"/>
              <w:left w:val="nil"/>
              <w:bottom w:val="nil"/>
              <w:right w:val="nil"/>
            </w:tcBorders>
            <w:shd w:val="clear" w:color="auto" w:fill="auto"/>
            <w:noWrap/>
            <w:vAlign w:val="bottom"/>
            <w:hideMark/>
          </w:tcPr>
          <w:p w14:paraId="54F757F2" w14:textId="77777777" w:rsidR="00DC2757" w:rsidRPr="00DC2757" w:rsidRDefault="00DC2757" w:rsidP="00DC2757">
            <w:pPr>
              <w:spacing w:after="0" w:line="240" w:lineRule="auto"/>
              <w:jc w:val="center"/>
              <w:rPr>
                <w:ins w:id="5848" w:author="Commodore, Sarah" w:date="2023-03-22T16:21:00Z"/>
                <w:rFonts w:ascii="Calibri" w:eastAsia="Times New Roman" w:hAnsi="Calibri" w:cs="Calibri"/>
                <w:color w:val="000000"/>
                <w:sz w:val="20"/>
                <w:szCs w:val="20"/>
              </w:rPr>
            </w:pPr>
            <w:ins w:id="5849"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FF5CA10" w14:textId="77777777" w:rsidR="00DC2757" w:rsidRPr="00DC2757" w:rsidRDefault="00DC2757" w:rsidP="00DC2757">
            <w:pPr>
              <w:spacing w:after="0" w:line="240" w:lineRule="auto"/>
              <w:jc w:val="center"/>
              <w:rPr>
                <w:ins w:id="5850" w:author="Commodore, Sarah" w:date="2023-03-22T16:21:00Z"/>
                <w:rFonts w:ascii="Calibri" w:eastAsia="Times New Roman" w:hAnsi="Calibri" w:cs="Calibri"/>
                <w:color w:val="000000"/>
                <w:sz w:val="20"/>
                <w:szCs w:val="20"/>
              </w:rPr>
            </w:pPr>
            <w:ins w:id="5851"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035597EA" w14:textId="77777777" w:rsidR="00DC2757" w:rsidRPr="00DC2757" w:rsidRDefault="00DC2757" w:rsidP="00DC2757">
            <w:pPr>
              <w:spacing w:after="0" w:line="240" w:lineRule="auto"/>
              <w:jc w:val="center"/>
              <w:rPr>
                <w:ins w:id="5852" w:author="Commodore, Sarah" w:date="2023-03-22T16:21:00Z"/>
                <w:rFonts w:ascii="Calibri" w:eastAsia="Times New Roman" w:hAnsi="Calibri" w:cs="Calibri"/>
                <w:color w:val="000000"/>
                <w:sz w:val="20"/>
                <w:szCs w:val="20"/>
              </w:rPr>
            </w:pPr>
            <w:ins w:id="5853"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05B1A628" w14:textId="77777777" w:rsidR="00DC2757" w:rsidRPr="00DC2757" w:rsidRDefault="00DC2757" w:rsidP="00DC2757">
            <w:pPr>
              <w:spacing w:after="0" w:line="240" w:lineRule="auto"/>
              <w:jc w:val="center"/>
              <w:rPr>
                <w:ins w:id="5854" w:author="Commodore, Sarah" w:date="2023-03-22T16:21:00Z"/>
                <w:rFonts w:ascii="Calibri" w:eastAsia="Times New Roman" w:hAnsi="Calibri" w:cs="Calibri"/>
                <w:color w:val="000000"/>
                <w:sz w:val="20"/>
                <w:szCs w:val="20"/>
              </w:rPr>
            </w:pPr>
            <w:ins w:id="5855" w:author="Commodore, Sarah" w:date="2023-03-22T16:21:00Z">
              <w:r w:rsidRPr="00DC2757">
                <w:rPr>
                  <w:rFonts w:ascii="Calibri" w:eastAsia="Times New Roman" w:hAnsi="Calibri" w:cs="Calibri"/>
                  <w:color w:val="000000"/>
                  <w:sz w:val="20"/>
                  <w:szCs w:val="20"/>
                </w:rPr>
                <w:t>*</w:t>
              </w:r>
            </w:ins>
          </w:p>
        </w:tc>
      </w:tr>
      <w:tr w:rsidR="00DC2757" w:rsidRPr="00DC2757" w14:paraId="4FB8956A" w14:textId="77777777" w:rsidTr="00DC2757">
        <w:trPr>
          <w:trHeight w:val="260"/>
          <w:ins w:id="5856" w:author="Commodore, Sarah" w:date="2023-03-22T16:21:00Z"/>
        </w:trPr>
        <w:tc>
          <w:tcPr>
            <w:tcW w:w="0" w:type="auto"/>
            <w:tcBorders>
              <w:top w:val="nil"/>
              <w:left w:val="nil"/>
              <w:bottom w:val="nil"/>
              <w:right w:val="nil"/>
            </w:tcBorders>
            <w:shd w:val="clear" w:color="auto" w:fill="auto"/>
            <w:noWrap/>
            <w:vAlign w:val="bottom"/>
            <w:hideMark/>
          </w:tcPr>
          <w:p w14:paraId="31082181" w14:textId="77777777" w:rsidR="00DC2757" w:rsidRPr="00DC2757" w:rsidRDefault="00DC2757" w:rsidP="00DC2757">
            <w:pPr>
              <w:spacing w:after="0" w:line="240" w:lineRule="auto"/>
              <w:rPr>
                <w:ins w:id="5857" w:author="Commodore, Sarah" w:date="2023-03-22T16:21:00Z"/>
                <w:rFonts w:ascii="Calibri" w:eastAsia="Times New Roman" w:hAnsi="Calibri" w:cs="Calibri"/>
                <w:color w:val="000000"/>
                <w:sz w:val="20"/>
                <w:szCs w:val="20"/>
              </w:rPr>
            </w:pPr>
            <w:ins w:id="5858" w:author="Commodore, Sarah" w:date="2023-03-22T16:21:00Z">
              <w:r w:rsidRPr="00DC2757">
                <w:rPr>
                  <w:rFonts w:ascii="Calibri" w:eastAsia="Times New Roman" w:hAnsi="Calibri" w:cs="Calibri"/>
                  <w:color w:val="000000"/>
                  <w:sz w:val="20"/>
                  <w:szCs w:val="20"/>
                </w:rPr>
                <w:t>ENSG00000162747.12</w:t>
              </w:r>
            </w:ins>
          </w:p>
        </w:tc>
        <w:tc>
          <w:tcPr>
            <w:tcW w:w="0" w:type="auto"/>
            <w:tcBorders>
              <w:top w:val="nil"/>
              <w:left w:val="nil"/>
              <w:bottom w:val="nil"/>
              <w:right w:val="nil"/>
            </w:tcBorders>
            <w:shd w:val="clear" w:color="auto" w:fill="auto"/>
            <w:noWrap/>
            <w:vAlign w:val="bottom"/>
            <w:hideMark/>
          </w:tcPr>
          <w:p w14:paraId="1FFA1B12" w14:textId="77777777" w:rsidR="00DC2757" w:rsidRPr="00DC2757" w:rsidRDefault="00DC2757" w:rsidP="00DC2757">
            <w:pPr>
              <w:spacing w:after="0" w:line="240" w:lineRule="auto"/>
              <w:rPr>
                <w:ins w:id="5859" w:author="Commodore, Sarah" w:date="2023-03-22T16:21:00Z"/>
                <w:rFonts w:ascii="Calibri" w:eastAsia="Times New Roman" w:hAnsi="Calibri" w:cs="Calibri"/>
                <w:color w:val="000000"/>
                <w:sz w:val="20"/>
                <w:szCs w:val="20"/>
              </w:rPr>
            </w:pPr>
            <w:ins w:id="5860" w:author="Commodore, Sarah" w:date="2023-03-22T16:21:00Z">
              <w:r w:rsidRPr="00DC2757">
                <w:rPr>
                  <w:rFonts w:ascii="Calibri" w:eastAsia="Times New Roman" w:hAnsi="Calibri" w:cs="Calibri"/>
                  <w:color w:val="000000"/>
                  <w:sz w:val="20"/>
                  <w:szCs w:val="20"/>
                </w:rPr>
                <w:t>FCGR3B</w:t>
              </w:r>
            </w:ins>
          </w:p>
        </w:tc>
        <w:tc>
          <w:tcPr>
            <w:tcW w:w="0" w:type="auto"/>
            <w:tcBorders>
              <w:top w:val="nil"/>
              <w:left w:val="nil"/>
              <w:bottom w:val="nil"/>
              <w:right w:val="nil"/>
            </w:tcBorders>
            <w:shd w:val="clear" w:color="auto" w:fill="auto"/>
            <w:noWrap/>
            <w:vAlign w:val="bottom"/>
            <w:hideMark/>
          </w:tcPr>
          <w:p w14:paraId="58ED46C6" w14:textId="77777777" w:rsidR="00DC2757" w:rsidRPr="00DC2757" w:rsidRDefault="00DC2757" w:rsidP="00DC2757">
            <w:pPr>
              <w:spacing w:after="0" w:line="240" w:lineRule="auto"/>
              <w:jc w:val="center"/>
              <w:rPr>
                <w:ins w:id="5861" w:author="Commodore, Sarah" w:date="2023-03-22T16:21:00Z"/>
                <w:rFonts w:ascii="Calibri" w:eastAsia="Times New Roman" w:hAnsi="Calibri" w:cs="Calibri"/>
                <w:color w:val="000000"/>
                <w:sz w:val="20"/>
                <w:szCs w:val="20"/>
              </w:rPr>
            </w:pPr>
            <w:ins w:id="5862"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21C0ED7A" w14:textId="77777777" w:rsidR="00DC2757" w:rsidRPr="00DC2757" w:rsidRDefault="00DC2757" w:rsidP="00DC2757">
            <w:pPr>
              <w:spacing w:after="0" w:line="240" w:lineRule="auto"/>
              <w:jc w:val="center"/>
              <w:rPr>
                <w:ins w:id="5863" w:author="Commodore, Sarah" w:date="2023-03-22T16:21:00Z"/>
                <w:rFonts w:ascii="Calibri" w:eastAsia="Times New Roman" w:hAnsi="Calibri" w:cs="Calibri"/>
                <w:color w:val="000000"/>
                <w:sz w:val="20"/>
                <w:szCs w:val="20"/>
              </w:rPr>
            </w:pPr>
            <w:ins w:id="5864"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0163291B" w14:textId="77777777" w:rsidR="00DC2757" w:rsidRPr="00DC2757" w:rsidRDefault="00DC2757" w:rsidP="00DC2757">
            <w:pPr>
              <w:spacing w:after="0" w:line="240" w:lineRule="auto"/>
              <w:jc w:val="center"/>
              <w:rPr>
                <w:ins w:id="5865" w:author="Commodore, Sarah" w:date="2023-03-22T16:21:00Z"/>
                <w:rFonts w:ascii="Calibri" w:eastAsia="Times New Roman" w:hAnsi="Calibri" w:cs="Calibri"/>
                <w:color w:val="000000"/>
                <w:sz w:val="20"/>
                <w:szCs w:val="20"/>
              </w:rPr>
            </w:pPr>
            <w:ins w:id="5866" w:author="Commodore, Sarah" w:date="2023-03-22T16:21:00Z">
              <w:r w:rsidRPr="00DC2757">
                <w:rPr>
                  <w:rFonts w:ascii="Calibri" w:eastAsia="Times New Roman" w:hAnsi="Calibri" w:cs="Calibri"/>
                  <w:color w:val="000000"/>
                  <w:sz w:val="20"/>
                  <w:szCs w:val="20"/>
                </w:rPr>
                <w:t>6.6E-04</w:t>
              </w:r>
            </w:ins>
          </w:p>
        </w:tc>
        <w:tc>
          <w:tcPr>
            <w:tcW w:w="0" w:type="auto"/>
            <w:tcBorders>
              <w:top w:val="nil"/>
              <w:left w:val="nil"/>
              <w:bottom w:val="nil"/>
              <w:right w:val="nil"/>
            </w:tcBorders>
            <w:shd w:val="clear" w:color="auto" w:fill="auto"/>
            <w:noWrap/>
            <w:vAlign w:val="bottom"/>
            <w:hideMark/>
          </w:tcPr>
          <w:p w14:paraId="542CA4BC" w14:textId="77777777" w:rsidR="00DC2757" w:rsidRPr="00DC2757" w:rsidRDefault="00DC2757" w:rsidP="00DC2757">
            <w:pPr>
              <w:spacing w:after="0" w:line="240" w:lineRule="auto"/>
              <w:jc w:val="center"/>
              <w:rPr>
                <w:ins w:id="5867" w:author="Commodore, Sarah" w:date="2023-03-22T16:21:00Z"/>
                <w:rFonts w:ascii="Calibri" w:eastAsia="Times New Roman" w:hAnsi="Calibri" w:cs="Calibri"/>
                <w:color w:val="000000"/>
                <w:sz w:val="20"/>
                <w:szCs w:val="20"/>
              </w:rPr>
            </w:pPr>
            <w:ins w:id="5868" w:author="Commodore, Sarah" w:date="2023-03-22T16:21:00Z">
              <w:r w:rsidRPr="00DC2757">
                <w:rPr>
                  <w:rFonts w:ascii="Calibri" w:eastAsia="Times New Roman" w:hAnsi="Calibri" w:cs="Calibri"/>
                  <w:color w:val="000000"/>
                  <w:sz w:val="20"/>
                  <w:szCs w:val="20"/>
                </w:rPr>
                <w:t>*</w:t>
              </w:r>
            </w:ins>
          </w:p>
        </w:tc>
      </w:tr>
      <w:tr w:rsidR="00DC2757" w:rsidRPr="00DC2757" w14:paraId="2554A012" w14:textId="77777777" w:rsidTr="00DC2757">
        <w:trPr>
          <w:trHeight w:val="260"/>
          <w:ins w:id="5869" w:author="Commodore, Sarah" w:date="2023-03-22T16:21:00Z"/>
        </w:trPr>
        <w:tc>
          <w:tcPr>
            <w:tcW w:w="0" w:type="auto"/>
            <w:tcBorders>
              <w:top w:val="nil"/>
              <w:left w:val="nil"/>
              <w:bottom w:val="nil"/>
              <w:right w:val="nil"/>
            </w:tcBorders>
            <w:shd w:val="clear" w:color="auto" w:fill="auto"/>
            <w:noWrap/>
            <w:vAlign w:val="bottom"/>
            <w:hideMark/>
          </w:tcPr>
          <w:p w14:paraId="7748F5FF" w14:textId="77777777" w:rsidR="00DC2757" w:rsidRPr="00DC2757" w:rsidRDefault="00DC2757" w:rsidP="00DC2757">
            <w:pPr>
              <w:spacing w:after="0" w:line="240" w:lineRule="auto"/>
              <w:rPr>
                <w:ins w:id="5870" w:author="Commodore, Sarah" w:date="2023-03-22T16:21:00Z"/>
                <w:rFonts w:ascii="Calibri" w:eastAsia="Times New Roman" w:hAnsi="Calibri" w:cs="Calibri"/>
                <w:color w:val="000000"/>
                <w:sz w:val="20"/>
                <w:szCs w:val="20"/>
              </w:rPr>
            </w:pPr>
            <w:ins w:id="5871" w:author="Commodore, Sarah" w:date="2023-03-22T16:21:00Z">
              <w:r w:rsidRPr="00DC2757">
                <w:rPr>
                  <w:rFonts w:ascii="Calibri" w:eastAsia="Times New Roman" w:hAnsi="Calibri" w:cs="Calibri"/>
                  <w:color w:val="000000"/>
                  <w:sz w:val="20"/>
                  <w:szCs w:val="20"/>
                </w:rPr>
                <w:t>ENSG00000136244.12</w:t>
              </w:r>
            </w:ins>
          </w:p>
        </w:tc>
        <w:tc>
          <w:tcPr>
            <w:tcW w:w="0" w:type="auto"/>
            <w:tcBorders>
              <w:top w:val="nil"/>
              <w:left w:val="nil"/>
              <w:bottom w:val="nil"/>
              <w:right w:val="nil"/>
            </w:tcBorders>
            <w:shd w:val="clear" w:color="auto" w:fill="auto"/>
            <w:noWrap/>
            <w:vAlign w:val="bottom"/>
            <w:hideMark/>
          </w:tcPr>
          <w:p w14:paraId="45122675" w14:textId="77777777" w:rsidR="00DC2757" w:rsidRPr="00DC2757" w:rsidRDefault="00DC2757" w:rsidP="00DC2757">
            <w:pPr>
              <w:spacing w:after="0" w:line="240" w:lineRule="auto"/>
              <w:rPr>
                <w:ins w:id="5872" w:author="Commodore, Sarah" w:date="2023-03-22T16:21:00Z"/>
                <w:rFonts w:ascii="Calibri" w:eastAsia="Times New Roman" w:hAnsi="Calibri" w:cs="Calibri"/>
                <w:color w:val="000000"/>
                <w:sz w:val="20"/>
                <w:szCs w:val="20"/>
              </w:rPr>
            </w:pPr>
            <w:ins w:id="5873" w:author="Commodore, Sarah" w:date="2023-03-22T16:21:00Z">
              <w:r w:rsidRPr="00DC2757">
                <w:rPr>
                  <w:rFonts w:ascii="Calibri" w:eastAsia="Times New Roman" w:hAnsi="Calibri" w:cs="Calibri"/>
                  <w:color w:val="000000"/>
                  <w:sz w:val="20"/>
                  <w:szCs w:val="20"/>
                </w:rPr>
                <w:t>IL6</w:t>
              </w:r>
            </w:ins>
          </w:p>
        </w:tc>
        <w:tc>
          <w:tcPr>
            <w:tcW w:w="0" w:type="auto"/>
            <w:tcBorders>
              <w:top w:val="nil"/>
              <w:left w:val="nil"/>
              <w:bottom w:val="nil"/>
              <w:right w:val="nil"/>
            </w:tcBorders>
            <w:shd w:val="clear" w:color="auto" w:fill="auto"/>
            <w:noWrap/>
            <w:vAlign w:val="bottom"/>
            <w:hideMark/>
          </w:tcPr>
          <w:p w14:paraId="645A22DB" w14:textId="77777777" w:rsidR="00DC2757" w:rsidRPr="00DC2757" w:rsidRDefault="00DC2757" w:rsidP="00DC2757">
            <w:pPr>
              <w:spacing w:after="0" w:line="240" w:lineRule="auto"/>
              <w:jc w:val="center"/>
              <w:rPr>
                <w:ins w:id="5874" w:author="Commodore, Sarah" w:date="2023-03-22T16:21:00Z"/>
                <w:rFonts w:ascii="Calibri" w:eastAsia="Times New Roman" w:hAnsi="Calibri" w:cs="Calibri"/>
                <w:color w:val="000000"/>
                <w:sz w:val="20"/>
                <w:szCs w:val="20"/>
              </w:rPr>
            </w:pPr>
            <w:ins w:id="5875"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70F808EB" w14:textId="77777777" w:rsidR="00DC2757" w:rsidRPr="00DC2757" w:rsidRDefault="00DC2757" w:rsidP="00DC2757">
            <w:pPr>
              <w:spacing w:after="0" w:line="240" w:lineRule="auto"/>
              <w:jc w:val="center"/>
              <w:rPr>
                <w:ins w:id="5876" w:author="Commodore, Sarah" w:date="2023-03-22T16:21:00Z"/>
                <w:rFonts w:ascii="Calibri" w:eastAsia="Times New Roman" w:hAnsi="Calibri" w:cs="Calibri"/>
                <w:color w:val="000000"/>
                <w:sz w:val="20"/>
                <w:szCs w:val="20"/>
              </w:rPr>
            </w:pPr>
            <w:ins w:id="5877" w:author="Commodore, Sarah" w:date="2023-03-22T16:21:00Z">
              <w:r w:rsidRPr="00DC2757">
                <w:rPr>
                  <w:rFonts w:ascii="Calibri" w:eastAsia="Times New Roman" w:hAnsi="Calibri" w:cs="Calibri"/>
                  <w:color w:val="000000"/>
                  <w:sz w:val="20"/>
                  <w:szCs w:val="20"/>
                </w:rPr>
                <w:t>1.2E-03</w:t>
              </w:r>
            </w:ins>
          </w:p>
        </w:tc>
        <w:tc>
          <w:tcPr>
            <w:tcW w:w="0" w:type="auto"/>
            <w:tcBorders>
              <w:top w:val="nil"/>
              <w:left w:val="nil"/>
              <w:bottom w:val="nil"/>
              <w:right w:val="nil"/>
            </w:tcBorders>
            <w:shd w:val="clear" w:color="auto" w:fill="auto"/>
            <w:noWrap/>
            <w:vAlign w:val="bottom"/>
            <w:hideMark/>
          </w:tcPr>
          <w:p w14:paraId="767B05A5" w14:textId="77777777" w:rsidR="00DC2757" w:rsidRPr="00DC2757" w:rsidRDefault="00DC2757" w:rsidP="00DC2757">
            <w:pPr>
              <w:spacing w:after="0" w:line="240" w:lineRule="auto"/>
              <w:jc w:val="center"/>
              <w:rPr>
                <w:ins w:id="5878" w:author="Commodore, Sarah" w:date="2023-03-22T16:21:00Z"/>
                <w:rFonts w:ascii="Calibri" w:eastAsia="Times New Roman" w:hAnsi="Calibri" w:cs="Calibri"/>
                <w:color w:val="000000"/>
                <w:sz w:val="20"/>
                <w:szCs w:val="20"/>
              </w:rPr>
            </w:pPr>
            <w:ins w:id="5879" w:author="Commodore, Sarah" w:date="2023-03-22T16:21:00Z">
              <w:r w:rsidRPr="00DC2757">
                <w:rPr>
                  <w:rFonts w:ascii="Calibri" w:eastAsia="Times New Roman" w:hAnsi="Calibri" w:cs="Calibri"/>
                  <w:color w:val="000000"/>
                  <w:sz w:val="20"/>
                  <w:szCs w:val="20"/>
                </w:rPr>
                <w:t>4.5E-03</w:t>
              </w:r>
            </w:ins>
          </w:p>
        </w:tc>
        <w:tc>
          <w:tcPr>
            <w:tcW w:w="0" w:type="auto"/>
            <w:tcBorders>
              <w:top w:val="nil"/>
              <w:left w:val="nil"/>
              <w:bottom w:val="nil"/>
              <w:right w:val="nil"/>
            </w:tcBorders>
            <w:shd w:val="clear" w:color="auto" w:fill="auto"/>
            <w:noWrap/>
            <w:vAlign w:val="bottom"/>
            <w:hideMark/>
          </w:tcPr>
          <w:p w14:paraId="689488E5" w14:textId="77777777" w:rsidR="00DC2757" w:rsidRPr="00DC2757" w:rsidRDefault="00DC2757" w:rsidP="00DC2757">
            <w:pPr>
              <w:spacing w:after="0" w:line="240" w:lineRule="auto"/>
              <w:jc w:val="center"/>
              <w:rPr>
                <w:ins w:id="5880" w:author="Commodore, Sarah" w:date="2023-03-22T16:21:00Z"/>
                <w:rFonts w:ascii="Calibri" w:eastAsia="Times New Roman" w:hAnsi="Calibri" w:cs="Calibri"/>
                <w:color w:val="000000"/>
                <w:sz w:val="20"/>
                <w:szCs w:val="20"/>
              </w:rPr>
            </w:pPr>
            <w:ins w:id="5881" w:author="Commodore, Sarah" w:date="2023-03-22T16:21:00Z">
              <w:r w:rsidRPr="00DC2757">
                <w:rPr>
                  <w:rFonts w:ascii="Calibri" w:eastAsia="Times New Roman" w:hAnsi="Calibri" w:cs="Calibri"/>
                  <w:color w:val="000000"/>
                  <w:sz w:val="20"/>
                  <w:szCs w:val="20"/>
                </w:rPr>
                <w:t>*</w:t>
              </w:r>
            </w:ins>
          </w:p>
        </w:tc>
      </w:tr>
      <w:tr w:rsidR="00DC2757" w:rsidRPr="00DC2757" w14:paraId="422DA793" w14:textId="77777777" w:rsidTr="00DC2757">
        <w:trPr>
          <w:trHeight w:val="260"/>
          <w:ins w:id="5882" w:author="Commodore, Sarah" w:date="2023-03-22T16:21:00Z"/>
        </w:trPr>
        <w:tc>
          <w:tcPr>
            <w:tcW w:w="0" w:type="auto"/>
            <w:tcBorders>
              <w:top w:val="nil"/>
              <w:left w:val="nil"/>
              <w:bottom w:val="nil"/>
              <w:right w:val="nil"/>
            </w:tcBorders>
            <w:shd w:val="clear" w:color="auto" w:fill="auto"/>
            <w:noWrap/>
            <w:vAlign w:val="bottom"/>
            <w:hideMark/>
          </w:tcPr>
          <w:p w14:paraId="3A8D9513" w14:textId="77777777" w:rsidR="00DC2757" w:rsidRPr="00DC2757" w:rsidRDefault="00DC2757" w:rsidP="00DC2757">
            <w:pPr>
              <w:spacing w:after="0" w:line="240" w:lineRule="auto"/>
              <w:rPr>
                <w:ins w:id="5883" w:author="Commodore, Sarah" w:date="2023-03-22T16:21:00Z"/>
                <w:rFonts w:ascii="Calibri" w:eastAsia="Times New Roman" w:hAnsi="Calibri" w:cs="Calibri"/>
                <w:color w:val="000000"/>
                <w:sz w:val="20"/>
                <w:szCs w:val="20"/>
              </w:rPr>
            </w:pPr>
            <w:ins w:id="5884" w:author="Commodore, Sarah" w:date="2023-03-22T16:21:00Z">
              <w:r w:rsidRPr="00DC2757">
                <w:rPr>
                  <w:rFonts w:ascii="Calibri" w:eastAsia="Times New Roman" w:hAnsi="Calibri" w:cs="Calibri"/>
                  <w:color w:val="000000"/>
                  <w:sz w:val="20"/>
                  <w:szCs w:val="20"/>
                </w:rPr>
                <w:t>ENSG00000119535.18</w:t>
              </w:r>
            </w:ins>
          </w:p>
        </w:tc>
        <w:tc>
          <w:tcPr>
            <w:tcW w:w="0" w:type="auto"/>
            <w:tcBorders>
              <w:top w:val="nil"/>
              <w:left w:val="nil"/>
              <w:bottom w:val="nil"/>
              <w:right w:val="nil"/>
            </w:tcBorders>
            <w:shd w:val="clear" w:color="auto" w:fill="auto"/>
            <w:noWrap/>
            <w:vAlign w:val="bottom"/>
            <w:hideMark/>
          </w:tcPr>
          <w:p w14:paraId="649CDF21" w14:textId="77777777" w:rsidR="00DC2757" w:rsidRPr="00DC2757" w:rsidRDefault="00DC2757" w:rsidP="00DC2757">
            <w:pPr>
              <w:spacing w:after="0" w:line="240" w:lineRule="auto"/>
              <w:rPr>
                <w:ins w:id="5885" w:author="Commodore, Sarah" w:date="2023-03-22T16:21:00Z"/>
                <w:rFonts w:ascii="Calibri" w:eastAsia="Times New Roman" w:hAnsi="Calibri" w:cs="Calibri"/>
                <w:color w:val="000000"/>
                <w:sz w:val="20"/>
                <w:szCs w:val="20"/>
              </w:rPr>
            </w:pPr>
            <w:ins w:id="5886" w:author="Commodore, Sarah" w:date="2023-03-22T16:21:00Z">
              <w:r w:rsidRPr="00DC2757">
                <w:rPr>
                  <w:rFonts w:ascii="Calibri" w:eastAsia="Times New Roman" w:hAnsi="Calibri" w:cs="Calibri"/>
                  <w:color w:val="000000"/>
                  <w:sz w:val="20"/>
                  <w:szCs w:val="20"/>
                </w:rPr>
                <w:t>CSF3R</w:t>
              </w:r>
            </w:ins>
          </w:p>
        </w:tc>
        <w:tc>
          <w:tcPr>
            <w:tcW w:w="0" w:type="auto"/>
            <w:tcBorders>
              <w:top w:val="nil"/>
              <w:left w:val="nil"/>
              <w:bottom w:val="nil"/>
              <w:right w:val="nil"/>
            </w:tcBorders>
            <w:shd w:val="clear" w:color="auto" w:fill="auto"/>
            <w:noWrap/>
            <w:vAlign w:val="bottom"/>
            <w:hideMark/>
          </w:tcPr>
          <w:p w14:paraId="7128DE09" w14:textId="77777777" w:rsidR="00DC2757" w:rsidRPr="00DC2757" w:rsidRDefault="00DC2757" w:rsidP="00DC2757">
            <w:pPr>
              <w:spacing w:after="0" w:line="240" w:lineRule="auto"/>
              <w:jc w:val="center"/>
              <w:rPr>
                <w:ins w:id="5887" w:author="Commodore, Sarah" w:date="2023-03-22T16:21:00Z"/>
                <w:rFonts w:ascii="Calibri" w:eastAsia="Times New Roman" w:hAnsi="Calibri" w:cs="Calibri"/>
                <w:color w:val="000000"/>
                <w:sz w:val="20"/>
                <w:szCs w:val="20"/>
              </w:rPr>
            </w:pPr>
            <w:ins w:id="5888" w:author="Commodore, Sarah" w:date="2023-03-22T16:21:00Z">
              <w:r w:rsidRPr="00DC2757">
                <w:rPr>
                  <w:rFonts w:ascii="Calibri" w:eastAsia="Times New Roman" w:hAnsi="Calibri" w:cs="Calibri"/>
                  <w:color w:val="000000"/>
                  <w:sz w:val="20"/>
                  <w:szCs w:val="20"/>
                </w:rPr>
                <w:t>2.3E+00</w:t>
              </w:r>
            </w:ins>
          </w:p>
        </w:tc>
        <w:tc>
          <w:tcPr>
            <w:tcW w:w="0" w:type="auto"/>
            <w:tcBorders>
              <w:top w:val="nil"/>
              <w:left w:val="nil"/>
              <w:bottom w:val="nil"/>
              <w:right w:val="nil"/>
            </w:tcBorders>
            <w:shd w:val="clear" w:color="auto" w:fill="auto"/>
            <w:noWrap/>
            <w:vAlign w:val="bottom"/>
            <w:hideMark/>
          </w:tcPr>
          <w:p w14:paraId="47DAF26F" w14:textId="77777777" w:rsidR="00DC2757" w:rsidRPr="00DC2757" w:rsidRDefault="00DC2757" w:rsidP="00DC2757">
            <w:pPr>
              <w:spacing w:after="0" w:line="240" w:lineRule="auto"/>
              <w:jc w:val="center"/>
              <w:rPr>
                <w:ins w:id="5889" w:author="Commodore, Sarah" w:date="2023-03-22T16:21:00Z"/>
                <w:rFonts w:ascii="Calibri" w:eastAsia="Times New Roman" w:hAnsi="Calibri" w:cs="Calibri"/>
                <w:color w:val="000000"/>
                <w:sz w:val="20"/>
                <w:szCs w:val="20"/>
              </w:rPr>
            </w:pPr>
            <w:ins w:id="5890" w:author="Commodore, Sarah" w:date="2023-03-22T16:21:00Z">
              <w:r w:rsidRPr="00DC2757">
                <w:rPr>
                  <w:rFonts w:ascii="Calibri" w:eastAsia="Times New Roman" w:hAnsi="Calibri" w:cs="Calibri"/>
                  <w:color w:val="000000"/>
                  <w:sz w:val="20"/>
                  <w:szCs w:val="20"/>
                </w:rPr>
                <w:t>3.7E-07</w:t>
              </w:r>
            </w:ins>
          </w:p>
        </w:tc>
        <w:tc>
          <w:tcPr>
            <w:tcW w:w="0" w:type="auto"/>
            <w:tcBorders>
              <w:top w:val="nil"/>
              <w:left w:val="nil"/>
              <w:bottom w:val="nil"/>
              <w:right w:val="nil"/>
            </w:tcBorders>
            <w:shd w:val="clear" w:color="auto" w:fill="auto"/>
            <w:noWrap/>
            <w:vAlign w:val="bottom"/>
            <w:hideMark/>
          </w:tcPr>
          <w:p w14:paraId="35936D35" w14:textId="77777777" w:rsidR="00DC2757" w:rsidRPr="00DC2757" w:rsidRDefault="00DC2757" w:rsidP="00DC2757">
            <w:pPr>
              <w:spacing w:after="0" w:line="240" w:lineRule="auto"/>
              <w:jc w:val="center"/>
              <w:rPr>
                <w:ins w:id="5891" w:author="Commodore, Sarah" w:date="2023-03-22T16:21:00Z"/>
                <w:rFonts w:ascii="Calibri" w:eastAsia="Times New Roman" w:hAnsi="Calibri" w:cs="Calibri"/>
                <w:color w:val="000000"/>
                <w:sz w:val="20"/>
                <w:szCs w:val="20"/>
              </w:rPr>
            </w:pPr>
            <w:ins w:id="5892" w:author="Commodore, Sarah" w:date="2023-03-22T16:21:00Z">
              <w:r w:rsidRPr="00DC2757">
                <w:rPr>
                  <w:rFonts w:ascii="Calibri" w:eastAsia="Times New Roman" w:hAnsi="Calibri" w:cs="Calibri"/>
                  <w:color w:val="000000"/>
                  <w:sz w:val="20"/>
                  <w:szCs w:val="20"/>
                </w:rPr>
                <w:t>3.5E-06</w:t>
              </w:r>
            </w:ins>
          </w:p>
        </w:tc>
        <w:tc>
          <w:tcPr>
            <w:tcW w:w="0" w:type="auto"/>
            <w:tcBorders>
              <w:top w:val="nil"/>
              <w:left w:val="nil"/>
              <w:bottom w:val="nil"/>
              <w:right w:val="nil"/>
            </w:tcBorders>
            <w:shd w:val="clear" w:color="auto" w:fill="auto"/>
            <w:noWrap/>
            <w:vAlign w:val="bottom"/>
            <w:hideMark/>
          </w:tcPr>
          <w:p w14:paraId="73D15EC5" w14:textId="77777777" w:rsidR="00DC2757" w:rsidRPr="00DC2757" w:rsidRDefault="00DC2757" w:rsidP="00DC2757">
            <w:pPr>
              <w:spacing w:after="0" w:line="240" w:lineRule="auto"/>
              <w:jc w:val="center"/>
              <w:rPr>
                <w:ins w:id="5893" w:author="Commodore, Sarah" w:date="2023-03-22T16:21:00Z"/>
                <w:rFonts w:ascii="Calibri" w:eastAsia="Times New Roman" w:hAnsi="Calibri" w:cs="Calibri"/>
                <w:color w:val="000000"/>
                <w:sz w:val="20"/>
                <w:szCs w:val="20"/>
              </w:rPr>
            </w:pPr>
            <w:ins w:id="5894" w:author="Commodore, Sarah" w:date="2023-03-22T16:21:00Z">
              <w:r w:rsidRPr="00DC2757">
                <w:rPr>
                  <w:rFonts w:ascii="Calibri" w:eastAsia="Times New Roman" w:hAnsi="Calibri" w:cs="Calibri"/>
                  <w:color w:val="000000"/>
                  <w:sz w:val="20"/>
                  <w:szCs w:val="20"/>
                </w:rPr>
                <w:t>*</w:t>
              </w:r>
            </w:ins>
          </w:p>
        </w:tc>
      </w:tr>
      <w:tr w:rsidR="00DC2757" w:rsidRPr="00DC2757" w14:paraId="6C1C8AB5" w14:textId="77777777" w:rsidTr="00DC2757">
        <w:trPr>
          <w:trHeight w:val="260"/>
          <w:ins w:id="5895" w:author="Commodore, Sarah" w:date="2023-03-22T16:21:00Z"/>
        </w:trPr>
        <w:tc>
          <w:tcPr>
            <w:tcW w:w="0" w:type="auto"/>
            <w:tcBorders>
              <w:top w:val="nil"/>
              <w:left w:val="nil"/>
              <w:bottom w:val="nil"/>
              <w:right w:val="nil"/>
            </w:tcBorders>
            <w:shd w:val="clear" w:color="auto" w:fill="auto"/>
            <w:noWrap/>
            <w:vAlign w:val="bottom"/>
            <w:hideMark/>
          </w:tcPr>
          <w:p w14:paraId="6C827D8E" w14:textId="77777777" w:rsidR="00DC2757" w:rsidRPr="00DC2757" w:rsidRDefault="00DC2757" w:rsidP="00DC2757">
            <w:pPr>
              <w:spacing w:after="0" w:line="240" w:lineRule="auto"/>
              <w:rPr>
                <w:ins w:id="5896" w:author="Commodore, Sarah" w:date="2023-03-22T16:21:00Z"/>
                <w:rFonts w:ascii="Calibri" w:eastAsia="Times New Roman" w:hAnsi="Calibri" w:cs="Calibri"/>
                <w:color w:val="000000"/>
                <w:sz w:val="20"/>
                <w:szCs w:val="20"/>
              </w:rPr>
            </w:pPr>
            <w:ins w:id="5897" w:author="Commodore, Sarah" w:date="2023-03-22T16:21:00Z">
              <w:r w:rsidRPr="00DC2757">
                <w:rPr>
                  <w:rFonts w:ascii="Calibri" w:eastAsia="Times New Roman" w:hAnsi="Calibri" w:cs="Calibri"/>
                  <w:color w:val="000000"/>
                  <w:sz w:val="20"/>
                  <w:szCs w:val="20"/>
                </w:rPr>
                <w:t>ENSG00000287926.1</w:t>
              </w:r>
            </w:ins>
          </w:p>
        </w:tc>
        <w:tc>
          <w:tcPr>
            <w:tcW w:w="0" w:type="auto"/>
            <w:tcBorders>
              <w:top w:val="nil"/>
              <w:left w:val="nil"/>
              <w:bottom w:val="nil"/>
              <w:right w:val="nil"/>
            </w:tcBorders>
            <w:shd w:val="clear" w:color="auto" w:fill="auto"/>
            <w:noWrap/>
            <w:vAlign w:val="bottom"/>
            <w:hideMark/>
          </w:tcPr>
          <w:p w14:paraId="6517918B" w14:textId="77777777" w:rsidR="00DC2757" w:rsidRPr="00DC2757" w:rsidRDefault="00DC2757" w:rsidP="00DC2757">
            <w:pPr>
              <w:spacing w:after="0" w:line="240" w:lineRule="auto"/>
              <w:rPr>
                <w:ins w:id="5898" w:author="Commodore, Sarah" w:date="2023-03-22T16:21:00Z"/>
                <w:rFonts w:ascii="Calibri" w:eastAsia="Times New Roman" w:hAnsi="Calibri" w:cs="Calibri"/>
                <w:color w:val="000000"/>
                <w:sz w:val="20"/>
                <w:szCs w:val="20"/>
              </w:rPr>
            </w:pPr>
            <w:ins w:id="5899" w:author="Commodore, Sarah" w:date="2023-03-22T16:21:00Z">
              <w:r w:rsidRPr="00DC2757">
                <w:rPr>
                  <w:rFonts w:ascii="Calibri" w:eastAsia="Times New Roman" w:hAnsi="Calibri" w:cs="Calibri"/>
                  <w:color w:val="000000"/>
                  <w:sz w:val="20"/>
                  <w:szCs w:val="20"/>
                </w:rPr>
                <w:t>AC113208.5</w:t>
              </w:r>
            </w:ins>
          </w:p>
        </w:tc>
        <w:tc>
          <w:tcPr>
            <w:tcW w:w="0" w:type="auto"/>
            <w:tcBorders>
              <w:top w:val="nil"/>
              <w:left w:val="nil"/>
              <w:bottom w:val="nil"/>
              <w:right w:val="nil"/>
            </w:tcBorders>
            <w:shd w:val="clear" w:color="auto" w:fill="auto"/>
            <w:noWrap/>
            <w:vAlign w:val="bottom"/>
            <w:hideMark/>
          </w:tcPr>
          <w:p w14:paraId="54375D22" w14:textId="77777777" w:rsidR="00DC2757" w:rsidRPr="00DC2757" w:rsidRDefault="00DC2757" w:rsidP="00DC2757">
            <w:pPr>
              <w:spacing w:after="0" w:line="240" w:lineRule="auto"/>
              <w:jc w:val="center"/>
              <w:rPr>
                <w:ins w:id="5900" w:author="Commodore, Sarah" w:date="2023-03-22T16:21:00Z"/>
                <w:rFonts w:ascii="Calibri" w:eastAsia="Times New Roman" w:hAnsi="Calibri" w:cs="Calibri"/>
                <w:color w:val="000000"/>
                <w:sz w:val="20"/>
                <w:szCs w:val="20"/>
              </w:rPr>
            </w:pPr>
            <w:ins w:id="590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6AFCC0CF" w14:textId="77777777" w:rsidR="00DC2757" w:rsidRPr="00DC2757" w:rsidRDefault="00DC2757" w:rsidP="00DC2757">
            <w:pPr>
              <w:spacing w:after="0" w:line="240" w:lineRule="auto"/>
              <w:jc w:val="center"/>
              <w:rPr>
                <w:ins w:id="5902" w:author="Commodore, Sarah" w:date="2023-03-22T16:21:00Z"/>
                <w:rFonts w:ascii="Calibri" w:eastAsia="Times New Roman" w:hAnsi="Calibri" w:cs="Calibri"/>
                <w:color w:val="000000"/>
                <w:sz w:val="20"/>
                <w:szCs w:val="20"/>
              </w:rPr>
            </w:pPr>
            <w:ins w:id="5903"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7D7DAEC5" w14:textId="77777777" w:rsidR="00DC2757" w:rsidRPr="00DC2757" w:rsidRDefault="00DC2757" w:rsidP="00DC2757">
            <w:pPr>
              <w:spacing w:after="0" w:line="240" w:lineRule="auto"/>
              <w:jc w:val="center"/>
              <w:rPr>
                <w:ins w:id="5904" w:author="Commodore, Sarah" w:date="2023-03-22T16:21:00Z"/>
                <w:rFonts w:ascii="Calibri" w:eastAsia="Times New Roman" w:hAnsi="Calibri" w:cs="Calibri"/>
                <w:color w:val="000000"/>
                <w:sz w:val="20"/>
                <w:szCs w:val="20"/>
              </w:rPr>
            </w:pPr>
            <w:ins w:id="5905" w:author="Commodore, Sarah" w:date="2023-03-22T16:21:00Z">
              <w:r w:rsidRPr="00DC2757">
                <w:rPr>
                  <w:rFonts w:ascii="Calibri" w:eastAsia="Times New Roman" w:hAnsi="Calibri" w:cs="Calibri"/>
                  <w:color w:val="000000"/>
                  <w:sz w:val="20"/>
                  <w:szCs w:val="20"/>
                </w:rPr>
                <w:t>8.0E-04</w:t>
              </w:r>
            </w:ins>
          </w:p>
        </w:tc>
        <w:tc>
          <w:tcPr>
            <w:tcW w:w="0" w:type="auto"/>
            <w:tcBorders>
              <w:top w:val="nil"/>
              <w:left w:val="nil"/>
              <w:bottom w:val="nil"/>
              <w:right w:val="nil"/>
            </w:tcBorders>
            <w:shd w:val="clear" w:color="auto" w:fill="auto"/>
            <w:noWrap/>
            <w:vAlign w:val="bottom"/>
            <w:hideMark/>
          </w:tcPr>
          <w:p w14:paraId="59A6B938" w14:textId="77777777" w:rsidR="00DC2757" w:rsidRPr="00DC2757" w:rsidRDefault="00DC2757" w:rsidP="00DC2757">
            <w:pPr>
              <w:spacing w:after="0" w:line="240" w:lineRule="auto"/>
              <w:jc w:val="center"/>
              <w:rPr>
                <w:ins w:id="5906" w:author="Commodore, Sarah" w:date="2023-03-22T16:21:00Z"/>
                <w:rFonts w:ascii="Calibri" w:eastAsia="Times New Roman" w:hAnsi="Calibri" w:cs="Calibri"/>
                <w:color w:val="000000"/>
                <w:sz w:val="20"/>
                <w:szCs w:val="20"/>
              </w:rPr>
            </w:pPr>
            <w:ins w:id="5907" w:author="Commodore, Sarah" w:date="2023-03-22T16:21:00Z">
              <w:r w:rsidRPr="00DC2757">
                <w:rPr>
                  <w:rFonts w:ascii="Calibri" w:eastAsia="Times New Roman" w:hAnsi="Calibri" w:cs="Calibri"/>
                  <w:color w:val="000000"/>
                  <w:sz w:val="20"/>
                  <w:szCs w:val="20"/>
                </w:rPr>
                <w:t>*</w:t>
              </w:r>
            </w:ins>
          </w:p>
        </w:tc>
      </w:tr>
      <w:tr w:rsidR="00DC2757" w:rsidRPr="00DC2757" w14:paraId="2F8B3B1E" w14:textId="77777777" w:rsidTr="00DC2757">
        <w:trPr>
          <w:trHeight w:val="260"/>
          <w:ins w:id="5908" w:author="Commodore, Sarah" w:date="2023-03-22T16:21:00Z"/>
        </w:trPr>
        <w:tc>
          <w:tcPr>
            <w:tcW w:w="0" w:type="auto"/>
            <w:tcBorders>
              <w:top w:val="nil"/>
              <w:left w:val="nil"/>
              <w:bottom w:val="nil"/>
              <w:right w:val="nil"/>
            </w:tcBorders>
            <w:shd w:val="clear" w:color="auto" w:fill="auto"/>
            <w:noWrap/>
            <w:vAlign w:val="bottom"/>
            <w:hideMark/>
          </w:tcPr>
          <w:p w14:paraId="1E023B24" w14:textId="77777777" w:rsidR="00DC2757" w:rsidRPr="00DC2757" w:rsidRDefault="00DC2757" w:rsidP="00DC2757">
            <w:pPr>
              <w:spacing w:after="0" w:line="240" w:lineRule="auto"/>
              <w:rPr>
                <w:ins w:id="5909" w:author="Commodore, Sarah" w:date="2023-03-22T16:21:00Z"/>
                <w:rFonts w:ascii="Calibri" w:eastAsia="Times New Roman" w:hAnsi="Calibri" w:cs="Calibri"/>
                <w:color w:val="000000"/>
                <w:sz w:val="20"/>
                <w:szCs w:val="20"/>
              </w:rPr>
            </w:pPr>
            <w:ins w:id="5910" w:author="Commodore, Sarah" w:date="2023-03-22T16:21:00Z">
              <w:r w:rsidRPr="00DC2757">
                <w:rPr>
                  <w:rFonts w:ascii="Calibri" w:eastAsia="Times New Roman" w:hAnsi="Calibri" w:cs="Calibri"/>
                  <w:color w:val="000000"/>
                  <w:sz w:val="20"/>
                  <w:szCs w:val="20"/>
                </w:rPr>
                <w:t>ENSG00000163464.8</w:t>
              </w:r>
            </w:ins>
          </w:p>
        </w:tc>
        <w:tc>
          <w:tcPr>
            <w:tcW w:w="0" w:type="auto"/>
            <w:tcBorders>
              <w:top w:val="nil"/>
              <w:left w:val="nil"/>
              <w:bottom w:val="nil"/>
              <w:right w:val="nil"/>
            </w:tcBorders>
            <w:shd w:val="clear" w:color="auto" w:fill="auto"/>
            <w:noWrap/>
            <w:vAlign w:val="bottom"/>
            <w:hideMark/>
          </w:tcPr>
          <w:p w14:paraId="56A39171" w14:textId="77777777" w:rsidR="00DC2757" w:rsidRPr="00DC2757" w:rsidRDefault="00DC2757" w:rsidP="00DC2757">
            <w:pPr>
              <w:spacing w:after="0" w:line="240" w:lineRule="auto"/>
              <w:rPr>
                <w:ins w:id="5911" w:author="Commodore, Sarah" w:date="2023-03-22T16:21:00Z"/>
                <w:rFonts w:ascii="Calibri" w:eastAsia="Times New Roman" w:hAnsi="Calibri" w:cs="Calibri"/>
                <w:color w:val="000000"/>
                <w:sz w:val="20"/>
                <w:szCs w:val="20"/>
              </w:rPr>
            </w:pPr>
            <w:ins w:id="5912" w:author="Commodore, Sarah" w:date="2023-03-22T16:21:00Z">
              <w:r w:rsidRPr="00DC2757">
                <w:rPr>
                  <w:rFonts w:ascii="Calibri" w:eastAsia="Times New Roman" w:hAnsi="Calibri" w:cs="Calibri"/>
                  <w:color w:val="000000"/>
                  <w:sz w:val="20"/>
                  <w:szCs w:val="20"/>
                </w:rPr>
                <w:t>CXCR1</w:t>
              </w:r>
            </w:ins>
          </w:p>
        </w:tc>
        <w:tc>
          <w:tcPr>
            <w:tcW w:w="0" w:type="auto"/>
            <w:tcBorders>
              <w:top w:val="nil"/>
              <w:left w:val="nil"/>
              <w:bottom w:val="nil"/>
              <w:right w:val="nil"/>
            </w:tcBorders>
            <w:shd w:val="clear" w:color="auto" w:fill="auto"/>
            <w:noWrap/>
            <w:vAlign w:val="bottom"/>
            <w:hideMark/>
          </w:tcPr>
          <w:p w14:paraId="5C0F932F" w14:textId="77777777" w:rsidR="00DC2757" w:rsidRPr="00DC2757" w:rsidRDefault="00DC2757" w:rsidP="00DC2757">
            <w:pPr>
              <w:spacing w:after="0" w:line="240" w:lineRule="auto"/>
              <w:jc w:val="center"/>
              <w:rPr>
                <w:ins w:id="5913" w:author="Commodore, Sarah" w:date="2023-03-22T16:21:00Z"/>
                <w:rFonts w:ascii="Calibri" w:eastAsia="Times New Roman" w:hAnsi="Calibri" w:cs="Calibri"/>
                <w:color w:val="000000"/>
                <w:sz w:val="20"/>
                <w:szCs w:val="20"/>
              </w:rPr>
            </w:pPr>
            <w:ins w:id="591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5C8E6AEF" w14:textId="77777777" w:rsidR="00DC2757" w:rsidRPr="00DC2757" w:rsidRDefault="00DC2757" w:rsidP="00DC2757">
            <w:pPr>
              <w:spacing w:after="0" w:line="240" w:lineRule="auto"/>
              <w:jc w:val="center"/>
              <w:rPr>
                <w:ins w:id="5915" w:author="Commodore, Sarah" w:date="2023-03-22T16:21:00Z"/>
                <w:rFonts w:ascii="Calibri" w:eastAsia="Times New Roman" w:hAnsi="Calibri" w:cs="Calibri"/>
                <w:color w:val="000000"/>
                <w:sz w:val="20"/>
                <w:szCs w:val="20"/>
              </w:rPr>
            </w:pPr>
            <w:ins w:id="5916" w:author="Commodore, Sarah" w:date="2023-03-22T16:21:00Z">
              <w:r w:rsidRPr="00DC2757">
                <w:rPr>
                  <w:rFonts w:ascii="Calibri" w:eastAsia="Times New Roman" w:hAnsi="Calibri" w:cs="Calibri"/>
                  <w:color w:val="000000"/>
                  <w:sz w:val="20"/>
                  <w:szCs w:val="20"/>
                </w:rPr>
                <w:t>5.1E-05</w:t>
              </w:r>
            </w:ins>
          </w:p>
        </w:tc>
        <w:tc>
          <w:tcPr>
            <w:tcW w:w="0" w:type="auto"/>
            <w:tcBorders>
              <w:top w:val="nil"/>
              <w:left w:val="nil"/>
              <w:bottom w:val="nil"/>
              <w:right w:val="nil"/>
            </w:tcBorders>
            <w:shd w:val="clear" w:color="auto" w:fill="auto"/>
            <w:noWrap/>
            <w:vAlign w:val="bottom"/>
            <w:hideMark/>
          </w:tcPr>
          <w:p w14:paraId="5EA92C23" w14:textId="77777777" w:rsidR="00DC2757" w:rsidRPr="00DC2757" w:rsidRDefault="00DC2757" w:rsidP="00DC2757">
            <w:pPr>
              <w:spacing w:after="0" w:line="240" w:lineRule="auto"/>
              <w:jc w:val="center"/>
              <w:rPr>
                <w:ins w:id="5917" w:author="Commodore, Sarah" w:date="2023-03-22T16:21:00Z"/>
                <w:rFonts w:ascii="Calibri" w:eastAsia="Times New Roman" w:hAnsi="Calibri" w:cs="Calibri"/>
                <w:color w:val="000000"/>
                <w:sz w:val="20"/>
                <w:szCs w:val="20"/>
              </w:rPr>
            </w:pPr>
            <w:ins w:id="5918"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1B0F2856" w14:textId="77777777" w:rsidR="00DC2757" w:rsidRPr="00DC2757" w:rsidRDefault="00DC2757" w:rsidP="00DC2757">
            <w:pPr>
              <w:spacing w:after="0" w:line="240" w:lineRule="auto"/>
              <w:jc w:val="center"/>
              <w:rPr>
                <w:ins w:id="5919" w:author="Commodore, Sarah" w:date="2023-03-22T16:21:00Z"/>
                <w:rFonts w:ascii="Calibri" w:eastAsia="Times New Roman" w:hAnsi="Calibri" w:cs="Calibri"/>
                <w:color w:val="000000"/>
                <w:sz w:val="20"/>
                <w:szCs w:val="20"/>
              </w:rPr>
            </w:pPr>
            <w:ins w:id="5920" w:author="Commodore, Sarah" w:date="2023-03-22T16:21:00Z">
              <w:r w:rsidRPr="00DC2757">
                <w:rPr>
                  <w:rFonts w:ascii="Calibri" w:eastAsia="Times New Roman" w:hAnsi="Calibri" w:cs="Calibri"/>
                  <w:color w:val="000000"/>
                  <w:sz w:val="20"/>
                  <w:szCs w:val="20"/>
                </w:rPr>
                <w:t>*</w:t>
              </w:r>
            </w:ins>
          </w:p>
        </w:tc>
      </w:tr>
      <w:tr w:rsidR="00DC2757" w:rsidRPr="00DC2757" w14:paraId="23097C5C" w14:textId="77777777" w:rsidTr="00DC2757">
        <w:trPr>
          <w:trHeight w:val="260"/>
          <w:ins w:id="5921" w:author="Commodore, Sarah" w:date="2023-03-22T16:21:00Z"/>
        </w:trPr>
        <w:tc>
          <w:tcPr>
            <w:tcW w:w="0" w:type="auto"/>
            <w:tcBorders>
              <w:top w:val="nil"/>
              <w:left w:val="nil"/>
              <w:bottom w:val="nil"/>
              <w:right w:val="nil"/>
            </w:tcBorders>
            <w:shd w:val="clear" w:color="auto" w:fill="auto"/>
            <w:noWrap/>
            <w:vAlign w:val="bottom"/>
            <w:hideMark/>
          </w:tcPr>
          <w:p w14:paraId="0B67B981" w14:textId="77777777" w:rsidR="00DC2757" w:rsidRPr="00DC2757" w:rsidRDefault="00DC2757" w:rsidP="00DC2757">
            <w:pPr>
              <w:spacing w:after="0" w:line="240" w:lineRule="auto"/>
              <w:rPr>
                <w:ins w:id="5922" w:author="Commodore, Sarah" w:date="2023-03-22T16:21:00Z"/>
                <w:rFonts w:ascii="Calibri" w:eastAsia="Times New Roman" w:hAnsi="Calibri" w:cs="Calibri"/>
                <w:color w:val="000000"/>
                <w:sz w:val="20"/>
                <w:szCs w:val="20"/>
              </w:rPr>
            </w:pPr>
            <w:ins w:id="5923" w:author="Commodore, Sarah" w:date="2023-03-22T16:21:00Z">
              <w:r w:rsidRPr="00DC2757">
                <w:rPr>
                  <w:rFonts w:ascii="Calibri" w:eastAsia="Times New Roman" w:hAnsi="Calibri" w:cs="Calibri"/>
                  <w:color w:val="000000"/>
                  <w:sz w:val="20"/>
                  <w:szCs w:val="20"/>
                </w:rPr>
                <w:t>ENSG00000213816.3</w:t>
              </w:r>
            </w:ins>
          </w:p>
        </w:tc>
        <w:tc>
          <w:tcPr>
            <w:tcW w:w="0" w:type="auto"/>
            <w:tcBorders>
              <w:top w:val="nil"/>
              <w:left w:val="nil"/>
              <w:bottom w:val="nil"/>
              <w:right w:val="nil"/>
            </w:tcBorders>
            <w:shd w:val="clear" w:color="auto" w:fill="auto"/>
            <w:noWrap/>
            <w:vAlign w:val="bottom"/>
            <w:hideMark/>
          </w:tcPr>
          <w:p w14:paraId="254447E8" w14:textId="77777777" w:rsidR="00DC2757" w:rsidRPr="00DC2757" w:rsidRDefault="00DC2757" w:rsidP="00DC2757">
            <w:pPr>
              <w:spacing w:after="0" w:line="240" w:lineRule="auto"/>
              <w:rPr>
                <w:ins w:id="5924" w:author="Commodore, Sarah" w:date="2023-03-22T16:21:00Z"/>
                <w:rFonts w:ascii="Calibri" w:eastAsia="Times New Roman" w:hAnsi="Calibri" w:cs="Calibri"/>
                <w:color w:val="000000"/>
                <w:sz w:val="20"/>
                <w:szCs w:val="20"/>
              </w:rPr>
            </w:pPr>
            <w:ins w:id="5925" w:author="Commodore, Sarah" w:date="2023-03-22T16:21:00Z">
              <w:r w:rsidRPr="00DC2757">
                <w:rPr>
                  <w:rFonts w:ascii="Calibri" w:eastAsia="Times New Roman" w:hAnsi="Calibri" w:cs="Calibri"/>
                  <w:color w:val="000000"/>
                  <w:sz w:val="20"/>
                  <w:szCs w:val="20"/>
                </w:rPr>
                <w:t>CNN2P4</w:t>
              </w:r>
            </w:ins>
          </w:p>
        </w:tc>
        <w:tc>
          <w:tcPr>
            <w:tcW w:w="0" w:type="auto"/>
            <w:tcBorders>
              <w:top w:val="nil"/>
              <w:left w:val="nil"/>
              <w:bottom w:val="nil"/>
              <w:right w:val="nil"/>
            </w:tcBorders>
            <w:shd w:val="clear" w:color="auto" w:fill="auto"/>
            <w:noWrap/>
            <w:vAlign w:val="bottom"/>
            <w:hideMark/>
          </w:tcPr>
          <w:p w14:paraId="4787520B" w14:textId="77777777" w:rsidR="00DC2757" w:rsidRPr="00DC2757" w:rsidRDefault="00DC2757" w:rsidP="00DC2757">
            <w:pPr>
              <w:spacing w:after="0" w:line="240" w:lineRule="auto"/>
              <w:jc w:val="center"/>
              <w:rPr>
                <w:ins w:id="5926" w:author="Commodore, Sarah" w:date="2023-03-22T16:21:00Z"/>
                <w:rFonts w:ascii="Calibri" w:eastAsia="Times New Roman" w:hAnsi="Calibri" w:cs="Calibri"/>
                <w:color w:val="000000"/>
                <w:sz w:val="20"/>
                <w:szCs w:val="20"/>
              </w:rPr>
            </w:pPr>
            <w:ins w:id="592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6343C4" w14:textId="77777777" w:rsidR="00DC2757" w:rsidRPr="00DC2757" w:rsidRDefault="00DC2757" w:rsidP="00DC2757">
            <w:pPr>
              <w:spacing w:after="0" w:line="240" w:lineRule="auto"/>
              <w:jc w:val="center"/>
              <w:rPr>
                <w:ins w:id="5928" w:author="Commodore, Sarah" w:date="2023-03-22T16:21:00Z"/>
                <w:rFonts w:ascii="Calibri" w:eastAsia="Times New Roman" w:hAnsi="Calibri" w:cs="Calibri"/>
                <w:color w:val="000000"/>
                <w:sz w:val="20"/>
                <w:szCs w:val="20"/>
              </w:rPr>
            </w:pPr>
            <w:ins w:id="5929" w:author="Commodore, Sarah" w:date="2023-03-22T16:21:00Z">
              <w:r w:rsidRPr="00DC2757">
                <w:rPr>
                  <w:rFonts w:ascii="Calibri" w:eastAsia="Times New Roman" w:hAnsi="Calibri" w:cs="Calibri"/>
                  <w:color w:val="000000"/>
                  <w:sz w:val="20"/>
                  <w:szCs w:val="20"/>
                </w:rPr>
                <w:t>9.2E-04</w:t>
              </w:r>
            </w:ins>
          </w:p>
        </w:tc>
        <w:tc>
          <w:tcPr>
            <w:tcW w:w="0" w:type="auto"/>
            <w:tcBorders>
              <w:top w:val="nil"/>
              <w:left w:val="nil"/>
              <w:bottom w:val="nil"/>
              <w:right w:val="nil"/>
            </w:tcBorders>
            <w:shd w:val="clear" w:color="auto" w:fill="auto"/>
            <w:noWrap/>
            <w:vAlign w:val="bottom"/>
            <w:hideMark/>
          </w:tcPr>
          <w:p w14:paraId="542B92E3" w14:textId="77777777" w:rsidR="00DC2757" w:rsidRPr="00DC2757" w:rsidRDefault="00DC2757" w:rsidP="00DC2757">
            <w:pPr>
              <w:spacing w:after="0" w:line="240" w:lineRule="auto"/>
              <w:jc w:val="center"/>
              <w:rPr>
                <w:ins w:id="5930" w:author="Commodore, Sarah" w:date="2023-03-22T16:21:00Z"/>
                <w:rFonts w:ascii="Calibri" w:eastAsia="Times New Roman" w:hAnsi="Calibri" w:cs="Calibri"/>
                <w:color w:val="000000"/>
                <w:sz w:val="20"/>
                <w:szCs w:val="20"/>
              </w:rPr>
            </w:pPr>
            <w:ins w:id="5931"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26AF02C1" w14:textId="77777777" w:rsidR="00DC2757" w:rsidRPr="00DC2757" w:rsidRDefault="00DC2757" w:rsidP="00DC2757">
            <w:pPr>
              <w:spacing w:after="0" w:line="240" w:lineRule="auto"/>
              <w:jc w:val="center"/>
              <w:rPr>
                <w:ins w:id="5932" w:author="Commodore, Sarah" w:date="2023-03-22T16:21:00Z"/>
                <w:rFonts w:ascii="Calibri" w:eastAsia="Times New Roman" w:hAnsi="Calibri" w:cs="Calibri"/>
                <w:color w:val="000000"/>
                <w:sz w:val="20"/>
                <w:szCs w:val="20"/>
              </w:rPr>
            </w:pPr>
            <w:ins w:id="5933" w:author="Commodore, Sarah" w:date="2023-03-22T16:21:00Z">
              <w:r w:rsidRPr="00DC2757">
                <w:rPr>
                  <w:rFonts w:ascii="Calibri" w:eastAsia="Times New Roman" w:hAnsi="Calibri" w:cs="Calibri"/>
                  <w:color w:val="000000"/>
                  <w:sz w:val="20"/>
                  <w:szCs w:val="20"/>
                </w:rPr>
                <w:t>*</w:t>
              </w:r>
            </w:ins>
          </w:p>
        </w:tc>
      </w:tr>
      <w:tr w:rsidR="00DC2757" w:rsidRPr="00DC2757" w14:paraId="23438C1D" w14:textId="77777777" w:rsidTr="00DC2757">
        <w:trPr>
          <w:trHeight w:val="260"/>
          <w:ins w:id="5934" w:author="Commodore, Sarah" w:date="2023-03-22T16:21:00Z"/>
        </w:trPr>
        <w:tc>
          <w:tcPr>
            <w:tcW w:w="0" w:type="auto"/>
            <w:tcBorders>
              <w:top w:val="nil"/>
              <w:left w:val="nil"/>
              <w:bottom w:val="nil"/>
              <w:right w:val="nil"/>
            </w:tcBorders>
            <w:shd w:val="clear" w:color="auto" w:fill="auto"/>
            <w:noWrap/>
            <w:vAlign w:val="bottom"/>
            <w:hideMark/>
          </w:tcPr>
          <w:p w14:paraId="3DF48B85" w14:textId="77777777" w:rsidR="00DC2757" w:rsidRPr="00DC2757" w:rsidRDefault="00DC2757" w:rsidP="00DC2757">
            <w:pPr>
              <w:spacing w:after="0" w:line="240" w:lineRule="auto"/>
              <w:rPr>
                <w:ins w:id="5935" w:author="Commodore, Sarah" w:date="2023-03-22T16:21:00Z"/>
                <w:rFonts w:ascii="Calibri" w:eastAsia="Times New Roman" w:hAnsi="Calibri" w:cs="Calibri"/>
                <w:color w:val="000000"/>
                <w:sz w:val="20"/>
                <w:szCs w:val="20"/>
              </w:rPr>
            </w:pPr>
            <w:ins w:id="5936" w:author="Commodore, Sarah" w:date="2023-03-22T16:21:00Z">
              <w:r w:rsidRPr="00DC2757">
                <w:rPr>
                  <w:rFonts w:ascii="Calibri" w:eastAsia="Times New Roman" w:hAnsi="Calibri" w:cs="Calibri"/>
                  <w:color w:val="000000"/>
                  <w:sz w:val="20"/>
                  <w:szCs w:val="20"/>
                </w:rPr>
                <w:t>ENSG00000244482.10</w:t>
              </w:r>
            </w:ins>
          </w:p>
        </w:tc>
        <w:tc>
          <w:tcPr>
            <w:tcW w:w="0" w:type="auto"/>
            <w:tcBorders>
              <w:top w:val="nil"/>
              <w:left w:val="nil"/>
              <w:bottom w:val="nil"/>
              <w:right w:val="nil"/>
            </w:tcBorders>
            <w:shd w:val="clear" w:color="auto" w:fill="auto"/>
            <w:noWrap/>
            <w:vAlign w:val="bottom"/>
            <w:hideMark/>
          </w:tcPr>
          <w:p w14:paraId="69994CB3" w14:textId="77777777" w:rsidR="00DC2757" w:rsidRPr="00DC2757" w:rsidRDefault="00DC2757" w:rsidP="00DC2757">
            <w:pPr>
              <w:spacing w:after="0" w:line="240" w:lineRule="auto"/>
              <w:rPr>
                <w:ins w:id="5937" w:author="Commodore, Sarah" w:date="2023-03-22T16:21:00Z"/>
                <w:rFonts w:ascii="Calibri" w:eastAsia="Times New Roman" w:hAnsi="Calibri" w:cs="Calibri"/>
                <w:color w:val="000000"/>
                <w:sz w:val="20"/>
                <w:szCs w:val="20"/>
              </w:rPr>
            </w:pPr>
            <w:ins w:id="5938" w:author="Commodore, Sarah" w:date="2023-03-22T16:21:00Z">
              <w:r w:rsidRPr="00DC2757">
                <w:rPr>
                  <w:rFonts w:ascii="Calibri" w:eastAsia="Times New Roman" w:hAnsi="Calibri" w:cs="Calibri"/>
                  <w:color w:val="000000"/>
                  <w:sz w:val="20"/>
                  <w:szCs w:val="20"/>
                </w:rPr>
                <w:t>LILRA6</w:t>
              </w:r>
            </w:ins>
          </w:p>
        </w:tc>
        <w:tc>
          <w:tcPr>
            <w:tcW w:w="0" w:type="auto"/>
            <w:tcBorders>
              <w:top w:val="nil"/>
              <w:left w:val="nil"/>
              <w:bottom w:val="nil"/>
              <w:right w:val="nil"/>
            </w:tcBorders>
            <w:shd w:val="clear" w:color="auto" w:fill="auto"/>
            <w:noWrap/>
            <w:vAlign w:val="bottom"/>
            <w:hideMark/>
          </w:tcPr>
          <w:p w14:paraId="392051A2" w14:textId="77777777" w:rsidR="00DC2757" w:rsidRPr="00DC2757" w:rsidRDefault="00DC2757" w:rsidP="00DC2757">
            <w:pPr>
              <w:spacing w:after="0" w:line="240" w:lineRule="auto"/>
              <w:jc w:val="center"/>
              <w:rPr>
                <w:ins w:id="5939" w:author="Commodore, Sarah" w:date="2023-03-22T16:21:00Z"/>
                <w:rFonts w:ascii="Calibri" w:eastAsia="Times New Roman" w:hAnsi="Calibri" w:cs="Calibri"/>
                <w:color w:val="000000"/>
                <w:sz w:val="20"/>
                <w:szCs w:val="20"/>
              </w:rPr>
            </w:pPr>
            <w:ins w:id="594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7E88F31" w14:textId="77777777" w:rsidR="00DC2757" w:rsidRPr="00DC2757" w:rsidRDefault="00DC2757" w:rsidP="00DC2757">
            <w:pPr>
              <w:spacing w:after="0" w:line="240" w:lineRule="auto"/>
              <w:jc w:val="center"/>
              <w:rPr>
                <w:ins w:id="5941" w:author="Commodore, Sarah" w:date="2023-03-22T16:21:00Z"/>
                <w:rFonts w:ascii="Calibri" w:eastAsia="Times New Roman" w:hAnsi="Calibri" w:cs="Calibri"/>
                <w:color w:val="000000"/>
                <w:sz w:val="20"/>
                <w:szCs w:val="20"/>
              </w:rPr>
            </w:pPr>
            <w:ins w:id="5942" w:author="Commodore, Sarah" w:date="2023-03-22T16:21:00Z">
              <w:r w:rsidRPr="00DC2757">
                <w:rPr>
                  <w:rFonts w:ascii="Calibri" w:eastAsia="Times New Roman" w:hAnsi="Calibri" w:cs="Calibri"/>
                  <w:color w:val="000000"/>
                  <w:sz w:val="20"/>
                  <w:szCs w:val="20"/>
                </w:rPr>
                <w:t>2.5E-06</w:t>
              </w:r>
            </w:ins>
          </w:p>
        </w:tc>
        <w:tc>
          <w:tcPr>
            <w:tcW w:w="0" w:type="auto"/>
            <w:tcBorders>
              <w:top w:val="nil"/>
              <w:left w:val="nil"/>
              <w:bottom w:val="nil"/>
              <w:right w:val="nil"/>
            </w:tcBorders>
            <w:shd w:val="clear" w:color="auto" w:fill="auto"/>
            <w:noWrap/>
            <w:vAlign w:val="bottom"/>
            <w:hideMark/>
          </w:tcPr>
          <w:p w14:paraId="1FCA0E63" w14:textId="77777777" w:rsidR="00DC2757" w:rsidRPr="00DC2757" w:rsidRDefault="00DC2757" w:rsidP="00DC2757">
            <w:pPr>
              <w:spacing w:after="0" w:line="240" w:lineRule="auto"/>
              <w:jc w:val="center"/>
              <w:rPr>
                <w:ins w:id="5943" w:author="Commodore, Sarah" w:date="2023-03-22T16:21:00Z"/>
                <w:rFonts w:ascii="Calibri" w:eastAsia="Times New Roman" w:hAnsi="Calibri" w:cs="Calibri"/>
                <w:color w:val="000000"/>
                <w:sz w:val="20"/>
                <w:szCs w:val="20"/>
              </w:rPr>
            </w:pPr>
            <w:ins w:id="5944" w:author="Commodore, Sarah" w:date="2023-03-22T16:21:00Z">
              <w:r w:rsidRPr="00DC2757">
                <w:rPr>
                  <w:rFonts w:ascii="Calibri" w:eastAsia="Times New Roman" w:hAnsi="Calibri" w:cs="Calibri"/>
                  <w:color w:val="000000"/>
                  <w:sz w:val="20"/>
                  <w:szCs w:val="20"/>
                </w:rPr>
                <w:t>1.9E-05</w:t>
              </w:r>
            </w:ins>
          </w:p>
        </w:tc>
        <w:tc>
          <w:tcPr>
            <w:tcW w:w="0" w:type="auto"/>
            <w:tcBorders>
              <w:top w:val="nil"/>
              <w:left w:val="nil"/>
              <w:bottom w:val="nil"/>
              <w:right w:val="nil"/>
            </w:tcBorders>
            <w:shd w:val="clear" w:color="auto" w:fill="auto"/>
            <w:noWrap/>
            <w:vAlign w:val="bottom"/>
            <w:hideMark/>
          </w:tcPr>
          <w:p w14:paraId="2596BFA9" w14:textId="77777777" w:rsidR="00DC2757" w:rsidRPr="00DC2757" w:rsidRDefault="00DC2757" w:rsidP="00DC2757">
            <w:pPr>
              <w:spacing w:after="0" w:line="240" w:lineRule="auto"/>
              <w:jc w:val="center"/>
              <w:rPr>
                <w:ins w:id="5945" w:author="Commodore, Sarah" w:date="2023-03-22T16:21:00Z"/>
                <w:rFonts w:ascii="Calibri" w:eastAsia="Times New Roman" w:hAnsi="Calibri" w:cs="Calibri"/>
                <w:color w:val="000000"/>
                <w:sz w:val="20"/>
                <w:szCs w:val="20"/>
              </w:rPr>
            </w:pPr>
            <w:ins w:id="5946" w:author="Commodore, Sarah" w:date="2023-03-22T16:21:00Z">
              <w:r w:rsidRPr="00DC2757">
                <w:rPr>
                  <w:rFonts w:ascii="Calibri" w:eastAsia="Times New Roman" w:hAnsi="Calibri" w:cs="Calibri"/>
                  <w:color w:val="000000"/>
                  <w:sz w:val="20"/>
                  <w:szCs w:val="20"/>
                </w:rPr>
                <w:t>*</w:t>
              </w:r>
            </w:ins>
          </w:p>
        </w:tc>
      </w:tr>
      <w:tr w:rsidR="00DC2757" w:rsidRPr="00DC2757" w14:paraId="42331E3D" w14:textId="77777777" w:rsidTr="00DC2757">
        <w:trPr>
          <w:trHeight w:val="260"/>
          <w:ins w:id="5947" w:author="Commodore, Sarah" w:date="2023-03-22T16:21:00Z"/>
        </w:trPr>
        <w:tc>
          <w:tcPr>
            <w:tcW w:w="0" w:type="auto"/>
            <w:tcBorders>
              <w:top w:val="nil"/>
              <w:left w:val="nil"/>
              <w:bottom w:val="nil"/>
              <w:right w:val="nil"/>
            </w:tcBorders>
            <w:shd w:val="clear" w:color="auto" w:fill="auto"/>
            <w:noWrap/>
            <w:vAlign w:val="bottom"/>
            <w:hideMark/>
          </w:tcPr>
          <w:p w14:paraId="71630694" w14:textId="77777777" w:rsidR="00DC2757" w:rsidRPr="00DC2757" w:rsidRDefault="00DC2757" w:rsidP="00DC2757">
            <w:pPr>
              <w:spacing w:after="0" w:line="240" w:lineRule="auto"/>
              <w:rPr>
                <w:ins w:id="5948" w:author="Commodore, Sarah" w:date="2023-03-22T16:21:00Z"/>
                <w:rFonts w:ascii="Calibri" w:eastAsia="Times New Roman" w:hAnsi="Calibri" w:cs="Calibri"/>
                <w:color w:val="000000"/>
                <w:sz w:val="20"/>
                <w:szCs w:val="20"/>
              </w:rPr>
            </w:pPr>
            <w:ins w:id="5949" w:author="Commodore, Sarah" w:date="2023-03-22T16:21:00Z">
              <w:r w:rsidRPr="00DC2757">
                <w:rPr>
                  <w:rFonts w:ascii="Calibri" w:eastAsia="Times New Roman" w:hAnsi="Calibri" w:cs="Calibri"/>
                  <w:color w:val="000000"/>
                  <w:sz w:val="20"/>
                  <w:szCs w:val="20"/>
                </w:rPr>
                <w:t>ENSG00000118520.15</w:t>
              </w:r>
            </w:ins>
          </w:p>
        </w:tc>
        <w:tc>
          <w:tcPr>
            <w:tcW w:w="0" w:type="auto"/>
            <w:tcBorders>
              <w:top w:val="nil"/>
              <w:left w:val="nil"/>
              <w:bottom w:val="nil"/>
              <w:right w:val="nil"/>
            </w:tcBorders>
            <w:shd w:val="clear" w:color="auto" w:fill="auto"/>
            <w:noWrap/>
            <w:vAlign w:val="bottom"/>
            <w:hideMark/>
          </w:tcPr>
          <w:p w14:paraId="7F0057FE" w14:textId="77777777" w:rsidR="00DC2757" w:rsidRPr="00DC2757" w:rsidRDefault="00DC2757" w:rsidP="00DC2757">
            <w:pPr>
              <w:spacing w:after="0" w:line="240" w:lineRule="auto"/>
              <w:rPr>
                <w:ins w:id="5950" w:author="Commodore, Sarah" w:date="2023-03-22T16:21:00Z"/>
                <w:rFonts w:ascii="Calibri" w:eastAsia="Times New Roman" w:hAnsi="Calibri" w:cs="Calibri"/>
                <w:color w:val="000000"/>
                <w:sz w:val="20"/>
                <w:szCs w:val="20"/>
              </w:rPr>
            </w:pPr>
            <w:ins w:id="5951" w:author="Commodore, Sarah" w:date="2023-03-22T16:21:00Z">
              <w:r w:rsidRPr="00DC2757">
                <w:rPr>
                  <w:rFonts w:ascii="Calibri" w:eastAsia="Times New Roman" w:hAnsi="Calibri" w:cs="Calibri"/>
                  <w:color w:val="000000"/>
                  <w:sz w:val="20"/>
                  <w:szCs w:val="20"/>
                </w:rPr>
                <w:t>ARG1</w:t>
              </w:r>
            </w:ins>
          </w:p>
        </w:tc>
        <w:tc>
          <w:tcPr>
            <w:tcW w:w="0" w:type="auto"/>
            <w:tcBorders>
              <w:top w:val="nil"/>
              <w:left w:val="nil"/>
              <w:bottom w:val="nil"/>
              <w:right w:val="nil"/>
            </w:tcBorders>
            <w:shd w:val="clear" w:color="auto" w:fill="auto"/>
            <w:noWrap/>
            <w:vAlign w:val="bottom"/>
            <w:hideMark/>
          </w:tcPr>
          <w:p w14:paraId="4B3CB1C5" w14:textId="77777777" w:rsidR="00DC2757" w:rsidRPr="00DC2757" w:rsidRDefault="00DC2757" w:rsidP="00DC2757">
            <w:pPr>
              <w:spacing w:after="0" w:line="240" w:lineRule="auto"/>
              <w:jc w:val="center"/>
              <w:rPr>
                <w:ins w:id="5952" w:author="Commodore, Sarah" w:date="2023-03-22T16:21:00Z"/>
                <w:rFonts w:ascii="Calibri" w:eastAsia="Times New Roman" w:hAnsi="Calibri" w:cs="Calibri"/>
                <w:color w:val="000000"/>
                <w:sz w:val="20"/>
                <w:szCs w:val="20"/>
              </w:rPr>
            </w:pPr>
            <w:ins w:id="5953"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727CAE33" w14:textId="77777777" w:rsidR="00DC2757" w:rsidRPr="00DC2757" w:rsidRDefault="00DC2757" w:rsidP="00DC2757">
            <w:pPr>
              <w:spacing w:after="0" w:line="240" w:lineRule="auto"/>
              <w:jc w:val="center"/>
              <w:rPr>
                <w:ins w:id="5954" w:author="Commodore, Sarah" w:date="2023-03-22T16:21:00Z"/>
                <w:rFonts w:ascii="Calibri" w:eastAsia="Times New Roman" w:hAnsi="Calibri" w:cs="Calibri"/>
                <w:color w:val="000000"/>
                <w:sz w:val="20"/>
                <w:szCs w:val="20"/>
              </w:rPr>
            </w:pPr>
            <w:ins w:id="5955" w:author="Commodore, Sarah" w:date="2023-03-22T16:21:00Z">
              <w:r w:rsidRPr="00DC2757">
                <w:rPr>
                  <w:rFonts w:ascii="Calibri" w:eastAsia="Times New Roman" w:hAnsi="Calibri" w:cs="Calibri"/>
                  <w:color w:val="000000"/>
                  <w:sz w:val="20"/>
                  <w:szCs w:val="20"/>
                </w:rPr>
                <w:t>6.3E-04</w:t>
              </w:r>
            </w:ins>
          </w:p>
        </w:tc>
        <w:tc>
          <w:tcPr>
            <w:tcW w:w="0" w:type="auto"/>
            <w:tcBorders>
              <w:top w:val="nil"/>
              <w:left w:val="nil"/>
              <w:bottom w:val="nil"/>
              <w:right w:val="nil"/>
            </w:tcBorders>
            <w:shd w:val="clear" w:color="auto" w:fill="auto"/>
            <w:noWrap/>
            <w:vAlign w:val="bottom"/>
            <w:hideMark/>
          </w:tcPr>
          <w:p w14:paraId="3433E05A" w14:textId="77777777" w:rsidR="00DC2757" w:rsidRPr="00DC2757" w:rsidRDefault="00DC2757" w:rsidP="00DC2757">
            <w:pPr>
              <w:spacing w:after="0" w:line="240" w:lineRule="auto"/>
              <w:jc w:val="center"/>
              <w:rPr>
                <w:ins w:id="5956" w:author="Commodore, Sarah" w:date="2023-03-22T16:21:00Z"/>
                <w:rFonts w:ascii="Calibri" w:eastAsia="Times New Roman" w:hAnsi="Calibri" w:cs="Calibri"/>
                <w:color w:val="000000"/>
                <w:sz w:val="20"/>
                <w:szCs w:val="20"/>
              </w:rPr>
            </w:pPr>
            <w:ins w:id="5957" w:author="Commodore, Sarah" w:date="2023-03-22T16:21:00Z">
              <w:r w:rsidRPr="00DC2757">
                <w:rPr>
                  <w:rFonts w:ascii="Calibri" w:eastAsia="Times New Roman" w:hAnsi="Calibri" w:cs="Calibri"/>
                  <w:color w:val="000000"/>
                  <w:sz w:val="20"/>
                  <w:szCs w:val="20"/>
                </w:rPr>
                <w:t>2.5E-03</w:t>
              </w:r>
            </w:ins>
          </w:p>
        </w:tc>
        <w:tc>
          <w:tcPr>
            <w:tcW w:w="0" w:type="auto"/>
            <w:tcBorders>
              <w:top w:val="nil"/>
              <w:left w:val="nil"/>
              <w:bottom w:val="nil"/>
              <w:right w:val="nil"/>
            </w:tcBorders>
            <w:shd w:val="clear" w:color="auto" w:fill="auto"/>
            <w:noWrap/>
            <w:vAlign w:val="bottom"/>
            <w:hideMark/>
          </w:tcPr>
          <w:p w14:paraId="4532A00E" w14:textId="77777777" w:rsidR="00DC2757" w:rsidRPr="00DC2757" w:rsidRDefault="00DC2757" w:rsidP="00DC2757">
            <w:pPr>
              <w:spacing w:after="0" w:line="240" w:lineRule="auto"/>
              <w:jc w:val="center"/>
              <w:rPr>
                <w:ins w:id="5958" w:author="Commodore, Sarah" w:date="2023-03-22T16:21:00Z"/>
                <w:rFonts w:ascii="Calibri" w:eastAsia="Times New Roman" w:hAnsi="Calibri" w:cs="Calibri"/>
                <w:color w:val="000000"/>
                <w:sz w:val="20"/>
                <w:szCs w:val="20"/>
              </w:rPr>
            </w:pPr>
            <w:ins w:id="5959" w:author="Commodore, Sarah" w:date="2023-03-22T16:21:00Z">
              <w:r w:rsidRPr="00DC2757">
                <w:rPr>
                  <w:rFonts w:ascii="Calibri" w:eastAsia="Times New Roman" w:hAnsi="Calibri" w:cs="Calibri"/>
                  <w:color w:val="000000"/>
                  <w:sz w:val="20"/>
                  <w:szCs w:val="20"/>
                </w:rPr>
                <w:t>*</w:t>
              </w:r>
            </w:ins>
          </w:p>
        </w:tc>
      </w:tr>
      <w:tr w:rsidR="00DC2757" w:rsidRPr="00DC2757" w14:paraId="3CB6DD3D" w14:textId="77777777" w:rsidTr="00DC2757">
        <w:trPr>
          <w:trHeight w:val="260"/>
          <w:ins w:id="5960" w:author="Commodore, Sarah" w:date="2023-03-22T16:21:00Z"/>
        </w:trPr>
        <w:tc>
          <w:tcPr>
            <w:tcW w:w="0" w:type="auto"/>
            <w:tcBorders>
              <w:top w:val="nil"/>
              <w:left w:val="nil"/>
              <w:bottom w:val="nil"/>
              <w:right w:val="nil"/>
            </w:tcBorders>
            <w:shd w:val="clear" w:color="auto" w:fill="auto"/>
            <w:noWrap/>
            <w:vAlign w:val="bottom"/>
            <w:hideMark/>
          </w:tcPr>
          <w:p w14:paraId="3E1BEC3E" w14:textId="77777777" w:rsidR="00DC2757" w:rsidRPr="00DC2757" w:rsidRDefault="00DC2757" w:rsidP="00DC2757">
            <w:pPr>
              <w:spacing w:after="0" w:line="240" w:lineRule="auto"/>
              <w:rPr>
                <w:ins w:id="5961" w:author="Commodore, Sarah" w:date="2023-03-22T16:21:00Z"/>
                <w:rFonts w:ascii="Calibri" w:eastAsia="Times New Roman" w:hAnsi="Calibri" w:cs="Calibri"/>
                <w:color w:val="000000"/>
                <w:sz w:val="20"/>
                <w:szCs w:val="20"/>
              </w:rPr>
            </w:pPr>
            <w:ins w:id="5962" w:author="Commodore, Sarah" w:date="2023-03-22T16:21:00Z">
              <w:r w:rsidRPr="00DC2757">
                <w:rPr>
                  <w:rFonts w:ascii="Calibri" w:eastAsia="Times New Roman" w:hAnsi="Calibri" w:cs="Calibri"/>
                  <w:color w:val="000000"/>
                  <w:sz w:val="20"/>
                  <w:szCs w:val="20"/>
                </w:rPr>
                <w:t>ENSG00000169509.6</w:t>
              </w:r>
            </w:ins>
          </w:p>
        </w:tc>
        <w:tc>
          <w:tcPr>
            <w:tcW w:w="0" w:type="auto"/>
            <w:tcBorders>
              <w:top w:val="nil"/>
              <w:left w:val="nil"/>
              <w:bottom w:val="nil"/>
              <w:right w:val="nil"/>
            </w:tcBorders>
            <w:shd w:val="clear" w:color="auto" w:fill="auto"/>
            <w:noWrap/>
            <w:vAlign w:val="bottom"/>
            <w:hideMark/>
          </w:tcPr>
          <w:p w14:paraId="5042D772" w14:textId="77777777" w:rsidR="00DC2757" w:rsidRPr="00DC2757" w:rsidRDefault="00DC2757" w:rsidP="00DC2757">
            <w:pPr>
              <w:spacing w:after="0" w:line="240" w:lineRule="auto"/>
              <w:rPr>
                <w:ins w:id="5963" w:author="Commodore, Sarah" w:date="2023-03-22T16:21:00Z"/>
                <w:rFonts w:ascii="Calibri" w:eastAsia="Times New Roman" w:hAnsi="Calibri" w:cs="Calibri"/>
                <w:color w:val="000000"/>
                <w:sz w:val="20"/>
                <w:szCs w:val="20"/>
              </w:rPr>
            </w:pPr>
            <w:ins w:id="5964" w:author="Commodore, Sarah" w:date="2023-03-22T16:21:00Z">
              <w:r w:rsidRPr="00DC2757">
                <w:rPr>
                  <w:rFonts w:ascii="Calibri" w:eastAsia="Times New Roman" w:hAnsi="Calibri" w:cs="Calibri"/>
                  <w:color w:val="000000"/>
                  <w:sz w:val="20"/>
                  <w:szCs w:val="20"/>
                </w:rPr>
                <w:t>CRCT1</w:t>
              </w:r>
            </w:ins>
          </w:p>
        </w:tc>
        <w:tc>
          <w:tcPr>
            <w:tcW w:w="0" w:type="auto"/>
            <w:tcBorders>
              <w:top w:val="nil"/>
              <w:left w:val="nil"/>
              <w:bottom w:val="nil"/>
              <w:right w:val="nil"/>
            </w:tcBorders>
            <w:shd w:val="clear" w:color="auto" w:fill="auto"/>
            <w:noWrap/>
            <w:vAlign w:val="bottom"/>
            <w:hideMark/>
          </w:tcPr>
          <w:p w14:paraId="2F5010D9" w14:textId="77777777" w:rsidR="00DC2757" w:rsidRPr="00DC2757" w:rsidRDefault="00DC2757" w:rsidP="00DC2757">
            <w:pPr>
              <w:spacing w:after="0" w:line="240" w:lineRule="auto"/>
              <w:jc w:val="center"/>
              <w:rPr>
                <w:ins w:id="5965" w:author="Commodore, Sarah" w:date="2023-03-22T16:21:00Z"/>
                <w:rFonts w:ascii="Calibri" w:eastAsia="Times New Roman" w:hAnsi="Calibri" w:cs="Calibri"/>
                <w:color w:val="000000"/>
                <w:sz w:val="20"/>
                <w:szCs w:val="20"/>
              </w:rPr>
            </w:pPr>
            <w:ins w:id="5966"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DA325E8" w14:textId="77777777" w:rsidR="00DC2757" w:rsidRPr="00DC2757" w:rsidRDefault="00DC2757" w:rsidP="00DC2757">
            <w:pPr>
              <w:spacing w:after="0" w:line="240" w:lineRule="auto"/>
              <w:jc w:val="center"/>
              <w:rPr>
                <w:ins w:id="5967" w:author="Commodore, Sarah" w:date="2023-03-22T16:21:00Z"/>
                <w:rFonts w:ascii="Calibri" w:eastAsia="Times New Roman" w:hAnsi="Calibri" w:cs="Calibri"/>
                <w:color w:val="000000"/>
                <w:sz w:val="20"/>
                <w:szCs w:val="20"/>
              </w:rPr>
            </w:pPr>
            <w:ins w:id="5968" w:author="Commodore, Sarah" w:date="2023-03-22T16:21:00Z">
              <w:r w:rsidRPr="00DC2757">
                <w:rPr>
                  <w:rFonts w:ascii="Calibri" w:eastAsia="Times New Roman" w:hAnsi="Calibri" w:cs="Calibri"/>
                  <w:color w:val="000000"/>
                  <w:sz w:val="20"/>
                  <w:szCs w:val="20"/>
                </w:rPr>
                <w:t>1.1E-03</w:t>
              </w:r>
            </w:ins>
          </w:p>
        </w:tc>
        <w:tc>
          <w:tcPr>
            <w:tcW w:w="0" w:type="auto"/>
            <w:tcBorders>
              <w:top w:val="nil"/>
              <w:left w:val="nil"/>
              <w:bottom w:val="nil"/>
              <w:right w:val="nil"/>
            </w:tcBorders>
            <w:shd w:val="clear" w:color="auto" w:fill="auto"/>
            <w:noWrap/>
            <w:vAlign w:val="bottom"/>
            <w:hideMark/>
          </w:tcPr>
          <w:p w14:paraId="66F1FD49" w14:textId="77777777" w:rsidR="00DC2757" w:rsidRPr="00DC2757" w:rsidRDefault="00DC2757" w:rsidP="00DC2757">
            <w:pPr>
              <w:spacing w:after="0" w:line="240" w:lineRule="auto"/>
              <w:jc w:val="center"/>
              <w:rPr>
                <w:ins w:id="5969" w:author="Commodore, Sarah" w:date="2023-03-22T16:21:00Z"/>
                <w:rFonts w:ascii="Calibri" w:eastAsia="Times New Roman" w:hAnsi="Calibri" w:cs="Calibri"/>
                <w:color w:val="000000"/>
                <w:sz w:val="20"/>
                <w:szCs w:val="20"/>
              </w:rPr>
            </w:pPr>
            <w:ins w:id="5970" w:author="Commodore, Sarah" w:date="2023-03-22T16:21:00Z">
              <w:r w:rsidRPr="00DC2757">
                <w:rPr>
                  <w:rFonts w:ascii="Calibri" w:eastAsia="Times New Roman" w:hAnsi="Calibri" w:cs="Calibri"/>
                  <w:color w:val="000000"/>
                  <w:sz w:val="20"/>
                  <w:szCs w:val="20"/>
                </w:rPr>
                <w:t>4.1E-03</w:t>
              </w:r>
            </w:ins>
          </w:p>
        </w:tc>
        <w:tc>
          <w:tcPr>
            <w:tcW w:w="0" w:type="auto"/>
            <w:tcBorders>
              <w:top w:val="nil"/>
              <w:left w:val="nil"/>
              <w:bottom w:val="nil"/>
              <w:right w:val="nil"/>
            </w:tcBorders>
            <w:shd w:val="clear" w:color="auto" w:fill="auto"/>
            <w:noWrap/>
            <w:vAlign w:val="bottom"/>
            <w:hideMark/>
          </w:tcPr>
          <w:p w14:paraId="6C8EC8B6" w14:textId="77777777" w:rsidR="00DC2757" w:rsidRPr="00DC2757" w:rsidRDefault="00DC2757" w:rsidP="00DC2757">
            <w:pPr>
              <w:spacing w:after="0" w:line="240" w:lineRule="auto"/>
              <w:jc w:val="center"/>
              <w:rPr>
                <w:ins w:id="5971" w:author="Commodore, Sarah" w:date="2023-03-22T16:21:00Z"/>
                <w:rFonts w:ascii="Calibri" w:eastAsia="Times New Roman" w:hAnsi="Calibri" w:cs="Calibri"/>
                <w:color w:val="000000"/>
                <w:sz w:val="20"/>
                <w:szCs w:val="20"/>
              </w:rPr>
            </w:pPr>
            <w:ins w:id="5972" w:author="Commodore, Sarah" w:date="2023-03-22T16:21:00Z">
              <w:r w:rsidRPr="00DC2757">
                <w:rPr>
                  <w:rFonts w:ascii="Calibri" w:eastAsia="Times New Roman" w:hAnsi="Calibri" w:cs="Calibri"/>
                  <w:color w:val="000000"/>
                  <w:sz w:val="20"/>
                  <w:szCs w:val="20"/>
                </w:rPr>
                <w:t>*</w:t>
              </w:r>
            </w:ins>
          </w:p>
        </w:tc>
      </w:tr>
      <w:tr w:rsidR="00DC2757" w:rsidRPr="00DC2757" w14:paraId="349BC5D2" w14:textId="77777777" w:rsidTr="00DC2757">
        <w:trPr>
          <w:trHeight w:val="260"/>
          <w:ins w:id="5973" w:author="Commodore, Sarah" w:date="2023-03-22T16:21:00Z"/>
        </w:trPr>
        <w:tc>
          <w:tcPr>
            <w:tcW w:w="0" w:type="auto"/>
            <w:tcBorders>
              <w:top w:val="nil"/>
              <w:left w:val="nil"/>
              <w:bottom w:val="nil"/>
              <w:right w:val="nil"/>
            </w:tcBorders>
            <w:shd w:val="clear" w:color="auto" w:fill="auto"/>
            <w:noWrap/>
            <w:vAlign w:val="bottom"/>
            <w:hideMark/>
          </w:tcPr>
          <w:p w14:paraId="4E522F06" w14:textId="77777777" w:rsidR="00DC2757" w:rsidRPr="00DC2757" w:rsidRDefault="00DC2757" w:rsidP="00DC2757">
            <w:pPr>
              <w:spacing w:after="0" w:line="240" w:lineRule="auto"/>
              <w:rPr>
                <w:ins w:id="5974" w:author="Commodore, Sarah" w:date="2023-03-22T16:21:00Z"/>
                <w:rFonts w:ascii="Calibri" w:eastAsia="Times New Roman" w:hAnsi="Calibri" w:cs="Calibri"/>
                <w:color w:val="000000"/>
                <w:sz w:val="20"/>
                <w:szCs w:val="20"/>
              </w:rPr>
            </w:pPr>
            <w:ins w:id="5975" w:author="Commodore, Sarah" w:date="2023-03-22T16:21:00Z">
              <w:r w:rsidRPr="00DC2757">
                <w:rPr>
                  <w:rFonts w:ascii="Calibri" w:eastAsia="Times New Roman" w:hAnsi="Calibri" w:cs="Calibri"/>
                  <w:color w:val="000000"/>
                  <w:sz w:val="20"/>
                  <w:szCs w:val="20"/>
                </w:rPr>
                <w:t>ENSG00000103313.13</w:t>
              </w:r>
            </w:ins>
          </w:p>
        </w:tc>
        <w:tc>
          <w:tcPr>
            <w:tcW w:w="0" w:type="auto"/>
            <w:tcBorders>
              <w:top w:val="nil"/>
              <w:left w:val="nil"/>
              <w:bottom w:val="nil"/>
              <w:right w:val="nil"/>
            </w:tcBorders>
            <w:shd w:val="clear" w:color="auto" w:fill="auto"/>
            <w:noWrap/>
            <w:vAlign w:val="bottom"/>
            <w:hideMark/>
          </w:tcPr>
          <w:p w14:paraId="41E2C60E" w14:textId="77777777" w:rsidR="00DC2757" w:rsidRPr="00DC2757" w:rsidRDefault="00DC2757" w:rsidP="00DC2757">
            <w:pPr>
              <w:spacing w:after="0" w:line="240" w:lineRule="auto"/>
              <w:rPr>
                <w:ins w:id="5976" w:author="Commodore, Sarah" w:date="2023-03-22T16:21:00Z"/>
                <w:rFonts w:ascii="Calibri" w:eastAsia="Times New Roman" w:hAnsi="Calibri" w:cs="Calibri"/>
                <w:color w:val="000000"/>
                <w:sz w:val="20"/>
                <w:szCs w:val="20"/>
              </w:rPr>
            </w:pPr>
            <w:ins w:id="5977" w:author="Commodore, Sarah" w:date="2023-03-22T16:21:00Z">
              <w:r w:rsidRPr="00DC2757">
                <w:rPr>
                  <w:rFonts w:ascii="Calibri" w:eastAsia="Times New Roman" w:hAnsi="Calibri" w:cs="Calibri"/>
                  <w:color w:val="000000"/>
                  <w:sz w:val="20"/>
                  <w:szCs w:val="20"/>
                </w:rPr>
                <w:t>MEFV</w:t>
              </w:r>
            </w:ins>
          </w:p>
        </w:tc>
        <w:tc>
          <w:tcPr>
            <w:tcW w:w="0" w:type="auto"/>
            <w:tcBorders>
              <w:top w:val="nil"/>
              <w:left w:val="nil"/>
              <w:bottom w:val="nil"/>
              <w:right w:val="nil"/>
            </w:tcBorders>
            <w:shd w:val="clear" w:color="auto" w:fill="auto"/>
            <w:noWrap/>
            <w:vAlign w:val="bottom"/>
            <w:hideMark/>
          </w:tcPr>
          <w:p w14:paraId="33D4EEDD" w14:textId="77777777" w:rsidR="00DC2757" w:rsidRPr="00DC2757" w:rsidRDefault="00DC2757" w:rsidP="00DC2757">
            <w:pPr>
              <w:spacing w:after="0" w:line="240" w:lineRule="auto"/>
              <w:jc w:val="center"/>
              <w:rPr>
                <w:ins w:id="5978" w:author="Commodore, Sarah" w:date="2023-03-22T16:21:00Z"/>
                <w:rFonts w:ascii="Calibri" w:eastAsia="Times New Roman" w:hAnsi="Calibri" w:cs="Calibri"/>
                <w:color w:val="000000"/>
                <w:sz w:val="20"/>
                <w:szCs w:val="20"/>
              </w:rPr>
            </w:pPr>
            <w:ins w:id="5979"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0ADC5DB8" w14:textId="77777777" w:rsidR="00DC2757" w:rsidRPr="00DC2757" w:rsidRDefault="00DC2757" w:rsidP="00DC2757">
            <w:pPr>
              <w:spacing w:after="0" w:line="240" w:lineRule="auto"/>
              <w:jc w:val="center"/>
              <w:rPr>
                <w:ins w:id="5980" w:author="Commodore, Sarah" w:date="2023-03-22T16:21:00Z"/>
                <w:rFonts w:ascii="Calibri" w:eastAsia="Times New Roman" w:hAnsi="Calibri" w:cs="Calibri"/>
                <w:color w:val="000000"/>
                <w:sz w:val="20"/>
                <w:szCs w:val="20"/>
              </w:rPr>
            </w:pPr>
            <w:ins w:id="5981" w:author="Commodore, Sarah" w:date="2023-03-22T16:21:00Z">
              <w:r w:rsidRPr="00DC2757">
                <w:rPr>
                  <w:rFonts w:ascii="Calibri" w:eastAsia="Times New Roman" w:hAnsi="Calibri" w:cs="Calibri"/>
                  <w:color w:val="000000"/>
                  <w:sz w:val="20"/>
                  <w:szCs w:val="20"/>
                </w:rPr>
                <w:t>6.4E-07</w:t>
              </w:r>
            </w:ins>
          </w:p>
        </w:tc>
        <w:tc>
          <w:tcPr>
            <w:tcW w:w="0" w:type="auto"/>
            <w:tcBorders>
              <w:top w:val="nil"/>
              <w:left w:val="nil"/>
              <w:bottom w:val="nil"/>
              <w:right w:val="nil"/>
            </w:tcBorders>
            <w:shd w:val="clear" w:color="auto" w:fill="auto"/>
            <w:noWrap/>
            <w:vAlign w:val="bottom"/>
            <w:hideMark/>
          </w:tcPr>
          <w:p w14:paraId="43040F9F" w14:textId="77777777" w:rsidR="00DC2757" w:rsidRPr="00DC2757" w:rsidRDefault="00DC2757" w:rsidP="00DC2757">
            <w:pPr>
              <w:spacing w:after="0" w:line="240" w:lineRule="auto"/>
              <w:jc w:val="center"/>
              <w:rPr>
                <w:ins w:id="5982" w:author="Commodore, Sarah" w:date="2023-03-22T16:21:00Z"/>
                <w:rFonts w:ascii="Calibri" w:eastAsia="Times New Roman" w:hAnsi="Calibri" w:cs="Calibri"/>
                <w:color w:val="000000"/>
                <w:sz w:val="20"/>
                <w:szCs w:val="20"/>
              </w:rPr>
            </w:pPr>
            <w:ins w:id="5983" w:author="Commodore, Sarah" w:date="2023-03-22T16:21:00Z">
              <w:r w:rsidRPr="00DC2757">
                <w:rPr>
                  <w:rFonts w:ascii="Calibri" w:eastAsia="Times New Roman" w:hAnsi="Calibri" w:cs="Calibri"/>
                  <w:color w:val="000000"/>
                  <w:sz w:val="20"/>
                  <w:szCs w:val="20"/>
                </w:rPr>
                <w:t>5.8E-06</w:t>
              </w:r>
            </w:ins>
          </w:p>
        </w:tc>
        <w:tc>
          <w:tcPr>
            <w:tcW w:w="0" w:type="auto"/>
            <w:tcBorders>
              <w:top w:val="nil"/>
              <w:left w:val="nil"/>
              <w:bottom w:val="nil"/>
              <w:right w:val="nil"/>
            </w:tcBorders>
            <w:shd w:val="clear" w:color="auto" w:fill="auto"/>
            <w:noWrap/>
            <w:vAlign w:val="bottom"/>
            <w:hideMark/>
          </w:tcPr>
          <w:p w14:paraId="0DD80DF2" w14:textId="77777777" w:rsidR="00DC2757" w:rsidRPr="00DC2757" w:rsidRDefault="00DC2757" w:rsidP="00DC2757">
            <w:pPr>
              <w:spacing w:after="0" w:line="240" w:lineRule="auto"/>
              <w:jc w:val="center"/>
              <w:rPr>
                <w:ins w:id="5984" w:author="Commodore, Sarah" w:date="2023-03-22T16:21:00Z"/>
                <w:rFonts w:ascii="Calibri" w:eastAsia="Times New Roman" w:hAnsi="Calibri" w:cs="Calibri"/>
                <w:color w:val="000000"/>
                <w:sz w:val="20"/>
                <w:szCs w:val="20"/>
              </w:rPr>
            </w:pPr>
            <w:ins w:id="5985" w:author="Commodore, Sarah" w:date="2023-03-22T16:21:00Z">
              <w:r w:rsidRPr="00DC2757">
                <w:rPr>
                  <w:rFonts w:ascii="Calibri" w:eastAsia="Times New Roman" w:hAnsi="Calibri" w:cs="Calibri"/>
                  <w:color w:val="000000"/>
                  <w:sz w:val="20"/>
                  <w:szCs w:val="20"/>
                </w:rPr>
                <w:t>*</w:t>
              </w:r>
            </w:ins>
          </w:p>
        </w:tc>
      </w:tr>
      <w:tr w:rsidR="00DC2757" w:rsidRPr="00DC2757" w14:paraId="47A7B19E" w14:textId="77777777" w:rsidTr="00DC2757">
        <w:trPr>
          <w:trHeight w:val="260"/>
          <w:ins w:id="5986" w:author="Commodore, Sarah" w:date="2023-03-22T16:21:00Z"/>
        </w:trPr>
        <w:tc>
          <w:tcPr>
            <w:tcW w:w="0" w:type="auto"/>
            <w:tcBorders>
              <w:top w:val="nil"/>
              <w:left w:val="nil"/>
              <w:bottom w:val="nil"/>
              <w:right w:val="nil"/>
            </w:tcBorders>
            <w:shd w:val="clear" w:color="auto" w:fill="auto"/>
            <w:noWrap/>
            <w:vAlign w:val="bottom"/>
            <w:hideMark/>
          </w:tcPr>
          <w:p w14:paraId="5700D903" w14:textId="77777777" w:rsidR="00DC2757" w:rsidRPr="00DC2757" w:rsidRDefault="00DC2757" w:rsidP="00DC2757">
            <w:pPr>
              <w:spacing w:after="0" w:line="240" w:lineRule="auto"/>
              <w:rPr>
                <w:ins w:id="5987" w:author="Commodore, Sarah" w:date="2023-03-22T16:21:00Z"/>
                <w:rFonts w:ascii="Calibri" w:eastAsia="Times New Roman" w:hAnsi="Calibri" w:cs="Calibri"/>
                <w:color w:val="000000"/>
                <w:sz w:val="20"/>
                <w:szCs w:val="20"/>
              </w:rPr>
            </w:pPr>
            <w:ins w:id="5988" w:author="Commodore, Sarah" w:date="2023-03-22T16:21:00Z">
              <w:r w:rsidRPr="00DC2757">
                <w:rPr>
                  <w:rFonts w:ascii="Calibri" w:eastAsia="Times New Roman" w:hAnsi="Calibri" w:cs="Calibri"/>
                  <w:color w:val="000000"/>
                  <w:sz w:val="20"/>
                  <w:szCs w:val="20"/>
                </w:rPr>
                <w:t>ENSG00000218809.1</w:t>
              </w:r>
            </w:ins>
          </w:p>
        </w:tc>
        <w:tc>
          <w:tcPr>
            <w:tcW w:w="0" w:type="auto"/>
            <w:tcBorders>
              <w:top w:val="nil"/>
              <w:left w:val="nil"/>
              <w:bottom w:val="nil"/>
              <w:right w:val="nil"/>
            </w:tcBorders>
            <w:shd w:val="clear" w:color="auto" w:fill="auto"/>
            <w:noWrap/>
            <w:vAlign w:val="bottom"/>
            <w:hideMark/>
          </w:tcPr>
          <w:p w14:paraId="56922C1E" w14:textId="77777777" w:rsidR="00DC2757" w:rsidRPr="00DC2757" w:rsidRDefault="00DC2757" w:rsidP="00DC2757">
            <w:pPr>
              <w:spacing w:after="0" w:line="240" w:lineRule="auto"/>
              <w:rPr>
                <w:ins w:id="5989" w:author="Commodore, Sarah" w:date="2023-03-22T16:21:00Z"/>
                <w:rFonts w:ascii="Calibri" w:eastAsia="Times New Roman" w:hAnsi="Calibri" w:cs="Calibri"/>
                <w:color w:val="000000"/>
                <w:sz w:val="20"/>
                <w:szCs w:val="20"/>
              </w:rPr>
            </w:pPr>
            <w:ins w:id="5990" w:author="Commodore, Sarah" w:date="2023-03-22T16:21:00Z">
              <w:r w:rsidRPr="00DC2757">
                <w:rPr>
                  <w:rFonts w:ascii="Calibri" w:eastAsia="Times New Roman" w:hAnsi="Calibri" w:cs="Calibri"/>
                  <w:color w:val="000000"/>
                  <w:sz w:val="20"/>
                  <w:szCs w:val="20"/>
                </w:rPr>
                <w:t>AL391903.1</w:t>
              </w:r>
            </w:ins>
          </w:p>
        </w:tc>
        <w:tc>
          <w:tcPr>
            <w:tcW w:w="0" w:type="auto"/>
            <w:tcBorders>
              <w:top w:val="nil"/>
              <w:left w:val="nil"/>
              <w:bottom w:val="nil"/>
              <w:right w:val="nil"/>
            </w:tcBorders>
            <w:shd w:val="clear" w:color="auto" w:fill="auto"/>
            <w:noWrap/>
            <w:vAlign w:val="bottom"/>
            <w:hideMark/>
          </w:tcPr>
          <w:p w14:paraId="40B3678B" w14:textId="77777777" w:rsidR="00DC2757" w:rsidRPr="00DC2757" w:rsidRDefault="00DC2757" w:rsidP="00DC2757">
            <w:pPr>
              <w:spacing w:after="0" w:line="240" w:lineRule="auto"/>
              <w:jc w:val="center"/>
              <w:rPr>
                <w:ins w:id="5991" w:author="Commodore, Sarah" w:date="2023-03-22T16:21:00Z"/>
                <w:rFonts w:ascii="Calibri" w:eastAsia="Times New Roman" w:hAnsi="Calibri" w:cs="Calibri"/>
                <w:color w:val="000000"/>
                <w:sz w:val="20"/>
                <w:szCs w:val="20"/>
              </w:rPr>
            </w:pPr>
            <w:ins w:id="5992"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9827DF" w14:textId="77777777" w:rsidR="00DC2757" w:rsidRPr="00DC2757" w:rsidRDefault="00DC2757" w:rsidP="00DC2757">
            <w:pPr>
              <w:spacing w:after="0" w:line="240" w:lineRule="auto"/>
              <w:jc w:val="center"/>
              <w:rPr>
                <w:ins w:id="5993" w:author="Commodore, Sarah" w:date="2023-03-22T16:21:00Z"/>
                <w:rFonts w:ascii="Calibri" w:eastAsia="Times New Roman" w:hAnsi="Calibri" w:cs="Calibri"/>
                <w:color w:val="000000"/>
                <w:sz w:val="20"/>
                <w:szCs w:val="20"/>
              </w:rPr>
            </w:pPr>
            <w:ins w:id="5994" w:author="Commodore, Sarah" w:date="2023-03-22T16:21:00Z">
              <w:r w:rsidRPr="00DC2757">
                <w:rPr>
                  <w:rFonts w:ascii="Calibri" w:eastAsia="Times New Roman" w:hAnsi="Calibri" w:cs="Calibri"/>
                  <w:color w:val="000000"/>
                  <w:sz w:val="20"/>
                  <w:szCs w:val="20"/>
                </w:rPr>
                <w:t>1.2E-04</w:t>
              </w:r>
            </w:ins>
          </w:p>
        </w:tc>
        <w:tc>
          <w:tcPr>
            <w:tcW w:w="0" w:type="auto"/>
            <w:tcBorders>
              <w:top w:val="nil"/>
              <w:left w:val="nil"/>
              <w:bottom w:val="nil"/>
              <w:right w:val="nil"/>
            </w:tcBorders>
            <w:shd w:val="clear" w:color="auto" w:fill="auto"/>
            <w:noWrap/>
            <w:vAlign w:val="bottom"/>
            <w:hideMark/>
          </w:tcPr>
          <w:p w14:paraId="113E70D4" w14:textId="77777777" w:rsidR="00DC2757" w:rsidRPr="00DC2757" w:rsidRDefault="00DC2757" w:rsidP="00DC2757">
            <w:pPr>
              <w:spacing w:after="0" w:line="240" w:lineRule="auto"/>
              <w:jc w:val="center"/>
              <w:rPr>
                <w:ins w:id="5995" w:author="Commodore, Sarah" w:date="2023-03-22T16:21:00Z"/>
                <w:rFonts w:ascii="Calibri" w:eastAsia="Times New Roman" w:hAnsi="Calibri" w:cs="Calibri"/>
                <w:color w:val="000000"/>
                <w:sz w:val="20"/>
                <w:szCs w:val="20"/>
              </w:rPr>
            </w:pPr>
            <w:ins w:id="5996" w:author="Commodore, Sarah" w:date="2023-03-22T16:21:00Z">
              <w:r w:rsidRPr="00DC2757">
                <w:rPr>
                  <w:rFonts w:ascii="Calibri" w:eastAsia="Times New Roman" w:hAnsi="Calibri" w:cs="Calibri"/>
                  <w:color w:val="000000"/>
                  <w:sz w:val="20"/>
                  <w:szCs w:val="20"/>
                </w:rPr>
                <w:t>6.1E-04</w:t>
              </w:r>
            </w:ins>
          </w:p>
        </w:tc>
        <w:tc>
          <w:tcPr>
            <w:tcW w:w="0" w:type="auto"/>
            <w:tcBorders>
              <w:top w:val="nil"/>
              <w:left w:val="nil"/>
              <w:bottom w:val="nil"/>
              <w:right w:val="nil"/>
            </w:tcBorders>
            <w:shd w:val="clear" w:color="auto" w:fill="auto"/>
            <w:noWrap/>
            <w:vAlign w:val="bottom"/>
            <w:hideMark/>
          </w:tcPr>
          <w:p w14:paraId="237B2E30" w14:textId="77777777" w:rsidR="00DC2757" w:rsidRPr="00DC2757" w:rsidRDefault="00DC2757" w:rsidP="00DC2757">
            <w:pPr>
              <w:spacing w:after="0" w:line="240" w:lineRule="auto"/>
              <w:jc w:val="center"/>
              <w:rPr>
                <w:ins w:id="5997" w:author="Commodore, Sarah" w:date="2023-03-22T16:21:00Z"/>
                <w:rFonts w:ascii="Calibri" w:eastAsia="Times New Roman" w:hAnsi="Calibri" w:cs="Calibri"/>
                <w:color w:val="000000"/>
                <w:sz w:val="20"/>
                <w:szCs w:val="20"/>
              </w:rPr>
            </w:pPr>
            <w:ins w:id="5998" w:author="Commodore, Sarah" w:date="2023-03-22T16:21:00Z">
              <w:r w:rsidRPr="00DC2757">
                <w:rPr>
                  <w:rFonts w:ascii="Calibri" w:eastAsia="Times New Roman" w:hAnsi="Calibri" w:cs="Calibri"/>
                  <w:color w:val="000000"/>
                  <w:sz w:val="20"/>
                  <w:szCs w:val="20"/>
                </w:rPr>
                <w:t>*</w:t>
              </w:r>
            </w:ins>
          </w:p>
        </w:tc>
      </w:tr>
      <w:tr w:rsidR="00DC2757" w:rsidRPr="00DC2757" w14:paraId="787CC0BB" w14:textId="77777777" w:rsidTr="00DC2757">
        <w:trPr>
          <w:trHeight w:val="260"/>
          <w:ins w:id="5999" w:author="Commodore, Sarah" w:date="2023-03-22T16:21:00Z"/>
        </w:trPr>
        <w:tc>
          <w:tcPr>
            <w:tcW w:w="0" w:type="auto"/>
            <w:tcBorders>
              <w:top w:val="nil"/>
              <w:left w:val="nil"/>
              <w:bottom w:val="nil"/>
              <w:right w:val="nil"/>
            </w:tcBorders>
            <w:shd w:val="clear" w:color="auto" w:fill="auto"/>
            <w:noWrap/>
            <w:vAlign w:val="bottom"/>
            <w:hideMark/>
          </w:tcPr>
          <w:p w14:paraId="0755CD7F" w14:textId="77777777" w:rsidR="00DC2757" w:rsidRPr="00DC2757" w:rsidRDefault="00DC2757" w:rsidP="00DC2757">
            <w:pPr>
              <w:spacing w:after="0" w:line="240" w:lineRule="auto"/>
              <w:rPr>
                <w:ins w:id="6000" w:author="Commodore, Sarah" w:date="2023-03-22T16:21:00Z"/>
                <w:rFonts w:ascii="Calibri" w:eastAsia="Times New Roman" w:hAnsi="Calibri" w:cs="Calibri"/>
                <w:color w:val="000000"/>
                <w:sz w:val="20"/>
                <w:szCs w:val="20"/>
              </w:rPr>
            </w:pPr>
            <w:ins w:id="6001" w:author="Commodore, Sarah" w:date="2023-03-22T16:21:00Z">
              <w:r w:rsidRPr="00DC2757">
                <w:rPr>
                  <w:rFonts w:ascii="Calibri" w:eastAsia="Times New Roman" w:hAnsi="Calibri" w:cs="Calibri"/>
                  <w:color w:val="000000"/>
                  <w:sz w:val="20"/>
                  <w:szCs w:val="20"/>
                </w:rPr>
                <w:t>ENSG00000174885.13</w:t>
              </w:r>
            </w:ins>
          </w:p>
        </w:tc>
        <w:tc>
          <w:tcPr>
            <w:tcW w:w="0" w:type="auto"/>
            <w:tcBorders>
              <w:top w:val="nil"/>
              <w:left w:val="nil"/>
              <w:bottom w:val="nil"/>
              <w:right w:val="nil"/>
            </w:tcBorders>
            <w:shd w:val="clear" w:color="auto" w:fill="auto"/>
            <w:noWrap/>
            <w:vAlign w:val="bottom"/>
            <w:hideMark/>
          </w:tcPr>
          <w:p w14:paraId="01B9457A" w14:textId="77777777" w:rsidR="00DC2757" w:rsidRPr="00DC2757" w:rsidRDefault="00DC2757" w:rsidP="00DC2757">
            <w:pPr>
              <w:spacing w:after="0" w:line="240" w:lineRule="auto"/>
              <w:rPr>
                <w:ins w:id="6002" w:author="Commodore, Sarah" w:date="2023-03-22T16:21:00Z"/>
                <w:rFonts w:ascii="Calibri" w:eastAsia="Times New Roman" w:hAnsi="Calibri" w:cs="Calibri"/>
                <w:color w:val="000000"/>
                <w:sz w:val="20"/>
                <w:szCs w:val="20"/>
              </w:rPr>
            </w:pPr>
            <w:ins w:id="6003" w:author="Commodore, Sarah" w:date="2023-03-22T16:21:00Z">
              <w:r w:rsidRPr="00DC2757">
                <w:rPr>
                  <w:rFonts w:ascii="Calibri" w:eastAsia="Times New Roman" w:hAnsi="Calibri" w:cs="Calibri"/>
                  <w:color w:val="000000"/>
                  <w:sz w:val="20"/>
                  <w:szCs w:val="20"/>
                </w:rPr>
                <w:t>NLRP6</w:t>
              </w:r>
            </w:ins>
          </w:p>
        </w:tc>
        <w:tc>
          <w:tcPr>
            <w:tcW w:w="0" w:type="auto"/>
            <w:tcBorders>
              <w:top w:val="nil"/>
              <w:left w:val="nil"/>
              <w:bottom w:val="nil"/>
              <w:right w:val="nil"/>
            </w:tcBorders>
            <w:shd w:val="clear" w:color="auto" w:fill="auto"/>
            <w:noWrap/>
            <w:vAlign w:val="bottom"/>
            <w:hideMark/>
          </w:tcPr>
          <w:p w14:paraId="3BAAFF9C" w14:textId="77777777" w:rsidR="00DC2757" w:rsidRPr="00DC2757" w:rsidRDefault="00DC2757" w:rsidP="00DC2757">
            <w:pPr>
              <w:spacing w:after="0" w:line="240" w:lineRule="auto"/>
              <w:jc w:val="center"/>
              <w:rPr>
                <w:ins w:id="6004" w:author="Commodore, Sarah" w:date="2023-03-22T16:21:00Z"/>
                <w:rFonts w:ascii="Calibri" w:eastAsia="Times New Roman" w:hAnsi="Calibri" w:cs="Calibri"/>
                <w:color w:val="000000"/>
                <w:sz w:val="20"/>
                <w:szCs w:val="20"/>
              </w:rPr>
            </w:pPr>
            <w:ins w:id="6005"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2A1CD68C" w14:textId="77777777" w:rsidR="00DC2757" w:rsidRPr="00DC2757" w:rsidRDefault="00DC2757" w:rsidP="00DC2757">
            <w:pPr>
              <w:spacing w:after="0" w:line="240" w:lineRule="auto"/>
              <w:jc w:val="center"/>
              <w:rPr>
                <w:ins w:id="6006" w:author="Commodore, Sarah" w:date="2023-03-22T16:21:00Z"/>
                <w:rFonts w:ascii="Calibri" w:eastAsia="Times New Roman" w:hAnsi="Calibri" w:cs="Calibri"/>
                <w:color w:val="000000"/>
                <w:sz w:val="20"/>
                <w:szCs w:val="20"/>
              </w:rPr>
            </w:pPr>
            <w:ins w:id="6007" w:author="Commodore, Sarah" w:date="2023-03-22T16:21:00Z">
              <w:r w:rsidRPr="00DC2757">
                <w:rPr>
                  <w:rFonts w:ascii="Calibri" w:eastAsia="Times New Roman" w:hAnsi="Calibri" w:cs="Calibri"/>
                  <w:color w:val="000000"/>
                  <w:sz w:val="20"/>
                  <w:szCs w:val="20"/>
                </w:rPr>
                <w:t>3.4E-08</w:t>
              </w:r>
            </w:ins>
          </w:p>
        </w:tc>
        <w:tc>
          <w:tcPr>
            <w:tcW w:w="0" w:type="auto"/>
            <w:tcBorders>
              <w:top w:val="nil"/>
              <w:left w:val="nil"/>
              <w:bottom w:val="nil"/>
              <w:right w:val="nil"/>
            </w:tcBorders>
            <w:shd w:val="clear" w:color="auto" w:fill="auto"/>
            <w:noWrap/>
            <w:vAlign w:val="bottom"/>
            <w:hideMark/>
          </w:tcPr>
          <w:p w14:paraId="2F5F7F4B" w14:textId="77777777" w:rsidR="00DC2757" w:rsidRPr="00DC2757" w:rsidRDefault="00DC2757" w:rsidP="00DC2757">
            <w:pPr>
              <w:spacing w:after="0" w:line="240" w:lineRule="auto"/>
              <w:jc w:val="center"/>
              <w:rPr>
                <w:ins w:id="6008" w:author="Commodore, Sarah" w:date="2023-03-22T16:21:00Z"/>
                <w:rFonts w:ascii="Calibri" w:eastAsia="Times New Roman" w:hAnsi="Calibri" w:cs="Calibri"/>
                <w:color w:val="000000"/>
                <w:sz w:val="20"/>
                <w:szCs w:val="20"/>
              </w:rPr>
            </w:pPr>
            <w:ins w:id="6009" w:author="Commodore, Sarah" w:date="2023-03-22T16:21:00Z">
              <w:r w:rsidRPr="00DC2757">
                <w:rPr>
                  <w:rFonts w:ascii="Calibri" w:eastAsia="Times New Roman" w:hAnsi="Calibri" w:cs="Calibri"/>
                  <w:color w:val="000000"/>
                  <w:sz w:val="20"/>
                  <w:szCs w:val="20"/>
                </w:rPr>
                <w:t>4.2E-07</w:t>
              </w:r>
            </w:ins>
          </w:p>
        </w:tc>
        <w:tc>
          <w:tcPr>
            <w:tcW w:w="0" w:type="auto"/>
            <w:tcBorders>
              <w:top w:val="nil"/>
              <w:left w:val="nil"/>
              <w:bottom w:val="nil"/>
              <w:right w:val="nil"/>
            </w:tcBorders>
            <w:shd w:val="clear" w:color="auto" w:fill="auto"/>
            <w:noWrap/>
            <w:vAlign w:val="bottom"/>
            <w:hideMark/>
          </w:tcPr>
          <w:p w14:paraId="7DA33031" w14:textId="77777777" w:rsidR="00DC2757" w:rsidRPr="00DC2757" w:rsidRDefault="00DC2757" w:rsidP="00DC2757">
            <w:pPr>
              <w:spacing w:after="0" w:line="240" w:lineRule="auto"/>
              <w:jc w:val="center"/>
              <w:rPr>
                <w:ins w:id="6010" w:author="Commodore, Sarah" w:date="2023-03-22T16:21:00Z"/>
                <w:rFonts w:ascii="Calibri" w:eastAsia="Times New Roman" w:hAnsi="Calibri" w:cs="Calibri"/>
                <w:color w:val="000000"/>
                <w:sz w:val="20"/>
                <w:szCs w:val="20"/>
              </w:rPr>
            </w:pPr>
            <w:ins w:id="6011" w:author="Commodore, Sarah" w:date="2023-03-22T16:21:00Z">
              <w:r w:rsidRPr="00DC2757">
                <w:rPr>
                  <w:rFonts w:ascii="Calibri" w:eastAsia="Times New Roman" w:hAnsi="Calibri" w:cs="Calibri"/>
                  <w:color w:val="000000"/>
                  <w:sz w:val="20"/>
                  <w:szCs w:val="20"/>
                </w:rPr>
                <w:t>*</w:t>
              </w:r>
            </w:ins>
          </w:p>
        </w:tc>
      </w:tr>
      <w:tr w:rsidR="00DC2757" w:rsidRPr="00DC2757" w14:paraId="3504222A" w14:textId="77777777" w:rsidTr="00DC2757">
        <w:trPr>
          <w:trHeight w:val="260"/>
          <w:ins w:id="6012" w:author="Commodore, Sarah" w:date="2023-03-22T16:21:00Z"/>
        </w:trPr>
        <w:tc>
          <w:tcPr>
            <w:tcW w:w="0" w:type="auto"/>
            <w:tcBorders>
              <w:top w:val="nil"/>
              <w:left w:val="nil"/>
              <w:bottom w:val="nil"/>
              <w:right w:val="nil"/>
            </w:tcBorders>
            <w:shd w:val="clear" w:color="auto" w:fill="auto"/>
            <w:noWrap/>
            <w:vAlign w:val="bottom"/>
            <w:hideMark/>
          </w:tcPr>
          <w:p w14:paraId="64FACCBA" w14:textId="77777777" w:rsidR="00DC2757" w:rsidRPr="00DC2757" w:rsidRDefault="00DC2757" w:rsidP="00DC2757">
            <w:pPr>
              <w:spacing w:after="0" w:line="240" w:lineRule="auto"/>
              <w:rPr>
                <w:ins w:id="6013" w:author="Commodore, Sarah" w:date="2023-03-22T16:21:00Z"/>
                <w:rFonts w:ascii="Calibri" w:eastAsia="Times New Roman" w:hAnsi="Calibri" w:cs="Calibri"/>
                <w:color w:val="000000"/>
                <w:sz w:val="20"/>
                <w:szCs w:val="20"/>
              </w:rPr>
            </w:pPr>
            <w:ins w:id="6014" w:author="Commodore, Sarah" w:date="2023-03-22T16:21:00Z">
              <w:r w:rsidRPr="00DC2757">
                <w:rPr>
                  <w:rFonts w:ascii="Calibri" w:eastAsia="Times New Roman" w:hAnsi="Calibri" w:cs="Calibri"/>
                  <w:color w:val="000000"/>
                  <w:sz w:val="20"/>
                  <w:szCs w:val="20"/>
                </w:rPr>
                <w:t>ENSG00000124391.5</w:t>
              </w:r>
            </w:ins>
          </w:p>
        </w:tc>
        <w:tc>
          <w:tcPr>
            <w:tcW w:w="0" w:type="auto"/>
            <w:tcBorders>
              <w:top w:val="nil"/>
              <w:left w:val="nil"/>
              <w:bottom w:val="nil"/>
              <w:right w:val="nil"/>
            </w:tcBorders>
            <w:shd w:val="clear" w:color="auto" w:fill="auto"/>
            <w:noWrap/>
            <w:vAlign w:val="bottom"/>
            <w:hideMark/>
          </w:tcPr>
          <w:p w14:paraId="048CF316" w14:textId="77777777" w:rsidR="00DC2757" w:rsidRPr="00DC2757" w:rsidRDefault="00DC2757" w:rsidP="00DC2757">
            <w:pPr>
              <w:spacing w:after="0" w:line="240" w:lineRule="auto"/>
              <w:rPr>
                <w:ins w:id="6015" w:author="Commodore, Sarah" w:date="2023-03-22T16:21:00Z"/>
                <w:rFonts w:ascii="Calibri" w:eastAsia="Times New Roman" w:hAnsi="Calibri" w:cs="Calibri"/>
                <w:color w:val="000000"/>
                <w:sz w:val="20"/>
                <w:szCs w:val="20"/>
              </w:rPr>
            </w:pPr>
            <w:ins w:id="6016" w:author="Commodore, Sarah" w:date="2023-03-22T16:21:00Z">
              <w:r w:rsidRPr="00DC2757">
                <w:rPr>
                  <w:rFonts w:ascii="Calibri" w:eastAsia="Times New Roman" w:hAnsi="Calibri" w:cs="Calibri"/>
                  <w:color w:val="000000"/>
                  <w:sz w:val="20"/>
                  <w:szCs w:val="20"/>
                </w:rPr>
                <w:t>IL17C</w:t>
              </w:r>
            </w:ins>
          </w:p>
        </w:tc>
        <w:tc>
          <w:tcPr>
            <w:tcW w:w="0" w:type="auto"/>
            <w:tcBorders>
              <w:top w:val="nil"/>
              <w:left w:val="nil"/>
              <w:bottom w:val="nil"/>
              <w:right w:val="nil"/>
            </w:tcBorders>
            <w:shd w:val="clear" w:color="auto" w:fill="auto"/>
            <w:noWrap/>
            <w:vAlign w:val="bottom"/>
            <w:hideMark/>
          </w:tcPr>
          <w:p w14:paraId="2E563B9B" w14:textId="77777777" w:rsidR="00DC2757" w:rsidRPr="00DC2757" w:rsidRDefault="00DC2757" w:rsidP="00DC2757">
            <w:pPr>
              <w:spacing w:after="0" w:line="240" w:lineRule="auto"/>
              <w:jc w:val="center"/>
              <w:rPr>
                <w:ins w:id="6017" w:author="Commodore, Sarah" w:date="2023-03-22T16:21:00Z"/>
                <w:rFonts w:ascii="Calibri" w:eastAsia="Times New Roman" w:hAnsi="Calibri" w:cs="Calibri"/>
                <w:color w:val="000000"/>
                <w:sz w:val="20"/>
                <w:szCs w:val="20"/>
              </w:rPr>
            </w:pPr>
            <w:ins w:id="6018"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3D396E05" w14:textId="77777777" w:rsidR="00DC2757" w:rsidRPr="00DC2757" w:rsidRDefault="00DC2757" w:rsidP="00DC2757">
            <w:pPr>
              <w:spacing w:after="0" w:line="240" w:lineRule="auto"/>
              <w:jc w:val="center"/>
              <w:rPr>
                <w:ins w:id="6019" w:author="Commodore, Sarah" w:date="2023-03-22T16:21:00Z"/>
                <w:rFonts w:ascii="Calibri" w:eastAsia="Times New Roman" w:hAnsi="Calibri" w:cs="Calibri"/>
                <w:color w:val="000000"/>
                <w:sz w:val="20"/>
                <w:szCs w:val="20"/>
              </w:rPr>
            </w:pPr>
            <w:ins w:id="6020" w:author="Commodore, Sarah" w:date="2023-03-22T16:21:00Z">
              <w:r w:rsidRPr="00DC2757">
                <w:rPr>
                  <w:rFonts w:ascii="Calibri" w:eastAsia="Times New Roman" w:hAnsi="Calibri" w:cs="Calibri"/>
                  <w:color w:val="000000"/>
                  <w:sz w:val="20"/>
                  <w:szCs w:val="20"/>
                </w:rPr>
                <w:t>1.1E-04</w:t>
              </w:r>
            </w:ins>
          </w:p>
        </w:tc>
        <w:tc>
          <w:tcPr>
            <w:tcW w:w="0" w:type="auto"/>
            <w:tcBorders>
              <w:top w:val="nil"/>
              <w:left w:val="nil"/>
              <w:bottom w:val="nil"/>
              <w:right w:val="nil"/>
            </w:tcBorders>
            <w:shd w:val="clear" w:color="auto" w:fill="auto"/>
            <w:noWrap/>
            <w:vAlign w:val="bottom"/>
            <w:hideMark/>
          </w:tcPr>
          <w:p w14:paraId="5F3E7EF2" w14:textId="77777777" w:rsidR="00DC2757" w:rsidRPr="00DC2757" w:rsidRDefault="00DC2757" w:rsidP="00DC2757">
            <w:pPr>
              <w:spacing w:after="0" w:line="240" w:lineRule="auto"/>
              <w:jc w:val="center"/>
              <w:rPr>
                <w:ins w:id="6021" w:author="Commodore, Sarah" w:date="2023-03-22T16:21:00Z"/>
                <w:rFonts w:ascii="Calibri" w:eastAsia="Times New Roman" w:hAnsi="Calibri" w:cs="Calibri"/>
                <w:color w:val="000000"/>
                <w:sz w:val="20"/>
                <w:szCs w:val="20"/>
              </w:rPr>
            </w:pPr>
            <w:ins w:id="6022" w:author="Commodore, Sarah" w:date="2023-03-22T16:21:00Z">
              <w:r w:rsidRPr="00DC2757">
                <w:rPr>
                  <w:rFonts w:ascii="Calibri" w:eastAsia="Times New Roman" w:hAnsi="Calibri" w:cs="Calibri"/>
                  <w:color w:val="000000"/>
                  <w:sz w:val="20"/>
                  <w:szCs w:val="20"/>
                </w:rPr>
                <w:t>5.5E-04</w:t>
              </w:r>
            </w:ins>
          </w:p>
        </w:tc>
        <w:tc>
          <w:tcPr>
            <w:tcW w:w="0" w:type="auto"/>
            <w:tcBorders>
              <w:top w:val="nil"/>
              <w:left w:val="nil"/>
              <w:bottom w:val="nil"/>
              <w:right w:val="nil"/>
            </w:tcBorders>
            <w:shd w:val="clear" w:color="auto" w:fill="auto"/>
            <w:noWrap/>
            <w:vAlign w:val="bottom"/>
            <w:hideMark/>
          </w:tcPr>
          <w:p w14:paraId="7B98EE8A" w14:textId="77777777" w:rsidR="00DC2757" w:rsidRPr="00DC2757" w:rsidRDefault="00DC2757" w:rsidP="00DC2757">
            <w:pPr>
              <w:spacing w:after="0" w:line="240" w:lineRule="auto"/>
              <w:jc w:val="center"/>
              <w:rPr>
                <w:ins w:id="6023" w:author="Commodore, Sarah" w:date="2023-03-22T16:21:00Z"/>
                <w:rFonts w:ascii="Calibri" w:eastAsia="Times New Roman" w:hAnsi="Calibri" w:cs="Calibri"/>
                <w:color w:val="000000"/>
                <w:sz w:val="20"/>
                <w:szCs w:val="20"/>
              </w:rPr>
            </w:pPr>
            <w:ins w:id="6024" w:author="Commodore, Sarah" w:date="2023-03-22T16:21:00Z">
              <w:r w:rsidRPr="00DC2757">
                <w:rPr>
                  <w:rFonts w:ascii="Calibri" w:eastAsia="Times New Roman" w:hAnsi="Calibri" w:cs="Calibri"/>
                  <w:color w:val="000000"/>
                  <w:sz w:val="20"/>
                  <w:szCs w:val="20"/>
                </w:rPr>
                <w:t>*</w:t>
              </w:r>
            </w:ins>
          </w:p>
        </w:tc>
      </w:tr>
      <w:tr w:rsidR="00DC2757" w:rsidRPr="00DC2757" w14:paraId="6E224ABC" w14:textId="77777777" w:rsidTr="00DC2757">
        <w:trPr>
          <w:trHeight w:val="260"/>
          <w:ins w:id="6025" w:author="Commodore, Sarah" w:date="2023-03-22T16:21:00Z"/>
        </w:trPr>
        <w:tc>
          <w:tcPr>
            <w:tcW w:w="0" w:type="auto"/>
            <w:tcBorders>
              <w:top w:val="nil"/>
              <w:left w:val="nil"/>
              <w:bottom w:val="nil"/>
              <w:right w:val="nil"/>
            </w:tcBorders>
            <w:shd w:val="clear" w:color="auto" w:fill="auto"/>
            <w:noWrap/>
            <w:vAlign w:val="bottom"/>
            <w:hideMark/>
          </w:tcPr>
          <w:p w14:paraId="7A9F6CD0" w14:textId="77777777" w:rsidR="00DC2757" w:rsidRPr="00DC2757" w:rsidRDefault="00DC2757" w:rsidP="00DC2757">
            <w:pPr>
              <w:spacing w:after="0" w:line="240" w:lineRule="auto"/>
              <w:rPr>
                <w:ins w:id="6026" w:author="Commodore, Sarah" w:date="2023-03-22T16:21:00Z"/>
                <w:rFonts w:ascii="Calibri" w:eastAsia="Times New Roman" w:hAnsi="Calibri" w:cs="Calibri"/>
                <w:color w:val="000000"/>
                <w:sz w:val="20"/>
                <w:szCs w:val="20"/>
              </w:rPr>
            </w:pPr>
            <w:ins w:id="6027" w:author="Commodore, Sarah" w:date="2023-03-22T16:21:00Z">
              <w:r w:rsidRPr="00DC2757">
                <w:rPr>
                  <w:rFonts w:ascii="Calibri" w:eastAsia="Times New Roman" w:hAnsi="Calibri" w:cs="Calibri"/>
                  <w:color w:val="000000"/>
                  <w:sz w:val="20"/>
                  <w:szCs w:val="20"/>
                </w:rPr>
                <w:t>ENSG00000234436.1</w:t>
              </w:r>
            </w:ins>
          </w:p>
        </w:tc>
        <w:tc>
          <w:tcPr>
            <w:tcW w:w="0" w:type="auto"/>
            <w:tcBorders>
              <w:top w:val="nil"/>
              <w:left w:val="nil"/>
              <w:bottom w:val="nil"/>
              <w:right w:val="nil"/>
            </w:tcBorders>
            <w:shd w:val="clear" w:color="auto" w:fill="auto"/>
            <w:noWrap/>
            <w:vAlign w:val="bottom"/>
            <w:hideMark/>
          </w:tcPr>
          <w:p w14:paraId="511E534F" w14:textId="77777777" w:rsidR="00DC2757" w:rsidRPr="00DC2757" w:rsidRDefault="00DC2757" w:rsidP="00DC2757">
            <w:pPr>
              <w:spacing w:after="0" w:line="240" w:lineRule="auto"/>
              <w:rPr>
                <w:ins w:id="6028" w:author="Commodore, Sarah" w:date="2023-03-22T16:21:00Z"/>
                <w:rFonts w:ascii="Calibri" w:eastAsia="Times New Roman" w:hAnsi="Calibri" w:cs="Calibri"/>
                <w:color w:val="000000"/>
                <w:sz w:val="20"/>
                <w:szCs w:val="20"/>
              </w:rPr>
            </w:pPr>
            <w:ins w:id="6029" w:author="Commodore, Sarah" w:date="2023-03-22T16:21:00Z">
              <w:r w:rsidRPr="00DC2757">
                <w:rPr>
                  <w:rFonts w:ascii="Calibri" w:eastAsia="Times New Roman" w:hAnsi="Calibri" w:cs="Calibri"/>
                  <w:color w:val="000000"/>
                  <w:sz w:val="20"/>
                  <w:szCs w:val="20"/>
                </w:rPr>
                <w:t>AC245884.2</w:t>
              </w:r>
            </w:ins>
          </w:p>
        </w:tc>
        <w:tc>
          <w:tcPr>
            <w:tcW w:w="0" w:type="auto"/>
            <w:tcBorders>
              <w:top w:val="nil"/>
              <w:left w:val="nil"/>
              <w:bottom w:val="nil"/>
              <w:right w:val="nil"/>
            </w:tcBorders>
            <w:shd w:val="clear" w:color="auto" w:fill="auto"/>
            <w:noWrap/>
            <w:vAlign w:val="bottom"/>
            <w:hideMark/>
          </w:tcPr>
          <w:p w14:paraId="136EDF55" w14:textId="77777777" w:rsidR="00DC2757" w:rsidRPr="00DC2757" w:rsidRDefault="00DC2757" w:rsidP="00DC2757">
            <w:pPr>
              <w:spacing w:after="0" w:line="240" w:lineRule="auto"/>
              <w:jc w:val="center"/>
              <w:rPr>
                <w:ins w:id="6030" w:author="Commodore, Sarah" w:date="2023-03-22T16:21:00Z"/>
                <w:rFonts w:ascii="Calibri" w:eastAsia="Times New Roman" w:hAnsi="Calibri" w:cs="Calibri"/>
                <w:color w:val="000000"/>
                <w:sz w:val="20"/>
                <w:szCs w:val="20"/>
              </w:rPr>
            </w:pPr>
            <w:ins w:id="6031"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F7A8D5B" w14:textId="77777777" w:rsidR="00DC2757" w:rsidRPr="00DC2757" w:rsidRDefault="00DC2757" w:rsidP="00DC2757">
            <w:pPr>
              <w:spacing w:after="0" w:line="240" w:lineRule="auto"/>
              <w:jc w:val="center"/>
              <w:rPr>
                <w:ins w:id="6032" w:author="Commodore, Sarah" w:date="2023-03-22T16:21:00Z"/>
                <w:rFonts w:ascii="Calibri" w:eastAsia="Times New Roman" w:hAnsi="Calibri" w:cs="Calibri"/>
                <w:color w:val="000000"/>
                <w:sz w:val="20"/>
                <w:szCs w:val="20"/>
              </w:rPr>
            </w:pPr>
            <w:ins w:id="6033" w:author="Commodore, Sarah" w:date="2023-03-22T16:21:00Z">
              <w:r w:rsidRPr="00DC2757">
                <w:rPr>
                  <w:rFonts w:ascii="Calibri" w:eastAsia="Times New Roman" w:hAnsi="Calibri" w:cs="Calibri"/>
                  <w:color w:val="000000"/>
                  <w:sz w:val="20"/>
                  <w:szCs w:val="20"/>
                </w:rPr>
                <w:t>8.6E-04</w:t>
              </w:r>
            </w:ins>
          </w:p>
        </w:tc>
        <w:tc>
          <w:tcPr>
            <w:tcW w:w="0" w:type="auto"/>
            <w:tcBorders>
              <w:top w:val="nil"/>
              <w:left w:val="nil"/>
              <w:bottom w:val="nil"/>
              <w:right w:val="nil"/>
            </w:tcBorders>
            <w:shd w:val="clear" w:color="auto" w:fill="auto"/>
            <w:noWrap/>
            <w:vAlign w:val="bottom"/>
            <w:hideMark/>
          </w:tcPr>
          <w:p w14:paraId="3B8DAEDB" w14:textId="77777777" w:rsidR="00DC2757" w:rsidRPr="00DC2757" w:rsidRDefault="00DC2757" w:rsidP="00DC2757">
            <w:pPr>
              <w:spacing w:after="0" w:line="240" w:lineRule="auto"/>
              <w:jc w:val="center"/>
              <w:rPr>
                <w:ins w:id="6034" w:author="Commodore, Sarah" w:date="2023-03-22T16:21:00Z"/>
                <w:rFonts w:ascii="Calibri" w:eastAsia="Times New Roman" w:hAnsi="Calibri" w:cs="Calibri"/>
                <w:color w:val="000000"/>
                <w:sz w:val="20"/>
                <w:szCs w:val="20"/>
              </w:rPr>
            </w:pPr>
            <w:ins w:id="6035" w:author="Commodore, Sarah" w:date="2023-03-22T16:21:00Z">
              <w:r w:rsidRPr="00DC2757">
                <w:rPr>
                  <w:rFonts w:ascii="Calibri" w:eastAsia="Times New Roman" w:hAnsi="Calibri" w:cs="Calibri"/>
                  <w:color w:val="000000"/>
                  <w:sz w:val="20"/>
                  <w:szCs w:val="20"/>
                </w:rPr>
                <w:t>3.3E-03</w:t>
              </w:r>
            </w:ins>
          </w:p>
        </w:tc>
        <w:tc>
          <w:tcPr>
            <w:tcW w:w="0" w:type="auto"/>
            <w:tcBorders>
              <w:top w:val="nil"/>
              <w:left w:val="nil"/>
              <w:bottom w:val="nil"/>
              <w:right w:val="nil"/>
            </w:tcBorders>
            <w:shd w:val="clear" w:color="auto" w:fill="auto"/>
            <w:noWrap/>
            <w:vAlign w:val="bottom"/>
            <w:hideMark/>
          </w:tcPr>
          <w:p w14:paraId="4579D662" w14:textId="77777777" w:rsidR="00DC2757" w:rsidRPr="00DC2757" w:rsidRDefault="00DC2757" w:rsidP="00DC2757">
            <w:pPr>
              <w:spacing w:after="0" w:line="240" w:lineRule="auto"/>
              <w:jc w:val="center"/>
              <w:rPr>
                <w:ins w:id="6036" w:author="Commodore, Sarah" w:date="2023-03-22T16:21:00Z"/>
                <w:rFonts w:ascii="Calibri" w:eastAsia="Times New Roman" w:hAnsi="Calibri" w:cs="Calibri"/>
                <w:color w:val="000000"/>
                <w:sz w:val="20"/>
                <w:szCs w:val="20"/>
              </w:rPr>
            </w:pPr>
            <w:ins w:id="6037" w:author="Commodore, Sarah" w:date="2023-03-22T16:21:00Z">
              <w:r w:rsidRPr="00DC2757">
                <w:rPr>
                  <w:rFonts w:ascii="Calibri" w:eastAsia="Times New Roman" w:hAnsi="Calibri" w:cs="Calibri"/>
                  <w:color w:val="000000"/>
                  <w:sz w:val="20"/>
                  <w:szCs w:val="20"/>
                </w:rPr>
                <w:t>*</w:t>
              </w:r>
            </w:ins>
          </w:p>
        </w:tc>
      </w:tr>
      <w:tr w:rsidR="00DC2757" w:rsidRPr="00DC2757" w14:paraId="3FCA271B" w14:textId="77777777" w:rsidTr="00DC2757">
        <w:trPr>
          <w:trHeight w:val="260"/>
          <w:ins w:id="6038" w:author="Commodore, Sarah" w:date="2023-03-22T16:21:00Z"/>
        </w:trPr>
        <w:tc>
          <w:tcPr>
            <w:tcW w:w="0" w:type="auto"/>
            <w:tcBorders>
              <w:top w:val="nil"/>
              <w:left w:val="nil"/>
              <w:bottom w:val="nil"/>
              <w:right w:val="nil"/>
            </w:tcBorders>
            <w:shd w:val="clear" w:color="auto" w:fill="auto"/>
            <w:noWrap/>
            <w:vAlign w:val="bottom"/>
            <w:hideMark/>
          </w:tcPr>
          <w:p w14:paraId="349A0609" w14:textId="77777777" w:rsidR="00DC2757" w:rsidRPr="00DC2757" w:rsidRDefault="00DC2757" w:rsidP="00DC2757">
            <w:pPr>
              <w:spacing w:after="0" w:line="240" w:lineRule="auto"/>
              <w:rPr>
                <w:ins w:id="6039" w:author="Commodore, Sarah" w:date="2023-03-22T16:21:00Z"/>
                <w:rFonts w:ascii="Calibri" w:eastAsia="Times New Roman" w:hAnsi="Calibri" w:cs="Calibri"/>
                <w:color w:val="000000"/>
                <w:sz w:val="20"/>
                <w:szCs w:val="20"/>
              </w:rPr>
            </w:pPr>
            <w:ins w:id="6040" w:author="Commodore, Sarah" w:date="2023-03-22T16:21:00Z">
              <w:r w:rsidRPr="00DC2757">
                <w:rPr>
                  <w:rFonts w:ascii="Calibri" w:eastAsia="Times New Roman" w:hAnsi="Calibri" w:cs="Calibri"/>
                  <w:color w:val="000000"/>
                  <w:sz w:val="20"/>
                  <w:szCs w:val="20"/>
                </w:rPr>
                <w:t>ENSG00000198019.13</w:t>
              </w:r>
            </w:ins>
          </w:p>
        </w:tc>
        <w:tc>
          <w:tcPr>
            <w:tcW w:w="0" w:type="auto"/>
            <w:tcBorders>
              <w:top w:val="nil"/>
              <w:left w:val="nil"/>
              <w:bottom w:val="nil"/>
              <w:right w:val="nil"/>
            </w:tcBorders>
            <w:shd w:val="clear" w:color="auto" w:fill="auto"/>
            <w:noWrap/>
            <w:vAlign w:val="bottom"/>
            <w:hideMark/>
          </w:tcPr>
          <w:p w14:paraId="13E644F0" w14:textId="77777777" w:rsidR="00DC2757" w:rsidRPr="00DC2757" w:rsidRDefault="00DC2757" w:rsidP="00DC2757">
            <w:pPr>
              <w:spacing w:after="0" w:line="240" w:lineRule="auto"/>
              <w:rPr>
                <w:ins w:id="6041" w:author="Commodore, Sarah" w:date="2023-03-22T16:21:00Z"/>
                <w:rFonts w:ascii="Calibri" w:eastAsia="Times New Roman" w:hAnsi="Calibri" w:cs="Calibri"/>
                <w:color w:val="000000"/>
                <w:sz w:val="20"/>
                <w:szCs w:val="20"/>
              </w:rPr>
            </w:pPr>
            <w:ins w:id="6042" w:author="Commodore, Sarah" w:date="2023-03-22T16:21:00Z">
              <w:r w:rsidRPr="00DC2757">
                <w:rPr>
                  <w:rFonts w:ascii="Calibri" w:eastAsia="Times New Roman" w:hAnsi="Calibri" w:cs="Calibri"/>
                  <w:color w:val="000000"/>
                  <w:sz w:val="20"/>
                  <w:szCs w:val="20"/>
                </w:rPr>
                <w:t>FCGR1B</w:t>
              </w:r>
            </w:ins>
          </w:p>
        </w:tc>
        <w:tc>
          <w:tcPr>
            <w:tcW w:w="0" w:type="auto"/>
            <w:tcBorders>
              <w:top w:val="nil"/>
              <w:left w:val="nil"/>
              <w:bottom w:val="nil"/>
              <w:right w:val="nil"/>
            </w:tcBorders>
            <w:shd w:val="clear" w:color="auto" w:fill="auto"/>
            <w:noWrap/>
            <w:vAlign w:val="bottom"/>
            <w:hideMark/>
          </w:tcPr>
          <w:p w14:paraId="03EF7179" w14:textId="77777777" w:rsidR="00DC2757" w:rsidRPr="00DC2757" w:rsidRDefault="00DC2757" w:rsidP="00DC2757">
            <w:pPr>
              <w:spacing w:after="0" w:line="240" w:lineRule="auto"/>
              <w:jc w:val="center"/>
              <w:rPr>
                <w:ins w:id="6043" w:author="Commodore, Sarah" w:date="2023-03-22T16:21:00Z"/>
                <w:rFonts w:ascii="Calibri" w:eastAsia="Times New Roman" w:hAnsi="Calibri" w:cs="Calibri"/>
                <w:color w:val="000000"/>
                <w:sz w:val="20"/>
                <w:szCs w:val="20"/>
              </w:rPr>
            </w:pPr>
            <w:ins w:id="6044"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13E0F0F9" w14:textId="77777777" w:rsidR="00DC2757" w:rsidRPr="00DC2757" w:rsidRDefault="00DC2757" w:rsidP="00DC2757">
            <w:pPr>
              <w:spacing w:after="0" w:line="240" w:lineRule="auto"/>
              <w:jc w:val="center"/>
              <w:rPr>
                <w:ins w:id="6045" w:author="Commodore, Sarah" w:date="2023-03-22T16:21:00Z"/>
                <w:rFonts w:ascii="Calibri" w:eastAsia="Times New Roman" w:hAnsi="Calibri" w:cs="Calibri"/>
                <w:color w:val="000000"/>
                <w:sz w:val="20"/>
                <w:szCs w:val="20"/>
              </w:rPr>
            </w:pPr>
            <w:ins w:id="6046" w:author="Commodore, Sarah" w:date="2023-03-22T16:21:00Z">
              <w:r w:rsidRPr="00DC2757">
                <w:rPr>
                  <w:rFonts w:ascii="Calibri" w:eastAsia="Times New Roman" w:hAnsi="Calibri" w:cs="Calibri"/>
                  <w:color w:val="000000"/>
                  <w:sz w:val="20"/>
                  <w:szCs w:val="20"/>
                </w:rPr>
                <w:t>6.8E-06</w:t>
              </w:r>
            </w:ins>
          </w:p>
        </w:tc>
        <w:tc>
          <w:tcPr>
            <w:tcW w:w="0" w:type="auto"/>
            <w:tcBorders>
              <w:top w:val="nil"/>
              <w:left w:val="nil"/>
              <w:bottom w:val="nil"/>
              <w:right w:val="nil"/>
            </w:tcBorders>
            <w:shd w:val="clear" w:color="auto" w:fill="auto"/>
            <w:noWrap/>
            <w:vAlign w:val="bottom"/>
            <w:hideMark/>
          </w:tcPr>
          <w:p w14:paraId="378934E8" w14:textId="77777777" w:rsidR="00DC2757" w:rsidRPr="00DC2757" w:rsidRDefault="00DC2757" w:rsidP="00DC2757">
            <w:pPr>
              <w:spacing w:after="0" w:line="240" w:lineRule="auto"/>
              <w:jc w:val="center"/>
              <w:rPr>
                <w:ins w:id="6047" w:author="Commodore, Sarah" w:date="2023-03-22T16:21:00Z"/>
                <w:rFonts w:ascii="Calibri" w:eastAsia="Times New Roman" w:hAnsi="Calibri" w:cs="Calibri"/>
                <w:color w:val="000000"/>
                <w:sz w:val="20"/>
                <w:szCs w:val="20"/>
              </w:rPr>
            </w:pPr>
            <w:ins w:id="6048" w:author="Commodore, Sarah" w:date="2023-03-22T16:21:00Z">
              <w:r w:rsidRPr="00DC2757">
                <w:rPr>
                  <w:rFonts w:ascii="Calibri" w:eastAsia="Times New Roman" w:hAnsi="Calibri" w:cs="Calibri"/>
                  <w:color w:val="000000"/>
                  <w:sz w:val="20"/>
                  <w:szCs w:val="20"/>
                </w:rPr>
                <w:t>4.8E-05</w:t>
              </w:r>
            </w:ins>
          </w:p>
        </w:tc>
        <w:tc>
          <w:tcPr>
            <w:tcW w:w="0" w:type="auto"/>
            <w:tcBorders>
              <w:top w:val="nil"/>
              <w:left w:val="nil"/>
              <w:bottom w:val="nil"/>
              <w:right w:val="nil"/>
            </w:tcBorders>
            <w:shd w:val="clear" w:color="auto" w:fill="auto"/>
            <w:noWrap/>
            <w:vAlign w:val="bottom"/>
            <w:hideMark/>
          </w:tcPr>
          <w:p w14:paraId="25BF87D1" w14:textId="77777777" w:rsidR="00DC2757" w:rsidRPr="00DC2757" w:rsidRDefault="00DC2757" w:rsidP="00DC2757">
            <w:pPr>
              <w:spacing w:after="0" w:line="240" w:lineRule="auto"/>
              <w:jc w:val="center"/>
              <w:rPr>
                <w:ins w:id="6049" w:author="Commodore, Sarah" w:date="2023-03-22T16:21:00Z"/>
                <w:rFonts w:ascii="Calibri" w:eastAsia="Times New Roman" w:hAnsi="Calibri" w:cs="Calibri"/>
                <w:color w:val="000000"/>
                <w:sz w:val="20"/>
                <w:szCs w:val="20"/>
              </w:rPr>
            </w:pPr>
            <w:ins w:id="6050" w:author="Commodore, Sarah" w:date="2023-03-22T16:21:00Z">
              <w:r w:rsidRPr="00DC2757">
                <w:rPr>
                  <w:rFonts w:ascii="Calibri" w:eastAsia="Times New Roman" w:hAnsi="Calibri" w:cs="Calibri"/>
                  <w:color w:val="000000"/>
                  <w:sz w:val="20"/>
                  <w:szCs w:val="20"/>
                </w:rPr>
                <w:t>*</w:t>
              </w:r>
            </w:ins>
          </w:p>
        </w:tc>
      </w:tr>
      <w:tr w:rsidR="00DC2757" w:rsidRPr="00DC2757" w14:paraId="7AA0FA8D" w14:textId="77777777" w:rsidTr="00DC2757">
        <w:trPr>
          <w:trHeight w:val="260"/>
          <w:ins w:id="6051" w:author="Commodore, Sarah" w:date="2023-03-22T16:21:00Z"/>
        </w:trPr>
        <w:tc>
          <w:tcPr>
            <w:tcW w:w="0" w:type="auto"/>
            <w:tcBorders>
              <w:top w:val="nil"/>
              <w:left w:val="nil"/>
              <w:bottom w:val="nil"/>
              <w:right w:val="nil"/>
            </w:tcBorders>
            <w:shd w:val="clear" w:color="auto" w:fill="auto"/>
            <w:noWrap/>
            <w:vAlign w:val="bottom"/>
            <w:hideMark/>
          </w:tcPr>
          <w:p w14:paraId="494B09E7" w14:textId="77777777" w:rsidR="00DC2757" w:rsidRPr="00DC2757" w:rsidRDefault="00DC2757" w:rsidP="00DC2757">
            <w:pPr>
              <w:spacing w:after="0" w:line="240" w:lineRule="auto"/>
              <w:rPr>
                <w:ins w:id="6052" w:author="Commodore, Sarah" w:date="2023-03-22T16:21:00Z"/>
                <w:rFonts w:ascii="Calibri" w:eastAsia="Times New Roman" w:hAnsi="Calibri" w:cs="Calibri"/>
                <w:color w:val="000000"/>
                <w:sz w:val="20"/>
                <w:szCs w:val="20"/>
              </w:rPr>
            </w:pPr>
            <w:ins w:id="6053" w:author="Commodore, Sarah" w:date="2023-03-22T16:21:00Z">
              <w:r w:rsidRPr="00DC2757">
                <w:rPr>
                  <w:rFonts w:ascii="Calibri" w:eastAsia="Times New Roman" w:hAnsi="Calibri" w:cs="Calibri"/>
                  <w:color w:val="000000"/>
                  <w:sz w:val="20"/>
                  <w:szCs w:val="20"/>
                </w:rPr>
                <w:t>ENSG00000233013.10</w:t>
              </w:r>
            </w:ins>
          </w:p>
        </w:tc>
        <w:tc>
          <w:tcPr>
            <w:tcW w:w="0" w:type="auto"/>
            <w:tcBorders>
              <w:top w:val="nil"/>
              <w:left w:val="nil"/>
              <w:bottom w:val="nil"/>
              <w:right w:val="nil"/>
            </w:tcBorders>
            <w:shd w:val="clear" w:color="auto" w:fill="auto"/>
            <w:noWrap/>
            <w:vAlign w:val="bottom"/>
            <w:hideMark/>
          </w:tcPr>
          <w:p w14:paraId="5EC7CD9D" w14:textId="77777777" w:rsidR="00DC2757" w:rsidRPr="00DC2757" w:rsidRDefault="00DC2757" w:rsidP="00DC2757">
            <w:pPr>
              <w:spacing w:after="0" w:line="240" w:lineRule="auto"/>
              <w:rPr>
                <w:ins w:id="6054" w:author="Commodore, Sarah" w:date="2023-03-22T16:21:00Z"/>
                <w:rFonts w:ascii="Calibri" w:eastAsia="Times New Roman" w:hAnsi="Calibri" w:cs="Calibri"/>
                <w:color w:val="000000"/>
                <w:sz w:val="20"/>
                <w:szCs w:val="20"/>
              </w:rPr>
            </w:pPr>
            <w:ins w:id="6055" w:author="Commodore, Sarah" w:date="2023-03-22T16:21:00Z">
              <w:r w:rsidRPr="00DC2757">
                <w:rPr>
                  <w:rFonts w:ascii="Calibri" w:eastAsia="Times New Roman" w:hAnsi="Calibri" w:cs="Calibri"/>
                  <w:color w:val="000000"/>
                  <w:sz w:val="20"/>
                  <w:szCs w:val="20"/>
                </w:rPr>
                <w:t>FAM157B</w:t>
              </w:r>
            </w:ins>
          </w:p>
        </w:tc>
        <w:tc>
          <w:tcPr>
            <w:tcW w:w="0" w:type="auto"/>
            <w:tcBorders>
              <w:top w:val="nil"/>
              <w:left w:val="nil"/>
              <w:bottom w:val="nil"/>
              <w:right w:val="nil"/>
            </w:tcBorders>
            <w:shd w:val="clear" w:color="auto" w:fill="auto"/>
            <w:noWrap/>
            <w:vAlign w:val="bottom"/>
            <w:hideMark/>
          </w:tcPr>
          <w:p w14:paraId="3227F30D" w14:textId="77777777" w:rsidR="00DC2757" w:rsidRPr="00DC2757" w:rsidRDefault="00DC2757" w:rsidP="00DC2757">
            <w:pPr>
              <w:spacing w:after="0" w:line="240" w:lineRule="auto"/>
              <w:jc w:val="center"/>
              <w:rPr>
                <w:ins w:id="6056" w:author="Commodore, Sarah" w:date="2023-03-22T16:21:00Z"/>
                <w:rFonts w:ascii="Calibri" w:eastAsia="Times New Roman" w:hAnsi="Calibri" w:cs="Calibri"/>
                <w:color w:val="000000"/>
                <w:sz w:val="20"/>
                <w:szCs w:val="20"/>
              </w:rPr>
            </w:pPr>
            <w:ins w:id="6057"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1A40C98" w14:textId="77777777" w:rsidR="00DC2757" w:rsidRPr="00DC2757" w:rsidRDefault="00DC2757" w:rsidP="00DC2757">
            <w:pPr>
              <w:spacing w:after="0" w:line="240" w:lineRule="auto"/>
              <w:jc w:val="center"/>
              <w:rPr>
                <w:ins w:id="6058" w:author="Commodore, Sarah" w:date="2023-03-22T16:21:00Z"/>
                <w:rFonts w:ascii="Calibri" w:eastAsia="Times New Roman" w:hAnsi="Calibri" w:cs="Calibri"/>
                <w:color w:val="000000"/>
                <w:sz w:val="20"/>
                <w:szCs w:val="20"/>
              </w:rPr>
            </w:pPr>
            <w:ins w:id="6059" w:author="Commodore, Sarah" w:date="2023-03-22T16:21:00Z">
              <w:r w:rsidRPr="00DC2757">
                <w:rPr>
                  <w:rFonts w:ascii="Calibri" w:eastAsia="Times New Roman" w:hAnsi="Calibri" w:cs="Calibri"/>
                  <w:color w:val="000000"/>
                  <w:sz w:val="20"/>
                  <w:szCs w:val="20"/>
                </w:rPr>
                <w:t>1.2E-06</w:t>
              </w:r>
            </w:ins>
          </w:p>
        </w:tc>
        <w:tc>
          <w:tcPr>
            <w:tcW w:w="0" w:type="auto"/>
            <w:tcBorders>
              <w:top w:val="nil"/>
              <w:left w:val="nil"/>
              <w:bottom w:val="nil"/>
              <w:right w:val="nil"/>
            </w:tcBorders>
            <w:shd w:val="clear" w:color="auto" w:fill="auto"/>
            <w:noWrap/>
            <w:vAlign w:val="bottom"/>
            <w:hideMark/>
          </w:tcPr>
          <w:p w14:paraId="4D83F903" w14:textId="77777777" w:rsidR="00DC2757" w:rsidRPr="00DC2757" w:rsidRDefault="00DC2757" w:rsidP="00DC2757">
            <w:pPr>
              <w:spacing w:after="0" w:line="240" w:lineRule="auto"/>
              <w:jc w:val="center"/>
              <w:rPr>
                <w:ins w:id="6060" w:author="Commodore, Sarah" w:date="2023-03-22T16:21:00Z"/>
                <w:rFonts w:ascii="Calibri" w:eastAsia="Times New Roman" w:hAnsi="Calibri" w:cs="Calibri"/>
                <w:color w:val="000000"/>
                <w:sz w:val="20"/>
                <w:szCs w:val="20"/>
              </w:rPr>
            </w:pPr>
            <w:ins w:id="6061" w:author="Commodore, Sarah" w:date="2023-03-22T16:21:00Z">
              <w:r w:rsidRPr="00DC2757">
                <w:rPr>
                  <w:rFonts w:ascii="Calibri" w:eastAsia="Times New Roman" w:hAnsi="Calibri" w:cs="Calibri"/>
                  <w:color w:val="000000"/>
                  <w:sz w:val="20"/>
                  <w:szCs w:val="20"/>
                </w:rPr>
                <w:t>1.0E-05</w:t>
              </w:r>
            </w:ins>
          </w:p>
        </w:tc>
        <w:tc>
          <w:tcPr>
            <w:tcW w:w="0" w:type="auto"/>
            <w:tcBorders>
              <w:top w:val="nil"/>
              <w:left w:val="nil"/>
              <w:bottom w:val="nil"/>
              <w:right w:val="nil"/>
            </w:tcBorders>
            <w:shd w:val="clear" w:color="auto" w:fill="auto"/>
            <w:noWrap/>
            <w:vAlign w:val="bottom"/>
            <w:hideMark/>
          </w:tcPr>
          <w:p w14:paraId="5AF4C11A" w14:textId="77777777" w:rsidR="00DC2757" w:rsidRPr="00DC2757" w:rsidRDefault="00DC2757" w:rsidP="00DC2757">
            <w:pPr>
              <w:spacing w:after="0" w:line="240" w:lineRule="auto"/>
              <w:jc w:val="center"/>
              <w:rPr>
                <w:ins w:id="6062" w:author="Commodore, Sarah" w:date="2023-03-22T16:21:00Z"/>
                <w:rFonts w:ascii="Calibri" w:eastAsia="Times New Roman" w:hAnsi="Calibri" w:cs="Calibri"/>
                <w:color w:val="000000"/>
                <w:sz w:val="20"/>
                <w:szCs w:val="20"/>
              </w:rPr>
            </w:pPr>
            <w:ins w:id="6063" w:author="Commodore, Sarah" w:date="2023-03-22T16:21:00Z">
              <w:r w:rsidRPr="00DC2757">
                <w:rPr>
                  <w:rFonts w:ascii="Calibri" w:eastAsia="Times New Roman" w:hAnsi="Calibri" w:cs="Calibri"/>
                  <w:color w:val="000000"/>
                  <w:sz w:val="20"/>
                  <w:szCs w:val="20"/>
                </w:rPr>
                <w:t>*</w:t>
              </w:r>
            </w:ins>
          </w:p>
        </w:tc>
      </w:tr>
      <w:tr w:rsidR="00DC2757" w:rsidRPr="00DC2757" w14:paraId="68263123" w14:textId="77777777" w:rsidTr="00DC2757">
        <w:trPr>
          <w:trHeight w:val="260"/>
          <w:ins w:id="6064" w:author="Commodore, Sarah" w:date="2023-03-22T16:21:00Z"/>
        </w:trPr>
        <w:tc>
          <w:tcPr>
            <w:tcW w:w="0" w:type="auto"/>
            <w:tcBorders>
              <w:top w:val="nil"/>
              <w:left w:val="nil"/>
              <w:bottom w:val="nil"/>
              <w:right w:val="nil"/>
            </w:tcBorders>
            <w:shd w:val="clear" w:color="auto" w:fill="auto"/>
            <w:noWrap/>
            <w:vAlign w:val="bottom"/>
            <w:hideMark/>
          </w:tcPr>
          <w:p w14:paraId="0CB8F9F2" w14:textId="77777777" w:rsidR="00DC2757" w:rsidRPr="00DC2757" w:rsidRDefault="00DC2757" w:rsidP="00DC2757">
            <w:pPr>
              <w:spacing w:after="0" w:line="240" w:lineRule="auto"/>
              <w:rPr>
                <w:ins w:id="6065" w:author="Commodore, Sarah" w:date="2023-03-22T16:21:00Z"/>
                <w:rFonts w:ascii="Calibri" w:eastAsia="Times New Roman" w:hAnsi="Calibri" w:cs="Calibri"/>
                <w:color w:val="000000"/>
                <w:sz w:val="20"/>
                <w:szCs w:val="20"/>
              </w:rPr>
            </w:pPr>
            <w:ins w:id="6066" w:author="Commodore, Sarah" w:date="2023-03-22T16:21:00Z">
              <w:r w:rsidRPr="00DC2757">
                <w:rPr>
                  <w:rFonts w:ascii="Calibri" w:eastAsia="Times New Roman" w:hAnsi="Calibri" w:cs="Calibri"/>
                  <w:color w:val="000000"/>
                  <w:sz w:val="20"/>
                  <w:szCs w:val="20"/>
                </w:rPr>
                <w:lastRenderedPageBreak/>
                <w:t>ENSG00000173535.15</w:t>
              </w:r>
            </w:ins>
          </w:p>
        </w:tc>
        <w:tc>
          <w:tcPr>
            <w:tcW w:w="0" w:type="auto"/>
            <w:tcBorders>
              <w:top w:val="nil"/>
              <w:left w:val="nil"/>
              <w:bottom w:val="nil"/>
              <w:right w:val="nil"/>
            </w:tcBorders>
            <w:shd w:val="clear" w:color="auto" w:fill="auto"/>
            <w:noWrap/>
            <w:vAlign w:val="bottom"/>
            <w:hideMark/>
          </w:tcPr>
          <w:p w14:paraId="2F59832B" w14:textId="77777777" w:rsidR="00DC2757" w:rsidRPr="00DC2757" w:rsidRDefault="00DC2757" w:rsidP="00DC2757">
            <w:pPr>
              <w:spacing w:after="0" w:line="240" w:lineRule="auto"/>
              <w:rPr>
                <w:ins w:id="6067" w:author="Commodore, Sarah" w:date="2023-03-22T16:21:00Z"/>
                <w:rFonts w:ascii="Calibri" w:eastAsia="Times New Roman" w:hAnsi="Calibri" w:cs="Calibri"/>
                <w:color w:val="000000"/>
                <w:sz w:val="20"/>
                <w:szCs w:val="20"/>
              </w:rPr>
            </w:pPr>
            <w:ins w:id="6068" w:author="Commodore, Sarah" w:date="2023-03-22T16:21:00Z">
              <w:r w:rsidRPr="00DC2757">
                <w:rPr>
                  <w:rFonts w:ascii="Calibri" w:eastAsia="Times New Roman" w:hAnsi="Calibri" w:cs="Calibri"/>
                  <w:color w:val="000000"/>
                  <w:sz w:val="20"/>
                  <w:szCs w:val="20"/>
                </w:rPr>
                <w:t>TNFRSF10C</w:t>
              </w:r>
            </w:ins>
          </w:p>
        </w:tc>
        <w:tc>
          <w:tcPr>
            <w:tcW w:w="0" w:type="auto"/>
            <w:tcBorders>
              <w:top w:val="nil"/>
              <w:left w:val="nil"/>
              <w:bottom w:val="nil"/>
              <w:right w:val="nil"/>
            </w:tcBorders>
            <w:shd w:val="clear" w:color="auto" w:fill="auto"/>
            <w:noWrap/>
            <w:vAlign w:val="bottom"/>
            <w:hideMark/>
          </w:tcPr>
          <w:p w14:paraId="1809E2B0" w14:textId="77777777" w:rsidR="00DC2757" w:rsidRPr="00DC2757" w:rsidRDefault="00DC2757" w:rsidP="00DC2757">
            <w:pPr>
              <w:spacing w:after="0" w:line="240" w:lineRule="auto"/>
              <w:jc w:val="center"/>
              <w:rPr>
                <w:ins w:id="6069" w:author="Commodore, Sarah" w:date="2023-03-22T16:21:00Z"/>
                <w:rFonts w:ascii="Calibri" w:eastAsia="Times New Roman" w:hAnsi="Calibri" w:cs="Calibri"/>
                <w:color w:val="000000"/>
                <w:sz w:val="20"/>
                <w:szCs w:val="20"/>
              </w:rPr>
            </w:pPr>
            <w:ins w:id="6070" w:author="Commodore, Sarah" w:date="2023-03-22T16:21:00Z">
              <w:r w:rsidRPr="00DC2757">
                <w:rPr>
                  <w:rFonts w:ascii="Calibri" w:eastAsia="Times New Roman" w:hAnsi="Calibri" w:cs="Calibri"/>
                  <w:color w:val="000000"/>
                  <w:sz w:val="20"/>
                  <w:szCs w:val="20"/>
                </w:rPr>
                <w:t>2.4E+00</w:t>
              </w:r>
            </w:ins>
          </w:p>
        </w:tc>
        <w:tc>
          <w:tcPr>
            <w:tcW w:w="0" w:type="auto"/>
            <w:tcBorders>
              <w:top w:val="nil"/>
              <w:left w:val="nil"/>
              <w:bottom w:val="nil"/>
              <w:right w:val="nil"/>
            </w:tcBorders>
            <w:shd w:val="clear" w:color="auto" w:fill="auto"/>
            <w:noWrap/>
            <w:vAlign w:val="bottom"/>
            <w:hideMark/>
          </w:tcPr>
          <w:p w14:paraId="4E4A3A27" w14:textId="77777777" w:rsidR="00DC2757" w:rsidRPr="00DC2757" w:rsidRDefault="00DC2757" w:rsidP="00DC2757">
            <w:pPr>
              <w:spacing w:after="0" w:line="240" w:lineRule="auto"/>
              <w:jc w:val="center"/>
              <w:rPr>
                <w:ins w:id="6071" w:author="Commodore, Sarah" w:date="2023-03-22T16:21:00Z"/>
                <w:rFonts w:ascii="Calibri" w:eastAsia="Times New Roman" w:hAnsi="Calibri" w:cs="Calibri"/>
                <w:color w:val="000000"/>
                <w:sz w:val="20"/>
                <w:szCs w:val="20"/>
              </w:rPr>
            </w:pPr>
            <w:ins w:id="6072" w:author="Commodore, Sarah" w:date="2023-03-22T16:21:00Z">
              <w:r w:rsidRPr="00DC2757">
                <w:rPr>
                  <w:rFonts w:ascii="Calibri" w:eastAsia="Times New Roman" w:hAnsi="Calibri" w:cs="Calibri"/>
                  <w:color w:val="000000"/>
                  <w:sz w:val="20"/>
                  <w:szCs w:val="20"/>
                </w:rPr>
                <w:t>2.1E-06</w:t>
              </w:r>
            </w:ins>
          </w:p>
        </w:tc>
        <w:tc>
          <w:tcPr>
            <w:tcW w:w="0" w:type="auto"/>
            <w:tcBorders>
              <w:top w:val="nil"/>
              <w:left w:val="nil"/>
              <w:bottom w:val="nil"/>
              <w:right w:val="nil"/>
            </w:tcBorders>
            <w:shd w:val="clear" w:color="auto" w:fill="auto"/>
            <w:noWrap/>
            <w:vAlign w:val="bottom"/>
            <w:hideMark/>
          </w:tcPr>
          <w:p w14:paraId="10A5B733" w14:textId="77777777" w:rsidR="00DC2757" w:rsidRPr="00DC2757" w:rsidRDefault="00DC2757" w:rsidP="00DC2757">
            <w:pPr>
              <w:spacing w:after="0" w:line="240" w:lineRule="auto"/>
              <w:jc w:val="center"/>
              <w:rPr>
                <w:ins w:id="6073" w:author="Commodore, Sarah" w:date="2023-03-22T16:21:00Z"/>
                <w:rFonts w:ascii="Calibri" w:eastAsia="Times New Roman" w:hAnsi="Calibri" w:cs="Calibri"/>
                <w:color w:val="000000"/>
                <w:sz w:val="20"/>
                <w:szCs w:val="20"/>
              </w:rPr>
            </w:pPr>
            <w:ins w:id="6074" w:author="Commodore, Sarah" w:date="2023-03-22T16:21:00Z">
              <w:r w:rsidRPr="00DC2757">
                <w:rPr>
                  <w:rFonts w:ascii="Calibri" w:eastAsia="Times New Roman" w:hAnsi="Calibri" w:cs="Calibri"/>
                  <w:color w:val="000000"/>
                  <w:sz w:val="20"/>
                  <w:szCs w:val="20"/>
                </w:rPr>
                <w:t>1.7E-05</w:t>
              </w:r>
            </w:ins>
          </w:p>
        </w:tc>
        <w:tc>
          <w:tcPr>
            <w:tcW w:w="0" w:type="auto"/>
            <w:tcBorders>
              <w:top w:val="nil"/>
              <w:left w:val="nil"/>
              <w:bottom w:val="nil"/>
              <w:right w:val="nil"/>
            </w:tcBorders>
            <w:shd w:val="clear" w:color="auto" w:fill="auto"/>
            <w:noWrap/>
            <w:vAlign w:val="bottom"/>
            <w:hideMark/>
          </w:tcPr>
          <w:p w14:paraId="4071C883" w14:textId="77777777" w:rsidR="00DC2757" w:rsidRPr="00DC2757" w:rsidRDefault="00DC2757" w:rsidP="00DC2757">
            <w:pPr>
              <w:spacing w:after="0" w:line="240" w:lineRule="auto"/>
              <w:jc w:val="center"/>
              <w:rPr>
                <w:ins w:id="6075" w:author="Commodore, Sarah" w:date="2023-03-22T16:21:00Z"/>
                <w:rFonts w:ascii="Calibri" w:eastAsia="Times New Roman" w:hAnsi="Calibri" w:cs="Calibri"/>
                <w:color w:val="000000"/>
                <w:sz w:val="20"/>
                <w:szCs w:val="20"/>
              </w:rPr>
            </w:pPr>
            <w:ins w:id="6076" w:author="Commodore, Sarah" w:date="2023-03-22T16:21:00Z">
              <w:r w:rsidRPr="00DC2757">
                <w:rPr>
                  <w:rFonts w:ascii="Calibri" w:eastAsia="Times New Roman" w:hAnsi="Calibri" w:cs="Calibri"/>
                  <w:color w:val="000000"/>
                  <w:sz w:val="20"/>
                  <w:szCs w:val="20"/>
                </w:rPr>
                <w:t>*</w:t>
              </w:r>
            </w:ins>
          </w:p>
        </w:tc>
      </w:tr>
      <w:tr w:rsidR="00DC2757" w:rsidRPr="00DC2757" w14:paraId="2734A45C" w14:textId="77777777" w:rsidTr="00DC2757">
        <w:trPr>
          <w:trHeight w:val="260"/>
          <w:ins w:id="6077" w:author="Commodore, Sarah" w:date="2023-03-22T16:21:00Z"/>
        </w:trPr>
        <w:tc>
          <w:tcPr>
            <w:tcW w:w="0" w:type="auto"/>
            <w:tcBorders>
              <w:top w:val="nil"/>
              <w:left w:val="nil"/>
              <w:bottom w:val="nil"/>
              <w:right w:val="nil"/>
            </w:tcBorders>
            <w:shd w:val="clear" w:color="auto" w:fill="auto"/>
            <w:noWrap/>
            <w:vAlign w:val="bottom"/>
            <w:hideMark/>
          </w:tcPr>
          <w:p w14:paraId="1C380CF8" w14:textId="77777777" w:rsidR="00DC2757" w:rsidRPr="00DC2757" w:rsidRDefault="00DC2757" w:rsidP="00DC2757">
            <w:pPr>
              <w:spacing w:after="0" w:line="240" w:lineRule="auto"/>
              <w:rPr>
                <w:ins w:id="6078" w:author="Commodore, Sarah" w:date="2023-03-22T16:21:00Z"/>
                <w:rFonts w:ascii="Calibri" w:eastAsia="Times New Roman" w:hAnsi="Calibri" w:cs="Calibri"/>
                <w:color w:val="000000"/>
                <w:sz w:val="20"/>
                <w:szCs w:val="20"/>
              </w:rPr>
            </w:pPr>
            <w:ins w:id="6079" w:author="Commodore, Sarah" w:date="2023-03-22T16:21:00Z">
              <w:r w:rsidRPr="00DC2757">
                <w:rPr>
                  <w:rFonts w:ascii="Calibri" w:eastAsia="Times New Roman" w:hAnsi="Calibri" w:cs="Calibri"/>
                  <w:color w:val="000000"/>
                  <w:sz w:val="20"/>
                  <w:szCs w:val="20"/>
                </w:rPr>
                <w:t>ENSG00000126262.5</w:t>
              </w:r>
            </w:ins>
          </w:p>
        </w:tc>
        <w:tc>
          <w:tcPr>
            <w:tcW w:w="0" w:type="auto"/>
            <w:tcBorders>
              <w:top w:val="nil"/>
              <w:left w:val="nil"/>
              <w:bottom w:val="nil"/>
              <w:right w:val="nil"/>
            </w:tcBorders>
            <w:shd w:val="clear" w:color="auto" w:fill="auto"/>
            <w:noWrap/>
            <w:vAlign w:val="bottom"/>
            <w:hideMark/>
          </w:tcPr>
          <w:p w14:paraId="2D56463C" w14:textId="77777777" w:rsidR="00DC2757" w:rsidRPr="00DC2757" w:rsidRDefault="00DC2757" w:rsidP="00DC2757">
            <w:pPr>
              <w:spacing w:after="0" w:line="240" w:lineRule="auto"/>
              <w:rPr>
                <w:ins w:id="6080" w:author="Commodore, Sarah" w:date="2023-03-22T16:21:00Z"/>
                <w:rFonts w:ascii="Calibri" w:eastAsia="Times New Roman" w:hAnsi="Calibri" w:cs="Calibri"/>
                <w:color w:val="000000"/>
                <w:sz w:val="20"/>
                <w:szCs w:val="20"/>
              </w:rPr>
            </w:pPr>
            <w:ins w:id="6081" w:author="Commodore, Sarah" w:date="2023-03-22T16:21:00Z">
              <w:r w:rsidRPr="00DC2757">
                <w:rPr>
                  <w:rFonts w:ascii="Calibri" w:eastAsia="Times New Roman" w:hAnsi="Calibri" w:cs="Calibri"/>
                  <w:color w:val="000000"/>
                  <w:sz w:val="20"/>
                  <w:szCs w:val="20"/>
                </w:rPr>
                <w:t>FFAR2</w:t>
              </w:r>
            </w:ins>
          </w:p>
        </w:tc>
        <w:tc>
          <w:tcPr>
            <w:tcW w:w="0" w:type="auto"/>
            <w:tcBorders>
              <w:top w:val="nil"/>
              <w:left w:val="nil"/>
              <w:bottom w:val="nil"/>
              <w:right w:val="nil"/>
            </w:tcBorders>
            <w:shd w:val="clear" w:color="auto" w:fill="auto"/>
            <w:noWrap/>
            <w:vAlign w:val="bottom"/>
            <w:hideMark/>
          </w:tcPr>
          <w:p w14:paraId="61D131DA" w14:textId="77777777" w:rsidR="00DC2757" w:rsidRPr="00DC2757" w:rsidRDefault="00DC2757" w:rsidP="00DC2757">
            <w:pPr>
              <w:spacing w:after="0" w:line="240" w:lineRule="auto"/>
              <w:jc w:val="center"/>
              <w:rPr>
                <w:ins w:id="6082" w:author="Commodore, Sarah" w:date="2023-03-22T16:21:00Z"/>
                <w:rFonts w:ascii="Calibri" w:eastAsia="Times New Roman" w:hAnsi="Calibri" w:cs="Calibri"/>
                <w:color w:val="000000"/>
                <w:sz w:val="20"/>
                <w:szCs w:val="20"/>
              </w:rPr>
            </w:pPr>
            <w:ins w:id="6083"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31727208" w14:textId="77777777" w:rsidR="00DC2757" w:rsidRPr="00DC2757" w:rsidRDefault="00DC2757" w:rsidP="00DC2757">
            <w:pPr>
              <w:spacing w:after="0" w:line="240" w:lineRule="auto"/>
              <w:jc w:val="center"/>
              <w:rPr>
                <w:ins w:id="6084" w:author="Commodore, Sarah" w:date="2023-03-22T16:21:00Z"/>
                <w:rFonts w:ascii="Calibri" w:eastAsia="Times New Roman" w:hAnsi="Calibri" w:cs="Calibri"/>
                <w:color w:val="000000"/>
                <w:sz w:val="20"/>
                <w:szCs w:val="20"/>
              </w:rPr>
            </w:pPr>
            <w:ins w:id="6085"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0E8D5DB9" w14:textId="77777777" w:rsidR="00DC2757" w:rsidRPr="00DC2757" w:rsidRDefault="00DC2757" w:rsidP="00DC2757">
            <w:pPr>
              <w:spacing w:after="0" w:line="240" w:lineRule="auto"/>
              <w:jc w:val="center"/>
              <w:rPr>
                <w:ins w:id="6086" w:author="Commodore, Sarah" w:date="2023-03-22T16:21:00Z"/>
                <w:rFonts w:ascii="Calibri" w:eastAsia="Times New Roman" w:hAnsi="Calibri" w:cs="Calibri"/>
                <w:color w:val="000000"/>
                <w:sz w:val="20"/>
                <w:szCs w:val="20"/>
              </w:rPr>
            </w:pPr>
            <w:ins w:id="6087" w:author="Commodore, Sarah" w:date="2023-03-22T16:21:00Z">
              <w:r w:rsidRPr="00DC2757">
                <w:rPr>
                  <w:rFonts w:ascii="Calibri" w:eastAsia="Times New Roman" w:hAnsi="Calibri" w:cs="Calibri"/>
                  <w:color w:val="000000"/>
                  <w:sz w:val="20"/>
                  <w:szCs w:val="20"/>
                </w:rPr>
                <w:t>1.3E-04</w:t>
              </w:r>
            </w:ins>
          </w:p>
        </w:tc>
        <w:tc>
          <w:tcPr>
            <w:tcW w:w="0" w:type="auto"/>
            <w:tcBorders>
              <w:top w:val="nil"/>
              <w:left w:val="nil"/>
              <w:bottom w:val="nil"/>
              <w:right w:val="nil"/>
            </w:tcBorders>
            <w:shd w:val="clear" w:color="auto" w:fill="auto"/>
            <w:noWrap/>
            <w:vAlign w:val="bottom"/>
            <w:hideMark/>
          </w:tcPr>
          <w:p w14:paraId="60513A40" w14:textId="77777777" w:rsidR="00DC2757" w:rsidRPr="00DC2757" w:rsidRDefault="00DC2757" w:rsidP="00DC2757">
            <w:pPr>
              <w:spacing w:after="0" w:line="240" w:lineRule="auto"/>
              <w:jc w:val="center"/>
              <w:rPr>
                <w:ins w:id="6088" w:author="Commodore, Sarah" w:date="2023-03-22T16:21:00Z"/>
                <w:rFonts w:ascii="Calibri" w:eastAsia="Times New Roman" w:hAnsi="Calibri" w:cs="Calibri"/>
                <w:color w:val="000000"/>
                <w:sz w:val="20"/>
                <w:szCs w:val="20"/>
              </w:rPr>
            </w:pPr>
            <w:ins w:id="6089" w:author="Commodore, Sarah" w:date="2023-03-22T16:21:00Z">
              <w:r w:rsidRPr="00DC2757">
                <w:rPr>
                  <w:rFonts w:ascii="Calibri" w:eastAsia="Times New Roman" w:hAnsi="Calibri" w:cs="Calibri"/>
                  <w:color w:val="000000"/>
                  <w:sz w:val="20"/>
                  <w:szCs w:val="20"/>
                </w:rPr>
                <w:t>*</w:t>
              </w:r>
            </w:ins>
          </w:p>
        </w:tc>
      </w:tr>
      <w:tr w:rsidR="00DC2757" w:rsidRPr="00DC2757" w14:paraId="1DA95B0B" w14:textId="77777777" w:rsidTr="00DC2757">
        <w:trPr>
          <w:trHeight w:val="260"/>
          <w:ins w:id="6090" w:author="Commodore, Sarah" w:date="2023-03-22T16:21:00Z"/>
        </w:trPr>
        <w:tc>
          <w:tcPr>
            <w:tcW w:w="0" w:type="auto"/>
            <w:tcBorders>
              <w:top w:val="nil"/>
              <w:left w:val="nil"/>
              <w:bottom w:val="nil"/>
              <w:right w:val="nil"/>
            </w:tcBorders>
            <w:shd w:val="clear" w:color="auto" w:fill="auto"/>
            <w:noWrap/>
            <w:vAlign w:val="bottom"/>
            <w:hideMark/>
          </w:tcPr>
          <w:p w14:paraId="2992219C" w14:textId="77777777" w:rsidR="00DC2757" w:rsidRPr="00DC2757" w:rsidRDefault="00DC2757" w:rsidP="00DC2757">
            <w:pPr>
              <w:spacing w:after="0" w:line="240" w:lineRule="auto"/>
              <w:rPr>
                <w:ins w:id="6091" w:author="Commodore, Sarah" w:date="2023-03-22T16:21:00Z"/>
                <w:rFonts w:ascii="Calibri" w:eastAsia="Times New Roman" w:hAnsi="Calibri" w:cs="Calibri"/>
                <w:color w:val="000000"/>
                <w:sz w:val="20"/>
                <w:szCs w:val="20"/>
              </w:rPr>
            </w:pPr>
            <w:ins w:id="6092" w:author="Commodore, Sarah" w:date="2023-03-22T16:21:00Z">
              <w:r w:rsidRPr="00DC2757">
                <w:rPr>
                  <w:rFonts w:ascii="Calibri" w:eastAsia="Times New Roman" w:hAnsi="Calibri" w:cs="Calibri"/>
                  <w:color w:val="000000"/>
                  <w:sz w:val="20"/>
                  <w:szCs w:val="20"/>
                </w:rPr>
                <w:t>ENSG00000225774.2</w:t>
              </w:r>
            </w:ins>
          </w:p>
        </w:tc>
        <w:tc>
          <w:tcPr>
            <w:tcW w:w="0" w:type="auto"/>
            <w:tcBorders>
              <w:top w:val="nil"/>
              <w:left w:val="nil"/>
              <w:bottom w:val="nil"/>
              <w:right w:val="nil"/>
            </w:tcBorders>
            <w:shd w:val="clear" w:color="auto" w:fill="auto"/>
            <w:noWrap/>
            <w:vAlign w:val="bottom"/>
            <w:hideMark/>
          </w:tcPr>
          <w:p w14:paraId="66201C63" w14:textId="77777777" w:rsidR="00DC2757" w:rsidRPr="00DC2757" w:rsidRDefault="00DC2757" w:rsidP="00DC2757">
            <w:pPr>
              <w:spacing w:after="0" w:line="240" w:lineRule="auto"/>
              <w:rPr>
                <w:ins w:id="6093" w:author="Commodore, Sarah" w:date="2023-03-22T16:21:00Z"/>
                <w:rFonts w:ascii="Calibri" w:eastAsia="Times New Roman" w:hAnsi="Calibri" w:cs="Calibri"/>
                <w:color w:val="000000"/>
                <w:sz w:val="20"/>
                <w:szCs w:val="20"/>
              </w:rPr>
            </w:pPr>
            <w:ins w:id="6094" w:author="Commodore, Sarah" w:date="2023-03-22T16:21:00Z">
              <w:r w:rsidRPr="00DC2757">
                <w:rPr>
                  <w:rFonts w:ascii="Calibri" w:eastAsia="Times New Roman" w:hAnsi="Calibri" w:cs="Calibri"/>
                  <w:color w:val="000000"/>
                  <w:sz w:val="20"/>
                  <w:szCs w:val="20"/>
                </w:rPr>
                <w:t>SIRPAP1</w:t>
              </w:r>
            </w:ins>
          </w:p>
        </w:tc>
        <w:tc>
          <w:tcPr>
            <w:tcW w:w="0" w:type="auto"/>
            <w:tcBorders>
              <w:top w:val="nil"/>
              <w:left w:val="nil"/>
              <w:bottom w:val="nil"/>
              <w:right w:val="nil"/>
            </w:tcBorders>
            <w:shd w:val="clear" w:color="auto" w:fill="auto"/>
            <w:noWrap/>
            <w:vAlign w:val="bottom"/>
            <w:hideMark/>
          </w:tcPr>
          <w:p w14:paraId="78EDDD13" w14:textId="77777777" w:rsidR="00DC2757" w:rsidRPr="00DC2757" w:rsidRDefault="00DC2757" w:rsidP="00DC2757">
            <w:pPr>
              <w:spacing w:after="0" w:line="240" w:lineRule="auto"/>
              <w:jc w:val="center"/>
              <w:rPr>
                <w:ins w:id="6095" w:author="Commodore, Sarah" w:date="2023-03-22T16:21:00Z"/>
                <w:rFonts w:ascii="Calibri" w:eastAsia="Times New Roman" w:hAnsi="Calibri" w:cs="Calibri"/>
                <w:color w:val="000000"/>
                <w:sz w:val="20"/>
                <w:szCs w:val="20"/>
              </w:rPr>
            </w:pPr>
            <w:ins w:id="6096"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58471D4F" w14:textId="77777777" w:rsidR="00DC2757" w:rsidRPr="00DC2757" w:rsidRDefault="00DC2757" w:rsidP="00DC2757">
            <w:pPr>
              <w:spacing w:after="0" w:line="240" w:lineRule="auto"/>
              <w:jc w:val="center"/>
              <w:rPr>
                <w:ins w:id="6097" w:author="Commodore, Sarah" w:date="2023-03-22T16:21:00Z"/>
                <w:rFonts w:ascii="Calibri" w:eastAsia="Times New Roman" w:hAnsi="Calibri" w:cs="Calibri"/>
                <w:color w:val="000000"/>
                <w:sz w:val="20"/>
                <w:szCs w:val="20"/>
              </w:rPr>
            </w:pPr>
            <w:ins w:id="6098" w:author="Commodore, Sarah" w:date="2023-03-22T16:21:00Z">
              <w:r w:rsidRPr="00DC2757">
                <w:rPr>
                  <w:rFonts w:ascii="Calibri" w:eastAsia="Times New Roman" w:hAnsi="Calibri" w:cs="Calibri"/>
                  <w:color w:val="000000"/>
                  <w:sz w:val="20"/>
                  <w:szCs w:val="20"/>
                </w:rPr>
                <w:t>8.5E-03</w:t>
              </w:r>
            </w:ins>
          </w:p>
        </w:tc>
        <w:tc>
          <w:tcPr>
            <w:tcW w:w="0" w:type="auto"/>
            <w:tcBorders>
              <w:top w:val="nil"/>
              <w:left w:val="nil"/>
              <w:bottom w:val="nil"/>
              <w:right w:val="nil"/>
            </w:tcBorders>
            <w:shd w:val="clear" w:color="auto" w:fill="auto"/>
            <w:noWrap/>
            <w:vAlign w:val="bottom"/>
            <w:hideMark/>
          </w:tcPr>
          <w:p w14:paraId="3B3C3FD5" w14:textId="77777777" w:rsidR="00DC2757" w:rsidRPr="00DC2757" w:rsidRDefault="00DC2757" w:rsidP="00DC2757">
            <w:pPr>
              <w:spacing w:after="0" w:line="240" w:lineRule="auto"/>
              <w:jc w:val="center"/>
              <w:rPr>
                <w:ins w:id="6099" w:author="Commodore, Sarah" w:date="2023-03-22T16:21:00Z"/>
                <w:rFonts w:ascii="Calibri" w:eastAsia="Times New Roman" w:hAnsi="Calibri" w:cs="Calibri"/>
                <w:color w:val="000000"/>
                <w:sz w:val="20"/>
                <w:szCs w:val="20"/>
              </w:rPr>
            </w:pPr>
            <w:ins w:id="6100"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169A9F2" w14:textId="77777777" w:rsidR="00DC2757" w:rsidRPr="00DC2757" w:rsidRDefault="00DC2757" w:rsidP="00DC2757">
            <w:pPr>
              <w:spacing w:after="0" w:line="240" w:lineRule="auto"/>
              <w:jc w:val="center"/>
              <w:rPr>
                <w:ins w:id="6101" w:author="Commodore, Sarah" w:date="2023-03-22T16:21:00Z"/>
                <w:rFonts w:ascii="Calibri" w:eastAsia="Times New Roman" w:hAnsi="Calibri" w:cs="Calibri"/>
                <w:color w:val="000000"/>
                <w:sz w:val="20"/>
                <w:szCs w:val="20"/>
              </w:rPr>
            </w:pPr>
            <w:ins w:id="6102" w:author="Commodore, Sarah" w:date="2023-03-22T16:21:00Z">
              <w:r w:rsidRPr="00DC2757">
                <w:rPr>
                  <w:rFonts w:ascii="Calibri" w:eastAsia="Times New Roman" w:hAnsi="Calibri" w:cs="Calibri"/>
                  <w:color w:val="000000"/>
                  <w:sz w:val="20"/>
                  <w:szCs w:val="20"/>
                </w:rPr>
                <w:t>*</w:t>
              </w:r>
            </w:ins>
          </w:p>
        </w:tc>
      </w:tr>
      <w:tr w:rsidR="00DC2757" w:rsidRPr="00DC2757" w14:paraId="7B3D74FD" w14:textId="77777777" w:rsidTr="00DC2757">
        <w:trPr>
          <w:trHeight w:val="260"/>
          <w:ins w:id="6103" w:author="Commodore, Sarah" w:date="2023-03-22T16:21:00Z"/>
        </w:trPr>
        <w:tc>
          <w:tcPr>
            <w:tcW w:w="0" w:type="auto"/>
            <w:tcBorders>
              <w:top w:val="nil"/>
              <w:left w:val="nil"/>
              <w:bottom w:val="nil"/>
              <w:right w:val="nil"/>
            </w:tcBorders>
            <w:shd w:val="clear" w:color="auto" w:fill="auto"/>
            <w:noWrap/>
            <w:vAlign w:val="bottom"/>
            <w:hideMark/>
          </w:tcPr>
          <w:p w14:paraId="05167C55" w14:textId="77777777" w:rsidR="00DC2757" w:rsidRPr="00DC2757" w:rsidRDefault="00DC2757" w:rsidP="00DC2757">
            <w:pPr>
              <w:spacing w:after="0" w:line="240" w:lineRule="auto"/>
              <w:rPr>
                <w:ins w:id="6104" w:author="Commodore, Sarah" w:date="2023-03-22T16:21:00Z"/>
                <w:rFonts w:ascii="Calibri" w:eastAsia="Times New Roman" w:hAnsi="Calibri" w:cs="Calibri"/>
                <w:color w:val="000000"/>
                <w:sz w:val="20"/>
                <w:szCs w:val="20"/>
              </w:rPr>
            </w:pPr>
            <w:ins w:id="6105" w:author="Commodore, Sarah" w:date="2023-03-22T16:21:00Z">
              <w:r w:rsidRPr="00DC2757">
                <w:rPr>
                  <w:rFonts w:ascii="Calibri" w:eastAsia="Times New Roman" w:hAnsi="Calibri" w:cs="Calibri"/>
                  <w:color w:val="000000"/>
                  <w:sz w:val="20"/>
                  <w:szCs w:val="20"/>
                </w:rPr>
                <w:t>ENSG00000137757.11</w:t>
              </w:r>
            </w:ins>
          </w:p>
        </w:tc>
        <w:tc>
          <w:tcPr>
            <w:tcW w:w="0" w:type="auto"/>
            <w:tcBorders>
              <w:top w:val="nil"/>
              <w:left w:val="nil"/>
              <w:bottom w:val="nil"/>
              <w:right w:val="nil"/>
            </w:tcBorders>
            <w:shd w:val="clear" w:color="auto" w:fill="auto"/>
            <w:noWrap/>
            <w:vAlign w:val="bottom"/>
            <w:hideMark/>
          </w:tcPr>
          <w:p w14:paraId="4AAC795B" w14:textId="77777777" w:rsidR="00DC2757" w:rsidRPr="00DC2757" w:rsidRDefault="00DC2757" w:rsidP="00DC2757">
            <w:pPr>
              <w:spacing w:after="0" w:line="240" w:lineRule="auto"/>
              <w:rPr>
                <w:ins w:id="6106" w:author="Commodore, Sarah" w:date="2023-03-22T16:21:00Z"/>
                <w:rFonts w:ascii="Calibri" w:eastAsia="Times New Roman" w:hAnsi="Calibri" w:cs="Calibri"/>
                <w:color w:val="000000"/>
                <w:sz w:val="20"/>
                <w:szCs w:val="20"/>
              </w:rPr>
            </w:pPr>
            <w:ins w:id="6107" w:author="Commodore, Sarah" w:date="2023-03-22T16:21:00Z">
              <w:r w:rsidRPr="00DC2757">
                <w:rPr>
                  <w:rFonts w:ascii="Calibri" w:eastAsia="Times New Roman" w:hAnsi="Calibri" w:cs="Calibri"/>
                  <w:color w:val="000000"/>
                  <w:sz w:val="20"/>
                  <w:szCs w:val="20"/>
                </w:rPr>
                <w:t>CASP5</w:t>
              </w:r>
            </w:ins>
          </w:p>
        </w:tc>
        <w:tc>
          <w:tcPr>
            <w:tcW w:w="0" w:type="auto"/>
            <w:tcBorders>
              <w:top w:val="nil"/>
              <w:left w:val="nil"/>
              <w:bottom w:val="nil"/>
              <w:right w:val="nil"/>
            </w:tcBorders>
            <w:shd w:val="clear" w:color="auto" w:fill="auto"/>
            <w:noWrap/>
            <w:vAlign w:val="bottom"/>
            <w:hideMark/>
          </w:tcPr>
          <w:p w14:paraId="55B885E7" w14:textId="77777777" w:rsidR="00DC2757" w:rsidRPr="00DC2757" w:rsidRDefault="00DC2757" w:rsidP="00DC2757">
            <w:pPr>
              <w:spacing w:after="0" w:line="240" w:lineRule="auto"/>
              <w:jc w:val="center"/>
              <w:rPr>
                <w:ins w:id="6108" w:author="Commodore, Sarah" w:date="2023-03-22T16:21:00Z"/>
                <w:rFonts w:ascii="Calibri" w:eastAsia="Times New Roman" w:hAnsi="Calibri" w:cs="Calibri"/>
                <w:color w:val="000000"/>
                <w:sz w:val="20"/>
                <w:szCs w:val="20"/>
              </w:rPr>
            </w:pPr>
            <w:ins w:id="6109"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2F5D3B3" w14:textId="77777777" w:rsidR="00DC2757" w:rsidRPr="00DC2757" w:rsidRDefault="00DC2757" w:rsidP="00DC2757">
            <w:pPr>
              <w:spacing w:after="0" w:line="240" w:lineRule="auto"/>
              <w:jc w:val="center"/>
              <w:rPr>
                <w:ins w:id="6110" w:author="Commodore, Sarah" w:date="2023-03-22T16:21:00Z"/>
                <w:rFonts w:ascii="Calibri" w:eastAsia="Times New Roman" w:hAnsi="Calibri" w:cs="Calibri"/>
                <w:color w:val="000000"/>
                <w:sz w:val="20"/>
                <w:szCs w:val="20"/>
              </w:rPr>
            </w:pPr>
            <w:ins w:id="6111" w:author="Commodore, Sarah" w:date="2023-03-22T16:21:00Z">
              <w:r w:rsidRPr="00DC2757">
                <w:rPr>
                  <w:rFonts w:ascii="Calibri" w:eastAsia="Times New Roman" w:hAnsi="Calibri" w:cs="Calibri"/>
                  <w:color w:val="000000"/>
                  <w:sz w:val="20"/>
                  <w:szCs w:val="20"/>
                </w:rPr>
                <w:t>2.7E-06</w:t>
              </w:r>
            </w:ins>
          </w:p>
        </w:tc>
        <w:tc>
          <w:tcPr>
            <w:tcW w:w="0" w:type="auto"/>
            <w:tcBorders>
              <w:top w:val="nil"/>
              <w:left w:val="nil"/>
              <w:bottom w:val="nil"/>
              <w:right w:val="nil"/>
            </w:tcBorders>
            <w:shd w:val="clear" w:color="auto" w:fill="auto"/>
            <w:noWrap/>
            <w:vAlign w:val="bottom"/>
            <w:hideMark/>
          </w:tcPr>
          <w:p w14:paraId="4BC73944" w14:textId="77777777" w:rsidR="00DC2757" w:rsidRPr="00DC2757" w:rsidRDefault="00DC2757" w:rsidP="00DC2757">
            <w:pPr>
              <w:spacing w:after="0" w:line="240" w:lineRule="auto"/>
              <w:jc w:val="center"/>
              <w:rPr>
                <w:ins w:id="6112" w:author="Commodore, Sarah" w:date="2023-03-22T16:21:00Z"/>
                <w:rFonts w:ascii="Calibri" w:eastAsia="Times New Roman" w:hAnsi="Calibri" w:cs="Calibri"/>
                <w:color w:val="000000"/>
                <w:sz w:val="20"/>
                <w:szCs w:val="20"/>
              </w:rPr>
            </w:pPr>
            <w:ins w:id="6113" w:author="Commodore, Sarah" w:date="2023-03-22T16:21:00Z">
              <w:r w:rsidRPr="00DC2757">
                <w:rPr>
                  <w:rFonts w:ascii="Calibri" w:eastAsia="Times New Roman" w:hAnsi="Calibri" w:cs="Calibri"/>
                  <w:color w:val="000000"/>
                  <w:sz w:val="20"/>
                  <w:szCs w:val="20"/>
                </w:rPr>
                <w:t>2.1E-05</w:t>
              </w:r>
            </w:ins>
          </w:p>
        </w:tc>
        <w:tc>
          <w:tcPr>
            <w:tcW w:w="0" w:type="auto"/>
            <w:tcBorders>
              <w:top w:val="nil"/>
              <w:left w:val="nil"/>
              <w:bottom w:val="nil"/>
              <w:right w:val="nil"/>
            </w:tcBorders>
            <w:shd w:val="clear" w:color="auto" w:fill="auto"/>
            <w:noWrap/>
            <w:vAlign w:val="bottom"/>
            <w:hideMark/>
          </w:tcPr>
          <w:p w14:paraId="34ECCB3B" w14:textId="77777777" w:rsidR="00DC2757" w:rsidRPr="00DC2757" w:rsidRDefault="00DC2757" w:rsidP="00DC2757">
            <w:pPr>
              <w:spacing w:after="0" w:line="240" w:lineRule="auto"/>
              <w:jc w:val="center"/>
              <w:rPr>
                <w:ins w:id="6114" w:author="Commodore, Sarah" w:date="2023-03-22T16:21:00Z"/>
                <w:rFonts w:ascii="Calibri" w:eastAsia="Times New Roman" w:hAnsi="Calibri" w:cs="Calibri"/>
                <w:color w:val="000000"/>
                <w:sz w:val="20"/>
                <w:szCs w:val="20"/>
              </w:rPr>
            </w:pPr>
            <w:ins w:id="6115" w:author="Commodore, Sarah" w:date="2023-03-22T16:21:00Z">
              <w:r w:rsidRPr="00DC2757">
                <w:rPr>
                  <w:rFonts w:ascii="Calibri" w:eastAsia="Times New Roman" w:hAnsi="Calibri" w:cs="Calibri"/>
                  <w:color w:val="000000"/>
                  <w:sz w:val="20"/>
                  <w:szCs w:val="20"/>
                </w:rPr>
                <w:t>*</w:t>
              </w:r>
            </w:ins>
          </w:p>
        </w:tc>
      </w:tr>
      <w:tr w:rsidR="00DC2757" w:rsidRPr="00DC2757" w14:paraId="0C82A5BB" w14:textId="77777777" w:rsidTr="00DC2757">
        <w:trPr>
          <w:trHeight w:val="260"/>
          <w:ins w:id="6116" w:author="Commodore, Sarah" w:date="2023-03-22T16:21:00Z"/>
        </w:trPr>
        <w:tc>
          <w:tcPr>
            <w:tcW w:w="0" w:type="auto"/>
            <w:tcBorders>
              <w:top w:val="nil"/>
              <w:left w:val="nil"/>
              <w:bottom w:val="nil"/>
              <w:right w:val="nil"/>
            </w:tcBorders>
            <w:shd w:val="clear" w:color="auto" w:fill="auto"/>
            <w:noWrap/>
            <w:vAlign w:val="bottom"/>
            <w:hideMark/>
          </w:tcPr>
          <w:p w14:paraId="7FBE16F3" w14:textId="77777777" w:rsidR="00DC2757" w:rsidRPr="00DC2757" w:rsidRDefault="00DC2757" w:rsidP="00DC2757">
            <w:pPr>
              <w:spacing w:after="0" w:line="240" w:lineRule="auto"/>
              <w:rPr>
                <w:ins w:id="6117" w:author="Commodore, Sarah" w:date="2023-03-22T16:21:00Z"/>
                <w:rFonts w:ascii="Calibri" w:eastAsia="Times New Roman" w:hAnsi="Calibri" w:cs="Calibri"/>
                <w:color w:val="000000"/>
                <w:sz w:val="20"/>
                <w:szCs w:val="20"/>
              </w:rPr>
            </w:pPr>
            <w:ins w:id="6118" w:author="Commodore, Sarah" w:date="2023-03-22T16:21:00Z">
              <w:r w:rsidRPr="00DC2757">
                <w:rPr>
                  <w:rFonts w:ascii="Calibri" w:eastAsia="Times New Roman" w:hAnsi="Calibri" w:cs="Calibri"/>
                  <w:color w:val="000000"/>
                  <w:sz w:val="20"/>
                  <w:szCs w:val="20"/>
                </w:rPr>
                <w:t>ENSG00000237576.2</w:t>
              </w:r>
            </w:ins>
          </w:p>
        </w:tc>
        <w:tc>
          <w:tcPr>
            <w:tcW w:w="0" w:type="auto"/>
            <w:tcBorders>
              <w:top w:val="nil"/>
              <w:left w:val="nil"/>
              <w:bottom w:val="nil"/>
              <w:right w:val="nil"/>
            </w:tcBorders>
            <w:shd w:val="clear" w:color="auto" w:fill="auto"/>
            <w:noWrap/>
            <w:vAlign w:val="bottom"/>
            <w:hideMark/>
          </w:tcPr>
          <w:p w14:paraId="3A837106" w14:textId="77777777" w:rsidR="00DC2757" w:rsidRPr="00DC2757" w:rsidRDefault="00DC2757" w:rsidP="00DC2757">
            <w:pPr>
              <w:spacing w:after="0" w:line="240" w:lineRule="auto"/>
              <w:rPr>
                <w:ins w:id="6119" w:author="Commodore, Sarah" w:date="2023-03-22T16:21:00Z"/>
                <w:rFonts w:ascii="Calibri" w:eastAsia="Times New Roman" w:hAnsi="Calibri" w:cs="Calibri"/>
                <w:color w:val="000000"/>
                <w:sz w:val="20"/>
                <w:szCs w:val="20"/>
              </w:rPr>
            </w:pPr>
            <w:ins w:id="6120" w:author="Commodore, Sarah" w:date="2023-03-22T16:21:00Z">
              <w:r w:rsidRPr="00DC2757">
                <w:rPr>
                  <w:rFonts w:ascii="Calibri" w:eastAsia="Times New Roman" w:hAnsi="Calibri" w:cs="Calibri"/>
                  <w:color w:val="000000"/>
                  <w:sz w:val="20"/>
                  <w:szCs w:val="20"/>
                </w:rPr>
                <w:t>LINC01888</w:t>
              </w:r>
            </w:ins>
          </w:p>
        </w:tc>
        <w:tc>
          <w:tcPr>
            <w:tcW w:w="0" w:type="auto"/>
            <w:tcBorders>
              <w:top w:val="nil"/>
              <w:left w:val="nil"/>
              <w:bottom w:val="nil"/>
              <w:right w:val="nil"/>
            </w:tcBorders>
            <w:shd w:val="clear" w:color="auto" w:fill="auto"/>
            <w:noWrap/>
            <w:vAlign w:val="bottom"/>
            <w:hideMark/>
          </w:tcPr>
          <w:p w14:paraId="5F93B9B0" w14:textId="77777777" w:rsidR="00DC2757" w:rsidRPr="00DC2757" w:rsidRDefault="00DC2757" w:rsidP="00DC2757">
            <w:pPr>
              <w:spacing w:after="0" w:line="240" w:lineRule="auto"/>
              <w:jc w:val="center"/>
              <w:rPr>
                <w:ins w:id="6121" w:author="Commodore, Sarah" w:date="2023-03-22T16:21:00Z"/>
                <w:rFonts w:ascii="Calibri" w:eastAsia="Times New Roman" w:hAnsi="Calibri" w:cs="Calibri"/>
                <w:color w:val="000000"/>
                <w:sz w:val="20"/>
                <w:szCs w:val="20"/>
              </w:rPr>
            </w:pPr>
            <w:ins w:id="6122"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41476BDB" w14:textId="77777777" w:rsidR="00DC2757" w:rsidRPr="00DC2757" w:rsidRDefault="00DC2757" w:rsidP="00DC2757">
            <w:pPr>
              <w:spacing w:after="0" w:line="240" w:lineRule="auto"/>
              <w:jc w:val="center"/>
              <w:rPr>
                <w:ins w:id="6123" w:author="Commodore, Sarah" w:date="2023-03-22T16:21:00Z"/>
                <w:rFonts w:ascii="Calibri" w:eastAsia="Times New Roman" w:hAnsi="Calibri" w:cs="Calibri"/>
                <w:color w:val="000000"/>
                <w:sz w:val="20"/>
                <w:szCs w:val="20"/>
              </w:rPr>
            </w:pPr>
            <w:ins w:id="6124" w:author="Commodore, Sarah" w:date="2023-03-22T16:21:00Z">
              <w:r w:rsidRPr="00DC2757">
                <w:rPr>
                  <w:rFonts w:ascii="Calibri" w:eastAsia="Times New Roman" w:hAnsi="Calibri" w:cs="Calibri"/>
                  <w:color w:val="000000"/>
                  <w:sz w:val="20"/>
                  <w:szCs w:val="20"/>
                </w:rPr>
                <w:t>8.3E-03</w:t>
              </w:r>
            </w:ins>
          </w:p>
        </w:tc>
        <w:tc>
          <w:tcPr>
            <w:tcW w:w="0" w:type="auto"/>
            <w:tcBorders>
              <w:top w:val="nil"/>
              <w:left w:val="nil"/>
              <w:bottom w:val="nil"/>
              <w:right w:val="nil"/>
            </w:tcBorders>
            <w:shd w:val="clear" w:color="auto" w:fill="auto"/>
            <w:noWrap/>
            <w:vAlign w:val="bottom"/>
            <w:hideMark/>
          </w:tcPr>
          <w:p w14:paraId="6C017F02" w14:textId="77777777" w:rsidR="00DC2757" w:rsidRPr="00DC2757" w:rsidRDefault="00DC2757" w:rsidP="00DC2757">
            <w:pPr>
              <w:spacing w:after="0" w:line="240" w:lineRule="auto"/>
              <w:jc w:val="center"/>
              <w:rPr>
                <w:ins w:id="6125" w:author="Commodore, Sarah" w:date="2023-03-22T16:21:00Z"/>
                <w:rFonts w:ascii="Calibri" w:eastAsia="Times New Roman" w:hAnsi="Calibri" w:cs="Calibri"/>
                <w:color w:val="000000"/>
                <w:sz w:val="20"/>
                <w:szCs w:val="20"/>
              </w:rPr>
            </w:pPr>
            <w:ins w:id="6126" w:author="Commodore, Sarah" w:date="2023-03-22T16:21:00Z">
              <w:r w:rsidRPr="00DC2757">
                <w:rPr>
                  <w:rFonts w:ascii="Calibri" w:eastAsia="Times New Roman" w:hAnsi="Calibri" w:cs="Calibri"/>
                  <w:color w:val="000000"/>
                  <w:sz w:val="20"/>
                  <w:szCs w:val="20"/>
                </w:rPr>
                <w:t>2.3E-02</w:t>
              </w:r>
            </w:ins>
          </w:p>
        </w:tc>
        <w:tc>
          <w:tcPr>
            <w:tcW w:w="0" w:type="auto"/>
            <w:tcBorders>
              <w:top w:val="nil"/>
              <w:left w:val="nil"/>
              <w:bottom w:val="nil"/>
              <w:right w:val="nil"/>
            </w:tcBorders>
            <w:shd w:val="clear" w:color="auto" w:fill="auto"/>
            <w:noWrap/>
            <w:vAlign w:val="bottom"/>
            <w:hideMark/>
          </w:tcPr>
          <w:p w14:paraId="10725063" w14:textId="77777777" w:rsidR="00DC2757" w:rsidRPr="00DC2757" w:rsidRDefault="00DC2757" w:rsidP="00DC2757">
            <w:pPr>
              <w:spacing w:after="0" w:line="240" w:lineRule="auto"/>
              <w:jc w:val="center"/>
              <w:rPr>
                <w:ins w:id="6127" w:author="Commodore, Sarah" w:date="2023-03-22T16:21:00Z"/>
                <w:rFonts w:ascii="Calibri" w:eastAsia="Times New Roman" w:hAnsi="Calibri" w:cs="Calibri"/>
                <w:color w:val="000000"/>
                <w:sz w:val="20"/>
                <w:szCs w:val="20"/>
              </w:rPr>
            </w:pPr>
            <w:ins w:id="6128" w:author="Commodore, Sarah" w:date="2023-03-22T16:21:00Z">
              <w:r w:rsidRPr="00DC2757">
                <w:rPr>
                  <w:rFonts w:ascii="Calibri" w:eastAsia="Times New Roman" w:hAnsi="Calibri" w:cs="Calibri"/>
                  <w:color w:val="000000"/>
                  <w:sz w:val="20"/>
                  <w:szCs w:val="20"/>
                </w:rPr>
                <w:t>*</w:t>
              </w:r>
            </w:ins>
          </w:p>
        </w:tc>
      </w:tr>
      <w:tr w:rsidR="00DC2757" w:rsidRPr="00DC2757" w14:paraId="03D1D3F5" w14:textId="77777777" w:rsidTr="00DC2757">
        <w:trPr>
          <w:trHeight w:val="260"/>
          <w:ins w:id="6129" w:author="Commodore, Sarah" w:date="2023-03-22T16:21:00Z"/>
        </w:trPr>
        <w:tc>
          <w:tcPr>
            <w:tcW w:w="0" w:type="auto"/>
            <w:tcBorders>
              <w:top w:val="nil"/>
              <w:left w:val="nil"/>
              <w:bottom w:val="nil"/>
              <w:right w:val="nil"/>
            </w:tcBorders>
            <w:shd w:val="clear" w:color="auto" w:fill="auto"/>
            <w:noWrap/>
            <w:vAlign w:val="bottom"/>
            <w:hideMark/>
          </w:tcPr>
          <w:p w14:paraId="0B1CC084" w14:textId="77777777" w:rsidR="00DC2757" w:rsidRPr="00DC2757" w:rsidRDefault="00DC2757" w:rsidP="00DC2757">
            <w:pPr>
              <w:spacing w:after="0" w:line="240" w:lineRule="auto"/>
              <w:rPr>
                <w:ins w:id="6130" w:author="Commodore, Sarah" w:date="2023-03-22T16:21:00Z"/>
                <w:rFonts w:ascii="Calibri" w:eastAsia="Times New Roman" w:hAnsi="Calibri" w:cs="Calibri"/>
                <w:color w:val="000000"/>
                <w:sz w:val="20"/>
                <w:szCs w:val="20"/>
              </w:rPr>
            </w:pPr>
            <w:ins w:id="6131" w:author="Commodore, Sarah" w:date="2023-03-22T16:21:00Z">
              <w:r w:rsidRPr="00DC2757">
                <w:rPr>
                  <w:rFonts w:ascii="Calibri" w:eastAsia="Times New Roman" w:hAnsi="Calibri" w:cs="Calibri"/>
                  <w:color w:val="000000"/>
                  <w:sz w:val="20"/>
                  <w:szCs w:val="20"/>
                </w:rPr>
                <w:t>ENSG00000175264.8</w:t>
              </w:r>
            </w:ins>
          </w:p>
        </w:tc>
        <w:tc>
          <w:tcPr>
            <w:tcW w:w="0" w:type="auto"/>
            <w:tcBorders>
              <w:top w:val="nil"/>
              <w:left w:val="nil"/>
              <w:bottom w:val="nil"/>
              <w:right w:val="nil"/>
            </w:tcBorders>
            <w:shd w:val="clear" w:color="auto" w:fill="auto"/>
            <w:noWrap/>
            <w:vAlign w:val="bottom"/>
            <w:hideMark/>
          </w:tcPr>
          <w:p w14:paraId="691249AA" w14:textId="77777777" w:rsidR="00DC2757" w:rsidRPr="00DC2757" w:rsidRDefault="00DC2757" w:rsidP="00DC2757">
            <w:pPr>
              <w:spacing w:after="0" w:line="240" w:lineRule="auto"/>
              <w:rPr>
                <w:ins w:id="6132" w:author="Commodore, Sarah" w:date="2023-03-22T16:21:00Z"/>
                <w:rFonts w:ascii="Calibri" w:eastAsia="Times New Roman" w:hAnsi="Calibri" w:cs="Calibri"/>
                <w:color w:val="000000"/>
                <w:sz w:val="20"/>
                <w:szCs w:val="20"/>
              </w:rPr>
            </w:pPr>
            <w:ins w:id="6133" w:author="Commodore, Sarah" w:date="2023-03-22T16:21:00Z">
              <w:r w:rsidRPr="00DC2757">
                <w:rPr>
                  <w:rFonts w:ascii="Calibri" w:eastAsia="Times New Roman" w:hAnsi="Calibri" w:cs="Calibri"/>
                  <w:color w:val="000000"/>
                  <w:sz w:val="20"/>
                  <w:szCs w:val="20"/>
                </w:rPr>
                <w:t>CHST1</w:t>
              </w:r>
            </w:ins>
          </w:p>
        </w:tc>
        <w:tc>
          <w:tcPr>
            <w:tcW w:w="0" w:type="auto"/>
            <w:tcBorders>
              <w:top w:val="nil"/>
              <w:left w:val="nil"/>
              <w:bottom w:val="nil"/>
              <w:right w:val="nil"/>
            </w:tcBorders>
            <w:shd w:val="clear" w:color="auto" w:fill="auto"/>
            <w:noWrap/>
            <w:vAlign w:val="bottom"/>
            <w:hideMark/>
          </w:tcPr>
          <w:p w14:paraId="7DA0E40F" w14:textId="77777777" w:rsidR="00DC2757" w:rsidRPr="00DC2757" w:rsidRDefault="00DC2757" w:rsidP="00DC2757">
            <w:pPr>
              <w:spacing w:after="0" w:line="240" w:lineRule="auto"/>
              <w:jc w:val="center"/>
              <w:rPr>
                <w:ins w:id="6134" w:author="Commodore, Sarah" w:date="2023-03-22T16:21:00Z"/>
                <w:rFonts w:ascii="Calibri" w:eastAsia="Times New Roman" w:hAnsi="Calibri" w:cs="Calibri"/>
                <w:color w:val="000000"/>
                <w:sz w:val="20"/>
                <w:szCs w:val="20"/>
              </w:rPr>
            </w:pPr>
            <w:ins w:id="6135"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205A0378" w14:textId="77777777" w:rsidR="00DC2757" w:rsidRPr="00DC2757" w:rsidRDefault="00DC2757" w:rsidP="00DC2757">
            <w:pPr>
              <w:spacing w:after="0" w:line="240" w:lineRule="auto"/>
              <w:jc w:val="center"/>
              <w:rPr>
                <w:ins w:id="6136" w:author="Commodore, Sarah" w:date="2023-03-22T16:21:00Z"/>
                <w:rFonts w:ascii="Calibri" w:eastAsia="Times New Roman" w:hAnsi="Calibri" w:cs="Calibri"/>
                <w:color w:val="000000"/>
                <w:sz w:val="20"/>
                <w:szCs w:val="20"/>
              </w:rPr>
            </w:pPr>
            <w:ins w:id="6137"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3843DB5A" w14:textId="77777777" w:rsidR="00DC2757" w:rsidRPr="00DC2757" w:rsidRDefault="00DC2757" w:rsidP="00DC2757">
            <w:pPr>
              <w:spacing w:after="0" w:line="240" w:lineRule="auto"/>
              <w:jc w:val="center"/>
              <w:rPr>
                <w:ins w:id="6138" w:author="Commodore, Sarah" w:date="2023-03-22T16:21:00Z"/>
                <w:rFonts w:ascii="Calibri" w:eastAsia="Times New Roman" w:hAnsi="Calibri" w:cs="Calibri"/>
                <w:color w:val="000000"/>
                <w:sz w:val="20"/>
                <w:szCs w:val="20"/>
              </w:rPr>
            </w:pPr>
            <w:ins w:id="6139"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E42CD7C" w14:textId="77777777" w:rsidR="00DC2757" w:rsidRPr="00DC2757" w:rsidRDefault="00DC2757" w:rsidP="00DC2757">
            <w:pPr>
              <w:spacing w:after="0" w:line="240" w:lineRule="auto"/>
              <w:jc w:val="center"/>
              <w:rPr>
                <w:ins w:id="6140" w:author="Commodore, Sarah" w:date="2023-03-22T16:21:00Z"/>
                <w:rFonts w:ascii="Calibri" w:eastAsia="Times New Roman" w:hAnsi="Calibri" w:cs="Calibri"/>
                <w:color w:val="000000"/>
                <w:sz w:val="20"/>
                <w:szCs w:val="20"/>
              </w:rPr>
            </w:pPr>
            <w:ins w:id="6141" w:author="Commodore, Sarah" w:date="2023-03-22T16:21:00Z">
              <w:r w:rsidRPr="00DC2757">
                <w:rPr>
                  <w:rFonts w:ascii="Calibri" w:eastAsia="Times New Roman" w:hAnsi="Calibri" w:cs="Calibri"/>
                  <w:color w:val="000000"/>
                  <w:sz w:val="20"/>
                  <w:szCs w:val="20"/>
                </w:rPr>
                <w:t>*</w:t>
              </w:r>
            </w:ins>
          </w:p>
        </w:tc>
      </w:tr>
      <w:tr w:rsidR="00DC2757" w:rsidRPr="00DC2757" w14:paraId="3EED927B" w14:textId="77777777" w:rsidTr="00DC2757">
        <w:trPr>
          <w:trHeight w:val="260"/>
          <w:ins w:id="6142" w:author="Commodore, Sarah" w:date="2023-03-22T16:21:00Z"/>
        </w:trPr>
        <w:tc>
          <w:tcPr>
            <w:tcW w:w="0" w:type="auto"/>
            <w:tcBorders>
              <w:top w:val="nil"/>
              <w:left w:val="nil"/>
              <w:bottom w:val="nil"/>
              <w:right w:val="nil"/>
            </w:tcBorders>
            <w:shd w:val="clear" w:color="auto" w:fill="auto"/>
            <w:noWrap/>
            <w:vAlign w:val="bottom"/>
            <w:hideMark/>
          </w:tcPr>
          <w:p w14:paraId="23BD238A" w14:textId="77777777" w:rsidR="00DC2757" w:rsidRPr="00DC2757" w:rsidRDefault="00DC2757" w:rsidP="00DC2757">
            <w:pPr>
              <w:spacing w:after="0" w:line="240" w:lineRule="auto"/>
              <w:rPr>
                <w:ins w:id="6143" w:author="Commodore, Sarah" w:date="2023-03-22T16:21:00Z"/>
                <w:rFonts w:ascii="Calibri" w:eastAsia="Times New Roman" w:hAnsi="Calibri" w:cs="Calibri"/>
                <w:color w:val="000000"/>
                <w:sz w:val="20"/>
                <w:szCs w:val="20"/>
              </w:rPr>
            </w:pPr>
            <w:ins w:id="6144" w:author="Commodore, Sarah" w:date="2023-03-22T16:21:00Z">
              <w:r w:rsidRPr="00DC2757">
                <w:rPr>
                  <w:rFonts w:ascii="Calibri" w:eastAsia="Times New Roman" w:hAnsi="Calibri" w:cs="Calibri"/>
                  <w:color w:val="000000"/>
                  <w:sz w:val="20"/>
                  <w:szCs w:val="20"/>
                </w:rPr>
                <w:t>ENSG00000251230.6</w:t>
              </w:r>
            </w:ins>
          </w:p>
        </w:tc>
        <w:tc>
          <w:tcPr>
            <w:tcW w:w="0" w:type="auto"/>
            <w:tcBorders>
              <w:top w:val="nil"/>
              <w:left w:val="nil"/>
              <w:bottom w:val="nil"/>
              <w:right w:val="nil"/>
            </w:tcBorders>
            <w:shd w:val="clear" w:color="auto" w:fill="auto"/>
            <w:noWrap/>
            <w:vAlign w:val="bottom"/>
            <w:hideMark/>
          </w:tcPr>
          <w:p w14:paraId="2A092E31" w14:textId="77777777" w:rsidR="00DC2757" w:rsidRPr="00DC2757" w:rsidRDefault="00DC2757" w:rsidP="00DC2757">
            <w:pPr>
              <w:spacing w:after="0" w:line="240" w:lineRule="auto"/>
              <w:rPr>
                <w:ins w:id="6145" w:author="Commodore, Sarah" w:date="2023-03-22T16:21:00Z"/>
                <w:rFonts w:ascii="Calibri" w:eastAsia="Times New Roman" w:hAnsi="Calibri" w:cs="Calibri"/>
                <w:color w:val="000000"/>
                <w:sz w:val="20"/>
                <w:szCs w:val="20"/>
              </w:rPr>
            </w:pPr>
            <w:ins w:id="6146" w:author="Commodore, Sarah" w:date="2023-03-22T16:21:00Z">
              <w:r w:rsidRPr="00DC2757">
                <w:rPr>
                  <w:rFonts w:ascii="Calibri" w:eastAsia="Times New Roman" w:hAnsi="Calibri" w:cs="Calibri"/>
                  <w:color w:val="000000"/>
                  <w:sz w:val="20"/>
                  <w:szCs w:val="20"/>
                </w:rPr>
                <w:t>MIR3945HG</w:t>
              </w:r>
            </w:ins>
          </w:p>
        </w:tc>
        <w:tc>
          <w:tcPr>
            <w:tcW w:w="0" w:type="auto"/>
            <w:tcBorders>
              <w:top w:val="nil"/>
              <w:left w:val="nil"/>
              <w:bottom w:val="nil"/>
              <w:right w:val="nil"/>
            </w:tcBorders>
            <w:shd w:val="clear" w:color="auto" w:fill="auto"/>
            <w:noWrap/>
            <w:vAlign w:val="bottom"/>
            <w:hideMark/>
          </w:tcPr>
          <w:p w14:paraId="3D3DC519" w14:textId="77777777" w:rsidR="00DC2757" w:rsidRPr="00DC2757" w:rsidRDefault="00DC2757" w:rsidP="00DC2757">
            <w:pPr>
              <w:spacing w:after="0" w:line="240" w:lineRule="auto"/>
              <w:jc w:val="center"/>
              <w:rPr>
                <w:ins w:id="6147" w:author="Commodore, Sarah" w:date="2023-03-22T16:21:00Z"/>
                <w:rFonts w:ascii="Calibri" w:eastAsia="Times New Roman" w:hAnsi="Calibri" w:cs="Calibri"/>
                <w:color w:val="000000"/>
                <w:sz w:val="20"/>
                <w:szCs w:val="20"/>
              </w:rPr>
            </w:pPr>
            <w:ins w:id="6148" w:author="Commodore, Sarah" w:date="2023-03-22T16:21:00Z">
              <w:r w:rsidRPr="00DC2757">
                <w:rPr>
                  <w:rFonts w:ascii="Calibri" w:eastAsia="Times New Roman" w:hAnsi="Calibri" w:cs="Calibri"/>
                  <w:color w:val="000000"/>
                  <w:sz w:val="20"/>
                  <w:szCs w:val="20"/>
                </w:rPr>
                <w:t>2.5E+00</w:t>
              </w:r>
            </w:ins>
          </w:p>
        </w:tc>
        <w:tc>
          <w:tcPr>
            <w:tcW w:w="0" w:type="auto"/>
            <w:tcBorders>
              <w:top w:val="nil"/>
              <w:left w:val="nil"/>
              <w:bottom w:val="nil"/>
              <w:right w:val="nil"/>
            </w:tcBorders>
            <w:shd w:val="clear" w:color="auto" w:fill="auto"/>
            <w:noWrap/>
            <w:vAlign w:val="bottom"/>
            <w:hideMark/>
          </w:tcPr>
          <w:p w14:paraId="05BF2BE0" w14:textId="77777777" w:rsidR="00DC2757" w:rsidRPr="00DC2757" w:rsidRDefault="00DC2757" w:rsidP="00DC2757">
            <w:pPr>
              <w:spacing w:after="0" w:line="240" w:lineRule="auto"/>
              <w:jc w:val="center"/>
              <w:rPr>
                <w:ins w:id="6149" w:author="Commodore, Sarah" w:date="2023-03-22T16:21:00Z"/>
                <w:rFonts w:ascii="Calibri" w:eastAsia="Times New Roman" w:hAnsi="Calibri" w:cs="Calibri"/>
                <w:color w:val="000000"/>
                <w:sz w:val="20"/>
                <w:szCs w:val="20"/>
              </w:rPr>
            </w:pPr>
            <w:ins w:id="6150"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1202D10C" w14:textId="77777777" w:rsidR="00DC2757" w:rsidRPr="00DC2757" w:rsidRDefault="00DC2757" w:rsidP="00DC2757">
            <w:pPr>
              <w:spacing w:after="0" w:line="240" w:lineRule="auto"/>
              <w:jc w:val="center"/>
              <w:rPr>
                <w:ins w:id="6151" w:author="Commodore, Sarah" w:date="2023-03-22T16:21:00Z"/>
                <w:rFonts w:ascii="Calibri" w:eastAsia="Times New Roman" w:hAnsi="Calibri" w:cs="Calibri"/>
                <w:color w:val="000000"/>
                <w:sz w:val="20"/>
                <w:szCs w:val="20"/>
              </w:rPr>
            </w:pPr>
            <w:ins w:id="6152" w:author="Commodore, Sarah" w:date="2023-03-22T16:21:00Z">
              <w:r w:rsidRPr="00DC2757">
                <w:rPr>
                  <w:rFonts w:ascii="Calibri" w:eastAsia="Times New Roman" w:hAnsi="Calibri" w:cs="Calibri"/>
                  <w:color w:val="000000"/>
                  <w:sz w:val="20"/>
                  <w:szCs w:val="20"/>
                </w:rPr>
                <w:t>4.8E-03</w:t>
              </w:r>
            </w:ins>
          </w:p>
        </w:tc>
        <w:tc>
          <w:tcPr>
            <w:tcW w:w="0" w:type="auto"/>
            <w:tcBorders>
              <w:top w:val="nil"/>
              <w:left w:val="nil"/>
              <w:bottom w:val="nil"/>
              <w:right w:val="nil"/>
            </w:tcBorders>
            <w:shd w:val="clear" w:color="auto" w:fill="auto"/>
            <w:noWrap/>
            <w:vAlign w:val="bottom"/>
            <w:hideMark/>
          </w:tcPr>
          <w:p w14:paraId="111A7455" w14:textId="77777777" w:rsidR="00DC2757" w:rsidRPr="00DC2757" w:rsidRDefault="00DC2757" w:rsidP="00DC2757">
            <w:pPr>
              <w:spacing w:after="0" w:line="240" w:lineRule="auto"/>
              <w:jc w:val="center"/>
              <w:rPr>
                <w:ins w:id="6153" w:author="Commodore, Sarah" w:date="2023-03-22T16:21:00Z"/>
                <w:rFonts w:ascii="Calibri" w:eastAsia="Times New Roman" w:hAnsi="Calibri" w:cs="Calibri"/>
                <w:color w:val="000000"/>
                <w:sz w:val="20"/>
                <w:szCs w:val="20"/>
              </w:rPr>
            </w:pPr>
            <w:ins w:id="6154" w:author="Commodore, Sarah" w:date="2023-03-22T16:21:00Z">
              <w:r w:rsidRPr="00DC2757">
                <w:rPr>
                  <w:rFonts w:ascii="Calibri" w:eastAsia="Times New Roman" w:hAnsi="Calibri" w:cs="Calibri"/>
                  <w:color w:val="000000"/>
                  <w:sz w:val="20"/>
                  <w:szCs w:val="20"/>
                </w:rPr>
                <w:t>*</w:t>
              </w:r>
            </w:ins>
          </w:p>
        </w:tc>
      </w:tr>
      <w:tr w:rsidR="00DC2757" w:rsidRPr="00DC2757" w14:paraId="402D8ACB" w14:textId="77777777" w:rsidTr="00DC2757">
        <w:trPr>
          <w:trHeight w:val="260"/>
          <w:ins w:id="6155" w:author="Commodore, Sarah" w:date="2023-03-22T16:21:00Z"/>
        </w:trPr>
        <w:tc>
          <w:tcPr>
            <w:tcW w:w="0" w:type="auto"/>
            <w:tcBorders>
              <w:top w:val="nil"/>
              <w:left w:val="nil"/>
              <w:bottom w:val="nil"/>
              <w:right w:val="nil"/>
            </w:tcBorders>
            <w:shd w:val="clear" w:color="auto" w:fill="auto"/>
            <w:noWrap/>
            <w:vAlign w:val="bottom"/>
            <w:hideMark/>
          </w:tcPr>
          <w:p w14:paraId="3B195BF7" w14:textId="77777777" w:rsidR="00DC2757" w:rsidRPr="00DC2757" w:rsidRDefault="00DC2757" w:rsidP="00DC2757">
            <w:pPr>
              <w:spacing w:after="0" w:line="240" w:lineRule="auto"/>
              <w:rPr>
                <w:ins w:id="6156" w:author="Commodore, Sarah" w:date="2023-03-22T16:21:00Z"/>
                <w:rFonts w:ascii="Calibri" w:eastAsia="Times New Roman" w:hAnsi="Calibri" w:cs="Calibri"/>
                <w:color w:val="000000"/>
                <w:sz w:val="20"/>
                <w:szCs w:val="20"/>
              </w:rPr>
            </w:pPr>
            <w:ins w:id="6157" w:author="Commodore, Sarah" w:date="2023-03-22T16:21:00Z">
              <w:r w:rsidRPr="00DC2757">
                <w:rPr>
                  <w:rFonts w:ascii="Calibri" w:eastAsia="Times New Roman" w:hAnsi="Calibri" w:cs="Calibri"/>
                  <w:color w:val="000000"/>
                  <w:sz w:val="20"/>
                  <w:szCs w:val="20"/>
                </w:rPr>
                <w:t>ENSG00000201998.1</w:t>
              </w:r>
            </w:ins>
          </w:p>
        </w:tc>
        <w:tc>
          <w:tcPr>
            <w:tcW w:w="0" w:type="auto"/>
            <w:tcBorders>
              <w:top w:val="nil"/>
              <w:left w:val="nil"/>
              <w:bottom w:val="nil"/>
              <w:right w:val="nil"/>
            </w:tcBorders>
            <w:shd w:val="clear" w:color="auto" w:fill="auto"/>
            <w:noWrap/>
            <w:vAlign w:val="bottom"/>
            <w:hideMark/>
          </w:tcPr>
          <w:p w14:paraId="56E9E00E" w14:textId="77777777" w:rsidR="00DC2757" w:rsidRPr="00DC2757" w:rsidRDefault="00DC2757" w:rsidP="00DC2757">
            <w:pPr>
              <w:spacing w:after="0" w:line="240" w:lineRule="auto"/>
              <w:rPr>
                <w:ins w:id="6158" w:author="Commodore, Sarah" w:date="2023-03-22T16:21:00Z"/>
                <w:rFonts w:ascii="Calibri" w:eastAsia="Times New Roman" w:hAnsi="Calibri" w:cs="Calibri"/>
                <w:color w:val="000000"/>
                <w:sz w:val="20"/>
                <w:szCs w:val="20"/>
              </w:rPr>
            </w:pPr>
            <w:ins w:id="6159" w:author="Commodore, Sarah" w:date="2023-03-22T16:21:00Z">
              <w:r w:rsidRPr="00DC2757">
                <w:rPr>
                  <w:rFonts w:ascii="Calibri" w:eastAsia="Times New Roman" w:hAnsi="Calibri" w:cs="Calibri"/>
                  <w:color w:val="000000"/>
                  <w:sz w:val="20"/>
                  <w:szCs w:val="20"/>
                </w:rPr>
                <w:t>SNORA23</w:t>
              </w:r>
            </w:ins>
          </w:p>
        </w:tc>
        <w:tc>
          <w:tcPr>
            <w:tcW w:w="0" w:type="auto"/>
            <w:tcBorders>
              <w:top w:val="nil"/>
              <w:left w:val="nil"/>
              <w:bottom w:val="nil"/>
              <w:right w:val="nil"/>
            </w:tcBorders>
            <w:shd w:val="clear" w:color="auto" w:fill="auto"/>
            <w:noWrap/>
            <w:vAlign w:val="bottom"/>
            <w:hideMark/>
          </w:tcPr>
          <w:p w14:paraId="6545644E" w14:textId="77777777" w:rsidR="00DC2757" w:rsidRPr="00DC2757" w:rsidRDefault="00DC2757" w:rsidP="00DC2757">
            <w:pPr>
              <w:spacing w:after="0" w:line="240" w:lineRule="auto"/>
              <w:jc w:val="center"/>
              <w:rPr>
                <w:ins w:id="6160" w:author="Commodore, Sarah" w:date="2023-03-22T16:21:00Z"/>
                <w:rFonts w:ascii="Calibri" w:eastAsia="Times New Roman" w:hAnsi="Calibri" w:cs="Calibri"/>
                <w:color w:val="000000"/>
                <w:sz w:val="20"/>
                <w:szCs w:val="20"/>
              </w:rPr>
            </w:pPr>
            <w:ins w:id="6161"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22601C4" w14:textId="77777777" w:rsidR="00DC2757" w:rsidRPr="00DC2757" w:rsidRDefault="00DC2757" w:rsidP="00DC2757">
            <w:pPr>
              <w:spacing w:after="0" w:line="240" w:lineRule="auto"/>
              <w:jc w:val="center"/>
              <w:rPr>
                <w:ins w:id="6162" w:author="Commodore, Sarah" w:date="2023-03-22T16:21:00Z"/>
                <w:rFonts w:ascii="Calibri" w:eastAsia="Times New Roman" w:hAnsi="Calibri" w:cs="Calibri"/>
                <w:color w:val="000000"/>
                <w:sz w:val="20"/>
                <w:szCs w:val="20"/>
              </w:rPr>
            </w:pPr>
            <w:ins w:id="6163" w:author="Commodore, Sarah" w:date="2023-03-22T16:21:00Z">
              <w:r w:rsidRPr="00DC2757">
                <w:rPr>
                  <w:rFonts w:ascii="Calibri" w:eastAsia="Times New Roman" w:hAnsi="Calibri" w:cs="Calibri"/>
                  <w:color w:val="000000"/>
                  <w:sz w:val="20"/>
                  <w:szCs w:val="20"/>
                </w:rPr>
                <w:t>8.6E-03</w:t>
              </w:r>
            </w:ins>
          </w:p>
        </w:tc>
        <w:tc>
          <w:tcPr>
            <w:tcW w:w="0" w:type="auto"/>
            <w:tcBorders>
              <w:top w:val="nil"/>
              <w:left w:val="nil"/>
              <w:bottom w:val="nil"/>
              <w:right w:val="nil"/>
            </w:tcBorders>
            <w:shd w:val="clear" w:color="auto" w:fill="auto"/>
            <w:noWrap/>
            <w:vAlign w:val="bottom"/>
            <w:hideMark/>
          </w:tcPr>
          <w:p w14:paraId="771E9896" w14:textId="77777777" w:rsidR="00DC2757" w:rsidRPr="00DC2757" w:rsidRDefault="00DC2757" w:rsidP="00DC2757">
            <w:pPr>
              <w:spacing w:after="0" w:line="240" w:lineRule="auto"/>
              <w:jc w:val="center"/>
              <w:rPr>
                <w:ins w:id="6164" w:author="Commodore, Sarah" w:date="2023-03-22T16:21:00Z"/>
                <w:rFonts w:ascii="Calibri" w:eastAsia="Times New Roman" w:hAnsi="Calibri" w:cs="Calibri"/>
                <w:color w:val="000000"/>
                <w:sz w:val="20"/>
                <w:szCs w:val="20"/>
              </w:rPr>
            </w:pPr>
            <w:ins w:id="6165" w:author="Commodore, Sarah" w:date="2023-03-22T16:21:00Z">
              <w:r w:rsidRPr="00DC2757">
                <w:rPr>
                  <w:rFonts w:ascii="Calibri" w:eastAsia="Times New Roman" w:hAnsi="Calibri" w:cs="Calibri"/>
                  <w:color w:val="000000"/>
                  <w:sz w:val="20"/>
                  <w:szCs w:val="20"/>
                </w:rPr>
                <w:t>2.4E-02</w:t>
              </w:r>
            </w:ins>
          </w:p>
        </w:tc>
        <w:tc>
          <w:tcPr>
            <w:tcW w:w="0" w:type="auto"/>
            <w:tcBorders>
              <w:top w:val="nil"/>
              <w:left w:val="nil"/>
              <w:bottom w:val="nil"/>
              <w:right w:val="nil"/>
            </w:tcBorders>
            <w:shd w:val="clear" w:color="auto" w:fill="auto"/>
            <w:noWrap/>
            <w:vAlign w:val="bottom"/>
            <w:hideMark/>
          </w:tcPr>
          <w:p w14:paraId="6BD0B145" w14:textId="77777777" w:rsidR="00DC2757" w:rsidRPr="00DC2757" w:rsidRDefault="00DC2757" w:rsidP="00DC2757">
            <w:pPr>
              <w:spacing w:after="0" w:line="240" w:lineRule="auto"/>
              <w:jc w:val="center"/>
              <w:rPr>
                <w:ins w:id="6166" w:author="Commodore, Sarah" w:date="2023-03-22T16:21:00Z"/>
                <w:rFonts w:ascii="Calibri" w:eastAsia="Times New Roman" w:hAnsi="Calibri" w:cs="Calibri"/>
                <w:color w:val="000000"/>
                <w:sz w:val="20"/>
                <w:szCs w:val="20"/>
              </w:rPr>
            </w:pPr>
            <w:ins w:id="6167" w:author="Commodore, Sarah" w:date="2023-03-22T16:21:00Z">
              <w:r w:rsidRPr="00DC2757">
                <w:rPr>
                  <w:rFonts w:ascii="Calibri" w:eastAsia="Times New Roman" w:hAnsi="Calibri" w:cs="Calibri"/>
                  <w:color w:val="000000"/>
                  <w:sz w:val="20"/>
                  <w:szCs w:val="20"/>
                </w:rPr>
                <w:t>*</w:t>
              </w:r>
            </w:ins>
          </w:p>
        </w:tc>
      </w:tr>
      <w:tr w:rsidR="00DC2757" w:rsidRPr="00DC2757" w14:paraId="2D23085E" w14:textId="77777777" w:rsidTr="00DC2757">
        <w:trPr>
          <w:trHeight w:val="260"/>
          <w:ins w:id="6168" w:author="Commodore, Sarah" w:date="2023-03-22T16:21:00Z"/>
        </w:trPr>
        <w:tc>
          <w:tcPr>
            <w:tcW w:w="0" w:type="auto"/>
            <w:tcBorders>
              <w:top w:val="nil"/>
              <w:left w:val="nil"/>
              <w:bottom w:val="nil"/>
              <w:right w:val="nil"/>
            </w:tcBorders>
            <w:shd w:val="clear" w:color="auto" w:fill="auto"/>
            <w:noWrap/>
            <w:vAlign w:val="bottom"/>
            <w:hideMark/>
          </w:tcPr>
          <w:p w14:paraId="2E3268C9" w14:textId="77777777" w:rsidR="00DC2757" w:rsidRPr="00DC2757" w:rsidRDefault="00DC2757" w:rsidP="00DC2757">
            <w:pPr>
              <w:spacing w:after="0" w:line="240" w:lineRule="auto"/>
              <w:rPr>
                <w:ins w:id="6169" w:author="Commodore, Sarah" w:date="2023-03-22T16:21:00Z"/>
                <w:rFonts w:ascii="Calibri" w:eastAsia="Times New Roman" w:hAnsi="Calibri" w:cs="Calibri"/>
                <w:color w:val="000000"/>
                <w:sz w:val="20"/>
                <w:szCs w:val="20"/>
              </w:rPr>
            </w:pPr>
            <w:ins w:id="6170" w:author="Commodore, Sarah" w:date="2023-03-22T16:21:00Z">
              <w:r w:rsidRPr="00DC2757">
                <w:rPr>
                  <w:rFonts w:ascii="Calibri" w:eastAsia="Times New Roman" w:hAnsi="Calibri" w:cs="Calibri"/>
                  <w:color w:val="000000"/>
                  <w:sz w:val="20"/>
                  <w:szCs w:val="20"/>
                </w:rPr>
                <w:t>ENSG00000278771.1</w:t>
              </w:r>
            </w:ins>
          </w:p>
        </w:tc>
        <w:tc>
          <w:tcPr>
            <w:tcW w:w="0" w:type="auto"/>
            <w:tcBorders>
              <w:top w:val="nil"/>
              <w:left w:val="nil"/>
              <w:bottom w:val="nil"/>
              <w:right w:val="nil"/>
            </w:tcBorders>
            <w:shd w:val="clear" w:color="auto" w:fill="auto"/>
            <w:noWrap/>
            <w:vAlign w:val="bottom"/>
            <w:hideMark/>
          </w:tcPr>
          <w:p w14:paraId="5EEAB518" w14:textId="77777777" w:rsidR="00DC2757" w:rsidRPr="00DC2757" w:rsidRDefault="00DC2757" w:rsidP="00DC2757">
            <w:pPr>
              <w:spacing w:after="0" w:line="240" w:lineRule="auto"/>
              <w:rPr>
                <w:ins w:id="6171" w:author="Commodore, Sarah" w:date="2023-03-22T16:21:00Z"/>
                <w:rFonts w:ascii="Calibri" w:eastAsia="Times New Roman" w:hAnsi="Calibri" w:cs="Calibri"/>
                <w:color w:val="000000"/>
                <w:sz w:val="20"/>
                <w:szCs w:val="20"/>
              </w:rPr>
            </w:pPr>
            <w:ins w:id="6172" w:author="Commodore, Sarah" w:date="2023-03-22T16:21:00Z">
              <w:r w:rsidRPr="00DC2757">
                <w:rPr>
                  <w:rFonts w:ascii="Calibri" w:eastAsia="Times New Roman" w:hAnsi="Calibri" w:cs="Calibri"/>
                  <w:color w:val="000000"/>
                  <w:sz w:val="20"/>
                  <w:szCs w:val="20"/>
                </w:rPr>
                <w:t>RN7SL3</w:t>
              </w:r>
            </w:ins>
          </w:p>
        </w:tc>
        <w:tc>
          <w:tcPr>
            <w:tcW w:w="0" w:type="auto"/>
            <w:tcBorders>
              <w:top w:val="nil"/>
              <w:left w:val="nil"/>
              <w:bottom w:val="nil"/>
              <w:right w:val="nil"/>
            </w:tcBorders>
            <w:shd w:val="clear" w:color="auto" w:fill="auto"/>
            <w:noWrap/>
            <w:vAlign w:val="bottom"/>
            <w:hideMark/>
          </w:tcPr>
          <w:p w14:paraId="6D323DE5" w14:textId="77777777" w:rsidR="00DC2757" w:rsidRPr="00DC2757" w:rsidRDefault="00DC2757" w:rsidP="00DC2757">
            <w:pPr>
              <w:spacing w:after="0" w:line="240" w:lineRule="auto"/>
              <w:jc w:val="center"/>
              <w:rPr>
                <w:ins w:id="6173" w:author="Commodore, Sarah" w:date="2023-03-22T16:21:00Z"/>
                <w:rFonts w:ascii="Calibri" w:eastAsia="Times New Roman" w:hAnsi="Calibri" w:cs="Calibri"/>
                <w:color w:val="000000"/>
                <w:sz w:val="20"/>
                <w:szCs w:val="20"/>
              </w:rPr>
            </w:pPr>
            <w:ins w:id="6174"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B7D74C6" w14:textId="77777777" w:rsidR="00DC2757" w:rsidRPr="00DC2757" w:rsidRDefault="00DC2757" w:rsidP="00DC2757">
            <w:pPr>
              <w:spacing w:after="0" w:line="240" w:lineRule="auto"/>
              <w:jc w:val="center"/>
              <w:rPr>
                <w:ins w:id="6175" w:author="Commodore, Sarah" w:date="2023-03-22T16:21:00Z"/>
                <w:rFonts w:ascii="Calibri" w:eastAsia="Times New Roman" w:hAnsi="Calibri" w:cs="Calibri"/>
                <w:color w:val="000000"/>
                <w:sz w:val="20"/>
                <w:szCs w:val="20"/>
              </w:rPr>
            </w:pPr>
            <w:ins w:id="6176" w:author="Commodore, Sarah" w:date="2023-03-22T16:21:00Z">
              <w:r w:rsidRPr="00DC2757">
                <w:rPr>
                  <w:rFonts w:ascii="Calibri" w:eastAsia="Times New Roman" w:hAnsi="Calibri" w:cs="Calibri"/>
                  <w:color w:val="000000"/>
                  <w:sz w:val="20"/>
                  <w:szCs w:val="20"/>
                </w:rPr>
                <w:t>3.1E-04</w:t>
              </w:r>
            </w:ins>
          </w:p>
        </w:tc>
        <w:tc>
          <w:tcPr>
            <w:tcW w:w="0" w:type="auto"/>
            <w:tcBorders>
              <w:top w:val="nil"/>
              <w:left w:val="nil"/>
              <w:bottom w:val="nil"/>
              <w:right w:val="nil"/>
            </w:tcBorders>
            <w:shd w:val="clear" w:color="auto" w:fill="auto"/>
            <w:noWrap/>
            <w:vAlign w:val="bottom"/>
            <w:hideMark/>
          </w:tcPr>
          <w:p w14:paraId="56F5B010" w14:textId="77777777" w:rsidR="00DC2757" w:rsidRPr="00DC2757" w:rsidRDefault="00DC2757" w:rsidP="00DC2757">
            <w:pPr>
              <w:spacing w:after="0" w:line="240" w:lineRule="auto"/>
              <w:jc w:val="center"/>
              <w:rPr>
                <w:ins w:id="6177" w:author="Commodore, Sarah" w:date="2023-03-22T16:21:00Z"/>
                <w:rFonts w:ascii="Calibri" w:eastAsia="Times New Roman" w:hAnsi="Calibri" w:cs="Calibri"/>
                <w:color w:val="000000"/>
                <w:sz w:val="20"/>
                <w:szCs w:val="20"/>
              </w:rPr>
            </w:pPr>
            <w:ins w:id="6178" w:author="Commodore, Sarah" w:date="2023-03-22T16:21:00Z">
              <w:r w:rsidRPr="00DC2757">
                <w:rPr>
                  <w:rFonts w:ascii="Calibri" w:eastAsia="Times New Roman" w:hAnsi="Calibri" w:cs="Calibri"/>
                  <w:color w:val="000000"/>
                  <w:sz w:val="20"/>
                  <w:szCs w:val="20"/>
                </w:rPr>
                <w:t>1.4E-03</w:t>
              </w:r>
            </w:ins>
          </w:p>
        </w:tc>
        <w:tc>
          <w:tcPr>
            <w:tcW w:w="0" w:type="auto"/>
            <w:tcBorders>
              <w:top w:val="nil"/>
              <w:left w:val="nil"/>
              <w:bottom w:val="nil"/>
              <w:right w:val="nil"/>
            </w:tcBorders>
            <w:shd w:val="clear" w:color="auto" w:fill="auto"/>
            <w:noWrap/>
            <w:vAlign w:val="bottom"/>
            <w:hideMark/>
          </w:tcPr>
          <w:p w14:paraId="2A703160" w14:textId="77777777" w:rsidR="00DC2757" w:rsidRPr="00DC2757" w:rsidRDefault="00DC2757" w:rsidP="00DC2757">
            <w:pPr>
              <w:spacing w:after="0" w:line="240" w:lineRule="auto"/>
              <w:jc w:val="center"/>
              <w:rPr>
                <w:ins w:id="6179" w:author="Commodore, Sarah" w:date="2023-03-22T16:21:00Z"/>
                <w:rFonts w:ascii="Calibri" w:eastAsia="Times New Roman" w:hAnsi="Calibri" w:cs="Calibri"/>
                <w:color w:val="000000"/>
                <w:sz w:val="20"/>
                <w:szCs w:val="20"/>
              </w:rPr>
            </w:pPr>
            <w:ins w:id="6180" w:author="Commodore, Sarah" w:date="2023-03-22T16:21:00Z">
              <w:r w:rsidRPr="00DC2757">
                <w:rPr>
                  <w:rFonts w:ascii="Calibri" w:eastAsia="Times New Roman" w:hAnsi="Calibri" w:cs="Calibri"/>
                  <w:color w:val="000000"/>
                  <w:sz w:val="20"/>
                  <w:szCs w:val="20"/>
                </w:rPr>
                <w:t>*</w:t>
              </w:r>
            </w:ins>
          </w:p>
        </w:tc>
      </w:tr>
      <w:tr w:rsidR="00DC2757" w:rsidRPr="00DC2757" w14:paraId="2F7BB3B2" w14:textId="77777777" w:rsidTr="00DC2757">
        <w:trPr>
          <w:trHeight w:val="260"/>
          <w:ins w:id="6181" w:author="Commodore, Sarah" w:date="2023-03-22T16:21:00Z"/>
        </w:trPr>
        <w:tc>
          <w:tcPr>
            <w:tcW w:w="0" w:type="auto"/>
            <w:tcBorders>
              <w:top w:val="nil"/>
              <w:left w:val="nil"/>
              <w:bottom w:val="nil"/>
              <w:right w:val="nil"/>
            </w:tcBorders>
            <w:shd w:val="clear" w:color="auto" w:fill="auto"/>
            <w:noWrap/>
            <w:vAlign w:val="bottom"/>
            <w:hideMark/>
          </w:tcPr>
          <w:p w14:paraId="3404C57B" w14:textId="77777777" w:rsidR="00DC2757" w:rsidRPr="00DC2757" w:rsidRDefault="00DC2757" w:rsidP="00DC2757">
            <w:pPr>
              <w:spacing w:after="0" w:line="240" w:lineRule="auto"/>
              <w:rPr>
                <w:ins w:id="6182" w:author="Commodore, Sarah" w:date="2023-03-22T16:21:00Z"/>
                <w:rFonts w:ascii="Calibri" w:eastAsia="Times New Roman" w:hAnsi="Calibri" w:cs="Calibri"/>
                <w:color w:val="000000"/>
                <w:sz w:val="20"/>
                <w:szCs w:val="20"/>
              </w:rPr>
            </w:pPr>
            <w:ins w:id="6183" w:author="Commodore, Sarah" w:date="2023-03-22T16:21:00Z">
              <w:r w:rsidRPr="00DC2757">
                <w:rPr>
                  <w:rFonts w:ascii="Calibri" w:eastAsia="Times New Roman" w:hAnsi="Calibri" w:cs="Calibri"/>
                  <w:color w:val="000000"/>
                  <w:sz w:val="20"/>
                  <w:szCs w:val="20"/>
                </w:rPr>
                <w:t>ENSG00000259600.2</w:t>
              </w:r>
            </w:ins>
          </w:p>
        </w:tc>
        <w:tc>
          <w:tcPr>
            <w:tcW w:w="0" w:type="auto"/>
            <w:tcBorders>
              <w:top w:val="nil"/>
              <w:left w:val="nil"/>
              <w:bottom w:val="nil"/>
              <w:right w:val="nil"/>
            </w:tcBorders>
            <w:shd w:val="clear" w:color="auto" w:fill="auto"/>
            <w:noWrap/>
            <w:vAlign w:val="bottom"/>
            <w:hideMark/>
          </w:tcPr>
          <w:p w14:paraId="3618D687" w14:textId="77777777" w:rsidR="00DC2757" w:rsidRPr="00DC2757" w:rsidRDefault="00DC2757" w:rsidP="00DC2757">
            <w:pPr>
              <w:spacing w:after="0" w:line="240" w:lineRule="auto"/>
              <w:rPr>
                <w:ins w:id="6184" w:author="Commodore, Sarah" w:date="2023-03-22T16:21:00Z"/>
                <w:rFonts w:ascii="Calibri" w:eastAsia="Times New Roman" w:hAnsi="Calibri" w:cs="Calibri"/>
                <w:color w:val="000000"/>
                <w:sz w:val="20"/>
                <w:szCs w:val="20"/>
              </w:rPr>
            </w:pPr>
            <w:ins w:id="6185" w:author="Commodore, Sarah" w:date="2023-03-22T16:21:00Z">
              <w:r w:rsidRPr="00DC2757">
                <w:rPr>
                  <w:rFonts w:ascii="Calibri" w:eastAsia="Times New Roman" w:hAnsi="Calibri" w:cs="Calibri"/>
                  <w:color w:val="000000"/>
                  <w:sz w:val="20"/>
                  <w:szCs w:val="20"/>
                </w:rPr>
                <w:t>AC066616.2</w:t>
              </w:r>
            </w:ins>
          </w:p>
        </w:tc>
        <w:tc>
          <w:tcPr>
            <w:tcW w:w="0" w:type="auto"/>
            <w:tcBorders>
              <w:top w:val="nil"/>
              <w:left w:val="nil"/>
              <w:bottom w:val="nil"/>
              <w:right w:val="nil"/>
            </w:tcBorders>
            <w:shd w:val="clear" w:color="auto" w:fill="auto"/>
            <w:noWrap/>
            <w:vAlign w:val="bottom"/>
            <w:hideMark/>
          </w:tcPr>
          <w:p w14:paraId="71EAC086" w14:textId="77777777" w:rsidR="00DC2757" w:rsidRPr="00DC2757" w:rsidRDefault="00DC2757" w:rsidP="00DC2757">
            <w:pPr>
              <w:spacing w:after="0" w:line="240" w:lineRule="auto"/>
              <w:jc w:val="center"/>
              <w:rPr>
                <w:ins w:id="6186" w:author="Commodore, Sarah" w:date="2023-03-22T16:21:00Z"/>
                <w:rFonts w:ascii="Calibri" w:eastAsia="Times New Roman" w:hAnsi="Calibri" w:cs="Calibri"/>
                <w:color w:val="000000"/>
                <w:sz w:val="20"/>
                <w:szCs w:val="20"/>
              </w:rPr>
            </w:pPr>
            <w:ins w:id="6187"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5E8B975" w14:textId="77777777" w:rsidR="00DC2757" w:rsidRPr="00DC2757" w:rsidRDefault="00DC2757" w:rsidP="00DC2757">
            <w:pPr>
              <w:spacing w:after="0" w:line="240" w:lineRule="auto"/>
              <w:jc w:val="center"/>
              <w:rPr>
                <w:ins w:id="6188" w:author="Commodore, Sarah" w:date="2023-03-22T16:21:00Z"/>
                <w:rFonts w:ascii="Calibri" w:eastAsia="Times New Roman" w:hAnsi="Calibri" w:cs="Calibri"/>
                <w:color w:val="000000"/>
                <w:sz w:val="20"/>
                <w:szCs w:val="20"/>
              </w:rPr>
            </w:pPr>
            <w:ins w:id="6189"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C1FA32E" w14:textId="77777777" w:rsidR="00DC2757" w:rsidRPr="00DC2757" w:rsidRDefault="00DC2757" w:rsidP="00DC2757">
            <w:pPr>
              <w:spacing w:after="0" w:line="240" w:lineRule="auto"/>
              <w:jc w:val="center"/>
              <w:rPr>
                <w:ins w:id="6190" w:author="Commodore, Sarah" w:date="2023-03-22T16:21:00Z"/>
                <w:rFonts w:ascii="Calibri" w:eastAsia="Times New Roman" w:hAnsi="Calibri" w:cs="Calibri"/>
                <w:color w:val="000000"/>
                <w:sz w:val="20"/>
                <w:szCs w:val="20"/>
              </w:rPr>
            </w:pPr>
            <w:ins w:id="6191"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44C40835" w14:textId="77777777" w:rsidR="00DC2757" w:rsidRPr="00DC2757" w:rsidRDefault="00DC2757" w:rsidP="00DC2757">
            <w:pPr>
              <w:spacing w:after="0" w:line="240" w:lineRule="auto"/>
              <w:jc w:val="center"/>
              <w:rPr>
                <w:ins w:id="6192" w:author="Commodore, Sarah" w:date="2023-03-22T16:21:00Z"/>
                <w:rFonts w:ascii="Calibri" w:eastAsia="Times New Roman" w:hAnsi="Calibri" w:cs="Calibri"/>
                <w:color w:val="000000"/>
                <w:sz w:val="20"/>
                <w:szCs w:val="20"/>
              </w:rPr>
            </w:pPr>
            <w:ins w:id="6193" w:author="Commodore, Sarah" w:date="2023-03-22T16:21:00Z">
              <w:r w:rsidRPr="00DC2757">
                <w:rPr>
                  <w:rFonts w:ascii="Calibri" w:eastAsia="Times New Roman" w:hAnsi="Calibri" w:cs="Calibri"/>
                  <w:color w:val="000000"/>
                  <w:sz w:val="20"/>
                  <w:szCs w:val="20"/>
                </w:rPr>
                <w:t>*</w:t>
              </w:r>
            </w:ins>
          </w:p>
        </w:tc>
      </w:tr>
      <w:tr w:rsidR="00DC2757" w:rsidRPr="00DC2757" w14:paraId="27D7ADC3" w14:textId="77777777" w:rsidTr="00DC2757">
        <w:trPr>
          <w:trHeight w:val="260"/>
          <w:ins w:id="6194" w:author="Commodore, Sarah" w:date="2023-03-22T16:21:00Z"/>
        </w:trPr>
        <w:tc>
          <w:tcPr>
            <w:tcW w:w="0" w:type="auto"/>
            <w:tcBorders>
              <w:top w:val="nil"/>
              <w:left w:val="nil"/>
              <w:bottom w:val="nil"/>
              <w:right w:val="nil"/>
            </w:tcBorders>
            <w:shd w:val="clear" w:color="auto" w:fill="auto"/>
            <w:noWrap/>
            <w:vAlign w:val="bottom"/>
            <w:hideMark/>
          </w:tcPr>
          <w:p w14:paraId="37A9705B" w14:textId="77777777" w:rsidR="00DC2757" w:rsidRPr="00DC2757" w:rsidRDefault="00DC2757" w:rsidP="00DC2757">
            <w:pPr>
              <w:spacing w:after="0" w:line="240" w:lineRule="auto"/>
              <w:rPr>
                <w:ins w:id="6195" w:author="Commodore, Sarah" w:date="2023-03-22T16:21:00Z"/>
                <w:rFonts w:ascii="Calibri" w:eastAsia="Times New Roman" w:hAnsi="Calibri" w:cs="Calibri"/>
                <w:color w:val="000000"/>
                <w:sz w:val="20"/>
                <w:szCs w:val="20"/>
              </w:rPr>
            </w:pPr>
            <w:ins w:id="6196" w:author="Commodore, Sarah" w:date="2023-03-22T16:21:00Z">
              <w:r w:rsidRPr="00DC2757">
                <w:rPr>
                  <w:rFonts w:ascii="Calibri" w:eastAsia="Times New Roman" w:hAnsi="Calibri" w:cs="Calibri"/>
                  <w:color w:val="000000"/>
                  <w:sz w:val="20"/>
                  <w:szCs w:val="20"/>
                </w:rPr>
                <w:t>ENSG00000085265.11</w:t>
              </w:r>
            </w:ins>
          </w:p>
        </w:tc>
        <w:tc>
          <w:tcPr>
            <w:tcW w:w="0" w:type="auto"/>
            <w:tcBorders>
              <w:top w:val="nil"/>
              <w:left w:val="nil"/>
              <w:bottom w:val="nil"/>
              <w:right w:val="nil"/>
            </w:tcBorders>
            <w:shd w:val="clear" w:color="auto" w:fill="auto"/>
            <w:noWrap/>
            <w:vAlign w:val="bottom"/>
            <w:hideMark/>
          </w:tcPr>
          <w:p w14:paraId="7A4831D7" w14:textId="77777777" w:rsidR="00DC2757" w:rsidRPr="00DC2757" w:rsidRDefault="00DC2757" w:rsidP="00DC2757">
            <w:pPr>
              <w:spacing w:after="0" w:line="240" w:lineRule="auto"/>
              <w:rPr>
                <w:ins w:id="6197" w:author="Commodore, Sarah" w:date="2023-03-22T16:21:00Z"/>
                <w:rFonts w:ascii="Calibri" w:eastAsia="Times New Roman" w:hAnsi="Calibri" w:cs="Calibri"/>
                <w:color w:val="000000"/>
                <w:sz w:val="20"/>
                <w:szCs w:val="20"/>
              </w:rPr>
            </w:pPr>
            <w:ins w:id="6198" w:author="Commodore, Sarah" w:date="2023-03-22T16:21:00Z">
              <w:r w:rsidRPr="00DC2757">
                <w:rPr>
                  <w:rFonts w:ascii="Calibri" w:eastAsia="Times New Roman" w:hAnsi="Calibri" w:cs="Calibri"/>
                  <w:color w:val="000000"/>
                  <w:sz w:val="20"/>
                  <w:szCs w:val="20"/>
                </w:rPr>
                <w:t>FCN1</w:t>
              </w:r>
            </w:ins>
          </w:p>
        </w:tc>
        <w:tc>
          <w:tcPr>
            <w:tcW w:w="0" w:type="auto"/>
            <w:tcBorders>
              <w:top w:val="nil"/>
              <w:left w:val="nil"/>
              <w:bottom w:val="nil"/>
              <w:right w:val="nil"/>
            </w:tcBorders>
            <w:shd w:val="clear" w:color="auto" w:fill="auto"/>
            <w:noWrap/>
            <w:vAlign w:val="bottom"/>
            <w:hideMark/>
          </w:tcPr>
          <w:p w14:paraId="3EACFCB1" w14:textId="77777777" w:rsidR="00DC2757" w:rsidRPr="00DC2757" w:rsidRDefault="00DC2757" w:rsidP="00DC2757">
            <w:pPr>
              <w:spacing w:after="0" w:line="240" w:lineRule="auto"/>
              <w:jc w:val="center"/>
              <w:rPr>
                <w:ins w:id="6199" w:author="Commodore, Sarah" w:date="2023-03-22T16:21:00Z"/>
                <w:rFonts w:ascii="Calibri" w:eastAsia="Times New Roman" w:hAnsi="Calibri" w:cs="Calibri"/>
                <w:color w:val="000000"/>
                <w:sz w:val="20"/>
                <w:szCs w:val="20"/>
              </w:rPr>
            </w:pPr>
            <w:ins w:id="6200"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0D66E83F" w14:textId="77777777" w:rsidR="00DC2757" w:rsidRPr="00DC2757" w:rsidRDefault="00DC2757" w:rsidP="00DC2757">
            <w:pPr>
              <w:spacing w:after="0" w:line="240" w:lineRule="auto"/>
              <w:jc w:val="center"/>
              <w:rPr>
                <w:ins w:id="6201" w:author="Commodore, Sarah" w:date="2023-03-22T16:21:00Z"/>
                <w:rFonts w:ascii="Calibri" w:eastAsia="Times New Roman" w:hAnsi="Calibri" w:cs="Calibri"/>
                <w:color w:val="000000"/>
                <w:sz w:val="20"/>
                <w:szCs w:val="20"/>
              </w:rPr>
            </w:pPr>
            <w:ins w:id="6202"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3FE8797A" w14:textId="77777777" w:rsidR="00DC2757" w:rsidRPr="00DC2757" w:rsidRDefault="00DC2757" w:rsidP="00DC2757">
            <w:pPr>
              <w:spacing w:after="0" w:line="240" w:lineRule="auto"/>
              <w:jc w:val="center"/>
              <w:rPr>
                <w:ins w:id="6203" w:author="Commodore, Sarah" w:date="2023-03-22T16:21:00Z"/>
                <w:rFonts w:ascii="Calibri" w:eastAsia="Times New Roman" w:hAnsi="Calibri" w:cs="Calibri"/>
                <w:color w:val="000000"/>
                <w:sz w:val="20"/>
                <w:szCs w:val="20"/>
              </w:rPr>
            </w:pPr>
            <w:ins w:id="6204" w:author="Commodore, Sarah" w:date="2023-03-22T16:21:00Z">
              <w:r w:rsidRPr="00DC2757">
                <w:rPr>
                  <w:rFonts w:ascii="Calibri" w:eastAsia="Times New Roman" w:hAnsi="Calibri" w:cs="Calibri"/>
                  <w:color w:val="000000"/>
                  <w:sz w:val="20"/>
                  <w:szCs w:val="20"/>
                </w:rPr>
                <w:t>7.9E-04</w:t>
              </w:r>
            </w:ins>
          </w:p>
        </w:tc>
        <w:tc>
          <w:tcPr>
            <w:tcW w:w="0" w:type="auto"/>
            <w:tcBorders>
              <w:top w:val="nil"/>
              <w:left w:val="nil"/>
              <w:bottom w:val="nil"/>
              <w:right w:val="nil"/>
            </w:tcBorders>
            <w:shd w:val="clear" w:color="auto" w:fill="auto"/>
            <w:noWrap/>
            <w:vAlign w:val="bottom"/>
            <w:hideMark/>
          </w:tcPr>
          <w:p w14:paraId="548906D3" w14:textId="77777777" w:rsidR="00DC2757" w:rsidRPr="00DC2757" w:rsidRDefault="00DC2757" w:rsidP="00DC2757">
            <w:pPr>
              <w:spacing w:after="0" w:line="240" w:lineRule="auto"/>
              <w:jc w:val="center"/>
              <w:rPr>
                <w:ins w:id="6205" w:author="Commodore, Sarah" w:date="2023-03-22T16:21:00Z"/>
                <w:rFonts w:ascii="Calibri" w:eastAsia="Times New Roman" w:hAnsi="Calibri" w:cs="Calibri"/>
                <w:color w:val="000000"/>
                <w:sz w:val="20"/>
                <w:szCs w:val="20"/>
              </w:rPr>
            </w:pPr>
            <w:ins w:id="6206" w:author="Commodore, Sarah" w:date="2023-03-22T16:21:00Z">
              <w:r w:rsidRPr="00DC2757">
                <w:rPr>
                  <w:rFonts w:ascii="Calibri" w:eastAsia="Times New Roman" w:hAnsi="Calibri" w:cs="Calibri"/>
                  <w:color w:val="000000"/>
                  <w:sz w:val="20"/>
                  <w:szCs w:val="20"/>
                </w:rPr>
                <w:t>*</w:t>
              </w:r>
            </w:ins>
          </w:p>
        </w:tc>
      </w:tr>
      <w:tr w:rsidR="00DC2757" w:rsidRPr="00DC2757" w14:paraId="08F23D49" w14:textId="77777777" w:rsidTr="00DC2757">
        <w:trPr>
          <w:trHeight w:val="260"/>
          <w:ins w:id="6207" w:author="Commodore, Sarah" w:date="2023-03-22T16:21:00Z"/>
        </w:trPr>
        <w:tc>
          <w:tcPr>
            <w:tcW w:w="0" w:type="auto"/>
            <w:tcBorders>
              <w:top w:val="nil"/>
              <w:left w:val="nil"/>
              <w:bottom w:val="nil"/>
              <w:right w:val="nil"/>
            </w:tcBorders>
            <w:shd w:val="clear" w:color="auto" w:fill="auto"/>
            <w:noWrap/>
            <w:vAlign w:val="bottom"/>
            <w:hideMark/>
          </w:tcPr>
          <w:p w14:paraId="1831D4E7" w14:textId="77777777" w:rsidR="00DC2757" w:rsidRPr="00DC2757" w:rsidRDefault="00DC2757" w:rsidP="00DC2757">
            <w:pPr>
              <w:spacing w:after="0" w:line="240" w:lineRule="auto"/>
              <w:rPr>
                <w:ins w:id="6208" w:author="Commodore, Sarah" w:date="2023-03-22T16:21:00Z"/>
                <w:rFonts w:ascii="Calibri" w:eastAsia="Times New Roman" w:hAnsi="Calibri" w:cs="Calibri"/>
                <w:color w:val="000000"/>
                <w:sz w:val="20"/>
                <w:szCs w:val="20"/>
              </w:rPr>
            </w:pPr>
            <w:ins w:id="6209" w:author="Commodore, Sarah" w:date="2023-03-22T16:21:00Z">
              <w:r w:rsidRPr="00DC2757">
                <w:rPr>
                  <w:rFonts w:ascii="Calibri" w:eastAsia="Times New Roman" w:hAnsi="Calibri" w:cs="Calibri"/>
                  <w:color w:val="000000"/>
                  <w:sz w:val="20"/>
                  <w:szCs w:val="20"/>
                </w:rPr>
                <w:t>ENSG00000287937.1</w:t>
              </w:r>
            </w:ins>
          </w:p>
        </w:tc>
        <w:tc>
          <w:tcPr>
            <w:tcW w:w="0" w:type="auto"/>
            <w:tcBorders>
              <w:top w:val="nil"/>
              <w:left w:val="nil"/>
              <w:bottom w:val="nil"/>
              <w:right w:val="nil"/>
            </w:tcBorders>
            <w:shd w:val="clear" w:color="auto" w:fill="auto"/>
            <w:noWrap/>
            <w:vAlign w:val="bottom"/>
            <w:hideMark/>
          </w:tcPr>
          <w:p w14:paraId="4AC16B33" w14:textId="77777777" w:rsidR="00DC2757" w:rsidRPr="00DC2757" w:rsidRDefault="00DC2757" w:rsidP="00DC2757">
            <w:pPr>
              <w:spacing w:after="0" w:line="240" w:lineRule="auto"/>
              <w:rPr>
                <w:ins w:id="6210" w:author="Commodore, Sarah" w:date="2023-03-22T16:21:00Z"/>
                <w:rFonts w:ascii="Calibri" w:eastAsia="Times New Roman" w:hAnsi="Calibri" w:cs="Calibri"/>
                <w:color w:val="000000"/>
                <w:sz w:val="20"/>
                <w:szCs w:val="20"/>
              </w:rPr>
            </w:pPr>
            <w:ins w:id="6211" w:author="Commodore, Sarah" w:date="2023-03-22T16:21:00Z">
              <w:r w:rsidRPr="00DC2757">
                <w:rPr>
                  <w:rFonts w:ascii="Calibri" w:eastAsia="Times New Roman" w:hAnsi="Calibri" w:cs="Calibri"/>
                  <w:color w:val="000000"/>
                  <w:sz w:val="20"/>
                  <w:szCs w:val="20"/>
                </w:rPr>
                <w:t>AC079753.2</w:t>
              </w:r>
            </w:ins>
          </w:p>
        </w:tc>
        <w:tc>
          <w:tcPr>
            <w:tcW w:w="0" w:type="auto"/>
            <w:tcBorders>
              <w:top w:val="nil"/>
              <w:left w:val="nil"/>
              <w:bottom w:val="nil"/>
              <w:right w:val="nil"/>
            </w:tcBorders>
            <w:shd w:val="clear" w:color="auto" w:fill="auto"/>
            <w:noWrap/>
            <w:vAlign w:val="bottom"/>
            <w:hideMark/>
          </w:tcPr>
          <w:p w14:paraId="793A4FBA" w14:textId="77777777" w:rsidR="00DC2757" w:rsidRPr="00DC2757" w:rsidRDefault="00DC2757" w:rsidP="00DC2757">
            <w:pPr>
              <w:spacing w:after="0" w:line="240" w:lineRule="auto"/>
              <w:jc w:val="center"/>
              <w:rPr>
                <w:ins w:id="6212" w:author="Commodore, Sarah" w:date="2023-03-22T16:21:00Z"/>
                <w:rFonts w:ascii="Calibri" w:eastAsia="Times New Roman" w:hAnsi="Calibri" w:cs="Calibri"/>
                <w:color w:val="000000"/>
                <w:sz w:val="20"/>
                <w:szCs w:val="20"/>
              </w:rPr>
            </w:pPr>
            <w:ins w:id="6213"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4D11885B" w14:textId="77777777" w:rsidR="00DC2757" w:rsidRPr="00DC2757" w:rsidRDefault="00DC2757" w:rsidP="00DC2757">
            <w:pPr>
              <w:spacing w:after="0" w:line="240" w:lineRule="auto"/>
              <w:jc w:val="center"/>
              <w:rPr>
                <w:ins w:id="6214" w:author="Commodore, Sarah" w:date="2023-03-22T16:21:00Z"/>
                <w:rFonts w:ascii="Calibri" w:eastAsia="Times New Roman" w:hAnsi="Calibri" w:cs="Calibri"/>
                <w:color w:val="000000"/>
                <w:sz w:val="20"/>
                <w:szCs w:val="20"/>
              </w:rPr>
            </w:pPr>
            <w:ins w:id="6215"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34A8F994" w14:textId="77777777" w:rsidR="00DC2757" w:rsidRPr="00DC2757" w:rsidRDefault="00DC2757" w:rsidP="00DC2757">
            <w:pPr>
              <w:spacing w:after="0" w:line="240" w:lineRule="auto"/>
              <w:jc w:val="center"/>
              <w:rPr>
                <w:ins w:id="6216" w:author="Commodore, Sarah" w:date="2023-03-22T16:21:00Z"/>
                <w:rFonts w:ascii="Calibri" w:eastAsia="Times New Roman" w:hAnsi="Calibri" w:cs="Calibri"/>
                <w:color w:val="000000"/>
                <w:sz w:val="20"/>
                <w:szCs w:val="20"/>
              </w:rPr>
            </w:pPr>
            <w:ins w:id="6217"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517B7988" w14:textId="77777777" w:rsidR="00DC2757" w:rsidRPr="00DC2757" w:rsidRDefault="00DC2757" w:rsidP="00DC2757">
            <w:pPr>
              <w:spacing w:after="0" w:line="240" w:lineRule="auto"/>
              <w:jc w:val="center"/>
              <w:rPr>
                <w:ins w:id="6218" w:author="Commodore, Sarah" w:date="2023-03-22T16:21:00Z"/>
                <w:rFonts w:ascii="Calibri" w:eastAsia="Times New Roman" w:hAnsi="Calibri" w:cs="Calibri"/>
                <w:color w:val="000000"/>
                <w:sz w:val="20"/>
                <w:szCs w:val="20"/>
              </w:rPr>
            </w:pPr>
            <w:ins w:id="6219" w:author="Commodore, Sarah" w:date="2023-03-22T16:21:00Z">
              <w:r w:rsidRPr="00DC2757">
                <w:rPr>
                  <w:rFonts w:ascii="Calibri" w:eastAsia="Times New Roman" w:hAnsi="Calibri" w:cs="Calibri"/>
                  <w:color w:val="000000"/>
                  <w:sz w:val="20"/>
                  <w:szCs w:val="20"/>
                </w:rPr>
                <w:t>*</w:t>
              </w:r>
            </w:ins>
          </w:p>
        </w:tc>
      </w:tr>
      <w:tr w:rsidR="00DC2757" w:rsidRPr="00DC2757" w14:paraId="0DD91C33" w14:textId="77777777" w:rsidTr="00DC2757">
        <w:trPr>
          <w:trHeight w:val="260"/>
          <w:ins w:id="6220" w:author="Commodore, Sarah" w:date="2023-03-22T16:21:00Z"/>
        </w:trPr>
        <w:tc>
          <w:tcPr>
            <w:tcW w:w="0" w:type="auto"/>
            <w:tcBorders>
              <w:top w:val="nil"/>
              <w:left w:val="nil"/>
              <w:bottom w:val="nil"/>
              <w:right w:val="nil"/>
            </w:tcBorders>
            <w:shd w:val="clear" w:color="auto" w:fill="auto"/>
            <w:noWrap/>
            <w:vAlign w:val="bottom"/>
            <w:hideMark/>
          </w:tcPr>
          <w:p w14:paraId="5025DC0E" w14:textId="77777777" w:rsidR="00DC2757" w:rsidRPr="00DC2757" w:rsidRDefault="00DC2757" w:rsidP="00DC2757">
            <w:pPr>
              <w:spacing w:after="0" w:line="240" w:lineRule="auto"/>
              <w:rPr>
                <w:ins w:id="6221" w:author="Commodore, Sarah" w:date="2023-03-22T16:21:00Z"/>
                <w:rFonts w:ascii="Calibri" w:eastAsia="Times New Roman" w:hAnsi="Calibri" w:cs="Calibri"/>
                <w:color w:val="000000"/>
                <w:sz w:val="20"/>
                <w:szCs w:val="20"/>
              </w:rPr>
            </w:pPr>
            <w:ins w:id="6222" w:author="Commodore, Sarah" w:date="2023-03-22T16:21:00Z">
              <w:r w:rsidRPr="00DC2757">
                <w:rPr>
                  <w:rFonts w:ascii="Calibri" w:eastAsia="Times New Roman" w:hAnsi="Calibri" w:cs="Calibri"/>
                  <w:color w:val="000000"/>
                  <w:sz w:val="20"/>
                  <w:szCs w:val="20"/>
                </w:rPr>
                <w:t>ENSG00000249662.6</w:t>
              </w:r>
            </w:ins>
          </w:p>
        </w:tc>
        <w:tc>
          <w:tcPr>
            <w:tcW w:w="0" w:type="auto"/>
            <w:tcBorders>
              <w:top w:val="nil"/>
              <w:left w:val="nil"/>
              <w:bottom w:val="nil"/>
              <w:right w:val="nil"/>
            </w:tcBorders>
            <w:shd w:val="clear" w:color="auto" w:fill="auto"/>
            <w:noWrap/>
            <w:vAlign w:val="bottom"/>
            <w:hideMark/>
          </w:tcPr>
          <w:p w14:paraId="5777EA50" w14:textId="77777777" w:rsidR="00DC2757" w:rsidRPr="00DC2757" w:rsidRDefault="00DC2757" w:rsidP="00DC2757">
            <w:pPr>
              <w:spacing w:after="0" w:line="240" w:lineRule="auto"/>
              <w:rPr>
                <w:ins w:id="6223" w:author="Commodore, Sarah" w:date="2023-03-22T16:21:00Z"/>
                <w:rFonts w:ascii="Calibri" w:eastAsia="Times New Roman" w:hAnsi="Calibri" w:cs="Calibri"/>
                <w:color w:val="000000"/>
                <w:sz w:val="20"/>
                <w:szCs w:val="20"/>
              </w:rPr>
            </w:pPr>
            <w:ins w:id="6224" w:author="Commodore, Sarah" w:date="2023-03-22T16:21:00Z">
              <w:r w:rsidRPr="00DC2757">
                <w:rPr>
                  <w:rFonts w:ascii="Calibri" w:eastAsia="Times New Roman" w:hAnsi="Calibri" w:cs="Calibri"/>
                  <w:color w:val="000000"/>
                  <w:sz w:val="20"/>
                  <w:szCs w:val="20"/>
                </w:rPr>
                <w:t>LINC02218</w:t>
              </w:r>
            </w:ins>
          </w:p>
        </w:tc>
        <w:tc>
          <w:tcPr>
            <w:tcW w:w="0" w:type="auto"/>
            <w:tcBorders>
              <w:top w:val="nil"/>
              <w:left w:val="nil"/>
              <w:bottom w:val="nil"/>
              <w:right w:val="nil"/>
            </w:tcBorders>
            <w:shd w:val="clear" w:color="auto" w:fill="auto"/>
            <w:noWrap/>
            <w:vAlign w:val="bottom"/>
            <w:hideMark/>
          </w:tcPr>
          <w:p w14:paraId="2E64E81D" w14:textId="77777777" w:rsidR="00DC2757" w:rsidRPr="00DC2757" w:rsidRDefault="00DC2757" w:rsidP="00DC2757">
            <w:pPr>
              <w:spacing w:after="0" w:line="240" w:lineRule="auto"/>
              <w:jc w:val="center"/>
              <w:rPr>
                <w:ins w:id="6225" w:author="Commodore, Sarah" w:date="2023-03-22T16:21:00Z"/>
                <w:rFonts w:ascii="Calibri" w:eastAsia="Times New Roman" w:hAnsi="Calibri" w:cs="Calibri"/>
                <w:color w:val="000000"/>
                <w:sz w:val="20"/>
                <w:szCs w:val="20"/>
              </w:rPr>
            </w:pPr>
            <w:ins w:id="6226"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70296D56" w14:textId="77777777" w:rsidR="00DC2757" w:rsidRPr="00DC2757" w:rsidRDefault="00DC2757" w:rsidP="00DC2757">
            <w:pPr>
              <w:spacing w:after="0" w:line="240" w:lineRule="auto"/>
              <w:jc w:val="center"/>
              <w:rPr>
                <w:ins w:id="6227" w:author="Commodore, Sarah" w:date="2023-03-22T16:21:00Z"/>
                <w:rFonts w:ascii="Calibri" w:eastAsia="Times New Roman" w:hAnsi="Calibri" w:cs="Calibri"/>
                <w:color w:val="000000"/>
                <w:sz w:val="20"/>
                <w:szCs w:val="20"/>
              </w:rPr>
            </w:pPr>
            <w:ins w:id="6228" w:author="Commodore, Sarah" w:date="2023-03-22T16:21:00Z">
              <w:r w:rsidRPr="00DC2757">
                <w:rPr>
                  <w:rFonts w:ascii="Calibri" w:eastAsia="Times New Roman" w:hAnsi="Calibri" w:cs="Calibri"/>
                  <w:color w:val="000000"/>
                  <w:sz w:val="20"/>
                  <w:szCs w:val="20"/>
                </w:rPr>
                <w:t>7.0E-06</w:t>
              </w:r>
            </w:ins>
          </w:p>
        </w:tc>
        <w:tc>
          <w:tcPr>
            <w:tcW w:w="0" w:type="auto"/>
            <w:tcBorders>
              <w:top w:val="nil"/>
              <w:left w:val="nil"/>
              <w:bottom w:val="nil"/>
              <w:right w:val="nil"/>
            </w:tcBorders>
            <w:shd w:val="clear" w:color="auto" w:fill="auto"/>
            <w:noWrap/>
            <w:vAlign w:val="bottom"/>
            <w:hideMark/>
          </w:tcPr>
          <w:p w14:paraId="00545D0E" w14:textId="77777777" w:rsidR="00DC2757" w:rsidRPr="00DC2757" w:rsidRDefault="00DC2757" w:rsidP="00DC2757">
            <w:pPr>
              <w:spacing w:after="0" w:line="240" w:lineRule="auto"/>
              <w:jc w:val="center"/>
              <w:rPr>
                <w:ins w:id="6229" w:author="Commodore, Sarah" w:date="2023-03-22T16:21:00Z"/>
                <w:rFonts w:ascii="Calibri" w:eastAsia="Times New Roman" w:hAnsi="Calibri" w:cs="Calibri"/>
                <w:color w:val="000000"/>
                <w:sz w:val="20"/>
                <w:szCs w:val="20"/>
              </w:rPr>
            </w:pPr>
            <w:ins w:id="6230" w:author="Commodore, Sarah" w:date="2023-03-22T16:21:00Z">
              <w:r w:rsidRPr="00DC2757">
                <w:rPr>
                  <w:rFonts w:ascii="Calibri" w:eastAsia="Times New Roman" w:hAnsi="Calibri" w:cs="Calibri"/>
                  <w:color w:val="000000"/>
                  <w:sz w:val="20"/>
                  <w:szCs w:val="20"/>
                </w:rPr>
                <w:t>4.9E-05</w:t>
              </w:r>
            </w:ins>
          </w:p>
        </w:tc>
        <w:tc>
          <w:tcPr>
            <w:tcW w:w="0" w:type="auto"/>
            <w:tcBorders>
              <w:top w:val="nil"/>
              <w:left w:val="nil"/>
              <w:bottom w:val="nil"/>
              <w:right w:val="nil"/>
            </w:tcBorders>
            <w:shd w:val="clear" w:color="auto" w:fill="auto"/>
            <w:noWrap/>
            <w:vAlign w:val="bottom"/>
            <w:hideMark/>
          </w:tcPr>
          <w:p w14:paraId="3F828946" w14:textId="77777777" w:rsidR="00DC2757" w:rsidRPr="00DC2757" w:rsidRDefault="00DC2757" w:rsidP="00DC2757">
            <w:pPr>
              <w:spacing w:after="0" w:line="240" w:lineRule="auto"/>
              <w:jc w:val="center"/>
              <w:rPr>
                <w:ins w:id="6231" w:author="Commodore, Sarah" w:date="2023-03-22T16:21:00Z"/>
                <w:rFonts w:ascii="Calibri" w:eastAsia="Times New Roman" w:hAnsi="Calibri" w:cs="Calibri"/>
                <w:color w:val="000000"/>
                <w:sz w:val="20"/>
                <w:szCs w:val="20"/>
              </w:rPr>
            </w:pPr>
            <w:ins w:id="6232" w:author="Commodore, Sarah" w:date="2023-03-22T16:21:00Z">
              <w:r w:rsidRPr="00DC2757">
                <w:rPr>
                  <w:rFonts w:ascii="Calibri" w:eastAsia="Times New Roman" w:hAnsi="Calibri" w:cs="Calibri"/>
                  <w:color w:val="000000"/>
                  <w:sz w:val="20"/>
                  <w:szCs w:val="20"/>
                </w:rPr>
                <w:t>*</w:t>
              </w:r>
            </w:ins>
          </w:p>
        </w:tc>
      </w:tr>
      <w:tr w:rsidR="00DC2757" w:rsidRPr="00DC2757" w14:paraId="0D060E95" w14:textId="77777777" w:rsidTr="00DC2757">
        <w:trPr>
          <w:trHeight w:val="260"/>
          <w:ins w:id="6233" w:author="Commodore, Sarah" w:date="2023-03-22T16:21:00Z"/>
        </w:trPr>
        <w:tc>
          <w:tcPr>
            <w:tcW w:w="0" w:type="auto"/>
            <w:tcBorders>
              <w:top w:val="nil"/>
              <w:left w:val="nil"/>
              <w:bottom w:val="nil"/>
              <w:right w:val="nil"/>
            </w:tcBorders>
            <w:shd w:val="clear" w:color="auto" w:fill="auto"/>
            <w:noWrap/>
            <w:vAlign w:val="bottom"/>
            <w:hideMark/>
          </w:tcPr>
          <w:p w14:paraId="5D1B8341" w14:textId="77777777" w:rsidR="00DC2757" w:rsidRPr="00DC2757" w:rsidRDefault="00DC2757" w:rsidP="00DC2757">
            <w:pPr>
              <w:spacing w:after="0" w:line="240" w:lineRule="auto"/>
              <w:rPr>
                <w:ins w:id="6234" w:author="Commodore, Sarah" w:date="2023-03-22T16:21:00Z"/>
                <w:rFonts w:ascii="Calibri" w:eastAsia="Times New Roman" w:hAnsi="Calibri" w:cs="Calibri"/>
                <w:color w:val="000000"/>
                <w:sz w:val="20"/>
                <w:szCs w:val="20"/>
              </w:rPr>
            </w:pPr>
            <w:ins w:id="6235" w:author="Commodore, Sarah" w:date="2023-03-22T16:21:00Z">
              <w:r w:rsidRPr="00DC2757">
                <w:rPr>
                  <w:rFonts w:ascii="Calibri" w:eastAsia="Times New Roman" w:hAnsi="Calibri" w:cs="Calibri"/>
                  <w:color w:val="000000"/>
                  <w:sz w:val="20"/>
                  <w:szCs w:val="20"/>
                </w:rPr>
                <w:t>ENSG00000250687.6</w:t>
              </w:r>
            </w:ins>
          </w:p>
        </w:tc>
        <w:tc>
          <w:tcPr>
            <w:tcW w:w="0" w:type="auto"/>
            <w:tcBorders>
              <w:top w:val="nil"/>
              <w:left w:val="nil"/>
              <w:bottom w:val="nil"/>
              <w:right w:val="nil"/>
            </w:tcBorders>
            <w:shd w:val="clear" w:color="auto" w:fill="auto"/>
            <w:noWrap/>
            <w:vAlign w:val="bottom"/>
            <w:hideMark/>
          </w:tcPr>
          <w:p w14:paraId="03872D55" w14:textId="77777777" w:rsidR="00DC2757" w:rsidRPr="00DC2757" w:rsidRDefault="00DC2757" w:rsidP="00DC2757">
            <w:pPr>
              <w:spacing w:after="0" w:line="240" w:lineRule="auto"/>
              <w:rPr>
                <w:ins w:id="6236" w:author="Commodore, Sarah" w:date="2023-03-22T16:21:00Z"/>
                <w:rFonts w:ascii="Calibri" w:eastAsia="Times New Roman" w:hAnsi="Calibri" w:cs="Calibri"/>
                <w:color w:val="000000"/>
                <w:sz w:val="20"/>
                <w:szCs w:val="20"/>
              </w:rPr>
            </w:pPr>
            <w:ins w:id="6237" w:author="Commodore, Sarah" w:date="2023-03-22T16:21:00Z">
              <w:r w:rsidRPr="00DC2757">
                <w:rPr>
                  <w:rFonts w:ascii="Calibri" w:eastAsia="Times New Roman" w:hAnsi="Calibri" w:cs="Calibri"/>
                  <w:color w:val="000000"/>
                  <w:sz w:val="20"/>
                  <w:szCs w:val="20"/>
                </w:rPr>
                <w:t>NAIPP1</w:t>
              </w:r>
            </w:ins>
          </w:p>
        </w:tc>
        <w:tc>
          <w:tcPr>
            <w:tcW w:w="0" w:type="auto"/>
            <w:tcBorders>
              <w:top w:val="nil"/>
              <w:left w:val="nil"/>
              <w:bottom w:val="nil"/>
              <w:right w:val="nil"/>
            </w:tcBorders>
            <w:shd w:val="clear" w:color="auto" w:fill="auto"/>
            <w:noWrap/>
            <w:vAlign w:val="bottom"/>
            <w:hideMark/>
          </w:tcPr>
          <w:p w14:paraId="73E2CBC0" w14:textId="77777777" w:rsidR="00DC2757" w:rsidRPr="00DC2757" w:rsidRDefault="00DC2757" w:rsidP="00DC2757">
            <w:pPr>
              <w:spacing w:after="0" w:line="240" w:lineRule="auto"/>
              <w:jc w:val="center"/>
              <w:rPr>
                <w:ins w:id="6238" w:author="Commodore, Sarah" w:date="2023-03-22T16:21:00Z"/>
                <w:rFonts w:ascii="Calibri" w:eastAsia="Times New Roman" w:hAnsi="Calibri" w:cs="Calibri"/>
                <w:color w:val="000000"/>
                <w:sz w:val="20"/>
                <w:szCs w:val="20"/>
              </w:rPr>
            </w:pPr>
            <w:ins w:id="6239"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5EAF7597" w14:textId="77777777" w:rsidR="00DC2757" w:rsidRPr="00DC2757" w:rsidRDefault="00DC2757" w:rsidP="00DC2757">
            <w:pPr>
              <w:spacing w:after="0" w:line="240" w:lineRule="auto"/>
              <w:jc w:val="center"/>
              <w:rPr>
                <w:ins w:id="6240" w:author="Commodore, Sarah" w:date="2023-03-22T16:21:00Z"/>
                <w:rFonts w:ascii="Calibri" w:eastAsia="Times New Roman" w:hAnsi="Calibri" w:cs="Calibri"/>
                <w:color w:val="000000"/>
                <w:sz w:val="20"/>
                <w:szCs w:val="20"/>
              </w:rPr>
            </w:pPr>
            <w:ins w:id="6241"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0C3F10FA" w14:textId="77777777" w:rsidR="00DC2757" w:rsidRPr="00DC2757" w:rsidRDefault="00DC2757" w:rsidP="00DC2757">
            <w:pPr>
              <w:spacing w:after="0" w:line="240" w:lineRule="auto"/>
              <w:jc w:val="center"/>
              <w:rPr>
                <w:ins w:id="6242" w:author="Commodore, Sarah" w:date="2023-03-22T16:21:00Z"/>
                <w:rFonts w:ascii="Calibri" w:eastAsia="Times New Roman" w:hAnsi="Calibri" w:cs="Calibri"/>
                <w:color w:val="000000"/>
                <w:sz w:val="20"/>
                <w:szCs w:val="20"/>
              </w:rPr>
            </w:pPr>
            <w:ins w:id="6243" w:author="Commodore, Sarah" w:date="2023-03-22T16:21:00Z">
              <w:r w:rsidRPr="00DC2757">
                <w:rPr>
                  <w:rFonts w:ascii="Calibri" w:eastAsia="Times New Roman" w:hAnsi="Calibri" w:cs="Calibri"/>
                  <w:color w:val="000000"/>
                  <w:sz w:val="20"/>
                  <w:szCs w:val="20"/>
                </w:rPr>
                <w:t>6.1E-03</w:t>
              </w:r>
            </w:ins>
          </w:p>
        </w:tc>
        <w:tc>
          <w:tcPr>
            <w:tcW w:w="0" w:type="auto"/>
            <w:tcBorders>
              <w:top w:val="nil"/>
              <w:left w:val="nil"/>
              <w:bottom w:val="nil"/>
              <w:right w:val="nil"/>
            </w:tcBorders>
            <w:shd w:val="clear" w:color="auto" w:fill="auto"/>
            <w:noWrap/>
            <w:vAlign w:val="bottom"/>
            <w:hideMark/>
          </w:tcPr>
          <w:p w14:paraId="6A7B089B" w14:textId="77777777" w:rsidR="00DC2757" w:rsidRPr="00DC2757" w:rsidRDefault="00DC2757" w:rsidP="00DC2757">
            <w:pPr>
              <w:spacing w:after="0" w:line="240" w:lineRule="auto"/>
              <w:jc w:val="center"/>
              <w:rPr>
                <w:ins w:id="6244" w:author="Commodore, Sarah" w:date="2023-03-22T16:21:00Z"/>
                <w:rFonts w:ascii="Calibri" w:eastAsia="Times New Roman" w:hAnsi="Calibri" w:cs="Calibri"/>
                <w:color w:val="000000"/>
                <w:sz w:val="20"/>
                <w:szCs w:val="20"/>
              </w:rPr>
            </w:pPr>
            <w:ins w:id="6245" w:author="Commodore, Sarah" w:date="2023-03-22T16:21:00Z">
              <w:r w:rsidRPr="00DC2757">
                <w:rPr>
                  <w:rFonts w:ascii="Calibri" w:eastAsia="Times New Roman" w:hAnsi="Calibri" w:cs="Calibri"/>
                  <w:color w:val="000000"/>
                  <w:sz w:val="20"/>
                  <w:szCs w:val="20"/>
                </w:rPr>
                <w:t>*</w:t>
              </w:r>
            </w:ins>
          </w:p>
        </w:tc>
      </w:tr>
      <w:tr w:rsidR="00DC2757" w:rsidRPr="00DC2757" w14:paraId="0E4DC1AF" w14:textId="77777777" w:rsidTr="00DC2757">
        <w:trPr>
          <w:trHeight w:val="260"/>
          <w:ins w:id="6246" w:author="Commodore, Sarah" w:date="2023-03-22T16:21:00Z"/>
        </w:trPr>
        <w:tc>
          <w:tcPr>
            <w:tcW w:w="0" w:type="auto"/>
            <w:tcBorders>
              <w:top w:val="nil"/>
              <w:left w:val="nil"/>
              <w:bottom w:val="nil"/>
              <w:right w:val="nil"/>
            </w:tcBorders>
            <w:shd w:val="clear" w:color="auto" w:fill="auto"/>
            <w:noWrap/>
            <w:vAlign w:val="bottom"/>
            <w:hideMark/>
          </w:tcPr>
          <w:p w14:paraId="3C6A2FAA" w14:textId="77777777" w:rsidR="00DC2757" w:rsidRPr="00DC2757" w:rsidRDefault="00DC2757" w:rsidP="00DC2757">
            <w:pPr>
              <w:spacing w:after="0" w:line="240" w:lineRule="auto"/>
              <w:rPr>
                <w:ins w:id="6247" w:author="Commodore, Sarah" w:date="2023-03-22T16:21:00Z"/>
                <w:rFonts w:ascii="Calibri" w:eastAsia="Times New Roman" w:hAnsi="Calibri" w:cs="Calibri"/>
                <w:color w:val="000000"/>
                <w:sz w:val="20"/>
                <w:szCs w:val="20"/>
              </w:rPr>
            </w:pPr>
            <w:ins w:id="6248" w:author="Commodore, Sarah" w:date="2023-03-22T16:21:00Z">
              <w:r w:rsidRPr="00DC2757">
                <w:rPr>
                  <w:rFonts w:ascii="Calibri" w:eastAsia="Times New Roman" w:hAnsi="Calibri" w:cs="Calibri"/>
                  <w:color w:val="000000"/>
                  <w:sz w:val="20"/>
                  <w:szCs w:val="20"/>
                </w:rPr>
                <w:t>ENSG00000255801.1</w:t>
              </w:r>
            </w:ins>
          </w:p>
        </w:tc>
        <w:tc>
          <w:tcPr>
            <w:tcW w:w="0" w:type="auto"/>
            <w:tcBorders>
              <w:top w:val="nil"/>
              <w:left w:val="nil"/>
              <w:bottom w:val="nil"/>
              <w:right w:val="nil"/>
            </w:tcBorders>
            <w:shd w:val="clear" w:color="auto" w:fill="auto"/>
            <w:noWrap/>
            <w:vAlign w:val="bottom"/>
            <w:hideMark/>
          </w:tcPr>
          <w:p w14:paraId="50B355D0" w14:textId="77777777" w:rsidR="00DC2757" w:rsidRPr="00DC2757" w:rsidRDefault="00DC2757" w:rsidP="00DC2757">
            <w:pPr>
              <w:spacing w:after="0" w:line="240" w:lineRule="auto"/>
              <w:rPr>
                <w:ins w:id="6249" w:author="Commodore, Sarah" w:date="2023-03-22T16:21:00Z"/>
                <w:rFonts w:ascii="Calibri" w:eastAsia="Times New Roman" w:hAnsi="Calibri" w:cs="Calibri"/>
                <w:color w:val="000000"/>
                <w:sz w:val="20"/>
                <w:szCs w:val="20"/>
              </w:rPr>
            </w:pPr>
            <w:ins w:id="6250" w:author="Commodore, Sarah" w:date="2023-03-22T16:21:00Z">
              <w:r w:rsidRPr="00DC2757">
                <w:rPr>
                  <w:rFonts w:ascii="Calibri" w:eastAsia="Times New Roman" w:hAnsi="Calibri" w:cs="Calibri"/>
                  <w:color w:val="000000"/>
                  <w:sz w:val="20"/>
                  <w:szCs w:val="20"/>
                </w:rPr>
                <w:t>AC092746.1</w:t>
              </w:r>
            </w:ins>
          </w:p>
        </w:tc>
        <w:tc>
          <w:tcPr>
            <w:tcW w:w="0" w:type="auto"/>
            <w:tcBorders>
              <w:top w:val="nil"/>
              <w:left w:val="nil"/>
              <w:bottom w:val="nil"/>
              <w:right w:val="nil"/>
            </w:tcBorders>
            <w:shd w:val="clear" w:color="auto" w:fill="auto"/>
            <w:noWrap/>
            <w:vAlign w:val="bottom"/>
            <w:hideMark/>
          </w:tcPr>
          <w:p w14:paraId="0AEFEA3A" w14:textId="77777777" w:rsidR="00DC2757" w:rsidRPr="00DC2757" w:rsidRDefault="00DC2757" w:rsidP="00DC2757">
            <w:pPr>
              <w:spacing w:after="0" w:line="240" w:lineRule="auto"/>
              <w:jc w:val="center"/>
              <w:rPr>
                <w:ins w:id="6251" w:author="Commodore, Sarah" w:date="2023-03-22T16:21:00Z"/>
                <w:rFonts w:ascii="Calibri" w:eastAsia="Times New Roman" w:hAnsi="Calibri" w:cs="Calibri"/>
                <w:color w:val="000000"/>
                <w:sz w:val="20"/>
                <w:szCs w:val="20"/>
              </w:rPr>
            </w:pPr>
            <w:ins w:id="6252"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30F9687F" w14:textId="77777777" w:rsidR="00DC2757" w:rsidRPr="00DC2757" w:rsidRDefault="00DC2757" w:rsidP="00DC2757">
            <w:pPr>
              <w:spacing w:after="0" w:line="240" w:lineRule="auto"/>
              <w:jc w:val="center"/>
              <w:rPr>
                <w:ins w:id="6253" w:author="Commodore, Sarah" w:date="2023-03-22T16:21:00Z"/>
                <w:rFonts w:ascii="Calibri" w:eastAsia="Times New Roman" w:hAnsi="Calibri" w:cs="Calibri"/>
                <w:color w:val="000000"/>
                <w:sz w:val="20"/>
                <w:szCs w:val="20"/>
              </w:rPr>
            </w:pPr>
            <w:ins w:id="6254" w:author="Commodore, Sarah" w:date="2023-03-22T16:21:00Z">
              <w:r w:rsidRPr="00DC2757">
                <w:rPr>
                  <w:rFonts w:ascii="Calibri" w:eastAsia="Times New Roman" w:hAnsi="Calibri" w:cs="Calibri"/>
                  <w:color w:val="000000"/>
                  <w:sz w:val="20"/>
                  <w:szCs w:val="20"/>
                </w:rPr>
                <w:t>9.1E-04</w:t>
              </w:r>
            </w:ins>
          </w:p>
        </w:tc>
        <w:tc>
          <w:tcPr>
            <w:tcW w:w="0" w:type="auto"/>
            <w:tcBorders>
              <w:top w:val="nil"/>
              <w:left w:val="nil"/>
              <w:bottom w:val="nil"/>
              <w:right w:val="nil"/>
            </w:tcBorders>
            <w:shd w:val="clear" w:color="auto" w:fill="auto"/>
            <w:noWrap/>
            <w:vAlign w:val="bottom"/>
            <w:hideMark/>
          </w:tcPr>
          <w:p w14:paraId="6B2A972B" w14:textId="77777777" w:rsidR="00DC2757" w:rsidRPr="00DC2757" w:rsidRDefault="00DC2757" w:rsidP="00DC2757">
            <w:pPr>
              <w:spacing w:after="0" w:line="240" w:lineRule="auto"/>
              <w:jc w:val="center"/>
              <w:rPr>
                <w:ins w:id="6255" w:author="Commodore, Sarah" w:date="2023-03-22T16:21:00Z"/>
                <w:rFonts w:ascii="Calibri" w:eastAsia="Times New Roman" w:hAnsi="Calibri" w:cs="Calibri"/>
                <w:color w:val="000000"/>
                <w:sz w:val="20"/>
                <w:szCs w:val="20"/>
              </w:rPr>
            </w:pPr>
            <w:ins w:id="6256" w:author="Commodore, Sarah" w:date="2023-03-22T16:21:00Z">
              <w:r w:rsidRPr="00DC2757">
                <w:rPr>
                  <w:rFonts w:ascii="Calibri" w:eastAsia="Times New Roman" w:hAnsi="Calibri" w:cs="Calibri"/>
                  <w:color w:val="000000"/>
                  <w:sz w:val="20"/>
                  <w:szCs w:val="20"/>
                </w:rPr>
                <w:t>3.5E-03</w:t>
              </w:r>
            </w:ins>
          </w:p>
        </w:tc>
        <w:tc>
          <w:tcPr>
            <w:tcW w:w="0" w:type="auto"/>
            <w:tcBorders>
              <w:top w:val="nil"/>
              <w:left w:val="nil"/>
              <w:bottom w:val="nil"/>
              <w:right w:val="nil"/>
            </w:tcBorders>
            <w:shd w:val="clear" w:color="auto" w:fill="auto"/>
            <w:noWrap/>
            <w:vAlign w:val="bottom"/>
            <w:hideMark/>
          </w:tcPr>
          <w:p w14:paraId="5BF62DF4" w14:textId="77777777" w:rsidR="00DC2757" w:rsidRPr="00DC2757" w:rsidRDefault="00DC2757" w:rsidP="00DC2757">
            <w:pPr>
              <w:spacing w:after="0" w:line="240" w:lineRule="auto"/>
              <w:jc w:val="center"/>
              <w:rPr>
                <w:ins w:id="6257" w:author="Commodore, Sarah" w:date="2023-03-22T16:21:00Z"/>
                <w:rFonts w:ascii="Calibri" w:eastAsia="Times New Roman" w:hAnsi="Calibri" w:cs="Calibri"/>
                <w:color w:val="000000"/>
                <w:sz w:val="20"/>
                <w:szCs w:val="20"/>
              </w:rPr>
            </w:pPr>
            <w:ins w:id="6258" w:author="Commodore, Sarah" w:date="2023-03-22T16:21:00Z">
              <w:r w:rsidRPr="00DC2757">
                <w:rPr>
                  <w:rFonts w:ascii="Calibri" w:eastAsia="Times New Roman" w:hAnsi="Calibri" w:cs="Calibri"/>
                  <w:color w:val="000000"/>
                  <w:sz w:val="20"/>
                  <w:szCs w:val="20"/>
                </w:rPr>
                <w:t>*</w:t>
              </w:r>
            </w:ins>
          </w:p>
        </w:tc>
      </w:tr>
      <w:tr w:rsidR="00DC2757" w:rsidRPr="00DC2757" w14:paraId="5AF25F3B" w14:textId="77777777" w:rsidTr="00DC2757">
        <w:trPr>
          <w:trHeight w:val="260"/>
          <w:ins w:id="6259" w:author="Commodore, Sarah" w:date="2023-03-22T16:21:00Z"/>
        </w:trPr>
        <w:tc>
          <w:tcPr>
            <w:tcW w:w="0" w:type="auto"/>
            <w:tcBorders>
              <w:top w:val="nil"/>
              <w:left w:val="nil"/>
              <w:bottom w:val="nil"/>
              <w:right w:val="nil"/>
            </w:tcBorders>
            <w:shd w:val="clear" w:color="auto" w:fill="auto"/>
            <w:noWrap/>
            <w:vAlign w:val="bottom"/>
            <w:hideMark/>
          </w:tcPr>
          <w:p w14:paraId="580C1A75" w14:textId="77777777" w:rsidR="00DC2757" w:rsidRPr="00DC2757" w:rsidRDefault="00DC2757" w:rsidP="00DC2757">
            <w:pPr>
              <w:spacing w:after="0" w:line="240" w:lineRule="auto"/>
              <w:rPr>
                <w:ins w:id="6260" w:author="Commodore, Sarah" w:date="2023-03-22T16:21:00Z"/>
                <w:rFonts w:ascii="Calibri" w:eastAsia="Times New Roman" w:hAnsi="Calibri" w:cs="Calibri"/>
                <w:color w:val="000000"/>
                <w:sz w:val="20"/>
                <w:szCs w:val="20"/>
              </w:rPr>
            </w:pPr>
            <w:ins w:id="6261" w:author="Commodore, Sarah" w:date="2023-03-22T16:21:00Z">
              <w:r w:rsidRPr="00DC2757">
                <w:rPr>
                  <w:rFonts w:ascii="Calibri" w:eastAsia="Times New Roman" w:hAnsi="Calibri" w:cs="Calibri"/>
                  <w:color w:val="000000"/>
                  <w:sz w:val="20"/>
                  <w:szCs w:val="20"/>
                </w:rPr>
                <w:t>ENSG00000181333.12</w:t>
              </w:r>
            </w:ins>
          </w:p>
        </w:tc>
        <w:tc>
          <w:tcPr>
            <w:tcW w:w="0" w:type="auto"/>
            <w:tcBorders>
              <w:top w:val="nil"/>
              <w:left w:val="nil"/>
              <w:bottom w:val="nil"/>
              <w:right w:val="nil"/>
            </w:tcBorders>
            <w:shd w:val="clear" w:color="auto" w:fill="auto"/>
            <w:noWrap/>
            <w:vAlign w:val="bottom"/>
            <w:hideMark/>
          </w:tcPr>
          <w:p w14:paraId="635FEA12" w14:textId="77777777" w:rsidR="00DC2757" w:rsidRPr="00DC2757" w:rsidRDefault="00DC2757" w:rsidP="00DC2757">
            <w:pPr>
              <w:spacing w:after="0" w:line="240" w:lineRule="auto"/>
              <w:rPr>
                <w:ins w:id="6262" w:author="Commodore, Sarah" w:date="2023-03-22T16:21:00Z"/>
                <w:rFonts w:ascii="Calibri" w:eastAsia="Times New Roman" w:hAnsi="Calibri" w:cs="Calibri"/>
                <w:color w:val="000000"/>
                <w:sz w:val="20"/>
                <w:szCs w:val="20"/>
              </w:rPr>
            </w:pPr>
            <w:ins w:id="6263" w:author="Commodore, Sarah" w:date="2023-03-22T16:21:00Z">
              <w:r w:rsidRPr="00DC2757">
                <w:rPr>
                  <w:rFonts w:ascii="Calibri" w:eastAsia="Times New Roman" w:hAnsi="Calibri" w:cs="Calibri"/>
                  <w:color w:val="000000"/>
                  <w:sz w:val="20"/>
                  <w:szCs w:val="20"/>
                </w:rPr>
                <w:t>HEPHL1</w:t>
              </w:r>
            </w:ins>
          </w:p>
        </w:tc>
        <w:tc>
          <w:tcPr>
            <w:tcW w:w="0" w:type="auto"/>
            <w:tcBorders>
              <w:top w:val="nil"/>
              <w:left w:val="nil"/>
              <w:bottom w:val="nil"/>
              <w:right w:val="nil"/>
            </w:tcBorders>
            <w:shd w:val="clear" w:color="auto" w:fill="auto"/>
            <w:noWrap/>
            <w:vAlign w:val="bottom"/>
            <w:hideMark/>
          </w:tcPr>
          <w:p w14:paraId="71A3A022" w14:textId="77777777" w:rsidR="00DC2757" w:rsidRPr="00DC2757" w:rsidRDefault="00DC2757" w:rsidP="00DC2757">
            <w:pPr>
              <w:spacing w:after="0" w:line="240" w:lineRule="auto"/>
              <w:jc w:val="center"/>
              <w:rPr>
                <w:ins w:id="6264" w:author="Commodore, Sarah" w:date="2023-03-22T16:21:00Z"/>
                <w:rFonts w:ascii="Calibri" w:eastAsia="Times New Roman" w:hAnsi="Calibri" w:cs="Calibri"/>
                <w:color w:val="000000"/>
                <w:sz w:val="20"/>
                <w:szCs w:val="20"/>
              </w:rPr>
            </w:pPr>
            <w:ins w:id="6265" w:author="Commodore, Sarah" w:date="2023-03-22T16:21:00Z">
              <w:r w:rsidRPr="00DC2757">
                <w:rPr>
                  <w:rFonts w:ascii="Calibri" w:eastAsia="Times New Roman" w:hAnsi="Calibri" w:cs="Calibri"/>
                  <w:color w:val="000000"/>
                  <w:sz w:val="20"/>
                  <w:szCs w:val="20"/>
                </w:rPr>
                <w:t>2.6E+00</w:t>
              </w:r>
            </w:ins>
          </w:p>
        </w:tc>
        <w:tc>
          <w:tcPr>
            <w:tcW w:w="0" w:type="auto"/>
            <w:tcBorders>
              <w:top w:val="nil"/>
              <w:left w:val="nil"/>
              <w:bottom w:val="nil"/>
              <w:right w:val="nil"/>
            </w:tcBorders>
            <w:shd w:val="clear" w:color="auto" w:fill="auto"/>
            <w:noWrap/>
            <w:vAlign w:val="bottom"/>
            <w:hideMark/>
          </w:tcPr>
          <w:p w14:paraId="2D433243" w14:textId="77777777" w:rsidR="00DC2757" w:rsidRPr="00DC2757" w:rsidRDefault="00DC2757" w:rsidP="00DC2757">
            <w:pPr>
              <w:spacing w:after="0" w:line="240" w:lineRule="auto"/>
              <w:jc w:val="center"/>
              <w:rPr>
                <w:ins w:id="6266" w:author="Commodore, Sarah" w:date="2023-03-22T16:21:00Z"/>
                <w:rFonts w:ascii="Calibri" w:eastAsia="Times New Roman" w:hAnsi="Calibri" w:cs="Calibri"/>
                <w:color w:val="000000"/>
                <w:sz w:val="20"/>
                <w:szCs w:val="20"/>
              </w:rPr>
            </w:pPr>
            <w:ins w:id="6267" w:author="Commodore, Sarah" w:date="2023-03-22T16:21:00Z">
              <w:r w:rsidRPr="00DC2757">
                <w:rPr>
                  <w:rFonts w:ascii="Calibri" w:eastAsia="Times New Roman" w:hAnsi="Calibri" w:cs="Calibri"/>
                  <w:color w:val="000000"/>
                  <w:sz w:val="20"/>
                  <w:szCs w:val="20"/>
                </w:rPr>
                <w:t>1.6E-03</w:t>
              </w:r>
            </w:ins>
          </w:p>
        </w:tc>
        <w:tc>
          <w:tcPr>
            <w:tcW w:w="0" w:type="auto"/>
            <w:tcBorders>
              <w:top w:val="nil"/>
              <w:left w:val="nil"/>
              <w:bottom w:val="nil"/>
              <w:right w:val="nil"/>
            </w:tcBorders>
            <w:shd w:val="clear" w:color="auto" w:fill="auto"/>
            <w:noWrap/>
            <w:vAlign w:val="bottom"/>
            <w:hideMark/>
          </w:tcPr>
          <w:p w14:paraId="05EBFC33" w14:textId="77777777" w:rsidR="00DC2757" w:rsidRPr="00DC2757" w:rsidRDefault="00DC2757" w:rsidP="00DC2757">
            <w:pPr>
              <w:spacing w:after="0" w:line="240" w:lineRule="auto"/>
              <w:jc w:val="center"/>
              <w:rPr>
                <w:ins w:id="6268" w:author="Commodore, Sarah" w:date="2023-03-22T16:21:00Z"/>
                <w:rFonts w:ascii="Calibri" w:eastAsia="Times New Roman" w:hAnsi="Calibri" w:cs="Calibri"/>
                <w:color w:val="000000"/>
                <w:sz w:val="20"/>
                <w:szCs w:val="20"/>
              </w:rPr>
            </w:pPr>
            <w:ins w:id="6269" w:author="Commodore, Sarah" w:date="2023-03-22T16:21:00Z">
              <w:r w:rsidRPr="00DC2757">
                <w:rPr>
                  <w:rFonts w:ascii="Calibri" w:eastAsia="Times New Roman" w:hAnsi="Calibri" w:cs="Calibri"/>
                  <w:color w:val="000000"/>
                  <w:sz w:val="20"/>
                  <w:szCs w:val="20"/>
                </w:rPr>
                <w:t>5.7E-03</w:t>
              </w:r>
            </w:ins>
          </w:p>
        </w:tc>
        <w:tc>
          <w:tcPr>
            <w:tcW w:w="0" w:type="auto"/>
            <w:tcBorders>
              <w:top w:val="nil"/>
              <w:left w:val="nil"/>
              <w:bottom w:val="nil"/>
              <w:right w:val="nil"/>
            </w:tcBorders>
            <w:shd w:val="clear" w:color="auto" w:fill="auto"/>
            <w:noWrap/>
            <w:vAlign w:val="bottom"/>
            <w:hideMark/>
          </w:tcPr>
          <w:p w14:paraId="4936EB6C" w14:textId="77777777" w:rsidR="00DC2757" w:rsidRPr="00DC2757" w:rsidRDefault="00DC2757" w:rsidP="00DC2757">
            <w:pPr>
              <w:spacing w:after="0" w:line="240" w:lineRule="auto"/>
              <w:jc w:val="center"/>
              <w:rPr>
                <w:ins w:id="6270" w:author="Commodore, Sarah" w:date="2023-03-22T16:21:00Z"/>
                <w:rFonts w:ascii="Calibri" w:eastAsia="Times New Roman" w:hAnsi="Calibri" w:cs="Calibri"/>
                <w:color w:val="000000"/>
                <w:sz w:val="20"/>
                <w:szCs w:val="20"/>
              </w:rPr>
            </w:pPr>
            <w:ins w:id="6271" w:author="Commodore, Sarah" w:date="2023-03-22T16:21:00Z">
              <w:r w:rsidRPr="00DC2757">
                <w:rPr>
                  <w:rFonts w:ascii="Calibri" w:eastAsia="Times New Roman" w:hAnsi="Calibri" w:cs="Calibri"/>
                  <w:color w:val="000000"/>
                  <w:sz w:val="20"/>
                  <w:szCs w:val="20"/>
                </w:rPr>
                <w:t>*</w:t>
              </w:r>
            </w:ins>
          </w:p>
        </w:tc>
      </w:tr>
      <w:tr w:rsidR="00DC2757" w:rsidRPr="00DC2757" w14:paraId="1936DF0A" w14:textId="77777777" w:rsidTr="00DC2757">
        <w:trPr>
          <w:trHeight w:val="260"/>
          <w:ins w:id="6272" w:author="Commodore, Sarah" w:date="2023-03-22T16:21:00Z"/>
        </w:trPr>
        <w:tc>
          <w:tcPr>
            <w:tcW w:w="0" w:type="auto"/>
            <w:tcBorders>
              <w:top w:val="nil"/>
              <w:left w:val="nil"/>
              <w:bottom w:val="nil"/>
              <w:right w:val="nil"/>
            </w:tcBorders>
            <w:shd w:val="clear" w:color="auto" w:fill="auto"/>
            <w:noWrap/>
            <w:vAlign w:val="bottom"/>
            <w:hideMark/>
          </w:tcPr>
          <w:p w14:paraId="1F3C41D6" w14:textId="77777777" w:rsidR="00DC2757" w:rsidRPr="00DC2757" w:rsidRDefault="00DC2757" w:rsidP="00DC2757">
            <w:pPr>
              <w:spacing w:after="0" w:line="240" w:lineRule="auto"/>
              <w:rPr>
                <w:ins w:id="6273" w:author="Commodore, Sarah" w:date="2023-03-22T16:21:00Z"/>
                <w:rFonts w:ascii="Calibri" w:eastAsia="Times New Roman" w:hAnsi="Calibri" w:cs="Calibri"/>
                <w:color w:val="000000"/>
                <w:sz w:val="20"/>
                <w:szCs w:val="20"/>
              </w:rPr>
            </w:pPr>
            <w:ins w:id="6274" w:author="Commodore, Sarah" w:date="2023-03-22T16:21:00Z">
              <w:r w:rsidRPr="00DC2757">
                <w:rPr>
                  <w:rFonts w:ascii="Calibri" w:eastAsia="Times New Roman" w:hAnsi="Calibri" w:cs="Calibri"/>
                  <w:color w:val="000000"/>
                  <w:sz w:val="20"/>
                  <w:szCs w:val="20"/>
                </w:rPr>
                <w:t>ENSG00000268658.5</w:t>
              </w:r>
            </w:ins>
          </w:p>
        </w:tc>
        <w:tc>
          <w:tcPr>
            <w:tcW w:w="0" w:type="auto"/>
            <w:tcBorders>
              <w:top w:val="nil"/>
              <w:left w:val="nil"/>
              <w:bottom w:val="nil"/>
              <w:right w:val="nil"/>
            </w:tcBorders>
            <w:shd w:val="clear" w:color="auto" w:fill="auto"/>
            <w:noWrap/>
            <w:vAlign w:val="bottom"/>
            <w:hideMark/>
          </w:tcPr>
          <w:p w14:paraId="65B67BB1" w14:textId="77777777" w:rsidR="00DC2757" w:rsidRPr="00DC2757" w:rsidRDefault="00DC2757" w:rsidP="00DC2757">
            <w:pPr>
              <w:spacing w:after="0" w:line="240" w:lineRule="auto"/>
              <w:rPr>
                <w:ins w:id="6275" w:author="Commodore, Sarah" w:date="2023-03-22T16:21:00Z"/>
                <w:rFonts w:ascii="Calibri" w:eastAsia="Times New Roman" w:hAnsi="Calibri" w:cs="Calibri"/>
                <w:color w:val="000000"/>
                <w:sz w:val="20"/>
                <w:szCs w:val="20"/>
              </w:rPr>
            </w:pPr>
            <w:ins w:id="6276" w:author="Commodore, Sarah" w:date="2023-03-22T16:21:00Z">
              <w:r w:rsidRPr="00DC2757">
                <w:rPr>
                  <w:rFonts w:ascii="Calibri" w:eastAsia="Times New Roman" w:hAnsi="Calibri" w:cs="Calibri"/>
                  <w:color w:val="000000"/>
                  <w:sz w:val="20"/>
                  <w:szCs w:val="20"/>
                </w:rPr>
                <w:t>LINC00664</w:t>
              </w:r>
            </w:ins>
          </w:p>
        </w:tc>
        <w:tc>
          <w:tcPr>
            <w:tcW w:w="0" w:type="auto"/>
            <w:tcBorders>
              <w:top w:val="nil"/>
              <w:left w:val="nil"/>
              <w:bottom w:val="nil"/>
              <w:right w:val="nil"/>
            </w:tcBorders>
            <w:shd w:val="clear" w:color="auto" w:fill="auto"/>
            <w:noWrap/>
            <w:vAlign w:val="bottom"/>
            <w:hideMark/>
          </w:tcPr>
          <w:p w14:paraId="24B4240C" w14:textId="77777777" w:rsidR="00DC2757" w:rsidRPr="00DC2757" w:rsidRDefault="00DC2757" w:rsidP="00DC2757">
            <w:pPr>
              <w:spacing w:after="0" w:line="240" w:lineRule="auto"/>
              <w:jc w:val="center"/>
              <w:rPr>
                <w:ins w:id="6277" w:author="Commodore, Sarah" w:date="2023-03-22T16:21:00Z"/>
                <w:rFonts w:ascii="Calibri" w:eastAsia="Times New Roman" w:hAnsi="Calibri" w:cs="Calibri"/>
                <w:color w:val="000000"/>
                <w:sz w:val="20"/>
                <w:szCs w:val="20"/>
              </w:rPr>
            </w:pPr>
            <w:ins w:id="6278"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DD7A5AB" w14:textId="77777777" w:rsidR="00DC2757" w:rsidRPr="00DC2757" w:rsidRDefault="00DC2757" w:rsidP="00DC2757">
            <w:pPr>
              <w:spacing w:after="0" w:line="240" w:lineRule="auto"/>
              <w:jc w:val="center"/>
              <w:rPr>
                <w:ins w:id="6279" w:author="Commodore, Sarah" w:date="2023-03-22T16:21:00Z"/>
                <w:rFonts w:ascii="Calibri" w:eastAsia="Times New Roman" w:hAnsi="Calibri" w:cs="Calibri"/>
                <w:color w:val="000000"/>
                <w:sz w:val="20"/>
                <w:szCs w:val="20"/>
              </w:rPr>
            </w:pPr>
            <w:ins w:id="6280" w:author="Commodore, Sarah" w:date="2023-03-22T16:21:00Z">
              <w:r w:rsidRPr="00DC2757">
                <w:rPr>
                  <w:rFonts w:ascii="Calibri" w:eastAsia="Times New Roman" w:hAnsi="Calibri" w:cs="Calibri"/>
                  <w:color w:val="000000"/>
                  <w:sz w:val="20"/>
                  <w:szCs w:val="20"/>
                </w:rPr>
                <w:t>6.2E-03</w:t>
              </w:r>
            </w:ins>
          </w:p>
        </w:tc>
        <w:tc>
          <w:tcPr>
            <w:tcW w:w="0" w:type="auto"/>
            <w:tcBorders>
              <w:top w:val="nil"/>
              <w:left w:val="nil"/>
              <w:bottom w:val="nil"/>
              <w:right w:val="nil"/>
            </w:tcBorders>
            <w:shd w:val="clear" w:color="auto" w:fill="auto"/>
            <w:noWrap/>
            <w:vAlign w:val="bottom"/>
            <w:hideMark/>
          </w:tcPr>
          <w:p w14:paraId="44FB6BA2" w14:textId="77777777" w:rsidR="00DC2757" w:rsidRPr="00DC2757" w:rsidRDefault="00DC2757" w:rsidP="00DC2757">
            <w:pPr>
              <w:spacing w:after="0" w:line="240" w:lineRule="auto"/>
              <w:jc w:val="center"/>
              <w:rPr>
                <w:ins w:id="6281" w:author="Commodore, Sarah" w:date="2023-03-22T16:21:00Z"/>
                <w:rFonts w:ascii="Calibri" w:eastAsia="Times New Roman" w:hAnsi="Calibri" w:cs="Calibri"/>
                <w:color w:val="000000"/>
                <w:sz w:val="20"/>
                <w:szCs w:val="20"/>
              </w:rPr>
            </w:pPr>
            <w:ins w:id="6282" w:author="Commodore, Sarah" w:date="2023-03-22T16:21:00Z">
              <w:r w:rsidRPr="00DC2757">
                <w:rPr>
                  <w:rFonts w:ascii="Calibri" w:eastAsia="Times New Roman" w:hAnsi="Calibri" w:cs="Calibri"/>
                  <w:color w:val="000000"/>
                  <w:sz w:val="20"/>
                  <w:szCs w:val="20"/>
                </w:rPr>
                <w:t>1.8E-02</w:t>
              </w:r>
            </w:ins>
          </w:p>
        </w:tc>
        <w:tc>
          <w:tcPr>
            <w:tcW w:w="0" w:type="auto"/>
            <w:tcBorders>
              <w:top w:val="nil"/>
              <w:left w:val="nil"/>
              <w:bottom w:val="nil"/>
              <w:right w:val="nil"/>
            </w:tcBorders>
            <w:shd w:val="clear" w:color="auto" w:fill="auto"/>
            <w:noWrap/>
            <w:vAlign w:val="bottom"/>
            <w:hideMark/>
          </w:tcPr>
          <w:p w14:paraId="7C5D0FDF" w14:textId="77777777" w:rsidR="00DC2757" w:rsidRPr="00DC2757" w:rsidRDefault="00DC2757" w:rsidP="00DC2757">
            <w:pPr>
              <w:spacing w:after="0" w:line="240" w:lineRule="auto"/>
              <w:jc w:val="center"/>
              <w:rPr>
                <w:ins w:id="6283" w:author="Commodore, Sarah" w:date="2023-03-22T16:21:00Z"/>
                <w:rFonts w:ascii="Calibri" w:eastAsia="Times New Roman" w:hAnsi="Calibri" w:cs="Calibri"/>
                <w:color w:val="000000"/>
                <w:sz w:val="20"/>
                <w:szCs w:val="20"/>
              </w:rPr>
            </w:pPr>
            <w:ins w:id="6284" w:author="Commodore, Sarah" w:date="2023-03-22T16:21:00Z">
              <w:r w:rsidRPr="00DC2757">
                <w:rPr>
                  <w:rFonts w:ascii="Calibri" w:eastAsia="Times New Roman" w:hAnsi="Calibri" w:cs="Calibri"/>
                  <w:color w:val="000000"/>
                  <w:sz w:val="20"/>
                  <w:szCs w:val="20"/>
                </w:rPr>
                <w:t>*</w:t>
              </w:r>
            </w:ins>
          </w:p>
        </w:tc>
      </w:tr>
      <w:tr w:rsidR="00DC2757" w:rsidRPr="00DC2757" w14:paraId="74594F61" w14:textId="77777777" w:rsidTr="00DC2757">
        <w:trPr>
          <w:trHeight w:val="260"/>
          <w:ins w:id="6285" w:author="Commodore, Sarah" w:date="2023-03-22T16:21:00Z"/>
        </w:trPr>
        <w:tc>
          <w:tcPr>
            <w:tcW w:w="0" w:type="auto"/>
            <w:tcBorders>
              <w:top w:val="nil"/>
              <w:left w:val="nil"/>
              <w:bottom w:val="nil"/>
              <w:right w:val="nil"/>
            </w:tcBorders>
            <w:shd w:val="clear" w:color="auto" w:fill="auto"/>
            <w:noWrap/>
            <w:vAlign w:val="bottom"/>
            <w:hideMark/>
          </w:tcPr>
          <w:p w14:paraId="69175461" w14:textId="77777777" w:rsidR="00DC2757" w:rsidRPr="00DC2757" w:rsidRDefault="00DC2757" w:rsidP="00DC2757">
            <w:pPr>
              <w:spacing w:after="0" w:line="240" w:lineRule="auto"/>
              <w:rPr>
                <w:ins w:id="6286" w:author="Commodore, Sarah" w:date="2023-03-22T16:21:00Z"/>
                <w:rFonts w:ascii="Calibri" w:eastAsia="Times New Roman" w:hAnsi="Calibri" w:cs="Calibri"/>
                <w:color w:val="000000"/>
                <w:sz w:val="20"/>
                <w:szCs w:val="20"/>
              </w:rPr>
            </w:pPr>
            <w:ins w:id="6287" w:author="Commodore, Sarah" w:date="2023-03-22T16:21:00Z">
              <w:r w:rsidRPr="00DC2757">
                <w:rPr>
                  <w:rFonts w:ascii="Calibri" w:eastAsia="Times New Roman" w:hAnsi="Calibri" w:cs="Calibri"/>
                  <w:color w:val="000000"/>
                  <w:sz w:val="20"/>
                  <w:szCs w:val="20"/>
                </w:rPr>
                <w:t>ENSG00000249173.6</w:t>
              </w:r>
            </w:ins>
          </w:p>
        </w:tc>
        <w:tc>
          <w:tcPr>
            <w:tcW w:w="0" w:type="auto"/>
            <w:tcBorders>
              <w:top w:val="nil"/>
              <w:left w:val="nil"/>
              <w:bottom w:val="nil"/>
              <w:right w:val="nil"/>
            </w:tcBorders>
            <w:shd w:val="clear" w:color="auto" w:fill="auto"/>
            <w:noWrap/>
            <w:vAlign w:val="bottom"/>
            <w:hideMark/>
          </w:tcPr>
          <w:p w14:paraId="3F0CED99" w14:textId="77777777" w:rsidR="00DC2757" w:rsidRPr="00DC2757" w:rsidRDefault="00DC2757" w:rsidP="00DC2757">
            <w:pPr>
              <w:spacing w:after="0" w:line="240" w:lineRule="auto"/>
              <w:rPr>
                <w:ins w:id="6288" w:author="Commodore, Sarah" w:date="2023-03-22T16:21:00Z"/>
                <w:rFonts w:ascii="Calibri" w:eastAsia="Times New Roman" w:hAnsi="Calibri" w:cs="Calibri"/>
                <w:color w:val="000000"/>
                <w:sz w:val="20"/>
                <w:szCs w:val="20"/>
              </w:rPr>
            </w:pPr>
            <w:ins w:id="6289" w:author="Commodore, Sarah" w:date="2023-03-22T16:21:00Z">
              <w:r w:rsidRPr="00DC2757">
                <w:rPr>
                  <w:rFonts w:ascii="Calibri" w:eastAsia="Times New Roman" w:hAnsi="Calibri" w:cs="Calibri"/>
                  <w:color w:val="000000"/>
                  <w:sz w:val="20"/>
                  <w:szCs w:val="20"/>
                </w:rPr>
                <w:t>LINC01093</w:t>
              </w:r>
            </w:ins>
          </w:p>
        </w:tc>
        <w:tc>
          <w:tcPr>
            <w:tcW w:w="0" w:type="auto"/>
            <w:tcBorders>
              <w:top w:val="nil"/>
              <w:left w:val="nil"/>
              <w:bottom w:val="nil"/>
              <w:right w:val="nil"/>
            </w:tcBorders>
            <w:shd w:val="clear" w:color="auto" w:fill="auto"/>
            <w:noWrap/>
            <w:vAlign w:val="bottom"/>
            <w:hideMark/>
          </w:tcPr>
          <w:p w14:paraId="6E03D0AF" w14:textId="77777777" w:rsidR="00DC2757" w:rsidRPr="00DC2757" w:rsidRDefault="00DC2757" w:rsidP="00DC2757">
            <w:pPr>
              <w:spacing w:after="0" w:line="240" w:lineRule="auto"/>
              <w:jc w:val="center"/>
              <w:rPr>
                <w:ins w:id="6290" w:author="Commodore, Sarah" w:date="2023-03-22T16:21:00Z"/>
                <w:rFonts w:ascii="Calibri" w:eastAsia="Times New Roman" w:hAnsi="Calibri" w:cs="Calibri"/>
                <w:color w:val="000000"/>
                <w:sz w:val="20"/>
                <w:szCs w:val="20"/>
              </w:rPr>
            </w:pPr>
            <w:ins w:id="6291"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2369BC11" w14:textId="77777777" w:rsidR="00DC2757" w:rsidRPr="00DC2757" w:rsidRDefault="00DC2757" w:rsidP="00DC2757">
            <w:pPr>
              <w:spacing w:after="0" w:line="240" w:lineRule="auto"/>
              <w:jc w:val="center"/>
              <w:rPr>
                <w:ins w:id="6292" w:author="Commodore, Sarah" w:date="2023-03-22T16:21:00Z"/>
                <w:rFonts w:ascii="Calibri" w:eastAsia="Times New Roman" w:hAnsi="Calibri" w:cs="Calibri"/>
                <w:color w:val="000000"/>
                <w:sz w:val="20"/>
                <w:szCs w:val="20"/>
              </w:rPr>
            </w:pPr>
            <w:ins w:id="6293"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2A60A0A2" w14:textId="77777777" w:rsidR="00DC2757" w:rsidRPr="00DC2757" w:rsidRDefault="00DC2757" w:rsidP="00DC2757">
            <w:pPr>
              <w:spacing w:after="0" w:line="240" w:lineRule="auto"/>
              <w:jc w:val="center"/>
              <w:rPr>
                <w:ins w:id="6294" w:author="Commodore, Sarah" w:date="2023-03-22T16:21:00Z"/>
                <w:rFonts w:ascii="Calibri" w:eastAsia="Times New Roman" w:hAnsi="Calibri" w:cs="Calibri"/>
                <w:color w:val="000000"/>
                <w:sz w:val="20"/>
                <w:szCs w:val="20"/>
              </w:rPr>
            </w:pPr>
            <w:ins w:id="6295" w:author="Commodore, Sarah" w:date="2023-03-22T16:21:00Z">
              <w:r w:rsidRPr="00DC2757">
                <w:rPr>
                  <w:rFonts w:ascii="Calibri" w:eastAsia="Times New Roman" w:hAnsi="Calibri" w:cs="Calibri"/>
                  <w:color w:val="000000"/>
                  <w:sz w:val="20"/>
                  <w:szCs w:val="20"/>
                </w:rPr>
                <w:t>4.7E-03</w:t>
              </w:r>
            </w:ins>
          </w:p>
        </w:tc>
        <w:tc>
          <w:tcPr>
            <w:tcW w:w="0" w:type="auto"/>
            <w:tcBorders>
              <w:top w:val="nil"/>
              <w:left w:val="nil"/>
              <w:bottom w:val="nil"/>
              <w:right w:val="nil"/>
            </w:tcBorders>
            <w:shd w:val="clear" w:color="auto" w:fill="auto"/>
            <w:noWrap/>
            <w:vAlign w:val="bottom"/>
            <w:hideMark/>
          </w:tcPr>
          <w:p w14:paraId="57FF3321" w14:textId="77777777" w:rsidR="00DC2757" w:rsidRPr="00DC2757" w:rsidRDefault="00DC2757" w:rsidP="00DC2757">
            <w:pPr>
              <w:spacing w:after="0" w:line="240" w:lineRule="auto"/>
              <w:jc w:val="center"/>
              <w:rPr>
                <w:ins w:id="6296" w:author="Commodore, Sarah" w:date="2023-03-22T16:21:00Z"/>
                <w:rFonts w:ascii="Calibri" w:eastAsia="Times New Roman" w:hAnsi="Calibri" w:cs="Calibri"/>
                <w:color w:val="000000"/>
                <w:sz w:val="20"/>
                <w:szCs w:val="20"/>
              </w:rPr>
            </w:pPr>
            <w:ins w:id="6297" w:author="Commodore, Sarah" w:date="2023-03-22T16:21:00Z">
              <w:r w:rsidRPr="00DC2757">
                <w:rPr>
                  <w:rFonts w:ascii="Calibri" w:eastAsia="Times New Roman" w:hAnsi="Calibri" w:cs="Calibri"/>
                  <w:color w:val="000000"/>
                  <w:sz w:val="20"/>
                  <w:szCs w:val="20"/>
                </w:rPr>
                <w:t>*</w:t>
              </w:r>
            </w:ins>
          </w:p>
        </w:tc>
      </w:tr>
      <w:tr w:rsidR="00DC2757" w:rsidRPr="00DC2757" w14:paraId="58BB7784" w14:textId="77777777" w:rsidTr="00DC2757">
        <w:trPr>
          <w:trHeight w:val="260"/>
          <w:ins w:id="6298" w:author="Commodore, Sarah" w:date="2023-03-22T16:21:00Z"/>
        </w:trPr>
        <w:tc>
          <w:tcPr>
            <w:tcW w:w="0" w:type="auto"/>
            <w:tcBorders>
              <w:top w:val="nil"/>
              <w:left w:val="nil"/>
              <w:bottom w:val="nil"/>
              <w:right w:val="nil"/>
            </w:tcBorders>
            <w:shd w:val="clear" w:color="auto" w:fill="auto"/>
            <w:noWrap/>
            <w:vAlign w:val="bottom"/>
            <w:hideMark/>
          </w:tcPr>
          <w:p w14:paraId="214726A3" w14:textId="77777777" w:rsidR="00DC2757" w:rsidRPr="00DC2757" w:rsidRDefault="00DC2757" w:rsidP="00DC2757">
            <w:pPr>
              <w:spacing w:after="0" w:line="240" w:lineRule="auto"/>
              <w:rPr>
                <w:ins w:id="6299" w:author="Commodore, Sarah" w:date="2023-03-22T16:21:00Z"/>
                <w:rFonts w:ascii="Calibri" w:eastAsia="Times New Roman" w:hAnsi="Calibri" w:cs="Calibri"/>
                <w:color w:val="000000"/>
                <w:sz w:val="20"/>
                <w:szCs w:val="20"/>
              </w:rPr>
            </w:pPr>
            <w:ins w:id="6300" w:author="Commodore, Sarah" w:date="2023-03-22T16:21:00Z">
              <w:r w:rsidRPr="00DC2757">
                <w:rPr>
                  <w:rFonts w:ascii="Calibri" w:eastAsia="Times New Roman" w:hAnsi="Calibri" w:cs="Calibri"/>
                  <w:color w:val="000000"/>
                  <w:sz w:val="20"/>
                  <w:szCs w:val="20"/>
                </w:rPr>
                <w:t>ENSG00000200087.1</w:t>
              </w:r>
            </w:ins>
          </w:p>
        </w:tc>
        <w:tc>
          <w:tcPr>
            <w:tcW w:w="0" w:type="auto"/>
            <w:tcBorders>
              <w:top w:val="nil"/>
              <w:left w:val="nil"/>
              <w:bottom w:val="nil"/>
              <w:right w:val="nil"/>
            </w:tcBorders>
            <w:shd w:val="clear" w:color="auto" w:fill="auto"/>
            <w:noWrap/>
            <w:vAlign w:val="bottom"/>
            <w:hideMark/>
          </w:tcPr>
          <w:p w14:paraId="41A2125B" w14:textId="77777777" w:rsidR="00DC2757" w:rsidRPr="00DC2757" w:rsidRDefault="00DC2757" w:rsidP="00DC2757">
            <w:pPr>
              <w:spacing w:after="0" w:line="240" w:lineRule="auto"/>
              <w:rPr>
                <w:ins w:id="6301" w:author="Commodore, Sarah" w:date="2023-03-22T16:21:00Z"/>
                <w:rFonts w:ascii="Calibri" w:eastAsia="Times New Roman" w:hAnsi="Calibri" w:cs="Calibri"/>
                <w:color w:val="000000"/>
                <w:sz w:val="20"/>
                <w:szCs w:val="20"/>
              </w:rPr>
            </w:pPr>
            <w:ins w:id="6302" w:author="Commodore, Sarah" w:date="2023-03-22T16:21:00Z">
              <w:r w:rsidRPr="00DC2757">
                <w:rPr>
                  <w:rFonts w:ascii="Calibri" w:eastAsia="Times New Roman" w:hAnsi="Calibri" w:cs="Calibri"/>
                  <w:color w:val="000000"/>
                  <w:sz w:val="20"/>
                  <w:szCs w:val="20"/>
                </w:rPr>
                <w:t>SNORA73B</w:t>
              </w:r>
            </w:ins>
          </w:p>
        </w:tc>
        <w:tc>
          <w:tcPr>
            <w:tcW w:w="0" w:type="auto"/>
            <w:tcBorders>
              <w:top w:val="nil"/>
              <w:left w:val="nil"/>
              <w:bottom w:val="nil"/>
              <w:right w:val="nil"/>
            </w:tcBorders>
            <w:shd w:val="clear" w:color="auto" w:fill="auto"/>
            <w:noWrap/>
            <w:vAlign w:val="bottom"/>
            <w:hideMark/>
          </w:tcPr>
          <w:p w14:paraId="01A7106B" w14:textId="77777777" w:rsidR="00DC2757" w:rsidRPr="00DC2757" w:rsidRDefault="00DC2757" w:rsidP="00DC2757">
            <w:pPr>
              <w:spacing w:after="0" w:line="240" w:lineRule="auto"/>
              <w:jc w:val="center"/>
              <w:rPr>
                <w:ins w:id="6303" w:author="Commodore, Sarah" w:date="2023-03-22T16:21:00Z"/>
                <w:rFonts w:ascii="Calibri" w:eastAsia="Times New Roman" w:hAnsi="Calibri" w:cs="Calibri"/>
                <w:color w:val="000000"/>
                <w:sz w:val="20"/>
                <w:szCs w:val="20"/>
              </w:rPr>
            </w:pPr>
            <w:ins w:id="6304"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012D86CE" w14:textId="77777777" w:rsidR="00DC2757" w:rsidRPr="00DC2757" w:rsidRDefault="00DC2757" w:rsidP="00DC2757">
            <w:pPr>
              <w:spacing w:after="0" w:line="240" w:lineRule="auto"/>
              <w:jc w:val="center"/>
              <w:rPr>
                <w:ins w:id="6305" w:author="Commodore, Sarah" w:date="2023-03-22T16:21:00Z"/>
                <w:rFonts w:ascii="Calibri" w:eastAsia="Times New Roman" w:hAnsi="Calibri" w:cs="Calibri"/>
                <w:color w:val="000000"/>
                <w:sz w:val="20"/>
                <w:szCs w:val="20"/>
              </w:rPr>
            </w:pPr>
            <w:ins w:id="6306" w:author="Commodore, Sarah" w:date="2023-03-22T16:21:00Z">
              <w:r w:rsidRPr="00DC2757">
                <w:rPr>
                  <w:rFonts w:ascii="Calibri" w:eastAsia="Times New Roman" w:hAnsi="Calibri" w:cs="Calibri"/>
                  <w:color w:val="000000"/>
                  <w:sz w:val="20"/>
                  <w:szCs w:val="20"/>
                </w:rPr>
                <w:t>9.9E-04</w:t>
              </w:r>
            </w:ins>
          </w:p>
        </w:tc>
        <w:tc>
          <w:tcPr>
            <w:tcW w:w="0" w:type="auto"/>
            <w:tcBorders>
              <w:top w:val="nil"/>
              <w:left w:val="nil"/>
              <w:bottom w:val="nil"/>
              <w:right w:val="nil"/>
            </w:tcBorders>
            <w:shd w:val="clear" w:color="auto" w:fill="auto"/>
            <w:noWrap/>
            <w:vAlign w:val="bottom"/>
            <w:hideMark/>
          </w:tcPr>
          <w:p w14:paraId="4A994D93" w14:textId="77777777" w:rsidR="00DC2757" w:rsidRPr="00DC2757" w:rsidRDefault="00DC2757" w:rsidP="00DC2757">
            <w:pPr>
              <w:spacing w:after="0" w:line="240" w:lineRule="auto"/>
              <w:jc w:val="center"/>
              <w:rPr>
                <w:ins w:id="6307" w:author="Commodore, Sarah" w:date="2023-03-22T16:21:00Z"/>
                <w:rFonts w:ascii="Calibri" w:eastAsia="Times New Roman" w:hAnsi="Calibri" w:cs="Calibri"/>
                <w:color w:val="000000"/>
                <w:sz w:val="20"/>
                <w:szCs w:val="20"/>
              </w:rPr>
            </w:pPr>
            <w:ins w:id="6308"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7641E357" w14:textId="77777777" w:rsidR="00DC2757" w:rsidRPr="00DC2757" w:rsidRDefault="00DC2757" w:rsidP="00DC2757">
            <w:pPr>
              <w:spacing w:after="0" w:line="240" w:lineRule="auto"/>
              <w:jc w:val="center"/>
              <w:rPr>
                <w:ins w:id="6309" w:author="Commodore, Sarah" w:date="2023-03-22T16:21:00Z"/>
                <w:rFonts w:ascii="Calibri" w:eastAsia="Times New Roman" w:hAnsi="Calibri" w:cs="Calibri"/>
                <w:color w:val="000000"/>
                <w:sz w:val="20"/>
                <w:szCs w:val="20"/>
              </w:rPr>
            </w:pPr>
            <w:ins w:id="6310" w:author="Commodore, Sarah" w:date="2023-03-22T16:21:00Z">
              <w:r w:rsidRPr="00DC2757">
                <w:rPr>
                  <w:rFonts w:ascii="Calibri" w:eastAsia="Times New Roman" w:hAnsi="Calibri" w:cs="Calibri"/>
                  <w:color w:val="000000"/>
                  <w:sz w:val="20"/>
                  <w:szCs w:val="20"/>
                </w:rPr>
                <w:t>*</w:t>
              </w:r>
            </w:ins>
          </w:p>
        </w:tc>
      </w:tr>
      <w:tr w:rsidR="00DC2757" w:rsidRPr="00DC2757" w14:paraId="2C0E9D14" w14:textId="77777777" w:rsidTr="00DC2757">
        <w:trPr>
          <w:trHeight w:val="260"/>
          <w:ins w:id="6311" w:author="Commodore, Sarah" w:date="2023-03-22T16:21:00Z"/>
        </w:trPr>
        <w:tc>
          <w:tcPr>
            <w:tcW w:w="0" w:type="auto"/>
            <w:tcBorders>
              <w:top w:val="nil"/>
              <w:left w:val="nil"/>
              <w:bottom w:val="nil"/>
              <w:right w:val="nil"/>
            </w:tcBorders>
            <w:shd w:val="clear" w:color="auto" w:fill="auto"/>
            <w:noWrap/>
            <w:vAlign w:val="bottom"/>
            <w:hideMark/>
          </w:tcPr>
          <w:p w14:paraId="2AE4E6FC" w14:textId="77777777" w:rsidR="00DC2757" w:rsidRPr="00DC2757" w:rsidRDefault="00DC2757" w:rsidP="00DC2757">
            <w:pPr>
              <w:spacing w:after="0" w:line="240" w:lineRule="auto"/>
              <w:rPr>
                <w:ins w:id="6312" w:author="Commodore, Sarah" w:date="2023-03-22T16:21:00Z"/>
                <w:rFonts w:ascii="Calibri" w:eastAsia="Times New Roman" w:hAnsi="Calibri" w:cs="Calibri"/>
                <w:color w:val="000000"/>
                <w:sz w:val="20"/>
                <w:szCs w:val="20"/>
              </w:rPr>
            </w:pPr>
            <w:ins w:id="6313" w:author="Commodore, Sarah" w:date="2023-03-22T16:21:00Z">
              <w:r w:rsidRPr="00DC2757">
                <w:rPr>
                  <w:rFonts w:ascii="Calibri" w:eastAsia="Times New Roman" w:hAnsi="Calibri" w:cs="Calibri"/>
                  <w:color w:val="000000"/>
                  <w:sz w:val="20"/>
                  <w:szCs w:val="20"/>
                </w:rPr>
                <w:t>ENSG00000255328.1</w:t>
              </w:r>
            </w:ins>
          </w:p>
        </w:tc>
        <w:tc>
          <w:tcPr>
            <w:tcW w:w="0" w:type="auto"/>
            <w:tcBorders>
              <w:top w:val="nil"/>
              <w:left w:val="nil"/>
              <w:bottom w:val="nil"/>
              <w:right w:val="nil"/>
            </w:tcBorders>
            <w:shd w:val="clear" w:color="auto" w:fill="auto"/>
            <w:noWrap/>
            <w:vAlign w:val="bottom"/>
            <w:hideMark/>
          </w:tcPr>
          <w:p w14:paraId="2A7E17D5" w14:textId="77777777" w:rsidR="00DC2757" w:rsidRPr="00DC2757" w:rsidRDefault="00DC2757" w:rsidP="00DC2757">
            <w:pPr>
              <w:spacing w:after="0" w:line="240" w:lineRule="auto"/>
              <w:rPr>
                <w:ins w:id="6314" w:author="Commodore, Sarah" w:date="2023-03-22T16:21:00Z"/>
                <w:rFonts w:ascii="Calibri" w:eastAsia="Times New Roman" w:hAnsi="Calibri" w:cs="Calibri"/>
                <w:color w:val="000000"/>
                <w:sz w:val="20"/>
                <w:szCs w:val="20"/>
              </w:rPr>
            </w:pPr>
            <w:ins w:id="6315" w:author="Commodore, Sarah" w:date="2023-03-22T16:21:00Z">
              <w:r w:rsidRPr="00DC2757">
                <w:rPr>
                  <w:rFonts w:ascii="Calibri" w:eastAsia="Times New Roman" w:hAnsi="Calibri" w:cs="Calibri"/>
                  <w:color w:val="000000"/>
                  <w:sz w:val="20"/>
                  <w:szCs w:val="20"/>
                </w:rPr>
                <w:t>AC136475.5</w:t>
              </w:r>
            </w:ins>
          </w:p>
        </w:tc>
        <w:tc>
          <w:tcPr>
            <w:tcW w:w="0" w:type="auto"/>
            <w:tcBorders>
              <w:top w:val="nil"/>
              <w:left w:val="nil"/>
              <w:bottom w:val="nil"/>
              <w:right w:val="nil"/>
            </w:tcBorders>
            <w:shd w:val="clear" w:color="auto" w:fill="auto"/>
            <w:noWrap/>
            <w:vAlign w:val="bottom"/>
            <w:hideMark/>
          </w:tcPr>
          <w:p w14:paraId="42650864" w14:textId="77777777" w:rsidR="00DC2757" w:rsidRPr="00DC2757" w:rsidRDefault="00DC2757" w:rsidP="00DC2757">
            <w:pPr>
              <w:spacing w:after="0" w:line="240" w:lineRule="auto"/>
              <w:jc w:val="center"/>
              <w:rPr>
                <w:ins w:id="6316" w:author="Commodore, Sarah" w:date="2023-03-22T16:21:00Z"/>
                <w:rFonts w:ascii="Calibri" w:eastAsia="Times New Roman" w:hAnsi="Calibri" w:cs="Calibri"/>
                <w:color w:val="000000"/>
                <w:sz w:val="20"/>
                <w:szCs w:val="20"/>
              </w:rPr>
            </w:pPr>
            <w:ins w:id="6317"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8FFBF24" w14:textId="77777777" w:rsidR="00DC2757" w:rsidRPr="00DC2757" w:rsidRDefault="00DC2757" w:rsidP="00DC2757">
            <w:pPr>
              <w:spacing w:after="0" w:line="240" w:lineRule="auto"/>
              <w:jc w:val="center"/>
              <w:rPr>
                <w:ins w:id="6318" w:author="Commodore, Sarah" w:date="2023-03-22T16:21:00Z"/>
                <w:rFonts w:ascii="Calibri" w:eastAsia="Times New Roman" w:hAnsi="Calibri" w:cs="Calibri"/>
                <w:color w:val="000000"/>
                <w:sz w:val="20"/>
                <w:szCs w:val="20"/>
              </w:rPr>
            </w:pPr>
            <w:ins w:id="6319" w:author="Commodore, Sarah" w:date="2023-03-22T16:21:00Z">
              <w:r w:rsidRPr="00DC2757">
                <w:rPr>
                  <w:rFonts w:ascii="Calibri" w:eastAsia="Times New Roman" w:hAnsi="Calibri" w:cs="Calibri"/>
                  <w:color w:val="000000"/>
                  <w:sz w:val="20"/>
                  <w:szCs w:val="20"/>
                </w:rPr>
                <w:t>8.7E-05</w:t>
              </w:r>
            </w:ins>
          </w:p>
        </w:tc>
        <w:tc>
          <w:tcPr>
            <w:tcW w:w="0" w:type="auto"/>
            <w:tcBorders>
              <w:top w:val="nil"/>
              <w:left w:val="nil"/>
              <w:bottom w:val="nil"/>
              <w:right w:val="nil"/>
            </w:tcBorders>
            <w:shd w:val="clear" w:color="auto" w:fill="auto"/>
            <w:noWrap/>
            <w:vAlign w:val="bottom"/>
            <w:hideMark/>
          </w:tcPr>
          <w:p w14:paraId="4654A79D" w14:textId="77777777" w:rsidR="00DC2757" w:rsidRPr="00DC2757" w:rsidRDefault="00DC2757" w:rsidP="00DC2757">
            <w:pPr>
              <w:spacing w:after="0" w:line="240" w:lineRule="auto"/>
              <w:jc w:val="center"/>
              <w:rPr>
                <w:ins w:id="6320" w:author="Commodore, Sarah" w:date="2023-03-22T16:21:00Z"/>
                <w:rFonts w:ascii="Calibri" w:eastAsia="Times New Roman" w:hAnsi="Calibri" w:cs="Calibri"/>
                <w:color w:val="000000"/>
                <w:sz w:val="20"/>
                <w:szCs w:val="20"/>
              </w:rPr>
            </w:pPr>
            <w:ins w:id="6321" w:author="Commodore, Sarah" w:date="2023-03-22T16:21:00Z">
              <w:r w:rsidRPr="00DC2757">
                <w:rPr>
                  <w:rFonts w:ascii="Calibri" w:eastAsia="Times New Roman" w:hAnsi="Calibri" w:cs="Calibri"/>
                  <w:color w:val="000000"/>
                  <w:sz w:val="20"/>
                  <w:szCs w:val="20"/>
                </w:rPr>
                <w:t>4.5E-04</w:t>
              </w:r>
            </w:ins>
          </w:p>
        </w:tc>
        <w:tc>
          <w:tcPr>
            <w:tcW w:w="0" w:type="auto"/>
            <w:tcBorders>
              <w:top w:val="nil"/>
              <w:left w:val="nil"/>
              <w:bottom w:val="nil"/>
              <w:right w:val="nil"/>
            </w:tcBorders>
            <w:shd w:val="clear" w:color="auto" w:fill="auto"/>
            <w:noWrap/>
            <w:vAlign w:val="bottom"/>
            <w:hideMark/>
          </w:tcPr>
          <w:p w14:paraId="38AEFC37" w14:textId="77777777" w:rsidR="00DC2757" w:rsidRPr="00DC2757" w:rsidRDefault="00DC2757" w:rsidP="00DC2757">
            <w:pPr>
              <w:spacing w:after="0" w:line="240" w:lineRule="auto"/>
              <w:jc w:val="center"/>
              <w:rPr>
                <w:ins w:id="6322" w:author="Commodore, Sarah" w:date="2023-03-22T16:21:00Z"/>
                <w:rFonts w:ascii="Calibri" w:eastAsia="Times New Roman" w:hAnsi="Calibri" w:cs="Calibri"/>
                <w:color w:val="000000"/>
                <w:sz w:val="20"/>
                <w:szCs w:val="20"/>
              </w:rPr>
            </w:pPr>
            <w:ins w:id="6323" w:author="Commodore, Sarah" w:date="2023-03-22T16:21:00Z">
              <w:r w:rsidRPr="00DC2757">
                <w:rPr>
                  <w:rFonts w:ascii="Calibri" w:eastAsia="Times New Roman" w:hAnsi="Calibri" w:cs="Calibri"/>
                  <w:color w:val="000000"/>
                  <w:sz w:val="20"/>
                  <w:szCs w:val="20"/>
                </w:rPr>
                <w:t>*</w:t>
              </w:r>
            </w:ins>
          </w:p>
        </w:tc>
      </w:tr>
      <w:tr w:rsidR="00DC2757" w:rsidRPr="00DC2757" w14:paraId="232EA08E" w14:textId="77777777" w:rsidTr="00DC2757">
        <w:trPr>
          <w:trHeight w:val="260"/>
          <w:ins w:id="6324" w:author="Commodore, Sarah" w:date="2023-03-22T16:21:00Z"/>
        </w:trPr>
        <w:tc>
          <w:tcPr>
            <w:tcW w:w="0" w:type="auto"/>
            <w:tcBorders>
              <w:top w:val="nil"/>
              <w:left w:val="nil"/>
              <w:bottom w:val="nil"/>
              <w:right w:val="nil"/>
            </w:tcBorders>
            <w:shd w:val="clear" w:color="auto" w:fill="auto"/>
            <w:noWrap/>
            <w:vAlign w:val="bottom"/>
            <w:hideMark/>
          </w:tcPr>
          <w:p w14:paraId="47ACCC9A" w14:textId="77777777" w:rsidR="00DC2757" w:rsidRPr="00DC2757" w:rsidRDefault="00DC2757" w:rsidP="00DC2757">
            <w:pPr>
              <w:spacing w:after="0" w:line="240" w:lineRule="auto"/>
              <w:rPr>
                <w:ins w:id="6325" w:author="Commodore, Sarah" w:date="2023-03-22T16:21:00Z"/>
                <w:rFonts w:ascii="Calibri" w:eastAsia="Times New Roman" w:hAnsi="Calibri" w:cs="Calibri"/>
                <w:color w:val="000000"/>
                <w:sz w:val="20"/>
                <w:szCs w:val="20"/>
              </w:rPr>
            </w:pPr>
            <w:ins w:id="6326" w:author="Commodore, Sarah" w:date="2023-03-22T16:21:00Z">
              <w:r w:rsidRPr="00DC2757">
                <w:rPr>
                  <w:rFonts w:ascii="Calibri" w:eastAsia="Times New Roman" w:hAnsi="Calibri" w:cs="Calibri"/>
                  <w:color w:val="000000"/>
                  <w:sz w:val="20"/>
                  <w:szCs w:val="20"/>
                </w:rPr>
                <w:t>ENSG00000186407.7</w:t>
              </w:r>
            </w:ins>
          </w:p>
        </w:tc>
        <w:tc>
          <w:tcPr>
            <w:tcW w:w="0" w:type="auto"/>
            <w:tcBorders>
              <w:top w:val="nil"/>
              <w:left w:val="nil"/>
              <w:bottom w:val="nil"/>
              <w:right w:val="nil"/>
            </w:tcBorders>
            <w:shd w:val="clear" w:color="auto" w:fill="auto"/>
            <w:noWrap/>
            <w:vAlign w:val="bottom"/>
            <w:hideMark/>
          </w:tcPr>
          <w:p w14:paraId="4B31FC99" w14:textId="77777777" w:rsidR="00DC2757" w:rsidRPr="00DC2757" w:rsidRDefault="00DC2757" w:rsidP="00DC2757">
            <w:pPr>
              <w:spacing w:after="0" w:line="240" w:lineRule="auto"/>
              <w:rPr>
                <w:ins w:id="6327" w:author="Commodore, Sarah" w:date="2023-03-22T16:21:00Z"/>
                <w:rFonts w:ascii="Calibri" w:eastAsia="Times New Roman" w:hAnsi="Calibri" w:cs="Calibri"/>
                <w:color w:val="000000"/>
                <w:sz w:val="20"/>
                <w:szCs w:val="20"/>
              </w:rPr>
            </w:pPr>
            <w:ins w:id="6328" w:author="Commodore, Sarah" w:date="2023-03-22T16:21:00Z">
              <w:r w:rsidRPr="00DC2757">
                <w:rPr>
                  <w:rFonts w:ascii="Calibri" w:eastAsia="Times New Roman" w:hAnsi="Calibri" w:cs="Calibri"/>
                  <w:color w:val="000000"/>
                  <w:sz w:val="20"/>
                  <w:szCs w:val="20"/>
                </w:rPr>
                <w:t>CD300E</w:t>
              </w:r>
            </w:ins>
          </w:p>
        </w:tc>
        <w:tc>
          <w:tcPr>
            <w:tcW w:w="0" w:type="auto"/>
            <w:tcBorders>
              <w:top w:val="nil"/>
              <w:left w:val="nil"/>
              <w:bottom w:val="nil"/>
              <w:right w:val="nil"/>
            </w:tcBorders>
            <w:shd w:val="clear" w:color="auto" w:fill="auto"/>
            <w:noWrap/>
            <w:vAlign w:val="bottom"/>
            <w:hideMark/>
          </w:tcPr>
          <w:p w14:paraId="57B44C74" w14:textId="77777777" w:rsidR="00DC2757" w:rsidRPr="00DC2757" w:rsidRDefault="00DC2757" w:rsidP="00DC2757">
            <w:pPr>
              <w:spacing w:after="0" w:line="240" w:lineRule="auto"/>
              <w:jc w:val="center"/>
              <w:rPr>
                <w:ins w:id="6329" w:author="Commodore, Sarah" w:date="2023-03-22T16:21:00Z"/>
                <w:rFonts w:ascii="Calibri" w:eastAsia="Times New Roman" w:hAnsi="Calibri" w:cs="Calibri"/>
                <w:color w:val="000000"/>
                <w:sz w:val="20"/>
                <w:szCs w:val="20"/>
              </w:rPr>
            </w:pPr>
            <w:ins w:id="6330" w:author="Commodore, Sarah" w:date="2023-03-22T16:21:00Z">
              <w:r w:rsidRPr="00DC2757">
                <w:rPr>
                  <w:rFonts w:ascii="Calibri" w:eastAsia="Times New Roman" w:hAnsi="Calibri" w:cs="Calibri"/>
                  <w:color w:val="000000"/>
                  <w:sz w:val="20"/>
                  <w:szCs w:val="20"/>
                </w:rPr>
                <w:t>2.7E+00</w:t>
              </w:r>
            </w:ins>
          </w:p>
        </w:tc>
        <w:tc>
          <w:tcPr>
            <w:tcW w:w="0" w:type="auto"/>
            <w:tcBorders>
              <w:top w:val="nil"/>
              <w:left w:val="nil"/>
              <w:bottom w:val="nil"/>
              <w:right w:val="nil"/>
            </w:tcBorders>
            <w:shd w:val="clear" w:color="auto" w:fill="auto"/>
            <w:noWrap/>
            <w:vAlign w:val="bottom"/>
            <w:hideMark/>
          </w:tcPr>
          <w:p w14:paraId="3AE5D3EF" w14:textId="77777777" w:rsidR="00DC2757" w:rsidRPr="00DC2757" w:rsidRDefault="00DC2757" w:rsidP="00DC2757">
            <w:pPr>
              <w:spacing w:after="0" w:line="240" w:lineRule="auto"/>
              <w:jc w:val="center"/>
              <w:rPr>
                <w:ins w:id="6331" w:author="Commodore, Sarah" w:date="2023-03-22T16:21:00Z"/>
                <w:rFonts w:ascii="Calibri" w:eastAsia="Times New Roman" w:hAnsi="Calibri" w:cs="Calibri"/>
                <w:color w:val="000000"/>
                <w:sz w:val="20"/>
                <w:szCs w:val="20"/>
              </w:rPr>
            </w:pPr>
            <w:ins w:id="6332"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1E0050D7" w14:textId="77777777" w:rsidR="00DC2757" w:rsidRPr="00DC2757" w:rsidRDefault="00DC2757" w:rsidP="00DC2757">
            <w:pPr>
              <w:spacing w:after="0" w:line="240" w:lineRule="auto"/>
              <w:jc w:val="center"/>
              <w:rPr>
                <w:ins w:id="6333" w:author="Commodore, Sarah" w:date="2023-03-22T16:21:00Z"/>
                <w:rFonts w:ascii="Calibri" w:eastAsia="Times New Roman" w:hAnsi="Calibri" w:cs="Calibri"/>
                <w:color w:val="000000"/>
                <w:sz w:val="20"/>
                <w:szCs w:val="20"/>
              </w:rPr>
            </w:pPr>
            <w:ins w:id="6334"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0D2A19DB" w14:textId="77777777" w:rsidR="00DC2757" w:rsidRPr="00DC2757" w:rsidRDefault="00DC2757" w:rsidP="00DC2757">
            <w:pPr>
              <w:spacing w:after="0" w:line="240" w:lineRule="auto"/>
              <w:jc w:val="center"/>
              <w:rPr>
                <w:ins w:id="6335" w:author="Commodore, Sarah" w:date="2023-03-22T16:21:00Z"/>
                <w:rFonts w:ascii="Calibri" w:eastAsia="Times New Roman" w:hAnsi="Calibri" w:cs="Calibri"/>
                <w:color w:val="000000"/>
                <w:sz w:val="20"/>
                <w:szCs w:val="20"/>
              </w:rPr>
            </w:pPr>
            <w:ins w:id="6336" w:author="Commodore, Sarah" w:date="2023-03-22T16:21:00Z">
              <w:r w:rsidRPr="00DC2757">
                <w:rPr>
                  <w:rFonts w:ascii="Calibri" w:eastAsia="Times New Roman" w:hAnsi="Calibri" w:cs="Calibri"/>
                  <w:color w:val="000000"/>
                  <w:sz w:val="20"/>
                  <w:szCs w:val="20"/>
                </w:rPr>
                <w:t>*</w:t>
              </w:r>
            </w:ins>
          </w:p>
        </w:tc>
      </w:tr>
      <w:tr w:rsidR="00DC2757" w:rsidRPr="00DC2757" w14:paraId="07B4F56C" w14:textId="77777777" w:rsidTr="00DC2757">
        <w:trPr>
          <w:trHeight w:val="260"/>
          <w:ins w:id="6337" w:author="Commodore, Sarah" w:date="2023-03-22T16:21:00Z"/>
        </w:trPr>
        <w:tc>
          <w:tcPr>
            <w:tcW w:w="0" w:type="auto"/>
            <w:tcBorders>
              <w:top w:val="nil"/>
              <w:left w:val="nil"/>
              <w:bottom w:val="nil"/>
              <w:right w:val="nil"/>
            </w:tcBorders>
            <w:shd w:val="clear" w:color="auto" w:fill="auto"/>
            <w:noWrap/>
            <w:vAlign w:val="bottom"/>
            <w:hideMark/>
          </w:tcPr>
          <w:p w14:paraId="4ED231B0" w14:textId="77777777" w:rsidR="00DC2757" w:rsidRPr="00DC2757" w:rsidRDefault="00DC2757" w:rsidP="00DC2757">
            <w:pPr>
              <w:spacing w:after="0" w:line="240" w:lineRule="auto"/>
              <w:rPr>
                <w:ins w:id="6338" w:author="Commodore, Sarah" w:date="2023-03-22T16:21:00Z"/>
                <w:rFonts w:ascii="Calibri" w:eastAsia="Times New Roman" w:hAnsi="Calibri" w:cs="Calibri"/>
                <w:color w:val="000000"/>
                <w:sz w:val="20"/>
                <w:szCs w:val="20"/>
              </w:rPr>
            </w:pPr>
            <w:ins w:id="6339" w:author="Commodore, Sarah" w:date="2023-03-22T16:21:00Z">
              <w:r w:rsidRPr="00DC2757">
                <w:rPr>
                  <w:rFonts w:ascii="Calibri" w:eastAsia="Times New Roman" w:hAnsi="Calibri" w:cs="Calibri"/>
                  <w:color w:val="000000"/>
                  <w:sz w:val="20"/>
                  <w:szCs w:val="20"/>
                </w:rPr>
                <w:t>ENSG00000125538.12</w:t>
              </w:r>
            </w:ins>
          </w:p>
        </w:tc>
        <w:tc>
          <w:tcPr>
            <w:tcW w:w="0" w:type="auto"/>
            <w:tcBorders>
              <w:top w:val="nil"/>
              <w:left w:val="nil"/>
              <w:bottom w:val="nil"/>
              <w:right w:val="nil"/>
            </w:tcBorders>
            <w:shd w:val="clear" w:color="auto" w:fill="auto"/>
            <w:noWrap/>
            <w:vAlign w:val="bottom"/>
            <w:hideMark/>
          </w:tcPr>
          <w:p w14:paraId="70C91F6D" w14:textId="77777777" w:rsidR="00DC2757" w:rsidRPr="00DC2757" w:rsidRDefault="00DC2757" w:rsidP="00DC2757">
            <w:pPr>
              <w:spacing w:after="0" w:line="240" w:lineRule="auto"/>
              <w:rPr>
                <w:ins w:id="6340" w:author="Commodore, Sarah" w:date="2023-03-22T16:21:00Z"/>
                <w:rFonts w:ascii="Calibri" w:eastAsia="Times New Roman" w:hAnsi="Calibri" w:cs="Calibri"/>
                <w:color w:val="000000"/>
                <w:sz w:val="20"/>
                <w:szCs w:val="20"/>
              </w:rPr>
            </w:pPr>
            <w:ins w:id="6341" w:author="Commodore, Sarah" w:date="2023-03-22T16:21:00Z">
              <w:r w:rsidRPr="00DC2757">
                <w:rPr>
                  <w:rFonts w:ascii="Calibri" w:eastAsia="Times New Roman" w:hAnsi="Calibri" w:cs="Calibri"/>
                  <w:color w:val="000000"/>
                  <w:sz w:val="20"/>
                  <w:szCs w:val="20"/>
                </w:rPr>
                <w:t>IL1B</w:t>
              </w:r>
            </w:ins>
          </w:p>
        </w:tc>
        <w:tc>
          <w:tcPr>
            <w:tcW w:w="0" w:type="auto"/>
            <w:tcBorders>
              <w:top w:val="nil"/>
              <w:left w:val="nil"/>
              <w:bottom w:val="nil"/>
              <w:right w:val="nil"/>
            </w:tcBorders>
            <w:shd w:val="clear" w:color="auto" w:fill="auto"/>
            <w:noWrap/>
            <w:vAlign w:val="bottom"/>
            <w:hideMark/>
          </w:tcPr>
          <w:p w14:paraId="6EC7876A" w14:textId="77777777" w:rsidR="00DC2757" w:rsidRPr="00DC2757" w:rsidRDefault="00DC2757" w:rsidP="00DC2757">
            <w:pPr>
              <w:spacing w:after="0" w:line="240" w:lineRule="auto"/>
              <w:jc w:val="center"/>
              <w:rPr>
                <w:ins w:id="6342" w:author="Commodore, Sarah" w:date="2023-03-22T16:21:00Z"/>
                <w:rFonts w:ascii="Calibri" w:eastAsia="Times New Roman" w:hAnsi="Calibri" w:cs="Calibri"/>
                <w:color w:val="000000"/>
                <w:sz w:val="20"/>
                <w:szCs w:val="20"/>
              </w:rPr>
            </w:pPr>
            <w:ins w:id="6343"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7A2E038" w14:textId="77777777" w:rsidR="00DC2757" w:rsidRPr="00DC2757" w:rsidRDefault="00DC2757" w:rsidP="00DC2757">
            <w:pPr>
              <w:spacing w:after="0" w:line="240" w:lineRule="auto"/>
              <w:jc w:val="center"/>
              <w:rPr>
                <w:ins w:id="6344" w:author="Commodore, Sarah" w:date="2023-03-22T16:21:00Z"/>
                <w:rFonts w:ascii="Calibri" w:eastAsia="Times New Roman" w:hAnsi="Calibri" w:cs="Calibri"/>
                <w:color w:val="000000"/>
                <w:sz w:val="20"/>
                <w:szCs w:val="20"/>
              </w:rPr>
            </w:pPr>
            <w:ins w:id="6345" w:author="Commodore, Sarah" w:date="2023-03-22T16:21:00Z">
              <w:r w:rsidRPr="00DC2757">
                <w:rPr>
                  <w:rFonts w:ascii="Calibri" w:eastAsia="Times New Roman" w:hAnsi="Calibri" w:cs="Calibri"/>
                  <w:color w:val="000000"/>
                  <w:sz w:val="20"/>
                  <w:szCs w:val="20"/>
                </w:rPr>
                <w:t>5.0E-05</w:t>
              </w:r>
            </w:ins>
          </w:p>
        </w:tc>
        <w:tc>
          <w:tcPr>
            <w:tcW w:w="0" w:type="auto"/>
            <w:tcBorders>
              <w:top w:val="nil"/>
              <w:left w:val="nil"/>
              <w:bottom w:val="nil"/>
              <w:right w:val="nil"/>
            </w:tcBorders>
            <w:shd w:val="clear" w:color="auto" w:fill="auto"/>
            <w:noWrap/>
            <w:vAlign w:val="bottom"/>
            <w:hideMark/>
          </w:tcPr>
          <w:p w14:paraId="3E80C825" w14:textId="77777777" w:rsidR="00DC2757" w:rsidRPr="00DC2757" w:rsidRDefault="00DC2757" w:rsidP="00DC2757">
            <w:pPr>
              <w:spacing w:after="0" w:line="240" w:lineRule="auto"/>
              <w:jc w:val="center"/>
              <w:rPr>
                <w:ins w:id="6346" w:author="Commodore, Sarah" w:date="2023-03-22T16:21:00Z"/>
                <w:rFonts w:ascii="Calibri" w:eastAsia="Times New Roman" w:hAnsi="Calibri" w:cs="Calibri"/>
                <w:color w:val="000000"/>
                <w:sz w:val="20"/>
                <w:szCs w:val="20"/>
              </w:rPr>
            </w:pPr>
            <w:ins w:id="6347" w:author="Commodore, Sarah" w:date="2023-03-22T16:21:00Z">
              <w:r w:rsidRPr="00DC2757">
                <w:rPr>
                  <w:rFonts w:ascii="Calibri" w:eastAsia="Times New Roman" w:hAnsi="Calibri" w:cs="Calibri"/>
                  <w:color w:val="000000"/>
                  <w:sz w:val="20"/>
                  <w:szCs w:val="20"/>
                </w:rPr>
                <w:t>2.8E-04</w:t>
              </w:r>
            </w:ins>
          </w:p>
        </w:tc>
        <w:tc>
          <w:tcPr>
            <w:tcW w:w="0" w:type="auto"/>
            <w:tcBorders>
              <w:top w:val="nil"/>
              <w:left w:val="nil"/>
              <w:bottom w:val="nil"/>
              <w:right w:val="nil"/>
            </w:tcBorders>
            <w:shd w:val="clear" w:color="auto" w:fill="auto"/>
            <w:noWrap/>
            <w:vAlign w:val="bottom"/>
            <w:hideMark/>
          </w:tcPr>
          <w:p w14:paraId="6D8AFA65" w14:textId="77777777" w:rsidR="00DC2757" w:rsidRPr="00DC2757" w:rsidRDefault="00DC2757" w:rsidP="00DC2757">
            <w:pPr>
              <w:spacing w:after="0" w:line="240" w:lineRule="auto"/>
              <w:jc w:val="center"/>
              <w:rPr>
                <w:ins w:id="6348" w:author="Commodore, Sarah" w:date="2023-03-22T16:21:00Z"/>
                <w:rFonts w:ascii="Calibri" w:eastAsia="Times New Roman" w:hAnsi="Calibri" w:cs="Calibri"/>
                <w:color w:val="000000"/>
                <w:sz w:val="20"/>
                <w:szCs w:val="20"/>
              </w:rPr>
            </w:pPr>
            <w:ins w:id="6349" w:author="Commodore, Sarah" w:date="2023-03-22T16:21:00Z">
              <w:r w:rsidRPr="00DC2757">
                <w:rPr>
                  <w:rFonts w:ascii="Calibri" w:eastAsia="Times New Roman" w:hAnsi="Calibri" w:cs="Calibri"/>
                  <w:color w:val="000000"/>
                  <w:sz w:val="20"/>
                  <w:szCs w:val="20"/>
                </w:rPr>
                <w:t>*</w:t>
              </w:r>
            </w:ins>
          </w:p>
        </w:tc>
      </w:tr>
      <w:tr w:rsidR="00DC2757" w:rsidRPr="00DC2757" w14:paraId="767509D4" w14:textId="77777777" w:rsidTr="00DC2757">
        <w:trPr>
          <w:trHeight w:val="260"/>
          <w:ins w:id="6350" w:author="Commodore, Sarah" w:date="2023-03-22T16:21:00Z"/>
        </w:trPr>
        <w:tc>
          <w:tcPr>
            <w:tcW w:w="0" w:type="auto"/>
            <w:tcBorders>
              <w:top w:val="nil"/>
              <w:left w:val="nil"/>
              <w:bottom w:val="nil"/>
              <w:right w:val="nil"/>
            </w:tcBorders>
            <w:shd w:val="clear" w:color="auto" w:fill="auto"/>
            <w:noWrap/>
            <w:vAlign w:val="bottom"/>
            <w:hideMark/>
          </w:tcPr>
          <w:p w14:paraId="4437E61C" w14:textId="77777777" w:rsidR="00DC2757" w:rsidRPr="00DC2757" w:rsidRDefault="00DC2757" w:rsidP="00DC2757">
            <w:pPr>
              <w:spacing w:after="0" w:line="240" w:lineRule="auto"/>
              <w:rPr>
                <w:ins w:id="6351" w:author="Commodore, Sarah" w:date="2023-03-22T16:21:00Z"/>
                <w:rFonts w:ascii="Calibri" w:eastAsia="Times New Roman" w:hAnsi="Calibri" w:cs="Calibri"/>
                <w:color w:val="000000"/>
                <w:sz w:val="20"/>
                <w:szCs w:val="20"/>
              </w:rPr>
            </w:pPr>
            <w:ins w:id="6352" w:author="Commodore, Sarah" w:date="2023-03-22T16:21:00Z">
              <w:r w:rsidRPr="00DC2757">
                <w:rPr>
                  <w:rFonts w:ascii="Calibri" w:eastAsia="Times New Roman" w:hAnsi="Calibri" w:cs="Calibri"/>
                  <w:color w:val="000000"/>
                  <w:sz w:val="20"/>
                  <w:szCs w:val="20"/>
                </w:rPr>
                <w:t>ENSG00000255823.5</w:t>
              </w:r>
            </w:ins>
          </w:p>
        </w:tc>
        <w:tc>
          <w:tcPr>
            <w:tcW w:w="0" w:type="auto"/>
            <w:tcBorders>
              <w:top w:val="nil"/>
              <w:left w:val="nil"/>
              <w:bottom w:val="nil"/>
              <w:right w:val="nil"/>
            </w:tcBorders>
            <w:shd w:val="clear" w:color="auto" w:fill="auto"/>
            <w:noWrap/>
            <w:vAlign w:val="bottom"/>
            <w:hideMark/>
          </w:tcPr>
          <w:p w14:paraId="2F838AA7" w14:textId="77777777" w:rsidR="00DC2757" w:rsidRPr="00DC2757" w:rsidRDefault="00DC2757" w:rsidP="00DC2757">
            <w:pPr>
              <w:spacing w:after="0" w:line="240" w:lineRule="auto"/>
              <w:rPr>
                <w:ins w:id="6353" w:author="Commodore, Sarah" w:date="2023-03-22T16:21:00Z"/>
                <w:rFonts w:ascii="Calibri" w:eastAsia="Times New Roman" w:hAnsi="Calibri" w:cs="Calibri"/>
                <w:color w:val="000000"/>
                <w:sz w:val="20"/>
                <w:szCs w:val="20"/>
              </w:rPr>
            </w:pPr>
            <w:ins w:id="6354" w:author="Commodore, Sarah" w:date="2023-03-22T16:21:00Z">
              <w:r w:rsidRPr="00DC2757">
                <w:rPr>
                  <w:rFonts w:ascii="Calibri" w:eastAsia="Times New Roman" w:hAnsi="Calibri" w:cs="Calibri"/>
                  <w:color w:val="000000"/>
                  <w:sz w:val="20"/>
                  <w:szCs w:val="20"/>
                </w:rPr>
                <w:t>MTRNR2L8</w:t>
              </w:r>
            </w:ins>
          </w:p>
        </w:tc>
        <w:tc>
          <w:tcPr>
            <w:tcW w:w="0" w:type="auto"/>
            <w:tcBorders>
              <w:top w:val="nil"/>
              <w:left w:val="nil"/>
              <w:bottom w:val="nil"/>
              <w:right w:val="nil"/>
            </w:tcBorders>
            <w:shd w:val="clear" w:color="auto" w:fill="auto"/>
            <w:noWrap/>
            <w:vAlign w:val="bottom"/>
            <w:hideMark/>
          </w:tcPr>
          <w:p w14:paraId="646AF146" w14:textId="77777777" w:rsidR="00DC2757" w:rsidRPr="00DC2757" w:rsidRDefault="00DC2757" w:rsidP="00DC2757">
            <w:pPr>
              <w:spacing w:after="0" w:line="240" w:lineRule="auto"/>
              <w:jc w:val="center"/>
              <w:rPr>
                <w:ins w:id="6355" w:author="Commodore, Sarah" w:date="2023-03-22T16:21:00Z"/>
                <w:rFonts w:ascii="Calibri" w:eastAsia="Times New Roman" w:hAnsi="Calibri" w:cs="Calibri"/>
                <w:color w:val="000000"/>
                <w:sz w:val="20"/>
                <w:szCs w:val="20"/>
              </w:rPr>
            </w:pPr>
            <w:ins w:id="6356"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75B6E4A4" w14:textId="77777777" w:rsidR="00DC2757" w:rsidRPr="00DC2757" w:rsidRDefault="00DC2757" w:rsidP="00DC2757">
            <w:pPr>
              <w:spacing w:after="0" w:line="240" w:lineRule="auto"/>
              <w:jc w:val="center"/>
              <w:rPr>
                <w:ins w:id="6357" w:author="Commodore, Sarah" w:date="2023-03-22T16:21:00Z"/>
                <w:rFonts w:ascii="Calibri" w:eastAsia="Times New Roman" w:hAnsi="Calibri" w:cs="Calibri"/>
                <w:color w:val="000000"/>
                <w:sz w:val="20"/>
                <w:szCs w:val="20"/>
              </w:rPr>
            </w:pPr>
            <w:ins w:id="6358"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046E5C18" w14:textId="77777777" w:rsidR="00DC2757" w:rsidRPr="00DC2757" w:rsidRDefault="00DC2757" w:rsidP="00DC2757">
            <w:pPr>
              <w:spacing w:after="0" w:line="240" w:lineRule="auto"/>
              <w:jc w:val="center"/>
              <w:rPr>
                <w:ins w:id="6359" w:author="Commodore, Sarah" w:date="2023-03-22T16:21:00Z"/>
                <w:rFonts w:ascii="Calibri" w:eastAsia="Times New Roman" w:hAnsi="Calibri" w:cs="Calibri"/>
                <w:color w:val="000000"/>
                <w:sz w:val="20"/>
                <w:szCs w:val="20"/>
              </w:rPr>
            </w:pPr>
            <w:ins w:id="6360"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18CFC995" w14:textId="77777777" w:rsidR="00DC2757" w:rsidRPr="00DC2757" w:rsidRDefault="00DC2757" w:rsidP="00DC2757">
            <w:pPr>
              <w:spacing w:after="0" w:line="240" w:lineRule="auto"/>
              <w:jc w:val="center"/>
              <w:rPr>
                <w:ins w:id="6361" w:author="Commodore, Sarah" w:date="2023-03-22T16:21:00Z"/>
                <w:rFonts w:ascii="Calibri" w:eastAsia="Times New Roman" w:hAnsi="Calibri" w:cs="Calibri"/>
                <w:color w:val="000000"/>
                <w:sz w:val="20"/>
                <w:szCs w:val="20"/>
              </w:rPr>
            </w:pPr>
            <w:ins w:id="6362" w:author="Commodore, Sarah" w:date="2023-03-22T16:21:00Z">
              <w:r w:rsidRPr="00DC2757">
                <w:rPr>
                  <w:rFonts w:ascii="Calibri" w:eastAsia="Times New Roman" w:hAnsi="Calibri" w:cs="Calibri"/>
                  <w:color w:val="000000"/>
                  <w:sz w:val="20"/>
                  <w:szCs w:val="20"/>
                </w:rPr>
                <w:t>*</w:t>
              </w:r>
            </w:ins>
          </w:p>
        </w:tc>
      </w:tr>
      <w:tr w:rsidR="00DC2757" w:rsidRPr="00DC2757" w14:paraId="34947E1F" w14:textId="77777777" w:rsidTr="00DC2757">
        <w:trPr>
          <w:trHeight w:val="260"/>
          <w:ins w:id="6363" w:author="Commodore, Sarah" w:date="2023-03-22T16:21:00Z"/>
        </w:trPr>
        <w:tc>
          <w:tcPr>
            <w:tcW w:w="0" w:type="auto"/>
            <w:tcBorders>
              <w:top w:val="nil"/>
              <w:left w:val="nil"/>
              <w:bottom w:val="nil"/>
              <w:right w:val="nil"/>
            </w:tcBorders>
            <w:shd w:val="clear" w:color="auto" w:fill="auto"/>
            <w:noWrap/>
            <w:vAlign w:val="bottom"/>
            <w:hideMark/>
          </w:tcPr>
          <w:p w14:paraId="03070CC5" w14:textId="77777777" w:rsidR="00DC2757" w:rsidRPr="00DC2757" w:rsidRDefault="00DC2757" w:rsidP="00DC2757">
            <w:pPr>
              <w:spacing w:after="0" w:line="240" w:lineRule="auto"/>
              <w:rPr>
                <w:ins w:id="6364" w:author="Commodore, Sarah" w:date="2023-03-22T16:21:00Z"/>
                <w:rFonts w:ascii="Calibri" w:eastAsia="Times New Roman" w:hAnsi="Calibri" w:cs="Calibri"/>
                <w:color w:val="000000"/>
                <w:sz w:val="20"/>
                <w:szCs w:val="20"/>
              </w:rPr>
            </w:pPr>
            <w:ins w:id="6365" w:author="Commodore, Sarah" w:date="2023-03-22T16:21:00Z">
              <w:r w:rsidRPr="00DC2757">
                <w:rPr>
                  <w:rFonts w:ascii="Calibri" w:eastAsia="Times New Roman" w:hAnsi="Calibri" w:cs="Calibri"/>
                  <w:color w:val="000000"/>
                  <w:sz w:val="20"/>
                  <w:szCs w:val="20"/>
                </w:rPr>
                <w:t>ENSG00000197253.13</w:t>
              </w:r>
            </w:ins>
          </w:p>
        </w:tc>
        <w:tc>
          <w:tcPr>
            <w:tcW w:w="0" w:type="auto"/>
            <w:tcBorders>
              <w:top w:val="nil"/>
              <w:left w:val="nil"/>
              <w:bottom w:val="nil"/>
              <w:right w:val="nil"/>
            </w:tcBorders>
            <w:shd w:val="clear" w:color="auto" w:fill="auto"/>
            <w:noWrap/>
            <w:vAlign w:val="bottom"/>
            <w:hideMark/>
          </w:tcPr>
          <w:p w14:paraId="408193B2" w14:textId="77777777" w:rsidR="00DC2757" w:rsidRPr="00DC2757" w:rsidRDefault="00DC2757" w:rsidP="00DC2757">
            <w:pPr>
              <w:spacing w:after="0" w:line="240" w:lineRule="auto"/>
              <w:rPr>
                <w:ins w:id="6366" w:author="Commodore, Sarah" w:date="2023-03-22T16:21:00Z"/>
                <w:rFonts w:ascii="Calibri" w:eastAsia="Times New Roman" w:hAnsi="Calibri" w:cs="Calibri"/>
                <w:color w:val="000000"/>
                <w:sz w:val="20"/>
                <w:szCs w:val="20"/>
              </w:rPr>
            </w:pPr>
            <w:ins w:id="6367" w:author="Commodore, Sarah" w:date="2023-03-22T16:21:00Z">
              <w:r w:rsidRPr="00DC2757">
                <w:rPr>
                  <w:rFonts w:ascii="Calibri" w:eastAsia="Times New Roman" w:hAnsi="Calibri" w:cs="Calibri"/>
                  <w:color w:val="000000"/>
                  <w:sz w:val="20"/>
                  <w:szCs w:val="20"/>
                </w:rPr>
                <w:t>TPSB2</w:t>
              </w:r>
            </w:ins>
          </w:p>
        </w:tc>
        <w:tc>
          <w:tcPr>
            <w:tcW w:w="0" w:type="auto"/>
            <w:tcBorders>
              <w:top w:val="nil"/>
              <w:left w:val="nil"/>
              <w:bottom w:val="nil"/>
              <w:right w:val="nil"/>
            </w:tcBorders>
            <w:shd w:val="clear" w:color="auto" w:fill="auto"/>
            <w:noWrap/>
            <w:vAlign w:val="bottom"/>
            <w:hideMark/>
          </w:tcPr>
          <w:p w14:paraId="460BDB00" w14:textId="77777777" w:rsidR="00DC2757" w:rsidRPr="00DC2757" w:rsidRDefault="00DC2757" w:rsidP="00DC2757">
            <w:pPr>
              <w:spacing w:after="0" w:line="240" w:lineRule="auto"/>
              <w:jc w:val="center"/>
              <w:rPr>
                <w:ins w:id="6368" w:author="Commodore, Sarah" w:date="2023-03-22T16:21:00Z"/>
                <w:rFonts w:ascii="Calibri" w:eastAsia="Times New Roman" w:hAnsi="Calibri" w:cs="Calibri"/>
                <w:color w:val="000000"/>
                <w:sz w:val="20"/>
                <w:szCs w:val="20"/>
              </w:rPr>
            </w:pPr>
            <w:ins w:id="6369"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4FDD567B" w14:textId="77777777" w:rsidR="00DC2757" w:rsidRPr="00DC2757" w:rsidRDefault="00DC2757" w:rsidP="00DC2757">
            <w:pPr>
              <w:spacing w:after="0" w:line="240" w:lineRule="auto"/>
              <w:jc w:val="center"/>
              <w:rPr>
                <w:ins w:id="6370" w:author="Commodore, Sarah" w:date="2023-03-22T16:21:00Z"/>
                <w:rFonts w:ascii="Calibri" w:eastAsia="Times New Roman" w:hAnsi="Calibri" w:cs="Calibri"/>
                <w:color w:val="000000"/>
                <w:sz w:val="20"/>
                <w:szCs w:val="20"/>
              </w:rPr>
            </w:pPr>
            <w:ins w:id="6371"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794B9175" w14:textId="77777777" w:rsidR="00DC2757" w:rsidRPr="00DC2757" w:rsidRDefault="00DC2757" w:rsidP="00DC2757">
            <w:pPr>
              <w:spacing w:after="0" w:line="240" w:lineRule="auto"/>
              <w:jc w:val="center"/>
              <w:rPr>
                <w:ins w:id="6372" w:author="Commodore, Sarah" w:date="2023-03-22T16:21:00Z"/>
                <w:rFonts w:ascii="Calibri" w:eastAsia="Times New Roman" w:hAnsi="Calibri" w:cs="Calibri"/>
                <w:color w:val="000000"/>
                <w:sz w:val="20"/>
                <w:szCs w:val="20"/>
              </w:rPr>
            </w:pPr>
            <w:ins w:id="6373" w:author="Commodore, Sarah" w:date="2023-03-22T16:21:00Z">
              <w:r w:rsidRPr="00DC2757">
                <w:rPr>
                  <w:rFonts w:ascii="Calibri" w:eastAsia="Times New Roman" w:hAnsi="Calibri" w:cs="Calibri"/>
                  <w:color w:val="000000"/>
                  <w:sz w:val="20"/>
                  <w:szCs w:val="20"/>
                </w:rPr>
                <w:t>2.8E-02</w:t>
              </w:r>
            </w:ins>
          </w:p>
        </w:tc>
        <w:tc>
          <w:tcPr>
            <w:tcW w:w="0" w:type="auto"/>
            <w:tcBorders>
              <w:top w:val="nil"/>
              <w:left w:val="nil"/>
              <w:bottom w:val="nil"/>
              <w:right w:val="nil"/>
            </w:tcBorders>
            <w:shd w:val="clear" w:color="auto" w:fill="auto"/>
            <w:noWrap/>
            <w:vAlign w:val="bottom"/>
            <w:hideMark/>
          </w:tcPr>
          <w:p w14:paraId="63184178" w14:textId="77777777" w:rsidR="00DC2757" w:rsidRPr="00DC2757" w:rsidRDefault="00DC2757" w:rsidP="00DC2757">
            <w:pPr>
              <w:spacing w:after="0" w:line="240" w:lineRule="auto"/>
              <w:jc w:val="center"/>
              <w:rPr>
                <w:ins w:id="6374" w:author="Commodore, Sarah" w:date="2023-03-22T16:21:00Z"/>
                <w:rFonts w:ascii="Calibri" w:eastAsia="Times New Roman" w:hAnsi="Calibri" w:cs="Calibri"/>
                <w:color w:val="000000"/>
                <w:sz w:val="20"/>
                <w:szCs w:val="20"/>
              </w:rPr>
            </w:pPr>
            <w:ins w:id="6375" w:author="Commodore, Sarah" w:date="2023-03-22T16:21:00Z">
              <w:r w:rsidRPr="00DC2757">
                <w:rPr>
                  <w:rFonts w:ascii="Calibri" w:eastAsia="Times New Roman" w:hAnsi="Calibri" w:cs="Calibri"/>
                  <w:color w:val="000000"/>
                  <w:sz w:val="20"/>
                  <w:szCs w:val="20"/>
                </w:rPr>
                <w:t>*</w:t>
              </w:r>
            </w:ins>
          </w:p>
        </w:tc>
      </w:tr>
      <w:tr w:rsidR="00DC2757" w:rsidRPr="00DC2757" w14:paraId="357B3184" w14:textId="77777777" w:rsidTr="00DC2757">
        <w:trPr>
          <w:trHeight w:val="260"/>
          <w:ins w:id="6376" w:author="Commodore, Sarah" w:date="2023-03-22T16:21:00Z"/>
        </w:trPr>
        <w:tc>
          <w:tcPr>
            <w:tcW w:w="0" w:type="auto"/>
            <w:tcBorders>
              <w:top w:val="nil"/>
              <w:left w:val="nil"/>
              <w:bottom w:val="nil"/>
              <w:right w:val="nil"/>
            </w:tcBorders>
            <w:shd w:val="clear" w:color="auto" w:fill="auto"/>
            <w:noWrap/>
            <w:vAlign w:val="bottom"/>
            <w:hideMark/>
          </w:tcPr>
          <w:p w14:paraId="3FB749D2" w14:textId="77777777" w:rsidR="00DC2757" w:rsidRPr="00DC2757" w:rsidRDefault="00DC2757" w:rsidP="00DC2757">
            <w:pPr>
              <w:spacing w:after="0" w:line="240" w:lineRule="auto"/>
              <w:rPr>
                <w:ins w:id="6377" w:author="Commodore, Sarah" w:date="2023-03-22T16:21:00Z"/>
                <w:rFonts w:ascii="Calibri" w:eastAsia="Times New Roman" w:hAnsi="Calibri" w:cs="Calibri"/>
                <w:color w:val="000000"/>
                <w:sz w:val="20"/>
                <w:szCs w:val="20"/>
              </w:rPr>
            </w:pPr>
            <w:ins w:id="6378" w:author="Commodore, Sarah" w:date="2023-03-22T16:21:00Z">
              <w:r w:rsidRPr="00DC2757">
                <w:rPr>
                  <w:rFonts w:ascii="Calibri" w:eastAsia="Times New Roman" w:hAnsi="Calibri" w:cs="Calibri"/>
                  <w:color w:val="000000"/>
                  <w:sz w:val="20"/>
                  <w:szCs w:val="20"/>
                </w:rPr>
                <w:t>ENSG00000274008.1</w:t>
              </w:r>
            </w:ins>
          </w:p>
        </w:tc>
        <w:tc>
          <w:tcPr>
            <w:tcW w:w="0" w:type="auto"/>
            <w:tcBorders>
              <w:top w:val="nil"/>
              <w:left w:val="nil"/>
              <w:bottom w:val="nil"/>
              <w:right w:val="nil"/>
            </w:tcBorders>
            <w:shd w:val="clear" w:color="auto" w:fill="auto"/>
            <w:noWrap/>
            <w:vAlign w:val="bottom"/>
            <w:hideMark/>
          </w:tcPr>
          <w:p w14:paraId="7597DFF7" w14:textId="77777777" w:rsidR="00DC2757" w:rsidRPr="00DC2757" w:rsidRDefault="00DC2757" w:rsidP="00DC2757">
            <w:pPr>
              <w:spacing w:after="0" w:line="240" w:lineRule="auto"/>
              <w:rPr>
                <w:ins w:id="6379" w:author="Commodore, Sarah" w:date="2023-03-22T16:21:00Z"/>
                <w:rFonts w:ascii="Calibri" w:eastAsia="Times New Roman" w:hAnsi="Calibri" w:cs="Calibri"/>
                <w:color w:val="000000"/>
                <w:sz w:val="20"/>
                <w:szCs w:val="20"/>
              </w:rPr>
            </w:pPr>
            <w:proofErr w:type="spellStart"/>
            <w:ins w:id="6380" w:author="Commodore, Sarah" w:date="2023-03-22T16:21:00Z">
              <w:r w:rsidRPr="00DC2757">
                <w:rPr>
                  <w:rFonts w:ascii="Calibri" w:eastAsia="Times New Roman" w:hAnsi="Calibri" w:cs="Calibri"/>
                  <w:color w:val="000000"/>
                  <w:sz w:val="20"/>
                  <w:szCs w:val="20"/>
                </w:rPr>
                <w:t>Metazoa_SRP</w:t>
              </w:r>
              <w:proofErr w:type="spellEnd"/>
            </w:ins>
          </w:p>
        </w:tc>
        <w:tc>
          <w:tcPr>
            <w:tcW w:w="0" w:type="auto"/>
            <w:tcBorders>
              <w:top w:val="nil"/>
              <w:left w:val="nil"/>
              <w:bottom w:val="nil"/>
              <w:right w:val="nil"/>
            </w:tcBorders>
            <w:shd w:val="clear" w:color="auto" w:fill="auto"/>
            <w:noWrap/>
            <w:vAlign w:val="bottom"/>
            <w:hideMark/>
          </w:tcPr>
          <w:p w14:paraId="5E780F66" w14:textId="77777777" w:rsidR="00DC2757" w:rsidRPr="00DC2757" w:rsidRDefault="00DC2757" w:rsidP="00DC2757">
            <w:pPr>
              <w:spacing w:after="0" w:line="240" w:lineRule="auto"/>
              <w:jc w:val="center"/>
              <w:rPr>
                <w:ins w:id="6381" w:author="Commodore, Sarah" w:date="2023-03-22T16:21:00Z"/>
                <w:rFonts w:ascii="Calibri" w:eastAsia="Times New Roman" w:hAnsi="Calibri" w:cs="Calibri"/>
                <w:color w:val="000000"/>
                <w:sz w:val="20"/>
                <w:szCs w:val="20"/>
              </w:rPr>
            </w:pPr>
            <w:ins w:id="6382"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EF3A1E2" w14:textId="77777777" w:rsidR="00DC2757" w:rsidRPr="00DC2757" w:rsidRDefault="00DC2757" w:rsidP="00DC2757">
            <w:pPr>
              <w:spacing w:after="0" w:line="240" w:lineRule="auto"/>
              <w:jc w:val="center"/>
              <w:rPr>
                <w:ins w:id="6383" w:author="Commodore, Sarah" w:date="2023-03-22T16:21:00Z"/>
                <w:rFonts w:ascii="Calibri" w:eastAsia="Times New Roman" w:hAnsi="Calibri" w:cs="Calibri"/>
                <w:color w:val="000000"/>
                <w:sz w:val="20"/>
                <w:szCs w:val="20"/>
              </w:rPr>
            </w:pPr>
            <w:ins w:id="6384" w:author="Commodore, Sarah" w:date="2023-03-22T16:21:00Z">
              <w:r w:rsidRPr="00DC2757">
                <w:rPr>
                  <w:rFonts w:ascii="Calibri" w:eastAsia="Times New Roman" w:hAnsi="Calibri" w:cs="Calibri"/>
                  <w:color w:val="000000"/>
                  <w:sz w:val="20"/>
                  <w:szCs w:val="20"/>
                </w:rPr>
                <w:t>6.1E-06</w:t>
              </w:r>
            </w:ins>
          </w:p>
        </w:tc>
        <w:tc>
          <w:tcPr>
            <w:tcW w:w="0" w:type="auto"/>
            <w:tcBorders>
              <w:top w:val="nil"/>
              <w:left w:val="nil"/>
              <w:bottom w:val="nil"/>
              <w:right w:val="nil"/>
            </w:tcBorders>
            <w:shd w:val="clear" w:color="auto" w:fill="auto"/>
            <w:noWrap/>
            <w:vAlign w:val="bottom"/>
            <w:hideMark/>
          </w:tcPr>
          <w:p w14:paraId="23962F2C" w14:textId="77777777" w:rsidR="00DC2757" w:rsidRPr="00DC2757" w:rsidRDefault="00DC2757" w:rsidP="00DC2757">
            <w:pPr>
              <w:spacing w:after="0" w:line="240" w:lineRule="auto"/>
              <w:jc w:val="center"/>
              <w:rPr>
                <w:ins w:id="6385" w:author="Commodore, Sarah" w:date="2023-03-22T16:21:00Z"/>
                <w:rFonts w:ascii="Calibri" w:eastAsia="Times New Roman" w:hAnsi="Calibri" w:cs="Calibri"/>
                <w:color w:val="000000"/>
                <w:sz w:val="20"/>
                <w:szCs w:val="20"/>
              </w:rPr>
            </w:pPr>
            <w:ins w:id="6386" w:author="Commodore, Sarah" w:date="2023-03-22T16:21:00Z">
              <w:r w:rsidRPr="00DC2757">
                <w:rPr>
                  <w:rFonts w:ascii="Calibri" w:eastAsia="Times New Roman" w:hAnsi="Calibri" w:cs="Calibri"/>
                  <w:color w:val="000000"/>
                  <w:sz w:val="20"/>
                  <w:szCs w:val="20"/>
                </w:rPr>
                <w:t>4.3E-05</w:t>
              </w:r>
            </w:ins>
          </w:p>
        </w:tc>
        <w:tc>
          <w:tcPr>
            <w:tcW w:w="0" w:type="auto"/>
            <w:tcBorders>
              <w:top w:val="nil"/>
              <w:left w:val="nil"/>
              <w:bottom w:val="nil"/>
              <w:right w:val="nil"/>
            </w:tcBorders>
            <w:shd w:val="clear" w:color="auto" w:fill="auto"/>
            <w:noWrap/>
            <w:vAlign w:val="bottom"/>
            <w:hideMark/>
          </w:tcPr>
          <w:p w14:paraId="539C7D2E" w14:textId="77777777" w:rsidR="00DC2757" w:rsidRPr="00DC2757" w:rsidRDefault="00DC2757" w:rsidP="00DC2757">
            <w:pPr>
              <w:spacing w:after="0" w:line="240" w:lineRule="auto"/>
              <w:jc w:val="center"/>
              <w:rPr>
                <w:ins w:id="6387" w:author="Commodore, Sarah" w:date="2023-03-22T16:21:00Z"/>
                <w:rFonts w:ascii="Calibri" w:eastAsia="Times New Roman" w:hAnsi="Calibri" w:cs="Calibri"/>
                <w:color w:val="000000"/>
                <w:sz w:val="20"/>
                <w:szCs w:val="20"/>
              </w:rPr>
            </w:pPr>
            <w:ins w:id="6388" w:author="Commodore, Sarah" w:date="2023-03-22T16:21:00Z">
              <w:r w:rsidRPr="00DC2757">
                <w:rPr>
                  <w:rFonts w:ascii="Calibri" w:eastAsia="Times New Roman" w:hAnsi="Calibri" w:cs="Calibri"/>
                  <w:color w:val="000000"/>
                  <w:sz w:val="20"/>
                  <w:szCs w:val="20"/>
                </w:rPr>
                <w:t>*</w:t>
              </w:r>
            </w:ins>
          </w:p>
        </w:tc>
      </w:tr>
      <w:tr w:rsidR="00DC2757" w:rsidRPr="00DC2757" w14:paraId="18E3C5BF" w14:textId="77777777" w:rsidTr="00DC2757">
        <w:trPr>
          <w:trHeight w:val="260"/>
          <w:ins w:id="6389" w:author="Commodore, Sarah" w:date="2023-03-22T16:21:00Z"/>
        </w:trPr>
        <w:tc>
          <w:tcPr>
            <w:tcW w:w="0" w:type="auto"/>
            <w:tcBorders>
              <w:top w:val="nil"/>
              <w:left w:val="nil"/>
              <w:bottom w:val="nil"/>
              <w:right w:val="nil"/>
            </w:tcBorders>
            <w:shd w:val="clear" w:color="auto" w:fill="auto"/>
            <w:noWrap/>
            <w:vAlign w:val="bottom"/>
            <w:hideMark/>
          </w:tcPr>
          <w:p w14:paraId="52276CB2" w14:textId="77777777" w:rsidR="00DC2757" w:rsidRPr="00DC2757" w:rsidRDefault="00DC2757" w:rsidP="00DC2757">
            <w:pPr>
              <w:spacing w:after="0" w:line="240" w:lineRule="auto"/>
              <w:rPr>
                <w:ins w:id="6390" w:author="Commodore, Sarah" w:date="2023-03-22T16:21:00Z"/>
                <w:rFonts w:ascii="Calibri" w:eastAsia="Times New Roman" w:hAnsi="Calibri" w:cs="Calibri"/>
                <w:color w:val="000000"/>
                <w:sz w:val="20"/>
                <w:szCs w:val="20"/>
              </w:rPr>
            </w:pPr>
            <w:ins w:id="6391" w:author="Commodore, Sarah" w:date="2023-03-22T16:21:00Z">
              <w:r w:rsidRPr="00DC2757">
                <w:rPr>
                  <w:rFonts w:ascii="Calibri" w:eastAsia="Times New Roman" w:hAnsi="Calibri" w:cs="Calibri"/>
                  <w:color w:val="000000"/>
                  <w:sz w:val="20"/>
                  <w:szCs w:val="20"/>
                </w:rPr>
                <w:t>ENSG00000207445.1</w:t>
              </w:r>
            </w:ins>
          </w:p>
        </w:tc>
        <w:tc>
          <w:tcPr>
            <w:tcW w:w="0" w:type="auto"/>
            <w:tcBorders>
              <w:top w:val="nil"/>
              <w:left w:val="nil"/>
              <w:bottom w:val="nil"/>
              <w:right w:val="nil"/>
            </w:tcBorders>
            <w:shd w:val="clear" w:color="auto" w:fill="auto"/>
            <w:noWrap/>
            <w:vAlign w:val="bottom"/>
            <w:hideMark/>
          </w:tcPr>
          <w:p w14:paraId="4D81B70A" w14:textId="77777777" w:rsidR="00DC2757" w:rsidRPr="00DC2757" w:rsidRDefault="00DC2757" w:rsidP="00DC2757">
            <w:pPr>
              <w:spacing w:after="0" w:line="240" w:lineRule="auto"/>
              <w:rPr>
                <w:ins w:id="6392" w:author="Commodore, Sarah" w:date="2023-03-22T16:21:00Z"/>
                <w:rFonts w:ascii="Calibri" w:eastAsia="Times New Roman" w:hAnsi="Calibri" w:cs="Calibri"/>
                <w:color w:val="000000"/>
                <w:sz w:val="20"/>
                <w:szCs w:val="20"/>
              </w:rPr>
            </w:pPr>
            <w:ins w:id="6393" w:author="Commodore, Sarah" w:date="2023-03-22T16:21:00Z">
              <w:r w:rsidRPr="00DC2757">
                <w:rPr>
                  <w:rFonts w:ascii="Calibri" w:eastAsia="Times New Roman" w:hAnsi="Calibri" w:cs="Calibri"/>
                  <w:color w:val="000000"/>
                  <w:sz w:val="20"/>
                  <w:szCs w:val="20"/>
                </w:rPr>
                <w:t>SNORD15B</w:t>
              </w:r>
            </w:ins>
          </w:p>
        </w:tc>
        <w:tc>
          <w:tcPr>
            <w:tcW w:w="0" w:type="auto"/>
            <w:tcBorders>
              <w:top w:val="nil"/>
              <w:left w:val="nil"/>
              <w:bottom w:val="nil"/>
              <w:right w:val="nil"/>
            </w:tcBorders>
            <w:shd w:val="clear" w:color="auto" w:fill="auto"/>
            <w:noWrap/>
            <w:vAlign w:val="bottom"/>
            <w:hideMark/>
          </w:tcPr>
          <w:p w14:paraId="0457D453" w14:textId="77777777" w:rsidR="00DC2757" w:rsidRPr="00DC2757" w:rsidRDefault="00DC2757" w:rsidP="00DC2757">
            <w:pPr>
              <w:spacing w:after="0" w:line="240" w:lineRule="auto"/>
              <w:jc w:val="center"/>
              <w:rPr>
                <w:ins w:id="6394" w:author="Commodore, Sarah" w:date="2023-03-22T16:21:00Z"/>
                <w:rFonts w:ascii="Calibri" w:eastAsia="Times New Roman" w:hAnsi="Calibri" w:cs="Calibri"/>
                <w:color w:val="000000"/>
                <w:sz w:val="20"/>
                <w:szCs w:val="20"/>
              </w:rPr>
            </w:pPr>
            <w:ins w:id="6395" w:author="Commodore, Sarah" w:date="2023-03-22T16:21:00Z">
              <w:r w:rsidRPr="00DC2757">
                <w:rPr>
                  <w:rFonts w:ascii="Calibri" w:eastAsia="Times New Roman" w:hAnsi="Calibri" w:cs="Calibri"/>
                  <w:color w:val="000000"/>
                  <w:sz w:val="20"/>
                  <w:szCs w:val="20"/>
                </w:rPr>
                <w:t>2.8E+00</w:t>
              </w:r>
            </w:ins>
          </w:p>
        </w:tc>
        <w:tc>
          <w:tcPr>
            <w:tcW w:w="0" w:type="auto"/>
            <w:tcBorders>
              <w:top w:val="nil"/>
              <w:left w:val="nil"/>
              <w:bottom w:val="nil"/>
              <w:right w:val="nil"/>
            </w:tcBorders>
            <w:shd w:val="clear" w:color="auto" w:fill="auto"/>
            <w:noWrap/>
            <w:vAlign w:val="bottom"/>
            <w:hideMark/>
          </w:tcPr>
          <w:p w14:paraId="387937E3" w14:textId="77777777" w:rsidR="00DC2757" w:rsidRPr="00DC2757" w:rsidRDefault="00DC2757" w:rsidP="00DC2757">
            <w:pPr>
              <w:spacing w:after="0" w:line="240" w:lineRule="auto"/>
              <w:jc w:val="center"/>
              <w:rPr>
                <w:ins w:id="6396" w:author="Commodore, Sarah" w:date="2023-03-22T16:21:00Z"/>
                <w:rFonts w:ascii="Calibri" w:eastAsia="Times New Roman" w:hAnsi="Calibri" w:cs="Calibri"/>
                <w:color w:val="000000"/>
                <w:sz w:val="20"/>
                <w:szCs w:val="20"/>
              </w:rPr>
            </w:pPr>
            <w:ins w:id="6397" w:author="Commodore, Sarah" w:date="2023-03-22T16:21:00Z">
              <w:r w:rsidRPr="00DC2757">
                <w:rPr>
                  <w:rFonts w:ascii="Calibri" w:eastAsia="Times New Roman" w:hAnsi="Calibri" w:cs="Calibri"/>
                  <w:color w:val="000000"/>
                  <w:sz w:val="20"/>
                  <w:szCs w:val="20"/>
                </w:rPr>
                <w:t>6.9E-03</w:t>
              </w:r>
            </w:ins>
          </w:p>
        </w:tc>
        <w:tc>
          <w:tcPr>
            <w:tcW w:w="0" w:type="auto"/>
            <w:tcBorders>
              <w:top w:val="nil"/>
              <w:left w:val="nil"/>
              <w:bottom w:val="nil"/>
              <w:right w:val="nil"/>
            </w:tcBorders>
            <w:shd w:val="clear" w:color="auto" w:fill="auto"/>
            <w:noWrap/>
            <w:vAlign w:val="bottom"/>
            <w:hideMark/>
          </w:tcPr>
          <w:p w14:paraId="1D61E119" w14:textId="77777777" w:rsidR="00DC2757" w:rsidRPr="00DC2757" w:rsidRDefault="00DC2757" w:rsidP="00DC2757">
            <w:pPr>
              <w:spacing w:after="0" w:line="240" w:lineRule="auto"/>
              <w:jc w:val="center"/>
              <w:rPr>
                <w:ins w:id="6398" w:author="Commodore, Sarah" w:date="2023-03-22T16:21:00Z"/>
                <w:rFonts w:ascii="Calibri" w:eastAsia="Times New Roman" w:hAnsi="Calibri" w:cs="Calibri"/>
                <w:color w:val="000000"/>
                <w:sz w:val="20"/>
                <w:szCs w:val="20"/>
              </w:rPr>
            </w:pPr>
            <w:ins w:id="6399" w:author="Commodore, Sarah" w:date="2023-03-22T16:21:00Z">
              <w:r w:rsidRPr="00DC2757">
                <w:rPr>
                  <w:rFonts w:ascii="Calibri" w:eastAsia="Times New Roman" w:hAnsi="Calibri" w:cs="Calibri"/>
                  <w:color w:val="000000"/>
                  <w:sz w:val="20"/>
                  <w:szCs w:val="20"/>
                </w:rPr>
                <w:t>2.0E-02</w:t>
              </w:r>
            </w:ins>
          </w:p>
        </w:tc>
        <w:tc>
          <w:tcPr>
            <w:tcW w:w="0" w:type="auto"/>
            <w:tcBorders>
              <w:top w:val="nil"/>
              <w:left w:val="nil"/>
              <w:bottom w:val="nil"/>
              <w:right w:val="nil"/>
            </w:tcBorders>
            <w:shd w:val="clear" w:color="auto" w:fill="auto"/>
            <w:noWrap/>
            <w:vAlign w:val="bottom"/>
            <w:hideMark/>
          </w:tcPr>
          <w:p w14:paraId="4F05498F" w14:textId="77777777" w:rsidR="00DC2757" w:rsidRPr="00DC2757" w:rsidRDefault="00DC2757" w:rsidP="00DC2757">
            <w:pPr>
              <w:spacing w:after="0" w:line="240" w:lineRule="auto"/>
              <w:jc w:val="center"/>
              <w:rPr>
                <w:ins w:id="6400" w:author="Commodore, Sarah" w:date="2023-03-22T16:21:00Z"/>
                <w:rFonts w:ascii="Calibri" w:eastAsia="Times New Roman" w:hAnsi="Calibri" w:cs="Calibri"/>
                <w:color w:val="000000"/>
                <w:sz w:val="20"/>
                <w:szCs w:val="20"/>
              </w:rPr>
            </w:pPr>
            <w:ins w:id="6401" w:author="Commodore, Sarah" w:date="2023-03-22T16:21:00Z">
              <w:r w:rsidRPr="00DC2757">
                <w:rPr>
                  <w:rFonts w:ascii="Calibri" w:eastAsia="Times New Roman" w:hAnsi="Calibri" w:cs="Calibri"/>
                  <w:color w:val="000000"/>
                  <w:sz w:val="20"/>
                  <w:szCs w:val="20"/>
                </w:rPr>
                <w:t>*</w:t>
              </w:r>
            </w:ins>
          </w:p>
        </w:tc>
      </w:tr>
      <w:tr w:rsidR="00DC2757" w:rsidRPr="00DC2757" w14:paraId="66B1A892" w14:textId="77777777" w:rsidTr="00DC2757">
        <w:trPr>
          <w:trHeight w:val="260"/>
          <w:ins w:id="6402" w:author="Commodore, Sarah" w:date="2023-03-22T16:21:00Z"/>
        </w:trPr>
        <w:tc>
          <w:tcPr>
            <w:tcW w:w="0" w:type="auto"/>
            <w:tcBorders>
              <w:top w:val="nil"/>
              <w:left w:val="nil"/>
              <w:bottom w:val="nil"/>
              <w:right w:val="nil"/>
            </w:tcBorders>
            <w:shd w:val="clear" w:color="auto" w:fill="auto"/>
            <w:noWrap/>
            <w:vAlign w:val="bottom"/>
            <w:hideMark/>
          </w:tcPr>
          <w:p w14:paraId="7525FF35" w14:textId="77777777" w:rsidR="00DC2757" w:rsidRPr="00DC2757" w:rsidRDefault="00DC2757" w:rsidP="00DC2757">
            <w:pPr>
              <w:spacing w:after="0" w:line="240" w:lineRule="auto"/>
              <w:rPr>
                <w:ins w:id="6403" w:author="Commodore, Sarah" w:date="2023-03-22T16:21:00Z"/>
                <w:rFonts w:ascii="Calibri" w:eastAsia="Times New Roman" w:hAnsi="Calibri" w:cs="Calibri"/>
                <w:color w:val="000000"/>
                <w:sz w:val="20"/>
                <w:szCs w:val="20"/>
              </w:rPr>
            </w:pPr>
            <w:ins w:id="6404" w:author="Commodore, Sarah" w:date="2023-03-22T16:21:00Z">
              <w:r w:rsidRPr="00DC2757">
                <w:rPr>
                  <w:rFonts w:ascii="Calibri" w:eastAsia="Times New Roman" w:hAnsi="Calibri" w:cs="Calibri"/>
                  <w:color w:val="000000"/>
                  <w:sz w:val="20"/>
                  <w:szCs w:val="20"/>
                </w:rPr>
                <w:t>ENSG00000167916.5</w:t>
              </w:r>
            </w:ins>
          </w:p>
        </w:tc>
        <w:tc>
          <w:tcPr>
            <w:tcW w:w="0" w:type="auto"/>
            <w:tcBorders>
              <w:top w:val="nil"/>
              <w:left w:val="nil"/>
              <w:bottom w:val="nil"/>
              <w:right w:val="nil"/>
            </w:tcBorders>
            <w:shd w:val="clear" w:color="auto" w:fill="auto"/>
            <w:noWrap/>
            <w:vAlign w:val="bottom"/>
            <w:hideMark/>
          </w:tcPr>
          <w:p w14:paraId="4DBC97C1" w14:textId="77777777" w:rsidR="00DC2757" w:rsidRPr="00DC2757" w:rsidRDefault="00DC2757" w:rsidP="00DC2757">
            <w:pPr>
              <w:spacing w:after="0" w:line="240" w:lineRule="auto"/>
              <w:rPr>
                <w:ins w:id="6405" w:author="Commodore, Sarah" w:date="2023-03-22T16:21:00Z"/>
                <w:rFonts w:ascii="Calibri" w:eastAsia="Times New Roman" w:hAnsi="Calibri" w:cs="Calibri"/>
                <w:color w:val="000000"/>
                <w:sz w:val="20"/>
                <w:szCs w:val="20"/>
              </w:rPr>
            </w:pPr>
            <w:ins w:id="6406" w:author="Commodore, Sarah" w:date="2023-03-22T16:21:00Z">
              <w:r w:rsidRPr="00DC2757">
                <w:rPr>
                  <w:rFonts w:ascii="Calibri" w:eastAsia="Times New Roman" w:hAnsi="Calibri" w:cs="Calibri"/>
                  <w:color w:val="000000"/>
                  <w:sz w:val="20"/>
                  <w:szCs w:val="20"/>
                </w:rPr>
                <w:t>KRT24</w:t>
              </w:r>
            </w:ins>
          </w:p>
        </w:tc>
        <w:tc>
          <w:tcPr>
            <w:tcW w:w="0" w:type="auto"/>
            <w:tcBorders>
              <w:top w:val="nil"/>
              <w:left w:val="nil"/>
              <w:bottom w:val="nil"/>
              <w:right w:val="nil"/>
            </w:tcBorders>
            <w:shd w:val="clear" w:color="auto" w:fill="auto"/>
            <w:noWrap/>
            <w:vAlign w:val="bottom"/>
            <w:hideMark/>
          </w:tcPr>
          <w:p w14:paraId="5716988F" w14:textId="77777777" w:rsidR="00DC2757" w:rsidRPr="00DC2757" w:rsidRDefault="00DC2757" w:rsidP="00DC2757">
            <w:pPr>
              <w:spacing w:after="0" w:line="240" w:lineRule="auto"/>
              <w:jc w:val="center"/>
              <w:rPr>
                <w:ins w:id="6407" w:author="Commodore, Sarah" w:date="2023-03-22T16:21:00Z"/>
                <w:rFonts w:ascii="Calibri" w:eastAsia="Times New Roman" w:hAnsi="Calibri" w:cs="Calibri"/>
                <w:color w:val="000000"/>
                <w:sz w:val="20"/>
                <w:szCs w:val="20"/>
              </w:rPr>
            </w:pPr>
            <w:ins w:id="6408"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18E790CD" w14:textId="77777777" w:rsidR="00DC2757" w:rsidRPr="00DC2757" w:rsidRDefault="00DC2757" w:rsidP="00DC2757">
            <w:pPr>
              <w:spacing w:after="0" w:line="240" w:lineRule="auto"/>
              <w:jc w:val="center"/>
              <w:rPr>
                <w:ins w:id="6409" w:author="Commodore, Sarah" w:date="2023-03-22T16:21:00Z"/>
                <w:rFonts w:ascii="Calibri" w:eastAsia="Times New Roman" w:hAnsi="Calibri" w:cs="Calibri"/>
                <w:color w:val="000000"/>
                <w:sz w:val="20"/>
                <w:szCs w:val="20"/>
              </w:rPr>
            </w:pPr>
            <w:ins w:id="6410" w:author="Commodore, Sarah" w:date="2023-03-22T16:21:00Z">
              <w:r w:rsidRPr="00DC2757">
                <w:rPr>
                  <w:rFonts w:ascii="Calibri" w:eastAsia="Times New Roman" w:hAnsi="Calibri" w:cs="Calibri"/>
                  <w:color w:val="000000"/>
                  <w:sz w:val="20"/>
                  <w:szCs w:val="20"/>
                </w:rPr>
                <w:t>3.0E-04</w:t>
              </w:r>
            </w:ins>
          </w:p>
        </w:tc>
        <w:tc>
          <w:tcPr>
            <w:tcW w:w="0" w:type="auto"/>
            <w:tcBorders>
              <w:top w:val="nil"/>
              <w:left w:val="nil"/>
              <w:bottom w:val="nil"/>
              <w:right w:val="nil"/>
            </w:tcBorders>
            <w:shd w:val="clear" w:color="auto" w:fill="auto"/>
            <w:noWrap/>
            <w:vAlign w:val="bottom"/>
            <w:hideMark/>
          </w:tcPr>
          <w:p w14:paraId="06AABCB4" w14:textId="77777777" w:rsidR="00DC2757" w:rsidRPr="00DC2757" w:rsidRDefault="00DC2757" w:rsidP="00DC2757">
            <w:pPr>
              <w:spacing w:after="0" w:line="240" w:lineRule="auto"/>
              <w:jc w:val="center"/>
              <w:rPr>
                <w:ins w:id="6411" w:author="Commodore, Sarah" w:date="2023-03-22T16:21:00Z"/>
                <w:rFonts w:ascii="Calibri" w:eastAsia="Times New Roman" w:hAnsi="Calibri" w:cs="Calibri"/>
                <w:color w:val="000000"/>
                <w:sz w:val="20"/>
                <w:szCs w:val="20"/>
              </w:rPr>
            </w:pPr>
            <w:ins w:id="6412" w:author="Commodore, Sarah" w:date="2023-03-22T16:21:00Z">
              <w:r w:rsidRPr="00DC2757">
                <w:rPr>
                  <w:rFonts w:ascii="Calibri" w:eastAsia="Times New Roman" w:hAnsi="Calibri" w:cs="Calibri"/>
                  <w:color w:val="000000"/>
                  <w:sz w:val="20"/>
                  <w:szCs w:val="20"/>
                </w:rPr>
                <w:t>1.3E-03</w:t>
              </w:r>
            </w:ins>
          </w:p>
        </w:tc>
        <w:tc>
          <w:tcPr>
            <w:tcW w:w="0" w:type="auto"/>
            <w:tcBorders>
              <w:top w:val="nil"/>
              <w:left w:val="nil"/>
              <w:bottom w:val="nil"/>
              <w:right w:val="nil"/>
            </w:tcBorders>
            <w:shd w:val="clear" w:color="auto" w:fill="auto"/>
            <w:noWrap/>
            <w:vAlign w:val="bottom"/>
            <w:hideMark/>
          </w:tcPr>
          <w:p w14:paraId="5F15E9A8" w14:textId="77777777" w:rsidR="00DC2757" w:rsidRPr="00DC2757" w:rsidRDefault="00DC2757" w:rsidP="00DC2757">
            <w:pPr>
              <w:spacing w:after="0" w:line="240" w:lineRule="auto"/>
              <w:jc w:val="center"/>
              <w:rPr>
                <w:ins w:id="6413" w:author="Commodore, Sarah" w:date="2023-03-22T16:21:00Z"/>
                <w:rFonts w:ascii="Calibri" w:eastAsia="Times New Roman" w:hAnsi="Calibri" w:cs="Calibri"/>
                <w:color w:val="000000"/>
                <w:sz w:val="20"/>
                <w:szCs w:val="20"/>
              </w:rPr>
            </w:pPr>
            <w:ins w:id="6414" w:author="Commodore, Sarah" w:date="2023-03-22T16:21:00Z">
              <w:r w:rsidRPr="00DC2757">
                <w:rPr>
                  <w:rFonts w:ascii="Calibri" w:eastAsia="Times New Roman" w:hAnsi="Calibri" w:cs="Calibri"/>
                  <w:color w:val="000000"/>
                  <w:sz w:val="20"/>
                  <w:szCs w:val="20"/>
                </w:rPr>
                <w:t>*</w:t>
              </w:r>
            </w:ins>
          </w:p>
        </w:tc>
      </w:tr>
      <w:tr w:rsidR="00DC2757" w:rsidRPr="00DC2757" w14:paraId="5A5B5F15" w14:textId="77777777" w:rsidTr="00DC2757">
        <w:trPr>
          <w:trHeight w:val="260"/>
          <w:ins w:id="6415" w:author="Commodore, Sarah" w:date="2023-03-22T16:21:00Z"/>
        </w:trPr>
        <w:tc>
          <w:tcPr>
            <w:tcW w:w="0" w:type="auto"/>
            <w:tcBorders>
              <w:top w:val="nil"/>
              <w:left w:val="nil"/>
              <w:bottom w:val="nil"/>
              <w:right w:val="nil"/>
            </w:tcBorders>
            <w:shd w:val="clear" w:color="auto" w:fill="auto"/>
            <w:noWrap/>
            <w:vAlign w:val="bottom"/>
            <w:hideMark/>
          </w:tcPr>
          <w:p w14:paraId="489CE160" w14:textId="77777777" w:rsidR="00DC2757" w:rsidRPr="00DC2757" w:rsidRDefault="00DC2757" w:rsidP="00DC2757">
            <w:pPr>
              <w:spacing w:after="0" w:line="240" w:lineRule="auto"/>
              <w:rPr>
                <w:ins w:id="6416" w:author="Commodore, Sarah" w:date="2023-03-22T16:21:00Z"/>
                <w:rFonts w:ascii="Calibri" w:eastAsia="Times New Roman" w:hAnsi="Calibri" w:cs="Calibri"/>
                <w:color w:val="000000"/>
                <w:sz w:val="20"/>
                <w:szCs w:val="20"/>
              </w:rPr>
            </w:pPr>
            <w:ins w:id="6417" w:author="Commodore, Sarah" w:date="2023-03-22T16:21:00Z">
              <w:r w:rsidRPr="00DC2757">
                <w:rPr>
                  <w:rFonts w:ascii="Calibri" w:eastAsia="Times New Roman" w:hAnsi="Calibri" w:cs="Calibri"/>
                  <w:color w:val="000000"/>
                  <w:sz w:val="20"/>
                  <w:szCs w:val="20"/>
                </w:rPr>
                <w:t>ENSG00000264229.1</w:t>
              </w:r>
            </w:ins>
          </w:p>
        </w:tc>
        <w:tc>
          <w:tcPr>
            <w:tcW w:w="0" w:type="auto"/>
            <w:tcBorders>
              <w:top w:val="nil"/>
              <w:left w:val="nil"/>
              <w:bottom w:val="nil"/>
              <w:right w:val="nil"/>
            </w:tcBorders>
            <w:shd w:val="clear" w:color="auto" w:fill="auto"/>
            <w:noWrap/>
            <w:vAlign w:val="bottom"/>
            <w:hideMark/>
          </w:tcPr>
          <w:p w14:paraId="457EEEC6" w14:textId="77777777" w:rsidR="00DC2757" w:rsidRPr="00DC2757" w:rsidRDefault="00DC2757" w:rsidP="00DC2757">
            <w:pPr>
              <w:spacing w:after="0" w:line="240" w:lineRule="auto"/>
              <w:rPr>
                <w:ins w:id="6418" w:author="Commodore, Sarah" w:date="2023-03-22T16:21:00Z"/>
                <w:rFonts w:ascii="Calibri" w:eastAsia="Times New Roman" w:hAnsi="Calibri" w:cs="Calibri"/>
                <w:color w:val="000000"/>
                <w:sz w:val="20"/>
                <w:szCs w:val="20"/>
              </w:rPr>
            </w:pPr>
            <w:ins w:id="6419" w:author="Commodore, Sarah" w:date="2023-03-22T16:21:00Z">
              <w:r w:rsidRPr="00DC2757">
                <w:rPr>
                  <w:rFonts w:ascii="Calibri" w:eastAsia="Times New Roman" w:hAnsi="Calibri" w:cs="Calibri"/>
                  <w:color w:val="000000"/>
                  <w:sz w:val="20"/>
                  <w:szCs w:val="20"/>
                </w:rPr>
                <w:t>RNU4ATAC</w:t>
              </w:r>
            </w:ins>
          </w:p>
        </w:tc>
        <w:tc>
          <w:tcPr>
            <w:tcW w:w="0" w:type="auto"/>
            <w:tcBorders>
              <w:top w:val="nil"/>
              <w:left w:val="nil"/>
              <w:bottom w:val="nil"/>
              <w:right w:val="nil"/>
            </w:tcBorders>
            <w:shd w:val="clear" w:color="auto" w:fill="auto"/>
            <w:noWrap/>
            <w:vAlign w:val="bottom"/>
            <w:hideMark/>
          </w:tcPr>
          <w:p w14:paraId="319B0609" w14:textId="77777777" w:rsidR="00DC2757" w:rsidRPr="00DC2757" w:rsidRDefault="00DC2757" w:rsidP="00DC2757">
            <w:pPr>
              <w:spacing w:after="0" w:line="240" w:lineRule="auto"/>
              <w:jc w:val="center"/>
              <w:rPr>
                <w:ins w:id="6420" w:author="Commodore, Sarah" w:date="2023-03-22T16:21:00Z"/>
                <w:rFonts w:ascii="Calibri" w:eastAsia="Times New Roman" w:hAnsi="Calibri" w:cs="Calibri"/>
                <w:color w:val="000000"/>
                <w:sz w:val="20"/>
                <w:szCs w:val="20"/>
              </w:rPr>
            </w:pPr>
            <w:ins w:id="6421"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23435486" w14:textId="77777777" w:rsidR="00DC2757" w:rsidRPr="00DC2757" w:rsidRDefault="00DC2757" w:rsidP="00DC2757">
            <w:pPr>
              <w:spacing w:after="0" w:line="240" w:lineRule="auto"/>
              <w:jc w:val="center"/>
              <w:rPr>
                <w:ins w:id="6422" w:author="Commodore, Sarah" w:date="2023-03-22T16:21:00Z"/>
                <w:rFonts w:ascii="Calibri" w:eastAsia="Times New Roman" w:hAnsi="Calibri" w:cs="Calibri"/>
                <w:color w:val="000000"/>
                <w:sz w:val="20"/>
                <w:szCs w:val="20"/>
              </w:rPr>
            </w:pPr>
            <w:ins w:id="6423" w:author="Commodore, Sarah" w:date="2023-03-22T16:21:00Z">
              <w:r w:rsidRPr="00DC2757">
                <w:rPr>
                  <w:rFonts w:ascii="Calibri" w:eastAsia="Times New Roman" w:hAnsi="Calibri" w:cs="Calibri"/>
                  <w:color w:val="000000"/>
                  <w:sz w:val="20"/>
                  <w:szCs w:val="20"/>
                </w:rPr>
                <w:t>1.1E-02</w:t>
              </w:r>
            </w:ins>
          </w:p>
        </w:tc>
        <w:tc>
          <w:tcPr>
            <w:tcW w:w="0" w:type="auto"/>
            <w:tcBorders>
              <w:top w:val="nil"/>
              <w:left w:val="nil"/>
              <w:bottom w:val="nil"/>
              <w:right w:val="nil"/>
            </w:tcBorders>
            <w:shd w:val="clear" w:color="auto" w:fill="auto"/>
            <w:noWrap/>
            <w:vAlign w:val="bottom"/>
            <w:hideMark/>
          </w:tcPr>
          <w:p w14:paraId="690E5691" w14:textId="77777777" w:rsidR="00DC2757" w:rsidRPr="00DC2757" w:rsidRDefault="00DC2757" w:rsidP="00DC2757">
            <w:pPr>
              <w:spacing w:after="0" w:line="240" w:lineRule="auto"/>
              <w:jc w:val="center"/>
              <w:rPr>
                <w:ins w:id="6424" w:author="Commodore, Sarah" w:date="2023-03-22T16:21:00Z"/>
                <w:rFonts w:ascii="Calibri" w:eastAsia="Times New Roman" w:hAnsi="Calibri" w:cs="Calibri"/>
                <w:color w:val="000000"/>
                <w:sz w:val="20"/>
                <w:szCs w:val="20"/>
              </w:rPr>
            </w:pPr>
            <w:ins w:id="6425" w:author="Commodore, Sarah" w:date="2023-03-22T16:21:00Z">
              <w:r w:rsidRPr="00DC2757">
                <w:rPr>
                  <w:rFonts w:ascii="Calibri" w:eastAsia="Times New Roman" w:hAnsi="Calibri" w:cs="Calibri"/>
                  <w:color w:val="000000"/>
                  <w:sz w:val="20"/>
                  <w:szCs w:val="20"/>
                </w:rPr>
                <w:t>3.0E-02</w:t>
              </w:r>
            </w:ins>
          </w:p>
        </w:tc>
        <w:tc>
          <w:tcPr>
            <w:tcW w:w="0" w:type="auto"/>
            <w:tcBorders>
              <w:top w:val="nil"/>
              <w:left w:val="nil"/>
              <w:bottom w:val="nil"/>
              <w:right w:val="nil"/>
            </w:tcBorders>
            <w:shd w:val="clear" w:color="auto" w:fill="auto"/>
            <w:noWrap/>
            <w:vAlign w:val="bottom"/>
            <w:hideMark/>
          </w:tcPr>
          <w:p w14:paraId="661BFA3A" w14:textId="77777777" w:rsidR="00DC2757" w:rsidRPr="00DC2757" w:rsidRDefault="00DC2757" w:rsidP="00DC2757">
            <w:pPr>
              <w:spacing w:after="0" w:line="240" w:lineRule="auto"/>
              <w:jc w:val="center"/>
              <w:rPr>
                <w:ins w:id="6426" w:author="Commodore, Sarah" w:date="2023-03-22T16:21:00Z"/>
                <w:rFonts w:ascii="Calibri" w:eastAsia="Times New Roman" w:hAnsi="Calibri" w:cs="Calibri"/>
                <w:color w:val="000000"/>
                <w:sz w:val="20"/>
                <w:szCs w:val="20"/>
              </w:rPr>
            </w:pPr>
            <w:ins w:id="6427" w:author="Commodore, Sarah" w:date="2023-03-22T16:21:00Z">
              <w:r w:rsidRPr="00DC2757">
                <w:rPr>
                  <w:rFonts w:ascii="Calibri" w:eastAsia="Times New Roman" w:hAnsi="Calibri" w:cs="Calibri"/>
                  <w:color w:val="000000"/>
                  <w:sz w:val="20"/>
                  <w:szCs w:val="20"/>
                </w:rPr>
                <w:t>*</w:t>
              </w:r>
            </w:ins>
          </w:p>
        </w:tc>
      </w:tr>
      <w:tr w:rsidR="00DC2757" w:rsidRPr="00DC2757" w14:paraId="48A2F907" w14:textId="77777777" w:rsidTr="00DC2757">
        <w:trPr>
          <w:trHeight w:val="260"/>
          <w:ins w:id="6428" w:author="Commodore, Sarah" w:date="2023-03-22T16:21:00Z"/>
        </w:trPr>
        <w:tc>
          <w:tcPr>
            <w:tcW w:w="0" w:type="auto"/>
            <w:tcBorders>
              <w:top w:val="nil"/>
              <w:left w:val="nil"/>
              <w:bottom w:val="nil"/>
              <w:right w:val="nil"/>
            </w:tcBorders>
            <w:shd w:val="clear" w:color="auto" w:fill="auto"/>
            <w:noWrap/>
            <w:vAlign w:val="bottom"/>
            <w:hideMark/>
          </w:tcPr>
          <w:p w14:paraId="7E5B8490" w14:textId="77777777" w:rsidR="00DC2757" w:rsidRPr="00DC2757" w:rsidRDefault="00DC2757" w:rsidP="00DC2757">
            <w:pPr>
              <w:spacing w:after="0" w:line="240" w:lineRule="auto"/>
              <w:rPr>
                <w:ins w:id="6429" w:author="Commodore, Sarah" w:date="2023-03-22T16:21:00Z"/>
                <w:rFonts w:ascii="Calibri" w:eastAsia="Times New Roman" w:hAnsi="Calibri" w:cs="Calibri"/>
                <w:color w:val="000000"/>
                <w:sz w:val="20"/>
                <w:szCs w:val="20"/>
              </w:rPr>
            </w:pPr>
            <w:ins w:id="6430" w:author="Commodore, Sarah" w:date="2023-03-22T16:21:00Z">
              <w:r w:rsidRPr="00DC2757">
                <w:rPr>
                  <w:rFonts w:ascii="Calibri" w:eastAsia="Times New Roman" w:hAnsi="Calibri" w:cs="Calibri"/>
                  <w:color w:val="000000"/>
                  <w:sz w:val="20"/>
                  <w:szCs w:val="20"/>
                </w:rPr>
                <w:t>ENSG00000269495.1</w:t>
              </w:r>
            </w:ins>
          </w:p>
        </w:tc>
        <w:tc>
          <w:tcPr>
            <w:tcW w:w="0" w:type="auto"/>
            <w:tcBorders>
              <w:top w:val="nil"/>
              <w:left w:val="nil"/>
              <w:bottom w:val="nil"/>
              <w:right w:val="nil"/>
            </w:tcBorders>
            <w:shd w:val="clear" w:color="auto" w:fill="auto"/>
            <w:noWrap/>
            <w:vAlign w:val="bottom"/>
            <w:hideMark/>
          </w:tcPr>
          <w:p w14:paraId="17F983A6" w14:textId="77777777" w:rsidR="00DC2757" w:rsidRPr="00DC2757" w:rsidRDefault="00DC2757" w:rsidP="00DC2757">
            <w:pPr>
              <w:spacing w:after="0" w:line="240" w:lineRule="auto"/>
              <w:rPr>
                <w:ins w:id="6431" w:author="Commodore, Sarah" w:date="2023-03-22T16:21:00Z"/>
                <w:rFonts w:ascii="Calibri" w:eastAsia="Times New Roman" w:hAnsi="Calibri" w:cs="Calibri"/>
                <w:color w:val="000000"/>
                <w:sz w:val="20"/>
                <w:szCs w:val="20"/>
              </w:rPr>
            </w:pPr>
            <w:ins w:id="6432" w:author="Commodore, Sarah" w:date="2023-03-22T16:21:00Z">
              <w:r w:rsidRPr="00DC2757">
                <w:rPr>
                  <w:rFonts w:ascii="Calibri" w:eastAsia="Times New Roman" w:hAnsi="Calibri" w:cs="Calibri"/>
                  <w:color w:val="000000"/>
                  <w:sz w:val="20"/>
                  <w:szCs w:val="20"/>
                </w:rPr>
                <w:t>AC011483.2</w:t>
              </w:r>
            </w:ins>
          </w:p>
        </w:tc>
        <w:tc>
          <w:tcPr>
            <w:tcW w:w="0" w:type="auto"/>
            <w:tcBorders>
              <w:top w:val="nil"/>
              <w:left w:val="nil"/>
              <w:bottom w:val="nil"/>
              <w:right w:val="nil"/>
            </w:tcBorders>
            <w:shd w:val="clear" w:color="auto" w:fill="auto"/>
            <w:noWrap/>
            <w:vAlign w:val="bottom"/>
            <w:hideMark/>
          </w:tcPr>
          <w:p w14:paraId="5A3C2A2E" w14:textId="77777777" w:rsidR="00DC2757" w:rsidRPr="00DC2757" w:rsidRDefault="00DC2757" w:rsidP="00DC2757">
            <w:pPr>
              <w:spacing w:after="0" w:line="240" w:lineRule="auto"/>
              <w:jc w:val="center"/>
              <w:rPr>
                <w:ins w:id="6433" w:author="Commodore, Sarah" w:date="2023-03-22T16:21:00Z"/>
                <w:rFonts w:ascii="Calibri" w:eastAsia="Times New Roman" w:hAnsi="Calibri" w:cs="Calibri"/>
                <w:color w:val="000000"/>
                <w:sz w:val="20"/>
                <w:szCs w:val="20"/>
              </w:rPr>
            </w:pPr>
            <w:ins w:id="6434"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512B0D5D" w14:textId="77777777" w:rsidR="00DC2757" w:rsidRPr="00DC2757" w:rsidRDefault="00DC2757" w:rsidP="00DC2757">
            <w:pPr>
              <w:spacing w:after="0" w:line="240" w:lineRule="auto"/>
              <w:jc w:val="center"/>
              <w:rPr>
                <w:ins w:id="6435" w:author="Commodore, Sarah" w:date="2023-03-22T16:21:00Z"/>
                <w:rFonts w:ascii="Calibri" w:eastAsia="Times New Roman" w:hAnsi="Calibri" w:cs="Calibri"/>
                <w:color w:val="000000"/>
                <w:sz w:val="20"/>
                <w:szCs w:val="20"/>
              </w:rPr>
            </w:pPr>
            <w:ins w:id="6436" w:author="Commodore, Sarah" w:date="2023-03-22T16:21:00Z">
              <w:r w:rsidRPr="00DC2757">
                <w:rPr>
                  <w:rFonts w:ascii="Calibri" w:eastAsia="Times New Roman" w:hAnsi="Calibri" w:cs="Calibri"/>
                  <w:color w:val="000000"/>
                  <w:sz w:val="20"/>
                  <w:szCs w:val="20"/>
                </w:rPr>
                <w:t>1.5E-03</w:t>
              </w:r>
            </w:ins>
          </w:p>
        </w:tc>
        <w:tc>
          <w:tcPr>
            <w:tcW w:w="0" w:type="auto"/>
            <w:tcBorders>
              <w:top w:val="nil"/>
              <w:left w:val="nil"/>
              <w:bottom w:val="nil"/>
              <w:right w:val="nil"/>
            </w:tcBorders>
            <w:shd w:val="clear" w:color="auto" w:fill="auto"/>
            <w:noWrap/>
            <w:vAlign w:val="bottom"/>
            <w:hideMark/>
          </w:tcPr>
          <w:p w14:paraId="7BAC7CC7" w14:textId="77777777" w:rsidR="00DC2757" w:rsidRPr="00DC2757" w:rsidRDefault="00DC2757" w:rsidP="00DC2757">
            <w:pPr>
              <w:spacing w:after="0" w:line="240" w:lineRule="auto"/>
              <w:jc w:val="center"/>
              <w:rPr>
                <w:ins w:id="6437" w:author="Commodore, Sarah" w:date="2023-03-22T16:21:00Z"/>
                <w:rFonts w:ascii="Calibri" w:eastAsia="Times New Roman" w:hAnsi="Calibri" w:cs="Calibri"/>
                <w:color w:val="000000"/>
                <w:sz w:val="20"/>
                <w:szCs w:val="20"/>
              </w:rPr>
            </w:pPr>
            <w:ins w:id="6438" w:author="Commodore, Sarah" w:date="2023-03-22T16:21:00Z">
              <w:r w:rsidRPr="00DC2757">
                <w:rPr>
                  <w:rFonts w:ascii="Calibri" w:eastAsia="Times New Roman" w:hAnsi="Calibri" w:cs="Calibri"/>
                  <w:color w:val="000000"/>
                  <w:sz w:val="20"/>
                  <w:szCs w:val="20"/>
                </w:rPr>
                <w:t>5.4E-03</w:t>
              </w:r>
            </w:ins>
          </w:p>
        </w:tc>
        <w:tc>
          <w:tcPr>
            <w:tcW w:w="0" w:type="auto"/>
            <w:tcBorders>
              <w:top w:val="nil"/>
              <w:left w:val="nil"/>
              <w:bottom w:val="nil"/>
              <w:right w:val="nil"/>
            </w:tcBorders>
            <w:shd w:val="clear" w:color="auto" w:fill="auto"/>
            <w:noWrap/>
            <w:vAlign w:val="bottom"/>
            <w:hideMark/>
          </w:tcPr>
          <w:p w14:paraId="233BCFE3" w14:textId="77777777" w:rsidR="00DC2757" w:rsidRPr="00DC2757" w:rsidRDefault="00DC2757" w:rsidP="00DC2757">
            <w:pPr>
              <w:spacing w:after="0" w:line="240" w:lineRule="auto"/>
              <w:jc w:val="center"/>
              <w:rPr>
                <w:ins w:id="6439" w:author="Commodore, Sarah" w:date="2023-03-22T16:21:00Z"/>
                <w:rFonts w:ascii="Calibri" w:eastAsia="Times New Roman" w:hAnsi="Calibri" w:cs="Calibri"/>
                <w:color w:val="000000"/>
                <w:sz w:val="20"/>
                <w:szCs w:val="20"/>
              </w:rPr>
            </w:pPr>
            <w:ins w:id="6440" w:author="Commodore, Sarah" w:date="2023-03-22T16:21:00Z">
              <w:r w:rsidRPr="00DC2757">
                <w:rPr>
                  <w:rFonts w:ascii="Calibri" w:eastAsia="Times New Roman" w:hAnsi="Calibri" w:cs="Calibri"/>
                  <w:color w:val="000000"/>
                  <w:sz w:val="20"/>
                  <w:szCs w:val="20"/>
                </w:rPr>
                <w:t>*</w:t>
              </w:r>
            </w:ins>
          </w:p>
        </w:tc>
      </w:tr>
      <w:tr w:rsidR="00DC2757" w:rsidRPr="00DC2757" w14:paraId="46D0CFB8" w14:textId="77777777" w:rsidTr="00DC2757">
        <w:trPr>
          <w:trHeight w:val="260"/>
          <w:ins w:id="6441" w:author="Commodore, Sarah" w:date="2023-03-22T16:21:00Z"/>
        </w:trPr>
        <w:tc>
          <w:tcPr>
            <w:tcW w:w="0" w:type="auto"/>
            <w:tcBorders>
              <w:top w:val="nil"/>
              <w:left w:val="nil"/>
              <w:bottom w:val="nil"/>
              <w:right w:val="nil"/>
            </w:tcBorders>
            <w:shd w:val="clear" w:color="auto" w:fill="auto"/>
            <w:noWrap/>
            <w:vAlign w:val="bottom"/>
            <w:hideMark/>
          </w:tcPr>
          <w:p w14:paraId="2F3858E9" w14:textId="77777777" w:rsidR="00DC2757" w:rsidRPr="00DC2757" w:rsidRDefault="00DC2757" w:rsidP="00DC2757">
            <w:pPr>
              <w:spacing w:after="0" w:line="240" w:lineRule="auto"/>
              <w:rPr>
                <w:ins w:id="6442" w:author="Commodore, Sarah" w:date="2023-03-22T16:21:00Z"/>
                <w:rFonts w:ascii="Calibri" w:eastAsia="Times New Roman" w:hAnsi="Calibri" w:cs="Calibri"/>
                <w:color w:val="000000"/>
                <w:sz w:val="20"/>
                <w:szCs w:val="20"/>
              </w:rPr>
            </w:pPr>
            <w:ins w:id="6443" w:author="Commodore, Sarah" w:date="2023-03-22T16:21:00Z">
              <w:r w:rsidRPr="00DC2757">
                <w:rPr>
                  <w:rFonts w:ascii="Calibri" w:eastAsia="Times New Roman" w:hAnsi="Calibri" w:cs="Calibri"/>
                  <w:color w:val="000000"/>
                  <w:sz w:val="20"/>
                  <w:szCs w:val="20"/>
                </w:rPr>
                <w:t>ENSG00000202538.1</w:t>
              </w:r>
            </w:ins>
          </w:p>
        </w:tc>
        <w:tc>
          <w:tcPr>
            <w:tcW w:w="0" w:type="auto"/>
            <w:tcBorders>
              <w:top w:val="nil"/>
              <w:left w:val="nil"/>
              <w:bottom w:val="nil"/>
              <w:right w:val="nil"/>
            </w:tcBorders>
            <w:shd w:val="clear" w:color="auto" w:fill="auto"/>
            <w:noWrap/>
            <w:vAlign w:val="bottom"/>
            <w:hideMark/>
          </w:tcPr>
          <w:p w14:paraId="1FB7B48B" w14:textId="77777777" w:rsidR="00DC2757" w:rsidRPr="00DC2757" w:rsidRDefault="00DC2757" w:rsidP="00DC2757">
            <w:pPr>
              <w:spacing w:after="0" w:line="240" w:lineRule="auto"/>
              <w:rPr>
                <w:ins w:id="6444" w:author="Commodore, Sarah" w:date="2023-03-22T16:21:00Z"/>
                <w:rFonts w:ascii="Calibri" w:eastAsia="Times New Roman" w:hAnsi="Calibri" w:cs="Calibri"/>
                <w:color w:val="000000"/>
                <w:sz w:val="20"/>
                <w:szCs w:val="20"/>
              </w:rPr>
            </w:pPr>
            <w:ins w:id="6445" w:author="Commodore, Sarah" w:date="2023-03-22T16:21:00Z">
              <w:r w:rsidRPr="00DC2757">
                <w:rPr>
                  <w:rFonts w:ascii="Calibri" w:eastAsia="Times New Roman" w:hAnsi="Calibri" w:cs="Calibri"/>
                  <w:color w:val="000000"/>
                  <w:sz w:val="20"/>
                  <w:szCs w:val="20"/>
                </w:rPr>
                <w:t>RNU4-2</w:t>
              </w:r>
            </w:ins>
          </w:p>
        </w:tc>
        <w:tc>
          <w:tcPr>
            <w:tcW w:w="0" w:type="auto"/>
            <w:tcBorders>
              <w:top w:val="nil"/>
              <w:left w:val="nil"/>
              <w:bottom w:val="nil"/>
              <w:right w:val="nil"/>
            </w:tcBorders>
            <w:shd w:val="clear" w:color="auto" w:fill="auto"/>
            <w:noWrap/>
            <w:vAlign w:val="bottom"/>
            <w:hideMark/>
          </w:tcPr>
          <w:p w14:paraId="6596006D" w14:textId="77777777" w:rsidR="00DC2757" w:rsidRPr="00DC2757" w:rsidRDefault="00DC2757" w:rsidP="00DC2757">
            <w:pPr>
              <w:spacing w:after="0" w:line="240" w:lineRule="auto"/>
              <w:jc w:val="center"/>
              <w:rPr>
                <w:ins w:id="6446" w:author="Commodore, Sarah" w:date="2023-03-22T16:21:00Z"/>
                <w:rFonts w:ascii="Calibri" w:eastAsia="Times New Roman" w:hAnsi="Calibri" w:cs="Calibri"/>
                <w:color w:val="000000"/>
                <w:sz w:val="20"/>
                <w:szCs w:val="20"/>
              </w:rPr>
            </w:pPr>
            <w:ins w:id="6447" w:author="Commodore, Sarah" w:date="2023-03-22T16:21:00Z">
              <w:r w:rsidRPr="00DC2757">
                <w:rPr>
                  <w:rFonts w:ascii="Calibri" w:eastAsia="Times New Roman" w:hAnsi="Calibri" w:cs="Calibri"/>
                  <w:color w:val="000000"/>
                  <w:sz w:val="20"/>
                  <w:szCs w:val="20"/>
                </w:rPr>
                <w:t>2.9E+00</w:t>
              </w:r>
            </w:ins>
          </w:p>
        </w:tc>
        <w:tc>
          <w:tcPr>
            <w:tcW w:w="0" w:type="auto"/>
            <w:tcBorders>
              <w:top w:val="nil"/>
              <w:left w:val="nil"/>
              <w:bottom w:val="nil"/>
              <w:right w:val="nil"/>
            </w:tcBorders>
            <w:shd w:val="clear" w:color="auto" w:fill="auto"/>
            <w:noWrap/>
            <w:vAlign w:val="bottom"/>
            <w:hideMark/>
          </w:tcPr>
          <w:p w14:paraId="469B3DD3" w14:textId="77777777" w:rsidR="00DC2757" w:rsidRPr="00DC2757" w:rsidRDefault="00DC2757" w:rsidP="00DC2757">
            <w:pPr>
              <w:spacing w:after="0" w:line="240" w:lineRule="auto"/>
              <w:jc w:val="center"/>
              <w:rPr>
                <w:ins w:id="6448" w:author="Commodore, Sarah" w:date="2023-03-22T16:21:00Z"/>
                <w:rFonts w:ascii="Calibri" w:eastAsia="Times New Roman" w:hAnsi="Calibri" w:cs="Calibri"/>
                <w:color w:val="000000"/>
                <w:sz w:val="20"/>
                <w:szCs w:val="20"/>
              </w:rPr>
            </w:pPr>
            <w:ins w:id="6449" w:author="Commodore, Sarah" w:date="2023-03-22T16:21:00Z">
              <w:r w:rsidRPr="00DC2757">
                <w:rPr>
                  <w:rFonts w:ascii="Calibri" w:eastAsia="Times New Roman" w:hAnsi="Calibri" w:cs="Calibri"/>
                  <w:color w:val="000000"/>
                  <w:sz w:val="20"/>
                  <w:szCs w:val="20"/>
                </w:rPr>
                <w:t>1.6E-02</w:t>
              </w:r>
            </w:ins>
          </w:p>
        </w:tc>
        <w:tc>
          <w:tcPr>
            <w:tcW w:w="0" w:type="auto"/>
            <w:tcBorders>
              <w:top w:val="nil"/>
              <w:left w:val="nil"/>
              <w:bottom w:val="nil"/>
              <w:right w:val="nil"/>
            </w:tcBorders>
            <w:shd w:val="clear" w:color="auto" w:fill="auto"/>
            <w:noWrap/>
            <w:vAlign w:val="bottom"/>
            <w:hideMark/>
          </w:tcPr>
          <w:p w14:paraId="4C9F9487" w14:textId="77777777" w:rsidR="00DC2757" w:rsidRPr="00DC2757" w:rsidRDefault="00DC2757" w:rsidP="00DC2757">
            <w:pPr>
              <w:spacing w:after="0" w:line="240" w:lineRule="auto"/>
              <w:jc w:val="center"/>
              <w:rPr>
                <w:ins w:id="6450" w:author="Commodore, Sarah" w:date="2023-03-22T16:21:00Z"/>
                <w:rFonts w:ascii="Calibri" w:eastAsia="Times New Roman" w:hAnsi="Calibri" w:cs="Calibri"/>
                <w:color w:val="000000"/>
                <w:sz w:val="20"/>
                <w:szCs w:val="20"/>
              </w:rPr>
            </w:pPr>
            <w:ins w:id="6451" w:author="Commodore, Sarah" w:date="2023-03-22T16:21:00Z">
              <w:r w:rsidRPr="00DC2757">
                <w:rPr>
                  <w:rFonts w:ascii="Calibri" w:eastAsia="Times New Roman" w:hAnsi="Calibri" w:cs="Calibri"/>
                  <w:color w:val="000000"/>
                  <w:sz w:val="20"/>
                  <w:szCs w:val="20"/>
                </w:rPr>
                <w:t>3.9E-02</w:t>
              </w:r>
            </w:ins>
          </w:p>
        </w:tc>
        <w:tc>
          <w:tcPr>
            <w:tcW w:w="0" w:type="auto"/>
            <w:tcBorders>
              <w:top w:val="nil"/>
              <w:left w:val="nil"/>
              <w:bottom w:val="nil"/>
              <w:right w:val="nil"/>
            </w:tcBorders>
            <w:shd w:val="clear" w:color="auto" w:fill="auto"/>
            <w:noWrap/>
            <w:vAlign w:val="bottom"/>
            <w:hideMark/>
          </w:tcPr>
          <w:p w14:paraId="2111E6D2" w14:textId="77777777" w:rsidR="00DC2757" w:rsidRPr="00DC2757" w:rsidRDefault="00DC2757" w:rsidP="00DC2757">
            <w:pPr>
              <w:spacing w:after="0" w:line="240" w:lineRule="auto"/>
              <w:jc w:val="center"/>
              <w:rPr>
                <w:ins w:id="6452" w:author="Commodore, Sarah" w:date="2023-03-22T16:21:00Z"/>
                <w:rFonts w:ascii="Calibri" w:eastAsia="Times New Roman" w:hAnsi="Calibri" w:cs="Calibri"/>
                <w:color w:val="000000"/>
                <w:sz w:val="20"/>
                <w:szCs w:val="20"/>
              </w:rPr>
            </w:pPr>
            <w:ins w:id="6453" w:author="Commodore, Sarah" w:date="2023-03-22T16:21:00Z">
              <w:r w:rsidRPr="00DC2757">
                <w:rPr>
                  <w:rFonts w:ascii="Calibri" w:eastAsia="Times New Roman" w:hAnsi="Calibri" w:cs="Calibri"/>
                  <w:color w:val="000000"/>
                  <w:sz w:val="20"/>
                  <w:szCs w:val="20"/>
                </w:rPr>
                <w:t>*</w:t>
              </w:r>
            </w:ins>
          </w:p>
        </w:tc>
      </w:tr>
      <w:tr w:rsidR="00DC2757" w:rsidRPr="00DC2757" w14:paraId="4156B0D3" w14:textId="77777777" w:rsidTr="00DC2757">
        <w:trPr>
          <w:trHeight w:val="260"/>
          <w:ins w:id="6454" w:author="Commodore, Sarah" w:date="2023-03-22T16:21:00Z"/>
        </w:trPr>
        <w:tc>
          <w:tcPr>
            <w:tcW w:w="0" w:type="auto"/>
            <w:tcBorders>
              <w:top w:val="nil"/>
              <w:left w:val="nil"/>
              <w:bottom w:val="nil"/>
              <w:right w:val="nil"/>
            </w:tcBorders>
            <w:shd w:val="clear" w:color="auto" w:fill="auto"/>
            <w:noWrap/>
            <w:vAlign w:val="bottom"/>
            <w:hideMark/>
          </w:tcPr>
          <w:p w14:paraId="53BD9FFB" w14:textId="77777777" w:rsidR="00DC2757" w:rsidRPr="00DC2757" w:rsidRDefault="00DC2757" w:rsidP="00DC2757">
            <w:pPr>
              <w:spacing w:after="0" w:line="240" w:lineRule="auto"/>
              <w:rPr>
                <w:ins w:id="6455" w:author="Commodore, Sarah" w:date="2023-03-22T16:21:00Z"/>
                <w:rFonts w:ascii="Calibri" w:eastAsia="Times New Roman" w:hAnsi="Calibri" w:cs="Calibri"/>
                <w:color w:val="000000"/>
                <w:sz w:val="20"/>
                <w:szCs w:val="20"/>
              </w:rPr>
            </w:pPr>
            <w:ins w:id="6456" w:author="Commodore, Sarah" w:date="2023-03-22T16:21:00Z">
              <w:r w:rsidRPr="00DC2757">
                <w:rPr>
                  <w:rFonts w:ascii="Calibri" w:eastAsia="Times New Roman" w:hAnsi="Calibri" w:cs="Calibri"/>
                  <w:color w:val="000000"/>
                  <w:sz w:val="20"/>
                  <w:szCs w:val="20"/>
                </w:rPr>
                <w:t>ENSG00000163736.4</w:t>
              </w:r>
            </w:ins>
          </w:p>
        </w:tc>
        <w:tc>
          <w:tcPr>
            <w:tcW w:w="0" w:type="auto"/>
            <w:tcBorders>
              <w:top w:val="nil"/>
              <w:left w:val="nil"/>
              <w:bottom w:val="nil"/>
              <w:right w:val="nil"/>
            </w:tcBorders>
            <w:shd w:val="clear" w:color="auto" w:fill="auto"/>
            <w:noWrap/>
            <w:vAlign w:val="bottom"/>
            <w:hideMark/>
          </w:tcPr>
          <w:p w14:paraId="2CAF4DBB" w14:textId="77777777" w:rsidR="00DC2757" w:rsidRPr="00DC2757" w:rsidRDefault="00DC2757" w:rsidP="00DC2757">
            <w:pPr>
              <w:spacing w:after="0" w:line="240" w:lineRule="auto"/>
              <w:rPr>
                <w:ins w:id="6457" w:author="Commodore, Sarah" w:date="2023-03-22T16:21:00Z"/>
                <w:rFonts w:ascii="Calibri" w:eastAsia="Times New Roman" w:hAnsi="Calibri" w:cs="Calibri"/>
                <w:color w:val="000000"/>
                <w:sz w:val="20"/>
                <w:szCs w:val="20"/>
              </w:rPr>
            </w:pPr>
            <w:ins w:id="6458" w:author="Commodore, Sarah" w:date="2023-03-22T16:21:00Z">
              <w:r w:rsidRPr="00DC2757">
                <w:rPr>
                  <w:rFonts w:ascii="Calibri" w:eastAsia="Times New Roman" w:hAnsi="Calibri" w:cs="Calibri"/>
                  <w:color w:val="000000"/>
                  <w:sz w:val="20"/>
                  <w:szCs w:val="20"/>
                </w:rPr>
                <w:t>PPBP</w:t>
              </w:r>
            </w:ins>
          </w:p>
        </w:tc>
        <w:tc>
          <w:tcPr>
            <w:tcW w:w="0" w:type="auto"/>
            <w:tcBorders>
              <w:top w:val="nil"/>
              <w:left w:val="nil"/>
              <w:bottom w:val="nil"/>
              <w:right w:val="nil"/>
            </w:tcBorders>
            <w:shd w:val="clear" w:color="auto" w:fill="auto"/>
            <w:noWrap/>
            <w:vAlign w:val="bottom"/>
            <w:hideMark/>
          </w:tcPr>
          <w:p w14:paraId="5C45C7D6" w14:textId="77777777" w:rsidR="00DC2757" w:rsidRPr="00DC2757" w:rsidRDefault="00DC2757" w:rsidP="00DC2757">
            <w:pPr>
              <w:spacing w:after="0" w:line="240" w:lineRule="auto"/>
              <w:jc w:val="center"/>
              <w:rPr>
                <w:ins w:id="6459" w:author="Commodore, Sarah" w:date="2023-03-22T16:21:00Z"/>
                <w:rFonts w:ascii="Calibri" w:eastAsia="Times New Roman" w:hAnsi="Calibri" w:cs="Calibri"/>
                <w:color w:val="000000"/>
                <w:sz w:val="20"/>
                <w:szCs w:val="20"/>
              </w:rPr>
            </w:pPr>
            <w:ins w:id="6460"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7C1052D3" w14:textId="77777777" w:rsidR="00DC2757" w:rsidRPr="00DC2757" w:rsidRDefault="00DC2757" w:rsidP="00DC2757">
            <w:pPr>
              <w:spacing w:after="0" w:line="240" w:lineRule="auto"/>
              <w:jc w:val="center"/>
              <w:rPr>
                <w:ins w:id="6461" w:author="Commodore, Sarah" w:date="2023-03-22T16:21:00Z"/>
                <w:rFonts w:ascii="Calibri" w:eastAsia="Times New Roman" w:hAnsi="Calibri" w:cs="Calibri"/>
                <w:color w:val="000000"/>
                <w:sz w:val="20"/>
                <w:szCs w:val="20"/>
              </w:rPr>
            </w:pPr>
            <w:ins w:id="6462" w:author="Commodore, Sarah" w:date="2023-03-22T16:21:00Z">
              <w:r w:rsidRPr="00DC2757">
                <w:rPr>
                  <w:rFonts w:ascii="Calibri" w:eastAsia="Times New Roman" w:hAnsi="Calibri" w:cs="Calibri"/>
                  <w:color w:val="000000"/>
                  <w:sz w:val="20"/>
                  <w:szCs w:val="20"/>
                </w:rPr>
                <w:t>9.3E-07</w:t>
              </w:r>
            </w:ins>
          </w:p>
        </w:tc>
        <w:tc>
          <w:tcPr>
            <w:tcW w:w="0" w:type="auto"/>
            <w:tcBorders>
              <w:top w:val="nil"/>
              <w:left w:val="nil"/>
              <w:bottom w:val="nil"/>
              <w:right w:val="nil"/>
            </w:tcBorders>
            <w:shd w:val="clear" w:color="auto" w:fill="auto"/>
            <w:noWrap/>
            <w:vAlign w:val="bottom"/>
            <w:hideMark/>
          </w:tcPr>
          <w:p w14:paraId="1946730C" w14:textId="77777777" w:rsidR="00DC2757" w:rsidRPr="00DC2757" w:rsidRDefault="00DC2757" w:rsidP="00DC2757">
            <w:pPr>
              <w:spacing w:after="0" w:line="240" w:lineRule="auto"/>
              <w:jc w:val="center"/>
              <w:rPr>
                <w:ins w:id="6463" w:author="Commodore, Sarah" w:date="2023-03-22T16:21:00Z"/>
                <w:rFonts w:ascii="Calibri" w:eastAsia="Times New Roman" w:hAnsi="Calibri" w:cs="Calibri"/>
                <w:color w:val="000000"/>
                <w:sz w:val="20"/>
                <w:szCs w:val="20"/>
              </w:rPr>
            </w:pPr>
            <w:ins w:id="6464" w:author="Commodore, Sarah" w:date="2023-03-22T16:21:00Z">
              <w:r w:rsidRPr="00DC2757">
                <w:rPr>
                  <w:rFonts w:ascii="Calibri" w:eastAsia="Times New Roman" w:hAnsi="Calibri" w:cs="Calibri"/>
                  <w:color w:val="000000"/>
                  <w:sz w:val="20"/>
                  <w:szCs w:val="20"/>
                </w:rPr>
                <w:t>8.1E-06</w:t>
              </w:r>
            </w:ins>
          </w:p>
        </w:tc>
        <w:tc>
          <w:tcPr>
            <w:tcW w:w="0" w:type="auto"/>
            <w:tcBorders>
              <w:top w:val="nil"/>
              <w:left w:val="nil"/>
              <w:bottom w:val="nil"/>
              <w:right w:val="nil"/>
            </w:tcBorders>
            <w:shd w:val="clear" w:color="auto" w:fill="auto"/>
            <w:noWrap/>
            <w:vAlign w:val="bottom"/>
            <w:hideMark/>
          </w:tcPr>
          <w:p w14:paraId="3EB859B8" w14:textId="77777777" w:rsidR="00DC2757" w:rsidRPr="00DC2757" w:rsidRDefault="00DC2757" w:rsidP="00DC2757">
            <w:pPr>
              <w:spacing w:after="0" w:line="240" w:lineRule="auto"/>
              <w:jc w:val="center"/>
              <w:rPr>
                <w:ins w:id="6465" w:author="Commodore, Sarah" w:date="2023-03-22T16:21:00Z"/>
                <w:rFonts w:ascii="Calibri" w:eastAsia="Times New Roman" w:hAnsi="Calibri" w:cs="Calibri"/>
                <w:color w:val="000000"/>
                <w:sz w:val="20"/>
                <w:szCs w:val="20"/>
              </w:rPr>
            </w:pPr>
            <w:ins w:id="6466" w:author="Commodore, Sarah" w:date="2023-03-22T16:21:00Z">
              <w:r w:rsidRPr="00DC2757">
                <w:rPr>
                  <w:rFonts w:ascii="Calibri" w:eastAsia="Times New Roman" w:hAnsi="Calibri" w:cs="Calibri"/>
                  <w:color w:val="000000"/>
                  <w:sz w:val="20"/>
                  <w:szCs w:val="20"/>
                </w:rPr>
                <w:t>*</w:t>
              </w:r>
            </w:ins>
          </w:p>
        </w:tc>
      </w:tr>
      <w:tr w:rsidR="00DC2757" w:rsidRPr="00DC2757" w14:paraId="618C2D0F" w14:textId="77777777" w:rsidTr="00DC2757">
        <w:trPr>
          <w:trHeight w:val="260"/>
          <w:ins w:id="6467" w:author="Commodore, Sarah" w:date="2023-03-22T16:21:00Z"/>
        </w:trPr>
        <w:tc>
          <w:tcPr>
            <w:tcW w:w="0" w:type="auto"/>
            <w:tcBorders>
              <w:top w:val="nil"/>
              <w:left w:val="nil"/>
              <w:bottom w:val="nil"/>
              <w:right w:val="nil"/>
            </w:tcBorders>
            <w:shd w:val="clear" w:color="auto" w:fill="auto"/>
            <w:noWrap/>
            <w:vAlign w:val="bottom"/>
            <w:hideMark/>
          </w:tcPr>
          <w:p w14:paraId="35CA6558" w14:textId="77777777" w:rsidR="00DC2757" w:rsidRPr="00DC2757" w:rsidRDefault="00DC2757" w:rsidP="00DC2757">
            <w:pPr>
              <w:spacing w:after="0" w:line="240" w:lineRule="auto"/>
              <w:rPr>
                <w:ins w:id="6468" w:author="Commodore, Sarah" w:date="2023-03-22T16:21:00Z"/>
                <w:rFonts w:ascii="Calibri" w:eastAsia="Times New Roman" w:hAnsi="Calibri" w:cs="Calibri"/>
                <w:color w:val="000000"/>
                <w:sz w:val="20"/>
                <w:szCs w:val="20"/>
              </w:rPr>
            </w:pPr>
            <w:ins w:id="6469" w:author="Commodore, Sarah" w:date="2023-03-22T16:21:00Z">
              <w:r w:rsidRPr="00DC2757">
                <w:rPr>
                  <w:rFonts w:ascii="Calibri" w:eastAsia="Times New Roman" w:hAnsi="Calibri" w:cs="Calibri"/>
                  <w:color w:val="000000"/>
                  <w:sz w:val="20"/>
                  <w:szCs w:val="20"/>
                </w:rPr>
                <w:t>ENSG00000276168.1</w:t>
              </w:r>
            </w:ins>
          </w:p>
        </w:tc>
        <w:tc>
          <w:tcPr>
            <w:tcW w:w="0" w:type="auto"/>
            <w:tcBorders>
              <w:top w:val="nil"/>
              <w:left w:val="nil"/>
              <w:bottom w:val="nil"/>
              <w:right w:val="nil"/>
            </w:tcBorders>
            <w:shd w:val="clear" w:color="auto" w:fill="auto"/>
            <w:noWrap/>
            <w:vAlign w:val="bottom"/>
            <w:hideMark/>
          </w:tcPr>
          <w:p w14:paraId="309EC0E1" w14:textId="77777777" w:rsidR="00DC2757" w:rsidRPr="00DC2757" w:rsidRDefault="00DC2757" w:rsidP="00DC2757">
            <w:pPr>
              <w:spacing w:after="0" w:line="240" w:lineRule="auto"/>
              <w:rPr>
                <w:ins w:id="6470" w:author="Commodore, Sarah" w:date="2023-03-22T16:21:00Z"/>
                <w:rFonts w:ascii="Calibri" w:eastAsia="Times New Roman" w:hAnsi="Calibri" w:cs="Calibri"/>
                <w:color w:val="000000"/>
                <w:sz w:val="20"/>
                <w:szCs w:val="20"/>
              </w:rPr>
            </w:pPr>
            <w:ins w:id="6471" w:author="Commodore, Sarah" w:date="2023-03-22T16:21:00Z">
              <w:r w:rsidRPr="00DC2757">
                <w:rPr>
                  <w:rFonts w:ascii="Calibri" w:eastAsia="Times New Roman" w:hAnsi="Calibri" w:cs="Calibri"/>
                  <w:color w:val="000000"/>
                  <w:sz w:val="20"/>
                  <w:szCs w:val="20"/>
                </w:rPr>
                <w:t>RN7SL1</w:t>
              </w:r>
            </w:ins>
          </w:p>
        </w:tc>
        <w:tc>
          <w:tcPr>
            <w:tcW w:w="0" w:type="auto"/>
            <w:tcBorders>
              <w:top w:val="nil"/>
              <w:left w:val="nil"/>
              <w:bottom w:val="nil"/>
              <w:right w:val="nil"/>
            </w:tcBorders>
            <w:shd w:val="clear" w:color="auto" w:fill="auto"/>
            <w:noWrap/>
            <w:vAlign w:val="bottom"/>
            <w:hideMark/>
          </w:tcPr>
          <w:p w14:paraId="555A3E65" w14:textId="77777777" w:rsidR="00DC2757" w:rsidRPr="00DC2757" w:rsidRDefault="00DC2757" w:rsidP="00DC2757">
            <w:pPr>
              <w:spacing w:after="0" w:line="240" w:lineRule="auto"/>
              <w:jc w:val="center"/>
              <w:rPr>
                <w:ins w:id="6472" w:author="Commodore, Sarah" w:date="2023-03-22T16:21:00Z"/>
                <w:rFonts w:ascii="Calibri" w:eastAsia="Times New Roman" w:hAnsi="Calibri" w:cs="Calibri"/>
                <w:color w:val="000000"/>
                <w:sz w:val="20"/>
                <w:szCs w:val="20"/>
              </w:rPr>
            </w:pPr>
            <w:ins w:id="6473" w:author="Commodore, Sarah" w:date="2023-03-22T16:21:00Z">
              <w:r w:rsidRPr="00DC2757">
                <w:rPr>
                  <w:rFonts w:ascii="Calibri" w:eastAsia="Times New Roman" w:hAnsi="Calibri" w:cs="Calibri"/>
                  <w:color w:val="000000"/>
                  <w:sz w:val="20"/>
                  <w:szCs w:val="20"/>
                </w:rPr>
                <w:t>3.1E+00</w:t>
              </w:r>
            </w:ins>
          </w:p>
        </w:tc>
        <w:tc>
          <w:tcPr>
            <w:tcW w:w="0" w:type="auto"/>
            <w:tcBorders>
              <w:top w:val="nil"/>
              <w:left w:val="nil"/>
              <w:bottom w:val="nil"/>
              <w:right w:val="nil"/>
            </w:tcBorders>
            <w:shd w:val="clear" w:color="auto" w:fill="auto"/>
            <w:noWrap/>
            <w:vAlign w:val="bottom"/>
            <w:hideMark/>
          </w:tcPr>
          <w:p w14:paraId="02188D8D" w14:textId="77777777" w:rsidR="00DC2757" w:rsidRPr="00DC2757" w:rsidRDefault="00DC2757" w:rsidP="00DC2757">
            <w:pPr>
              <w:spacing w:after="0" w:line="240" w:lineRule="auto"/>
              <w:jc w:val="center"/>
              <w:rPr>
                <w:ins w:id="6474" w:author="Commodore, Sarah" w:date="2023-03-22T16:21:00Z"/>
                <w:rFonts w:ascii="Calibri" w:eastAsia="Times New Roman" w:hAnsi="Calibri" w:cs="Calibri"/>
                <w:color w:val="000000"/>
                <w:sz w:val="20"/>
                <w:szCs w:val="20"/>
              </w:rPr>
            </w:pPr>
            <w:ins w:id="6475" w:author="Commodore, Sarah" w:date="2023-03-22T16:21:00Z">
              <w:r w:rsidRPr="00DC2757">
                <w:rPr>
                  <w:rFonts w:ascii="Calibri" w:eastAsia="Times New Roman" w:hAnsi="Calibri" w:cs="Calibri"/>
                  <w:color w:val="000000"/>
                  <w:sz w:val="20"/>
                  <w:szCs w:val="20"/>
                </w:rPr>
                <w:t>2.7E-05</w:t>
              </w:r>
            </w:ins>
          </w:p>
        </w:tc>
        <w:tc>
          <w:tcPr>
            <w:tcW w:w="0" w:type="auto"/>
            <w:tcBorders>
              <w:top w:val="nil"/>
              <w:left w:val="nil"/>
              <w:bottom w:val="nil"/>
              <w:right w:val="nil"/>
            </w:tcBorders>
            <w:shd w:val="clear" w:color="auto" w:fill="auto"/>
            <w:noWrap/>
            <w:vAlign w:val="bottom"/>
            <w:hideMark/>
          </w:tcPr>
          <w:p w14:paraId="02FAFA12" w14:textId="77777777" w:rsidR="00DC2757" w:rsidRPr="00DC2757" w:rsidRDefault="00DC2757" w:rsidP="00DC2757">
            <w:pPr>
              <w:spacing w:after="0" w:line="240" w:lineRule="auto"/>
              <w:jc w:val="center"/>
              <w:rPr>
                <w:ins w:id="6476" w:author="Commodore, Sarah" w:date="2023-03-22T16:21:00Z"/>
                <w:rFonts w:ascii="Calibri" w:eastAsia="Times New Roman" w:hAnsi="Calibri" w:cs="Calibri"/>
                <w:color w:val="000000"/>
                <w:sz w:val="20"/>
                <w:szCs w:val="20"/>
              </w:rPr>
            </w:pPr>
            <w:ins w:id="6477" w:author="Commodore, Sarah" w:date="2023-03-22T16:21:00Z">
              <w:r w:rsidRPr="00DC2757">
                <w:rPr>
                  <w:rFonts w:ascii="Calibri" w:eastAsia="Times New Roman" w:hAnsi="Calibri" w:cs="Calibri"/>
                  <w:color w:val="000000"/>
                  <w:sz w:val="20"/>
                  <w:szCs w:val="20"/>
                </w:rPr>
                <w:t>1.6E-04</w:t>
              </w:r>
            </w:ins>
          </w:p>
        </w:tc>
        <w:tc>
          <w:tcPr>
            <w:tcW w:w="0" w:type="auto"/>
            <w:tcBorders>
              <w:top w:val="nil"/>
              <w:left w:val="nil"/>
              <w:bottom w:val="nil"/>
              <w:right w:val="nil"/>
            </w:tcBorders>
            <w:shd w:val="clear" w:color="auto" w:fill="auto"/>
            <w:noWrap/>
            <w:vAlign w:val="bottom"/>
            <w:hideMark/>
          </w:tcPr>
          <w:p w14:paraId="71583F95" w14:textId="77777777" w:rsidR="00DC2757" w:rsidRPr="00DC2757" w:rsidRDefault="00DC2757" w:rsidP="00DC2757">
            <w:pPr>
              <w:spacing w:after="0" w:line="240" w:lineRule="auto"/>
              <w:jc w:val="center"/>
              <w:rPr>
                <w:ins w:id="6478" w:author="Commodore, Sarah" w:date="2023-03-22T16:21:00Z"/>
                <w:rFonts w:ascii="Calibri" w:eastAsia="Times New Roman" w:hAnsi="Calibri" w:cs="Calibri"/>
                <w:color w:val="000000"/>
                <w:sz w:val="20"/>
                <w:szCs w:val="20"/>
              </w:rPr>
            </w:pPr>
            <w:ins w:id="6479" w:author="Commodore, Sarah" w:date="2023-03-22T16:21:00Z">
              <w:r w:rsidRPr="00DC2757">
                <w:rPr>
                  <w:rFonts w:ascii="Calibri" w:eastAsia="Times New Roman" w:hAnsi="Calibri" w:cs="Calibri"/>
                  <w:color w:val="000000"/>
                  <w:sz w:val="20"/>
                  <w:szCs w:val="20"/>
                </w:rPr>
                <w:t>*</w:t>
              </w:r>
            </w:ins>
          </w:p>
        </w:tc>
      </w:tr>
      <w:tr w:rsidR="00DC2757" w:rsidRPr="00DC2757" w14:paraId="5A91DD2A" w14:textId="77777777" w:rsidTr="00DC2757">
        <w:trPr>
          <w:trHeight w:val="260"/>
          <w:ins w:id="6480" w:author="Commodore, Sarah" w:date="2023-03-22T16:21:00Z"/>
        </w:trPr>
        <w:tc>
          <w:tcPr>
            <w:tcW w:w="0" w:type="auto"/>
            <w:tcBorders>
              <w:top w:val="nil"/>
              <w:left w:val="nil"/>
              <w:bottom w:val="nil"/>
              <w:right w:val="nil"/>
            </w:tcBorders>
            <w:shd w:val="clear" w:color="auto" w:fill="auto"/>
            <w:noWrap/>
            <w:vAlign w:val="bottom"/>
            <w:hideMark/>
          </w:tcPr>
          <w:p w14:paraId="59A98D69" w14:textId="77777777" w:rsidR="00DC2757" w:rsidRPr="00DC2757" w:rsidRDefault="00DC2757" w:rsidP="00DC2757">
            <w:pPr>
              <w:spacing w:after="0" w:line="240" w:lineRule="auto"/>
              <w:rPr>
                <w:ins w:id="6481" w:author="Commodore, Sarah" w:date="2023-03-22T16:21:00Z"/>
                <w:rFonts w:ascii="Calibri" w:eastAsia="Times New Roman" w:hAnsi="Calibri" w:cs="Calibri"/>
                <w:color w:val="000000"/>
                <w:sz w:val="20"/>
                <w:szCs w:val="20"/>
              </w:rPr>
            </w:pPr>
            <w:ins w:id="6482" w:author="Commodore, Sarah" w:date="2023-03-22T16:21:00Z">
              <w:r w:rsidRPr="00DC2757">
                <w:rPr>
                  <w:rFonts w:ascii="Calibri" w:eastAsia="Times New Roman" w:hAnsi="Calibri" w:cs="Calibri"/>
                  <w:color w:val="000000"/>
                  <w:sz w:val="20"/>
                  <w:szCs w:val="20"/>
                </w:rPr>
                <w:t>ENSG00000201098.1</w:t>
              </w:r>
            </w:ins>
          </w:p>
        </w:tc>
        <w:tc>
          <w:tcPr>
            <w:tcW w:w="0" w:type="auto"/>
            <w:tcBorders>
              <w:top w:val="nil"/>
              <w:left w:val="nil"/>
              <w:bottom w:val="nil"/>
              <w:right w:val="nil"/>
            </w:tcBorders>
            <w:shd w:val="clear" w:color="auto" w:fill="auto"/>
            <w:noWrap/>
            <w:vAlign w:val="bottom"/>
            <w:hideMark/>
          </w:tcPr>
          <w:p w14:paraId="58A2E3BD" w14:textId="77777777" w:rsidR="00DC2757" w:rsidRPr="00DC2757" w:rsidRDefault="00DC2757" w:rsidP="00DC2757">
            <w:pPr>
              <w:spacing w:after="0" w:line="240" w:lineRule="auto"/>
              <w:rPr>
                <w:ins w:id="6483" w:author="Commodore, Sarah" w:date="2023-03-22T16:21:00Z"/>
                <w:rFonts w:ascii="Calibri" w:eastAsia="Times New Roman" w:hAnsi="Calibri" w:cs="Calibri"/>
                <w:color w:val="000000"/>
                <w:sz w:val="20"/>
                <w:szCs w:val="20"/>
              </w:rPr>
            </w:pPr>
            <w:ins w:id="6484" w:author="Commodore, Sarah" w:date="2023-03-22T16:21:00Z">
              <w:r w:rsidRPr="00DC2757">
                <w:rPr>
                  <w:rFonts w:ascii="Calibri" w:eastAsia="Times New Roman" w:hAnsi="Calibri" w:cs="Calibri"/>
                  <w:color w:val="000000"/>
                  <w:sz w:val="20"/>
                  <w:szCs w:val="20"/>
                </w:rPr>
                <w:t>RNY1</w:t>
              </w:r>
            </w:ins>
          </w:p>
        </w:tc>
        <w:tc>
          <w:tcPr>
            <w:tcW w:w="0" w:type="auto"/>
            <w:tcBorders>
              <w:top w:val="nil"/>
              <w:left w:val="nil"/>
              <w:bottom w:val="nil"/>
              <w:right w:val="nil"/>
            </w:tcBorders>
            <w:shd w:val="clear" w:color="auto" w:fill="auto"/>
            <w:noWrap/>
            <w:vAlign w:val="bottom"/>
            <w:hideMark/>
          </w:tcPr>
          <w:p w14:paraId="7C07A764" w14:textId="77777777" w:rsidR="00DC2757" w:rsidRPr="00DC2757" w:rsidRDefault="00DC2757" w:rsidP="00DC2757">
            <w:pPr>
              <w:spacing w:after="0" w:line="240" w:lineRule="auto"/>
              <w:jc w:val="center"/>
              <w:rPr>
                <w:ins w:id="6485" w:author="Commodore, Sarah" w:date="2023-03-22T16:21:00Z"/>
                <w:rFonts w:ascii="Calibri" w:eastAsia="Times New Roman" w:hAnsi="Calibri" w:cs="Calibri"/>
                <w:color w:val="000000"/>
                <w:sz w:val="20"/>
                <w:szCs w:val="20"/>
              </w:rPr>
            </w:pPr>
            <w:ins w:id="6486"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4CADB072" w14:textId="77777777" w:rsidR="00DC2757" w:rsidRPr="00DC2757" w:rsidRDefault="00DC2757" w:rsidP="00DC2757">
            <w:pPr>
              <w:spacing w:after="0" w:line="240" w:lineRule="auto"/>
              <w:jc w:val="center"/>
              <w:rPr>
                <w:ins w:id="6487" w:author="Commodore, Sarah" w:date="2023-03-22T16:21:00Z"/>
                <w:rFonts w:ascii="Calibri" w:eastAsia="Times New Roman" w:hAnsi="Calibri" w:cs="Calibri"/>
                <w:color w:val="000000"/>
                <w:sz w:val="20"/>
                <w:szCs w:val="20"/>
              </w:rPr>
            </w:pPr>
            <w:ins w:id="6488" w:author="Commodore, Sarah" w:date="2023-03-22T16:21:00Z">
              <w:r w:rsidRPr="00DC2757">
                <w:rPr>
                  <w:rFonts w:ascii="Calibri" w:eastAsia="Times New Roman" w:hAnsi="Calibri" w:cs="Calibri"/>
                  <w:color w:val="000000"/>
                  <w:sz w:val="20"/>
                  <w:szCs w:val="20"/>
                </w:rPr>
                <w:t>1.0E-03</w:t>
              </w:r>
            </w:ins>
          </w:p>
        </w:tc>
        <w:tc>
          <w:tcPr>
            <w:tcW w:w="0" w:type="auto"/>
            <w:tcBorders>
              <w:top w:val="nil"/>
              <w:left w:val="nil"/>
              <w:bottom w:val="nil"/>
              <w:right w:val="nil"/>
            </w:tcBorders>
            <w:shd w:val="clear" w:color="auto" w:fill="auto"/>
            <w:noWrap/>
            <w:vAlign w:val="bottom"/>
            <w:hideMark/>
          </w:tcPr>
          <w:p w14:paraId="3E56EED7" w14:textId="77777777" w:rsidR="00DC2757" w:rsidRPr="00DC2757" w:rsidRDefault="00DC2757" w:rsidP="00DC2757">
            <w:pPr>
              <w:spacing w:after="0" w:line="240" w:lineRule="auto"/>
              <w:jc w:val="center"/>
              <w:rPr>
                <w:ins w:id="6489" w:author="Commodore, Sarah" w:date="2023-03-22T16:21:00Z"/>
                <w:rFonts w:ascii="Calibri" w:eastAsia="Times New Roman" w:hAnsi="Calibri" w:cs="Calibri"/>
                <w:color w:val="000000"/>
                <w:sz w:val="20"/>
                <w:szCs w:val="20"/>
              </w:rPr>
            </w:pPr>
            <w:ins w:id="6490"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28157763" w14:textId="77777777" w:rsidR="00DC2757" w:rsidRPr="00DC2757" w:rsidRDefault="00DC2757" w:rsidP="00DC2757">
            <w:pPr>
              <w:spacing w:after="0" w:line="240" w:lineRule="auto"/>
              <w:jc w:val="center"/>
              <w:rPr>
                <w:ins w:id="6491" w:author="Commodore, Sarah" w:date="2023-03-22T16:21:00Z"/>
                <w:rFonts w:ascii="Calibri" w:eastAsia="Times New Roman" w:hAnsi="Calibri" w:cs="Calibri"/>
                <w:color w:val="000000"/>
                <w:sz w:val="20"/>
                <w:szCs w:val="20"/>
              </w:rPr>
            </w:pPr>
            <w:ins w:id="6492" w:author="Commodore, Sarah" w:date="2023-03-22T16:21:00Z">
              <w:r w:rsidRPr="00DC2757">
                <w:rPr>
                  <w:rFonts w:ascii="Calibri" w:eastAsia="Times New Roman" w:hAnsi="Calibri" w:cs="Calibri"/>
                  <w:color w:val="000000"/>
                  <w:sz w:val="20"/>
                  <w:szCs w:val="20"/>
                </w:rPr>
                <w:t>*</w:t>
              </w:r>
            </w:ins>
          </w:p>
        </w:tc>
      </w:tr>
      <w:tr w:rsidR="00DC2757" w:rsidRPr="00DC2757" w14:paraId="4C181C98" w14:textId="77777777" w:rsidTr="00DC2757">
        <w:trPr>
          <w:trHeight w:val="260"/>
          <w:ins w:id="6493" w:author="Commodore, Sarah" w:date="2023-03-22T16:21:00Z"/>
        </w:trPr>
        <w:tc>
          <w:tcPr>
            <w:tcW w:w="0" w:type="auto"/>
            <w:tcBorders>
              <w:top w:val="nil"/>
              <w:left w:val="nil"/>
              <w:bottom w:val="nil"/>
              <w:right w:val="nil"/>
            </w:tcBorders>
            <w:shd w:val="clear" w:color="auto" w:fill="auto"/>
            <w:noWrap/>
            <w:vAlign w:val="bottom"/>
            <w:hideMark/>
          </w:tcPr>
          <w:p w14:paraId="28DE8A0C" w14:textId="77777777" w:rsidR="00DC2757" w:rsidRPr="00DC2757" w:rsidRDefault="00DC2757" w:rsidP="00DC2757">
            <w:pPr>
              <w:spacing w:after="0" w:line="240" w:lineRule="auto"/>
              <w:rPr>
                <w:ins w:id="6494" w:author="Commodore, Sarah" w:date="2023-03-22T16:21:00Z"/>
                <w:rFonts w:ascii="Calibri" w:eastAsia="Times New Roman" w:hAnsi="Calibri" w:cs="Calibri"/>
                <w:color w:val="000000"/>
                <w:sz w:val="20"/>
                <w:szCs w:val="20"/>
              </w:rPr>
            </w:pPr>
            <w:ins w:id="6495" w:author="Commodore, Sarah" w:date="2023-03-22T16:21:00Z">
              <w:r w:rsidRPr="00DC2757">
                <w:rPr>
                  <w:rFonts w:ascii="Calibri" w:eastAsia="Times New Roman" w:hAnsi="Calibri" w:cs="Calibri"/>
                  <w:color w:val="000000"/>
                  <w:sz w:val="20"/>
                  <w:szCs w:val="20"/>
                </w:rPr>
                <w:t>ENSG00000268240.1</w:t>
              </w:r>
            </w:ins>
          </w:p>
        </w:tc>
        <w:tc>
          <w:tcPr>
            <w:tcW w:w="0" w:type="auto"/>
            <w:tcBorders>
              <w:top w:val="nil"/>
              <w:left w:val="nil"/>
              <w:bottom w:val="nil"/>
              <w:right w:val="nil"/>
            </w:tcBorders>
            <w:shd w:val="clear" w:color="auto" w:fill="auto"/>
            <w:noWrap/>
            <w:vAlign w:val="bottom"/>
            <w:hideMark/>
          </w:tcPr>
          <w:p w14:paraId="7C62B683" w14:textId="77777777" w:rsidR="00DC2757" w:rsidRPr="00DC2757" w:rsidRDefault="00DC2757" w:rsidP="00DC2757">
            <w:pPr>
              <w:spacing w:after="0" w:line="240" w:lineRule="auto"/>
              <w:rPr>
                <w:ins w:id="6496" w:author="Commodore, Sarah" w:date="2023-03-22T16:21:00Z"/>
                <w:rFonts w:ascii="Calibri" w:eastAsia="Times New Roman" w:hAnsi="Calibri" w:cs="Calibri"/>
                <w:color w:val="000000"/>
                <w:sz w:val="20"/>
                <w:szCs w:val="20"/>
              </w:rPr>
            </w:pPr>
            <w:ins w:id="6497" w:author="Commodore, Sarah" w:date="2023-03-22T16:21:00Z">
              <w:r w:rsidRPr="00DC2757">
                <w:rPr>
                  <w:rFonts w:ascii="Calibri" w:eastAsia="Times New Roman" w:hAnsi="Calibri" w:cs="Calibri"/>
                  <w:color w:val="000000"/>
                  <w:sz w:val="20"/>
                  <w:szCs w:val="20"/>
                </w:rPr>
                <w:t>AC123912.2</w:t>
              </w:r>
            </w:ins>
          </w:p>
        </w:tc>
        <w:tc>
          <w:tcPr>
            <w:tcW w:w="0" w:type="auto"/>
            <w:tcBorders>
              <w:top w:val="nil"/>
              <w:left w:val="nil"/>
              <w:bottom w:val="nil"/>
              <w:right w:val="nil"/>
            </w:tcBorders>
            <w:shd w:val="clear" w:color="auto" w:fill="auto"/>
            <w:noWrap/>
            <w:vAlign w:val="bottom"/>
            <w:hideMark/>
          </w:tcPr>
          <w:p w14:paraId="7200BCB8" w14:textId="77777777" w:rsidR="00DC2757" w:rsidRPr="00DC2757" w:rsidRDefault="00DC2757" w:rsidP="00DC2757">
            <w:pPr>
              <w:spacing w:after="0" w:line="240" w:lineRule="auto"/>
              <w:jc w:val="center"/>
              <w:rPr>
                <w:ins w:id="6498" w:author="Commodore, Sarah" w:date="2023-03-22T16:21:00Z"/>
                <w:rFonts w:ascii="Calibri" w:eastAsia="Times New Roman" w:hAnsi="Calibri" w:cs="Calibri"/>
                <w:color w:val="000000"/>
                <w:sz w:val="20"/>
                <w:szCs w:val="20"/>
              </w:rPr>
            </w:pPr>
            <w:ins w:id="6499" w:author="Commodore, Sarah" w:date="2023-03-22T16:21:00Z">
              <w:r w:rsidRPr="00DC2757">
                <w:rPr>
                  <w:rFonts w:ascii="Calibri" w:eastAsia="Times New Roman" w:hAnsi="Calibri" w:cs="Calibri"/>
                  <w:color w:val="000000"/>
                  <w:sz w:val="20"/>
                  <w:szCs w:val="20"/>
                </w:rPr>
                <w:t>3.3E+00</w:t>
              </w:r>
            </w:ins>
          </w:p>
        </w:tc>
        <w:tc>
          <w:tcPr>
            <w:tcW w:w="0" w:type="auto"/>
            <w:tcBorders>
              <w:top w:val="nil"/>
              <w:left w:val="nil"/>
              <w:bottom w:val="nil"/>
              <w:right w:val="nil"/>
            </w:tcBorders>
            <w:shd w:val="clear" w:color="auto" w:fill="auto"/>
            <w:noWrap/>
            <w:vAlign w:val="bottom"/>
            <w:hideMark/>
          </w:tcPr>
          <w:p w14:paraId="2154C5DF" w14:textId="77777777" w:rsidR="00DC2757" w:rsidRPr="00DC2757" w:rsidRDefault="00DC2757" w:rsidP="00DC2757">
            <w:pPr>
              <w:spacing w:after="0" w:line="240" w:lineRule="auto"/>
              <w:jc w:val="center"/>
              <w:rPr>
                <w:ins w:id="6500" w:author="Commodore, Sarah" w:date="2023-03-22T16:21:00Z"/>
                <w:rFonts w:ascii="Calibri" w:eastAsia="Times New Roman" w:hAnsi="Calibri" w:cs="Calibri"/>
                <w:color w:val="000000"/>
                <w:sz w:val="20"/>
                <w:szCs w:val="20"/>
              </w:rPr>
            </w:pPr>
            <w:ins w:id="6501" w:author="Commodore, Sarah" w:date="2023-03-22T16:21:00Z">
              <w:r w:rsidRPr="00DC2757">
                <w:rPr>
                  <w:rFonts w:ascii="Calibri" w:eastAsia="Times New Roman" w:hAnsi="Calibri" w:cs="Calibri"/>
                  <w:color w:val="000000"/>
                  <w:sz w:val="20"/>
                  <w:szCs w:val="20"/>
                </w:rPr>
                <w:t>1.7E-04</w:t>
              </w:r>
            </w:ins>
          </w:p>
        </w:tc>
        <w:tc>
          <w:tcPr>
            <w:tcW w:w="0" w:type="auto"/>
            <w:tcBorders>
              <w:top w:val="nil"/>
              <w:left w:val="nil"/>
              <w:bottom w:val="nil"/>
              <w:right w:val="nil"/>
            </w:tcBorders>
            <w:shd w:val="clear" w:color="auto" w:fill="auto"/>
            <w:noWrap/>
            <w:vAlign w:val="bottom"/>
            <w:hideMark/>
          </w:tcPr>
          <w:p w14:paraId="4C37CC8F" w14:textId="77777777" w:rsidR="00DC2757" w:rsidRPr="00DC2757" w:rsidRDefault="00DC2757" w:rsidP="00DC2757">
            <w:pPr>
              <w:spacing w:after="0" w:line="240" w:lineRule="auto"/>
              <w:jc w:val="center"/>
              <w:rPr>
                <w:ins w:id="6502" w:author="Commodore, Sarah" w:date="2023-03-22T16:21:00Z"/>
                <w:rFonts w:ascii="Calibri" w:eastAsia="Times New Roman" w:hAnsi="Calibri" w:cs="Calibri"/>
                <w:color w:val="000000"/>
                <w:sz w:val="20"/>
                <w:szCs w:val="20"/>
              </w:rPr>
            </w:pPr>
            <w:ins w:id="6503" w:author="Commodore, Sarah" w:date="2023-03-22T16:21:00Z">
              <w:r w:rsidRPr="00DC2757">
                <w:rPr>
                  <w:rFonts w:ascii="Calibri" w:eastAsia="Times New Roman" w:hAnsi="Calibri" w:cs="Calibri"/>
                  <w:color w:val="000000"/>
                  <w:sz w:val="20"/>
                  <w:szCs w:val="20"/>
                </w:rPr>
                <w:t>8.1E-04</w:t>
              </w:r>
            </w:ins>
          </w:p>
        </w:tc>
        <w:tc>
          <w:tcPr>
            <w:tcW w:w="0" w:type="auto"/>
            <w:tcBorders>
              <w:top w:val="nil"/>
              <w:left w:val="nil"/>
              <w:bottom w:val="nil"/>
              <w:right w:val="nil"/>
            </w:tcBorders>
            <w:shd w:val="clear" w:color="auto" w:fill="auto"/>
            <w:noWrap/>
            <w:vAlign w:val="bottom"/>
            <w:hideMark/>
          </w:tcPr>
          <w:p w14:paraId="13AF6DE8" w14:textId="77777777" w:rsidR="00DC2757" w:rsidRPr="00DC2757" w:rsidRDefault="00DC2757" w:rsidP="00DC2757">
            <w:pPr>
              <w:spacing w:after="0" w:line="240" w:lineRule="auto"/>
              <w:jc w:val="center"/>
              <w:rPr>
                <w:ins w:id="6504" w:author="Commodore, Sarah" w:date="2023-03-22T16:21:00Z"/>
                <w:rFonts w:ascii="Calibri" w:eastAsia="Times New Roman" w:hAnsi="Calibri" w:cs="Calibri"/>
                <w:color w:val="000000"/>
                <w:sz w:val="20"/>
                <w:szCs w:val="20"/>
              </w:rPr>
            </w:pPr>
            <w:ins w:id="6505" w:author="Commodore, Sarah" w:date="2023-03-22T16:21:00Z">
              <w:r w:rsidRPr="00DC2757">
                <w:rPr>
                  <w:rFonts w:ascii="Calibri" w:eastAsia="Times New Roman" w:hAnsi="Calibri" w:cs="Calibri"/>
                  <w:color w:val="000000"/>
                  <w:sz w:val="20"/>
                  <w:szCs w:val="20"/>
                </w:rPr>
                <w:t>*</w:t>
              </w:r>
            </w:ins>
          </w:p>
        </w:tc>
      </w:tr>
      <w:tr w:rsidR="00DC2757" w:rsidRPr="00DC2757" w14:paraId="4BC2252B" w14:textId="77777777" w:rsidTr="00DC2757">
        <w:trPr>
          <w:trHeight w:val="260"/>
          <w:ins w:id="6506" w:author="Commodore, Sarah" w:date="2023-03-22T16:21:00Z"/>
        </w:trPr>
        <w:tc>
          <w:tcPr>
            <w:tcW w:w="0" w:type="auto"/>
            <w:tcBorders>
              <w:top w:val="nil"/>
              <w:left w:val="nil"/>
              <w:bottom w:val="nil"/>
              <w:right w:val="nil"/>
            </w:tcBorders>
            <w:shd w:val="clear" w:color="auto" w:fill="auto"/>
            <w:noWrap/>
            <w:vAlign w:val="bottom"/>
            <w:hideMark/>
          </w:tcPr>
          <w:p w14:paraId="540DDFB7" w14:textId="77777777" w:rsidR="00DC2757" w:rsidRPr="00DC2757" w:rsidRDefault="00DC2757" w:rsidP="00DC2757">
            <w:pPr>
              <w:spacing w:after="0" w:line="240" w:lineRule="auto"/>
              <w:rPr>
                <w:ins w:id="6507" w:author="Commodore, Sarah" w:date="2023-03-22T16:21:00Z"/>
                <w:rFonts w:ascii="Calibri" w:eastAsia="Times New Roman" w:hAnsi="Calibri" w:cs="Calibri"/>
                <w:color w:val="000000"/>
                <w:sz w:val="20"/>
                <w:szCs w:val="20"/>
              </w:rPr>
            </w:pPr>
            <w:ins w:id="6508" w:author="Commodore, Sarah" w:date="2023-03-22T16:21:00Z">
              <w:r w:rsidRPr="00DC2757">
                <w:rPr>
                  <w:rFonts w:ascii="Calibri" w:eastAsia="Times New Roman" w:hAnsi="Calibri" w:cs="Calibri"/>
                  <w:color w:val="000000"/>
                  <w:sz w:val="20"/>
                  <w:szCs w:val="20"/>
                </w:rPr>
                <w:t>ENSG00000212443.1</w:t>
              </w:r>
            </w:ins>
          </w:p>
        </w:tc>
        <w:tc>
          <w:tcPr>
            <w:tcW w:w="0" w:type="auto"/>
            <w:tcBorders>
              <w:top w:val="nil"/>
              <w:left w:val="nil"/>
              <w:bottom w:val="nil"/>
              <w:right w:val="nil"/>
            </w:tcBorders>
            <w:shd w:val="clear" w:color="auto" w:fill="auto"/>
            <w:noWrap/>
            <w:vAlign w:val="bottom"/>
            <w:hideMark/>
          </w:tcPr>
          <w:p w14:paraId="334C49EC" w14:textId="77777777" w:rsidR="00DC2757" w:rsidRPr="00DC2757" w:rsidRDefault="00DC2757" w:rsidP="00DC2757">
            <w:pPr>
              <w:spacing w:after="0" w:line="240" w:lineRule="auto"/>
              <w:rPr>
                <w:ins w:id="6509" w:author="Commodore, Sarah" w:date="2023-03-22T16:21:00Z"/>
                <w:rFonts w:ascii="Calibri" w:eastAsia="Times New Roman" w:hAnsi="Calibri" w:cs="Calibri"/>
                <w:color w:val="000000"/>
                <w:sz w:val="20"/>
                <w:szCs w:val="20"/>
              </w:rPr>
            </w:pPr>
            <w:ins w:id="6510" w:author="Commodore, Sarah" w:date="2023-03-22T16:21:00Z">
              <w:r w:rsidRPr="00DC2757">
                <w:rPr>
                  <w:rFonts w:ascii="Calibri" w:eastAsia="Times New Roman" w:hAnsi="Calibri" w:cs="Calibri"/>
                  <w:color w:val="000000"/>
                  <w:sz w:val="20"/>
                  <w:szCs w:val="20"/>
                </w:rPr>
                <w:t>SNORA53</w:t>
              </w:r>
            </w:ins>
          </w:p>
        </w:tc>
        <w:tc>
          <w:tcPr>
            <w:tcW w:w="0" w:type="auto"/>
            <w:tcBorders>
              <w:top w:val="nil"/>
              <w:left w:val="nil"/>
              <w:bottom w:val="nil"/>
              <w:right w:val="nil"/>
            </w:tcBorders>
            <w:shd w:val="clear" w:color="auto" w:fill="auto"/>
            <w:noWrap/>
            <w:vAlign w:val="bottom"/>
            <w:hideMark/>
          </w:tcPr>
          <w:p w14:paraId="10BC9F6E" w14:textId="77777777" w:rsidR="00DC2757" w:rsidRPr="00DC2757" w:rsidRDefault="00DC2757" w:rsidP="00DC2757">
            <w:pPr>
              <w:spacing w:after="0" w:line="240" w:lineRule="auto"/>
              <w:jc w:val="center"/>
              <w:rPr>
                <w:ins w:id="6511" w:author="Commodore, Sarah" w:date="2023-03-22T16:21:00Z"/>
                <w:rFonts w:ascii="Calibri" w:eastAsia="Times New Roman" w:hAnsi="Calibri" w:cs="Calibri"/>
                <w:color w:val="000000"/>
                <w:sz w:val="20"/>
                <w:szCs w:val="20"/>
              </w:rPr>
            </w:pPr>
            <w:ins w:id="6512" w:author="Commodore, Sarah" w:date="2023-03-22T16:21:00Z">
              <w:r w:rsidRPr="00DC2757">
                <w:rPr>
                  <w:rFonts w:ascii="Calibri" w:eastAsia="Times New Roman" w:hAnsi="Calibri" w:cs="Calibri"/>
                  <w:color w:val="000000"/>
                  <w:sz w:val="20"/>
                  <w:szCs w:val="20"/>
                </w:rPr>
                <w:t>3.4E+00</w:t>
              </w:r>
            </w:ins>
          </w:p>
        </w:tc>
        <w:tc>
          <w:tcPr>
            <w:tcW w:w="0" w:type="auto"/>
            <w:tcBorders>
              <w:top w:val="nil"/>
              <w:left w:val="nil"/>
              <w:bottom w:val="nil"/>
              <w:right w:val="nil"/>
            </w:tcBorders>
            <w:shd w:val="clear" w:color="auto" w:fill="auto"/>
            <w:noWrap/>
            <w:vAlign w:val="bottom"/>
            <w:hideMark/>
          </w:tcPr>
          <w:p w14:paraId="2F3CF762" w14:textId="77777777" w:rsidR="00DC2757" w:rsidRPr="00DC2757" w:rsidRDefault="00DC2757" w:rsidP="00DC2757">
            <w:pPr>
              <w:spacing w:after="0" w:line="240" w:lineRule="auto"/>
              <w:jc w:val="center"/>
              <w:rPr>
                <w:ins w:id="6513" w:author="Commodore, Sarah" w:date="2023-03-22T16:21:00Z"/>
                <w:rFonts w:ascii="Calibri" w:eastAsia="Times New Roman" w:hAnsi="Calibri" w:cs="Calibri"/>
                <w:color w:val="000000"/>
                <w:sz w:val="20"/>
                <w:szCs w:val="20"/>
              </w:rPr>
            </w:pPr>
            <w:ins w:id="6514" w:author="Commodore, Sarah" w:date="2023-03-22T16:21:00Z">
              <w:r w:rsidRPr="00DC2757">
                <w:rPr>
                  <w:rFonts w:ascii="Calibri" w:eastAsia="Times New Roman" w:hAnsi="Calibri" w:cs="Calibri"/>
                  <w:color w:val="000000"/>
                  <w:sz w:val="20"/>
                  <w:szCs w:val="20"/>
                </w:rPr>
                <w:t>6.6E-03</w:t>
              </w:r>
            </w:ins>
          </w:p>
        </w:tc>
        <w:tc>
          <w:tcPr>
            <w:tcW w:w="0" w:type="auto"/>
            <w:tcBorders>
              <w:top w:val="nil"/>
              <w:left w:val="nil"/>
              <w:bottom w:val="nil"/>
              <w:right w:val="nil"/>
            </w:tcBorders>
            <w:shd w:val="clear" w:color="auto" w:fill="auto"/>
            <w:noWrap/>
            <w:vAlign w:val="bottom"/>
            <w:hideMark/>
          </w:tcPr>
          <w:p w14:paraId="50EB3BD3" w14:textId="77777777" w:rsidR="00DC2757" w:rsidRPr="00DC2757" w:rsidRDefault="00DC2757" w:rsidP="00DC2757">
            <w:pPr>
              <w:spacing w:after="0" w:line="240" w:lineRule="auto"/>
              <w:jc w:val="center"/>
              <w:rPr>
                <w:ins w:id="6515" w:author="Commodore, Sarah" w:date="2023-03-22T16:21:00Z"/>
                <w:rFonts w:ascii="Calibri" w:eastAsia="Times New Roman" w:hAnsi="Calibri" w:cs="Calibri"/>
                <w:color w:val="000000"/>
                <w:sz w:val="20"/>
                <w:szCs w:val="20"/>
              </w:rPr>
            </w:pPr>
            <w:ins w:id="6516" w:author="Commodore, Sarah" w:date="2023-03-22T16:21:00Z">
              <w:r w:rsidRPr="00DC2757">
                <w:rPr>
                  <w:rFonts w:ascii="Calibri" w:eastAsia="Times New Roman" w:hAnsi="Calibri" w:cs="Calibri"/>
                  <w:color w:val="000000"/>
                  <w:sz w:val="20"/>
                  <w:szCs w:val="20"/>
                </w:rPr>
                <w:t>1.9E-02</w:t>
              </w:r>
            </w:ins>
          </w:p>
        </w:tc>
        <w:tc>
          <w:tcPr>
            <w:tcW w:w="0" w:type="auto"/>
            <w:tcBorders>
              <w:top w:val="nil"/>
              <w:left w:val="nil"/>
              <w:bottom w:val="nil"/>
              <w:right w:val="nil"/>
            </w:tcBorders>
            <w:shd w:val="clear" w:color="auto" w:fill="auto"/>
            <w:noWrap/>
            <w:vAlign w:val="bottom"/>
            <w:hideMark/>
          </w:tcPr>
          <w:p w14:paraId="6B62E398" w14:textId="77777777" w:rsidR="00DC2757" w:rsidRPr="00DC2757" w:rsidRDefault="00DC2757" w:rsidP="00DC2757">
            <w:pPr>
              <w:spacing w:after="0" w:line="240" w:lineRule="auto"/>
              <w:jc w:val="center"/>
              <w:rPr>
                <w:ins w:id="6517" w:author="Commodore, Sarah" w:date="2023-03-22T16:21:00Z"/>
                <w:rFonts w:ascii="Calibri" w:eastAsia="Times New Roman" w:hAnsi="Calibri" w:cs="Calibri"/>
                <w:color w:val="000000"/>
                <w:sz w:val="20"/>
                <w:szCs w:val="20"/>
              </w:rPr>
            </w:pPr>
            <w:ins w:id="6518" w:author="Commodore, Sarah" w:date="2023-03-22T16:21:00Z">
              <w:r w:rsidRPr="00DC2757">
                <w:rPr>
                  <w:rFonts w:ascii="Calibri" w:eastAsia="Times New Roman" w:hAnsi="Calibri" w:cs="Calibri"/>
                  <w:color w:val="000000"/>
                  <w:sz w:val="20"/>
                  <w:szCs w:val="20"/>
                </w:rPr>
                <w:t>*</w:t>
              </w:r>
            </w:ins>
          </w:p>
        </w:tc>
      </w:tr>
      <w:tr w:rsidR="00DC2757" w:rsidRPr="00DC2757" w14:paraId="37EB2C3A" w14:textId="77777777" w:rsidTr="00DC2757">
        <w:trPr>
          <w:trHeight w:val="260"/>
          <w:ins w:id="6519" w:author="Commodore, Sarah" w:date="2023-03-22T16:21:00Z"/>
        </w:trPr>
        <w:tc>
          <w:tcPr>
            <w:tcW w:w="0" w:type="auto"/>
            <w:tcBorders>
              <w:top w:val="nil"/>
              <w:left w:val="nil"/>
              <w:bottom w:val="nil"/>
              <w:right w:val="nil"/>
            </w:tcBorders>
            <w:shd w:val="clear" w:color="auto" w:fill="auto"/>
            <w:noWrap/>
            <w:vAlign w:val="bottom"/>
            <w:hideMark/>
          </w:tcPr>
          <w:p w14:paraId="7218D2A3" w14:textId="77777777" w:rsidR="00DC2757" w:rsidRPr="00DC2757" w:rsidRDefault="00DC2757" w:rsidP="00DC2757">
            <w:pPr>
              <w:spacing w:after="0" w:line="240" w:lineRule="auto"/>
              <w:rPr>
                <w:ins w:id="6520" w:author="Commodore, Sarah" w:date="2023-03-22T16:21:00Z"/>
                <w:rFonts w:ascii="Calibri" w:eastAsia="Times New Roman" w:hAnsi="Calibri" w:cs="Calibri"/>
                <w:color w:val="000000"/>
                <w:sz w:val="20"/>
                <w:szCs w:val="20"/>
              </w:rPr>
            </w:pPr>
            <w:ins w:id="6521" w:author="Commodore, Sarah" w:date="2023-03-22T16:21:00Z">
              <w:r w:rsidRPr="00DC2757">
                <w:rPr>
                  <w:rFonts w:ascii="Calibri" w:eastAsia="Times New Roman" w:hAnsi="Calibri" w:cs="Calibri"/>
                  <w:color w:val="000000"/>
                  <w:sz w:val="20"/>
                  <w:szCs w:val="20"/>
                </w:rPr>
                <w:t>ENSG00000183878.15</w:t>
              </w:r>
            </w:ins>
          </w:p>
        </w:tc>
        <w:tc>
          <w:tcPr>
            <w:tcW w:w="0" w:type="auto"/>
            <w:tcBorders>
              <w:top w:val="nil"/>
              <w:left w:val="nil"/>
              <w:bottom w:val="nil"/>
              <w:right w:val="nil"/>
            </w:tcBorders>
            <w:shd w:val="clear" w:color="auto" w:fill="auto"/>
            <w:noWrap/>
            <w:vAlign w:val="bottom"/>
            <w:hideMark/>
          </w:tcPr>
          <w:p w14:paraId="3D55A642" w14:textId="77777777" w:rsidR="00DC2757" w:rsidRPr="00DC2757" w:rsidRDefault="00DC2757" w:rsidP="00DC2757">
            <w:pPr>
              <w:spacing w:after="0" w:line="240" w:lineRule="auto"/>
              <w:rPr>
                <w:ins w:id="6522" w:author="Commodore, Sarah" w:date="2023-03-22T16:21:00Z"/>
                <w:rFonts w:ascii="Calibri" w:eastAsia="Times New Roman" w:hAnsi="Calibri" w:cs="Calibri"/>
                <w:color w:val="000000"/>
                <w:sz w:val="20"/>
                <w:szCs w:val="20"/>
              </w:rPr>
            </w:pPr>
            <w:ins w:id="6523" w:author="Commodore, Sarah" w:date="2023-03-22T16:21:00Z">
              <w:r w:rsidRPr="00DC2757">
                <w:rPr>
                  <w:rFonts w:ascii="Calibri" w:eastAsia="Times New Roman" w:hAnsi="Calibri" w:cs="Calibri"/>
                  <w:color w:val="000000"/>
                  <w:sz w:val="20"/>
                  <w:szCs w:val="20"/>
                </w:rPr>
                <w:t>UTY</w:t>
              </w:r>
            </w:ins>
          </w:p>
        </w:tc>
        <w:tc>
          <w:tcPr>
            <w:tcW w:w="0" w:type="auto"/>
            <w:tcBorders>
              <w:top w:val="nil"/>
              <w:left w:val="nil"/>
              <w:bottom w:val="nil"/>
              <w:right w:val="nil"/>
            </w:tcBorders>
            <w:shd w:val="clear" w:color="auto" w:fill="auto"/>
            <w:noWrap/>
            <w:vAlign w:val="bottom"/>
            <w:hideMark/>
          </w:tcPr>
          <w:p w14:paraId="19D81350" w14:textId="77777777" w:rsidR="00DC2757" w:rsidRPr="00DC2757" w:rsidRDefault="00DC2757" w:rsidP="00DC2757">
            <w:pPr>
              <w:spacing w:after="0" w:line="240" w:lineRule="auto"/>
              <w:jc w:val="center"/>
              <w:rPr>
                <w:ins w:id="6524" w:author="Commodore, Sarah" w:date="2023-03-22T16:21:00Z"/>
                <w:rFonts w:ascii="Calibri" w:eastAsia="Times New Roman" w:hAnsi="Calibri" w:cs="Calibri"/>
                <w:color w:val="000000"/>
                <w:sz w:val="20"/>
                <w:szCs w:val="20"/>
              </w:rPr>
            </w:pPr>
            <w:ins w:id="6525" w:author="Commodore, Sarah" w:date="2023-03-22T16:21:00Z">
              <w:r w:rsidRPr="00DC2757">
                <w:rPr>
                  <w:rFonts w:ascii="Calibri" w:eastAsia="Times New Roman" w:hAnsi="Calibri" w:cs="Calibri"/>
                  <w:color w:val="000000"/>
                  <w:sz w:val="20"/>
                  <w:szCs w:val="20"/>
                </w:rPr>
                <w:t>3.5E+00</w:t>
              </w:r>
            </w:ins>
          </w:p>
        </w:tc>
        <w:tc>
          <w:tcPr>
            <w:tcW w:w="0" w:type="auto"/>
            <w:tcBorders>
              <w:top w:val="nil"/>
              <w:left w:val="nil"/>
              <w:bottom w:val="nil"/>
              <w:right w:val="nil"/>
            </w:tcBorders>
            <w:shd w:val="clear" w:color="auto" w:fill="auto"/>
            <w:noWrap/>
            <w:vAlign w:val="bottom"/>
            <w:hideMark/>
          </w:tcPr>
          <w:p w14:paraId="116995AB" w14:textId="77777777" w:rsidR="00DC2757" w:rsidRPr="00DC2757" w:rsidRDefault="00DC2757" w:rsidP="00DC2757">
            <w:pPr>
              <w:spacing w:after="0" w:line="240" w:lineRule="auto"/>
              <w:jc w:val="center"/>
              <w:rPr>
                <w:ins w:id="6526" w:author="Commodore, Sarah" w:date="2023-03-22T16:21:00Z"/>
                <w:rFonts w:ascii="Calibri" w:eastAsia="Times New Roman" w:hAnsi="Calibri" w:cs="Calibri"/>
                <w:color w:val="000000"/>
                <w:sz w:val="20"/>
                <w:szCs w:val="20"/>
              </w:rPr>
            </w:pPr>
            <w:ins w:id="6527" w:author="Commodore, Sarah" w:date="2023-03-22T16:21:00Z">
              <w:r w:rsidRPr="00DC2757">
                <w:rPr>
                  <w:rFonts w:ascii="Calibri" w:eastAsia="Times New Roman" w:hAnsi="Calibri" w:cs="Calibri"/>
                  <w:color w:val="000000"/>
                  <w:sz w:val="20"/>
                  <w:szCs w:val="20"/>
                </w:rPr>
                <w:t>1.5E-04</w:t>
              </w:r>
            </w:ins>
          </w:p>
        </w:tc>
        <w:tc>
          <w:tcPr>
            <w:tcW w:w="0" w:type="auto"/>
            <w:tcBorders>
              <w:top w:val="nil"/>
              <w:left w:val="nil"/>
              <w:bottom w:val="nil"/>
              <w:right w:val="nil"/>
            </w:tcBorders>
            <w:shd w:val="clear" w:color="auto" w:fill="auto"/>
            <w:noWrap/>
            <w:vAlign w:val="bottom"/>
            <w:hideMark/>
          </w:tcPr>
          <w:p w14:paraId="1A9F7E0A" w14:textId="77777777" w:rsidR="00DC2757" w:rsidRPr="00DC2757" w:rsidRDefault="00DC2757" w:rsidP="00DC2757">
            <w:pPr>
              <w:spacing w:after="0" w:line="240" w:lineRule="auto"/>
              <w:jc w:val="center"/>
              <w:rPr>
                <w:ins w:id="6528" w:author="Commodore, Sarah" w:date="2023-03-22T16:21:00Z"/>
                <w:rFonts w:ascii="Calibri" w:eastAsia="Times New Roman" w:hAnsi="Calibri" w:cs="Calibri"/>
                <w:color w:val="000000"/>
                <w:sz w:val="20"/>
                <w:szCs w:val="20"/>
              </w:rPr>
            </w:pPr>
            <w:ins w:id="6529" w:author="Commodore, Sarah" w:date="2023-03-22T16:21:00Z">
              <w:r w:rsidRPr="00DC2757">
                <w:rPr>
                  <w:rFonts w:ascii="Calibri" w:eastAsia="Times New Roman" w:hAnsi="Calibri" w:cs="Calibri"/>
                  <w:color w:val="000000"/>
                  <w:sz w:val="20"/>
                  <w:szCs w:val="20"/>
                </w:rPr>
                <w:t>7.1E-04</w:t>
              </w:r>
            </w:ins>
          </w:p>
        </w:tc>
        <w:tc>
          <w:tcPr>
            <w:tcW w:w="0" w:type="auto"/>
            <w:tcBorders>
              <w:top w:val="nil"/>
              <w:left w:val="nil"/>
              <w:bottom w:val="nil"/>
              <w:right w:val="nil"/>
            </w:tcBorders>
            <w:shd w:val="clear" w:color="auto" w:fill="auto"/>
            <w:noWrap/>
            <w:vAlign w:val="bottom"/>
            <w:hideMark/>
          </w:tcPr>
          <w:p w14:paraId="73B312F5" w14:textId="77777777" w:rsidR="00DC2757" w:rsidRPr="00DC2757" w:rsidRDefault="00DC2757" w:rsidP="00DC2757">
            <w:pPr>
              <w:spacing w:after="0" w:line="240" w:lineRule="auto"/>
              <w:jc w:val="center"/>
              <w:rPr>
                <w:ins w:id="6530" w:author="Commodore, Sarah" w:date="2023-03-22T16:21:00Z"/>
                <w:rFonts w:ascii="Calibri" w:eastAsia="Times New Roman" w:hAnsi="Calibri" w:cs="Calibri"/>
                <w:color w:val="000000"/>
                <w:sz w:val="20"/>
                <w:szCs w:val="20"/>
              </w:rPr>
            </w:pPr>
            <w:ins w:id="6531" w:author="Commodore, Sarah" w:date="2023-03-22T16:21:00Z">
              <w:r w:rsidRPr="00DC2757">
                <w:rPr>
                  <w:rFonts w:ascii="Calibri" w:eastAsia="Times New Roman" w:hAnsi="Calibri" w:cs="Calibri"/>
                  <w:color w:val="000000"/>
                  <w:sz w:val="20"/>
                  <w:szCs w:val="20"/>
                </w:rPr>
                <w:t>*</w:t>
              </w:r>
            </w:ins>
          </w:p>
        </w:tc>
      </w:tr>
      <w:tr w:rsidR="00DC2757" w:rsidRPr="00DC2757" w14:paraId="0617CFA5" w14:textId="77777777" w:rsidTr="00DC2757">
        <w:trPr>
          <w:trHeight w:val="260"/>
          <w:ins w:id="6532" w:author="Commodore, Sarah" w:date="2023-03-22T16:21:00Z"/>
        </w:trPr>
        <w:tc>
          <w:tcPr>
            <w:tcW w:w="0" w:type="auto"/>
            <w:tcBorders>
              <w:top w:val="nil"/>
              <w:left w:val="nil"/>
              <w:bottom w:val="nil"/>
              <w:right w:val="nil"/>
            </w:tcBorders>
            <w:shd w:val="clear" w:color="auto" w:fill="auto"/>
            <w:noWrap/>
            <w:vAlign w:val="bottom"/>
            <w:hideMark/>
          </w:tcPr>
          <w:p w14:paraId="540C8436" w14:textId="77777777" w:rsidR="00DC2757" w:rsidRPr="00DC2757" w:rsidRDefault="00DC2757" w:rsidP="00DC2757">
            <w:pPr>
              <w:spacing w:after="0" w:line="240" w:lineRule="auto"/>
              <w:rPr>
                <w:ins w:id="6533" w:author="Commodore, Sarah" w:date="2023-03-22T16:21:00Z"/>
                <w:rFonts w:ascii="Calibri" w:eastAsia="Times New Roman" w:hAnsi="Calibri" w:cs="Calibri"/>
                <w:color w:val="000000"/>
                <w:sz w:val="20"/>
                <w:szCs w:val="20"/>
              </w:rPr>
            </w:pPr>
            <w:ins w:id="6534" w:author="Commodore, Sarah" w:date="2023-03-22T16:21:00Z">
              <w:r w:rsidRPr="00DC2757">
                <w:rPr>
                  <w:rFonts w:ascii="Calibri" w:eastAsia="Times New Roman" w:hAnsi="Calibri" w:cs="Calibri"/>
                  <w:color w:val="000000"/>
                  <w:sz w:val="20"/>
                  <w:szCs w:val="20"/>
                </w:rPr>
                <w:lastRenderedPageBreak/>
                <w:t>ENSG00000201321.1</w:t>
              </w:r>
            </w:ins>
          </w:p>
        </w:tc>
        <w:tc>
          <w:tcPr>
            <w:tcW w:w="0" w:type="auto"/>
            <w:tcBorders>
              <w:top w:val="nil"/>
              <w:left w:val="nil"/>
              <w:bottom w:val="nil"/>
              <w:right w:val="nil"/>
            </w:tcBorders>
            <w:shd w:val="clear" w:color="auto" w:fill="auto"/>
            <w:noWrap/>
            <w:vAlign w:val="bottom"/>
            <w:hideMark/>
          </w:tcPr>
          <w:p w14:paraId="7F38EEF8" w14:textId="77777777" w:rsidR="00DC2757" w:rsidRPr="00DC2757" w:rsidRDefault="00DC2757" w:rsidP="00DC2757">
            <w:pPr>
              <w:spacing w:after="0" w:line="240" w:lineRule="auto"/>
              <w:rPr>
                <w:ins w:id="6535" w:author="Commodore, Sarah" w:date="2023-03-22T16:21:00Z"/>
                <w:rFonts w:ascii="Calibri" w:eastAsia="Times New Roman" w:hAnsi="Calibri" w:cs="Calibri"/>
                <w:color w:val="000000"/>
                <w:sz w:val="20"/>
                <w:szCs w:val="20"/>
              </w:rPr>
            </w:pPr>
            <w:ins w:id="6536" w:author="Commodore, Sarah" w:date="2023-03-22T16:21:00Z">
              <w:r w:rsidRPr="00DC2757">
                <w:rPr>
                  <w:rFonts w:ascii="Calibri" w:eastAsia="Times New Roman" w:hAnsi="Calibri" w:cs="Calibri"/>
                  <w:color w:val="000000"/>
                  <w:sz w:val="20"/>
                  <w:szCs w:val="20"/>
                </w:rPr>
                <w:t>RNA5S9</w:t>
              </w:r>
            </w:ins>
          </w:p>
        </w:tc>
        <w:tc>
          <w:tcPr>
            <w:tcW w:w="0" w:type="auto"/>
            <w:tcBorders>
              <w:top w:val="nil"/>
              <w:left w:val="nil"/>
              <w:bottom w:val="nil"/>
              <w:right w:val="nil"/>
            </w:tcBorders>
            <w:shd w:val="clear" w:color="auto" w:fill="auto"/>
            <w:noWrap/>
            <w:vAlign w:val="bottom"/>
            <w:hideMark/>
          </w:tcPr>
          <w:p w14:paraId="46349AC0" w14:textId="77777777" w:rsidR="00DC2757" w:rsidRPr="00DC2757" w:rsidRDefault="00DC2757" w:rsidP="00DC2757">
            <w:pPr>
              <w:spacing w:after="0" w:line="240" w:lineRule="auto"/>
              <w:jc w:val="center"/>
              <w:rPr>
                <w:ins w:id="6537" w:author="Commodore, Sarah" w:date="2023-03-22T16:21:00Z"/>
                <w:rFonts w:ascii="Calibri" w:eastAsia="Times New Roman" w:hAnsi="Calibri" w:cs="Calibri"/>
                <w:color w:val="000000"/>
                <w:sz w:val="20"/>
                <w:szCs w:val="20"/>
              </w:rPr>
            </w:pPr>
            <w:ins w:id="6538" w:author="Commodore, Sarah" w:date="2023-03-22T16:21:00Z">
              <w:r w:rsidRPr="00DC2757">
                <w:rPr>
                  <w:rFonts w:ascii="Calibri" w:eastAsia="Times New Roman" w:hAnsi="Calibri" w:cs="Calibri"/>
                  <w:color w:val="000000"/>
                  <w:sz w:val="20"/>
                  <w:szCs w:val="20"/>
                </w:rPr>
                <w:t>3.7E+00</w:t>
              </w:r>
            </w:ins>
          </w:p>
        </w:tc>
        <w:tc>
          <w:tcPr>
            <w:tcW w:w="0" w:type="auto"/>
            <w:tcBorders>
              <w:top w:val="nil"/>
              <w:left w:val="nil"/>
              <w:bottom w:val="nil"/>
              <w:right w:val="nil"/>
            </w:tcBorders>
            <w:shd w:val="clear" w:color="auto" w:fill="auto"/>
            <w:noWrap/>
            <w:vAlign w:val="bottom"/>
            <w:hideMark/>
          </w:tcPr>
          <w:p w14:paraId="6B219EED" w14:textId="77777777" w:rsidR="00DC2757" w:rsidRPr="00DC2757" w:rsidRDefault="00DC2757" w:rsidP="00DC2757">
            <w:pPr>
              <w:spacing w:after="0" w:line="240" w:lineRule="auto"/>
              <w:jc w:val="center"/>
              <w:rPr>
                <w:ins w:id="6539" w:author="Commodore, Sarah" w:date="2023-03-22T16:21:00Z"/>
                <w:rFonts w:ascii="Calibri" w:eastAsia="Times New Roman" w:hAnsi="Calibri" w:cs="Calibri"/>
                <w:color w:val="000000"/>
                <w:sz w:val="20"/>
                <w:szCs w:val="20"/>
              </w:rPr>
            </w:pPr>
            <w:ins w:id="6540" w:author="Commodore, Sarah" w:date="2023-03-22T16:21:00Z">
              <w:r w:rsidRPr="00DC2757">
                <w:rPr>
                  <w:rFonts w:ascii="Calibri" w:eastAsia="Times New Roman" w:hAnsi="Calibri" w:cs="Calibri"/>
                  <w:color w:val="000000"/>
                  <w:sz w:val="20"/>
                  <w:szCs w:val="20"/>
                </w:rPr>
                <w:t>3.8E-03</w:t>
              </w:r>
            </w:ins>
          </w:p>
        </w:tc>
        <w:tc>
          <w:tcPr>
            <w:tcW w:w="0" w:type="auto"/>
            <w:tcBorders>
              <w:top w:val="nil"/>
              <w:left w:val="nil"/>
              <w:bottom w:val="nil"/>
              <w:right w:val="nil"/>
            </w:tcBorders>
            <w:shd w:val="clear" w:color="auto" w:fill="auto"/>
            <w:noWrap/>
            <w:vAlign w:val="bottom"/>
            <w:hideMark/>
          </w:tcPr>
          <w:p w14:paraId="03DAC883" w14:textId="77777777" w:rsidR="00DC2757" w:rsidRPr="00DC2757" w:rsidRDefault="00DC2757" w:rsidP="00DC2757">
            <w:pPr>
              <w:spacing w:after="0" w:line="240" w:lineRule="auto"/>
              <w:jc w:val="center"/>
              <w:rPr>
                <w:ins w:id="6541" w:author="Commodore, Sarah" w:date="2023-03-22T16:21:00Z"/>
                <w:rFonts w:ascii="Calibri" w:eastAsia="Times New Roman" w:hAnsi="Calibri" w:cs="Calibri"/>
                <w:color w:val="000000"/>
                <w:sz w:val="20"/>
                <w:szCs w:val="20"/>
              </w:rPr>
            </w:pPr>
            <w:ins w:id="6542" w:author="Commodore, Sarah" w:date="2023-03-22T16:21:00Z">
              <w:r w:rsidRPr="00DC2757">
                <w:rPr>
                  <w:rFonts w:ascii="Calibri" w:eastAsia="Times New Roman" w:hAnsi="Calibri" w:cs="Calibri"/>
                  <w:color w:val="000000"/>
                  <w:sz w:val="20"/>
                  <w:szCs w:val="20"/>
                </w:rPr>
                <w:t>1.2E-02</w:t>
              </w:r>
            </w:ins>
          </w:p>
        </w:tc>
        <w:tc>
          <w:tcPr>
            <w:tcW w:w="0" w:type="auto"/>
            <w:tcBorders>
              <w:top w:val="nil"/>
              <w:left w:val="nil"/>
              <w:bottom w:val="nil"/>
              <w:right w:val="nil"/>
            </w:tcBorders>
            <w:shd w:val="clear" w:color="auto" w:fill="auto"/>
            <w:noWrap/>
            <w:vAlign w:val="bottom"/>
            <w:hideMark/>
          </w:tcPr>
          <w:p w14:paraId="7B4AF7F8" w14:textId="77777777" w:rsidR="00DC2757" w:rsidRPr="00DC2757" w:rsidRDefault="00DC2757" w:rsidP="00DC2757">
            <w:pPr>
              <w:spacing w:after="0" w:line="240" w:lineRule="auto"/>
              <w:jc w:val="center"/>
              <w:rPr>
                <w:ins w:id="6543" w:author="Commodore, Sarah" w:date="2023-03-22T16:21:00Z"/>
                <w:rFonts w:ascii="Calibri" w:eastAsia="Times New Roman" w:hAnsi="Calibri" w:cs="Calibri"/>
                <w:color w:val="000000"/>
                <w:sz w:val="20"/>
                <w:szCs w:val="20"/>
              </w:rPr>
            </w:pPr>
            <w:ins w:id="6544" w:author="Commodore, Sarah" w:date="2023-03-22T16:21:00Z">
              <w:r w:rsidRPr="00DC2757">
                <w:rPr>
                  <w:rFonts w:ascii="Calibri" w:eastAsia="Times New Roman" w:hAnsi="Calibri" w:cs="Calibri"/>
                  <w:color w:val="000000"/>
                  <w:sz w:val="20"/>
                  <w:szCs w:val="20"/>
                </w:rPr>
                <w:t>*</w:t>
              </w:r>
            </w:ins>
          </w:p>
        </w:tc>
      </w:tr>
      <w:tr w:rsidR="00DC2757" w:rsidRPr="00DC2757" w14:paraId="451FBA2C" w14:textId="77777777" w:rsidTr="00DC2757">
        <w:trPr>
          <w:trHeight w:val="260"/>
          <w:ins w:id="6545" w:author="Commodore, Sarah" w:date="2023-03-22T16:21:00Z"/>
        </w:trPr>
        <w:tc>
          <w:tcPr>
            <w:tcW w:w="0" w:type="auto"/>
            <w:tcBorders>
              <w:top w:val="nil"/>
              <w:left w:val="nil"/>
              <w:bottom w:val="nil"/>
              <w:right w:val="nil"/>
            </w:tcBorders>
            <w:shd w:val="clear" w:color="auto" w:fill="auto"/>
            <w:noWrap/>
            <w:vAlign w:val="bottom"/>
            <w:hideMark/>
          </w:tcPr>
          <w:p w14:paraId="5A85ABCE" w14:textId="77777777" w:rsidR="00DC2757" w:rsidRPr="00DC2757" w:rsidRDefault="00DC2757" w:rsidP="00DC2757">
            <w:pPr>
              <w:spacing w:after="0" w:line="240" w:lineRule="auto"/>
              <w:rPr>
                <w:ins w:id="6546" w:author="Commodore, Sarah" w:date="2023-03-22T16:21:00Z"/>
                <w:rFonts w:ascii="Calibri" w:eastAsia="Times New Roman" w:hAnsi="Calibri" w:cs="Calibri"/>
                <w:color w:val="000000"/>
                <w:sz w:val="20"/>
                <w:szCs w:val="20"/>
              </w:rPr>
            </w:pPr>
            <w:ins w:id="6547" w:author="Commodore, Sarah" w:date="2023-03-22T16:21:00Z">
              <w:r w:rsidRPr="00DC2757">
                <w:rPr>
                  <w:rFonts w:ascii="Calibri" w:eastAsia="Times New Roman" w:hAnsi="Calibri" w:cs="Calibri"/>
                  <w:color w:val="000000"/>
                  <w:sz w:val="20"/>
                  <w:szCs w:val="20"/>
                </w:rPr>
                <w:t>ENSG00000225972.1</w:t>
              </w:r>
            </w:ins>
          </w:p>
        </w:tc>
        <w:tc>
          <w:tcPr>
            <w:tcW w:w="0" w:type="auto"/>
            <w:tcBorders>
              <w:top w:val="nil"/>
              <w:left w:val="nil"/>
              <w:bottom w:val="nil"/>
              <w:right w:val="nil"/>
            </w:tcBorders>
            <w:shd w:val="clear" w:color="auto" w:fill="auto"/>
            <w:noWrap/>
            <w:vAlign w:val="bottom"/>
            <w:hideMark/>
          </w:tcPr>
          <w:p w14:paraId="551CE6E2" w14:textId="77777777" w:rsidR="00DC2757" w:rsidRPr="00DC2757" w:rsidRDefault="00DC2757" w:rsidP="00DC2757">
            <w:pPr>
              <w:spacing w:after="0" w:line="240" w:lineRule="auto"/>
              <w:rPr>
                <w:ins w:id="6548" w:author="Commodore, Sarah" w:date="2023-03-22T16:21:00Z"/>
                <w:rFonts w:ascii="Calibri" w:eastAsia="Times New Roman" w:hAnsi="Calibri" w:cs="Calibri"/>
                <w:color w:val="000000"/>
                <w:sz w:val="20"/>
                <w:szCs w:val="20"/>
              </w:rPr>
            </w:pPr>
            <w:ins w:id="6549" w:author="Commodore, Sarah" w:date="2023-03-22T16:21:00Z">
              <w:r w:rsidRPr="00DC2757">
                <w:rPr>
                  <w:rFonts w:ascii="Calibri" w:eastAsia="Times New Roman" w:hAnsi="Calibri" w:cs="Calibri"/>
                  <w:color w:val="000000"/>
                  <w:sz w:val="20"/>
                  <w:szCs w:val="20"/>
                </w:rPr>
                <w:t>MTND1P23</w:t>
              </w:r>
            </w:ins>
          </w:p>
        </w:tc>
        <w:tc>
          <w:tcPr>
            <w:tcW w:w="0" w:type="auto"/>
            <w:tcBorders>
              <w:top w:val="nil"/>
              <w:left w:val="nil"/>
              <w:bottom w:val="nil"/>
              <w:right w:val="nil"/>
            </w:tcBorders>
            <w:shd w:val="clear" w:color="auto" w:fill="auto"/>
            <w:noWrap/>
            <w:vAlign w:val="bottom"/>
            <w:hideMark/>
          </w:tcPr>
          <w:p w14:paraId="50D25F44" w14:textId="77777777" w:rsidR="00DC2757" w:rsidRPr="00DC2757" w:rsidRDefault="00DC2757" w:rsidP="00DC2757">
            <w:pPr>
              <w:spacing w:after="0" w:line="240" w:lineRule="auto"/>
              <w:jc w:val="center"/>
              <w:rPr>
                <w:ins w:id="6550" w:author="Commodore, Sarah" w:date="2023-03-22T16:21:00Z"/>
                <w:rFonts w:ascii="Calibri" w:eastAsia="Times New Roman" w:hAnsi="Calibri" w:cs="Calibri"/>
                <w:color w:val="000000"/>
                <w:sz w:val="20"/>
                <w:szCs w:val="20"/>
              </w:rPr>
            </w:pPr>
            <w:ins w:id="6551" w:author="Commodore, Sarah" w:date="2023-03-22T16:21:00Z">
              <w:r w:rsidRPr="00DC2757">
                <w:rPr>
                  <w:rFonts w:ascii="Calibri" w:eastAsia="Times New Roman" w:hAnsi="Calibri" w:cs="Calibri"/>
                  <w:color w:val="000000"/>
                  <w:sz w:val="20"/>
                  <w:szCs w:val="20"/>
                </w:rPr>
                <w:t>4.2E+00</w:t>
              </w:r>
            </w:ins>
          </w:p>
        </w:tc>
        <w:tc>
          <w:tcPr>
            <w:tcW w:w="0" w:type="auto"/>
            <w:tcBorders>
              <w:top w:val="nil"/>
              <w:left w:val="nil"/>
              <w:bottom w:val="nil"/>
              <w:right w:val="nil"/>
            </w:tcBorders>
            <w:shd w:val="clear" w:color="auto" w:fill="auto"/>
            <w:noWrap/>
            <w:vAlign w:val="bottom"/>
            <w:hideMark/>
          </w:tcPr>
          <w:p w14:paraId="319D9483" w14:textId="77777777" w:rsidR="00DC2757" w:rsidRPr="00DC2757" w:rsidRDefault="00DC2757" w:rsidP="00DC2757">
            <w:pPr>
              <w:spacing w:after="0" w:line="240" w:lineRule="auto"/>
              <w:jc w:val="center"/>
              <w:rPr>
                <w:ins w:id="6552" w:author="Commodore, Sarah" w:date="2023-03-22T16:21:00Z"/>
                <w:rFonts w:ascii="Calibri" w:eastAsia="Times New Roman" w:hAnsi="Calibri" w:cs="Calibri"/>
                <w:color w:val="000000"/>
                <w:sz w:val="20"/>
                <w:szCs w:val="20"/>
              </w:rPr>
            </w:pPr>
            <w:ins w:id="6553" w:author="Commodore, Sarah" w:date="2023-03-22T16:21:00Z">
              <w:r w:rsidRPr="00DC2757">
                <w:rPr>
                  <w:rFonts w:ascii="Calibri" w:eastAsia="Times New Roman" w:hAnsi="Calibri" w:cs="Calibri"/>
                  <w:color w:val="000000"/>
                  <w:sz w:val="20"/>
                  <w:szCs w:val="20"/>
                </w:rPr>
                <w:t>9.3E-04</w:t>
              </w:r>
            </w:ins>
          </w:p>
        </w:tc>
        <w:tc>
          <w:tcPr>
            <w:tcW w:w="0" w:type="auto"/>
            <w:tcBorders>
              <w:top w:val="nil"/>
              <w:left w:val="nil"/>
              <w:bottom w:val="nil"/>
              <w:right w:val="nil"/>
            </w:tcBorders>
            <w:shd w:val="clear" w:color="auto" w:fill="auto"/>
            <w:noWrap/>
            <w:vAlign w:val="bottom"/>
            <w:hideMark/>
          </w:tcPr>
          <w:p w14:paraId="05573325" w14:textId="77777777" w:rsidR="00DC2757" w:rsidRPr="00DC2757" w:rsidRDefault="00DC2757" w:rsidP="00DC2757">
            <w:pPr>
              <w:spacing w:after="0" w:line="240" w:lineRule="auto"/>
              <w:jc w:val="center"/>
              <w:rPr>
                <w:ins w:id="6554" w:author="Commodore, Sarah" w:date="2023-03-22T16:21:00Z"/>
                <w:rFonts w:ascii="Calibri" w:eastAsia="Times New Roman" w:hAnsi="Calibri" w:cs="Calibri"/>
                <w:color w:val="000000"/>
                <w:sz w:val="20"/>
                <w:szCs w:val="20"/>
              </w:rPr>
            </w:pPr>
            <w:ins w:id="6555" w:author="Commodore, Sarah" w:date="2023-03-22T16:21:00Z">
              <w:r w:rsidRPr="00DC2757">
                <w:rPr>
                  <w:rFonts w:ascii="Calibri" w:eastAsia="Times New Roman" w:hAnsi="Calibri" w:cs="Calibri"/>
                  <w:color w:val="000000"/>
                  <w:sz w:val="20"/>
                  <w:szCs w:val="20"/>
                </w:rPr>
                <w:t>3.6E-03</w:t>
              </w:r>
            </w:ins>
          </w:p>
        </w:tc>
        <w:tc>
          <w:tcPr>
            <w:tcW w:w="0" w:type="auto"/>
            <w:tcBorders>
              <w:top w:val="nil"/>
              <w:left w:val="nil"/>
              <w:bottom w:val="nil"/>
              <w:right w:val="nil"/>
            </w:tcBorders>
            <w:shd w:val="clear" w:color="auto" w:fill="auto"/>
            <w:noWrap/>
            <w:vAlign w:val="bottom"/>
            <w:hideMark/>
          </w:tcPr>
          <w:p w14:paraId="7D51C5D7" w14:textId="77777777" w:rsidR="00DC2757" w:rsidRPr="00DC2757" w:rsidRDefault="00DC2757" w:rsidP="00DC2757">
            <w:pPr>
              <w:spacing w:after="0" w:line="240" w:lineRule="auto"/>
              <w:jc w:val="center"/>
              <w:rPr>
                <w:ins w:id="6556" w:author="Commodore, Sarah" w:date="2023-03-22T16:21:00Z"/>
                <w:rFonts w:ascii="Calibri" w:eastAsia="Times New Roman" w:hAnsi="Calibri" w:cs="Calibri"/>
                <w:color w:val="000000"/>
                <w:sz w:val="20"/>
                <w:szCs w:val="20"/>
              </w:rPr>
            </w:pPr>
            <w:ins w:id="6557" w:author="Commodore, Sarah" w:date="2023-03-22T16:21:00Z">
              <w:r w:rsidRPr="00DC2757">
                <w:rPr>
                  <w:rFonts w:ascii="Calibri" w:eastAsia="Times New Roman" w:hAnsi="Calibri" w:cs="Calibri"/>
                  <w:color w:val="000000"/>
                  <w:sz w:val="20"/>
                  <w:szCs w:val="20"/>
                </w:rPr>
                <w:t>*</w:t>
              </w:r>
            </w:ins>
          </w:p>
        </w:tc>
      </w:tr>
      <w:tr w:rsidR="00DC2757" w:rsidRPr="00DC2757" w14:paraId="406E3381" w14:textId="77777777" w:rsidTr="00DC2757">
        <w:trPr>
          <w:trHeight w:val="260"/>
          <w:ins w:id="6558" w:author="Commodore, Sarah" w:date="2023-03-22T16:21:00Z"/>
        </w:trPr>
        <w:tc>
          <w:tcPr>
            <w:tcW w:w="0" w:type="auto"/>
            <w:tcBorders>
              <w:top w:val="nil"/>
              <w:left w:val="nil"/>
              <w:bottom w:val="nil"/>
              <w:right w:val="nil"/>
            </w:tcBorders>
            <w:shd w:val="clear" w:color="auto" w:fill="auto"/>
            <w:noWrap/>
            <w:vAlign w:val="bottom"/>
            <w:hideMark/>
          </w:tcPr>
          <w:p w14:paraId="6D360791" w14:textId="77777777" w:rsidR="00DC2757" w:rsidRPr="00DC2757" w:rsidRDefault="00DC2757" w:rsidP="00DC2757">
            <w:pPr>
              <w:spacing w:after="0" w:line="240" w:lineRule="auto"/>
              <w:rPr>
                <w:ins w:id="6559" w:author="Commodore, Sarah" w:date="2023-03-22T16:21:00Z"/>
                <w:rFonts w:ascii="Calibri" w:eastAsia="Times New Roman" w:hAnsi="Calibri" w:cs="Calibri"/>
                <w:color w:val="000000"/>
                <w:sz w:val="20"/>
                <w:szCs w:val="20"/>
              </w:rPr>
            </w:pPr>
            <w:ins w:id="6560" w:author="Commodore, Sarah" w:date="2023-03-22T16:21:00Z">
              <w:r w:rsidRPr="00DC2757">
                <w:rPr>
                  <w:rFonts w:ascii="Calibri" w:eastAsia="Times New Roman" w:hAnsi="Calibri" w:cs="Calibri"/>
                  <w:color w:val="000000"/>
                  <w:sz w:val="20"/>
                  <w:szCs w:val="20"/>
                </w:rPr>
                <w:t>ENSG00000232177.1</w:t>
              </w:r>
            </w:ins>
          </w:p>
        </w:tc>
        <w:tc>
          <w:tcPr>
            <w:tcW w:w="0" w:type="auto"/>
            <w:tcBorders>
              <w:top w:val="nil"/>
              <w:left w:val="nil"/>
              <w:bottom w:val="nil"/>
              <w:right w:val="nil"/>
            </w:tcBorders>
            <w:shd w:val="clear" w:color="auto" w:fill="auto"/>
            <w:noWrap/>
            <w:vAlign w:val="bottom"/>
            <w:hideMark/>
          </w:tcPr>
          <w:p w14:paraId="4CCD40DC" w14:textId="77777777" w:rsidR="00DC2757" w:rsidRPr="00DC2757" w:rsidRDefault="00DC2757" w:rsidP="00DC2757">
            <w:pPr>
              <w:spacing w:after="0" w:line="240" w:lineRule="auto"/>
              <w:rPr>
                <w:ins w:id="6561" w:author="Commodore, Sarah" w:date="2023-03-22T16:21:00Z"/>
                <w:rFonts w:ascii="Calibri" w:eastAsia="Times New Roman" w:hAnsi="Calibri" w:cs="Calibri"/>
                <w:color w:val="000000"/>
                <w:sz w:val="20"/>
                <w:szCs w:val="20"/>
              </w:rPr>
            </w:pPr>
            <w:ins w:id="6562" w:author="Commodore, Sarah" w:date="2023-03-22T16:21:00Z">
              <w:r w:rsidRPr="00DC2757">
                <w:rPr>
                  <w:rFonts w:ascii="Calibri" w:eastAsia="Times New Roman" w:hAnsi="Calibri" w:cs="Calibri"/>
                  <w:color w:val="000000"/>
                  <w:sz w:val="20"/>
                  <w:szCs w:val="20"/>
                </w:rPr>
                <w:t>MTND4P24</w:t>
              </w:r>
            </w:ins>
          </w:p>
        </w:tc>
        <w:tc>
          <w:tcPr>
            <w:tcW w:w="0" w:type="auto"/>
            <w:tcBorders>
              <w:top w:val="nil"/>
              <w:left w:val="nil"/>
              <w:bottom w:val="nil"/>
              <w:right w:val="nil"/>
            </w:tcBorders>
            <w:shd w:val="clear" w:color="auto" w:fill="auto"/>
            <w:noWrap/>
            <w:vAlign w:val="bottom"/>
            <w:hideMark/>
          </w:tcPr>
          <w:p w14:paraId="793E0312" w14:textId="77777777" w:rsidR="00DC2757" w:rsidRPr="00DC2757" w:rsidRDefault="00DC2757" w:rsidP="00DC2757">
            <w:pPr>
              <w:spacing w:after="0" w:line="240" w:lineRule="auto"/>
              <w:jc w:val="center"/>
              <w:rPr>
                <w:ins w:id="6563" w:author="Commodore, Sarah" w:date="2023-03-22T16:21:00Z"/>
                <w:rFonts w:ascii="Calibri" w:eastAsia="Times New Roman" w:hAnsi="Calibri" w:cs="Calibri"/>
                <w:color w:val="000000"/>
                <w:sz w:val="20"/>
                <w:szCs w:val="20"/>
              </w:rPr>
            </w:pPr>
            <w:ins w:id="6564" w:author="Commodore, Sarah" w:date="2023-03-22T16:21:00Z">
              <w:r w:rsidRPr="00DC2757">
                <w:rPr>
                  <w:rFonts w:ascii="Calibri" w:eastAsia="Times New Roman" w:hAnsi="Calibri" w:cs="Calibri"/>
                  <w:color w:val="000000"/>
                  <w:sz w:val="20"/>
                  <w:szCs w:val="20"/>
                </w:rPr>
                <w:t>4.7E+00</w:t>
              </w:r>
            </w:ins>
          </w:p>
        </w:tc>
        <w:tc>
          <w:tcPr>
            <w:tcW w:w="0" w:type="auto"/>
            <w:tcBorders>
              <w:top w:val="nil"/>
              <w:left w:val="nil"/>
              <w:bottom w:val="nil"/>
              <w:right w:val="nil"/>
            </w:tcBorders>
            <w:shd w:val="clear" w:color="auto" w:fill="auto"/>
            <w:noWrap/>
            <w:vAlign w:val="bottom"/>
            <w:hideMark/>
          </w:tcPr>
          <w:p w14:paraId="5B08D0DC" w14:textId="77777777" w:rsidR="00DC2757" w:rsidRPr="00DC2757" w:rsidRDefault="00DC2757" w:rsidP="00DC2757">
            <w:pPr>
              <w:spacing w:after="0" w:line="240" w:lineRule="auto"/>
              <w:jc w:val="center"/>
              <w:rPr>
                <w:ins w:id="6565" w:author="Commodore, Sarah" w:date="2023-03-22T16:21:00Z"/>
                <w:rFonts w:ascii="Calibri" w:eastAsia="Times New Roman" w:hAnsi="Calibri" w:cs="Calibri"/>
                <w:color w:val="000000"/>
                <w:sz w:val="20"/>
                <w:szCs w:val="20"/>
              </w:rPr>
            </w:pPr>
            <w:ins w:id="6566" w:author="Commodore, Sarah" w:date="2023-03-22T16:21:00Z">
              <w:r w:rsidRPr="00DC2757">
                <w:rPr>
                  <w:rFonts w:ascii="Calibri" w:eastAsia="Times New Roman" w:hAnsi="Calibri" w:cs="Calibri"/>
                  <w:color w:val="000000"/>
                  <w:sz w:val="20"/>
                  <w:szCs w:val="20"/>
                </w:rPr>
                <w:t>4.2E-04</w:t>
              </w:r>
            </w:ins>
          </w:p>
        </w:tc>
        <w:tc>
          <w:tcPr>
            <w:tcW w:w="0" w:type="auto"/>
            <w:tcBorders>
              <w:top w:val="nil"/>
              <w:left w:val="nil"/>
              <w:bottom w:val="nil"/>
              <w:right w:val="nil"/>
            </w:tcBorders>
            <w:shd w:val="clear" w:color="auto" w:fill="auto"/>
            <w:noWrap/>
            <w:vAlign w:val="bottom"/>
            <w:hideMark/>
          </w:tcPr>
          <w:p w14:paraId="7C41638E" w14:textId="77777777" w:rsidR="00DC2757" w:rsidRPr="00DC2757" w:rsidRDefault="00DC2757" w:rsidP="00DC2757">
            <w:pPr>
              <w:spacing w:after="0" w:line="240" w:lineRule="auto"/>
              <w:jc w:val="center"/>
              <w:rPr>
                <w:ins w:id="6567" w:author="Commodore, Sarah" w:date="2023-03-22T16:21:00Z"/>
                <w:rFonts w:ascii="Calibri" w:eastAsia="Times New Roman" w:hAnsi="Calibri" w:cs="Calibri"/>
                <w:color w:val="000000"/>
                <w:sz w:val="20"/>
                <w:szCs w:val="20"/>
              </w:rPr>
            </w:pPr>
            <w:ins w:id="6568" w:author="Commodore, Sarah" w:date="2023-03-22T16:21:00Z">
              <w:r w:rsidRPr="00DC2757">
                <w:rPr>
                  <w:rFonts w:ascii="Calibri" w:eastAsia="Times New Roman" w:hAnsi="Calibri" w:cs="Calibri"/>
                  <w:color w:val="000000"/>
                  <w:sz w:val="20"/>
                  <w:szCs w:val="20"/>
                </w:rPr>
                <w:t>1.8E-03</w:t>
              </w:r>
            </w:ins>
          </w:p>
        </w:tc>
        <w:tc>
          <w:tcPr>
            <w:tcW w:w="0" w:type="auto"/>
            <w:tcBorders>
              <w:top w:val="nil"/>
              <w:left w:val="nil"/>
              <w:bottom w:val="nil"/>
              <w:right w:val="nil"/>
            </w:tcBorders>
            <w:shd w:val="clear" w:color="auto" w:fill="auto"/>
            <w:noWrap/>
            <w:vAlign w:val="bottom"/>
            <w:hideMark/>
          </w:tcPr>
          <w:p w14:paraId="73954468" w14:textId="77777777" w:rsidR="00DC2757" w:rsidRPr="00DC2757" w:rsidRDefault="00DC2757" w:rsidP="00DC2757">
            <w:pPr>
              <w:spacing w:after="0" w:line="240" w:lineRule="auto"/>
              <w:jc w:val="center"/>
              <w:rPr>
                <w:ins w:id="6569" w:author="Commodore, Sarah" w:date="2023-03-22T16:21:00Z"/>
                <w:rFonts w:ascii="Calibri" w:eastAsia="Times New Roman" w:hAnsi="Calibri" w:cs="Calibri"/>
                <w:color w:val="000000"/>
                <w:sz w:val="20"/>
                <w:szCs w:val="20"/>
              </w:rPr>
            </w:pPr>
            <w:ins w:id="6570" w:author="Commodore, Sarah" w:date="2023-03-22T16:21:00Z">
              <w:r w:rsidRPr="00DC2757">
                <w:rPr>
                  <w:rFonts w:ascii="Calibri" w:eastAsia="Times New Roman" w:hAnsi="Calibri" w:cs="Calibri"/>
                  <w:color w:val="000000"/>
                  <w:sz w:val="20"/>
                  <w:szCs w:val="20"/>
                </w:rPr>
                <w:t>*</w:t>
              </w:r>
            </w:ins>
          </w:p>
        </w:tc>
      </w:tr>
      <w:tr w:rsidR="00DC2757" w:rsidRPr="00DC2757" w14:paraId="0A871E74" w14:textId="77777777" w:rsidTr="00DC2757">
        <w:trPr>
          <w:trHeight w:val="260"/>
          <w:ins w:id="6571" w:author="Commodore, Sarah" w:date="2023-03-22T16:21:00Z"/>
        </w:trPr>
        <w:tc>
          <w:tcPr>
            <w:tcW w:w="0" w:type="auto"/>
            <w:tcBorders>
              <w:top w:val="nil"/>
              <w:left w:val="nil"/>
              <w:bottom w:val="nil"/>
              <w:right w:val="nil"/>
            </w:tcBorders>
            <w:shd w:val="clear" w:color="auto" w:fill="auto"/>
            <w:noWrap/>
            <w:vAlign w:val="bottom"/>
            <w:hideMark/>
          </w:tcPr>
          <w:p w14:paraId="5EBAC117" w14:textId="77777777" w:rsidR="00DC2757" w:rsidRPr="00DC2757" w:rsidRDefault="00DC2757" w:rsidP="00DC2757">
            <w:pPr>
              <w:spacing w:after="0" w:line="240" w:lineRule="auto"/>
              <w:rPr>
                <w:ins w:id="6572" w:author="Commodore, Sarah" w:date="2023-03-22T16:21:00Z"/>
                <w:rFonts w:ascii="Calibri" w:eastAsia="Times New Roman" w:hAnsi="Calibri" w:cs="Calibri"/>
                <w:color w:val="000000"/>
                <w:sz w:val="20"/>
                <w:szCs w:val="20"/>
              </w:rPr>
            </w:pPr>
            <w:ins w:id="6573" w:author="Commodore, Sarah" w:date="2023-03-22T16:21:00Z">
              <w:r w:rsidRPr="00DC2757">
                <w:rPr>
                  <w:rFonts w:ascii="Calibri" w:eastAsia="Times New Roman" w:hAnsi="Calibri" w:cs="Calibri"/>
                  <w:color w:val="000000"/>
                  <w:sz w:val="20"/>
                  <w:szCs w:val="20"/>
                </w:rPr>
                <w:t>ENSG00000114374.13</w:t>
              </w:r>
            </w:ins>
          </w:p>
        </w:tc>
        <w:tc>
          <w:tcPr>
            <w:tcW w:w="0" w:type="auto"/>
            <w:tcBorders>
              <w:top w:val="nil"/>
              <w:left w:val="nil"/>
              <w:bottom w:val="nil"/>
              <w:right w:val="nil"/>
            </w:tcBorders>
            <w:shd w:val="clear" w:color="auto" w:fill="auto"/>
            <w:noWrap/>
            <w:vAlign w:val="bottom"/>
            <w:hideMark/>
          </w:tcPr>
          <w:p w14:paraId="3D8E7868" w14:textId="77777777" w:rsidR="00DC2757" w:rsidRPr="00DC2757" w:rsidRDefault="00DC2757" w:rsidP="00DC2757">
            <w:pPr>
              <w:spacing w:after="0" w:line="240" w:lineRule="auto"/>
              <w:rPr>
                <w:ins w:id="6574" w:author="Commodore, Sarah" w:date="2023-03-22T16:21:00Z"/>
                <w:rFonts w:ascii="Calibri" w:eastAsia="Times New Roman" w:hAnsi="Calibri" w:cs="Calibri"/>
                <w:color w:val="000000"/>
                <w:sz w:val="20"/>
                <w:szCs w:val="20"/>
              </w:rPr>
            </w:pPr>
            <w:ins w:id="6575" w:author="Commodore, Sarah" w:date="2023-03-22T16:21:00Z">
              <w:r w:rsidRPr="00DC2757">
                <w:rPr>
                  <w:rFonts w:ascii="Calibri" w:eastAsia="Times New Roman" w:hAnsi="Calibri" w:cs="Calibri"/>
                  <w:color w:val="000000"/>
                  <w:sz w:val="20"/>
                  <w:szCs w:val="20"/>
                </w:rPr>
                <w:t>USP9Y</w:t>
              </w:r>
            </w:ins>
          </w:p>
        </w:tc>
        <w:tc>
          <w:tcPr>
            <w:tcW w:w="0" w:type="auto"/>
            <w:tcBorders>
              <w:top w:val="nil"/>
              <w:left w:val="nil"/>
              <w:bottom w:val="nil"/>
              <w:right w:val="nil"/>
            </w:tcBorders>
            <w:shd w:val="clear" w:color="auto" w:fill="auto"/>
            <w:noWrap/>
            <w:vAlign w:val="bottom"/>
            <w:hideMark/>
          </w:tcPr>
          <w:p w14:paraId="1DADFA96" w14:textId="77777777" w:rsidR="00DC2757" w:rsidRPr="00DC2757" w:rsidRDefault="00DC2757" w:rsidP="00DC2757">
            <w:pPr>
              <w:spacing w:after="0" w:line="240" w:lineRule="auto"/>
              <w:jc w:val="center"/>
              <w:rPr>
                <w:ins w:id="6576" w:author="Commodore, Sarah" w:date="2023-03-22T16:21:00Z"/>
                <w:rFonts w:ascii="Calibri" w:eastAsia="Times New Roman" w:hAnsi="Calibri" w:cs="Calibri"/>
                <w:color w:val="000000"/>
                <w:sz w:val="20"/>
                <w:szCs w:val="20"/>
              </w:rPr>
            </w:pPr>
            <w:ins w:id="6577" w:author="Commodore, Sarah" w:date="2023-03-22T16:21:00Z">
              <w:r w:rsidRPr="00DC2757">
                <w:rPr>
                  <w:rFonts w:ascii="Calibri" w:eastAsia="Times New Roman" w:hAnsi="Calibri" w:cs="Calibri"/>
                  <w:color w:val="000000"/>
                  <w:sz w:val="20"/>
                  <w:szCs w:val="20"/>
                </w:rPr>
                <w:t>4.8E+00</w:t>
              </w:r>
            </w:ins>
          </w:p>
        </w:tc>
        <w:tc>
          <w:tcPr>
            <w:tcW w:w="0" w:type="auto"/>
            <w:tcBorders>
              <w:top w:val="nil"/>
              <w:left w:val="nil"/>
              <w:bottom w:val="nil"/>
              <w:right w:val="nil"/>
            </w:tcBorders>
            <w:shd w:val="clear" w:color="auto" w:fill="auto"/>
            <w:noWrap/>
            <w:vAlign w:val="bottom"/>
            <w:hideMark/>
          </w:tcPr>
          <w:p w14:paraId="367306F0" w14:textId="77777777" w:rsidR="00DC2757" w:rsidRPr="00DC2757" w:rsidRDefault="00DC2757" w:rsidP="00DC2757">
            <w:pPr>
              <w:spacing w:after="0" w:line="240" w:lineRule="auto"/>
              <w:jc w:val="center"/>
              <w:rPr>
                <w:ins w:id="6578" w:author="Commodore, Sarah" w:date="2023-03-22T16:21:00Z"/>
                <w:rFonts w:ascii="Calibri" w:eastAsia="Times New Roman" w:hAnsi="Calibri" w:cs="Calibri"/>
                <w:color w:val="000000"/>
                <w:sz w:val="20"/>
                <w:szCs w:val="20"/>
              </w:rPr>
            </w:pPr>
            <w:ins w:id="6579" w:author="Commodore, Sarah" w:date="2023-03-22T16:21:00Z">
              <w:r w:rsidRPr="00DC2757">
                <w:rPr>
                  <w:rFonts w:ascii="Calibri" w:eastAsia="Times New Roman" w:hAnsi="Calibri" w:cs="Calibri"/>
                  <w:color w:val="000000"/>
                  <w:sz w:val="20"/>
                  <w:szCs w:val="20"/>
                </w:rPr>
                <w:t>5.8E-03</w:t>
              </w:r>
            </w:ins>
          </w:p>
        </w:tc>
        <w:tc>
          <w:tcPr>
            <w:tcW w:w="0" w:type="auto"/>
            <w:tcBorders>
              <w:top w:val="nil"/>
              <w:left w:val="nil"/>
              <w:bottom w:val="nil"/>
              <w:right w:val="nil"/>
            </w:tcBorders>
            <w:shd w:val="clear" w:color="auto" w:fill="auto"/>
            <w:noWrap/>
            <w:vAlign w:val="bottom"/>
            <w:hideMark/>
          </w:tcPr>
          <w:p w14:paraId="75DDF2BC" w14:textId="77777777" w:rsidR="00DC2757" w:rsidRPr="00DC2757" w:rsidRDefault="00DC2757" w:rsidP="00DC2757">
            <w:pPr>
              <w:spacing w:after="0" w:line="240" w:lineRule="auto"/>
              <w:jc w:val="center"/>
              <w:rPr>
                <w:ins w:id="6580" w:author="Commodore, Sarah" w:date="2023-03-22T16:21:00Z"/>
                <w:rFonts w:ascii="Calibri" w:eastAsia="Times New Roman" w:hAnsi="Calibri" w:cs="Calibri"/>
                <w:color w:val="000000"/>
                <w:sz w:val="20"/>
                <w:szCs w:val="20"/>
              </w:rPr>
            </w:pPr>
            <w:ins w:id="6581" w:author="Commodore, Sarah" w:date="2023-03-22T16:21:00Z">
              <w:r w:rsidRPr="00DC2757">
                <w:rPr>
                  <w:rFonts w:ascii="Calibri" w:eastAsia="Times New Roman" w:hAnsi="Calibri" w:cs="Calibri"/>
                  <w:color w:val="000000"/>
                  <w:sz w:val="20"/>
                  <w:szCs w:val="20"/>
                </w:rPr>
                <w:t>1.7E-02</w:t>
              </w:r>
            </w:ins>
          </w:p>
        </w:tc>
        <w:tc>
          <w:tcPr>
            <w:tcW w:w="0" w:type="auto"/>
            <w:tcBorders>
              <w:top w:val="nil"/>
              <w:left w:val="nil"/>
              <w:bottom w:val="nil"/>
              <w:right w:val="nil"/>
            </w:tcBorders>
            <w:shd w:val="clear" w:color="auto" w:fill="auto"/>
            <w:noWrap/>
            <w:vAlign w:val="bottom"/>
            <w:hideMark/>
          </w:tcPr>
          <w:p w14:paraId="5EB6166C" w14:textId="77777777" w:rsidR="00DC2757" w:rsidRPr="00DC2757" w:rsidRDefault="00DC2757" w:rsidP="00DC2757">
            <w:pPr>
              <w:spacing w:after="0" w:line="240" w:lineRule="auto"/>
              <w:jc w:val="center"/>
              <w:rPr>
                <w:ins w:id="6582" w:author="Commodore, Sarah" w:date="2023-03-22T16:21:00Z"/>
                <w:rFonts w:ascii="Calibri" w:eastAsia="Times New Roman" w:hAnsi="Calibri" w:cs="Calibri"/>
                <w:color w:val="000000"/>
                <w:sz w:val="20"/>
                <w:szCs w:val="20"/>
              </w:rPr>
            </w:pPr>
            <w:ins w:id="6583" w:author="Commodore, Sarah" w:date="2023-03-22T16:21:00Z">
              <w:r w:rsidRPr="00DC2757">
                <w:rPr>
                  <w:rFonts w:ascii="Calibri" w:eastAsia="Times New Roman" w:hAnsi="Calibri" w:cs="Calibri"/>
                  <w:color w:val="000000"/>
                  <w:sz w:val="20"/>
                  <w:szCs w:val="20"/>
                </w:rPr>
                <w:t>*</w:t>
              </w:r>
            </w:ins>
          </w:p>
        </w:tc>
      </w:tr>
      <w:tr w:rsidR="00DC2757" w:rsidRPr="00DC2757" w14:paraId="786E3657" w14:textId="77777777" w:rsidTr="00DC2757">
        <w:trPr>
          <w:trHeight w:val="260"/>
          <w:ins w:id="6584" w:author="Commodore, Sarah" w:date="2023-03-22T16:21:00Z"/>
        </w:trPr>
        <w:tc>
          <w:tcPr>
            <w:tcW w:w="0" w:type="auto"/>
            <w:tcBorders>
              <w:top w:val="nil"/>
              <w:left w:val="nil"/>
              <w:bottom w:val="nil"/>
              <w:right w:val="nil"/>
            </w:tcBorders>
            <w:shd w:val="clear" w:color="auto" w:fill="auto"/>
            <w:noWrap/>
            <w:vAlign w:val="bottom"/>
            <w:hideMark/>
          </w:tcPr>
          <w:p w14:paraId="7CA80D39" w14:textId="77777777" w:rsidR="00DC2757" w:rsidRPr="00DC2757" w:rsidRDefault="00DC2757" w:rsidP="00DC2757">
            <w:pPr>
              <w:spacing w:after="0" w:line="240" w:lineRule="auto"/>
              <w:rPr>
                <w:ins w:id="6585" w:author="Commodore, Sarah" w:date="2023-03-22T16:21:00Z"/>
                <w:rFonts w:ascii="Calibri" w:eastAsia="Times New Roman" w:hAnsi="Calibri" w:cs="Calibri"/>
                <w:color w:val="000000"/>
                <w:sz w:val="20"/>
                <w:szCs w:val="20"/>
              </w:rPr>
            </w:pPr>
            <w:ins w:id="6586" w:author="Commodore, Sarah" w:date="2023-03-22T16:21:00Z">
              <w:r w:rsidRPr="00DC2757">
                <w:rPr>
                  <w:rFonts w:ascii="Calibri" w:eastAsia="Times New Roman" w:hAnsi="Calibri" w:cs="Calibri"/>
                  <w:color w:val="000000"/>
                  <w:sz w:val="20"/>
                  <w:szCs w:val="20"/>
                </w:rPr>
                <w:t>ENSG00000067048.17</w:t>
              </w:r>
            </w:ins>
          </w:p>
        </w:tc>
        <w:tc>
          <w:tcPr>
            <w:tcW w:w="0" w:type="auto"/>
            <w:tcBorders>
              <w:top w:val="nil"/>
              <w:left w:val="nil"/>
              <w:bottom w:val="nil"/>
              <w:right w:val="nil"/>
            </w:tcBorders>
            <w:shd w:val="clear" w:color="auto" w:fill="auto"/>
            <w:noWrap/>
            <w:vAlign w:val="bottom"/>
            <w:hideMark/>
          </w:tcPr>
          <w:p w14:paraId="56102FAD" w14:textId="77777777" w:rsidR="00DC2757" w:rsidRPr="00DC2757" w:rsidRDefault="00DC2757" w:rsidP="00DC2757">
            <w:pPr>
              <w:spacing w:after="0" w:line="240" w:lineRule="auto"/>
              <w:rPr>
                <w:ins w:id="6587" w:author="Commodore, Sarah" w:date="2023-03-22T16:21:00Z"/>
                <w:rFonts w:ascii="Calibri" w:eastAsia="Times New Roman" w:hAnsi="Calibri" w:cs="Calibri"/>
                <w:color w:val="000000"/>
                <w:sz w:val="20"/>
                <w:szCs w:val="20"/>
              </w:rPr>
            </w:pPr>
            <w:ins w:id="6588" w:author="Commodore, Sarah" w:date="2023-03-22T16:21:00Z">
              <w:r w:rsidRPr="00DC2757">
                <w:rPr>
                  <w:rFonts w:ascii="Calibri" w:eastAsia="Times New Roman" w:hAnsi="Calibri" w:cs="Calibri"/>
                  <w:color w:val="000000"/>
                  <w:sz w:val="20"/>
                  <w:szCs w:val="20"/>
                </w:rPr>
                <w:t>DDX3Y</w:t>
              </w:r>
            </w:ins>
          </w:p>
        </w:tc>
        <w:tc>
          <w:tcPr>
            <w:tcW w:w="0" w:type="auto"/>
            <w:tcBorders>
              <w:top w:val="nil"/>
              <w:left w:val="nil"/>
              <w:bottom w:val="nil"/>
              <w:right w:val="nil"/>
            </w:tcBorders>
            <w:shd w:val="clear" w:color="auto" w:fill="auto"/>
            <w:noWrap/>
            <w:vAlign w:val="bottom"/>
            <w:hideMark/>
          </w:tcPr>
          <w:p w14:paraId="4601F64F" w14:textId="77777777" w:rsidR="00DC2757" w:rsidRPr="00DC2757" w:rsidRDefault="00DC2757" w:rsidP="00DC2757">
            <w:pPr>
              <w:spacing w:after="0" w:line="240" w:lineRule="auto"/>
              <w:jc w:val="center"/>
              <w:rPr>
                <w:ins w:id="6589" w:author="Commodore, Sarah" w:date="2023-03-22T16:21:00Z"/>
                <w:rFonts w:ascii="Calibri" w:eastAsia="Times New Roman" w:hAnsi="Calibri" w:cs="Calibri"/>
                <w:color w:val="000000"/>
                <w:sz w:val="20"/>
                <w:szCs w:val="20"/>
              </w:rPr>
            </w:pPr>
            <w:ins w:id="6590" w:author="Commodore, Sarah" w:date="2023-03-22T16:21:00Z">
              <w:r w:rsidRPr="00DC2757">
                <w:rPr>
                  <w:rFonts w:ascii="Calibri" w:eastAsia="Times New Roman" w:hAnsi="Calibri" w:cs="Calibri"/>
                  <w:color w:val="000000"/>
                  <w:sz w:val="20"/>
                  <w:szCs w:val="20"/>
                </w:rPr>
                <w:t>5.7E+00</w:t>
              </w:r>
            </w:ins>
          </w:p>
        </w:tc>
        <w:tc>
          <w:tcPr>
            <w:tcW w:w="0" w:type="auto"/>
            <w:tcBorders>
              <w:top w:val="nil"/>
              <w:left w:val="nil"/>
              <w:bottom w:val="nil"/>
              <w:right w:val="nil"/>
            </w:tcBorders>
            <w:shd w:val="clear" w:color="auto" w:fill="auto"/>
            <w:noWrap/>
            <w:vAlign w:val="bottom"/>
            <w:hideMark/>
          </w:tcPr>
          <w:p w14:paraId="54531535" w14:textId="77777777" w:rsidR="00DC2757" w:rsidRPr="00DC2757" w:rsidRDefault="00DC2757" w:rsidP="00DC2757">
            <w:pPr>
              <w:spacing w:after="0" w:line="240" w:lineRule="auto"/>
              <w:jc w:val="center"/>
              <w:rPr>
                <w:ins w:id="6591" w:author="Commodore, Sarah" w:date="2023-03-22T16:21:00Z"/>
                <w:rFonts w:ascii="Calibri" w:eastAsia="Times New Roman" w:hAnsi="Calibri" w:cs="Calibri"/>
                <w:color w:val="000000"/>
                <w:sz w:val="20"/>
                <w:szCs w:val="20"/>
              </w:rPr>
            </w:pPr>
            <w:ins w:id="6592" w:author="Commodore, Sarah" w:date="2023-03-22T16:21:00Z">
              <w:r w:rsidRPr="00DC2757">
                <w:rPr>
                  <w:rFonts w:ascii="Calibri" w:eastAsia="Times New Roman" w:hAnsi="Calibri" w:cs="Calibri"/>
                  <w:color w:val="000000"/>
                  <w:sz w:val="20"/>
                  <w:szCs w:val="20"/>
                </w:rPr>
                <w:t>2.1E-04</w:t>
              </w:r>
            </w:ins>
          </w:p>
        </w:tc>
        <w:tc>
          <w:tcPr>
            <w:tcW w:w="0" w:type="auto"/>
            <w:tcBorders>
              <w:top w:val="nil"/>
              <w:left w:val="nil"/>
              <w:bottom w:val="nil"/>
              <w:right w:val="nil"/>
            </w:tcBorders>
            <w:shd w:val="clear" w:color="auto" w:fill="auto"/>
            <w:noWrap/>
            <w:vAlign w:val="bottom"/>
            <w:hideMark/>
          </w:tcPr>
          <w:p w14:paraId="12616A4C" w14:textId="77777777" w:rsidR="00DC2757" w:rsidRPr="00DC2757" w:rsidRDefault="00DC2757" w:rsidP="00DC2757">
            <w:pPr>
              <w:spacing w:after="0" w:line="240" w:lineRule="auto"/>
              <w:jc w:val="center"/>
              <w:rPr>
                <w:ins w:id="6593" w:author="Commodore, Sarah" w:date="2023-03-22T16:21:00Z"/>
                <w:rFonts w:ascii="Calibri" w:eastAsia="Times New Roman" w:hAnsi="Calibri" w:cs="Calibri"/>
                <w:color w:val="000000"/>
                <w:sz w:val="20"/>
                <w:szCs w:val="20"/>
              </w:rPr>
            </w:pPr>
            <w:ins w:id="6594" w:author="Commodore, Sarah" w:date="2023-03-22T16:21:00Z">
              <w:r w:rsidRPr="00DC2757">
                <w:rPr>
                  <w:rFonts w:ascii="Calibri" w:eastAsia="Times New Roman" w:hAnsi="Calibri" w:cs="Calibri"/>
                  <w:color w:val="000000"/>
                  <w:sz w:val="20"/>
                  <w:szCs w:val="20"/>
                </w:rPr>
                <w:t>9.6E-04</w:t>
              </w:r>
            </w:ins>
          </w:p>
        </w:tc>
        <w:tc>
          <w:tcPr>
            <w:tcW w:w="0" w:type="auto"/>
            <w:tcBorders>
              <w:top w:val="nil"/>
              <w:left w:val="nil"/>
              <w:bottom w:val="nil"/>
              <w:right w:val="nil"/>
            </w:tcBorders>
            <w:shd w:val="clear" w:color="auto" w:fill="auto"/>
            <w:noWrap/>
            <w:vAlign w:val="bottom"/>
            <w:hideMark/>
          </w:tcPr>
          <w:p w14:paraId="3E37A97F" w14:textId="77777777" w:rsidR="00DC2757" w:rsidRPr="00DC2757" w:rsidRDefault="00DC2757" w:rsidP="00DC2757">
            <w:pPr>
              <w:spacing w:after="0" w:line="240" w:lineRule="auto"/>
              <w:jc w:val="center"/>
              <w:rPr>
                <w:ins w:id="6595" w:author="Commodore, Sarah" w:date="2023-03-22T16:21:00Z"/>
                <w:rFonts w:ascii="Calibri" w:eastAsia="Times New Roman" w:hAnsi="Calibri" w:cs="Calibri"/>
                <w:color w:val="000000"/>
                <w:sz w:val="20"/>
                <w:szCs w:val="20"/>
              </w:rPr>
            </w:pPr>
            <w:ins w:id="6596" w:author="Commodore, Sarah" w:date="2023-03-22T16:21:00Z">
              <w:r w:rsidRPr="00DC2757">
                <w:rPr>
                  <w:rFonts w:ascii="Calibri" w:eastAsia="Times New Roman" w:hAnsi="Calibri" w:cs="Calibri"/>
                  <w:color w:val="000000"/>
                  <w:sz w:val="20"/>
                  <w:szCs w:val="20"/>
                </w:rPr>
                <w:t>*</w:t>
              </w:r>
            </w:ins>
          </w:p>
        </w:tc>
      </w:tr>
      <w:tr w:rsidR="00DC2757" w:rsidRPr="00DC2757" w14:paraId="324B30FC" w14:textId="77777777" w:rsidTr="00DC2757">
        <w:trPr>
          <w:trHeight w:val="260"/>
          <w:ins w:id="6597" w:author="Commodore, Sarah" w:date="2023-03-22T16:21:00Z"/>
        </w:trPr>
        <w:tc>
          <w:tcPr>
            <w:tcW w:w="0" w:type="auto"/>
            <w:tcBorders>
              <w:top w:val="nil"/>
              <w:left w:val="nil"/>
              <w:bottom w:val="nil"/>
              <w:right w:val="nil"/>
            </w:tcBorders>
            <w:shd w:val="clear" w:color="auto" w:fill="auto"/>
            <w:noWrap/>
            <w:vAlign w:val="bottom"/>
            <w:hideMark/>
          </w:tcPr>
          <w:p w14:paraId="37279334" w14:textId="77777777" w:rsidR="00DC2757" w:rsidRPr="00DC2757" w:rsidRDefault="00DC2757" w:rsidP="00DC2757">
            <w:pPr>
              <w:spacing w:after="0" w:line="240" w:lineRule="auto"/>
              <w:rPr>
                <w:ins w:id="6598" w:author="Commodore, Sarah" w:date="2023-03-22T16:21:00Z"/>
                <w:rFonts w:ascii="Calibri" w:eastAsia="Times New Roman" w:hAnsi="Calibri" w:cs="Calibri"/>
                <w:color w:val="000000"/>
                <w:sz w:val="20"/>
                <w:szCs w:val="20"/>
              </w:rPr>
            </w:pPr>
            <w:ins w:id="6599" w:author="Commodore, Sarah" w:date="2023-03-22T16:21:00Z">
              <w:r w:rsidRPr="00DC2757">
                <w:rPr>
                  <w:rFonts w:ascii="Calibri" w:eastAsia="Times New Roman" w:hAnsi="Calibri" w:cs="Calibri"/>
                  <w:color w:val="000000"/>
                  <w:sz w:val="20"/>
                  <w:szCs w:val="20"/>
                </w:rPr>
                <w:t>ENSG00000012817.16</w:t>
              </w:r>
            </w:ins>
          </w:p>
        </w:tc>
        <w:tc>
          <w:tcPr>
            <w:tcW w:w="0" w:type="auto"/>
            <w:tcBorders>
              <w:top w:val="nil"/>
              <w:left w:val="nil"/>
              <w:bottom w:val="nil"/>
              <w:right w:val="nil"/>
            </w:tcBorders>
            <w:shd w:val="clear" w:color="auto" w:fill="auto"/>
            <w:noWrap/>
            <w:vAlign w:val="bottom"/>
            <w:hideMark/>
          </w:tcPr>
          <w:p w14:paraId="04470571" w14:textId="77777777" w:rsidR="00DC2757" w:rsidRPr="00DC2757" w:rsidRDefault="00DC2757" w:rsidP="00DC2757">
            <w:pPr>
              <w:spacing w:after="0" w:line="240" w:lineRule="auto"/>
              <w:rPr>
                <w:ins w:id="6600" w:author="Commodore, Sarah" w:date="2023-03-22T16:21:00Z"/>
                <w:rFonts w:ascii="Calibri" w:eastAsia="Times New Roman" w:hAnsi="Calibri" w:cs="Calibri"/>
                <w:color w:val="000000"/>
                <w:sz w:val="20"/>
                <w:szCs w:val="20"/>
              </w:rPr>
            </w:pPr>
            <w:ins w:id="6601" w:author="Commodore, Sarah" w:date="2023-03-22T16:21:00Z">
              <w:r w:rsidRPr="00DC2757">
                <w:rPr>
                  <w:rFonts w:ascii="Calibri" w:eastAsia="Times New Roman" w:hAnsi="Calibri" w:cs="Calibri"/>
                  <w:color w:val="000000"/>
                  <w:sz w:val="20"/>
                  <w:szCs w:val="20"/>
                </w:rPr>
                <w:t>KDM5D</w:t>
              </w:r>
            </w:ins>
          </w:p>
        </w:tc>
        <w:tc>
          <w:tcPr>
            <w:tcW w:w="0" w:type="auto"/>
            <w:tcBorders>
              <w:top w:val="nil"/>
              <w:left w:val="nil"/>
              <w:bottom w:val="nil"/>
              <w:right w:val="nil"/>
            </w:tcBorders>
            <w:shd w:val="clear" w:color="auto" w:fill="auto"/>
            <w:noWrap/>
            <w:vAlign w:val="bottom"/>
            <w:hideMark/>
          </w:tcPr>
          <w:p w14:paraId="33A86178" w14:textId="77777777" w:rsidR="00DC2757" w:rsidRPr="00DC2757" w:rsidRDefault="00DC2757" w:rsidP="00DC2757">
            <w:pPr>
              <w:spacing w:after="0" w:line="240" w:lineRule="auto"/>
              <w:jc w:val="center"/>
              <w:rPr>
                <w:ins w:id="6602" w:author="Commodore, Sarah" w:date="2023-03-22T16:21:00Z"/>
                <w:rFonts w:ascii="Calibri" w:eastAsia="Times New Roman" w:hAnsi="Calibri" w:cs="Calibri"/>
                <w:color w:val="000000"/>
                <w:sz w:val="20"/>
                <w:szCs w:val="20"/>
              </w:rPr>
            </w:pPr>
            <w:ins w:id="6603" w:author="Commodore, Sarah" w:date="2023-03-22T16:21:00Z">
              <w:r w:rsidRPr="00DC2757">
                <w:rPr>
                  <w:rFonts w:ascii="Calibri" w:eastAsia="Times New Roman" w:hAnsi="Calibri" w:cs="Calibri"/>
                  <w:color w:val="000000"/>
                  <w:sz w:val="20"/>
                  <w:szCs w:val="20"/>
                </w:rPr>
                <w:t>5.9E+00</w:t>
              </w:r>
            </w:ins>
          </w:p>
        </w:tc>
        <w:tc>
          <w:tcPr>
            <w:tcW w:w="0" w:type="auto"/>
            <w:tcBorders>
              <w:top w:val="nil"/>
              <w:left w:val="nil"/>
              <w:bottom w:val="nil"/>
              <w:right w:val="nil"/>
            </w:tcBorders>
            <w:shd w:val="clear" w:color="auto" w:fill="auto"/>
            <w:noWrap/>
            <w:vAlign w:val="bottom"/>
            <w:hideMark/>
          </w:tcPr>
          <w:p w14:paraId="5DB012E1" w14:textId="77777777" w:rsidR="00DC2757" w:rsidRPr="00DC2757" w:rsidRDefault="00DC2757" w:rsidP="00DC2757">
            <w:pPr>
              <w:spacing w:after="0" w:line="240" w:lineRule="auto"/>
              <w:jc w:val="center"/>
              <w:rPr>
                <w:ins w:id="6604" w:author="Commodore, Sarah" w:date="2023-03-22T16:21:00Z"/>
                <w:rFonts w:ascii="Calibri" w:eastAsia="Times New Roman" w:hAnsi="Calibri" w:cs="Calibri"/>
                <w:color w:val="000000"/>
                <w:sz w:val="20"/>
                <w:szCs w:val="20"/>
              </w:rPr>
            </w:pPr>
            <w:ins w:id="6605"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nil"/>
              <w:right w:val="nil"/>
            </w:tcBorders>
            <w:shd w:val="clear" w:color="auto" w:fill="auto"/>
            <w:noWrap/>
            <w:vAlign w:val="bottom"/>
            <w:hideMark/>
          </w:tcPr>
          <w:p w14:paraId="46D13D38" w14:textId="77777777" w:rsidR="00DC2757" w:rsidRPr="00DC2757" w:rsidRDefault="00DC2757" w:rsidP="00DC2757">
            <w:pPr>
              <w:spacing w:after="0" w:line="240" w:lineRule="auto"/>
              <w:jc w:val="center"/>
              <w:rPr>
                <w:ins w:id="6606" w:author="Commodore, Sarah" w:date="2023-03-22T16:21:00Z"/>
                <w:rFonts w:ascii="Calibri" w:eastAsia="Times New Roman" w:hAnsi="Calibri" w:cs="Calibri"/>
                <w:color w:val="000000"/>
                <w:sz w:val="20"/>
                <w:szCs w:val="20"/>
              </w:rPr>
            </w:pPr>
            <w:ins w:id="6607" w:author="Commodore, Sarah" w:date="2023-03-22T16:21:00Z">
              <w:r w:rsidRPr="00DC2757">
                <w:rPr>
                  <w:rFonts w:ascii="Calibri" w:eastAsia="Times New Roman" w:hAnsi="Calibri" w:cs="Calibri"/>
                  <w:color w:val="000000"/>
                  <w:sz w:val="20"/>
                  <w:szCs w:val="20"/>
                </w:rPr>
                <w:t>7.1E-03</w:t>
              </w:r>
            </w:ins>
          </w:p>
        </w:tc>
        <w:tc>
          <w:tcPr>
            <w:tcW w:w="0" w:type="auto"/>
            <w:tcBorders>
              <w:top w:val="nil"/>
              <w:left w:val="nil"/>
              <w:bottom w:val="nil"/>
              <w:right w:val="nil"/>
            </w:tcBorders>
            <w:shd w:val="clear" w:color="auto" w:fill="auto"/>
            <w:noWrap/>
            <w:vAlign w:val="bottom"/>
            <w:hideMark/>
          </w:tcPr>
          <w:p w14:paraId="6426745E" w14:textId="77777777" w:rsidR="00DC2757" w:rsidRPr="00DC2757" w:rsidRDefault="00DC2757" w:rsidP="00DC2757">
            <w:pPr>
              <w:spacing w:after="0" w:line="240" w:lineRule="auto"/>
              <w:jc w:val="center"/>
              <w:rPr>
                <w:ins w:id="6608" w:author="Commodore, Sarah" w:date="2023-03-22T16:21:00Z"/>
                <w:rFonts w:ascii="Calibri" w:eastAsia="Times New Roman" w:hAnsi="Calibri" w:cs="Calibri"/>
                <w:color w:val="000000"/>
                <w:sz w:val="20"/>
                <w:szCs w:val="20"/>
              </w:rPr>
            </w:pPr>
            <w:ins w:id="6609" w:author="Commodore, Sarah" w:date="2023-03-22T16:21:00Z">
              <w:r w:rsidRPr="00DC2757">
                <w:rPr>
                  <w:rFonts w:ascii="Calibri" w:eastAsia="Times New Roman" w:hAnsi="Calibri" w:cs="Calibri"/>
                  <w:color w:val="000000"/>
                  <w:sz w:val="20"/>
                  <w:szCs w:val="20"/>
                </w:rPr>
                <w:t>*</w:t>
              </w:r>
            </w:ins>
          </w:p>
        </w:tc>
      </w:tr>
      <w:tr w:rsidR="00DC2757" w:rsidRPr="00DC2757" w14:paraId="21764D67" w14:textId="77777777" w:rsidTr="00DC2757">
        <w:trPr>
          <w:trHeight w:val="260"/>
          <w:ins w:id="6610" w:author="Commodore, Sarah" w:date="2023-03-22T16:21:00Z"/>
        </w:trPr>
        <w:tc>
          <w:tcPr>
            <w:tcW w:w="0" w:type="auto"/>
            <w:tcBorders>
              <w:top w:val="nil"/>
              <w:left w:val="nil"/>
              <w:bottom w:val="nil"/>
              <w:right w:val="nil"/>
            </w:tcBorders>
            <w:shd w:val="clear" w:color="auto" w:fill="auto"/>
            <w:noWrap/>
            <w:vAlign w:val="bottom"/>
            <w:hideMark/>
          </w:tcPr>
          <w:p w14:paraId="09A31089" w14:textId="77777777" w:rsidR="00DC2757" w:rsidRPr="00DC2757" w:rsidRDefault="00DC2757" w:rsidP="00DC2757">
            <w:pPr>
              <w:spacing w:after="0" w:line="240" w:lineRule="auto"/>
              <w:rPr>
                <w:ins w:id="6611" w:author="Commodore, Sarah" w:date="2023-03-22T16:21:00Z"/>
                <w:rFonts w:ascii="Calibri" w:eastAsia="Times New Roman" w:hAnsi="Calibri" w:cs="Calibri"/>
                <w:color w:val="000000"/>
                <w:sz w:val="20"/>
                <w:szCs w:val="20"/>
              </w:rPr>
            </w:pPr>
            <w:ins w:id="6612" w:author="Commodore, Sarah" w:date="2023-03-22T16:21:00Z">
              <w:r w:rsidRPr="00DC2757">
                <w:rPr>
                  <w:rFonts w:ascii="Calibri" w:eastAsia="Times New Roman" w:hAnsi="Calibri" w:cs="Calibri"/>
                  <w:color w:val="000000"/>
                  <w:sz w:val="20"/>
                  <w:szCs w:val="20"/>
                </w:rPr>
                <w:t>ENSG00000129824.16</w:t>
              </w:r>
            </w:ins>
          </w:p>
        </w:tc>
        <w:tc>
          <w:tcPr>
            <w:tcW w:w="0" w:type="auto"/>
            <w:tcBorders>
              <w:top w:val="nil"/>
              <w:left w:val="nil"/>
              <w:bottom w:val="nil"/>
              <w:right w:val="nil"/>
            </w:tcBorders>
            <w:shd w:val="clear" w:color="auto" w:fill="auto"/>
            <w:noWrap/>
            <w:vAlign w:val="bottom"/>
            <w:hideMark/>
          </w:tcPr>
          <w:p w14:paraId="4FBE1B34" w14:textId="77777777" w:rsidR="00DC2757" w:rsidRPr="00DC2757" w:rsidRDefault="00DC2757" w:rsidP="00DC2757">
            <w:pPr>
              <w:spacing w:after="0" w:line="240" w:lineRule="auto"/>
              <w:rPr>
                <w:ins w:id="6613" w:author="Commodore, Sarah" w:date="2023-03-22T16:21:00Z"/>
                <w:rFonts w:ascii="Calibri" w:eastAsia="Times New Roman" w:hAnsi="Calibri" w:cs="Calibri"/>
                <w:color w:val="000000"/>
                <w:sz w:val="20"/>
                <w:szCs w:val="20"/>
              </w:rPr>
            </w:pPr>
            <w:ins w:id="6614" w:author="Commodore, Sarah" w:date="2023-03-22T16:21:00Z">
              <w:r w:rsidRPr="00DC2757">
                <w:rPr>
                  <w:rFonts w:ascii="Calibri" w:eastAsia="Times New Roman" w:hAnsi="Calibri" w:cs="Calibri"/>
                  <w:color w:val="000000"/>
                  <w:sz w:val="20"/>
                  <w:szCs w:val="20"/>
                </w:rPr>
                <w:t>RPS4Y1</w:t>
              </w:r>
            </w:ins>
          </w:p>
        </w:tc>
        <w:tc>
          <w:tcPr>
            <w:tcW w:w="0" w:type="auto"/>
            <w:tcBorders>
              <w:top w:val="nil"/>
              <w:left w:val="nil"/>
              <w:bottom w:val="nil"/>
              <w:right w:val="nil"/>
            </w:tcBorders>
            <w:shd w:val="clear" w:color="auto" w:fill="auto"/>
            <w:noWrap/>
            <w:vAlign w:val="bottom"/>
            <w:hideMark/>
          </w:tcPr>
          <w:p w14:paraId="4B268603" w14:textId="77777777" w:rsidR="00DC2757" w:rsidRPr="00DC2757" w:rsidRDefault="00DC2757" w:rsidP="00DC2757">
            <w:pPr>
              <w:spacing w:after="0" w:line="240" w:lineRule="auto"/>
              <w:jc w:val="center"/>
              <w:rPr>
                <w:ins w:id="6615" w:author="Commodore, Sarah" w:date="2023-03-22T16:21:00Z"/>
                <w:rFonts w:ascii="Calibri" w:eastAsia="Times New Roman" w:hAnsi="Calibri" w:cs="Calibri"/>
                <w:color w:val="000000"/>
                <w:sz w:val="20"/>
                <w:szCs w:val="20"/>
              </w:rPr>
            </w:pPr>
            <w:ins w:id="6616"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1FEFFF0D" w14:textId="77777777" w:rsidR="00DC2757" w:rsidRPr="00DC2757" w:rsidRDefault="00DC2757" w:rsidP="00DC2757">
            <w:pPr>
              <w:spacing w:after="0" w:line="240" w:lineRule="auto"/>
              <w:jc w:val="center"/>
              <w:rPr>
                <w:ins w:id="6617" w:author="Commodore, Sarah" w:date="2023-03-22T16:21:00Z"/>
                <w:rFonts w:ascii="Calibri" w:eastAsia="Times New Roman" w:hAnsi="Calibri" w:cs="Calibri"/>
                <w:color w:val="000000"/>
                <w:sz w:val="20"/>
                <w:szCs w:val="20"/>
              </w:rPr>
            </w:pPr>
            <w:ins w:id="6618" w:author="Commodore, Sarah" w:date="2023-03-22T16:21:00Z">
              <w:r w:rsidRPr="00DC2757">
                <w:rPr>
                  <w:rFonts w:ascii="Calibri" w:eastAsia="Times New Roman" w:hAnsi="Calibri" w:cs="Calibri"/>
                  <w:color w:val="000000"/>
                  <w:sz w:val="20"/>
                  <w:szCs w:val="20"/>
                </w:rPr>
                <w:t>4.6E-03</w:t>
              </w:r>
            </w:ins>
          </w:p>
        </w:tc>
        <w:tc>
          <w:tcPr>
            <w:tcW w:w="0" w:type="auto"/>
            <w:tcBorders>
              <w:top w:val="nil"/>
              <w:left w:val="nil"/>
              <w:bottom w:val="nil"/>
              <w:right w:val="nil"/>
            </w:tcBorders>
            <w:shd w:val="clear" w:color="auto" w:fill="auto"/>
            <w:noWrap/>
            <w:vAlign w:val="bottom"/>
            <w:hideMark/>
          </w:tcPr>
          <w:p w14:paraId="55186705" w14:textId="77777777" w:rsidR="00DC2757" w:rsidRPr="00DC2757" w:rsidRDefault="00DC2757" w:rsidP="00DC2757">
            <w:pPr>
              <w:spacing w:after="0" w:line="240" w:lineRule="auto"/>
              <w:jc w:val="center"/>
              <w:rPr>
                <w:ins w:id="6619" w:author="Commodore, Sarah" w:date="2023-03-22T16:21:00Z"/>
                <w:rFonts w:ascii="Calibri" w:eastAsia="Times New Roman" w:hAnsi="Calibri" w:cs="Calibri"/>
                <w:color w:val="000000"/>
                <w:sz w:val="20"/>
                <w:szCs w:val="20"/>
              </w:rPr>
            </w:pPr>
            <w:ins w:id="6620" w:author="Commodore, Sarah" w:date="2023-03-22T16:21:00Z">
              <w:r w:rsidRPr="00DC2757">
                <w:rPr>
                  <w:rFonts w:ascii="Calibri" w:eastAsia="Times New Roman" w:hAnsi="Calibri" w:cs="Calibri"/>
                  <w:color w:val="000000"/>
                  <w:sz w:val="20"/>
                  <w:szCs w:val="20"/>
                </w:rPr>
                <w:t>1.4E-02</w:t>
              </w:r>
            </w:ins>
          </w:p>
        </w:tc>
        <w:tc>
          <w:tcPr>
            <w:tcW w:w="0" w:type="auto"/>
            <w:tcBorders>
              <w:top w:val="nil"/>
              <w:left w:val="nil"/>
              <w:bottom w:val="nil"/>
              <w:right w:val="nil"/>
            </w:tcBorders>
            <w:shd w:val="clear" w:color="auto" w:fill="auto"/>
            <w:noWrap/>
            <w:vAlign w:val="bottom"/>
            <w:hideMark/>
          </w:tcPr>
          <w:p w14:paraId="243507BB" w14:textId="77777777" w:rsidR="00DC2757" w:rsidRPr="00DC2757" w:rsidRDefault="00DC2757" w:rsidP="00DC2757">
            <w:pPr>
              <w:spacing w:after="0" w:line="240" w:lineRule="auto"/>
              <w:jc w:val="center"/>
              <w:rPr>
                <w:ins w:id="6621" w:author="Commodore, Sarah" w:date="2023-03-22T16:21:00Z"/>
                <w:rFonts w:ascii="Calibri" w:eastAsia="Times New Roman" w:hAnsi="Calibri" w:cs="Calibri"/>
                <w:color w:val="000000"/>
                <w:sz w:val="20"/>
                <w:szCs w:val="20"/>
              </w:rPr>
            </w:pPr>
            <w:ins w:id="6622" w:author="Commodore, Sarah" w:date="2023-03-22T16:21:00Z">
              <w:r w:rsidRPr="00DC2757">
                <w:rPr>
                  <w:rFonts w:ascii="Calibri" w:eastAsia="Times New Roman" w:hAnsi="Calibri" w:cs="Calibri"/>
                  <w:color w:val="000000"/>
                  <w:sz w:val="20"/>
                  <w:szCs w:val="20"/>
                </w:rPr>
                <w:t>*</w:t>
              </w:r>
            </w:ins>
          </w:p>
        </w:tc>
      </w:tr>
      <w:tr w:rsidR="00DC2757" w:rsidRPr="00DC2757" w14:paraId="4C993FCB" w14:textId="77777777" w:rsidTr="00DC2757">
        <w:trPr>
          <w:trHeight w:val="260"/>
          <w:ins w:id="6623" w:author="Commodore, Sarah" w:date="2023-03-22T16:21:00Z"/>
        </w:trPr>
        <w:tc>
          <w:tcPr>
            <w:tcW w:w="0" w:type="auto"/>
            <w:tcBorders>
              <w:top w:val="nil"/>
              <w:left w:val="nil"/>
              <w:bottom w:val="nil"/>
              <w:right w:val="nil"/>
            </w:tcBorders>
            <w:shd w:val="clear" w:color="auto" w:fill="auto"/>
            <w:noWrap/>
            <w:vAlign w:val="bottom"/>
            <w:hideMark/>
          </w:tcPr>
          <w:p w14:paraId="5284324C" w14:textId="77777777" w:rsidR="00DC2757" w:rsidRPr="00DC2757" w:rsidRDefault="00DC2757" w:rsidP="00DC2757">
            <w:pPr>
              <w:spacing w:after="0" w:line="240" w:lineRule="auto"/>
              <w:rPr>
                <w:ins w:id="6624" w:author="Commodore, Sarah" w:date="2023-03-22T16:21:00Z"/>
                <w:rFonts w:ascii="Calibri" w:eastAsia="Times New Roman" w:hAnsi="Calibri" w:cs="Calibri"/>
                <w:color w:val="000000"/>
                <w:sz w:val="20"/>
                <w:szCs w:val="20"/>
              </w:rPr>
            </w:pPr>
            <w:ins w:id="6625" w:author="Commodore, Sarah" w:date="2023-03-22T16:21:00Z">
              <w:r w:rsidRPr="00DC2757">
                <w:rPr>
                  <w:rFonts w:ascii="Calibri" w:eastAsia="Times New Roman" w:hAnsi="Calibri" w:cs="Calibri"/>
                  <w:color w:val="000000"/>
                  <w:sz w:val="20"/>
                  <w:szCs w:val="20"/>
                </w:rPr>
                <w:t>ENSG00000198692.10</w:t>
              </w:r>
            </w:ins>
          </w:p>
        </w:tc>
        <w:tc>
          <w:tcPr>
            <w:tcW w:w="0" w:type="auto"/>
            <w:tcBorders>
              <w:top w:val="nil"/>
              <w:left w:val="nil"/>
              <w:bottom w:val="nil"/>
              <w:right w:val="nil"/>
            </w:tcBorders>
            <w:shd w:val="clear" w:color="auto" w:fill="auto"/>
            <w:noWrap/>
            <w:vAlign w:val="bottom"/>
            <w:hideMark/>
          </w:tcPr>
          <w:p w14:paraId="348A6B32" w14:textId="77777777" w:rsidR="00DC2757" w:rsidRPr="00DC2757" w:rsidRDefault="00DC2757" w:rsidP="00DC2757">
            <w:pPr>
              <w:spacing w:after="0" w:line="240" w:lineRule="auto"/>
              <w:rPr>
                <w:ins w:id="6626" w:author="Commodore, Sarah" w:date="2023-03-22T16:21:00Z"/>
                <w:rFonts w:ascii="Calibri" w:eastAsia="Times New Roman" w:hAnsi="Calibri" w:cs="Calibri"/>
                <w:color w:val="000000"/>
                <w:sz w:val="20"/>
                <w:szCs w:val="20"/>
              </w:rPr>
            </w:pPr>
            <w:ins w:id="6627" w:author="Commodore, Sarah" w:date="2023-03-22T16:21:00Z">
              <w:r w:rsidRPr="00DC2757">
                <w:rPr>
                  <w:rFonts w:ascii="Calibri" w:eastAsia="Times New Roman" w:hAnsi="Calibri" w:cs="Calibri"/>
                  <w:color w:val="000000"/>
                  <w:sz w:val="20"/>
                  <w:szCs w:val="20"/>
                </w:rPr>
                <w:t>EIF1AY</w:t>
              </w:r>
            </w:ins>
          </w:p>
        </w:tc>
        <w:tc>
          <w:tcPr>
            <w:tcW w:w="0" w:type="auto"/>
            <w:tcBorders>
              <w:top w:val="nil"/>
              <w:left w:val="nil"/>
              <w:bottom w:val="nil"/>
              <w:right w:val="nil"/>
            </w:tcBorders>
            <w:shd w:val="clear" w:color="auto" w:fill="auto"/>
            <w:noWrap/>
            <w:vAlign w:val="bottom"/>
            <w:hideMark/>
          </w:tcPr>
          <w:p w14:paraId="3D3F31FC" w14:textId="77777777" w:rsidR="00DC2757" w:rsidRPr="00DC2757" w:rsidRDefault="00DC2757" w:rsidP="00DC2757">
            <w:pPr>
              <w:spacing w:after="0" w:line="240" w:lineRule="auto"/>
              <w:jc w:val="center"/>
              <w:rPr>
                <w:ins w:id="6628" w:author="Commodore, Sarah" w:date="2023-03-22T16:21:00Z"/>
                <w:rFonts w:ascii="Calibri" w:eastAsia="Times New Roman" w:hAnsi="Calibri" w:cs="Calibri"/>
                <w:color w:val="000000"/>
                <w:sz w:val="20"/>
                <w:szCs w:val="20"/>
              </w:rPr>
            </w:pPr>
            <w:ins w:id="6629" w:author="Commodore, Sarah" w:date="2023-03-22T16:21:00Z">
              <w:r w:rsidRPr="00DC2757">
                <w:rPr>
                  <w:rFonts w:ascii="Calibri" w:eastAsia="Times New Roman" w:hAnsi="Calibri" w:cs="Calibri"/>
                  <w:color w:val="000000"/>
                  <w:sz w:val="20"/>
                  <w:szCs w:val="20"/>
                </w:rPr>
                <w:t>6.4E+00</w:t>
              </w:r>
            </w:ins>
          </w:p>
        </w:tc>
        <w:tc>
          <w:tcPr>
            <w:tcW w:w="0" w:type="auto"/>
            <w:tcBorders>
              <w:top w:val="nil"/>
              <w:left w:val="nil"/>
              <w:bottom w:val="nil"/>
              <w:right w:val="nil"/>
            </w:tcBorders>
            <w:shd w:val="clear" w:color="auto" w:fill="auto"/>
            <w:noWrap/>
            <w:vAlign w:val="bottom"/>
            <w:hideMark/>
          </w:tcPr>
          <w:p w14:paraId="3C6D5BB3" w14:textId="77777777" w:rsidR="00DC2757" w:rsidRPr="00DC2757" w:rsidRDefault="00DC2757" w:rsidP="00DC2757">
            <w:pPr>
              <w:spacing w:after="0" w:line="240" w:lineRule="auto"/>
              <w:jc w:val="center"/>
              <w:rPr>
                <w:ins w:id="6630" w:author="Commodore, Sarah" w:date="2023-03-22T16:21:00Z"/>
                <w:rFonts w:ascii="Calibri" w:eastAsia="Times New Roman" w:hAnsi="Calibri" w:cs="Calibri"/>
                <w:color w:val="000000"/>
                <w:sz w:val="20"/>
                <w:szCs w:val="20"/>
              </w:rPr>
            </w:pPr>
            <w:ins w:id="6631" w:author="Commodore, Sarah" w:date="2023-03-22T16:21:00Z">
              <w:r w:rsidRPr="00DC2757">
                <w:rPr>
                  <w:rFonts w:ascii="Calibri" w:eastAsia="Times New Roman" w:hAnsi="Calibri" w:cs="Calibri"/>
                  <w:color w:val="000000"/>
                  <w:sz w:val="20"/>
                  <w:szCs w:val="20"/>
                </w:rPr>
                <w:t>4.9E-03</w:t>
              </w:r>
            </w:ins>
          </w:p>
        </w:tc>
        <w:tc>
          <w:tcPr>
            <w:tcW w:w="0" w:type="auto"/>
            <w:tcBorders>
              <w:top w:val="nil"/>
              <w:left w:val="nil"/>
              <w:bottom w:val="nil"/>
              <w:right w:val="nil"/>
            </w:tcBorders>
            <w:shd w:val="clear" w:color="auto" w:fill="auto"/>
            <w:noWrap/>
            <w:vAlign w:val="bottom"/>
            <w:hideMark/>
          </w:tcPr>
          <w:p w14:paraId="4A63C2FC" w14:textId="77777777" w:rsidR="00DC2757" w:rsidRPr="00DC2757" w:rsidRDefault="00DC2757" w:rsidP="00DC2757">
            <w:pPr>
              <w:spacing w:after="0" w:line="240" w:lineRule="auto"/>
              <w:jc w:val="center"/>
              <w:rPr>
                <w:ins w:id="6632" w:author="Commodore, Sarah" w:date="2023-03-22T16:21:00Z"/>
                <w:rFonts w:ascii="Calibri" w:eastAsia="Times New Roman" w:hAnsi="Calibri" w:cs="Calibri"/>
                <w:color w:val="000000"/>
                <w:sz w:val="20"/>
                <w:szCs w:val="20"/>
              </w:rPr>
            </w:pPr>
            <w:ins w:id="6633" w:author="Commodore, Sarah" w:date="2023-03-22T16:21:00Z">
              <w:r w:rsidRPr="00DC2757">
                <w:rPr>
                  <w:rFonts w:ascii="Calibri" w:eastAsia="Times New Roman" w:hAnsi="Calibri" w:cs="Calibri"/>
                  <w:color w:val="000000"/>
                  <w:sz w:val="20"/>
                  <w:szCs w:val="20"/>
                </w:rPr>
                <w:t>1.5E-02</w:t>
              </w:r>
            </w:ins>
          </w:p>
        </w:tc>
        <w:tc>
          <w:tcPr>
            <w:tcW w:w="0" w:type="auto"/>
            <w:tcBorders>
              <w:top w:val="nil"/>
              <w:left w:val="nil"/>
              <w:bottom w:val="nil"/>
              <w:right w:val="nil"/>
            </w:tcBorders>
            <w:shd w:val="clear" w:color="auto" w:fill="auto"/>
            <w:noWrap/>
            <w:vAlign w:val="bottom"/>
            <w:hideMark/>
          </w:tcPr>
          <w:p w14:paraId="703C1908" w14:textId="77777777" w:rsidR="00DC2757" w:rsidRPr="00DC2757" w:rsidRDefault="00DC2757" w:rsidP="00DC2757">
            <w:pPr>
              <w:spacing w:after="0" w:line="240" w:lineRule="auto"/>
              <w:jc w:val="center"/>
              <w:rPr>
                <w:ins w:id="6634" w:author="Commodore, Sarah" w:date="2023-03-22T16:21:00Z"/>
                <w:rFonts w:ascii="Calibri" w:eastAsia="Times New Roman" w:hAnsi="Calibri" w:cs="Calibri"/>
                <w:color w:val="000000"/>
                <w:sz w:val="20"/>
                <w:szCs w:val="20"/>
              </w:rPr>
            </w:pPr>
            <w:ins w:id="6635" w:author="Commodore, Sarah" w:date="2023-03-22T16:21:00Z">
              <w:r w:rsidRPr="00DC2757">
                <w:rPr>
                  <w:rFonts w:ascii="Calibri" w:eastAsia="Times New Roman" w:hAnsi="Calibri" w:cs="Calibri"/>
                  <w:color w:val="000000"/>
                  <w:sz w:val="20"/>
                  <w:szCs w:val="20"/>
                </w:rPr>
                <w:t>*</w:t>
              </w:r>
            </w:ins>
          </w:p>
        </w:tc>
      </w:tr>
      <w:tr w:rsidR="00DC2757" w:rsidRPr="00DC2757" w14:paraId="6DF7C13C" w14:textId="77777777" w:rsidTr="00DC2757">
        <w:trPr>
          <w:trHeight w:val="270"/>
          <w:ins w:id="6636" w:author="Commodore, Sarah" w:date="2023-03-22T16:21:00Z"/>
        </w:trPr>
        <w:tc>
          <w:tcPr>
            <w:tcW w:w="0" w:type="auto"/>
            <w:tcBorders>
              <w:top w:val="nil"/>
              <w:left w:val="nil"/>
              <w:bottom w:val="single" w:sz="8" w:space="0" w:color="auto"/>
              <w:right w:val="nil"/>
            </w:tcBorders>
            <w:shd w:val="clear" w:color="auto" w:fill="auto"/>
            <w:noWrap/>
            <w:vAlign w:val="bottom"/>
            <w:hideMark/>
          </w:tcPr>
          <w:p w14:paraId="2E311A33" w14:textId="77777777" w:rsidR="00DC2757" w:rsidRPr="00DC2757" w:rsidRDefault="00DC2757" w:rsidP="00DC2757">
            <w:pPr>
              <w:spacing w:after="0" w:line="240" w:lineRule="auto"/>
              <w:rPr>
                <w:ins w:id="6637" w:author="Commodore, Sarah" w:date="2023-03-22T16:21:00Z"/>
                <w:rFonts w:ascii="Calibri" w:eastAsia="Times New Roman" w:hAnsi="Calibri" w:cs="Calibri"/>
                <w:color w:val="000000"/>
                <w:sz w:val="20"/>
                <w:szCs w:val="20"/>
              </w:rPr>
            </w:pPr>
            <w:ins w:id="6638" w:author="Commodore, Sarah" w:date="2023-03-22T16:21:00Z">
              <w:r w:rsidRPr="00DC2757">
                <w:rPr>
                  <w:rFonts w:ascii="Calibri" w:eastAsia="Times New Roman" w:hAnsi="Calibri" w:cs="Calibri"/>
                  <w:color w:val="000000"/>
                  <w:sz w:val="20"/>
                  <w:szCs w:val="20"/>
                </w:rPr>
                <w:t>ENSG00000177257.3</w:t>
              </w:r>
            </w:ins>
          </w:p>
        </w:tc>
        <w:tc>
          <w:tcPr>
            <w:tcW w:w="0" w:type="auto"/>
            <w:tcBorders>
              <w:top w:val="nil"/>
              <w:left w:val="nil"/>
              <w:bottom w:val="single" w:sz="8" w:space="0" w:color="auto"/>
              <w:right w:val="nil"/>
            </w:tcBorders>
            <w:shd w:val="clear" w:color="auto" w:fill="auto"/>
            <w:noWrap/>
            <w:vAlign w:val="bottom"/>
            <w:hideMark/>
          </w:tcPr>
          <w:p w14:paraId="2CC6ECFF" w14:textId="77777777" w:rsidR="00DC2757" w:rsidRPr="00DC2757" w:rsidRDefault="00DC2757" w:rsidP="00DC2757">
            <w:pPr>
              <w:spacing w:after="0" w:line="240" w:lineRule="auto"/>
              <w:rPr>
                <w:ins w:id="6639" w:author="Commodore, Sarah" w:date="2023-03-22T16:21:00Z"/>
                <w:rFonts w:ascii="Calibri" w:eastAsia="Times New Roman" w:hAnsi="Calibri" w:cs="Calibri"/>
                <w:color w:val="000000"/>
                <w:sz w:val="20"/>
                <w:szCs w:val="20"/>
              </w:rPr>
            </w:pPr>
            <w:ins w:id="6640" w:author="Commodore, Sarah" w:date="2023-03-22T16:21:00Z">
              <w:r w:rsidRPr="00DC2757">
                <w:rPr>
                  <w:rFonts w:ascii="Calibri" w:eastAsia="Times New Roman" w:hAnsi="Calibri" w:cs="Calibri"/>
                  <w:color w:val="000000"/>
                  <w:sz w:val="20"/>
                  <w:szCs w:val="20"/>
                </w:rPr>
                <w:t>DEFB4B</w:t>
              </w:r>
            </w:ins>
          </w:p>
        </w:tc>
        <w:tc>
          <w:tcPr>
            <w:tcW w:w="0" w:type="auto"/>
            <w:tcBorders>
              <w:top w:val="nil"/>
              <w:left w:val="nil"/>
              <w:bottom w:val="single" w:sz="8" w:space="0" w:color="auto"/>
              <w:right w:val="nil"/>
            </w:tcBorders>
            <w:shd w:val="clear" w:color="auto" w:fill="auto"/>
            <w:noWrap/>
            <w:vAlign w:val="bottom"/>
            <w:hideMark/>
          </w:tcPr>
          <w:p w14:paraId="667EBDA3" w14:textId="77777777" w:rsidR="00DC2757" w:rsidRPr="00DC2757" w:rsidRDefault="00DC2757" w:rsidP="00DC2757">
            <w:pPr>
              <w:spacing w:after="0" w:line="240" w:lineRule="auto"/>
              <w:jc w:val="center"/>
              <w:rPr>
                <w:ins w:id="6641" w:author="Commodore, Sarah" w:date="2023-03-22T16:21:00Z"/>
                <w:rFonts w:ascii="Calibri" w:eastAsia="Times New Roman" w:hAnsi="Calibri" w:cs="Calibri"/>
                <w:color w:val="000000"/>
                <w:sz w:val="20"/>
                <w:szCs w:val="20"/>
              </w:rPr>
            </w:pPr>
            <w:ins w:id="6642" w:author="Commodore, Sarah" w:date="2023-03-22T16:21:00Z">
              <w:r w:rsidRPr="00DC2757">
                <w:rPr>
                  <w:rFonts w:ascii="Calibri" w:eastAsia="Times New Roman" w:hAnsi="Calibri" w:cs="Calibri"/>
                  <w:color w:val="000000"/>
                  <w:sz w:val="20"/>
                  <w:szCs w:val="20"/>
                </w:rPr>
                <w:t>7.2E+00</w:t>
              </w:r>
            </w:ins>
          </w:p>
        </w:tc>
        <w:tc>
          <w:tcPr>
            <w:tcW w:w="0" w:type="auto"/>
            <w:tcBorders>
              <w:top w:val="nil"/>
              <w:left w:val="nil"/>
              <w:bottom w:val="single" w:sz="8" w:space="0" w:color="auto"/>
              <w:right w:val="nil"/>
            </w:tcBorders>
            <w:shd w:val="clear" w:color="auto" w:fill="auto"/>
            <w:noWrap/>
            <w:vAlign w:val="bottom"/>
            <w:hideMark/>
          </w:tcPr>
          <w:p w14:paraId="273E0F9A" w14:textId="77777777" w:rsidR="00DC2757" w:rsidRPr="00DC2757" w:rsidRDefault="00DC2757" w:rsidP="00DC2757">
            <w:pPr>
              <w:spacing w:after="0" w:line="240" w:lineRule="auto"/>
              <w:jc w:val="center"/>
              <w:rPr>
                <w:ins w:id="6643" w:author="Commodore, Sarah" w:date="2023-03-22T16:21:00Z"/>
                <w:rFonts w:ascii="Calibri" w:eastAsia="Times New Roman" w:hAnsi="Calibri" w:cs="Calibri"/>
                <w:color w:val="000000"/>
                <w:sz w:val="20"/>
                <w:szCs w:val="20"/>
              </w:rPr>
            </w:pPr>
            <w:ins w:id="6644" w:author="Commodore, Sarah" w:date="2023-03-22T16:21:00Z">
              <w:r w:rsidRPr="00DC2757">
                <w:rPr>
                  <w:rFonts w:ascii="Calibri" w:eastAsia="Times New Roman" w:hAnsi="Calibri" w:cs="Calibri"/>
                  <w:color w:val="000000"/>
                  <w:sz w:val="20"/>
                  <w:szCs w:val="20"/>
                </w:rPr>
                <w:t>2.1E-03</w:t>
              </w:r>
            </w:ins>
          </w:p>
        </w:tc>
        <w:tc>
          <w:tcPr>
            <w:tcW w:w="0" w:type="auto"/>
            <w:tcBorders>
              <w:top w:val="nil"/>
              <w:left w:val="nil"/>
              <w:bottom w:val="single" w:sz="8" w:space="0" w:color="auto"/>
              <w:right w:val="nil"/>
            </w:tcBorders>
            <w:shd w:val="clear" w:color="auto" w:fill="auto"/>
            <w:noWrap/>
            <w:vAlign w:val="bottom"/>
            <w:hideMark/>
          </w:tcPr>
          <w:p w14:paraId="12E94451" w14:textId="77777777" w:rsidR="00DC2757" w:rsidRPr="00DC2757" w:rsidRDefault="00DC2757" w:rsidP="00DC2757">
            <w:pPr>
              <w:spacing w:after="0" w:line="240" w:lineRule="auto"/>
              <w:jc w:val="center"/>
              <w:rPr>
                <w:ins w:id="6645" w:author="Commodore, Sarah" w:date="2023-03-22T16:21:00Z"/>
                <w:rFonts w:ascii="Calibri" w:eastAsia="Times New Roman" w:hAnsi="Calibri" w:cs="Calibri"/>
                <w:color w:val="000000"/>
                <w:sz w:val="20"/>
                <w:szCs w:val="20"/>
              </w:rPr>
            </w:pPr>
            <w:ins w:id="6646" w:author="Commodore, Sarah" w:date="2023-03-22T16:21:00Z">
              <w:r w:rsidRPr="00DC2757">
                <w:rPr>
                  <w:rFonts w:ascii="Calibri" w:eastAsia="Times New Roman" w:hAnsi="Calibri" w:cs="Calibri"/>
                  <w:color w:val="000000"/>
                  <w:sz w:val="20"/>
                  <w:szCs w:val="20"/>
                </w:rPr>
                <w:t>7.3E-03</w:t>
              </w:r>
            </w:ins>
          </w:p>
        </w:tc>
        <w:tc>
          <w:tcPr>
            <w:tcW w:w="0" w:type="auto"/>
            <w:tcBorders>
              <w:top w:val="nil"/>
              <w:left w:val="nil"/>
              <w:bottom w:val="single" w:sz="8" w:space="0" w:color="auto"/>
              <w:right w:val="nil"/>
            </w:tcBorders>
            <w:shd w:val="clear" w:color="auto" w:fill="auto"/>
            <w:noWrap/>
            <w:vAlign w:val="bottom"/>
            <w:hideMark/>
          </w:tcPr>
          <w:p w14:paraId="19EE81D6" w14:textId="77777777" w:rsidR="00DC2757" w:rsidRPr="00DC2757" w:rsidRDefault="00DC2757" w:rsidP="00DC2757">
            <w:pPr>
              <w:spacing w:after="0" w:line="240" w:lineRule="auto"/>
              <w:jc w:val="center"/>
              <w:rPr>
                <w:ins w:id="6647" w:author="Commodore, Sarah" w:date="2023-03-22T16:21:00Z"/>
                <w:rFonts w:ascii="Calibri" w:eastAsia="Times New Roman" w:hAnsi="Calibri" w:cs="Calibri"/>
                <w:color w:val="000000"/>
                <w:sz w:val="20"/>
                <w:szCs w:val="20"/>
              </w:rPr>
            </w:pPr>
            <w:ins w:id="6648" w:author="Commodore, Sarah" w:date="2023-03-22T16:21:00Z">
              <w:r w:rsidRPr="00DC2757">
                <w:rPr>
                  <w:rFonts w:ascii="Calibri" w:eastAsia="Times New Roman" w:hAnsi="Calibri" w:cs="Calibri"/>
                  <w:color w:val="000000"/>
                  <w:sz w:val="20"/>
                  <w:szCs w:val="20"/>
                </w:rPr>
                <w:t>*</w:t>
              </w:r>
            </w:ins>
          </w:p>
        </w:tc>
      </w:tr>
    </w:tbl>
    <w:p w14:paraId="45709F2D" w14:textId="45DFB417" w:rsidR="00120815" w:rsidRDefault="00120815" w:rsidP="00D31EA1">
      <w:pPr>
        <w:pStyle w:val="EndNoteBibliography"/>
        <w:spacing w:line="276" w:lineRule="auto"/>
        <w:ind w:left="720" w:hanging="720"/>
        <w:jc w:val="both"/>
        <w:rPr>
          <w:ins w:id="6649" w:author="Commodore, Sarah" w:date="2023-03-22T16:22:00Z"/>
          <w:b/>
          <w:bCs/>
        </w:rPr>
      </w:pPr>
    </w:p>
    <w:tbl>
      <w:tblPr>
        <w:tblW w:w="10360" w:type="dxa"/>
        <w:tblLook w:val="04A0" w:firstRow="1" w:lastRow="0" w:firstColumn="1" w:lastColumn="0" w:noHBand="0" w:noVBand="1"/>
      </w:tblPr>
      <w:tblGrid>
        <w:gridCol w:w="1960"/>
        <w:gridCol w:w="1360"/>
        <w:gridCol w:w="960"/>
        <w:gridCol w:w="973"/>
        <w:gridCol w:w="973"/>
        <w:gridCol w:w="1097"/>
        <w:gridCol w:w="1097"/>
        <w:gridCol w:w="1004"/>
        <w:gridCol w:w="937"/>
      </w:tblGrid>
      <w:tr w:rsidR="00DC2757" w:rsidRPr="00DC2757" w14:paraId="7B67C1AF" w14:textId="77777777" w:rsidTr="00DC2757">
        <w:trPr>
          <w:trHeight w:val="230"/>
          <w:ins w:id="6650" w:author="Commodore, Sarah" w:date="2023-03-22T16:22:00Z"/>
        </w:trPr>
        <w:tc>
          <w:tcPr>
            <w:tcW w:w="10360" w:type="dxa"/>
            <w:gridSpan w:val="9"/>
            <w:tcBorders>
              <w:top w:val="nil"/>
              <w:left w:val="nil"/>
              <w:bottom w:val="nil"/>
              <w:right w:val="nil"/>
            </w:tcBorders>
            <w:shd w:val="clear" w:color="auto" w:fill="auto"/>
            <w:noWrap/>
            <w:vAlign w:val="center"/>
            <w:hideMark/>
          </w:tcPr>
          <w:p w14:paraId="23FEA760" w14:textId="77777777" w:rsidR="00DC2757" w:rsidRPr="00DC2757" w:rsidRDefault="00DC2757" w:rsidP="00DC2757">
            <w:pPr>
              <w:spacing w:after="0" w:line="240" w:lineRule="auto"/>
              <w:rPr>
                <w:ins w:id="6651" w:author="Commodore, Sarah" w:date="2023-03-22T16:22:00Z"/>
                <w:rFonts w:ascii="Arial" w:eastAsia="Times New Roman" w:hAnsi="Arial" w:cs="Arial"/>
                <w:b/>
                <w:bCs/>
                <w:color w:val="222222"/>
                <w:sz w:val="18"/>
                <w:szCs w:val="18"/>
              </w:rPr>
            </w:pPr>
            <w:ins w:id="6652" w:author="Commodore, Sarah" w:date="2023-03-22T16:22:00Z">
              <w:r w:rsidRPr="00DC2757">
                <w:rPr>
                  <w:rFonts w:ascii="Arial" w:eastAsia="Times New Roman" w:hAnsi="Arial" w:cs="Arial"/>
                  <w:b/>
                  <w:bCs/>
                  <w:color w:val="222222"/>
                  <w:sz w:val="18"/>
                  <w:szCs w:val="18"/>
                </w:rPr>
                <w:t>Supplementary Table 2: Top 10 Significant Genes when comparing statistical models with all study participants (Model A) and study participants from Pueblo only (Model P).</w:t>
              </w:r>
              <w:r w:rsidRPr="00DC2757">
                <w:rPr>
                  <w:rFonts w:ascii="Arial" w:eastAsia="Times New Roman" w:hAnsi="Arial" w:cs="Arial"/>
                  <w:color w:val="000000"/>
                  <w:sz w:val="18"/>
                  <w:szCs w:val="18"/>
                </w:rPr>
                <w:t> </w:t>
              </w:r>
            </w:ins>
          </w:p>
        </w:tc>
      </w:tr>
      <w:tr w:rsidR="00DC2757" w:rsidRPr="00DC2757" w14:paraId="6F1C6FF9" w14:textId="77777777" w:rsidTr="00DC2757">
        <w:trPr>
          <w:trHeight w:val="740"/>
          <w:ins w:id="6653" w:author="Commodore, Sarah" w:date="2023-03-22T16:22:00Z"/>
        </w:trPr>
        <w:tc>
          <w:tcPr>
            <w:tcW w:w="1960" w:type="dxa"/>
            <w:tcBorders>
              <w:top w:val="nil"/>
              <w:left w:val="nil"/>
              <w:bottom w:val="single" w:sz="8" w:space="0" w:color="auto"/>
              <w:right w:val="nil"/>
            </w:tcBorders>
            <w:shd w:val="clear" w:color="auto" w:fill="auto"/>
            <w:noWrap/>
            <w:vAlign w:val="center"/>
            <w:hideMark/>
          </w:tcPr>
          <w:p w14:paraId="567E5AC9" w14:textId="77777777" w:rsidR="00DC2757" w:rsidRPr="00DC2757" w:rsidRDefault="00DC2757" w:rsidP="00DC2757">
            <w:pPr>
              <w:spacing w:after="0" w:line="240" w:lineRule="auto"/>
              <w:rPr>
                <w:ins w:id="6654" w:author="Commodore, Sarah" w:date="2023-03-22T16:22:00Z"/>
                <w:rFonts w:ascii="Calibri" w:eastAsia="Times New Roman" w:hAnsi="Calibri" w:cs="Calibri"/>
                <w:b/>
                <w:bCs/>
                <w:color w:val="000000"/>
              </w:rPr>
            </w:pPr>
            <w:proofErr w:type="spellStart"/>
            <w:ins w:id="6655" w:author="Commodore, Sarah" w:date="2023-03-22T16:22:00Z">
              <w:r w:rsidRPr="00DC2757">
                <w:rPr>
                  <w:rFonts w:ascii="Calibri" w:eastAsia="Times New Roman" w:hAnsi="Calibri" w:cs="Calibri"/>
                  <w:b/>
                  <w:bCs/>
                  <w:color w:val="000000"/>
                </w:rPr>
                <w:t>Ensembl</w:t>
              </w:r>
              <w:proofErr w:type="spellEnd"/>
              <w:r w:rsidRPr="00DC2757">
                <w:rPr>
                  <w:rFonts w:ascii="Calibri" w:eastAsia="Times New Roman" w:hAnsi="Calibri" w:cs="Calibri"/>
                  <w:b/>
                  <w:bCs/>
                  <w:color w:val="000000"/>
                </w:rPr>
                <w:t xml:space="preserve"> ID</w:t>
              </w:r>
            </w:ins>
          </w:p>
        </w:tc>
        <w:tc>
          <w:tcPr>
            <w:tcW w:w="1360" w:type="dxa"/>
            <w:tcBorders>
              <w:top w:val="nil"/>
              <w:left w:val="nil"/>
              <w:bottom w:val="single" w:sz="8" w:space="0" w:color="auto"/>
              <w:right w:val="nil"/>
            </w:tcBorders>
            <w:shd w:val="clear" w:color="auto" w:fill="auto"/>
            <w:noWrap/>
            <w:vAlign w:val="center"/>
            <w:hideMark/>
          </w:tcPr>
          <w:p w14:paraId="486DAB28" w14:textId="77777777" w:rsidR="00DC2757" w:rsidRPr="00DC2757" w:rsidRDefault="00DC2757" w:rsidP="00DC2757">
            <w:pPr>
              <w:spacing w:after="0" w:line="240" w:lineRule="auto"/>
              <w:rPr>
                <w:ins w:id="6656" w:author="Commodore, Sarah" w:date="2023-03-22T16:22:00Z"/>
                <w:rFonts w:ascii="Calibri" w:eastAsia="Times New Roman" w:hAnsi="Calibri" w:cs="Calibri"/>
                <w:b/>
                <w:bCs/>
                <w:color w:val="000000"/>
              </w:rPr>
            </w:pPr>
            <w:ins w:id="6657" w:author="Commodore, Sarah" w:date="2023-03-22T16:22:00Z">
              <w:r w:rsidRPr="00DC2757">
                <w:rPr>
                  <w:rFonts w:ascii="Calibri" w:eastAsia="Times New Roman" w:hAnsi="Calibri" w:cs="Calibri"/>
                  <w:b/>
                  <w:bCs/>
                  <w:color w:val="000000"/>
                </w:rPr>
                <w:t>Gene Symbol</w:t>
              </w:r>
            </w:ins>
          </w:p>
        </w:tc>
        <w:tc>
          <w:tcPr>
            <w:tcW w:w="960" w:type="dxa"/>
            <w:tcBorders>
              <w:top w:val="nil"/>
              <w:left w:val="nil"/>
              <w:bottom w:val="single" w:sz="8" w:space="0" w:color="auto"/>
              <w:right w:val="nil"/>
            </w:tcBorders>
            <w:shd w:val="clear" w:color="000000" w:fill="FFFFFF"/>
            <w:vAlign w:val="center"/>
            <w:hideMark/>
          </w:tcPr>
          <w:p w14:paraId="324C0B14" w14:textId="77777777" w:rsidR="00DC2757" w:rsidRPr="00DC2757" w:rsidRDefault="00DC2757" w:rsidP="00DC2757">
            <w:pPr>
              <w:spacing w:after="0" w:line="240" w:lineRule="auto"/>
              <w:rPr>
                <w:ins w:id="6658" w:author="Commodore, Sarah" w:date="2023-03-22T16:22:00Z"/>
                <w:rFonts w:ascii="Arial" w:eastAsia="Times New Roman" w:hAnsi="Arial" w:cs="Arial"/>
                <w:b/>
                <w:bCs/>
                <w:color w:val="222222"/>
                <w:sz w:val="18"/>
                <w:szCs w:val="18"/>
              </w:rPr>
            </w:pPr>
            <w:ins w:id="6659" w:author="Commodore, Sarah" w:date="2023-03-22T16:22:00Z">
              <w:r w:rsidRPr="00DC2757">
                <w:rPr>
                  <w:rFonts w:ascii="Arial" w:eastAsia="Times New Roman" w:hAnsi="Arial" w:cs="Arial"/>
                  <w:b/>
                  <w:bCs/>
                  <w:color w:val="222222"/>
                  <w:sz w:val="18"/>
                  <w:szCs w:val="18"/>
                </w:rPr>
                <w:t>Gene Type</w:t>
              </w:r>
            </w:ins>
          </w:p>
        </w:tc>
        <w:tc>
          <w:tcPr>
            <w:tcW w:w="960" w:type="dxa"/>
            <w:tcBorders>
              <w:top w:val="nil"/>
              <w:left w:val="nil"/>
              <w:bottom w:val="single" w:sz="8" w:space="0" w:color="auto"/>
              <w:right w:val="nil"/>
            </w:tcBorders>
            <w:shd w:val="clear" w:color="000000" w:fill="FFFFFF"/>
            <w:vAlign w:val="center"/>
            <w:hideMark/>
          </w:tcPr>
          <w:p w14:paraId="2A51C72C" w14:textId="77777777" w:rsidR="00DC2757" w:rsidRPr="00DC2757" w:rsidRDefault="00DC2757" w:rsidP="00DC2757">
            <w:pPr>
              <w:spacing w:after="0" w:line="240" w:lineRule="auto"/>
              <w:jc w:val="right"/>
              <w:rPr>
                <w:ins w:id="6660" w:author="Commodore, Sarah" w:date="2023-03-22T16:22:00Z"/>
                <w:rFonts w:ascii="Arial" w:eastAsia="Times New Roman" w:hAnsi="Arial" w:cs="Arial"/>
                <w:b/>
                <w:bCs/>
                <w:color w:val="222222"/>
                <w:sz w:val="18"/>
                <w:szCs w:val="18"/>
              </w:rPr>
            </w:pPr>
            <w:ins w:id="6661"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A)</w:t>
              </w:r>
            </w:ins>
          </w:p>
        </w:tc>
        <w:tc>
          <w:tcPr>
            <w:tcW w:w="960" w:type="dxa"/>
            <w:tcBorders>
              <w:top w:val="nil"/>
              <w:left w:val="nil"/>
              <w:bottom w:val="single" w:sz="8" w:space="0" w:color="auto"/>
              <w:right w:val="nil"/>
            </w:tcBorders>
            <w:shd w:val="clear" w:color="000000" w:fill="FFFFFF"/>
            <w:vAlign w:val="center"/>
            <w:hideMark/>
          </w:tcPr>
          <w:p w14:paraId="1E52B2B6" w14:textId="77777777" w:rsidR="00DC2757" w:rsidRPr="00DC2757" w:rsidRDefault="00DC2757" w:rsidP="00DC2757">
            <w:pPr>
              <w:spacing w:after="0" w:line="240" w:lineRule="auto"/>
              <w:jc w:val="right"/>
              <w:rPr>
                <w:ins w:id="6662" w:author="Commodore, Sarah" w:date="2023-03-22T16:22:00Z"/>
                <w:rFonts w:ascii="Arial" w:eastAsia="Times New Roman" w:hAnsi="Arial" w:cs="Arial"/>
                <w:b/>
                <w:bCs/>
                <w:color w:val="222222"/>
                <w:sz w:val="18"/>
                <w:szCs w:val="18"/>
              </w:rPr>
            </w:pPr>
            <w:ins w:id="6663"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(Mod P)</w:t>
              </w:r>
            </w:ins>
          </w:p>
        </w:tc>
        <w:tc>
          <w:tcPr>
            <w:tcW w:w="960" w:type="dxa"/>
            <w:tcBorders>
              <w:top w:val="nil"/>
              <w:left w:val="nil"/>
              <w:bottom w:val="single" w:sz="8" w:space="0" w:color="auto"/>
              <w:right w:val="nil"/>
            </w:tcBorders>
            <w:shd w:val="clear" w:color="000000" w:fill="FFFFFF"/>
            <w:vAlign w:val="center"/>
            <w:hideMark/>
          </w:tcPr>
          <w:p w14:paraId="659EADC8" w14:textId="77777777" w:rsidR="00DC2757" w:rsidRPr="00DC2757" w:rsidRDefault="00DC2757" w:rsidP="00DC2757">
            <w:pPr>
              <w:spacing w:after="0" w:line="240" w:lineRule="auto"/>
              <w:jc w:val="center"/>
              <w:rPr>
                <w:ins w:id="6664" w:author="Commodore, Sarah" w:date="2023-03-22T16:22:00Z"/>
                <w:rFonts w:ascii="Arial" w:eastAsia="Times New Roman" w:hAnsi="Arial" w:cs="Arial"/>
                <w:b/>
                <w:bCs/>
                <w:color w:val="222222"/>
                <w:sz w:val="18"/>
                <w:szCs w:val="18"/>
              </w:rPr>
            </w:pPr>
            <w:ins w:id="6665"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 xml:space="preserve">(FC) </w:t>
              </w:r>
              <w:proofErr w:type="gramStart"/>
              <w:r w:rsidRPr="00DC2757">
                <w:rPr>
                  <w:rFonts w:ascii="Arial" w:eastAsia="Times New Roman" w:hAnsi="Arial" w:cs="Arial"/>
                  <w:b/>
                  <w:bCs/>
                  <w:color w:val="222222"/>
                  <w:sz w:val="18"/>
                  <w:szCs w:val="18"/>
                </w:rPr>
                <w:t>Difference  (</w:t>
              </w:r>
              <w:proofErr w:type="gramEnd"/>
              <w:r w:rsidRPr="00DC2757">
                <w:rPr>
                  <w:rFonts w:ascii="Arial" w:eastAsia="Times New Roman" w:hAnsi="Arial" w:cs="Arial"/>
                  <w:b/>
                  <w:bCs/>
                  <w:color w:val="222222"/>
                  <w:sz w:val="18"/>
                  <w:szCs w:val="18"/>
                </w:rPr>
                <w:t>P - A)</w:t>
              </w:r>
            </w:ins>
          </w:p>
        </w:tc>
        <w:tc>
          <w:tcPr>
            <w:tcW w:w="960" w:type="dxa"/>
            <w:tcBorders>
              <w:top w:val="nil"/>
              <w:left w:val="nil"/>
              <w:bottom w:val="single" w:sz="8" w:space="0" w:color="auto"/>
              <w:right w:val="nil"/>
            </w:tcBorders>
            <w:shd w:val="clear" w:color="000000" w:fill="FFFFFF"/>
            <w:vAlign w:val="center"/>
            <w:hideMark/>
          </w:tcPr>
          <w:p w14:paraId="137DBE4E" w14:textId="77777777" w:rsidR="00DC2757" w:rsidRPr="00DC2757" w:rsidRDefault="00DC2757" w:rsidP="00DC2757">
            <w:pPr>
              <w:spacing w:after="0" w:line="240" w:lineRule="auto"/>
              <w:jc w:val="center"/>
              <w:rPr>
                <w:ins w:id="6666" w:author="Commodore, Sarah" w:date="2023-03-22T16:22:00Z"/>
                <w:rFonts w:ascii="Arial" w:eastAsia="Times New Roman" w:hAnsi="Arial" w:cs="Arial"/>
                <w:b/>
                <w:bCs/>
                <w:color w:val="222222"/>
                <w:sz w:val="18"/>
                <w:szCs w:val="18"/>
              </w:rPr>
            </w:pPr>
            <w:ins w:id="6667" w:author="Commodore, Sarah" w:date="2023-03-22T16:22:00Z">
              <w:r w:rsidRPr="00DC2757">
                <w:rPr>
                  <w:rFonts w:ascii="Arial" w:eastAsia="Times New Roman" w:hAnsi="Arial" w:cs="Arial"/>
                  <w:b/>
                  <w:bCs/>
                  <w:color w:val="222222"/>
                  <w:sz w:val="18"/>
                  <w:szCs w:val="18"/>
                </w:rPr>
                <w:t>Log</w:t>
              </w:r>
              <w:r w:rsidRPr="00DC2757">
                <w:rPr>
                  <w:rFonts w:ascii="Arial" w:eastAsia="Times New Roman" w:hAnsi="Arial" w:cs="Arial"/>
                  <w:b/>
                  <w:bCs/>
                  <w:color w:val="222222"/>
                  <w:sz w:val="18"/>
                  <w:szCs w:val="18"/>
                  <w:vertAlign w:val="subscript"/>
                </w:rPr>
                <w:t>2</w:t>
              </w:r>
              <w:r w:rsidRPr="00DC2757">
                <w:rPr>
                  <w:rFonts w:ascii="Arial" w:eastAsia="Times New Roman" w:hAnsi="Arial" w:cs="Arial"/>
                  <w:b/>
                  <w:bCs/>
                  <w:color w:val="222222"/>
                  <w:sz w:val="18"/>
                  <w:szCs w:val="18"/>
                </w:rPr>
                <w:t>(FC) Difference (%)</w:t>
              </w:r>
            </w:ins>
          </w:p>
        </w:tc>
        <w:tc>
          <w:tcPr>
            <w:tcW w:w="1120" w:type="dxa"/>
            <w:tcBorders>
              <w:top w:val="nil"/>
              <w:left w:val="nil"/>
              <w:bottom w:val="single" w:sz="8" w:space="0" w:color="auto"/>
              <w:right w:val="nil"/>
            </w:tcBorders>
            <w:shd w:val="clear" w:color="000000" w:fill="FFFFFF"/>
            <w:vAlign w:val="center"/>
            <w:hideMark/>
          </w:tcPr>
          <w:p w14:paraId="59FA7859" w14:textId="77777777" w:rsidR="00DC2757" w:rsidRPr="00DC2757" w:rsidRDefault="00DC2757" w:rsidP="00DC2757">
            <w:pPr>
              <w:spacing w:after="0" w:line="240" w:lineRule="auto"/>
              <w:jc w:val="center"/>
              <w:rPr>
                <w:ins w:id="6668" w:author="Commodore, Sarah" w:date="2023-03-22T16:22:00Z"/>
                <w:rFonts w:ascii="Arial" w:eastAsia="Times New Roman" w:hAnsi="Arial" w:cs="Arial"/>
                <w:b/>
                <w:bCs/>
                <w:color w:val="222222"/>
                <w:sz w:val="18"/>
                <w:szCs w:val="18"/>
              </w:rPr>
            </w:pPr>
            <w:ins w:id="6669"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A)</w:t>
              </w:r>
            </w:ins>
          </w:p>
        </w:tc>
        <w:tc>
          <w:tcPr>
            <w:tcW w:w="1120" w:type="dxa"/>
            <w:tcBorders>
              <w:top w:val="nil"/>
              <w:left w:val="nil"/>
              <w:bottom w:val="single" w:sz="8" w:space="0" w:color="auto"/>
              <w:right w:val="nil"/>
            </w:tcBorders>
            <w:shd w:val="clear" w:color="000000" w:fill="FFFFFF"/>
            <w:vAlign w:val="center"/>
            <w:hideMark/>
          </w:tcPr>
          <w:p w14:paraId="78E7C924" w14:textId="77777777" w:rsidR="00DC2757" w:rsidRPr="00DC2757" w:rsidRDefault="00DC2757" w:rsidP="00DC2757">
            <w:pPr>
              <w:spacing w:after="0" w:line="240" w:lineRule="auto"/>
              <w:jc w:val="center"/>
              <w:rPr>
                <w:ins w:id="6670" w:author="Commodore, Sarah" w:date="2023-03-22T16:22:00Z"/>
                <w:rFonts w:ascii="Arial" w:eastAsia="Times New Roman" w:hAnsi="Arial" w:cs="Arial"/>
                <w:b/>
                <w:bCs/>
                <w:color w:val="222222"/>
                <w:sz w:val="18"/>
                <w:szCs w:val="18"/>
              </w:rPr>
            </w:pPr>
            <w:ins w:id="6671" w:author="Commodore, Sarah" w:date="2023-03-22T16:22:00Z">
              <w:r w:rsidRPr="00DC2757">
                <w:rPr>
                  <w:rFonts w:ascii="Arial" w:eastAsia="Times New Roman" w:hAnsi="Arial" w:cs="Arial"/>
                  <w:b/>
                  <w:bCs/>
                  <w:color w:val="222222"/>
                  <w:sz w:val="18"/>
                  <w:szCs w:val="18"/>
                </w:rPr>
                <w:t xml:space="preserve">FDR   </w:t>
              </w:r>
              <w:proofErr w:type="gramStart"/>
              <w:r w:rsidRPr="00DC2757">
                <w:rPr>
                  <w:rFonts w:ascii="Arial" w:eastAsia="Times New Roman" w:hAnsi="Arial" w:cs="Arial"/>
                  <w:b/>
                  <w:bCs/>
                  <w:color w:val="222222"/>
                  <w:sz w:val="18"/>
                  <w:szCs w:val="18"/>
                </w:rPr>
                <w:t xml:space="preserve">   (</w:t>
              </w:r>
              <w:proofErr w:type="gramEnd"/>
              <w:r w:rsidRPr="00DC2757">
                <w:rPr>
                  <w:rFonts w:ascii="Arial" w:eastAsia="Times New Roman" w:hAnsi="Arial" w:cs="Arial"/>
                  <w:b/>
                  <w:bCs/>
                  <w:color w:val="222222"/>
                  <w:sz w:val="18"/>
                  <w:szCs w:val="18"/>
                </w:rPr>
                <w:t>Mod P)</w:t>
              </w:r>
            </w:ins>
          </w:p>
        </w:tc>
      </w:tr>
      <w:tr w:rsidR="00DC2757" w:rsidRPr="00DC2757" w14:paraId="5090B94A" w14:textId="77777777" w:rsidTr="00DC2757">
        <w:trPr>
          <w:trHeight w:val="460"/>
          <w:ins w:id="6672" w:author="Commodore, Sarah" w:date="2023-03-22T16:22:00Z"/>
        </w:trPr>
        <w:tc>
          <w:tcPr>
            <w:tcW w:w="1960" w:type="dxa"/>
            <w:tcBorders>
              <w:top w:val="nil"/>
              <w:left w:val="nil"/>
              <w:bottom w:val="nil"/>
              <w:right w:val="nil"/>
            </w:tcBorders>
            <w:shd w:val="clear" w:color="000000" w:fill="FFFFFF"/>
            <w:vAlign w:val="center"/>
            <w:hideMark/>
          </w:tcPr>
          <w:p w14:paraId="31009413" w14:textId="77777777" w:rsidR="00DC2757" w:rsidRPr="00DC2757" w:rsidRDefault="00DC2757" w:rsidP="00DC2757">
            <w:pPr>
              <w:spacing w:after="0" w:line="240" w:lineRule="auto"/>
              <w:rPr>
                <w:ins w:id="6673" w:author="Commodore, Sarah" w:date="2023-03-22T16:22:00Z"/>
                <w:rFonts w:ascii="Arial" w:eastAsia="Times New Roman" w:hAnsi="Arial" w:cs="Arial"/>
                <w:color w:val="222222"/>
                <w:sz w:val="18"/>
                <w:szCs w:val="18"/>
              </w:rPr>
            </w:pPr>
            <w:ins w:id="6674" w:author="Commodore, Sarah" w:date="2023-03-22T16:22:00Z">
              <w:r w:rsidRPr="00DC2757">
                <w:rPr>
                  <w:rFonts w:ascii="Arial" w:eastAsia="Times New Roman" w:hAnsi="Arial" w:cs="Arial"/>
                  <w:color w:val="222222"/>
                  <w:sz w:val="18"/>
                  <w:szCs w:val="18"/>
                </w:rPr>
                <w:t>ENSG00000188039</w:t>
              </w:r>
            </w:ins>
          </w:p>
        </w:tc>
        <w:tc>
          <w:tcPr>
            <w:tcW w:w="1360" w:type="dxa"/>
            <w:tcBorders>
              <w:top w:val="nil"/>
              <w:left w:val="nil"/>
              <w:bottom w:val="nil"/>
              <w:right w:val="nil"/>
            </w:tcBorders>
            <w:shd w:val="clear" w:color="000000" w:fill="FFFFFF"/>
            <w:vAlign w:val="center"/>
            <w:hideMark/>
          </w:tcPr>
          <w:p w14:paraId="7E3D770A" w14:textId="77777777" w:rsidR="00DC2757" w:rsidRPr="00DC2757" w:rsidRDefault="00DC2757" w:rsidP="00DC2757">
            <w:pPr>
              <w:spacing w:after="0" w:line="240" w:lineRule="auto"/>
              <w:rPr>
                <w:ins w:id="6675" w:author="Commodore, Sarah" w:date="2023-03-22T16:22:00Z"/>
                <w:rFonts w:ascii="Arial" w:eastAsia="Times New Roman" w:hAnsi="Arial" w:cs="Arial"/>
                <w:i/>
                <w:iCs/>
                <w:color w:val="222222"/>
                <w:sz w:val="18"/>
                <w:szCs w:val="18"/>
              </w:rPr>
            </w:pPr>
            <w:ins w:id="6676" w:author="Commodore, Sarah" w:date="2023-03-22T16:22:00Z">
              <w:r w:rsidRPr="00DC2757">
                <w:rPr>
                  <w:rFonts w:ascii="Arial" w:eastAsia="Times New Roman" w:hAnsi="Arial" w:cs="Arial"/>
                  <w:i/>
                  <w:iCs/>
                  <w:color w:val="222222"/>
                  <w:sz w:val="18"/>
                  <w:szCs w:val="18"/>
                </w:rPr>
                <w:t>NWD1</w:t>
              </w:r>
            </w:ins>
          </w:p>
        </w:tc>
        <w:tc>
          <w:tcPr>
            <w:tcW w:w="960" w:type="dxa"/>
            <w:tcBorders>
              <w:top w:val="nil"/>
              <w:left w:val="nil"/>
              <w:bottom w:val="nil"/>
              <w:right w:val="nil"/>
            </w:tcBorders>
            <w:shd w:val="clear" w:color="000000" w:fill="FFFFFF"/>
            <w:vAlign w:val="center"/>
            <w:hideMark/>
          </w:tcPr>
          <w:p w14:paraId="170CA82E" w14:textId="77777777" w:rsidR="00DC2757" w:rsidRPr="00DC2757" w:rsidRDefault="00DC2757" w:rsidP="00DC2757">
            <w:pPr>
              <w:spacing w:after="0" w:line="240" w:lineRule="auto"/>
              <w:rPr>
                <w:ins w:id="6677" w:author="Commodore, Sarah" w:date="2023-03-22T16:22:00Z"/>
                <w:rFonts w:ascii="Arial" w:eastAsia="Times New Roman" w:hAnsi="Arial" w:cs="Arial"/>
                <w:color w:val="222222"/>
                <w:sz w:val="18"/>
                <w:szCs w:val="18"/>
              </w:rPr>
            </w:pPr>
            <w:ins w:id="6678"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B9CB5C4" w14:textId="77777777" w:rsidR="00DC2757" w:rsidRPr="00DC2757" w:rsidRDefault="00DC2757" w:rsidP="00DC2757">
            <w:pPr>
              <w:spacing w:after="0" w:line="240" w:lineRule="auto"/>
              <w:jc w:val="right"/>
              <w:rPr>
                <w:ins w:id="6679" w:author="Commodore, Sarah" w:date="2023-03-22T16:22:00Z"/>
                <w:rFonts w:ascii="Arial" w:eastAsia="Times New Roman" w:hAnsi="Arial" w:cs="Arial"/>
                <w:color w:val="222222"/>
                <w:sz w:val="18"/>
                <w:szCs w:val="18"/>
              </w:rPr>
            </w:pPr>
            <w:ins w:id="6680"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25F5FDDE" w14:textId="77777777" w:rsidR="00DC2757" w:rsidRPr="00DC2757" w:rsidRDefault="00DC2757" w:rsidP="00DC2757">
            <w:pPr>
              <w:spacing w:after="0" w:line="240" w:lineRule="auto"/>
              <w:jc w:val="right"/>
              <w:rPr>
                <w:ins w:id="6681" w:author="Commodore, Sarah" w:date="2023-03-22T16:22:00Z"/>
                <w:rFonts w:ascii="Arial" w:eastAsia="Times New Roman" w:hAnsi="Arial" w:cs="Arial"/>
                <w:color w:val="222222"/>
                <w:sz w:val="18"/>
                <w:szCs w:val="18"/>
              </w:rPr>
            </w:pPr>
            <w:ins w:id="6682"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6918E312" w14:textId="77777777" w:rsidR="00DC2757" w:rsidRPr="00DC2757" w:rsidRDefault="00DC2757" w:rsidP="00DC2757">
            <w:pPr>
              <w:spacing w:after="0" w:line="240" w:lineRule="auto"/>
              <w:jc w:val="center"/>
              <w:rPr>
                <w:ins w:id="6683" w:author="Commodore, Sarah" w:date="2023-03-22T16:22:00Z"/>
                <w:rFonts w:ascii="Arial" w:eastAsia="Times New Roman" w:hAnsi="Arial" w:cs="Arial"/>
                <w:color w:val="222222"/>
                <w:sz w:val="18"/>
                <w:szCs w:val="18"/>
              </w:rPr>
            </w:pPr>
            <w:ins w:id="6684" w:author="Commodore, Sarah" w:date="2023-03-22T16:22:00Z">
              <w:r w:rsidRPr="00DC2757">
                <w:rPr>
                  <w:rFonts w:ascii="Arial" w:eastAsia="Times New Roman" w:hAnsi="Arial" w:cs="Arial"/>
                  <w:color w:val="222222"/>
                  <w:sz w:val="18"/>
                  <w:szCs w:val="18"/>
                </w:rPr>
                <w:t>-0.1</w:t>
              </w:r>
            </w:ins>
          </w:p>
        </w:tc>
        <w:tc>
          <w:tcPr>
            <w:tcW w:w="960" w:type="dxa"/>
            <w:tcBorders>
              <w:top w:val="nil"/>
              <w:left w:val="nil"/>
              <w:bottom w:val="nil"/>
              <w:right w:val="nil"/>
            </w:tcBorders>
            <w:shd w:val="clear" w:color="000000" w:fill="FFFFFF"/>
            <w:vAlign w:val="center"/>
            <w:hideMark/>
          </w:tcPr>
          <w:p w14:paraId="7ACC16EE" w14:textId="77777777" w:rsidR="00DC2757" w:rsidRPr="00DC2757" w:rsidRDefault="00DC2757" w:rsidP="00DC2757">
            <w:pPr>
              <w:spacing w:after="0" w:line="240" w:lineRule="auto"/>
              <w:jc w:val="center"/>
              <w:rPr>
                <w:ins w:id="6685" w:author="Commodore, Sarah" w:date="2023-03-22T16:22:00Z"/>
                <w:rFonts w:ascii="Arial" w:eastAsia="Times New Roman" w:hAnsi="Arial" w:cs="Arial"/>
                <w:color w:val="222222"/>
                <w:sz w:val="18"/>
                <w:szCs w:val="18"/>
              </w:rPr>
            </w:pPr>
            <w:ins w:id="6686" w:author="Commodore, Sarah" w:date="2023-03-22T16:22:00Z">
              <w:r w:rsidRPr="00DC2757">
                <w:rPr>
                  <w:rFonts w:ascii="Arial" w:eastAsia="Times New Roman" w:hAnsi="Arial" w:cs="Arial"/>
                  <w:color w:val="222222"/>
                  <w:sz w:val="18"/>
                  <w:szCs w:val="18"/>
                </w:rPr>
                <w:t>2.5</w:t>
              </w:r>
            </w:ins>
          </w:p>
        </w:tc>
        <w:tc>
          <w:tcPr>
            <w:tcW w:w="1120" w:type="dxa"/>
            <w:tcBorders>
              <w:top w:val="nil"/>
              <w:left w:val="nil"/>
              <w:bottom w:val="nil"/>
              <w:right w:val="nil"/>
            </w:tcBorders>
            <w:shd w:val="clear" w:color="000000" w:fill="FFFFFF"/>
            <w:vAlign w:val="center"/>
            <w:hideMark/>
          </w:tcPr>
          <w:p w14:paraId="0298B029" w14:textId="77777777" w:rsidR="00DC2757" w:rsidRPr="00DC2757" w:rsidRDefault="00DC2757" w:rsidP="00DC2757">
            <w:pPr>
              <w:spacing w:after="0" w:line="240" w:lineRule="auto"/>
              <w:jc w:val="center"/>
              <w:rPr>
                <w:ins w:id="6687" w:author="Commodore, Sarah" w:date="2023-03-22T16:22:00Z"/>
                <w:rFonts w:ascii="Arial" w:eastAsia="Times New Roman" w:hAnsi="Arial" w:cs="Arial"/>
                <w:color w:val="222222"/>
                <w:sz w:val="18"/>
                <w:szCs w:val="18"/>
              </w:rPr>
            </w:pPr>
            <w:ins w:id="6688"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6AAC693" w14:textId="77777777" w:rsidR="00DC2757" w:rsidRPr="00DC2757" w:rsidRDefault="00DC2757" w:rsidP="00DC2757">
            <w:pPr>
              <w:spacing w:after="0" w:line="240" w:lineRule="auto"/>
              <w:jc w:val="center"/>
              <w:rPr>
                <w:ins w:id="6689" w:author="Commodore, Sarah" w:date="2023-03-22T16:22:00Z"/>
                <w:rFonts w:ascii="Arial" w:eastAsia="Times New Roman" w:hAnsi="Arial" w:cs="Arial"/>
                <w:color w:val="222222"/>
                <w:sz w:val="18"/>
                <w:szCs w:val="18"/>
              </w:rPr>
            </w:pPr>
            <w:ins w:id="6690" w:author="Commodore, Sarah" w:date="2023-03-22T16:22:00Z">
              <w:r w:rsidRPr="00DC2757">
                <w:rPr>
                  <w:rFonts w:ascii="Arial" w:eastAsia="Times New Roman" w:hAnsi="Arial" w:cs="Arial"/>
                  <w:color w:val="222222"/>
                  <w:sz w:val="18"/>
                  <w:szCs w:val="18"/>
                </w:rPr>
                <w:t>&lt; 0.001</w:t>
              </w:r>
            </w:ins>
          </w:p>
        </w:tc>
      </w:tr>
      <w:tr w:rsidR="00DC2757" w:rsidRPr="00DC2757" w14:paraId="61ADCCB2" w14:textId="77777777" w:rsidTr="00DC2757">
        <w:trPr>
          <w:trHeight w:val="460"/>
          <w:ins w:id="6691" w:author="Commodore, Sarah" w:date="2023-03-22T16:22:00Z"/>
        </w:trPr>
        <w:tc>
          <w:tcPr>
            <w:tcW w:w="1960" w:type="dxa"/>
            <w:tcBorders>
              <w:top w:val="nil"/>
              <w:left w:val="nil"/>
              <w:bottom w:val="nil"/>
              <w:right w:val="nil"/>
            </w:tcBorders>
            <w:shd w:val="clear" w:color="000000" w:fill="FFFFFF"/>
            <w:vAlign w:val="center"/>
            <w:hideMark/>
          </w:tcPr>
          <w:p w14:paraId="5B212C17" w14:textId="77777777" w:rsidR="00DC2757" w:rsidRPr="00DC2757" w:rsidRDefault="00DC2757" w:rsidP="00DC2757">
            <w:pPr>
              <w:spacing w:after="0" w:line="240" w:lineRule="auto"/>
              <w:rPr>
                <w:ins w:id="6692" w:author="Commodore, Sarah" w:date="2023-03-22T16:22:00Z"/>
                <w:rFonts w:ascii="Arial" w:eastAsia="Times New Roman" w:hAnsi="Arial" w:cs="Arial"/>
                <w:color w:val="222222"/>
                <w:sz w:val="18"/>
                <w:szCs w:val="18"/>
              </w:rPr>
            </w:pPr>
            <w:ins w:id="6693" w:author="Commodore, Sarah" w:date="2023-03-22T16:22:00Z">
              <w:r w:rsidRPr="00DC2757">
                <w:rPr>
                  <w:rFonts w:ascii="Arial" w:eastAsia="Times New Roman" w:hAnsi="Arial" w:cs="Arial"/>
                  <w:color w:val="222222"/>
                  <w:sz w:val="18"/>
                  <w:szCs w:val="18"/>
                </w:rPr>
                <w:t>ENSG00000118997</w:t>
              </w:r>
            </w:ins>
          </w:p>
        </w:tc>
        <w:tc>
          <w:tcPr>
            <w:tcW w:w="1360" w:type="dxa"/>
            <w:tcBorders>
              <w:top w:val="nil"/>
              <w:left w:val="nil"/>
              <w:bottom w:val="nil"/>
              <w:right w:val="nil"/>
            </w:tcBorders>
            <w:shd w:val="clear" w:color="000000" w:fill="FFFFFF"/>
            <w:vAlign w:val="center"/>
            <w:hideMark/>
          </w:tcPr>
          <w:p w14:paraId="22A550E3" w14:textId="77777777" w:rsidR="00DC2757" w:rsidRPr="00DC2757" w:rsidRDefault="00DC2757" w:rsidP="00DC2757">
            <w:pPr>
              <w:spacing w:after="0" w:line="240" w:lineRule="auto"/>
              <w:rPr>
                <w:ins w:id="6694" w:author="Commodore, Sarah" w:date="2023-03-22T16:22:00Z"/>
                <w:rFonts w:ascii="Arial" w:eastAsia="Times New Roman" w:hAnsi="Arial" w:cs="Arial"/>
                <w:i/>
                <w:iCs/>
                <w:color w:val="222222"/>
                <w:sz w:val="18"/>
                <w:szCs w:val="18"/>
              </w:rPr>
            </w:pPr>
            <w:ins w:id="6695" w:author="Commodore, Sarah" w:date="2023-03-22T16:22:00Z">
              <w:r w:rsidRPr="00DC2757">
                <w:rPr>
                  <w:rFonts w:ascii="Arial" w:eastAsia="Times New Roman" w:hAnsi="Arial" w:cs="Arial"/>
                  <w:i/>
                  <w:iCs/>
                  <w:color w:val="222222"/>
                  <w:sz w:val="18"/>
                  <w:szCs w:val="18"/>
                </w:rPr>
                <w:t>DNAH7</w:t>
              </w:r>
            </w:ins>
          </w:p>
        </w:tc>
        <w:tc>
          <w:tcPr>
            <w:tcW w:w="960" w:type="dxa"/>
            <w:tcBorders>
              <w:top w:val="nil"/>
              <w:left w:val="nil"/>
              <w:bottom w:val="nil"/>
              <w:right w:val="nil"/>
            </w:tcBorders>
            <w:shd w:val="clear" w:color="000000" w:fill="FFFFFF"/>
            <w:vAlign w:val="center"/>
            <w:hideMark/>
          </w:tcPr>
          <w:p w14:paraId="3B1CE8D6" w14:textId="77777777" w:rsidR="00DC2757" w:rsidRPr="00DC2757" w:rsidRDefault="00DC2757" w:rsidP="00DC2757">
            <w:pPr>
              <w:spacing w:after="0" w:line="240" w:lineRule="auto"/>
              <w:rPr>
                <w:ins w:id="6696" w:author="Commodore, Sarah" w:date="2023-03-22T16:22:00Z"/>
                <w:rFonts w:ascii="Arial" w:eastAsia="Times New Roman" w:hAnsi="Arial" w:cs="Arial"/>
                <w:color w:val="222222"/>
                <w:sz w:val="18"/>
                <w:szCs w:val="18"/>
              </w:rPr>
            </w:pPr>
            <w:ins w:id="6697"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F1D2172" w14:textId="77777777" w:rsidR="00DC2757" w:rsidRPr="00DC2757" w:rsidRDefault="00DC2757" w:rsidP="00DC2757">
            <w:pPr>
              <w:spacing w:after="0" w:line="240" w:lineRule="auto"/>
              <w:jc w:val="right"/>
              <w:rPr>
                <w:ins w:id="6698" w:author="Commodore, Sarah" w:date="2023-03-22T16:22:00Z"/>
                <w:rFonts w:ascii="Arial" w:eastAsia="Times New Roman" w:hAnsi="Arial" w:cs="Arial"/>
                <w:color w:val="222222"/>
                <w:sz w:val="18"/>
                <w:szCs w:val="18"/>
              </w:rPr>
            </w:pPr>
            <w:ins w:id="6699"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7B990C18" w14:textId="77777777" w:rsidR="00DC2757" w:rsidRPr="00DC2757" w:rsidRDefault="00DC2757" w:rsidP="00DC2757">
            <w:pPr>
              <w:spacing w:after="0" w:line="240" w:lineRule="auto"/>
              <w:jc w:val="right"/>
              <w:rPr>
                <w:ins w:id="6700" w:author="Commodore, Sarah" w:date="2023-03-22T16:22:00Z"/>
                <w:rFonts w:ascii="Arial" w:eastAsia="Times New Roman" w:hAnsi="Arial" w:cs="Arial"/>
                <w:color w:val="222222"/>
                <w:sz w:val="18"/>
                <w:szCs w:val="18"/>
              </w:rPr>
            </w:pPr>
            <w:ins w:id="6701" w:author="Commodore, Sarah" w:date="2023-03-22T16:22:00Z">
              <w:r w:rsidRPr="00DC2757">
                <w:rPr>
                  <w:rFonts w:ascii="Arial" w:eastAsia="Times New Roman" w:hAnsi="Arial" w:cs="Arial"/>
                  <w:color w:val="222222"/>
                  <w:sz w:val="18"/>
                  <w:szCs w:val="18"/>
                </w:rPr>
                <w:t>-2.3</w:t>
              </w:r>
            </w:ins>
          </w:p>
        </w:tc>
        <w:tc>
          <w:tcPr>
            <w:tcW w:w="960" w:type="dxa"/>
            <w:tcBorders>
              <w:top w:val="nil"/>
              <w:left w:val="nil"/>
              <w:bottom w:val="nil"/>
              <w:right w:val="nil"/>
            </w:tcBorders>
            <w:shd w:val="clear" w:color="000000" w:fill="FFFFFF"/>
            <w:vAlign w:val="center"/>
            <w:hideMark/>
          </w:tcPr>
          <w:p w14:paraId="3971F453" w14:textId="77777777" w:rsidR="00DC2757" w:rsidRPr="00DC2757" w:rsidRDefault="00DC2757" w:rsidP="00DC2757">
            <w:pPr>
              <w:spacing w:after="0" w:line="240" w:lineRule="auto"/>
              <w:jc w:val="center"/>
              <w:rPr>
                <w:ins w:id="6702" w:author="Commodore, Sarah" w:date="2023-03-22T16:22:00Z"/>
                <w:rFonts w:ascii="Arial" w:eastAsia="Times New Roman" w:hAnsi="Arial" w:cs="Arial"/>
                <w:color w:val="222222"/>
                <w:sz w:val="18"/>
                <w:szCs w:val="18"/>
              </w:rPr>
            </w:pPr>
            <w:ins w:id="6703"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63B6D484" w14:textId="77777777" w:rsidR="00DC2757" w:rsidRPr="00DC2757" w:rsidRDefault="00DC2757" w:rsidP="00DC2757">
            <w:pPr>
              <w:spacing w:after="0" w:line="240" w:lineRule="auto"/>
              <w:jc w:val="center"/>
              <w:rPr>
                <w:ins w:id="6704" w:author="Commodore, Sarah" w:date="2023-03-22T16:22:00Z"/>
                <w:rFonts w:ascii="Arial" w:eastAsia="Times New Roman" w:hAnsi="Arial" w:cs="Arial"/>
                <w:color w:val="222222"/>
                <w:sz w:val="18"/>
                <w:szCs w:val="18"/>
              </w:rPr>
            </w:pPr>
            <w:ins w:id="6705" w:author="Commodore, Sarah" w:date="2023-03-22T16:22:00Z">
              <w:r w:rsidRPr="00DC2757">
                <w:rPr>
                  <w:rFonts w:ascii="Arial" w:eastAsia="Times New Roman" w:hAnsi="Arial" w:cs="Arial"/>
                  <w:color w:val="222222"/>
                  <w:sz w:val="18"/>
                  <w:szCs w:val="18"/>
                </w:rPr>
                <w:t>11.4</w:t>
              </w:r>
            </w:ins>
          </w:p>
        </w:tc>
        <w:tc>
          <w:tcPr>
            <w:tcW w:w="1120" w:type="dxa"/>
            <w:tcBorders>
              <w:top w:val="nil"/>
              <w:left w:val="nil"/>
              <w:bottom w:val="nil"/>
              <w:right w:val="nil"/>
            </w:tcBorders>
            <w:shd w:val="clear" w:color="000000" w:fill="FFFFFF"/>
            <w:vAlign w:val="center"/>
            <w:hideMark/>
          </w:tcPr>
          <w:p w14:paraId="7803A6EA" w14:textId="77777777" w:rsidR="00DC2757" w:rsidRPr="00DC2757" w:rsidRDefault="00DC2757" w:rsidP="00DC2757">
            <w:pPr>
              <w:spacing w:after="0" w:line="240" w:lineRule="auto"/>
              <w:jc w:val="center"/>
              <w:rPr>
                <w:ins w:id="6706" w:author="Commodore, Sarah" w:date="2023-03-22T16:22:00Z"/>
                <w:rFonts w:ascii="Arial" w:eastAsia="Times New Roman" w:hAnsi="Arial" w:cs="Arial"/>
                <w:color w:val="222222"/>
                <w:sz w:val="18"/>
                <w:szCs w:val="18"/>
              </w:rPr>
            </w:pPr>
            <w:ins w:id="6707"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3F274C7A" w14:textId="77777777" w:rsidR="00DC2757" w:rsidRPr="00DC2757" w:rsidRDefault="00DC2757" w:rsidP="00DC2757">
            <w:pPr>
              <w:spacing w:after="0" w:line="240" w:lineRule="auto"/>
              <w:jc w:val="center"/>
              <w:rPr>
                <w:ins w:id="6708" w:author="Commodore, Sarah" w:date="2023-03-22T16:22:00Z"/>
                <w:rFonts w:ascii="Arial" w:eastAsia="Times New Roman" w:hAnsi="Arial" w:cs="Arial"/>
                <w:color w:val="222222"/>
                <w:sz w:val="18"/>
                <w:szCs w:val="18"/>
              </w:rPr>
            </w:pPr>
            <w:ins w:id="6709" w:author="Commodore, Sarah" w:date="2023-03-22T16:22:00Z">
              <w:r w:rsidRPr="00DC2757">
                <w:rPr>
                  <w:rFonts w:ascii="Arial" w:eastAsia="Times New Roman" w:hAnsi="Arial" w:cs="Arial"/>
                  <w:color w:val="222222"/>
                  <w:sz w:val="18"/>
                  <w:szCs w:val="18"/>
                </w:rPr>
                <w:t>&lt; 0.001</w:t>
              </w:r>
            </w:ins>
          </w:p>
        </w:tc>
      </w:tr>
      <w:tr w:rsidR="00DC2757" w:rsidRPr="00DC2757" w14:paraId="44A8BEEC" w14:textId="77777777" w:rsidTr="00DC2757">
        <w:trPr>
          <w:trHeight w:val="460"/>
          <w:ins w:id="6710" w:author="Commodore, Sarah" w:date="2023-03-22T16:22:00Z"/>
        </w:trPr>
        <w:tc>
          <w:tcPr>
            <w:tcW w:w="1960" w:type="dxa"/>
            <w:tcBorders>
              <w:top w:val="nil"/>
              <w:left w:val="nil"/>
              <w:bottom w:val="nil"/>
              <w:right w:val="nil"/>
            </w:tcBorders>
            <w:shd w:val="clear" w:color="000000" w:fill="FFFFFF"/>
            <w:vAlign w:val="center"/>
            <w:hideMark/>
          </w:tcPr>
          <w:p w14:paraId="6392A37A" w14:textId="77777777" w:rsidR="00DC2757" w:rsidRPr="00DC2757" w:rsidRDefault="00DC2757" w:rsidP="00DC2757">
            <w:pPr>
              <w:spacing w:after="0" w:line="240" w:lineRule="auto"/>
              <w:rPr>
                <w:ins w:id="6711" w:author="Commodore, Sarah" w:date="2023-03-22T16:22:00Z"/>
                <w:rFonts w:ascii="Arial" w:eastAsia="Times New Roman" w:hAnsi="Arial" w:cs="Arial"/>
                <w:color w:val="222222"/>
                <w:sz w:val="18"/>
                <w:szCs w:val="18"/>
              </w:rPr>
            </w:pPr>
            <w:ins w:id="6712" w:author="Commodore, Sarah" w:date="2023-03-22T16:22:00Z">
              <w:r w:rsidRPr="00DC2757">
                <w:rPr>
                  <w:rFonts w:ascii="Arial" w:eastAsia="Times New Roman" w:hAnsi="Arial" w:cs="Arial"/>
                  <w:color w:val="222222"/>
                  <w:sz w:val="18"/>
                  <w:szCs w:val="18"/>
                </w:rPr>
                <w:t>ENSG00000105519</w:t>
              </w:r>
            </w:ins>
          </w:p>
        </w:tc>
        <w:tc>
          <w:tcPr>
            <w:tcW w:w="1360" w:type="dxa"/>
            <w:tcBorders>
              <w:top w:val="nil"/>
              <w:left w:val="nil"/>
              <w:bottom w:val="nil"/>
              <w:right w:val="nil"/>
            </w:tcBorders>
            <w:shd w:val="clear" w:color="000000" w:fill="FFFFFF"/>
            <w:vAlign w:val="center"/>
            <w:hideMark/>
          </w:tcPr>
          <w:p w14:paraId="0B965EDB" w14:textId="77777777" w:rsidR="00DC2757" w:rsidRPr="00DC2757" w:rsidRDefault="00DC2757" w:rsidP="00DC2757">
            <w:pPr>
              <w:spacing w:after="0" w:line="240" w:lineRule="auto"/>
              <w:rPr>
                <w:ins w:id="6713" w:author="Commodore, Sarah" w:date="2023-03-22T16:22:00Z"/>
                <w:rFonts w:ascii="Arial" w:eastAsia="Times New Roman" w:hAnsi="Arial" w:cs="Arial"/>
                <w:i/>
                <w:iCs/>
                <w:color w:val="222222"/>
                <w:sz w:val="18"/>
                <w:szCs w:val="18"/>
              </w:rPr>
            </w:pPr>
            <w:ins w:id="6714" w:author="Commodore, Sarah" w:date="2023-03-22T16:22:00Z">
              <w:r w:rsidRPr="00DC2757">
                <w:rPr>
                  <w:rFonts w:ascii="Arial" w:eastAsia="Times New Roman" w:hAnsi="Arial" w:cs="Arial"/>
                  <w:i/>
                  <w:iCs/>
                  <w:color w:val="222222"/>
                  <w:sz w:val="18"/>
                  <w:szCs w:val="18"/>
                </w:rPr>
                <w:t>CAPS</w:t>
              </w:r>
            </w:ins>
          </w:p>
        </w:tc>
        <w:tc>
          <w:tcPr>
            <w:tcW w:w="960" w:type="dxa"/>
            <w:tcBorders>
              <w:top w:val="nil"/>
              <w:left w:val="nil"/>
              <w:bottom w:val="nil"/>
              <w:right w:val="nil"/>
            </w:tcBorders>
            <w:shd w:val="clear" w:color="000000" w:fill="FFFFFF"/>
            <w:vAlign w:val="center"/>
            <w:hideMark/>
          </w:tcPr>
          <w:p w14:paraId="22C1C1BD" w14:textId="77777777" w:rsidR="00DC2757" w:rsidRPr="00DC2757" w:rsidRDefault="00DC2757" w:rsidP="00DC2757">
            <w:pPr>
              <w:spacing w:after="0" w:line="240" w:lineRule="auto"/>
              <w:rPr>
                <w:ins w:id="6715" w:author="Commodore, Sarah" w:date="2023-03-22T16:22:00Z"/>
                <w:rFonts w:ascii="Arial" w:eastAsia="Times New Roman" w:hAnsi="Arial" w:cs="Arial"/>
                <w:color w:val="222222"/>
                <w:sz w:val="18"/>
                <w:szCs w:val="18"/>
              </w:rPr>
            </w:pPr>
            <w:ins w:id="6716"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7E3242C1" w14:textId="77777777" w:rsidR="00DC2757" w:rsidRPr="00DC2757" w:rsidRDefault="00DC2757" w:rsidP="00DC2757">
            <w:pPr>
              <w:spacing w:after="0" w:line="240" w:lineRule="auto"/>
              <w:jc w:val="right"/>
              <w:rPr>
                <w:ins w:id="6717" w:author="Commodore, Sarah" w:date="2023-03-22T16:22:00Z"/>
                <w:rFonts w:ascii="Arial" w:eastAsia="Times New Roman" w:hAnsi="Arial" w:cs="Arial"/>
                <w:color w:val="222222"/>
                <w:sz w:val="18"/>
                <w:szCs w:val="18"/>
              </w:rPr>
            </w:pPr>
            <w:ins w:id="6718" w:author="Commodore, Sarah" w:date="2023-03-22T16:22:00Z">
              <w:r w:rsidRPr="00DC2757">
                <w:rPr>
                  <w:rFonts w:ascii="Arial" w:eastAsia="Times New Roman" w:hAnsi="Arial" w:cs="Arial"/>
                  <w:color w:val="222222"/>
                  <w:sz w:val="18"/>
                  <w:szCs w:val="18"/>
                </w:rPr>
                <w:t>-2.0</w:t>
              </w:r>
            </w:ins>
          </w:p>
        </w:tc>
        <w:tc>
          <w:tcPr>
            <w:tcW w:w="960" w:type="dxa"/>
            <w:tcBorders>
              <w:top w:val="nil"/>
              <w:left w:val="nil"/>
              <w:bottom w:val="nil"/>
              <w:right w:val="nil"/>
            </w:tcBorders>
            <w:shd w:val="clear" w:color="000000" w:fill="FFFFFF"/>
            <w:vAlign w:val="center"/>
            <w:hideMark/>
          </w:tcPr>
          <w:p w14:paraId="6937D0CF" w14:textId="77777777" w:rsidR="00DC2757" w:rsidRPr="00DC2757" w:rsidRDefault="00DC2757" w:rsidP="00DC2757">
            <w:pPr>
              <w:spacing w:after="0" w:line="240" w:lineRule="auto"/>
              <w:jc w:val="right"/>
              <w:rPr>
                <w:ins w:id="6719" w:author="Commodore, Sarah" w:date="2023-03-22T16:22:00Z"/>
                <w:rFonts w:ascii="Arial" w:eastAsia="Times New Roman" w:hAnsi="Arial" w:cs="Arial"/>
                <w:color w:val="222222"/>
                <w:sz w:val="18"/>
                <w:szCs w:val="18"/>
              </w:rPr>
            </w:pPr>
            <w:ins w:id="6720"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1D528837" w14:textId="77777777" w:rsidR="00DC2757" w:rsidRPr="00DC2757" w:rsidRDefault="00DC2757" w:rsidP="00DC2757">
            <w:pPr>
              <w:spacing w:after="0" w:line="240" w:lineRule="auto"/>
              <w:jc w:val="center"/>
              <w:rPr>
                <w:ins w:id="6721" w:author="Commodore, Sarah" w:date="2023-03-22T16:22:00Z"/>
                <w:rFonts w:ascii="Arial" w:eastAsia="Times New Roman" w:hAnsi="Arial" w:cs="Arial"/>
                <w:color w:val="222222"/>
                <w:sz w:val="18"/>
                <w:szCs w:val="18"/>
              </w:rPr>
            </w:pPr>
            <w:ins w:id="6722"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24078DB" w14:textId="77777777" w:rsidR="00DC2757" w:rsidRPr="00DC2757" w:rsidRDefault="00DC2757" w:rsidP="00DC2757">
            <w:pPr>
              <w:spacing w:after="0" w:line="240" w:lineRule="auto"/>
              <w:jc w:val="center"/>
              <w:rPr>
                <w:ins w:id="6723" w:author="Commodore, Sarah" w:date="2023-03-22T16:22:00Z"/>
                <w:rFonts w:ascii="Arial" w:eastAsia="Times New Roman" w:hAnsi="Arial" w:cs="Arial"/>
                <w:color w:val="222222"/>
                <w:sz w:val="18"/>
                <w:szCs w:val="18"/>
              </w:rPr>
            </w:pPr>
            <w:ins w:id="6724" w:author="Commodore, Sarah" w:date="2023-03-22T16:22:00Z">
              <w:r w:rsidRPr="00DC2757">
                <w:rPr>
                  <w:rFonts w:ascii="Arial" w:eastAsia="Times New Roman" w:hAnsi="Arial" w:cs="Arial"/>
                  <w:color w:val="222222"/>
                  <w:sz w:val="18"/>
                  <w:szCs w:val="18"/>
                </w:rPr>
                <w:t>9.2</w:t>
              </w:r>
            </w:ins>
          </w:p>
        </w:tc>
        <w:tc>
          <w:tcPr>
            <w:tcW w:w="1120" w:type="dxa"/>
            <w:tcBorders>
              <w:top w:val="nil"/>
              <w:left w:val="nil"/>
              <w:bottom w:val="nil"/>
              <w:right w:val="nil"/>
            </w:tcBorders>
            <w:shd w:val="clear" w:color="000000" w:fill="FFFFFF"/>
            <w:vAlign w:val="center"/>
            <w:hideMark/>
          </w:tcPr>
          <w:p w14:paraId="7E6918FC" w14:textId="77777777" w:rsidR="00DC2757" w:rsidRPr="00DC2757" w:rsidRDefault="00DC2757" w:rsidP="00DC2757">
            <w:pPr>
              <w:spacing w:after="0" w:line="240" w:lineRule="auto"/>
              <w:jc w:val="center"/>
              <w:rPr>
                <w:ins w:id="6725" w:author="Commodore, Sarah" w:date="2023-03-22T16:22:00Z"/>
                <w:rFonts w:ascii="Arial" w:eastAsia="Times New Roman" w:hAnsi="Arial" w:cs="Arial"/>
                <w:color w:val="222222"/>
                <w:sz w:val="18"/>
                <w:szCs w:val="18"/>
              </w:rPr>
            </w:pPr>
            <w:ins w:id="6726"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20F07AEE" w14:textId="77777777" w:rsidR="00DC2757" w:rsidRPr="00DC2757" w:rsidRDefault="00DC2757" w:rsidP="00DC2757">
            <w:pPr>
              <w:spacing w:after="0" w:line="240" w:lineRule="auto"/>
              <w:jc w:val="center"/>
              <w:rPr>
                <w:ins w:id="6727" w:author="Commodore, Sarah" w:date="2023-03-22T16:22:00Z"/>
                <w:rFonts w:ascii="Arial" w:eastAsia="Times New Roman" w:hAnsi="Arial" w:cs="Arial"/>
                <w:color w:val="222222"/>
                <w:sz w:val="18"/>
                <w:szCs w:val="18"/>
              </w:rPr>
            </w:pPr>
            <w:ins w:id="6728" w:author="Commodore, Sarah" w:date="2023-03-22T16:22:00Z">
              <w:r w:rsidRPr="00DC2757">
                <w:rPr>
                  <w:rFonts w:ascii="Arial" w:eastAsia="Times New Roman" w:hAnsi="Arial" w:cs="Arial"/>
                  <w:color w:val="222222"/>
                  <w:sz w:val="18"/>
                  <w:szCs w:val="18"/>
                </w:rPr>
                <w:t>&lt; 0.001</w:t>
              </w:r>
            </w:ins>
          </w:p>
        </w:tc>
      </w:tr>
      <w:tr w:rsidR="00DC2757" w:rsidRPr="00DC2757" w14:paraId="4B71CD81" w14:textId="77777777" w:rsidTr="00DC2757">
        <w:trPr>
          <w:trHeight w:val="240"/>
          <w:ins w:id="6729" w:author="Commodore, Sarah" w:date="2023-03-22T16:22:00Z"/>
        </w:trPr>
        <w:tc>
          <w:tcPr>
            <w:tcW w:w="1960" w:type="dxa"/>
            <w:tcBorders>
              <w:top w:val="nil"/>
              <w:left w:val="nil"/>
              <w:bottom w:val="nil"/>
              <w:right w:val="nil"/>
            </w:tcBorders>
            <w:shd w:val="clear" w:color="000000" w:fill="FFFFFF"/>
            <w:vAlign w:val="center"/>
            <w:hideMark/>
          </w:tcPr>
          <w:p w14:paraId="18B141FF" w14:textId="77777777" w:rsidR="00DC2757" w:rsidRPr="00DC2757" w:rsidRDefault="00DC2757" w:rsidP="00DC2757">
            <w:pPr>
              <w:spacing w:after="0" w:line="240" w:lineRule="auto"/>
              <w:rPr>
                <w:ins w:id="6730" w:author="Commodore, Sarah" w:date="2023-03-22T16:22:00Z"/>
                <w:rFonts w:ascii="Arial" w:eastAsia="Times New Roman" w:hAnsi="Arial" w:cs="Arial"/>
                <w:color w:val="222222"/>
                <w:sz w:val="18"/>
                <w:szCs w:val="18"/>
              </w:rPr>
            </w:pPr>
            <w:ins w:id="6731" w:author="Commodore, Sarah" w:date="2023-03-22T16:22:00Z">
              <w:r w:rsidRPr="00DC2757">
                <w:rPr>
                  <w:rFonts w:ascii="Arial" w:eastAsia="Times New Roman" w:hAnsi="Arial" w:cs="Arial"/>
                  <w:color w:val="222222"/>
                  <w:sz w:val="18"/>
                  <w:szCs w:val="18"/>
                </w:rPr>
                <w:t>ENSG00000287189</w:t>
              </w:r>
            </w:ins>
          </w:p>
        </w:tc>
        <w:tc>
          <w:tcPr>
            <w:tcW w:w="1360" w:type="dxa"/>
            <w:tcBorders>
              <w:top w:val="nil"/>
              <w:left w:val="nil"/>
              <w:bottom w:val="nil"/>
              <w:right w:val="nil"/>
            </w:tcBorders>
            <w:shd w:val="clear" w:color="000000" w:fill="FFFFFF"/>
            <w:vAlign w:val="center"/>
            <w:hideMark/>
          </w:tcPr>
          <w:p w14:paraId="633D9A71" w14:textId="77777777" w:rsidR="00DC2757" w:rsidRPr="00DC2757" w:rsidRDefault="00DC2757" w:rsidP="00DC2757">
            <w:pPr>
              <w:spacing w:after="0" w:line="240" w:lineRule="auto"/>
              <w:rPr>
                <w:ins w:id="6732" w:author="Commodore, Sarah" w:date="2023-03-22T16:22:00Z"/>
                <w:rFonts w:ascii="Arial" w:eastAsia="Times New Roman" w:hAnsi="Arial" w:cs="Arial"/>
                <w:i/>
                <w:iCs/>
                <w:color w:val="222222"/>
                <w:sz w:val="18"/>
                <w:szCs w:val="18"/>
              </w:rPr>
            </w:pPr>
            <w:ins w:id="6733" w:author="Commodore, Sarah" w:date="2023-03-22T16:22:00Z">
              <w:r w:rsidRPr="00DC2757">
                <w:rPr>
                  <w:rFonts w:ascii="Arial" w:eastAsia="Times New Roman" w:hAnsi="Arial" w:cs="Arial"/>
                  <w:i/>
                  <w:iCs/>
                  <w:color w:val="222222"/>
                  <w:sz w:val="18"/>
                  <w:szCs w:val="18"/>
                </w:rPr>
                <w:t>AL121956.6</w:t>
              </w:r>
            </w:ins>
          </w:p>
        </w:tc>
        <w:tc>
          <w:tcPr>
            <w:tcW w:w="960" w:type="dxa"/>
            <w:tcBorders>
              <w:top w:val="nil"/>
              <w:left w:val="nil"/>
              <w:bottom w:val="nil"/>
              <w:right w:val="nil"/>
            </w:tcBorders>
            <w:shd w:val="clear" w:color="000000" w:fill="FFFFFF"/>
            <w:vAlign w:val="center"/>
            <w:hideMark/>
          </w:tcPr>
          <w:p w14:paraId="4D5AD3D7" w14:textId="77777777" w:rsidR="00DC2757" w:rsidRPr="00DC2757" w:rsidRDefault="00DC2757" w:rsidP="00DC2757">
            <w:pPr>
              <w:spacing w:after="0" w:line="240" w:lineRule="auto"/>
              <w:rPr>
                <w:ins w:id="6734" w:author="Commodore, Sarah" w:date="2023-03-22T16:22:00Z"/>
                <w:rFonts w:ascii="Arial" w:eastAsia="Times New Roman" w:hAnsi="Arial" w:cs="Arial"/>
                <w:color w:val="222222"/>
                <w:sz w:val="18"/>
                <w:szCs w:val="18"/>
              </w:rPr>
            </w:pPr>
            <w:ins w:id="6735" w:author="Commodore, Sarah" w:date="2023-03-22T16:22:00Z">
              <w:r w:rsidRPr="00DC2757">
                <w:rPr>
                  <w:rFonts w:ascii="Arial" w:eastAsia="Times New Roman" w:hAnsi="Arial" w:cs="Arial"/>
                  <w:color w:val="222222"/>
                  <w:sz w:val="18"/>
                  <w:szCs w:val="18"/>
                </w:rPr>
                <w:t>lncRNA</w:t>
              </w:r>
            </w:ins>
          </w:p>
        </w:tc>
        <w:tc>
          <w:tcPr>
            <w:tcW w:w="960" w:type="dxa"/>
            <w:tcBorders>
              <w:top w:val="nil"/>
              <w:left w:val="nil"/>
              <w:bottom w:val="nil"/>
              <w:right w:val="nil"/>
            </w:tcBorders>
            <w:shd w:val="clear" w:color="000000" w:fill="FFFFFF"/>
            <w:vAlign w:val="center"/>
            <w:hideMark/>
          </w:tcPr>
          <w:p w14:paraId="307DC370" w14:textId="77777777" w:rsidR="00DC2757" w:rsidRPr="00DC2757" w:rsidRDefault="00DC2757" w:rsidP="00DC2757">
            <w:pPr>
              <w:spacing w:after="0" w:line="240" w:lineRule="auto"/>
              <w:jc w:val="right"/>
              <w:rPr>
                <w:ins w:id="6736" w:author="Commodore, Sarah" w:date="2023-03-22T16:22:00Z"/>
                <w:rFonts w:ascii="Arial" w:eastAsia="Times New Roman" w:hAnsi="Arial" w:cs="Arial"/>
                <w:color w:val="222222"/>
                <w:sz w:val="18"/>
                <w:szCs w:val="18"/>
              </w:rPr>
            </w:pPr>
            <w:ins w:id="6737" w:author="Commodore, Sarah" w:date="2023-03-22T16:22:00Z">
              <w:r w:rsidRPr="00DC2757">
                <w:rPr>
                  <w:rFonts w:ascii="Arial" w:eastAsia="Times New Roman" w:hAnsi="Arial" w:cs="Arial"/>
                  <w:color w:val="222222"/>
                  <w:sz w:val="18"/>
                  <w:szCs w:val="18"/>
                </w:rPr>
                <w:t>-2.8</w:t>
              </w:r>
            </w:ins>
          </w:p>
        </w:tc>
        <w:tc>
          <w:tcPr>
            <w:tcW w:w="960" w:type="dxa"/>
            <w:tcBorders>
              <w:top w:val="nil"/>
              <w:left w:val="nil"/>
              <w:bottom w:val="nil"/>
              <w:right w:val="nil"/>
            </w:tcBorders>
            <w:shd w:val="clear" w:color="000000" w:fill="FFFFFF"/>
            <w:vAlign w:val="center"/>
            <w:hideMark/>
          </w:tcPr>
          <w:p w14:paraId="63BF5B7A" w14:textId="77777777" w:rsidR="00DC2757" w:rsidRPr="00DC2757" w:rsidRDefault="00DC2757" w:rsidP="00DC2757">
            <w:pPr>
              <w:spacing w:after="0" w:line="240" w:lineRule="auto"/>
              <w:jc w:val="right"/>
              <w:rPr>
                <w:ins w:id="6738" w:author="Commodore, Sarah" w:date="2023-03-22T16:22:00Z"/>
                <w:rFonts w:ascii="Arial" w:eastAsia="Times New Roman" w:hAnsi="Arial" w:cs="Arial"/>
                <w:color w:val="222222"/>
                <w:sz w:val="18"/>
                <w:szCs w:val="18"/>
              </w:rPr>
            </w:pPr>
            <w:ins w:id="6739" w:author="Commodore, Sarah" w:date="2023-03-22T16:22:00Z">
              <w:r w:rsidRPr="00DC2757">
                <w:rPr>
                  <w:rFonts w:ascii="Arial" w:eastAsia="Times New Roman" w:hAnsi="Arial" w:cs="Arial"/>
                  <w:color w:val="222222"/>
                  <w:sz w:val="18"/>
                  <w:szCs w:val="18"/>
                </w:rPr>
                <w:t>-3.1</w:t>
              </w:r>
            </w:ins>
          </w:p>
        </w:tc>
        <w:tc>
          <w:tcPr>
            <w:tcW w:w="960" w:type="dxa"/>
            <w:tcBorders>
              <w:top w:val="nil"/>
              <w:left w:val="nil"/>
              <w:bottom w:val="nil"/>
              <w:right w:val="nil"/>
            </w:tcBorders>
            <w:shd w:val="clear" w:color="000000" w:fill="FFFFFF"/>
            <w:vAlign w:val="center"/>
            <w:hideMark/>
          </w:tcPr>
          <w:p w14:paraId="3F255593" w14:textId="77777777" w:rsidR="00DC2757" w:rsidRPr="00DC2757" w:rsidRDefault="00DC2757" w:rsidP="00DC2757">
            <w:pPr>
              <w:spacing w:after="0" w:line="240" w:lineRule="auto"/>
              <w:jc w:val="center"/>
              <w:rPr>
                <w:ins w:id="6740" w:author="Commodore, Sarah" w:date="2023-03-22T16:22:00Z"/>
                <w:rFonts w:ascii="Arial" w:eastAsia="Times New Roman" w:hAnsi="Arial" w:cs="Arial"/>
                <w:color w:val="222222"/>
                <w:sz w:val="18"/>
                <w:szCs w:val="18"/>
              </w:rPr>
            </w:pPr>
            <w:ins w:id="6741"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650C4B8" w14:textId="77777777" w:rsidR="00DC2757" w:rsidRPr="00DC2757" w:rsidRDefault="00DC2757" w:rsidP="00DC2757">
            <w:pPr>
              <w:spacing w:after="0" w:line="240" w:lineRule="auto"/>
              <w:jc w:val="center"/>
              <w:rPr>
                <w:ins w:id="6742" w:author="Commodore, Sarah" w:date="2023-03-22T16:22:00Z"/>
                <w:rFonts w:ascii="Arial" w:eastAsia="Times New Roman" w:hAnsi="Arial" w:cs="Arial"/>
                <w:color w:val="222222"/>
                <w:sz w:val="18"/>
                <w:szCs w:val="18"/>
              </w:rPr>
            </w:pPr>
            <w:ins w:id="6743" w:author="Commodore, Sarah" w:date="2023-03-22T16:22:00Z">
              <w:r w:rsidRPr="00DC2757">
                <w:rPr>
                  <w:rFonts w:ascii="Arial" w:eastAsia="Times New Roman" w:hAnsi="Arial" w:cs="Arial"/>
                  <w:color w:val="222222"/>
                  <w:sz w:val="18"/>
                  <w:szCs w:val="18"/>
                </w:rPr>
                <w:t>9.8</w:t>
              </w:r>
            </w:ins>
          </w:p>
        </w:tc>
        <w:tc>
          <w:tcPr>
            <w:tcW w:w="1120" w:type="dxa"/>
            <w:tcBorders>
              <w:top w:val="nil"/>
              <w:left w:val="nil"/>
              <w:bottom w:val="nil"/>
              <w:right w:val="nil"/>
            </w:tcBorders>
            <w:shd w:val="clear" w:color="000000" w:fill="FFFFFF"/>
            <w:vAlign w:val="center"/>
            <w:hideMark/>
          </w:tcPr>
          <w:p w14:paraId="339771EE" w14:textId="77777777" w:rsidR="00DC2757" w:rsidRPr="00DC2757" w:rsidRDefault="00DC2757" w:rsidP="00DC2757">
            <w:pPr>
              <w:spacing w:after="0" w:line="240" w:lineRule="auto"/>
              <w:jc w:val="center"/>
              <w:rPr>
                <w:ins w:id="6744" w:author="Commodore, Sarah" w:date="2023-03-22T16:22:00Z"/>
                <w:rFonts w:ascii="Arial" w:eastAsia="Times New Roman" w:hAnsi="Arial" w:cs="Arial"/>
                <w:color w:val="222222"/>
                <w:sz w:val="18"/>
                <w:szCs w:val="18"/>
              </w:rPr>
            </w:pPr>
            <w:ins w:id="6745"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3FA7BF2" w14:textId="77777777" w:rsidR="00DC2757" w:rsidRPr="00DC2757" w:rsidRDefault="00DC2757" w:rsidP="00DC2757">
            <w:pPr>
              <w:spacing w:after="0" w:line="240" w:lineRule="auto"/>
              <w:jc w:val="center"/>
              <w:rPr>
                <w:ins w:id="6746" w:author="Commodore, Sarah" w:date="2023-03-22T16:22:00Z"/>
                <w:rFonts w:ascii="Arial" w:eastAsia="Times New Roman" w:hAnsi="Arial" w:cs="Arial"/>
                <w:color w:val="222222"/>
                <w:sz w:val="18"/>
                <w:szCs w:val="18"/>
              </w:rPr>
            </w:pPr>
            <w:ins w:id="6747" w:author="Commodore, Sarah" w:date="2023-03-22T16:22:00Z">
              <w:r w:rsidRPr="00DC2757">
                <w:rPr>
                  <w:rFonts w:ascii="Arial" w:eastAsia="Times New Roman" w:hAnsi="Arial" w:cs="Arial"/>
                  <w:color w:val="222222"/>
                  <w:sz w:val="18"/>
                  <w:szCs w:val="18"/>
                </w:rPr>
                <w:t>&lt; 0.001</w:t>
              </w:r>
            </w:ins>
          </w:p>
        </w:tc>
      </w:tr>
      <w:tr w:rsidR="00DC2757" w:rsidRPr="00DC2757" w14:paraId="5B6E7384" w14:textId="77777777" w:rsidTr="00DC2757">
        <w:trPr>
          <w:trHeight w:val="460"/>
          <w:ins w:id="6748" w:author="Commodore, Sarah" w:date="2023-03-22T16:22:00Z"/>
        </w:trPr>
        <w:tc>
          <w:tcPr>
            <w:tcW w:w="1960" w:type="dxa"/>
            <w:tcBorders>
              <w:top w:val="nil"/>
              <w:left w:val="nil"/>
              <w:bottom w:val="nil"/>
              <w:right w:val="nil"/>
            </w:tcBorders>
            <w:shd w:val="clear" w:color="000000" w:fill="FFFFFF"/>
            <w:vAlign w:val="center"/>
            <w:hideMark/>
          </w:tcPr>
          <w:p w14:paraId="67E5987D" w14:textId="77777777" w:rsidR="00DC2757" w:rsidRPr="00DC2757" w:rsidRDefault="00DC2757" w:rsidP="00DC2757">
            <w:pPr>
              <w:spacing w:after="0" w:line="240" w:lineRule="auto"/>
              <w:rPr>
                <w:ins w:id="6749" w:author="Commodore, Sarah" w:date="2023-03-22T16:22:00Z"/>
                <w:rFonts w:ascii="Arial" w:eastAsia="Times New Roman" w:hAnsi="Arial" w:cs="Arial"/>
                <w:color w:val="222222"/>
                <w:sz w:val="18"/>
                <w:szCs w:val="18"/>
              </w:rPr>
            </w:pPr>
            <w:ins w:id="6750" w:author="Commodore, Sarah" w:date="2023-03-22T16:22:00Z">
              <w:r w:rsidRPr="00DC2757">
                <w:rPr>
                  <w:rFonts w:ascii="Arial" w:eastAsia="Times New Roman" w:hAnsi="Arial" w:cs="Arial"/>
                  <w:color w:val="222222"/>
                  <w:sz w:val="18"/>
                  <w:szCs w:val="18"/>
                </w:rPr>
                <w:t>ENSG00000174844</w:t>
              </w:r>
            </w:ins>
          </w:p>
        </w:tc>
        <w:tc>
          <w:tcPr>
            <w:tcW w:w="1360" w:type="dxa"/>
            <w:tcBorders>
              <w:top w:val="nil"/>
              <w:left w:val="nil"/>
              <w:bottom w:val="nil"/>
              <w:right w:val="nil"/>
            </w:tcBorders>
            <w:shd w:val="clear" w:color="000000" w:fill="FFFFFF"/>
            <w:vAlign w:val="center"/>
            <w:hideMark/>
          </w:tcPr>
          <w:p w14:paraId="6E17F050" w14:textId="77777777" w:rsidR="00DC2757" w:rsidRPr="00DC2757" w:rsidRDefault="00DC2757" w:rsidP="00DC2757">
            <w:pPr>
              <w:spacing w:after="0" w:line="240" w:lineRule="auto"/>
              <w:rPr>
                <w:ins w:id="6751" w:author="Commodore, Sarah" w:date="2023-03-22T16:22:00Z"/>
                <w:rFonts w:ascii="Arial" w:eastAsia="Times New Roman" w:hAnsi="Arial" w:cs="Arial"/>
                <w:i/>
                <w:iCs/>
                <w:color w:val="222222"/>
                <w:sz w:val="18"/>
                <w:szCs w:val="18"/>
              </w:rPr>
            </w:pPr>
            <w:ins w:id="6752" w:author="Commodore, Sarah" w:date="2023-03-22T16:22:00Z">
              <w:r w:rsidRPr="00DC2757">
                <w:rPr>
                  <w:rFonts w:ascii="Arial" w:eastAsia="Times New Roman" w:hAnsi="Arial" w:cs="Arial"/>
                  <w:i/>
                  <w:iCs/>
                  <w:color w:val="222222"/>
                  <w:sz w:val="18"/>
                  <w:szCs w:val="18"/>
                </w:rPr>
                <w:t>DNAH12</w:t>
              </w:r>
            </w:ins>
          </w:p>
        </w:tc>
        <w:tc>
          <w:tcPr>
            <w:tcW w:w="960" w:type="dxa"/>
            <w:tcBorders>
              <w:top w:val="nil"/>
              <w:left w:val="nil"/>
              <w:bottom w:val="nil"/>
              <w:right w:val="nil"/>
            </w:tcBorders>
            <w:shd w:val="clear" w:color="000000" w:fill="FFFFFF"/>
            <w:vAlign w:val="center"/>
            <w:hideMark/>
          </w:tcPr>
          <w:p w14:paraId="276B2566" w14:textId="77777777" w:rsidR="00DC2757" w:rsidRPr="00DC2757" w:rsidRDefault="00DC2757" w:rsidP="00DC2757">
            <w:pPr>
              <w:spacing w:after="0" w:line="240" w:lineRule="auto"/>
              <w:rPr>
                <w:ins w:id="6753" w:author="Commodore, Sarah" w:date="2023-03-22T16:22:00Z"/>
                <w:rFonts w:ascii="Arial" w:eastAsia="Times New Roman" w:hAnsi="Arial" w:cs="Arial"/>
                <w:color w:val="222222"/>
                <w:sz w:val="18"/>
                <w:szCs w:val="18"/>
              </w:rPr>
            </w:pPr>
            <w:ins w:id="6754"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5486891A" w14:textId="77777777" w:rsidR="00DC2757" w:rsidRPr="00DC2757" w:rsidRDefault="00DC2757" w:rsidP="00DC2757">
            <w:pPr>
              <w:spacing w:after="0" w:line="240" w:lineRule="auto"/>
              <w:jc w:val="right"/>
              <w:rPr>
                <w:ins w:id="6755" w:author="Commodore, Sarah" w:date="2023-03-22T16:22:00Z"/>
                <w:rFonts w:ascii="Arial" w:eastAsia="Times New Roman" w:hAnsi="Arial" w:cs="Arial"/>
                <w:color w:val="222222"/>
                <w:sz w:val="18"/>
                <w:szCs w:val="18"/>
              </w:rPr>
            </w:pPr>
            <w:ins w:id="6756"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8469C7C" w14:textId="77777777" w:rsidR="00DC2757" w:rsidRPr="00DC2757" w:rsidRDefault="00DC2757" w:rsidP="00DC2757">
            <w:pPr>
              <w:spacing w:after="0" w:line="240" w:lineRule="auto"/>
              <w:jc w:val="right"/>
              <w:rPr>
                <w:ins w:id="6757" w:author="Commodore, Sarah" w:date="2023-03-22T16:22:00Z"/>
                <w:rFonts w:ascii="Arial" w:eastAsia="Times New Roman" w:hAnsi="Arial" w:cs="Arial"/>
                <w:color w:val="222222"/>
                <w:sz w:val="18"/>
                <w:szCs w:val="18"/>
              </w:rPr>
            </w:pPr>
            <w:ins w:id="6758"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57EE2C6B" w14:textId="77777777" w:rsidR="00DC2757" w:rsidRPr="00DC2757" w:rsidRDefault="00DC2757" w:rsidP="00DC2757">
            <w:pPr>
              <w:spacing w:after="0" w:line="240" w:lineRule="auto"/>
              <w:jc w:val="center"/>
              <w:rPr>
                <w:ins w:id="6759" w:author="Commodore, Sarah" w:date="2023-03-22T16:22:00Z"/>
                <w:rFonts w:ascii="Arial" w:eastAsia="Times New Roman" w:hAnsi="Arial" w:cs="Arial"/>
                <w:color w:val="222222"/>
                <w:sz w:val="18"/>
                <w:szCs w:val="18"/>
              </w:rPr>
            </w:pPr>
            <w:ins w:id="6760"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nil"/>
              <w:right w:val="nil"/>
            </w:tcBorders>
            <w:shd w:val="clear" w:color="000000" w:fill="FFFFFF"/>
            <w:vAlign w:val="center"/>
            <w:hideMark/>
          </w:tcPr>
          <w:p w14:paraId="672AE9DF" w14:textId="77777777" w:rsidR="00DC2757" w:rsidRPr="00DC2757" w:rsidRDefault="00DC2757" w:rsidP="00DC2757">
            <w:pPr>
              <w:spacing w:after="0" w:line="240" w:lineRule="auto"/>
              <w:jc w:val="center"/>
              <w:rPr>
                <w:ins w:id="6761" w:author="Commodore, Sarah" w:date="2023-03-22T16:22:00Z"/>
                <w:rFonts w:ascii="Arial" w:eastAsia="Times New Roman" w:hAnsi="Arial" w:cs="Arial"/>
                <w:color w:val="222222"/>
                <w:sz w:val="18"/>
                <w:szCs w:val="18"/>
              </w:rPr>
            </w:pPr>
            <w:ins w:id="6762" w:author="Commodore, Sarah" w:date="2023-03-22T16:22:00Z">
              <w:r w:rsidRPr="00DC2757">
                <w:rPr>
                  <w:rFonts w:ascii="Arial" w:eastAsia="Times New Roman" w:hAnsi="Arial" w:cs="Arial"/>
                  <w:color w:val="222222"/>
                  <w:sz w:val="18"/>
                  <w:szCs w:val="18"/>
                </w:rPr>
                <w:t>17.6</w:t>
              </w:r>
            </w:ins>
          </w:p>
        </w:tc>
        <w:tc>
          <w:tcPr>
            <w:tcW w:w="1120" w:type="dxa"/>
            <w:tcBorders>
              <w:top w:val="nil"/>
              <w:left w:val="nil"/>
              <w:bottom w:val="nil"/>
              <w:right w:val="nil"/>
            </w:tcBorders>
            <w:shd w:val="clear" w:color="000000" w:fill="FFFFFF"/>
            <w:vAlign w:val="center"/>
            <w:hideMark/>
          </w:tcPr>
          <w:p w14:paraId="745B0A84" w14:textId="77777777" w:rsidR="00DC2757" w:rsidRPr="00DC2757" w:rsidRDefault="00DC2757" w:rsidP="00DC2757">
            <w:pPr>
              <w:spacing w:after="0" w:line="240" w:lineRule="auto"/>
              <w:jc w:val="center"/>
              <w:rPr>
                <w:ins w:id="6763" w:author="Commodore, Sarah" w:date="2023-03-22T16:22:00Z"/>
                <w:rFonts w:ascii="Arial" w:eastAsia="Times New Roman" w:hAnsi="Arial" w:cs="Arial"/>
                <w:color w:val="222222"/>
                <w:sz w:val="18"/>
                <w:szCs w:val="18"/>
              </w:rPr>
            </w:pPr>
            <w:ins w:id="6764"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3AF697B" w14:textId="77777777" w:rsidR="00DC2757" w:rsidRPr="00DC2757" w:rsidRDefault="00DC2757" w:rsidP="00DC2757">
            <w:pPr>
              <w:spacing w:after="0" w:line="240" w:lineRule="auto"/>
              <w:jc w:val="center"/>
              <w:rPr>
                <w:ins w:id="6765" w:author="Commodore, Sarah" w:date="2023-03-22T16:22:00Z"/>
                <w:rFonts w:ascii="Arial" w:eastAsia="Times New Roman" w:hAnsi="Arial" w:cs="Arial"/>
                <w:color w:val="222222"/>
                <w:sz w:val="18"/>
                <w:szCs w:val="18"/>
              </w:rPr>
            </w:pPr>
            <w:ins w:id="6766" w:author="Commodore, Sarah" w:date="2023-03-22T16:22:00Z">
              <w:r w:rsidRPr="00DC2757">
                <w:rPr>
                  <w:rFonts w:ascii="Arial" w:eastAsia="Times New Roman" w:hAnsi="Arial" w:cs="Arial"/>
                  <w:color w:val="222222"/>
                  <w:sz w:val="18"/>
                  <w:szCs w:val="18"/>
                </w:rPr>
                <w:t>&lt; 0.001</w:t>
              </w:r>
            </w:ins>
          </w:p>
        </w:tc>
      </w:tr>
      <w:tr w:rsidR="00DC2757" w:rsidRPr="00DC2757" w14:paraId="772CE615" w14:textId="77777777" w:rsidTr="00DC2757">
        <w:trPr>
          <w:trHeight w:val="460"/>
          <w:ins w:id="6767" w:author="Commodore, Sarah" w:date="2023-03-22T16:22:00Z"/>
        </w:trPr>
        <w:tc>
          <w:tcPr>
            <w:tcW w:w="1960" w:type="dxa"/>
            <w:tcBorders>
              <w:top w:val="nil"/>
              <w:left w:val="nil"/>
              <w:bottom w:val="nil"/>
              <w:right w:val="nil"/>
            </w:tcBorders>
            <w:shd w:val="clear" w:color="000000" w:fill="FFFFFF"/>
            <w:vAlign w:val="center"/>
            <w:hideMark/>
          </w:tcPr>
          <w:p w14:paraId="37527502" w14:textId="77777777" w:rsidR="00DC2757" w:rsidRPr="00DC2757" w:rsidRDefault="00DC2757" w:rsidP="00DC2757">
            <w:pPr>
              <w:spacing w:after="0" w:line="240" w:lineRule="auto"/>
              <w:rPr>
                <w:ins w:id="6768" w:author="Commodore, Sarah" w:date="2023-03-22T16:22:00Z"/>
                <w:rFonts w:ascii="Arial" w:eastAsia="Times New Roman" w:hAnsi="Arial" w:cs="Arial"/>
                <w:color w:val="222222"/>
                <w:sz w:val="18"/>
                <w:szCs w:val="18"/>
              </w:rPr>
            </w:pPr>
            <w:ins w:id="6769" w:author="Commodore, Sarah" w:date="2023-03-22T16:22:00Z">
              <w:r w:rsidRPr="00DC2757">
                <w:rPr>
                  <w:rFonts w:ascii="Arial" w:eastAsia="Times New Roman" w:hAnsi="Arial" w:cs="Arial"/>
                  <w:color w:val="222222"/>
                  <w:sz w:val="18"/>
                  <w:szCs w:val="18"/>
                </w:rPr>
                <w:t>ENSG00000154479</w:t>
              </w:r>
            </w:ins>
          </w:p>
        </w:tc>
        <w:tc>
          <w:tcPr>
            <w:tcW w:w="1360" w:type="dxa"/>
            <w:tcBorders>
              <w:top w:val="nil"/>
              <w:left w:val="nil"/>
              <w:bottom w:val="nil"/>
              <w:right w:val="nil"/>
            </w:tcBorders>
            <w:shd w:val="clear" w:color="000000" w:fill="FFFFFF"/>
            <w:vAlign w:val="center"/>
            <w:hideMark/>
          </w:tcPr>
          <w:p w14:paraId="715F9056" w14:textId="77777777" w:rsidR="00DC2757" w:rsidRPr="00DC2757" w:rsidRDefault="00DC2757" w:rsidP="00DC2757">
            <w:pPr>
              <w:spacing w:after="0" w:line="240" w:lineRule="auto"/>
              <w:rPr>
                <w:ins w:id="6770" w:author="Commodore, Sarah" w:date="2023-03-22T16:22:00Z"/>
                <w:rFonts w:ascii="Arial" w:eastAsia="Times New Roman" w:hAnsi="Arial" w:cs="Arial"/>
                <w:i/>
                <w:iCs/>
                <w:color w:val="222222"/>
                <w:sz w:val="18"/>
                <w:szCs w:val="18"/>
              </w:rPr>
            </w:pPr>
            <w:ins w:id="6771" w:author="Commodore, Sarah" w:date="2023-03-22T16:22:00Z">
              <w:r w:rsidRPr="00DC2757">
                <w:rPr>
                  <w:rFonts w:ascii="Arial" w:eastAsia="Times New Roman" w:hAnsi="Arial" w:cs="Arial"/>
                  <w:i/>
                  <w:iCs/>
                  <w:color w:val="222222"/>
                  <w:sz w:val="18"/>
                  <w:szCs w:val="18"/>
                </w:rPr>
                <w:t>CCDC173</w:t>
              </w:r>
            </w:ins>
          </w:p>
        </w:tc>
        <w:tc>
          <w:tcPr>
            <w:tcW w:w="960" w:type="dxa"/>
            <w:tcBorders>
              <w:top w:val="nil"/>
              <w:left w:val="nil"/>
              <w:bottom w:val="nil"/>
              <w:right w:val="nil"/>
            </w:tcBorders>
            <w:shd w:val="clear" w:color="000000" w:fill="FFFFFF"/>
            <w:vAlign w:val="center"/>
            <w:hideMark/>
          </w:tcPr>
          <w:p w14:paraId="7A311F6F" w14:textId="77777777" w:rsidR="00DC2757" w:rsidRPr="00DC2757" w:rsidRDefault="00DC2757" w:rsidP="00DC2757">
            <w:pPr>
              <w:spacing w:after="0" w:line="240" w:lineRule="auto"/>
              <w:rPr>
                <w:ins w:id="6772" w:author="Commodore, Sarah" w:date="2023-03-22T16:22:00Z"/>
                <w:rFonts w:ascii="Arial" w:eastAsia="Times New Roman" w:hAnsi="Arial" w:cs="Arial"/>
                <w:color w:val="222222"/>
                <w:sz w:val="18"/>
                <w:szCs w:val="18"/>
              </w:rPr>
            </w:pPr>
            <w:ins w:id="6773"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498FF09E" w14:textId="77777777" w:rsidR="00DC2757" w:rsidRPr="00DC2757" w:rsidRDefault="00DC2757" w:rsidP="00DC2757">
            <w:pPr>
              <w:spacing w:after="0" w:line="240" w:lineRule="auto"/>
              <w:jc w:val="right"/>
              <w:rPr>
                <w:ins w:id="6774" w:author="Commodore, Sarah" w:date="2023-03-22T16:22:00Z"/>
                <w:rFonts w:ascii="Arial" w:eastAsia="Times New Roman" w:hAnsi="Arial" w:cs="Arial"/>
                <w:color w:val="222222"/>
                <w:sz w:val="18"/>
                <w:szCs w:val="18"/>
              </w:rPr>
            </w:pPr>
            <w:ins w:id="6775"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20EAAA7" w14:textId="77777777" w:rsidR="00DC2757" w:rsidRPr="00DC2757" w:rsidRDefault="00DC2757" w:rsidP="00DC2757">
            <w:pPr>
              <w:spacing w:after="0" w:line="240" w:lineRule="auto"/>
              <w:jc w:val="right"/>
              <w:rPr>
                <w:ins w:id="6776" w:author="Commodore, Sarah" w:date="2023-03-22T16:22:00Z"/>
                <w:rFonts w:ascii="Arial" w:eastAsia="Times New Roman" w:hAnsi="Arial" w:cs="Arial"/>
                <w:color w:val="222222"/>
                <w:sz w:val="18"/>
                <w:szCs w:val="18"/>
              </w:rPr>
            </w:pPr>
            <w:ins w:id="6777" w:author="Commodore, Sarah" w:date="2023-03-22T16:22:00Z">
              <w:r w:rsidRPr="00DC2757">
                <w:rPr>
                  <w:rFonts w:ascii="Arial" w:eastAsia="Times New Roman" w:hAnsi="Arial" w:cs="Arial"/>
                  <w:color w:val="222222"/>
                  <w:sz w:val="18"/>
                  <w:szCs w:val="18"/>
                </w:rPr>
                <w:t>-2.6</w:t>
              </w:r>
            </w:ins>
          </w:p>
        </w:tc>
        <w:tc>
          <w:tcPr>
            <w:tcW w:w="960" w:type="dxa"/>
            <w:tcBorders>
              <w:top w:val="nil"/>
              <w:left w:val="nil"/>
              <w:bottom w:val="nil"/>
              <w:right w:val="nil"/>
            </w:tcBorders>
            <w:shd w:val="clear" w:color="000000" w:fill="FFFFFF"/>
            <w:vAlign w:val="center"/>
            <w:hideMark/>
          </w:tcPr>
          <w:p w14:paraId="77B5868E" w14:textId="77777777" w:rsidR="00DC2757" w:rsidRPr="00DC2757" w:rsidRDefault="00DC2757" w:rsidP="00DC2757">
            <w:pPr>
              <w:spacing w:after="0" w:line="240" w:lineRule="auto"/>
              <w:jc w:val="center"/>
              <w:rPr>
                <w:ins w:id="6778" w:author="Commodore, Sarah" w:date="2023-03-22T16:22:00Z"/>
                <w:rFonts w:ascii="Arial" w:eastAsia="Times New Roman" w:hAnsi="Arial" w:cs="Arial"/>
                <w:color w:val="222222"/>
                <w:sz w:val="18"/>
                <w:szCs w:val="18"/>
              </w:rPr>
            </w:pPr>
            <w:ins w:id="6779"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09F7F724" w14:textId="77777777" w:rsidR="00DC2757" w:rsidRPr="00DC2757" w:rsidRDefault="00DC2757" w:rsidP="00DC2757">
            <w:pPr>
              <w:spacing w:after="0" w:line="240" w:lineRule="auto"/>
              <w:jc w:val="center"/>
              <w:rPr>
                <w:ins w:id="6780" w:author="Commodore, Sarah" w:date="2023-03-22T16:22:00Z"/>
                <w:rFonts w:ascii="Arial" w:eastAsia="Times New Roman" w:hAnsi="Arial" w:cs="Arial"/>
                <w:color w:val="222222"/>
                <w:sz w:val="18"/>
                <w:szCs w:val="18"/>
              </w:rPr>
            </w:pPr>
            <w:ins w:id="6781" w:author="Commodore, Sarah" w:date="2023-03-22T16:22:00Z">
              <w:r w:rsidRPr="00DC2757">
                <w:rPr>
                  <w:rFonts w:ascii="Arial" w:eastAsia="Times New Roman" w:hAnsi="Arial" w:cs="Arial"/>
                  <w:color w:val="222222"/>
                  <w:sz w:val="18"/>
                  <w:szCs w:val="18"/>
                </w:rPr>
                <w:t>9.0</w:t>
              </w:r>
            </w:ins>
          </w:p>
        </w:tc>
        <w:tc>
          <w:tcPr>
            <w:tcW w:w="1120" w:type="dxa"/>
            <w:tcBorders>
              <w:top w:val="nil"/>
              <w:left w:val="nil"/>
              <w:bottom w:val="nil"/>
              <w:right w:val="nil"/>
            </w:tcBorders>
            <w:shd w:val="clear" w:color="000000" w:fill="FFFFFF"/>
            <w:vAlign w:val="center"/>
            <w:hideMark/>
          </w:tcPr>
          <w:p w14:paraId="08D0D5CE" w14:textId="77777777" w:rsidR="00DC2757" w:rsidRPr="00DC2757" w:rsidRDefault="00DC2757" w:rsidP="00DC2757">
            <w:pPr>
              <w:spacing w:after="0" w:line="240" w:lineRule="auto"/>
              <w:jc w:val="center"/>
              <w:rPr>
                <w:ins w:id="6782" w:author="Commodore, Sarah" w:date="2023-03-22T16:22:00Z"/>
                <w:rFonts w:ascii="Arial" w:eastAsia="Times New Roman" w:hAnsi="Arial" w:cs="Arial"/>
                <w:color w:val="222222"/>
                <w:sz w:val="18"/>
                <w:szCs w:val="18"/>
              </w:rPr>
            </w:pPr>
            <w:ins w:id="6783"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4EA6FC61" w14:textId="77777777" w:rsidR="00DC2757" w:rsidRPr="00DC2757" w:rsidRDefault="00DC2757" w:rsidP="00DC2757">
            <w:pPr>
              <w:spacing w:after="0" w:line="240" w:lineRule="auto"/>
              <w:jc w:val="center"/>
              <w:rPr>
                <w:ins w:id="6784" w:author="Commodore, Sarah" w:date="2023-03-22T16:22:00Z"/>
                <w:rFonts w:ascii="Arial" w:eastAsia="Times New Roman" w:hAnsi="Arial" w:cs="Arial"/>
                <w:color w:val="222222"/>
                <w:sz w:val="18"/>
                <w:szCs w:val="18"/>
              </w:rPr>
            </w:pPr>
            <w:ins w:id="6785" w:author="Commodore, Sarah" w:date="2023-03-22T16:22:00Z">
              <w:r w:rsidRPr="00DC2757">
                <w:rPr>
                  <w:rFonts w:ascii="Arial" w:eastAsia="Times New Roman" w:hAnsi="Arial" w:cs="Arial"/>
                  <w:color w:val="222222"/>
                  <w:sz w:val="18"/>
                  <w:szCs w:val="18"/>
                </w:rPr>
                <w:t>&lt; 0.001</w:t>
              </w:r>
            </w:ins>
          </w:p>
        </w:tc>
      </w:tr>
      <w:tr w:rsidR="00DC2757" w:rsidRPr="00DC2757" w14:paraId="758968E5" w14:textId="77777777" w:rsidTr="00DC2757">
        <w:trPr>
          <w:trHeight w:val="460"/>
          <w:ins w:id="6786" w:author="Commodore, Sarah" w:date="2023-03-22T16:22:00Z"/>
        </w:trPr>
        <w:tc>
          <w:tcPr>
            <w:tcW w:w="1960" w:type="dxa"/>
            <w:tcBorders>
              <w:top w:val="nil"/>
              <w:left w:val="nil"/>
              <w:bottom w:val="nil"/>
              <w:right w:val="nil"/>
            </w:tcBorders>
            <w:shd w:val="clear" w:color="000000" w:fill="FFFFFF"/>
            <w:vAlign w:val="center"/>
            <w:hideMark/>
          </w:tcPr>
          <w:p w14:paraId="1083B376" w14:textId="77777777" w:rsidR="00DC2757" w:rsidRPr="00DC2757" w:rsidRDefault="00DC2757" w:rsidP="00DC2757">
            <w:pPr>
              <w:spacing w:after="0" w:line="240" w:lineRule="auto"/>
              <w:rPr>
                <w:ins w:id="6787" w:author="Commodore, Sarah" w:date="2023-03-22T16:22:00Z"/>
                <w:rFonts w:ascii="Arial" w:eastAsia="Times New Roman" w:hAnsi="Arial" w:cs="Arial"/>
                <w:color w:val="222222"/>
                <w:sz w:val="18"/>
                <w:szCs w:val="18"/>
              </w:rPr>
            </w:pPr>
            <w:ins w:id="6788" w:author="Commodore, Sarah" w:date="2023-03-22T16:22:00Z">
              <w:r w:rsidRPr="00DC2757">
                <w:rPr>
                  <w:rFonts w:ascii="Arial" w:eastAsia="Times New Roman" w:hAnsi="Arial" w:cs="Arial"/>
                  <w:color w:val="222222"/>
                  <w:sz w:val="18"/>
                  <w:szCs w:val="18"/>
                </w:rPr>
                <w:t>ENSG00000163263</w:t>
              </w:r>
            </w:ins>
          </w:p>
        </w:tc>
        <w:tc>
          <w:tcPr>
            <w:tcW w:w="1360" w:type="dxa"/>
            <w:tcBorders>
              <w:top w:val="nil"/>
              <w:left w:val="nil"/>
              <w:bottom w:val="nil"/>
              <w:right w:val="nil"/>
            </w:tcBorders>
            <w:shd w:val="clear" w:color="000000" w:fill="FFFFFF"/>
            <w:vAlign w:val="center"/>
            <w:hideMark/>
          </w:tcPr>
          <w:p w14:paraId="278864D9" w14:textId="77777777" w:rsidR="00DC2757" w:rsidRPr="00DC2757" w:rsidRDefault="00DC2757" w:rsidP="00DC2757">
            <w:pPr>
              <w:spacing w:after="0" w:line="240" w:lineRule="auto"/>
              <w:rPr>
                <w:ins w:id="6789" w:author="Commodore, Sarah" w:date="2023-03-22T16:22:00Z"/>
                <w:rFonts w:ascii="Arial" w:eastAsia="Times New Roman" w:hAnsi="Arial" w:cs="Arial"/>
                <w:i/>
                <w:iCs/>
                <w:color w:val="222222"/>
                <w:sz w:val="18"/>
                <w:szCs w:val="18"/>
              </w:rPr>
            </w:pPr>
            <w:ins w:id="6790" w:author="Commodore, Sarah" w:date="2023-03-22T16:22:00Z">
              <w:r w:rsidRPr="00DC2757">
                <w:rPr>
                  <w:rFonts w:ascii="Arial" w:eastAsia="Times New Roman" w:hAnsi="Arial" w:cs="Arial"/>
                  <w:i/>
                  <w:iCs/>
                  <w:color w:val="222222"/>
                  <w:sz w:val="18"/>
                  <w:szCs w:val="18"/>
                </w:rPr>
                <w:t>C1orf189</w:t>
              </w:r>
            </w:ins>
          </w:p>
        </w:tc>
        <w:tc>
          <w:tcPr>
            <w:tcW w:w="960" w:type="dxa"/>
            <w:tcBorders>
              <w:top w:val="nil"/>
              <w:left w:val="nil"/>
              <w:bottom w:val="nil"/>
              <w:right w:val="nil"/>
            </w:tcBorders>
            <w:shd w:val="clear" w:color="000000" w:fill="FFFFFF"/>
            <w:vAlign w:val="center"/>
            <w:hideMark/>
          </w:tcPr>
          <w:p w14:paraId="3691AE67" w14:textId="77777777" w:rsidR="00DC2757" w:rsidRPr="00DC2757" w:rsidRDefault="00DC2757" w:rsidP="00DC2757">
            <w:pPr>
              <w:spacing w:after="0" w:line="240" w:lineRule="auto"/>
              <w:rPr>
                <w:ins w:id="6791" w:author="Commodore, Sarah" w:date="2023-03-22T16:22:00Z"/>
                <w:rFonts w:ascii="Arial" w:eastAsia="Times New Roman" w:hAnsi="Arial" w:cs="Arial"/>
                <w:color w:val="222222"/>
                <w:sz w:val="18"/>
                <w:szCs w:val="18"/>
              </w:rPr>
            </w:pPr>
            <w:ins w:id="6792"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DDC6988" w14:textId="77777777" w:rsidR="00DC2757" w:rsidRPr="00DC2757" w:rsidRDefault="00DC2757" w:rsidP="00DC2757">
            <w:pPr>
              <w:spacing w:after="0" w:line="240" w:lineRule="auto"/>
              <w:jc w:val="right"/>
              <w:rPr>
                <w:ins w:id="6793" w:author="Commodore, Sarah" w:date="2023-03-22T16:22:00Z"/>
                <w:rFonts w:ascii="Arial" w:eastAsia="Times New Roman" w:hAnsi="Arial" w:cs="Arial"/>
                <w:color w:val="222222"/>
                <w:sz w:val="18"/>
                <w:szCs w:val="18"/>
              </w:rPr>
            </w:pPr>
            <w:ins w:id="6794" w:author="Commodore, Sarah" w:date="2023-03-22T16:22:00Z">
              <w:r w:rsidRPr="00DC2757">
                <w:rPr>
                  <w:rFonts w:ascii="Arial" w:eastAsia="Times New Roman" w:hAnsi="Arial" w:cs="Arial"/>
                  <w:color w:val="222222"/>
                  <w:sz w:val="18"/>
                  <w:szCs w:val="18"/>
                </w:rPr>
                <w:t>-2.1</w:t>
              </w:r>
            </w:ins>
          </w:p>
        </w:tc>
        <w:tc>
          <w:tcPr>
            <w:tcW w:w="960" w:type="dxa"/>
            <w:tcBorders>
              <w:top w:val="nil"/>
              <w:left w:val="nil"/>
              <w:bottom w:val="nil"/>
              <w:right w:val="nil"/>
            </w:tcBorders>
            <w:shd w:val="clear" w:color="000000" w:fill="FFFFFF"/>
            <w:vAlign w:val="center"/>
            <w:hideMark/>
          </w:tcPr>
          <w:p w14:paraId="5BC93E27" w14:textId="77777777" w:rsidR="00DC2757" w:rsidRPr="00DC2757" w:rsidRDefault="00DC2757" w:rsidP="00DC2757">
            <w:pPr>
              <w:spacing w:after="0" w:line="240" w:lineRule="auto"/>
              <w:jc w:val="right"/>
              <w:rPr>
                <w:ins w:id="6795" w:author="Commodore, Sarah" w:date="2023-03-22T16:22:00Z"/>
                <w:rFonts w:ascii="Arial" w:eastAsia="Times New Roman" w:hAnsi="Arial" w:cs="Arial"/>
                <w:color w:val="222222"/>
                <w:sz w:val="18"/>
                <w:szCs w:val="18"/>
              </w:rPr>
            </w:pPr>
            <w:ins w:id="6796"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52623D67" w14:textId="77777777" w:rsidR="00DC2757" w:rsidRPr="00DC2757" w:rsidRDefault="00DC2757" w:rsidP="00DC2757">
            <w:pPr>
              <w:spacing w:after="0" w:line="240" w:lineRule="auto"/>
              <w:jc w:val="center"/>
              <w:rPr>
                <w:ins w:id="6797" w:author="Commodore, Sarah" w:date="2023-03-22T16:22:00Z"/>
                <w:rFonts w:ascii="Arial" w:eastAsia="Times New Roman" w:hAnsi="Arial" w:cs="Arial"/>
                <w:color w:val="222222"/>
                <w:sz w:val="18"/>
                <w:szCs w:val="18"/>
              </w:rPr>
            </w:pPr>
            <w:ins w:id="6798"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1DDA6D17" w14:textId="77777777" w:rsidR="00DC2757" w:rsidRPr="00DC2757" w:rsidRDefault="00DC2757" w:rsidP="00DC2757">
            <w:pPr>
              <w:spacing w:after="0" w:line="240" w:lineRule="auto"/>
              <w:jc w:val="center"/>
              <w:rPr>
                <w:ins w:id="6799" w:author="Commodore, Sarah" w:date="2023-03-22T16:22:00Z"/>
                <w:rFonts w:ascii="Arial" w:eastAsia="Times New Roman" w:hAnsi="Arial" w:cs="Arial"/>
                <w:color w:val="222222"/>
                <w:sz w:val="18"/>
                <w:szCs w:val="18"/>
              </w:rPr>
            </w:pPr>
            <w:ins w:id="6800" w:author="Commodore, Sarah" w:date="2023-03-22T16:22:00Z">
              <w:r w:rsidRPr="00DC2757">
                <w:rPr>
                  <w:rFonts w:ascii="Arial" w:eastAsia="Times New Roman" w:hAnsi="Arial" w:cs="Arial"/>
                  <w:color w:val="222222"/>
                  <w:sz w:val="18"/>
                  <w:szCs w:val="18"/>
                </w:rPr>
                <w:t>13.1</w:t>
              </w:r>
            </w:ins>
          </w:p>
        </w:tc>
        <w:tc>
          <w:tcPr>
            <w:tcW w:w="1120" w:type="dxa"/>
            <w:tcBorders>
              <w:top w:val="nil"/>
              <w:left w:val="nil"/>
              <w:bottom w:val="nil"/>
              <w:right w:val="nil"/>
            </w:tcBorders>
            <w:shd w:val="clear" w:color="000000" w:fill="FFFFFF"/>
            <w:vAlign w:val="center"/>
            <w:hideMark/>
          </w:tcPr>
          <w:p w14:paraId="5F97C892" w14:textId="77777777" w:rsidR="00DC2757" w:rsidRPr="00DC2757" w:rsidRDefault="00DC2757" w:rsidP="00DC2757">
            <w:pPr>
              <w:spacing w:after="0" w:line="240" w:lineRule="auto"/>
              <w:jc w:val="center"/>
              <w:rPr>
                <w:ins w:id="6801" w:author="Commodore, Sarah" w:date="2023-03-22T16:22:00Z"/>
                <w:rFonts w:ascii="Arial" w:eastAsia="Times New Roman" w:hAnsi="Arial" w:cs="Arial"/>
                <w:color w:val="222222"/>
                <w:sz w:val="18"/>
                <w:szCs w:val="18"/>
              </w:rPr>
            </w:pPr>
            <w:ins w:id="6802"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5CF6723D" w14:textId="77777777" w:rsidR="00DC2757" w:rsidRPr="00DC2757" w:rsidRDefault="00DC2757" w:rsidP="00DC2757">
            <w:pPr>
              <w:spacing w:after="0" w:line="240" w:lineRule="auto"/>
              <w:jc w:val="center"/>
              <w:rPr>
                <w:ins w:id="6803" w:author="Commodore, Sarah" w:date="2023-03-22T16:22:00Z"/>
                <w:rFonts w:ascii="Arial" w:eastAsia="Times New Roman" w:hAnsi="Arial" w:cs="Arial"/>
                <w:color w:val="222222"/>
                <w:sz w:val="18"/>
                <w:szCs w:val="18"/>
              </w:rPr>
            </w:pPr>
            <w:ins w:id="6804" w:author="Commodore, Sarah" w:date="2023-03-22T16:22:00Z">
              <w:r w:rsidRPr="00DC2757">
                <w:rPr>
                  <w:rFonts w:ascii="Arial" w:eastAsia="Times New Roman" w:hAnsi="Arial" w:cs="Arial"/>
                  <w:color w:val="222222"/>
                  <w:sz w:val="18"/>
                  <w:szCs w:val="18"/>
                </w:rPr>
                <w:t>&lt; 0.001</w:t>
              </w:r>
            </w:ins>
          </w:p>
        </w:tc>
      </w:tr>
      <w:tr w:rsidR="00DC2757" w:rsidRPr="00DC2757" w14:paraId="46DBCA60" w14:textId="77777777" w:rsidTr="00DC2757">
        <w:trPr>
          <w:trHeight w:val="460"/>
          <w:ins w:id="6805" w:author="Commodore, Sarah" w:date="2023-03-22T16:22:00Z"/>
        </w:trPr>
        <w:tc>
          <w:tcPr>
            <w:tcW w:w="1960" w:type="dxa"/>
            <w:tcBorders>
              <w:top w:val="nil"/>
              <w:left w:val="nil"/>
              <w:bottom w:val="nil"/>
              <w:right w:val="nil"/>
            </w:tcBorders>
            <w:shd w:val="clear" w:color="000000" w:fill="FFFFFF"/>
            <w:vAlign w:val="center"/>
            <w:hideMark/>
          </w:tcPr>
          <w:p w14:paraId="338A181F" w14:textId="77777777" w:rsidR="00DC2757" w:rsidRPr="00DC2757" w:rsidRDefault="00DC2757" w:rsidP="00DC2757">
            <w:pPr>
              <w:spacing w:after="0" w:line="240" w:lineRule="auto"/>
              <w:rPr>
                <w:ins w:id="6806" w:author="Commodore, Sarah" w:date="2023-03-22T16:22:00Z"/>
                <w:rFonts w:ascii="Arial" w:eastAsia="Times New Roman" w:hAnsi="Arial" w:cs="Arial"/>
                <w:color w:val="222222"/>
                <w:sz w:val="18"/>
                <w:szCs w:val="18"/>
              </w:rPr>
            </w:pPr>
            <w:ins w:id="6807" w:author="Commodore, Sarah" w:date="2023-03-22T16:22:00Z">
              <w:r w:rsidRPr="00DC2757">
                <w:rPr>
                  <w:rFonts w:ascii="Arial" w:eastAsia="Times New Roman" w:hAnsi="Arial" w:cs="Arial"/>
                  <w:color w:val="222222"/>
                  <w:sz w:val="18"/>
                  <w:szCs w:val="18"/>
                </w:rPr>
                <w:t>ENSG00000197653</w:t>
              </w:r>
            </w:ins>
          </w:p>
        </w:tc>
        <w:tc>
          <w:tcPr>
            <w:tcW w:w="1360" w:type="dxa"/>
            <w:tcBorders>
              <w:top w:val="nil"/>
              <w:left w:val="nil"/>
              <w:bottom w:val="nil"/>
              <w:right w:val="nil"/>
            </w:tcBorders>
            <w:shd w:val="clear" w:color="000000" w:fill="FFFFFF"/>
            <w:vAlign w:val="center"/>
            <w:hideMark/>
          </w:tcPr>
          <w:p w14:paraId="53CC2BB6" w14:textId="77777777" w:rsidR="00DC2757" w:rsidRPr="00DC2757" w:rsidRDefault="00DC2757" w:rsidP="00DC2757">
            <w:pPr>
              <w:spacing w:after="0" w:line="240" w:lineRule="auto"/>
              <w:rPr>
                <w:ins w:id="6808" w:author="Commodore, Sarah" w:date="2023-03-22T16:22:00Z"/>
                <w:rFonts w:ascii="Arial" w:eastAsia="Times New Roman" w:hAnsi="Arial" w:cs="Arial"/>
                <w:i/>
                <w:iCs/>
                <w:color w:val="222222"/>
                <w:sz w:val="18"/>
                <w:szCs w:val="18"/>
              </w:rPr>
            </w:pPr>
            <w:ins w:id="6809" w:author="Commodore, Sarah" w:date="2023-03-22T16:22:00Z">
              <w:r w:rsidRPr="00DC2757">
                <w:rPr>
                  <w:rFonts w:ascii="Arial" w:eastAsia="Times New Roman" w:hAnsi="Arial" w:cs="Arial"/>
                  <w:i/>
                  <w:iCs/>
                  <w:color w:val="222222"/>
                  <w:sz w:val="18"/>
                  <w:szCs w:val="18"/>
                </w:rPr>
                <w:t>DNAH10</w:t>
              </w:r>
            </w:ins>
          </w:p>
        </w:tc>
        <w:tc>
          <w:tcPr>
            <w:tcW w:w="960" w:type="dxa"/>
            <w:tcBorders>
              <w:top w:val="nil"/>
              <w:left w:val="nil"/>
              <w:bottom w:val="nil"/>
              <w:right w:val="nil"/>
            </w:tcBorders>
            <w:shd w:val="clear" w:color="000000" w:fill="FFFFFF"/>
            <w:vAlign w:val="center"/>
            <w:hideMark/>
          </w:tcPr>
          <w:p w14:paraId="5AB5C5C6" w14:textId="77777777" w:rsidR="00DC2757" w:rsidRPr="00DC2757" w:rsidRDefault="00DC2757" w:rsidP="00DC2757">
            <w:pPr>
              <w:spacing w:after="0" w:line="240" w:lineRule="auto"/>
              <w:rPr>
                <w:ins w:id="6810" w:author="Commodore, Sarah" w:date="2023-03-22T16:22:00Z"/>
                <w:rFonts w:ascii="Arial" w:eastAsia="Times New Roman" w:hAnsi="Arial" w:cs="Arial"/>
                <w:color w:val="222222"/>
                <w:sz w:val="18"/>
                <w:szCs w:val="18"/>
              </w:rPr>
            </w:pPr>
            <w:ins w:id="6811"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0A7122E9" w14:textId="77777777" w:rsidR="00DC2757" w:rsidRPr="00DC2757" w:rsidRDefault="00DC2757" w:rsidP="00DC2757">
            <w:pPr>
              <w:spacing w:after="0" w:line="240" w:lineRule="auto"/>
              <w:jc w:val="right"/>
              <w:rPr>
                <w:ins w:id="6812" w:author="Commodore, Sarah" w:date="2023-03-22T16:22:00Z"/>
                <w:rFonts w:ascii="Arial" w:eastAsia="Times New Roman" w:hAnsi="Arial" w:cs="Arial"/>
                <w:color w:val="222222"/>
                <w:sz w:val="18"/>
                <w:szCs w:val="18"/>
              </w:rPr>
            </w:pPr>
            <w:ins w:id="6813" w:author="Commodore, Sarah" w:date="2023-03-22T16:22:00Z">
              <w:r w:rsidRPr="00DC2757">
                <w:rPr>
                  <w:rFonts w:ascii="Arial" w:eastAsia="Times New Roman" w:hAnsi="Arial" w:cs="Arial"/>
                  <w:color w:val="222222"/>
                  <w:sz w:val="18"/>
                  <w:szCs w:val="18"/>
                </w:rPr>
                <w:t>-2.4</w:t>
              </w:r>
            </w:ins>
          </w:p>
        </w:tc>
        <w:tc>
          <w:tcPr>
            <w:tcW w:w="960" w:type="dxa"/>
            <w:tcBorders>
              <w:top w:val="nil"/>
              <w:left w:val="nil"/>
              <w:bottom w:val="nil"/>
              <w:right w:val="nil"/>
            </w:tcBorders>
            <w:shd w:val="clear" w:color="000000" w:fill="FFFFFF"/>
            <w:vAlign w:val="center"/>
            <w:hideMark/>
          </w:tcPr>
          <w:p w14:paraId="3155004A" w14:textId="77777777" w:rsidR="00DC2757" w:rsidRPr="00DC2757" w:rsidRDefault="00DC2757" w:rsidP="00DC2757">
            <w:pPr>
              <w:spacing w:after="0" w:line="240" w:lineRule="auto"/>
              <w:jc w:val="right"/>
              <w:rPr>
                <w:ins w:id="6814" w:author="Commodore, Sarah" w:date="2023-03-22T16:22:00Z"/>
                <w:rFonts w:ascii="Arial" w:eastAsia="Times New Roman" w:hAnsi="Arial" w:cs="Arial"/>
                <w:color w:val="222222"/>
                <w:sz w:val="18"/>
                <w:szCs w:val="18"/>
              </w:rPr>
            </w:pPr>
            <w:ins w:id="6815" w:author="Commodore, Sarah" w:date="2023-03-22T16:22:00Z">
              <w:r w:rsidRPr="00DC2757">
                <w:rPr>
                  <w:rFonts w:ascii="Arial" w:eastAsia="Times New Roman" w:hAnsi="Arial" w:cs="Arial"/>
                  <w:color w:val="222222"/>
                  <w:sz w:val="18"/>
                  <w:szCs w:val="18"/>
                </w:rPr>
                <w:t>-2.7</w:t>
              </w:r>
            </w:ins>
          </w:p>
        </w:tc>
        <w:tc>
          <w:tcPr>
            <w:tcW w:w="960" w:type="dxa"/>
            <w:tcBorders>
              <w:top w:val="nil"/>
              <w:left w:val="nil"/>
              <w:bottom w:val="nil"/>
              <w:right w:val="nil"/>
            </w:tcBorders>
            <w:shd w:val="clear" w:color="000000" w:fill="FFFFFF"/>
            <w:vAlign w:val="center"/>
            <w:hideMark/>
          </w:tcPr>
          <w:p w14:paraId="24F8E0D7" w14:textId="77777777" w:rsidR="00DC2757" w:rsidRPr="00DC2757" w:rsidRDefault="00DC2757" w:rsidP="00DC2757">
            <w:pPr>
              <w:spacing w:after="0" w:line="240" w:lineRule="auto"/>
              <w:jc w:val="center"/>
              <w:rPr>
                <w:ins w:id="6816" w:author="Commodore, Sarah" w:date="2023-03-22T16:22:00Z"/>
                <w:rFonts w:ascii="Arial" w:eastAsia="Times New Roman" w:hAnsi="Arial" w:cs="Arial"/>
                <w:color w:val="222222"/>
                <w:sz w:val="18"/>
                <w:szCs w:val="18"/>
              </w:rPr>
            </w:pPr>
            <w:ins w:id="6817" w:author="Commodore, Sarah" w:date="2023-03-22T16:22:00Z">
              <w:r w:rsidRPr="00DC2757">
                <w:rPr>
                  <w:rFonts w:ascii="Arial" w:eastAsia="Times New Roman" w:hAnsi="Arial" w:cs="Arial"/>
                  <w:color w:val="222222"/>
                  <w:sz w:val="18"/>
                  <w:szCs w:val="18"/>
                </w:rPr>
                <w:t>-0.3</w:t>
              </w:r>
            </w:ins>
          </w:p>
        </w:tc>
        <w:tc>
          <w:tcPr>
            <w:tcW w:w="960" w:type="dxa"/>
            <w:tcBorders>
              <w:top w:val="nil"/>
              <w:left w:val="nil"/>
              <w:bottom w:val="nil"/>
              <w:right w:val="nil"/>
            </w:tcBorders>
            <w:shd w:val="clear" w:color="000000" w:fill="FFFFFF"/>
            <w:vAlign w:val="center"/>
            <w:hideMark/>
          </w:tcPr>
          <w:p w14:paraId="7AD6564B" w14:textId="77777777" w:rsidR="00DC2757" w:rsidRPr="00DC2757" w:rsidRDefault="00DC2757" w:rsidP="00DC2757">
            <w:pPr>
              <w:spacing w:after="0" w:line="240" w:lineRule="auto"/>
              <w:jc w:val="center"/>
              <w:rPr>
                <w:ins w:id="6818" w:author="Commodore, Sarah" w:date="2023-03-22T16:22:00Z"/>
                <w:rFonts w:ascii="Arial" w:eastAsia="Times New Roman" w:hAnsi="Arial" w:cs="Arial"/>
                <w:color w:val="222222"/>
                <w:sz w:val="18"/>
                <w:szCs w:val="18"/>
              </w:rPr>
            </w:pPr>
            <w:ins w:id="6819" w:author="Commodore, Sarah" w:date="2023-03-22T16:22:00Z">
              <w:r w:rsidRPr="00DC2757">
                <w:rPr>
                  <w:rFonts w:ascii="Arial" w:eastAsia="Times New Roman" w:hAnsi="Arial" w:cs="Arial"/>
                  <w:color w:val="222222"/>
                  <w:sz w:val="18"/>
                  <w:szCs w:val="18"/>
                </w:rPr>
                <w:t>12.3</w:t>
              </w:r>
            </w:ins>
          </w:p>
        </w:tc>
        <w:tc>
          <w:tcPr>
            <w:tcW w:w="1120" w:type="dxa"/>
            <w:tcBorders>
              <w:top w:val="nil"/>
              <w:left w:val="nil"/>
              <w:bottom w:val="nil"/>
              <w:right w:val="nil"/>
            </w:tcBorders>
            <w:shd w:val="clear" w:color="000000" w:fill="FFFFFF"/>
            <w:vAlign w:val="center"/>
            <w:hideMark/>
          </w:tcPr>
          <w:p w14:paraId="0BB97250" w14:textId="77777777" w:rsidR="00DC2757" w:rsidRPr="00DC2757" w:rsidRDefault="00DC2757" w:rsidP="00DC2757">
            <w:pPr>
              <w:spacing w:after="0" w:line="240" w:lineRule="auto"/>
              <w:jc w:val="center"/>
              <w:rPr>
                <w:ins w:id="6820" w:author="Commodore, Sarah" w:date="2023-03-22T16:22:00Z"/>
                <w:rFonts w:ascii="Arial" w:eastAsia="Times New Roman" w:hAnsi="Arial" w:cs="Arial"/>
                <w:color w:val="222222"/>
                <w:sz w:val="18"/>
                <w:szCs w:val="18"/>
              </w:rPr>
            </w:pPr>
            <w:ins w:id="6821"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630C4D" w14:textId="77777777" w:rsidR="00DC2757" w:rsidRPr="00DC2757" w:rsidRDefault="00DC2757" w:rsidP="00DC2757">
            <w:pPr>
              <w:spacing w:after="0" w:line="240" w:lineRule="auto"/>
              <w:jc w:val="center"/>
              <w:rPr>
                <w:ins w:id="6822" w:author="Commodore, Sarah" w:date="2023-03-22T16:22:00Z"/>
                <w:rFonts w:ascii="Arial" w:eastAsia="Times New Roman" w:hAnsi="Arial" w:cs="Arial"/>
                <w:color w:val="222222"/>
                <w:sz w:val="18"/>
                <w:szCs w:val="18"/>
              </w:rPr>
            </w:pPr>
            <w:ins w:id="6823" w:author="Commodore, Sarah" w:date="2023-03-22T16:22:00Z">
              <w:r w:rsidRPr="00DC2757">
                <w:rPr>
                  <w:rFonts w:ascii="Arial" w:eastAsia="Times New Roman" w:hAnsi="Arial" w:cs="Arial"/>
                  <w:color w:val="222222"/>
                  <w:sz w:val="18"/>
                  <w:szCs w:val="18"/>
                </w:rPr>
                <w:t>&lt; 0.001</w:t>
              </w:r>
            </w:ins>
          </w:p>
        </w:tc>
      </w:tr>
      <w:tr w:rsidR="00DC2757" w:rsidRPr="00DC2757" w14:paraId="4B5F9E3B" w14:textId="77777777" w:rsidTr="00DC2757">
        <w:trPr>
          <w:trHeight w:val="460"/>
          <w:ins w:id="6824" w:author="Commodore, Sarah" w:date="2023-03-22T16:22:00Z"/>
        </w:trPr>
        <w:tc>
          <w:tcPr>
            <w:tcW w:w="1960" w:type="dxa"/>
            <w:tcBorders>
              <w:top w:val="nil"/>
              <w:left w:val="nil"/>
              <w:bottom w:val="nil"/>
              <w:right w:val="nil"/>
            </w:tcBorders>
            <w:shd w:val="clear" w:color="000000" w:fill="FFFFFF"/>
            <w:vAlign w:val="center"/>
            <w:hideMark/>
          </w:tcPr>
          <w:p w14:paraId="78EFADFF" w14:textId="77777777" w:rsidR="00DC2757" w:rsidRPr="00DC2757" w:rsidRDefault="00DC2757" w:rsidP="00DC2757">
            <w:pPr>
              <w:spacing w:after="0" w:line="240" w:lineRule="auto"/>
              <w:rPr>
                <w:ins w:id="6825" w:author="Commodore, Sarah" w:date="2023-03-22T16:22:00Z"/>
                <w:rFonts w:ascii="Arial" w:eastAsia="Times New Roman" w:hAnsi="Arial" w:cs="Arial"/>
                <w:color w:val="222222"/>
                <w:sz w:val="18"/>
                <w:szCs w:val="18"/>
              </w:rPr>
            </w:pPr>
            <w:ins w:id="6826" w:author="Commodore, Sarah" w:date="2023-03-22T16:22:00Z">
              <w:r w:rsidRPr="00DC2757">
                <w:rPr>
                  <w:rFonts w:ascii="Arial" w:eastAsia="Times New Roman" w:hAnsi="Arial" w:cs="Arial"/>
                  <w:color w:val="222222"/>
                  <w:sz w:val="18"/>
                  <w:szCs w:val="18"/>
                </w:rPr>
                <w:t>ENSG00000186976</w:t>
              </w:r>
            </w:ins>
          </w:p>
        </w:tc>
        <w:tc>
          <w:tcPr>
            <w:tcW w:w="1360" w:type="dxa"/>
            <w:tcBorders>
              <w:top w:val="nil"/>
              <w:left w:val="nil"/>
              <w:bottom w:val="nil"/>
              <w:right w:val="nil"/>
            </w:tcBorders>
            <w:shd w:val="clear" w:color="000000" w:fill="FFFFFF"/>
            <w:vAlign w:val="center"/>
            <w:hideMark/>
          </w:tcPr>
          <w:p w14:paraId="1DF309C6" w14:textId="77777777" w:rsidR="00DC2757" w:rsidRPr="00DC2757" w:rsidRDefault="00DC2757" w:rsidP="00DC2757">
            <w:pPr>
              <w:spacing w:after="0" w:line="240" w:lineRule="auto"/>
              <w:rPr>
                <w:ins w:id="6827" w:author="Commodore, Sarah" w:date="2023-03-22T16:22:00Z"/>
                <w:rFonts w:ascii="Arial" w:eastAsia="Times New Roman" w:hAnsi="Arial" w:cs="Arial"/>
                <w:i/>
                <w:iCs/>
                <w:color w:val="222222"/>
                <w:sz w:val="18"/>
                <w:szCs w:val="18"/>
              </w:rPr>
            </w:pPr>
            <w:ins w:id="6828" w:author="Commodore, Sarah" w:date="2023-03-22T16:22:00Z">
              <w:r w:rsidRPr="00DC2757">
                <w:rPr>
                  <w:rFonts w:ascii="Arial" w:eastAsia="Times New Roman" w:hAnsi="Arial" w:cs="Arial"/>
                  <w:i/>
                  <w:iCs/>
                  <w:color w:val="222222"/>
                  <w:sz w:val="18"/>
                  <w:szCs w:val="18"/>
                </w:rPr>
                <w:t>EFCAB6</w:t>
              </w:r>
            </w:ins>
          </w:p>
        </w:tc>
        <w:tc>
          <w:tcPr>
            <w:tcW w:w="960" w:type="dxa"/>
            <w:tcBorders>
              <w:top w:val="nil"/>
              <w:left w:val="nil"/>
              <w:bottom w:val="nil"/>
              <w:right w:val="nil"/>
            </w:tcBorders>
            <w:shd w:val="clear" w:color="000000" w:fill="FFFFFF"/>
            <w:vAlign w:val="center"/>
            <w:hideMark/>
          </w:tcPr>
          <w:p w14:paraId="0FCAA768" w14:textId="77777777" w:rsidR="00DC2757" w:rsidRPr="00DC2757" w:rsidRDefault="00DC2757" w:rsidP="00DC2757">
            <w:pPr>
              <w:spacing w:after="0" w:line="240" w:lineRule="auto"/>
              <w:rPr>
                <w:ins w:id="6829" w:author="Commodore, Sarah" w:date="2023-03-22T16:22:00Z"/>
                <w:rFonts w:ascii="Arial" w:eastAsia="Times New Roman" w:hAnsi="Arial" w:cs="Arial"/>
                <w:color w:val="222222"/>
                <w:sz w:val="18"/>
                <w:szCs w:val="18"/>
              </w:rPr>
            </w:pPr>
            <w:ins w:id="6830"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nil"/>
              <w:right w:val="nil"/>
            </w:tcBorders>
            <w:shd w:val="clear" w:color="000000" w:fill="FFFFFF"/>
            <w:vAlign w:val="center"/>
            <w:hideMark/>
          </w:tcPr>
          <w:p w14:paraId="6C84F647" w14:textId="77777777" w:rsidR="00DC2757" w:rsidRPr="00DC2757" w:rsidRDefault="00DC2757" w:rsidP="00DC2757">
            <w:pPr>
              <w:spacing w:after="0" w:line="240" w:lineRule="auto"/>
              <w:jc w:val="right"/>
              <w:rPr>
                <w:ins w:id="6831" w:author="Commodore, Sarah" w:date="2023-03-22T16:22:00Z"/>
                <w:rFonts w:ascii="Arial" w:eastAsia="Times New Roman" w:hAnsi="Arial" w:cs="Arial"/>
                <w:color w:val="222222"/>
                <w:sz w:val="18"/>
                <w:szCs w:val="18"/>
              </w:rPr>
            </w:pPr>
            <w:ins w:id="6832" w:author="Commodore, Sarah" w:date="2023-03-22T16:22:00Z">
              <w:r w:rsidRPr="00DC2757">
                <w:rPr>
                  <w:rFonts w:ascii="Arial" w:eastAsia="Times New Roman" w:hAnsi="Arial" w:cs="Arial"/>
                  <w:color w:val="222222"/>
                  <w:sz w:val="18"/>
                  <w:szCs w:val="18"/>
                </w:rPr>
                <w:t>-2.2</w:t>
              </w:r>
            </w:ins>
          </w:p>
        </w:tc>
        <w:tc>
          <w:tcPr>
            <w:tcW w:w="960" w:type="dxa"/>
            <w:tcBorders>
              <w:top w:val="nil"/>
              <w:left w:val="nil"/>
              <w:bottom w:val="nil"/>
              <w:right w:val="nil"/>
            </w:tcBorders>
            <w:shd w:val="clear" w:color="000000" w:fill="FFFFFF"/>
            <w:vAlign w:val="center"/>
            <w:hideMark/>
          </w:tcPr>
          <w:p w14:paraId="43E8F628" w14:textId="77777777" w:rsidR="00DC2757" w:rsidRPr="00DC2757" w:rsidRDefault="00DC2757" w:rsidP="00DC2757">
            <w:pPr>
              <w:spacing w:after="0" w:line="240" w:lineRule="auto"/>
              <w:jc w:val="right"/>
              <w:rPr>
                <w:ins w:id="6833" w:author="Commodore, Sarah" w:date="2023-03-22T16:22:00Z"/>
                <w:rFonts w:ascii="Arial" w:eastAsia="Times New Roman" w:hAnsi="Arial" w:cs="Arial"/>
                <w:color w:val="222222"/>
                <w:sz w:val="18"/>
                <w:szCs w:val="18"/>
              </w:rPr>
            </w:pPr>
            <w:ins w:id="6834" w:author="Commodore, Sarah" w:date="2023-03-22T16:22:00Z">
              <w:r w:rsidRPr="00DC2757">
                <w:rPr>
                  <w:rFonts w:ascii="Arial" w:eastAsia="Times New Roman" w:hAnsi="Arial" w:cs="Arial"/>
                  <w:color w:val="222222"/>
                  <w:sz w:val="18"/>
                  <w:szCs w:val="18"/>
                </w:rPr>
                <w:t>-2.5</w:t>
              </w:r>
            </w:ins>
          </w:p>
        </w:tc>
        <w:tc>
          <w:tcPr>
            <w:tcW w:w="960" w:type="dxa"/>
            <w:tcBorders>
              <w:top w:val="nil"/>
              <w:left w:val="nil"/>
              <w:bottom w:val="nil"/>
              <w:right w:val="nil"/>
            </w:tcBorders>
            <w:shd w:val="clear" w:color="000000" w:fill="FFFFFF"/>
            <w:vAlign w:val="center"/>
            <w:hideMark/>
          </w:tcPr>
          <w:p w14:paraId="5B3839D1" w14:textId="77777777" w:rsidR="00DC2757" w:rsidRPr="00DC2757" w:rsidRDefault="00DC2757" w:rsidP="00DC2757">
            <w:pPr>
              <w:spacing w:after="0" w:line="240" w:lineRule="auto"/>
              <w:jc w:val="center"/>
              <w:rPr>
                <w:ins w:id="6835" w:author="Commodore, Sarah" w:date="2023-03-22T16:22:00Z"/>
                <w:rFonts w:ascii="Arial" w:eastAsia="Times New Roman" w:hAnsi="Arial" w:cs="Arial"/>
                <w:color w:val="222222"/>
                <w:sz w:val="18"/>
                <w:szCs w:val="18"/>
              </w:rPr>
            </w:pPr>
            <w:ins w:id="6836" w:author="Commodore, Sarah" w:date="2023-03-22T16:22:00Z">
              <w:r w:rsidRPr="00DC2757">
                <w:rPr>
                  <w:rFonts w:ascii="Arial" w:eastAsia="Times New Roman" w:hAnsi="Arial" w:cs="Arial"/>
                  <w:color w:val="222222"/>
                  <w:sz w:val="18"/>
                  <w:szCs w:val="18"/>
                </w:rPr>
                <w:t>-0.2</w:t>
              </w:r>
            </w:ins>
          </w:p>
        </w:tc>
        <w:tc>
          <w:tcPr>
            <w:tcW w:w="960" w:type="dxa"/>
            <w:tcBorders>
              <w:top w:val="nil"/>
              <w:left w:val="nil"/>
              <w:bottom w:val="nil"/>
              <w:right w:val="nil"/>
            </w:tcBorders>
            <w:shd w:val="clear" w:color="000000" w:fill="FFFFFF"/>
            <w:vAlign w:val="center"/>
            <w:hideMark/>
          </w:tcPr>
          <w:p w14:paraId="170EE63D" w14:textId="77777777" w:rsidR="00DC2757" w:rsidRPr="00DC2757" w:rsidRDefault="00DC2757" w:rsidP="00DC2757">
            <w:pPr>
              <w:spacing w:after="0" w:line="240" w:lineRule="auto"/>
              <w:jc w:val="center"/>
              <w:rPr>
                <w:ins w:id="6837" w:author="Commodore, Sarah" w:date="2023-03-22T16:22:00Z"/>
                <w:rFonts w:ascii="Arial" w:eastAsia="Times New Roman" w:hAnsi="Arial" w:cs="Arial"/>
                <w:color w:val="222222"/>
                <w:sz w:val="18"/>
                <w:szCs w:val="18"/>
              </w:rPr>
            </w:pPr>
            <w:ins w:id="6838" w:author="Commodore, Sarah" w:date="2023-03-22T16:22:00Z">
              <w:r w:rsidRPr="00DC2757">
                <w:rPr>
                  <w:rFonts w:ascii="Arial" w:eastAsia="Times New Roman" w:hAnsi="Arial" w:cs="Arial"/>
                  <w:color w:val="222222"/>
                  <w:sz w:val="18"/>
                  <w:szCs w:val="18"/>
                </w:rPr>
                <w:t>10.1</w:t>
              </w:r>
            </w:ins>
          </w:p>
        </w:tc>
        <w:tc>
          <w:tcPr>
            <w:tcW w:w="1120" w:type="dxa"/>
            <w:tcBorders>
              <w:top w:val="nil"/>
              <w:left w:val="nil"/>
              <w:bottom w:val="nil"/>
              <w:right w:val="nil"/>
            </w:tcBorders>
            <w:shd w:val="clear" w:color="000000" w:fill="FFFFFF"/>
            <w:vAlign w:val="center"/>
            <w:hideMark/>
          </w:tcPr>
          <w:p w14:paraId="31A3676F" w14:textId="77777777" w:rsidR="00DC2757" w:rsidRPr="00DC2757" w:rsidRDefault="00DC2757" w:rsidP="00DC2757">
            <w:pPr>
              <w:spacing w:after="0" w:line="240" w:lineRule="auto"/>
              <w:jc w:val="center"/>
              <w:rPr>
                <w:ins w:id="6839" w:author="Commodore, Sarah" w:date="2023-03-22T16:22:00Z"/>
                <w:rFonts w:ascii="Arial" w:eastAsia="Times New Roman" w:hAnsi="Arial" w:cs="Arial"/>
                <w:color w:val="222222"/>
                <w:sz w:val="18"/>
                <w:szCs w:val="18"/>
              </w:rPr>
            </w:pPr>
            <w:ins w:id="6840"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nil"/>
              <w:right w:val="nil"/>
            </w:tcBorders>
            <w:shd w:val="clear" w:color="000000" w:fill="FFFFFF"/>
            <w:vAlign w:val="center"/>
            <w:hideMark/>
          </w:tcPr>
          <w:p w14:paraId="64C3ECC8" w14:textId="77777777" w:rsidR="00DC2757" w:rsidRPr="00DC2757" w:rsidRDefault="00DC2757" w:rsidP="00DC2757">
            <w:pPr>
              <w:spacing w:after="0" w:line="240" w:lineRule="auto"/>
              <w:jc w:val="center"/>
              <w:rPr>
                <w:ins w:id="6841" w:author="Commodore, Sarah" w:date="2023-03-22T16:22:00Z"/>
                <w:rFonts w:ascii="Arial" w:eastAsia="Times New Roman" w:hAnsi="Arial" w:cs="Arial"/>
                <w:color w:val="222222"/>
                <w:sz w:val="18"/>
                <w:szCs w:val="18"/>
              </w:rPr>
            </w:pPr>
            <w:ins w:id="6842" w:author="Commodore, Sarah" w:date="2023-03-22T16:22:00Z">
              <w:r w:rsidRPr="00DC2757">
                <w:rPr>
                  <w:rFonts w:ascii="Arial" w:eastAsia="Times New Roman" w:hAnsi="Arial" w:cs="Arial"/>
                  <w:color w:val="222222"/>
                  <w:sz w:val="18"/>
                  <w:szCs w:val="18"/>
                </w:rPr>
                <w:t>&lt; 0.001</w:t>
              </w:r>
            </w:ins>
          </w:p>
        </w:tc>
      </w:tr>
      <w:tr w:rsidR="00DC2757" w:rsidRPr="00DC2757" w14:paraId="7C227B76" w14:textId="77777777" w:rsidTr="00DC2757">
        <w:trPr>
          <w:trHeight w:val="470"/>
          <w:ins w:id="6843" w:author="Commodore, Sarah" w:date="2023-03-22T16:22:00Z"/>
        </w:trPr>
        <w:tc>
          <w:tcPr>
            <w:tcW w:w="1960" w:type="dxa"/>
            <w:tcBorders>
              <w:top w:val="nil"/>
              <w:left w:val="nil"/>
              <w:bottom w:val="single" w:sz="8" w:space="0" w:color="auto"/>
              <w:right w:val="nil"/>
            </w:tcBorders>
            <w:shd w:val="clear" w:color="000000" w:fill="FFFFFF"/>
            <w:vAlign w:val="center"/>
            <w:hideMark/>
          </w:tcPr>
          <w:p w14:paraId="2E4614A7" w14:textId="77777777" w:rsidR="00DC2757" w:rsidRPr="00DC2757" w:rsidRDefault="00DC2757" w:rsidP="00DC2757">
            <w:pPr>
              <w:spacing w:after="0" w:line="240" w:lineRule="auto"/>
              <w:rPr>
                <w:ins w:id="6844" w:author="Commodore, Sarah" w:date="2023-03-22T16:22:00Z"/>
                <w:rFonts w:ascii="Arial" w:eastAsia="Times New Roman" w:hAnsi="Arial" w:cs="Arial"/>
                <w:color w:val="222222"/>
                <w:sz w:val="18"/>
                <w:szCs w:val="18"/>
              </w:rPr>
            </w:pPr>
            <w:ins w:id="6845" w:author="Commodore, Sarah" w:date="2023-03-22T16:22:00Z">
              <w:r w:rsidRPr="00DC2757">
                <w:rPr>
                  <w:rFonts w:ascii="Arial" w:eastAsia="Times New Roman" w:hAnsi="Arial" w:cs="Arial"/>
                  <w:color w:val="222222"/>
                  <w:sz w:val="18"/>
                  <w:szCs w:val="18"/>
                </w:rPr>
                <w:t>ENSG00000172955</w:t>
              </w:r>
            </w:ins>
          </w:p>
        </w:tc>
        <w:tc>
          <w:tcPr>
            <w:tcW w:w="1360" w:type="dxa"/>
            <w:tcBorders>
              <w:top w:val="nil"/>
              <w:left w:val="nil"/>
              <w:bottom w:val="single" w:sz="8" w:space="0" w:color="auto"/>
              <w:right w:val="nil"/>
            </w:tcBorders>
            <w:shd w:val="clear" w:color="000000" w:fill="FFFFFF"/>
            <w:vAlign w:val="center"/>
            <w:hideMark/>
          </w:tcPr>
          <w:p w14:paraId="51930EA1" w14:textId="77777777" w:rsidR="00DC2757" w:rsidRPr="00DC2757" w:rsidRDefault="00DC2757" w:rsidP="00DC2757">
            <w:pPr>
              <w:spacing w:after="0" w:line="240" w:lineRule="auto"/>
              <w:rPr>
                <w:ins w:id="6846" w:author="Commodore, Sarah" w:date="2023-03-22T16:22:00Z"/>
                <w:rFonts w:ascii="Arial" w:eastAsia="Times New Roman" w:hAnsi="Arial" w:cs="Arial"/>
                <w:i/>
                <w:iCs/>
                <w:color w:val="222222"/>
                <w:sz w:val="18"/>
                <w:szCs w:val="18"/>
              </w:rPr>
            </w:pPr>
            <w:ins w:id="6847" w:author="Commodore, Sarah" w:date="2023-03-22T16:22:00Z">
              <w:r w:rsidRPr="00DC2757">
                <w:rPr>
                  <w:rFonts w:ascii="Arial" w:eastAsia="Times New Roman" w:hAnsi="Arial" w:cs="Arial"/>
                  <w:i/>
                  <w:iCs/>
                  <w:color w:val="222222"/>
                  <w:sz w:val="18"/>
                  <w:szCs w:val="18"/>
                </w:rPr>
                <w:t>ADH6</w:t>
              </w:r>
            </w:ins>
          </w:p>
        </w:tc>
        <w:tc>
          <w:tcPr>
            <w:tcW w:w="960" w:type="dxa"/>
            <w:tcBorders>
              <w:top w:val="nil"/>
              <w:left w:val="nil"/>
              <w:bottom w:val="single" w:sz="8" w:space="0" w:color="auto"/>
              <w:right w:val="nil"/>
            </w:tcBorders>
            <w:shd w:val="clear" w:color="000000" w:fill="FFFFFF"/>
            <w:vAlign w:val="center"/>
            <w:hideMark/>
          </w:tcPr>
          <w:p w14:paraId="11A506AA" w14:textId="77777777" w:rsidR="00DC2757" w:rsidRPr="00DC2757" w:rsidRDefault="00DC2757" w:rsidP="00DC2757">
            <w:pPr>
              <w:spacing w:after="0" w:line="240" w:lineRule="auto"/>
              <w:rPr>
                <w:ins w:id="6848" w:author="Commodore, Sarah" w:date="2023-03-22T16:22:00Z"/>
                <w:rFonts w:ascii="Arial" w:eastAsia="Times New Roman" w:hAnsi="Arial" w:cs="Arial"/>
                <w:color w:val="222222"/>
                <w:sz w:val="18"/>
                <w:szCs w:val="18"/>
              </w:rPr>
            </w:pPr>
            <w:ins w:id="6849" w:author="Commodore, Sarah" w:date="2023-03-22T16:22:00Z">
              <w:r w:rsidRPr="00DC2757">
                <w:rPr>
                  <w:rFonts w:ascii="Arial" w:eastAsia="Times New Roman" w:hAnsi="Arial" w:cs="Arial"/>
                  <w:color w:val="222222"/>
                  <w:sz w:val="18"/>
                  <w:szCs w:val="18"/>
                </w:rPr>
                <w:t>protein coding</w:t>
              </w:r>
            </w:ins>
          </w:p>
        </w:tc>
        <w:tc>
          <w:tcPr>
            <w:tcW w:w="960" w:type="dxa"/>
            <w:tcBorders>
              <w:top w:val="nil"/>
              <w:left w:val="nil"/>
              <w:bottom w:val="single" w:sz="8" w:space="0" w:color="auto"/>
              <w:right w:val="nil"/>
            </w:tcBorders>
            <w:shd w:val="clear" w:color="000000" w:fill="FFFFFF"/>
            <w:vAlign w:val="center"/>
            <w:hideMark/>
          </w:tcPr>
          <w:p w14:paraId="02FD68E0" w14:textId="77777777" w:rsidR="00DC2757" w:rsidRPr="00DC2757" w:rsidRDefault="00DC2757" w:rsidP="00DC2757">
            <w:pPr>
              <w:spacing w:after="0" w:line="240" w:lineRule="auto"/>
              <w:jc w:val="right"/>
              <w:rPr>
                <w:ins w:id="6850" w:author="Commodore, Sarah" w:date="2023-03-22T16:22:00Z"/>
                <w:rFonts w:ascii="Arial" w:eastAsia="Times New Roman" w:hAnsi="Arial" w:cs="Arial"/>
                <w:color w:val="222222"/>
                <w:sz w:val="18"/>
                <w:szCs w:val="18"/>
              </w:rPr>
            </w:pPr>
            <w:ins w:id="6851" w:author="Commodore, Sarah" w:date="2023-03-22T16:22:00Z">
              <w:r w:rsidRPr="00DC2757">
                <w:rPr>
                  <w:rFonts w:ascii="Arial" w:eastAsia="Times New Roman" w:hAnsi="Arial" w:cs="Arial"/>
                  <w:color w:val="222222"/>
                  <w:sz w:val="18"/>
                  <w:szCs w:val="18"/>
                </w:rPr>
                <w:t>-2.9</w:t>
              </w:r>
            </w:ins>
          </w:p>
        </w:tc>
        <w:tc>
          <w:tcPr>
            <w:tcW w:w="960" w:type="dxa"/>
            <w:tcBorders>
              <w:top w:val="nil"/>
              <w:left w:val="nil"/>
              <w:bottom w:val="single" w:sz="8" w:space="0" w:color="auto"/>
              <w:right w:val="nil"/>
            </w:tcBorders>
            <w:shd w:val="clear" w:color="000000" w:fill="FFFFFF"/>
            <w:vAlign w:val="center"/>
            <w:hideMark/>
          </w:tcPr>
          <w:p w14:paraId="4EAD06EE" w14:textId="77777777" w:rsidR="00DC2757" w:rsidRPr="00DC2757" w:rsidRDefault="00DC2757" w:rsidP="00DC2757">
            <w:pPr>
              <w:spacing w:after="0" w:line="240" w:lineRule="auto"/>
              <w:jc w:val="right"/>
              <w:rPr>
                <w:ins w:id="6852" w:author="Commodore, Sarah" w:date="2023-03-22T16:22:00Z"/>
                <w:rFonts w:ascii="Arial" w:eastAsia="Times New Roman" w:hAnsi="Arial" w:cs="Arial"/>
                <w:color w:val="222222"/>
                <w:sz w:val="18"/>
                <w:szCs w:val="18"/>
              </w:rPr>
            </w:pPr>
            <w:ins w:id="6853" w:author="Commodore, Sarah" w:date="2023-03-22T16:22:00Z">
              <w:r w:rsidRPr="00DC2757">
                <w:rPr>
                  <w:rFonts w:ascii="Arial" w:eastAsia="Times New Roman" w:hAnsi="Arial" w:cs="Arial"/>
                  <w:color w:val="222222"/>
                  <w:sz w:val="18"/>
                  <w:szCs w:val="18"/>
                </w:rPr>
                <w:t>-3.3</w:t>
              </w:r>
            </w:ins>
          </w:p>
        </w:tc>
        <w:tc>
          <w:tcPr>
            <w:tcW w:w="960" w:type="dxa"/>
            <w:tcBorders>
              <w:top w:val="nil"/>
              <w:left w:val="nil"/>
              <w:bottom w:val="single" w:sz="8" w:space="0" w:color="auto"/>
              <w:right w:val="nil"/>
            </w:tcBorders>
            <w:shd w:val="clear" w:color="000000" w:fill="FFFFFF"/>
            <w:vAlign w:val="center"/>
            <w:hideMark/>
          </w:tcPr>
          <w:p w14:paraId="5EEFC316" w14:textId="77777777" w:rsidR="00DC2757" w:rsidRPr="00DC2757" w:rsidRDefault="00DC2757" w:rsidP="00DC2757">
            <w:pPr>
              <w:spacing w:after="0" w:line="240" w:lineRule="auto"/>
              <w:jc w:val="center"/>
              <w:rPr>
                <w:ins w:id="6854" w:author="Commodore, Sarah" w:date="2023-03-22T16:22:00Z"/>
                <w:rFonts w:ascii="Arial" w:eastAsia="Times New Roman" w:hAnsi="Arial" w:cs="Arial"/>
                <w:color w:val="222222"/>
                <w:sz w:val="18"/>
                <w:szCs w:val="18"/>
              </w:rPr>
            </w:pPr>
            <w:ins w:id="6855" w:author="Commodore, Sarah" w:date="2023-03-22T16:22:00Z">
              <w:r w:rsidRPr="00DC2757">
                <w:rPr>
                  <w:rFonts w:ascii="Arial" w:eastAsia="Times New Roman" w:hAnsi="Arial" w:cs="Arial"/>
                  <w:color w:val="222222"/>
                  <w:sz w:val="18"/>
                  <w:szCs w:val="18"/>
                </w:rPr>
                <w:t>-0.4</w:t>
              </w:r>
            </w:ins>
          </w:p>
        </w:tc>
        <w:tc>
          <w:tcPr>
            <w:tcW w:w="960" w:type="dxa"/>
            <w:tcBorders>
              <w:top w:val="nil"/>
              <w:left w:val="nil"/>
              <w:bottom w:val="single" w:sz="8" w:space="0" w:color="auto"/>
              <w:right w:val="nil"/>
            </w:tcBorders>
            <w:shd w:val="clear" w:color="000000" w:fill="FFFFFF"/>
            <w:vAlign w:val="center"/>
            <w:hideMark/>
          </w:tcPr>
          <w:p w14:paraId="2F1BFFAE" w14:textId="77777777" w:rsidR="00DC2757" w:rsidRPr="00DC2757" w:rsidRDefault="00DC2757" w:rsidP="00DC2757">
            <w:pPr>
              <w:spacing w:after="0" w:line="240" w:lineRule="auto"/>
              <w:jc w:val="center"/>
              <w:rPr>
                <w:ins w:id="6856" w:author="Commodore, Sarah" w:date="2023-03-22T16:22:00Z"/>
                <w:rFonts w:ascii="Arial" w:eastAsia="Times New Roman" w:hAnsi="Arial" w:cs="Arial"/>
                <w:color w:val="222222"/>
                <w:sz w:val="18"/>
                <w:szCs w:val="18"/>
              </w:rPr>
            </w:pPr>
            <w:ins w:id="6857" w:author="Commodore, Sarah" w:date="2023-03-22T16:22:00Z">
              <w:r w:rsidRPr="00DC2757">
                <w:rPr>
                  <w:rFonts w:ascii="Arial" w:eastAsia="Times New Roman" w:hAnsi="Arial" w:cs="Arial"/>
                  <w:color w:val="222222"/>
                  <w:sz w:val="18"/>
                  <w:szCs w:val="18"/>
                </w:rPr>
                <w:t>14.5</w:t>
              </w:r>
            </w:ins>
          </w:p>
        </w:tc>
        <w:tc>
          <w:tcPr>
            <w:tcW w:w="1120" w:type="dxa"/>
            <w:tcBorders>
              <w:top w:val="nil"/>
              <w:left w:val="nil"/>
              <w:bottom w:val="single" w:sz="8" w:space="0" w:color="auto"/>
              <w:right w:val="nil"/>
            </w:tcBorders>
            <w:shd w:val="clear" w:color="000000" w:fill="FFFFFF"/>
            <w:vAlign w:val="center"/>
            <w:hideMark/>
          </w:tcPr>
          <w:p w14:paraId="602C8422" w14:textId="77777777" w:rsidR="00DC2757" w:rsidRPr="00DC2757" w:rsidRDefault="00DC2757" w:rsidP="00DC2757">
            <w:pPr>
              <w:spacing w:after="0" w:line="240" w:lineRule="auto"/>
              <w:jc w:val="center"/>
              <w:rPr>
                <w:ins w:id="6858" w:author="Commodore, Sarah" w:date="2023-03-22T16:22:00Z"/>
                <w:rFonts w:ascii="Arial" w:eastAsia="Times New Roman" w:hAnsi="Arial" w:cs="Arial"/>
                <w:color w:val="222222"/>
                <w:sz w:val="18"/>
                <w:szCs w:val="18"/>
              </w:rPr>
            </w:pPr>
            <w:ins w:id="6859" w:author="Commodore, Sarah" w:date="2023-03-22T16:22:00Z">
              <w:r w:rsidRPr="00DC2757">
                <w:rPr>
                  <w:rFonts w:ascii="Arial" w:eastAsia="Times New Roman" w:hAnsi="Arial" w:cs="Arial"/>
                  <w:color w:val="222222"/>
                  <w:sz w:val="18"/>
                  <w:szCs w:val="18"/>
                </w:rPr>
                <w:t>&lt; 0.001</w:t>
              </w:r>
            </w:ins>
          </w:p>
        </w:tc>
        <w:tc>
          <w:tcPr>
            <w:tcW w:w="1120" w:type="dxa"/>
            <w:tcBorders>
              <w:top w:val="nil"/>
              <w:left w:val="nil"/>
              <w:bottom w:val="single" w:sz="8" w:space="0" w:color="auto"/>
              <w:right w:val="nil"/>
            </w:tcBorders>
            <w:shd w:val="clear" w:color="000000" w:fill="FFFFFF"/>
            <w:vAlign w:val="center"/>
            <w:hideMark/>
          </w:tcPr>
          <w:p w14:paraId="26D608F6" w14:textId="77777777" w:rsidR="00DC2757" w:rsidRPr="00DC2757" w:rsidRDefault="00DC2757" w:rsidP="00DC2757">
            <w:pPr>
              <w:spacing w:after="0" w:line="240" w:lineRule="auto"/>
              <w:jc w:val="center"/>
              <w:rPr>
                <w:ins w:id="6860" w:author="Commodore, Sarah" w:date="2023-03-22T16:22:00Z"/>
                <w:rFonts w:ascii="Arial" w:eastAsia="Times New Roman" w:hAnsi="Arial" w:cs="Arial"/>
                <w:color w:val="222222"/>
                <w:sz w:val="18"/>
                <w:szCs w:val="18"/>
              </w:rPr>
            </w:pPr>
            <w:ins w:id="6861" w:author="Commodore, Sarah" w:date="2023-03-22T16:22:00Z">
              <w:r w:rsidRPr="00DC2757">
                <w:rPr>
                  <w:rFonts w:ascii="Arial" w:eastAsia="Times New Roman" w:hAnsi="Arial" w:cs="Arial"/>
                  <w:color w:val="222222"/>
                  <w:sz w:val="18"/>
                  <w:szCs w:val="18"/>
                </w:rPr>
                <w:t>&lt; 0.001</w:t>
              </w:r>
            </w:ins>
          </w:p>
        </w:tc>
      </w:tr>
    </w:tbl>
    <w:p w14:paraId="320CBBA9" w14:textId="09BACBEE" w:rsidR="00DC2757" w:rsidRDefault="00DC2757" w:rsidP="00D31EA1">
      <w:pPr>
        <w:pStyle w:val="EndNoteBibliography"/>
        <w:spacing w:line="276" w:lineRule="auto"/>
        <w:ind w:left="720" w:hanging="720"/>
        <w:jc w:val="both"/>
        <w:rPr>
          <w:ins w:id="6862" w:author="Commodore, Sarah" w:date="2023-03-22T16:22:00Z"/>
          <w:b/>
          <w:bCs/>
        </w:rPr>
      </w:pPr>
    </w:p>
    <w:tbl>
      <w:tblPr>
        <w:tblW w:w="7180" w:type="dxa"/>
        <w:tblLook w:val="04A0" w:firstRow="1" w:lastRow="0" w:firstColumn="1" w:lastColumn="0" w:noHBand="0" w:noVBand="1"/>
      </w:tblPr>
      <w:tblGrid>
        <w:gridCol w:w="987"/>
        <w:gridCol w:w="1544"/>
        <w:gridCol w:w="882"/>
        <w:gridCol w:w="695"/>
        <w:gridCol w:w="551"/>
        <w:gridCol w:w="578"/>
        <w:gridCol w:w="504"/>
        <w:gridCol w:w="1439"/>
      </w:tblGrid>
      <w:tr w:rsidR="00DC2757" w:rsidRPr="00DC2757" w14:paraId="4FC15AD8" w14:textId="77777777" w:rsidTr="00DC2757">
        <w:trPr>
          <w:trHeight w:val="580"/>
          <w:ins w:id="6863" w:author="Commodore, Sarah" w:date="2023-03-22T16:22:00Z"/>
        </w:trPr>
        <w:tc>
          <w:tcPr>
            <w:tcW w:w="7180" w:type="dxa"/>
            <w:gridSpan w:val="8"/>
            <w:tcBorders>
              <w:top w:val="nil"/>
              <w:left w:val="nil"/>
              <w:bottom w:val="single" w:sz="8" w:space="0" w:color="auto"/>
              <w:right w:val="nil"/>
            </w:tcBorders>
            <w:shd w:val="clear" w:color="000000" w:fill="FFFFFF"/>
            <w:vAlign w:val="bottom"/>
            <w:hideMark/>
          </w:tcPr>
          <w:p w14:paraId="11F06E3A" w14:textId="77777777" w:rsidR="00DC2757" w:rsidRPr="00DC2757" w:rsidRDefault="00DC2757" w:rsidP="00DC2757">
            <w:pPr>
              <w:spacing w:after="0" w:line="240" w:lineRule="auto"/>
              <w:rPr>
                <w:ins w:id="6864" w:author="Commodore, Sarah" w:date="2023-03-22T16:22:00Z"/>
                <w:rFonts w:ascii="Arial" w:eastAsia="Times New Roman" w:hAnsi="Arial" w:cs="Arial"/>
                <w:b/>
                <w:bCs/>
                <w:color w:val="333333"/>
                <w:sz w:val="14"/>
                <w:szCs w:val="14"/>
              </w:rPr>
            </w:pPr>
            <w:bookmarkStart w:id="6865" w:name="RANGE!A1:H12"/>
            <w:ins w:id="6866" w:author="Commodore, Sarah" w:date="2023-03-22T16:22:00Z">
              <w:r w:rsidRPr="00DC2757">
                <w:rPr>
                  <w:rFonts w:ascii="Arial" w:eastAsia="Times New Roman" w:hAnsi="Arial" w:cs="Arial"/>
                  <w:b/>
                  <w:bCs/>
                  <w:color w:val="333333"/>
                  <w:sz w:val="14"/>
                  <w:szCs w:val="14"/>
                </w:rPr>
                <w:lastRenderedPageBreak/>
                <w:t>Supplementary Table 3: Top 10 Targeted CpG Sites by p-value based on the targeted epigenome wide analysis</w:t>
              </w:r>
              <w:bookmarkEnd w:id="6865"/>
            </w:ins>
          </w:p>
        </w:tc>
      </w:tr>
      <w:tr w:rsidR="00DC2757" w:rsidRPr="00DC2757" w14:paraId="75BDDD02" w14:textId="77777777" w:rsidTr="00DC2757">
        <w:trPr>
          <w:trHeight w:val="290"/>
          <w:ins w:id="6867" w:author="Commodore, Sarah" w:date="2023-03-22T16:22:00Z"/>
        </w:trPr>
        <w:tc>
          <w:tcPr>
            <w:tcW w:w="860" w:type="dxa"/>
            <w:tcBorders>
              <w:top w:val="nil"/>
              <w:left w:val="nil"/>
              <w:bottom w:val="single" w:sz="8" w:space="0" w:color="auto"/>
              <w:right w:val="nil"/>
            </w:tcBorders>
            <w:shd w:val="clear" w:color="000000" w:fill="FFFFFF"/>
            <w:vAlign w:val="bottom"/>
            <w:hideMark/>
          </w:tcPr>
          <w:p w14:paraId="47C6FE04" w14:textId="77777777" w:rsidR="00DC2757" w:rsidRPr="00DC2757" w:rsidRDefault="00DC2757" w:rsidP="00DC2757">
            <w:pPr>
              <w:spacing w:after="0" w:line="240" w:lineRule="auto"/>
              <w:jc w:val="center"/>
              <w:rPr>
                <w:ins w:id="6868" w:author="Commodore, Sarah" w:date="2023-03-22T16:22:00Z"/>
                <w:rFonts w:ascii="Arial" w:eastAsia="Times New Roman" w:hAnsi="Arial" w:cs="Arial"/>
                <w:color w:val="333333"/>
                <w:sz w:val="14"/>
                <w:szCs w:val="14"/>
              </w:rPr>
            </w:pPr>
            <w:ins w:id="6869" w:author="Commodore, Sarah" w:date="2023-03-22T16:22:00Z">
              <w:r w:rsidRPr="00DC2757">
                <w:rPr>
                  <w:rFonts w:ascii="Arial" w:eastAsia="Times New Roman" w:hAnsi="Arial" w:cs="Arial"/>
                  <w:color w:val="333333"/>
                  <w:sz w:val="14"/>
                  <w:szCs w:val="14"/>
                </w:rPr>
                <w:t>CpG</w:t>
              </w:r>
            </w:ins>
          </w:p>
        </w:tc>
        <w:tc>
          <w:tcPr>
            <w:tcW w:w="1640" w:type="dxa"/>
            <w:tcBorders>
              <w:top w:val="nil"/>
              <w:left w:val="nil"/>
              <w:bottom w:val="single" w:sz="8" w:space="0" w:color="auto"/>
              <w:right w:val="nil"/>
            </w:tcBorders>
            <w:shd w:val="clear" w:color="000000" w:fill="FFFFFF"/>
            <w:vAlign w:val="bottom"/>
            <w:hideMark/>
          </w:tcPr>
          <w:p w14:paraId="380BA85C" w14:textId="77777777" w:rsidR="00DC2757" w:rsidRPr="00DC2757" w:rsidRDefault="00DC2757" w:rsidP="00DC2757">
            <w:pPr>
              <w:spacing w:after="0" w:line="240" w:lineRule="auto"/>
              <w:jc w:val="center"/>
              <w:rPr>
                <w:ins w:id="6870" w:author="Commodore, Sarah" w:date="2023-03-22T16:22:00Z"/>
                <w:rFonts w:ascii="Arial" w:eastAsia="Times New Roman" w:hAnsi="Arial" w:cs="Arial"/>
                <w:color w:val="333333"/>
                <w:sz w:val="14"/>
                <w:szCs w:val="14"/>
              </w:rPr>
            </w:pPr>
            <w:ins w:id="6871" w:author="Commodore, Sarah" w:date="2023-03-22T16:22:00Z">
              <w:r w:rsidRPr="00DC2757">
                <w:rPr>
                  <w:rFonts w:ascii="Arial" w:eastAsia="Times New Roman" w:hAnsi="Arial" w:cs="Arial"/>
                  <w:color w:val="333333"/>
                  <w:sz w:val="14"/>
                  <w:szCs w:val="14"/>
                </w:rPr>
                <w:t>Associated Gene Name</w:t>
              </w:r>
            </w:ins>
          </w:p>
        </w:tc>
        <w:tc>
          <w:tcPr>
            <w:tcW w:w="900" w:type="dxa"/>
            <w:tcBorders>
              <w:top w:val="nil"/>
              <w:left w:val="nil"/>
              <w:bottom w:val="single" w:sz="8" w:space="0" w:color="auto"/>
              <w:right w:val="nil"/>
            </w:tcBorders>
            <w:shd w:val="clear" w:color="000000" w:fill="FFFFFF"/>
            <w:vAlign w:val="bottom"/>
            <w:hideMark/>
          </w:tcPr>
          <w:p w14:paraId="3246A126" w14:textId="77777777" w:rsidR="00DC2757" w:rsidRPr="00DC2757" w:rsidRDefault="00DC2757" w:rsidP="00DC2757">
            <w:pPr>
              <w:spacing w:after="0" w:line="240" w:lineRule="auto"/>
              <w:jc w:val="center"/>
              <w:rPr>
                <w:ins w:id="6872" w:author="Commodore, Sarah" w:date="2023-03-22T16:22:00Z"/>
                <w:rFonts w:ascii="Arial" w:eastAsia="Times New Roman" w:hAnsi="Arial" w:cs="Arial"/>
                <w:color w:val="333333"/>
                <w:sz w:val="14"/>
                <w:szCs w:val="14"/>
              </w:rPr>
            </w:pPr>
            <w:ins w:id="6873" w:author="Commodore, Sarah" w:date="2023-03-22T16:22:00Z">
              <w:r w:rsidRPr="00DC2757">
                <w:rPr>
                  <w:rFonts w:ascii="Arial" w:eastAsia="Times New Roman" w:hAnsi="Arial" w:cs="Arial"/>
                  <w:color w:val="333333"/>
                  <w:sz w:val="14"/>
                  <w:szCs w:val="14"/>
                </w:rPr>
                <w:t>Estimate (M)</w:t>
              </w:r>
            </w:ins>
          </w:p>
        </w:tc>
        <w:tc>
          <w:tcPr>
            <w:tcW w:w="720" w:type="dxa"/>
            <w:tcBorders>
              <w:top w:val="nil"/>
              <w:left w:val="nil"/>
              <w:bottom w:val="single" w:sz="8" w:space="0" w:color="auto"/>
              <w:right w:val="nil"/>
            </w:tcBorders>
            <w:shd w:val="clear" w:color="000000" w:fill="FFFFFF"/>
            <w:vAlign w:val="bottom"/>
            <w:hideMark/>
          </w:tcPr>
          <w:p w14:paraId="5AA0EC78" w14:textId="77777777" w:rsidR="00DC2757" w:rsidRPr="00DC2757" w:rsidRDefault="00DC2757" w:rsidP="00DC2757">
            <w:pPr>
              <w:spacing w:after="0" w:line="240" w:lineRule="auto"/>
              <w:jc w:val="center"/>
              <w:rPr>
                <w:ins w:id="6874" w:author="Commodore, Sarah" w:date="2023-03-22T16:22:00Z"/>
                <w:rFonts w:ascii="Arial" w:eastAsia="Times New Roman" w:hAnsi="Arial" w:cs="Arial"/>
                <w:color w:val="333333"/>
                <w:sz w:val="14"/>
                <w:szCs w:val="14"/>
              </w:rPr>
            </w:pPr>
            <w:ins w:id="6875" w:author="Commodore, Sarah" w:date="2023-03-22T16:22:00Z">
              <w:r w:rsidRPr="00DC2757">
                <w:rPr>
                  <w:rFonts w:ascii="Arial" w:eastAsia="Times New Roman" w:hAnsi="Arial" w:cs="Arial"/>
                  <w:color w:val="333333"/>
                  <w:sz w:val="14"/>
                  <w:szCs w:val="14"/>
                </w:rPr>
                <w:t>Std. Error</w:t>
              </w:r>
            </w:ins>
          </w:p>
        </w:tc>
        <w:tc>
          <w:tcPr>
            <w:tcW w:w="520" w:type="dxa"/>
            <w:tcBorders>
              <w:top w:val="nil"/>
              <w:left w:val="nil"/>
              <w:bottom w:val="single" w:sz="8" w:space="0" w:color="auto"/>
              <w:right w:val="nil"/>
            </w:tcBorders>
            <w:shd w:val="clear" w:color="000000" w:fill="FFFFFF"/>
            <w:vAlign w:val="bottom"/>
            <w:hideMark/>
          </w:tcPr>
          <w:p w14:paraId="6A9CA43D" w14:textId="77777777" w:rsidR="00DC2757" w:rsidRPr="00DC2757" w:rsidRDefault="00DC2757" w:rsidP="00DC2757">
            <w:pPr>
              <w:spacing w:after="0" w:line="240" w:lineRule="auto"/>
              <w:jc w:val="center"/>
              <w:rPr>
                <w:ins w:id="6876" w:author="Commodore, Sarah" w:date="2023-03-22T16:22:00Z"/>
                <w:rFonts w:ascii="Arial" w:eastAsia="Times New Roman" w:hAnsi="Arial" w:cs="Arial"/>
                <w:color w:val="333333"/>
                <w:sz w:val="14"/>
                <w:szCs w:val="14"/>
              </w:rPr>
            </w:pPr>
            <w:ins w:id="6877" w:author="Commodore, Sarah" w:date="2023-03-22T16:22:00Z">
              <w:r w:rsidRPr="00DC2757">
                <w:rPr>
                  <w:rFonts w:ascii="Arial" w:eastAsia="Times New Roman" w:hAnsi="Arial" w:cs="Arial"/>
                  <w:color w:val="333333"/>
                  <w:sz w:val="14"/>
                  <w:szCs w:val="14"/>
                </w:rPr>
                <w:t>t value</w:t>
              </w:r>
            </w:ins>
          </w:p>
        </w:tc>
        <w:tc>
          <w:tcPr>
            <w:tcW w:w="580" w:type="dxa"/>
            <w:tcBorders>
              <w:top w:val="nil"/>
              <w:left w:val="nil"/>
              <w:bottom w:val="single" w:sz="8" w:space="0" w:color="auto"/>
              <w:right w:val="nil"/>
            </w:tcBorders>
            <w:shd w:val="clear" w:color="000000" w:fill="FFFFFF"/>
            <w:vAlign w:val="bottom"/>
            <w:hideMark/>
          </w:tcPr>
          <w:p w14:paraId="1655A08A" w14:textId="77777777" w:rsidR="00DC2757" w:rsidRPr="00DC2757" w:rsidRDefault="00DC2757" w:rsidP="00DC2757">
            <w:pPr>
              <w:spacing w:after="0" w:line="240" w:lineRule="auto"/>
              <w:jc w:val="center"/>
              <w:rPr>
                <w:ins w:id="6878" w:author="Commodore, Sarah" w:date="2023-03-22T16:22:00Z"/>
                <w:rFonts w:ascii="Arial" w:eastAsia="Times New Roman" w:hAnsi="Arial" w:cs="Arial"/>
                <w:color w:val="333333"/>
                <w:sz w:val="14"/>
                <w:szCs w:val="14"/>
              </w:rPr>
            </w:pPr>
            <w:ins w:id="6879" w:author="Commodore, Sarah" w:date="2023-03-22T16:22:00Z">
              <w:r w:rsidRPr="00DC2757">
                <w:rPr>
                  <w:rFonts w:ascii="Arial" w:eastAsia="Times New Roman" w:hAnsi="Arial" w:cs="Arial"/>
                  <w:color w:val="333333"/>
                  <w:sz w:val="14"/>
                  <w:szCs w:val="14"/>
                </w:rPr>
                <w:t>p-value</w:t>
              </w:r>
            </w:ins>
          </w:p>
        </w:tc>
        <w:tc>
          <w:tcPr>
            <w:tcW w:w="440" w:type="dxa"/>
            <w:tcBorders>
              <w:top w:val="nil"/>
              <w:left w:val="nil"/>
              <w:bottom w:val="single" w:sz="8" w:space="0" w:color="auto"/>
              <w:right w:val="nil"/>
            </w:tcBorders>
            <w:shd w:val="clear" w:color="000000" w:fill="FFFFFF"/>
            <w:vAlign w:val="bottom"/>
            <w:hideMark/>
          </w:tcPr>
          <w:p w14:paraId="6DFC8295" w14:textId="77777777" w:rsidR="00DC2757" w:rsidRPr="00DC2757" w:rsidRDefault="00DC2757" w:rsidP="00DC2757">
            <w:pPr>
              <w:spacing w:after="0" w:line="240" w:lineRule="auto"/>
              <w:jc w:val="center"/>
              <w:rPr>
                <w:ins w:id="6880" w:author="Commodore, Sarah" w:date="2023-03-22T16:22:00Z"/>
                <w:rFonts w:ascii="Arial" w:eastAsia="Times New Roman" w:hAnsi="Arial" w:cs="Arial"/>
                <w:color w:val="333333"/>
                <w:sz w:val="14"/>
                <w:szCs w:val="14"/>
              </w:rPr>
            </w:pPr>
            <w:ins w:id="6881" w:author="Commodore, Sarah" w:date="2023-03-22T16:22:00Z">
              <w:r w:rsidRPr="00DC2757">
                <w:rPr>
                  <w:rFonts w:ascii="Arial" w:eastAsia="Times New Roman" w:hAnsi="Arial" w:cs="Arial"/>
                  <w:color w:val="333333"/>
                  <w:sz w:val="14"/>
                  <w:szCs w:val="14"/>
                </w:rPr>
                <w:t>FDR</w:t>
              </w:r>
            </w:ins>
          </w:p>
        </w:tc>
        <w:tc>
          <w:tcPr>
            <w:tcW w:w="1520" w:type="dxa"/>
            <w:tcBorders>
              <w:top w:val="nil"/>
              <w:left w:val="nil"/>
              <w:bottom w:val="single" w:sz="8" w:space="0" w:color="auto"/>
              <w:right w:val="nil"/>
            </w:tcBorders>
            <w:shd w:val="clear" w:color="000000" w:fill="FFFFFF"/>
            <w:vAlign w:val="bottom"/>
            <w:hideMark/>
          </w:tcPr>
          <w:p w14:paraId="0B2A6DAB" w14:textId="77777777" w:rsidR="00DC2757" w:rsidRPr="00DC2757" w:rsidRDefault="00DC2757" w:rsidP="00DC2757">
            <w:pPr>
              <w:spacing w:after="0" w:line="240" w:lineRule="auto"/>
              <w:jc w:val="center"/>
              <w:rPr>
                <w:ins w:id="6882" w:author="Commodore, Sarah" w:date="2023-03-22T16:22:00Z"/>
                <w:rFonts w:ascii="Arial" w:eastAsia="Times New Roman" w:hAnsi="Arial" w:cs="Arial"/>
                <w:color w:val="333333"/>
                <w:sz w:val="14"/>
                <w:szCs w:val="14"/>
              </w:rPr>
            </w:pPr>
            <w:ins w:id="6883" w:author="Commodore, Sarah" w:date="2023-03-22T16:22:00Z">
              <w:r w:rsidRPr="00DC2757">
                <w:rPr>
                  <w:rFonts w:ascii="Arial" w:eastAsia="Times New Roman" w:hAnsi="Arial" w:cs="Arial"/>
                  <w:color w:val="333333"/>
                  <w:sz w:val="14"/>
                  <w:szCs w:val="14"/>
                </w:rPr>
                <w:t>Associated Gene Reg.</w:t>
              </w:r>
            </w:ins>
          </w:p>
        </w:tc>
      </w:tr>
      <w:tr w:rsidR="00DC2757" w:rsidRPr="00DC2757" w14:paraId="1231EA59" w14:textId="77777777" w:rsidTr="00DC2757">
        <w:trPr>
          <w:trHeight w:val="280"/>
          <w:ins w:id="6884" w:author="Commodore, Sarah" w:date="2023-03-22T16:22:00Z"/>
        </w:trPr>
        <w:tc>
          <w:tcPr>
            <w:tcW w:w="860" w:type="dxa"/>
            <w:tcBorders>
              <w:top w:val="nil"/>
              <w:left w:val="nil"/>
              <w:bottom w:val="nil"/>
              <w:right w:val="nil"/>
            </w:tcBorders>
            <w:shd w:val="clear" w:color="000000" w:fill="FFFFFF"/>
            <w:vAlign w:val="bottom"/>
            <w:hideMark/>
          </w:tcPr>
          <w:p w14:paraId="0FD49628" w14:textId="77777777" w:rsidR="00DC2757" w:rsidRPr="00DC2757" w:rsidRDefault="00DC2757" w:rsidP="00DC2757">
            <w:pPr>
              <w:spacing w:after="0" w:line="240" w:lineRule="auto"/>
              <w:jc w:val="center"/>
              <w:rPr>
                <w:ins w:id="6885" w:author="Commodore, Sarah" w:date="2023-03-22T16:22:00Z"/>
                <w:rFonts w:ascii="Arial" w:eastAsia="Times New Roman" w:hAnsi="Arial" w:cs="Arial"/>
                <w:color w:val="333333"/>
                <w:sz w:val="14"/>
                <w:szCs w:val="14"/>
              </w:rPr>
            </w:pPr>
            <w:ins w:id="6886" w:author="Commodore, Sarah" w:date="2023-03-22T16:22:00Z">
              <w:r w:rsidRPr="00DC2757">
                <w:rPr>
                  <w:rFonts w:ascii="Arial" w:eastAsia="Times New Roman" w:hAnsi="Arial" w:cs="Arial"/>
                  <w:color w:val="333333"/>
                  <w:sz w:val="14"/>
                  <w:szCs w:val="14"/>
                </w:rPr>
                <w:t>cg02123174</w:t>
              </w:r>
            </w:ins>
          </w:p>
        </w:tc>
        <w:tc>
          <w:tcPr>
            <w:tcW w:w="1640" w:type="dxa"/>
            <w:tcBorders>
              <w:top w:val="nil"/>
              <w:left w:val="nil"/>
              <w:bottom w:val="nil"/>
              <w:right w:val="nil"/>
            </w:tcBorders>
            <w:shd w:val="clear" w:color="000000" w:fill="FFFFFF"/>
            <w:vAlign w:val="bottom"/>
            <w:hideMark/>
          </w:tcPr>
          <w:p w14:paraId="69913CE4" w14:textId="77777777" w:rsidR="00DC2757" w:rsidRPr="00DC2757" w:rsidRDefault="00DC2757" w:rsidP="00DC2757">
            <w:pPr>
              <w:spacing w:after="0" w:line="240" w:lineRule="auto"/>
              <w:jc w:val="center"/>
              <w:rPr>
                <w:ins w:id="6887" w:author="Commodore, Sarah" w:date="2023-03-22T16:22:00Z"/>
                <w:rFonts w:ascii="Arial" w:eastAsia="Times New Roman" w:hAnsi="Arial" w:cs="Arial"/>
                <w:color w:val="333333"/>
                <w:sz w:val="14"/>
                <w:szCs w:val="14"/>
              </w:rPr>
            </w:pPr>
            <w:ins w:id="6888" w:author="Commodore, Sarah" w:date="2023-03-22T16:22:00Z">
              <w:r w:rsidRPr="00DC2757">
                <w:rPr>
                  <w:rFonts w:ascii="Arial" w:eastAsia="Times New Roman" w:hAnsi="Arial" w:cs="Arial"/>
                  <w:color w:val="333333"/>
                  <w:sz w:val="14"/>
                  <w:szCs w:val="14"/>
                </w:rPr>
                <w:t>REXO1</w:t>
              </w:r>
            </w:ins>
          </w:p>
        </w:tc>
        <w:tc>
          <w:tcPr>
            <w:tcW w:w="900" w:type="dxa"/>
            <w:tcBorders>
              <w:top w:val="nil"/>
              <w:left w:val="nil"/>
              <w:bottom w:val="nil"/>
              <w:right w:val="nil"/>
            </w:tcBorders>
            <w:shd w:val="clear" w:color="000000" w:fill="FFFFFF"/>
            <w:vAlign w:val="bottom"/>
            <w:hideMark/>
          </w:tcPr>
          <w:p w14:paraId="03D9F829" w14:textId="77777777" w:rsidR="00DC2757" w:rsidRPr="00DC2757" w:rsidRDefault="00DC2757" w:rsidP="00DC2757">
            <w:pPr>
              <w:spacing w:after="0" w:line="240" w:lineRule="auto"/>
              <w:jc w:val="center"/>
              <w:rPr>
                <w:ins w:id="6889" w:author="Commodore, Sarah" w:date="2023-03-22T16:22:00Z"/>
                <w:rFonts w:ascii="Arial" w:eastAsia="Times New Roman" w:hAnsi="Arial" w:cs="Arial"/>
                <w:color w:val="333333"/>
                <w:sz w:val="14"/>
                <w:szCs w:val="14"/>
              </w:rPr>
            </w:pPr>
            <w:ins w:id="6890"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C11DDA3" w14:textId="77777777" w:rsidR="00DC2757" w:rsidRPr="00DC2757" w:rsidRDefault="00DC2757" w:rsidP="00DC2757">
            <w:pPr>
              <w:spacing w:after="0" w:line="240" w:lineRule="auto"/>
              <w:jc w:val="center"/>
              <w:rPr>
                <w:ins w:id="6891" w:author="Commodore, Sarah" w:date="2023-03-22T16:22:00Z"/>
                <w:rFonts w:ascii="Arial" w:eastAsia="Times New Roman" w:hAnsi="Arial" w:cs="Arial"/>
                <w:color w:val="333333"/>
                <w:sz w:val="14"/>
                <w:szCs w:val="14"/>
              </w:rPr>
            </w:pPr>
            <w:ins w:id="6892" w:author="Commodore, Sarah" w:date="2023-03-22T16:22:00Z">
              <w:r w:rsidRPr="00DC2757">
                <w:rPr>
                  <w:rFonts w:ascii="Arial" w:eastAsia="Times New Roman" w:hAnsi="Arial" w:cs="Arial"/>
                  <w:color w:val="333333"/>
                  <w:sz w:val="14"/>
                  <w:szCs w:val="14"/>
                </w:rPr>
                <w:t>0.07</w:t>
              </w:r>
            </w:ins>
          </w:p>
        </w:tc>
        <w:tc>
          <w:tcPr>
            <w:tcW w:w="520" w:type="dxa"/>
            <w:tcBorders>
              <w:top w:val="nil"/>
              <w:left w:val="nil"/>
              <w:bottom w:val="nil"/>
              <w:right w:val="nil"/>
            </w:tcBorders>
            <w:shd w:val="clear" w:color="000000" w:fill="FFFFFF"/>
            <w:vAlign w:val="bottom"/>
            <w:hideMark/>
          </w:tcPr>
          <w:p w14:paraId="34709E84" w14:textId="77777777" w:rsidR="00DC2757" w:rsidRPr="00DC2757" w:rsidRDefault="00DC2757" w:rsidP="00DC2757">
            <w:pPr>
              <w:spacing w:after="0" w:line="240" w:lineRule="auto"/>
              <w:jc w:val="center"/>
              <w:rPr>
                <w:ins w:id="6893" w:author="Commodore, Sarah" w:date="2023-03-22T16:22:00Z"/>
                <w:rFonts w:ascii="Arial" w:eastAsia="Times New Roman" w:hAnsi="Arial" w:cs="Arial"/>
                <w:color w:val="333333"/>
                <w:sz w:val="14"/>
                <w:szCs w:val="14"/>
              </w:rPr>
            </w:pPr>
            <w:ins w:id="6894" w:author="Commodore, Sarah" w:date="2023-03-22T16:22:00Z">
              <w:r w:rsidRPr="00DC2757">
                <w:rPr>
                  <w:rFonts w:ascii="Arial" w:eastAsia="Times New Roman" w:hAnsi="Arial" w:cs="Arial"/>
                  <w:color w:val="333333"/>
                  <w:sz w:val="14"/>
                  <w:szCs w:val="14"/>
                </w:rPr>
                <w:t>−5.2</w:t>
              </w:r>
            </w:ins>
          </w:p>
        </w:tc>
        <w:tc>
          <w:tcPr>
            <w:tcW w:w="580" w:type="dxa"/>
            <w:tcBorders>
              <w:top w:val="nil"/>
              <w:left w:val="nil"/>
              <w:bottom w:val="nil"/>
              <w:right w:val="nil"/>
            </w:tcBorders>
            <w:shd w:val="clear" w:color="000000" w:fill="FFFFFF"/>
            <w:vAlign w:val="bottom"/>
            <w:hideMark/>
          </w:tcPr>
          <w:p w14:paraId="5F7E01CC" w14:textId="77777777" w:rsidR="00DC2757" w:rsidRPr="00DC2757" w:rsidRDefault="00DC2757" w:rsidP="00DC2757">
            <w:pPr>
              <w:spacing w:after="0" w:line="240" w:lineRule="auto"/>
              <w:jc w:val="center"/>
              <w:rPr>
                <w:ins w:id="6895" w:author="Commodore, Sarah" w:date="2023-03-22T16:22:00Z"/>
                <w:rFonts w:ascii="Arial" w:eastAsia="Times New Roman" w:hAnsi="Arial" w:cs="Arial"/>
                <w:color w:val="333333"/>
                <w:sz w:val="14"/>
                <w:szCs w:val="14"/>
              </w:rPr>
            </w:pPr>
            <w:ins w:id="6896"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0017D2C5" w14:textId="77777777" w:rsidR="00DC2757" w:rsidRPr="00DC2757" w:rsidRDefault="00DC2757" w:rsidP="00DC2757">
            <w:pPr>
              <w:spacing w:after="0" w:line="240" w:lineRule="auto"/>
              <w:jc w:val="center"/>
              <w:rPr>
                <w:ins w:id="6897" w:author="Commodore, Sarah" w:date="2023-03-22T16:22:00Z"/>
                <w:rFonts w:ascii="Arial" w:eastAsia="Times New Roman" w:hAnsi="Arial" w:cs="Arial"/>
                <w:color w:val="333333"/>
                <w:sz w:val="14"/>
                <w:szCs w:val="14"/>
              </w:rPr>
            </w:pPr>
            <w:ins w:id="6898" w:author="Commodore, Sarah" w:date="2023-03-22T16:22:00Z">
              <w:r w:rsidRPr="00DC2757">
                <w:rPr>
                  <w:rFonts w:ascii="Arial" w:eastAsia="Times New Roman" w:hAnsi="Arial" w:cs="Arial"/>
                  <w:color w:val="333333"/>
                  <w:sz w:val="14"/>
                  <w:szCs w:val="14"/>
                </w:rPr>
                <w:t>0.01</w:t>
              </w:r>
            </w:ins>
          </w:p>
        </w:tc>
        <w:tc>
          <w:tcPr>
            <w:tcW w:w="1520" w:type="dxa"/>
            <w:tcBorders>
              <w:top w:val="nil"/>
              <w:left w:val="nil"/>
              <w:bottom w:val="nil"/>
              <w:right w:val="nil"/>
            </w:tcBorders>
            <w:shd w:val="clear" w:color="000000" w:fill="FFFFFF"/>
            <w:vAlign w:val="bottom"/>
            <w:hideMark/>
          </w:tcPr>
          <w:p w14:paraId="2CFD7302" w14:textId="77777777" w:rsidR="00DC2757" w:rsidRPr="00DC2757" w:rsidRDefault="00DC2757" w:rsidP="00DC2757">
            <w:pPr>
              <w:spacing w:after="0" w:line="240" w:lineRule="auto"/>
              <w:jc w:val="center"/>
              <w:rPr>
                <w:ins w:id="6899" w:author="Commodore, Sarah" w:date="2023-03-22T16:22:00Z"/>
                <w:rFonts w:ascii="Arial" w:eastAsia="Times New Roman" w:hAnsi="Arial" w:cs="Arial"/>
                <w:color w:val="333333"/>
                <w:sz w:val="14"/>
                <w:szCs w:val="14"/>
              </w:rPr>
            </w:pPr>
            <w:ins w:id="6900" w:author="Commodore, Sarah" w:date="2023-03-22T16:22:00Z">
              <w:r w:rsidRPr="00DC2757">
                <w:rPr>
                  <w:rFonts w:ascii="Arial" w:eastAsia="Times New Roman" w:hAnsi="Arial" w:cs="Arial"/>
                  <w:color w:val="333333"/>
                  <w:sz w:val="14"/>
                  <w:szCs w:val="14"/>
                </w:rPr>
                <w:t>+</w:t>
              </w:r>
            </w:ins>
          </w:p>
        </w:tc>
      </w:tr>
      <w:tr w:rsidR="00DC2757" w:rsidRPr="00DC2757" w14:paraId="2CA8733E" w14:textId="77777777" w:rsidTr="00DC2757">
        <w:trPr>
          <w:trHeight w:val="280"/>
          <w:ins w:id="6901" w:author="Commodore, Sarah" w:date="2023-03-22T16:22:00Z"/>
        </w:trPr>
        <w:tc>
          <w:tcPr>
            <w:tcW w:w="860" w:type="dxa"/>
            <w:tcBorders>
              <w:top w:val="nil"/>
              <w:left w:val="nil"/>
              <w:bottom w:val="nil"/>
              <w:right w:val="nil"/>
            </w:tcBorders>
            <w:shd w:val="clear" w:color="000000" w:fill="FFFFFF"/>
            <w:vAlign w:val="bottom"/>
            <w:hideMark/>
          </w:tcPr>
          <w:p w14:paraId="1FF8188C" w14:textId="77777777" w:rsidR="00DC2757" w:rsidRPr="00DC2757" w:rsidRDefault="00DC2757" w:rsidP="00DC2757">
            <w:pPr>
              <w:spacing w:after="0" w:line="240" w:lineRule="auto"/>
              <w:jc w:val="center"/>
              <w:rPr>
                <w:ins w:id="6902" w:author="Commodore, Sarah" w:date="2023-03-22T16:22:00Z"/>
                <w:rFonts w:ascii="Arial" w:eastAsia="Times New Roman" w:hAnsi="Arial" w:cs="Arial"/>
                <w:color w:val="333333"/>
                <w:sz w:val="14"/>
                <w:szCs w:val="14"/>
              </w:rPr>
            </w:pPr>
            <w:ins w:id="6903" w:author="Commodore, Sarah" w:date="2023-03-22T16:22:00Z">
              <w:r w:rsidRPr="00DC2757">
                <w:rPr>
                  <w:rFonts w:ascii="Arial" w:eastAsia="Times New Roman" w:hAnsi="Arial" w:cs="Arial"/>
                  <w:color w:val="333333"/>
                  <w:sz w:val="14"/>
                  <w:szCs w:val="14"/>
                </w:rPr>
                <w:t>cg11903190</w:t>
              </w:r>
            </w:ins>
          </w:p>
        </w:tc>
        <w:tc>
          <w:tcPr>
            <w:tcW w:w="1640" w:type="dxa"/>
            <w:tcBorders>
              <w:top w:val="nil"/>
              <w:left w:val="nil"/>
              <w:bottom w:val="nil"/>
              <w:right w:val="nil"/>
            </w:tcBorders>
            <w:shd w:val="clear" w:color="000000" w:fill="FFFFFF"/>
            <w:vAlign w:val="bottom"/>
            <w:hideMark/>
          </w:tcPr>
          <w:p w14:paraId="0BD27FE4" w14:textId="77777777" w:rsidR="00DC2757" w:rsidRPr="00DC2757" w:rsidRDefault="00DC2757" w:rsidP="00DC2757">
            <w:pPr>
              <w:spacing w:after="0" w:line="240" w:lineRule="auto"/>
              <w:jc w:val="center"/>
              <w:rPr>
                <w:ins w:id="6904" w:author="Commodore, Sarah" w:date="2023-03-22T16:22:00Z"/>
                <w:rFonts w:ascii="Arial" w:eastAsia="Times New Roman" w:hAnsi="Arial" w:cs="Arial"/>
                <w:color w:val="333333"/>
                <w:sz w:val="14"/>
                <w:szCs w:val="14"/>
              </w:rPr>
            </w:pPr>
            <w:ins w:id="6905" w:author="Commodore, Sarah" w:date="2023-03-22T16:22:00Z">
              <w:r w:rsidRPr="00DC2757">
                <w:rPr>
                  <w:rFonts w:ascii="Arial" w:eastAsia="Times New Roman" w:hAnsi="Arial" w:cs="Arial"/>
                  <w:color w:val="333333"/>
                  <w:sz w:val="14"/>
                  <w:szCs w:val="14"/>
                </w:rPr>
                <w:t>CERK</w:t>
              </w:r>
            </w:ins>
          </w:p>
        </w:tc>
        <w:tc>
          <w:tcPr>
            <w:tcW w:w="900" w:type="dxa"/>
            <w:tcBorders>
              <w:top w:val="nil"/>
              <w:left w:val="nil"/>
              <w:bottom w:val="nil"/>
              <w:right w:val="nil"/>
            </w:tcBorders>
            <w:shd w:val="clear" w:color="000000" w:fill="FFFFFF"/>
            <w:vAlign w:val="bottom"/>
            <w:hideMark/>
          </w:tcPr>
          <w:p w14:paraId="2580F6D1" w14:textId="77777777" w:rsidR="00DC2757" w:rsidRPr="00DC2757" w:rsidRDefault="00DC2757" w:rsidP="00DC2757">
            <w:pPr>
              <w:spacing w:after="0" w:line="240" w:lineRule="auto"/>
              <w:jc w:val="center"/>
              <w:rPr>
                <w:ins w:id="6906" w:author="Commodore, Sarah" w:date="2023-03-22T16:22:00Z"/>
                <w:rFonts w:ascii="Arial" w:eastAsia="Times New Roman" w:hAnsi="Arial" w:cs="Arial"/>
                <w:color w:val="333333"/>
                <w:sz w:val="14"/>
                <w:szCs w:val="14"/>
              </w:rPr>
            </w:pPr>
            <w:ins w:id="6907"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5F89711D" w14:textId="77777777" w:rsidR="00DC2757" w:rsidRPr="00DC2757" w:rsidRDefault="00DC2757" w:rsidP="00DC2757">
            <w:pPr>
              <w:spacing w:after="0" w:line="240" w:lineRule="auto"/>
              <w:jc w:val="center"/>
              <w:rPr>
                <w:ins w:id="6908" w:author="Commodore, Sarah" w:date="2023-03-22T16:22:00Z"/>
                <w:rFonts w:ascii="Arial" w:eastAsia="Times New Roman" w:hAnsi="Arial" w:cs="Arial"/>
                <w:color w:val="333333"/>
                <w:sz w:val="14"/>
                <w:szCs w:val="14"/>
              </w:rPr>
            </w:pPr>
            <w:ins w:id="6909" w:author="Commodore, Sarah" w:date="2023-03-22T16:22:00Z">
              <w:r w:rsidRPr="00DC2757">
                <w:rPr>
                  <w:rFonts w:ascii="Arial" w:eastAsia="Times New Roman" w:hAnsi="Arial" w:cs="Arial"/>
                  <w:color w:val="333333"/>
                  <w:sz w:val="14"/>
                  <w:szCs w:val="14"/>
                </w:rPr>
                <w:t>0.06</w:t>
              </w:r>
            </w:ins>
          </w:p>
        </w:tc>
        <w:tc>
          <w:tcPr>
            <w:tcW w:w="520" w:type="dxa"/>
            <w:tcBorders>
              <w:top w:val="nil"/>
              <w:left w:val="nil"/>
              <w:bottom w:val="nil"/>
              <w:right w:val="nil"/>
            </w:tcBorders>
            <w:shd w:val="clear" w:color="000000" w:fill="FFFFFF"/>
            <w:vAlign w:val="bottom"/>
            <w:hideMark/>
          </w:tcPr>
          <w:p w14:paraId="36C5406D" w14:textId="77777777" w:rsidR="00DC2757" w:rsidRPr="00DC2757" w:rsidRDefault="00DC2757" w:rsidP="00DC2757">
            <w:pPr>
              <w:spacing w:after="0" w:line="240" w:lineRule="auto"/>
              <w:jc w:val="center"/>
              <w:rPr>
                <w:ins w:id="6910" w:author="Commodore, Sarah" w:date="2023-03-22T16:22:00Z"/>
                <w:rFonts w:ascii="Arial" w:eastAsia="Times New Roman" w:hAnsi="Arial" w:cs="Arial"/>
                <w:color w:val="333333"/>
                <w:sz w:val="14"/>
                <w:szCs w:val="14"/>
              </w:rPr>
            </w:pPr>
            <w:ins w:id="6911" w:author="Commodore, Sarah" w:date="2023-03-22T16:22:00Z">
              <w:r w:rsidRPr="00DC2757">
                <w:rPr>
                  <w:rFonts w:ascii="Arial" w:eastAsia="Times New Roman" w:hAnsi="Arial" w:cs="Arial"/>
                  <w:color w:val="333333"/>
                  <w:sz w:val="14"/>
                  <w:szCs w:val="14"/>
                </w:rPr>
                <w:t>4.5</w:t>
              </w:r>
            </w:ins>
          </w:p>
        </w:tc>
        <w:tc>
          <w:tcPr>
            <w:tcW w:w="580" w:type="dxa"/>
            <w:tcBorders>
              <w:top w:val="nil"/>
              <w:left w:val="nil"/>
              <w:bottom w:val="nil"/>
              <w:right w:val="nil"/>
            </w:tcBorders>
            <w:shd w:val="clear" w:color="000000" w:fill="FFFFFF"/>
            <w:vAlign w:val="bottom"/>
            <w:hideMark/>
          </w:tcPr>
          <w:p w14:paraId="484555BC" w14:textId="77777777" w:rsidR="00DC2757" w:rsidRPr="00DC2757" w:rsidRDefault="00DC2757" w:rsidP="00DC2757">
            <w:pPr>
              <w:spacing w:after="0" w:line="240" w:lineRule="auto"/>
              <w:jc w:val="center"/>
              <w:rPr>
                <w:ins w:id="6912" w:author="Commodore, Sarah" w:date="2023-03-22T16:22:00Z"/>
                <w:rFonts w:ascii="Arial" w:eastAsia="Times New Roman" w:hAnsi="Arial" w:cs="Arial"/>
                <w:color w:val="333333"/>
                <w:sz w:val="14"/>
                <w:szCs w:val="14"/>
              </w:rPr>
            </w:pPr>
            <w:ins w:id="6913"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6F6F9B8" w14:textId="77777777" w:rsidR="00DC2757" w:rsidRPr="00DC2757" w:rsidRDefault="00DC2757" w:rsidP="00DC2757">
            <w:pPr>
              <w:spacing w:after="0" w:line="240" w:lineRule="auto"/>
              <w:jc w:val="center"/>
              <w:rPr>
                <w:ins w:id="6914" w:author="Commodore, Sarah" w:date="2023-03-22T16:22:00Z"/>
                <w:rFonts w:ascii="Arial" w:eastAsia="Times New Roman" w:hAnsi="Arial" w:cs="Arial"/>
                <w:color w:val="333333"/>
                <w:sz w:val="14"/>
                <w:szCs w:val="14"/>
              </w:rPr>
            </w:pPr>
            <w:ins w:id="6915" w:author="Commodore, Sarah" w:date="2023-03-22T16:22:00Z">
              <w:r w:rsidRPr="00DC2757">
                <w:rPr>
                  <w:rFonts w:ascii="Arial" w:eastAsia="Times New Roman" w:hAnsi="Arial" w:cs="Arial"/>
                  <w:color w:val="333333"/>
                  <w:sz w:val="14"/>
                  <w:szCs w:val="14"/>
                </w:rPr>
                <w:t>0.06</w:t>
              </w:r>
            </w:ins>
          </w:p>
        </w:tc>
        <w:tc>
          <w:tcPr>
            <w:tcW w:w="1520" w:type="dxa"/>
            <w:tcBorders>
              <w:top w:val="nil"/>
              <w:left w:val="nil"/>
              <w:bottom w:val="nil"/>
              <w:right w:val="nil"/>
            </w:tcBorders>
            <w:shd w:val="clear" w:color="000000" w:fill="FFFFFF"/>
            <w:vAlign w:val="bottom"/>
            <w:hideMark/>
          </w:tcPr>
          <w:p w14:paraId="6BD6DB50" w14:textId="77777777" w:rsidR="00DC2757" w:rsidRPr="00DC2757" w:rsidRDefault="00DC2757" w:rsidP="00DC2757">
            <w:pPr>
              <w:spacing w:after="0" w:line="240" w:lineRule="auto"/>
              <w:jc w:val="center"/>
              <w:rPr>
                <w:ins w:id="6916" w:author="Commodore, Sarah" w:date="2023-03-22T16:22:00Z"/>
                <w:rFonts w:ascii="Arial" w:eastAsia="Times New Roman" w:hAnsi="Arial" w:cs="Arial"/>
                <w:color w:val="333333"/>
                <w:sz w:val="14"/>
                <w:szCs w:val="14"/>
              </w:rPr>
            </w:pPr>
            <w:ins w:id="6917" w:author="Commodore, Sarah" w:date="2023-03-22T16:22:00Z">
              <w:r w:rsidRPr="00DC2757">
                <w:rPr>
                  <w:rFonts w:ascii="Arial" w:eastAsia="Times New Roman" w:hAnsi="Arial" w:cs="Arial"/>
                  <w:color w:val="333333"/>
                  <w:sz w:val="14"/>
                  <w:szCs w:val="14"/>
                </w:rPr>
                <w:t>+</w:t>
              </w:r>
            </w:ins>
          </w:p>
        </w:tc>
      </w:tr>
      <w:tr w:rsidR="00DC2757" w:rsidRPr="00DC2757" w14:paraId="059D93CD" w14:textId="77777777" w:rsidTr="00DC2757">
        <w:trPr>
          <w:trHeight w:val="280"/>
          <w:ins w:id="6918" w:author="Commodore, Sarah" w:date="2023-03-22T16:22:00Z"/>
        </w:trPr>
        <w:tc>
          <w:tcPr>
            <w:tcW w:w="860" w:type="dxa"/>
            <w:tcBorders>
              <w:top w:val="nil"/>
              <w:left w:val="nil"/>
              <w:bottom w:val="nil"/>
              <w:right w:val="nil"/>
            </w:tcBorders>
            <w:shd w:val="clear" w:color="000000" w:fill="FFFFFF"/>
            <w:vAlign w:val="bottom"/>
            <w:hideMark/>
          </w:tcPr>
          <w:p w14:paraId="5559C9A5" w14:textId="77777777" w:rsidR="00DC2757" w:rsidRPr="00DC2757" w:rsidRDefault="00DC2757" w:rsidP="00DC2757">
            <w:pPr>
              <w:spacing w:after="0" w:line="240" w:lineRule="auto"/>
              <w:jc w:val="center"/>
              <w:rPr>
                <w:ins w:id="6919" w:author="Commodore, Sarah" w:date="2023-03-22T16:22:00Z"/>
                <w:rFonts w:ascii="Arial" w:eastAsia="Times New Roman" w:hAnsi="Arial" w:cs="Arial"/>
                <w:color w:val="333333"/>
                <w:sz w:val="14"/>
                <w:szCs w:val="14"/>
              </w:rPr>
            </w:pPr>
            <w:ins w:id="6920" w:author="Commodore, Sarah" w:date="2023-03-22T16:22:00Z">
              <w:r w:rsidRPr="00DC2757">
                <w:rPr>
                  <w:rFonts w:ascii="Arial" w:eastAsia="Times New Roman" w:hAnsi="Arial" w:cs="Arial"/>
                  <w:color w:val="333333"/>
                  <w:sz w:val="14"/>
                  <w:szCs w:val="14"/>
                </w:rPr>
                <w:t>cg11171825</w:t>
              </w:r>
            </w:ins>
          </w:p>
        </w:tc>
        <w:tc>
          <w:tcPr>
            <w:tcW w:w="1640" w:type="dxa"/>
            <w:tcBorders>
              <w:top w:val="nil"/>
              <w:left w:val="nil"/>
              <w:bottom w:val="nil"/>
              <w:right w:val="nil"/>
            </w:tcBorders>
            <w:shd w:val="clear" w:color="000000" w:fill="FFFFFF"/>
            <w:vAlign w:val="bottom"/>
            <w:hideMark/>
          </w:tcPr>
          <w:p w14:paraId="70999AA7" w14:textId="77777777" w:rsidR="00DC2757" w:rsidRPr="00DC2757" w:rsidRDefault="00DC2757" w:rsidP="00DC2757">
            <w:pPr>
              <w:spacing w:after="0" w:line="240" w:lineRule="auto"/>
              <w:jc w:val="center"/>
              <w:rPr>
                <w:ins w:id="6921" w:author="Commodore, Sarah" w:date="2023-03-22T16:22:00Z"/>
                <w:rFonts w:ascii="Arial" w:eastAsia="Times New Roman" w:hAnsi="Arial" w:cs="Arial"/>
                <w:color w:val="333333"/>
                <w:sz w:val="14"/>
                <w:szCs w:val="14"/>
              </w:rPr>
            </w:pPr>
            <w:ins w:id="6922" w:author="Commodore, Sarah" w:date="2023-03-22T16:22:00Z">
              <w:r w:rsidRPr="00DC2757">
                <w:rPr>
                  <w:rFonts w:ascii="Arial" w:eastAsia="Times New Roman" w:hAnsi="Arial" w:cs="Arial"/>
                  <w:color w:val="333333"/>
                  <w:sz w:val="14"/>
                  <w:szCs w:val="14"/>
                </w:rPr>
                <w:t>PEX6</w:t>
              </w:r>
            </w:ins>
          </w:p>
        </w:tc>
        <w:tc>
          <w:tcPr>
            <w:tcW w:w="900" w:type="dxa"/>
            <w:tcBorders>
              <w:top w:val="nil"/>
              <w:left w:val="nil"/>
              <w:bottom w:val="nil"/>
              <w:right w:val="nil"/>
            </w:tcBorders>
            <w:shd w:val="clear" w:color="000000" w:fill="FFFFFF"/>
            <w:vAlign w:val="bottom"/>
            <w:hideMark/>
          </w:tcPr>
          <w:p w14:paraId="4FCEDF18" w14:textId="77777777" w:rsidR="00DC2757" w:rsidRPr="00DC2757" w:rsidRDefault="00DC2757" w:rsidP="00DC2757">
            <w:pPr>
              <w:spacing w:after="0" w:line="240" w:lineRule="auto"/>
              <w:jc w:val="center"/>
              <w:rPr>
                <w:ins w:id="6923" w:author="Commodore, Sarah" w:date="2023-03-22T16:22:00Z"/>
                <w:rFonts w:ascii="Arial" w:eastAsia="Times New Roman" w:hAnsi="Arial" w:cs="Arial"/>
                <w:color w:val="333333"/>
                <w:sz w:val="14"/>
                <w:szCs w:val="14"/>
              </w:rPr>
            </w:pPr>
            <w:ins w:id="6924"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4E51813F" w14:textId="77777777" w:rsidR="00DC2757" w:rsidRPr="00DC2757" w:rsidRDefault="00DC2757" w:rsidP="00DC2757">
            <w:pPr>
              <w:spacing w:after="0" w:line="240" w:lineRule="auto"/>
              <w:jc w:val="center"/>
              <w:rPr>
                <w:ins w:id="6925" w:author="Commodore, Sarah" w:date="2023-03-22T16:22:00Z"/>
                <w:rFonts w:ascii="Arial" w:eastAsia="Times New Roman" w:hAnsi="Arial" w:cs="Arial"/>
                <w:color w:val="333333"/>
                <w:sz w:val="14"/>
                <w:szCs w:val="14"/>
              </w:rPr>
            </w:pPr>
            <w:ins w:id="6926"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27D82C73" w14:textId="77777777" w:rsidR="00DC2757" w:rsidRPr="00DC2757" w:rsidRDefault="00DC2757" w:rsidP="00DC2757">
            <w:pPr>
              <w:spacing w:after="0" w:line="240" w:lineRule="auto"/>
              <w:jc w:val="center"/>
              <w:rPr>
                <w:ins w:id="6927" w:author="Commodore, Sarah" w:date="2023-03-22T16:22:00Z"/>
                <w:rFonts w:ascii="Arial" w:eastAsia="Times New Roman" w:hAnsi="Arial" w:cs="Arial"/>
                <w:color w:val="333333"/>
                <w:sz w:val="14"/>
                <w:szCs w:val="14"/>
              </w:rPr>
            </w:pPr>
            <w:ins w:id="6928"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B2DF419" w14:textId="77777777" w:rsidR="00DC2757" w:rsidRPr="00DC2757" w:rsidRDefault="00DC2757" w:rsidP="00DC2757">
            <w:pPr>
              <w:spacing w:after="0" w:line="240" w:lineRule="auto"/>
              <w:jc w:val="center"/>
              <w:rPr>
                <w:ins w:id="6929" w:author="Commodore, Sarah" w:date="2023-03-22T16:22:00Z"/>
                <w:rFonts w:ascii="Arial" w:eastAsia="Times New Roman" w:hAnsi="Arial" w:cs="Arial"/>
                <w:color w:val="333333"/>
                <w:sz w:val="14"/>
                <w:szCs w:val="14"/>
              </w:rPr>
            </w:pPr>
            <w:ins w:id="6930"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1CFA1F07" w14:textId="77777777" w:rsidR="00DC2757" w:rsidRPr="00DC2757" w:rsidRDefault="00DC2757" w:rsidP="00DC2757">
            <w:pPr>
              <w:spacing w:after="0" w:line="240" w:lineRule="auto"/>
              <w:jc w:val="center"/>
              <w:rPr>
                <w:ins w:id="6931" w:author="Commodore, Sarah" w:date="2023-03-22T16:22:00Z"/>
                <w:rFonts w:ascii="Arial" w:eastAsia="Times New Roman" w:hAnsi="Arial" w:cs="Arial"/>
                <w:color w:val="333333"/>
                <w:sz w:val="14"/>
                <w:szCs w:val="14"/>
              </w:rPr>
            </w:pPr>
            <w:ins w:id="6932"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42850F02" w14:textId="77777777" w:rsidR="00DC2757" w:rsidRPr="00DC2757" w:rsidRDefault="00DC2757" w:rsidP="00DC2757">
            <w:pPr>
              <w:spacing w:after="0" w:line="240" w:lineRule="auto"/>
              <w:jc w:val="center"/>
              <w:rPr>
                <w:ins w:id="6933" w:author="Commodore, Sarah" w:date="2023-03-22T16:22:00Z"/>
                <w:rFonts w:ascii="Arial" w:eastAsia="Times New Roman" w:hAnsi="Arial" w:cs="Arial"/>
                <w:color w:val="333333"/>
                <w:sz w:val="14"/>
                <w:szCs w:val="14"/>
              </w:rPr>
            </w:pPr>
            <w:ins w:id="6934" w:author="Commodore, Sarah" w:date="2023-03-22T16:22:00Z">
              <w:r w:rsidRPr="00DC2757">
                <w:rPr>
                  <w:rFonts w:ascii="Arial" w:eastAsia="Times New Roman" w:hAnsi="Arial" w:cs="Arial"/>
                  <w:color w:val="333333"/>
                  <w:sz w:val="14"/>
                  <w:szCs w:val="14"/>
                </w:rPr>
                <w:t>-</w:t>
              </w:r>
            </w:ins>
          </w:p>
        </w:tc>
      </w:tr>
      <w:tr w:rsidR="00DC2757" w:rsidRPr="00DC2757" w14:paraId="5260969B" w14:textId="77777777" w:rsidTr="00DC2757">
        <w:trPr>
          <w:trHeight w:val="280"/>
          <w:ins w:id="6935" w:author="Commodore, Sarah" w:date="2023-03-22T16:22:00Z"/>
        </w:trPr>
        <w:tc>
          <w:tcPr>
            <w:tcW w:w="860" w:type="dxa"/>
            <w:tcBorders>
              <w:top w:val="nil"/>
              <w:left w:val="nil"/>
              <w:bottom w:val="nil"/>
              <w:right w:val="nil"/>
            </w:tcBorders>
            <w:shd w:val="clear" w:color="000000" w:fill="FFFFFF"/>
            <w:vAlign w:val="bottom"/>
            <w:hideMark/>
          </w:tcPr>
          <w:p w14:paraId="093BCB4F" w14:textId="77777777" w:rsidR="00DC2757" w:rsidRPr="00DC2757" w:rsidRDefault="00DC2757" w:rsidP="00DC2757">
            <w:pPr>
              <w:spacing w:after="0" w:line="240" w:lineRule="auto"/>
              <w:jc w:val="center"/>
              <w:rPr>
                <w:ins w:id="6936" w:author="Commodore, Sarah" w:date="2023-03-22T16:22:00Z"/>
                <w:rFonts w:ascii="Arial" w:eastAsia="Times New Roman" w:hAnsi="Arial" w:cs="Arial"/>
                <w:color w:val="333333"/>
                <w:sz w:val="14"/>
                <w:szCs w:val="14"/>
              </w:rPr>
            </w:pPr>
            <w:ins w:id="6937" w:author="Commodore, Sarah" w:date="2023-03-22T16:22:00Z">
              <w:r w:rsidRPr="00DC2757">
                <w:rPr>
                  <w:rFonts w:ascii="Arial" w:eastAsia="Times New Roman" w:hAnsi="Arial" w:cs="Arial"/>
                  <w:color w:val="333333"/>
                  <w:sz w:val="14"/>
                  <w:szCs w:val="14"/>
                </w:rPr>
                <w:t>cg05241917</w:t>
              </w:r>
            </w:ins>
          </w:p>
        </w:tc>
        <w:tc>
          <w:tcPr>
            <w:tcW w:w="1640" w:type="dxa"/>
            <w:tcBorders>
              <w:top w:val="nil"/>
              <w:left w:val="nil"/>
              <w:bottom w:val="nil"/>
              <w:right w:val="nil"/>
            </w:tcBorders>
            <w:shd w:val="clear" w:color="000000" w:fill="FFFFFF"/>
            <w:vAlign w:val="bottom"/>
            <w:hideMark/>
          </w:tcPr>
          <w:p w14:paraId="55F35324" w14:textId="77777777" w:rsidR="00DC2757" w:rsidRPr="00DC2757" w:rsidRDefault="00DC2757" w:rsidP="00DC2757">
            <w:pPr>
              <w:spacing w:after="0" w:line="240" w:lineRule="auto"/>
              <w:jc w:val="center"/>
              <w:rPr>
                <w:ins w:id="6938" w:author="Commodore, Sarah" w:date="2023-03-22T16:22:00Z"/>
                <w:rFonts w:ascii="Arial" w:eastAsia="Times New Roman" w:hAnsi="Arial" w:cs="Arial"/>
                <w:color w:val="333333"/>
                <w:sz w:val="14"/>
                <w:szCs w:val="14"/>
              </w:rPr>
            </w:pPr>
            <w:ins w:id="6939" w:author="Commodore, Sarah" w:date="2023-03-22T16:22:00Z">
              <w:r w:rsidRPr="00DC2757">
                <w:rPr>
                  <w:rFonts w:ascii="Arial" w:eastAsia="Times New Roman" w:hAnsi="Arial" w:cs="Arial"/>
                  <w:color w:val="333333"/>
                  <w:sz w:val="14"/>
                  <w:szCs w:val="14"/>
                </w:rPr>
                <w:t>ACE2</w:t>
              </w:r>
            </w:ins>
          </w:p>
        </w:tc>
        <w:tc>
          <w:tcPr>
            <w:tcW w:w="900" w:type="dxa"/>
            <w:tcBorders>
              <w:top w:val="nil"/>
              <w:left w:val="nil"/>
              <w:bottom w:val="nil"/>
              <w:right w:val="nil"/>
            </w:tcBorders>
            <w:shd w:val="clear" w:color="000000" w:fill="FFFFFF"/>
            <w:vAlign w:val="bottom"/>
            <w:hideMark/>
          </w:tcPr>
          <w:p w14:paraId="72C963D1" w14:textId="77777777" w:rsidR="00DC2757" w:rsidRPr="00DC2757" w:rsidRDefault="00DC2757" w:rsidP="00DC2757">
            <w:pPr>
              <w:spacing w:after="0" w:line="240" w:lineRule="auto"/>
              <w:jc w:val="center"/>
              <w:rPr>
                <w:ins w:id="6940" w:author="Commodore, Sarah" w:date="2023-03-22T16:22:00Z"/>
                <w:rFonts w:ascii="Arial" w:eastAsia="Times New Roman" w:hAnsi="Arial" w:cs="Arial"/>
                <w:color w:val="333333"/>
                <w:sz w:val="14"/>
                <w:szCs w:val="14"/>
              </w:rPr>
            </w:pPr>
            <w:ins w:id="6941" w:author="Commodore, Sarah" w:date="2023-03-22T16:22:00Z">
              <w:r w:rsidRPr="00DC2757">
                <w:rPr>
                  <w:rFonts w:ascii="Arial" w:eastAsia="Times New Roman" w:hAnsi="Arial" w:cs="Arial"/>
                  <w:color w:val="333333"/>
                  <w:sz w:val="14"/>
                  <w:szCs w:val="14"/>
                </w:rPr>
                <w:t>−0.5</w:t>
              </w:r>
            </w:ins>
          </w:p>
        </w:tc>
        <w:tc>
          <w:tcPr>
            <w:tcW w:w="720" w:type="dxa"/>
            <w:tcBorders>
              <w:top w:val="nil"/>
              <w:left w:val="nil"/>
              <w:bottom w:val="nil"/>
              <w:right w:val="nil"/>
            </w:tcBorders>
            <w:shd w:val="clear" w:color="000000" w:fill="FFFFFF"/>
            <w:vAlign w:val="bottom"/>
            <w:hideMark/>
          </w:tcPr>
          <w:p w14:paraId="33073DAA" w14:textId="77777777" w:rsidR="00DC2757" w:rsidRPr="00DC2757" w:rsidRDefault="00DC2757" w:rsidP="00DC2757">
            <w:pPr>
              <w:spacing w:after="0" w:line="240" w:lineRule="auto"/>
              <w:jc w:val="center"/>
              <w:rPr>
                <w:ins w:id="6942" w:author="Commodore, Sarah" w:date="2023-03-22T16:22:00Z"/>
                <w:rFonts w:ascii="Arial" w:eastAsia="Times New Roman" w:hAnsi="Arial" w:cs="Arial"/>
                <w:color w:val="333333"/>
                <w:sz w:val="14"/>
                <w:szCs w:val="14"/>
              </w:rPr>
            </w:pPr>
            <w:ins w:id="6943" w:author="Commodore, Sarah" w:date="2023-03-22T16:22:00Z">
              <w:r w:rsidRPr="00DC2757">
                <w:rPr>
                  <w:rFonts w:ascii="Arial" w:eastAsia="Times New Roman" w:hAnsi="Arial" w:cs="Arial"/>
                  <w:color w:val="333333"/>
                  <w:sz w:val="14"/>
                  <w:szCs w:val="14"/>
                </w:rPr>
                <w:t>0.11</w:t>
              </w:r>
            </w:ins>
          </w:p>
        </w:tc>
        <w:tc>
          <w:tcPr>
            <w:tcW w:w="520" w:type="dxa"/>
            <w:tcBorders>
              <w:top w:val="nil"/>
              <w:left w:val="nil"/>
              <w:bottom w:val="nil"/>
              <w:right w:val="nil"/>
            </w:tcBorders>
            <w:shd w:val="clear" w:color="000000" w:fill="FFFFFF"/>
            <w:vAlign w:val="bottom"/>
            <w:hideMark/>
          </w:tcPr>
          <w:p w14:paraId="37D57C99" w14:textId="77777777" w:rsidR="00DC2757" w:rsidRPr="00DC2757" w:rsidRDefault="00DC2757" w:rsidP="00DC2757">
            <w:pPr>
              <w:spacing w:after="0" w:line="240" w:lineRule="auto"/>
              <w:jc w:val="center"/>
              <w:rPr>
                <w:ins w:id="6944" w:author="Commodore, Sarah" w:date="2023-03-22T16:22:00Z"/>
                <w:rFonts w:ascii="Arial" w:eastAsia="Times New Roman" w:hAnsi="Arial" w:cs="Arial"/>
                <w:color w:val="333333"/>
                <w:sz w:val="14"/>
                <w:szCs w:val="14"/>
              </w:rPr>
            </w:pPr>
            <w:ins w:id="6945"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1419CB42" w14:textId="77777777" w:rsidR="00DC2757" w:rsidRPr="00DC2757" w:rsidRDefault="00DC2757" w:rsidP="00DC2757">
            <w:pPr>
              <w:spacing w:after="0" w:line="240" w:lineRule="auto"/>
              <w:jc w:val="center"/>
              <w:rPr>
                <w:ins w:id="6946" w:author="Commodore, Sarah" w:date="2023-03-22T16:22:00Z"/>
                <w:rFonts w:ascii="Arial" w:eastAsia="Times New Roman" w:hAnsi="Arial" w:cs="Arial"/>
                <w:color w:val="333333"/>
                <w:sz w:val="14"/>
                <w:szCs w:val="14"/>
              </w:rPr>
            </w:pPr>
            <w:ins w:id="6947"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C975601" w14:textId="77777777" w:rsidR="00DC2757" w:rsidRPr="00DC2757" w:rsidRDefault="00DC2757" w:rsidP="00DC2757">
            <w:pPr>
              <w:spacing w:after="0" w:line="240" w:lineRule="auto"/>
              <w:jc w:val="center"/>
              <w:rPr>
                <w:ins w:id="6948" w:author="Commodore, Sarah" w:date="2023-03-22T16:22:00Z"/>
                <w:rFonts w:ascii="Arial" w:eastAsia="Times New Roman" w:hAnsi="Arial" w:cs="Arial"/>
                <w:color w:val="333333"/>
                <w:sz w:val="14"/>
                <w:szCs w:val="14"/>
              </w:rPr>
            </w:pPr>
            <w:ins w:id="6949"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14CB3297" w14:textId="77777777" w:rsidR="00DC2757" w:rsidRPr="00DC2757" w:rsidRDefault="00DC2757" w:rsidP="00DC2757">
            <w:pPr>
              <w:spacing w:after="0" w:line="240" w:lineRule="auto"/>
              <w:jc w:val="center"/>
              <w:rPr>
                <w:ins w:id="6950" w:author="Commodore, Sarah" w:date="2023-03-22T16:22:00Z"/>
                <w:rFonts w:ascii="Arial" w:eastAsia="Times New Roman" w:hAnsi="Arial" w:cs="Arial"/>
                <w:color w:val="333333"/>
                <w:sz w:val="14"/>
                <w:szCs w:val="14"/>
              </w:rPr>
            </w:pPr>
            <w:ins w:id="6951" w:author="Commodore, Sarah" w:date="2023-03-22T16:22:00Z">
              <w:r w:rsidRPr="00DC2757">
                <w:rPr>
                  <w:rFonts w:ascii="Arial" w:eastAsia="Times New Roman" w:hAnsi="Arial" w:cs="Arial"/>
                  <w:color w:val="333333"/>
                  <w:sz w:val="14"/>
                  <w:szCs w:val="14"/>
                </w:rPr>
                <w:t>-</w:t>
              </w:r>
            </w:ins>
          </w:p>
        </w:tc>
      </w:tr>
      <w:tr w:rsidR="00DC2757" w:rsidRPr="00DC2757" w14:paraId="2ED44637" w14:textId="77777777" w:rsidTr="00DC2757">
        <w:trPr>
          <w:trHeight w:val="280"/>
          <w:ins w:id="6952" w:author="Commodore, Sarah" w:date="2023-03-22T16:22:00Z"/>
        </w:trPr>
        <w:tc>
          <w:tcPr>
            <w:tcW w:w="860" w:type="dxa"/>
            <w:tcBorders>
              <w:top w:val="nil"/>
              <w:left w:val="nil"/>
              <w:bottom w:val="nil"/>
              <w:right w:val="nil"/>
            </w:tcBorders>
            <w:shd w:val="clear" w:color="000000" w:fill="FFFFFF"/>
            <w:vAlign w:val="bottom"/>
            <w:hideMark/>
          </w:tcPr>
          <w:p w14:paraId="5E7EAAA6" w14:textId="77777777" w:rsidR="00DC2757" w:rsidRPr="00DC2757" w:rsidRDefault="00DC2757" w:rsidP="00DC2757">
            <w:pPr>
              <w:spacing w:after="0" w:line="240" w:lineRule="auto"/>
              <w:jc w:val="center"/>
              <w:rPr>
                <w:ins w:id="6953" w:author="Commodore, Sarah" w:date="2023-03-22T16:22:00Z"/>
                <w:rFonts w:ascii="Arial" w:eastAsia="Times New Roman" w:hAnsi="Arial" w:cs="Arial"/>
                <w:color w:val="333333"/>
                <w:sz w:val="14"/>
                <w:szCs w:val="14"/>
              </w:rPr>
            </w:pPr>
            <w:ins w:id="6954" w:author="Commodore, Sarah" w:date="2023-03-22T16:22:00Z">
              <w:r w:rsidRPr="00DC2757">
                <w:rPr>
                  <w:rFonts w:ascii="Arial" w:eastAsia="Times New Roman" w:hAnsi="Arial" w:cs="Arial"/>
                  <w:color w:val="333333"/>
                  <w:sz w:val="14"/>
                  <w:szCs w:val="14"/>
                </w:rPr>
                <w:t>cg16232530</w:t>
              </w:r>
            </w:ins>
          </w:p>
        </w:tc>
        <w:tc>
          <w:tcPr>
            <w:tcW w:w="1640" w:type="dxa"/>
            <w:tcBorders>
              <w:top w:val="nil"/>
              <w:left w:val="nil"/>
              <w:bottom w:val="nil"/>
              <w:right w:val="nil"/>
            </w:tcBorders>
            <w:shd w:val="clear" w:color="000000" w:fill="FFFFFF"/>
            <w:vAlign w:val="bottom"/>
            <w:hideMark/>
          </w:tcPr>
          <w:p w14:paraId="3C658330" w14:textId="77777777" w:rsidR="00DC2757" w:rsidRPr="00DC2757" w:rsidRDefault="00DC2757" w:rsidP="00DC2757">
            <w:pPr>
              <w:spacing w:after="0" w:line="240" w:lineRule="auto"/>
              <w:jc w:val="center"/>
              <w:rPr>
                <w:ins w:id="6955" w:author="Commodore, Sarah" w:date="2023-03-22T16:22:00Z"/>
                <w:rFonts w:ascii="Arial" w:eastAsia="Times New Roman" w:hAnsi="Arial" w:cs="Arial"/>
                <w:color w:val="333333"/>
                <w:sz w:val="14"/>
                <w:szCs w:val="14"/>
              </w:rPr>
            </w:pPr>
            <w:ins w:id="6956" w:author="Commodore, Sarah" w:date="2023-03-22T16:22:00Z">
              <w:r w:rsidRPr="00DC2757">
                <w:rPr>
                  <w:rFonts w:ascii="Arial" w:eastAsia="Times New Roman" w:hAnsi="Arial" w:cs="Arial"/>
                  <w:color w:val="333333"/>
                  <w:sz w:val="14"/>
                  <w:szCs w:val="14"/>
                </w:rPr>
                <w:t>C7orf50</w:t>
              </w:r>
            </w:ins>
          </w:p>
        </w:tc>
        <w:tc>
          <w:tcPr>
            <w:tcW w:w="900" w:type="dxa"/>
            <w:tcBorders>
              <w:top w:val="nil"/>
              <w:left w:val="nil"/>
              <w:bottom w:val="nil"/>
              <w:right w:val="nil"/>
            </w:tcBorders>
            <w:shd w:val="clear" w:color="000000" w:fill="FFFFFF"/>
            <w:vAlign w:val="bottom"/>
            <w:hideMark/>
          </w:tcPr>
          <w:p w14:paraId="1D669CF6" w14:textId="77777777" w:rsidR="00DC2757" w:rsidRPr="00DC2757" w:rsidRDefault="00DC2757" w:rsidP="00DC2757">
            <w:pPr>
              <w:spacing w:after="0" w:line="240" w:lineRule="auto"/>
              <w:jc w:val="center"/>
              <w:rPr>
                <w:ins w:id="6957" w:author="Commodore, Sarah" w:date="2023-03-22T16:22:00Z"/>
                <w:rFonts w:ascii="Arial" w:eastAsia="Times New Roman" w:hAnsi="Arial" w:cs="Arial"/>
                <w:color w:val="333333"/>
                <w:sz w:val="14"/>
                <w:szCs w:val="14"/>
              </w:rPr>
            </w:pPr>
            <w:ins w:id="6958" w:author="Commodore, Sarah" w:date="2023-03-22T16:22:00Z">
              <w:r w:rsidRPr="00DC2757">
                <w:rPr>
                  <w:rFonts w:ascii="Arial" w:eastAsia="Times New Roman" w:hAnsi="Arial" w:cs="Arial"/>
                  <w:color w:val="333333"/>
                  <w:sz w:val="14"/>
                  <w:szCs w:val="14"/>
                </w:rPr>
                <w:t>−0.4</w:t>
              </w:r>
            </w:ins>
          </w:p>
        </w:tc>
        <w:tc>
          <w:tcPr>
            <w:tcW w:w="720" w:type="dxa"/>
            <w:tcBorders>
              <w:top w:val="nil"/>
              <w:left w:val="nil"/>
              <w:bottom w:val="nil"/>
              <w:right w:val="nil"/>
            </w:tcBorders>
            <w:shd w:val="clear" w:color="000000" w:fill="FFFFFF"/>
            <w:vAlign w:val="bottom"/>
            <w:hideMark/>
          </w:tcPr>
          <w:p w14:paraId="04A038A7" w14:textId="77777777" w:rsidR="00DC2757" w:rsidRPr="00DC2757" w:rsidRDefault="00DC2757" w:rsidP="00DC2757">
            <w:pPr>
              <w:spacing w:after="0" w:line="240" w:lineRule="auto"/>
              <w:jc w:val="center"/>
              <w:rPr>
                <w:ins w:id="6959" w:author="Commodore, Sarah" w:date="2023-03-22T16:22:00Z"/>
                <w:rFonts w:ascii="Arial" w:eastAsia="Times New Roman" w:hAnsi="Arial" w:cs="Arial"/>
                <w:color w:val="333333"/>
                <w:sz w:val="14"/>
                <w:szCs w:val="14"/>
              </w:rPr>
            </w:pPr>
            <w:ins w:id="6960" w:author="Commodore, Sarah" w:date="2023-03-22T16:22:00Z">
              <w:r w:rsidRPr="00DC2757">
                <w:rPr>
                  <w:rFonts w:ascii="Arial" w:eastAsia="Times New Roman" w:hAnsi="Arial" w:cs="Arial"/>
                  <w:color w:val="333333"/>
                  <w:sz w:val="14"/>
                  <w:szCs w:val="14"/>
                </w:rPr>
                <w:t>0.10</w:t>
              </w:r>
            </w:ins>
          </w:p>
        </w:tc>
        <w:tc>
          <w:tcPr>
            <w:tcW w:w="520" w:type="dxa"/>
            <w:tcBorders>
              <w:top w:val="nil"/>
              <w:left w:val="nil"/>
              <w:bottom w:val="nil"/>
              <w:right w:val="nil"/>
            </w:tcBorders>
            <w:shd w:val="clear" w:color="000000" w:fill="FFFFFF"/>
            <w:vAlign w:val="bottom"/>
            <w:hideMark/>
          </w:tcPr>
          <w:p w14:paraId="11AA0363" w14:textId="77777777" w:rsidR="00DC2757" w:rsidRPr="00DC2757" w:rsidRDefault="00DC2757" w:rsidP="00DC2757">
            <w:pPr>
              <w:spacing w:after="0" w:line="240" w:lineRule="auto"/>
              <w:jc w:val="center"/>
              <w:rPr>
                <w:ins w:id="6961" w:author="Commodore, Sarah" w:date="2023-03-22T16:22:00Z"/>
                <w:rFonts w:ascii="Arial" w:eastAsia="Times New Roman" w:hAnsi="Arial" w:cs="Arial"/>
                <w:color w:val="333333"/>
                <w:sz w:val="14"/>
                <w:szCs w:val="14"/>
              </w:rPr>
            </w:pPr>
            <w:ins w:id="6962"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4250A097" w14:textId="77777777" w:rsidR="00DC2757" w:rsidRPr="00DC2757" w:rsidRDefault="00DC2757" w:rsidP="00DC2757">
            <w:pPr>
              <w:spacing w:after="0" w:line="240" w:lineRule="auto"/>
              <w:jc w:val="center"/>
              <w:rPr>
                <w:ins w:id="6963" w:author="Commodore, Sarah" w:date="2023-03-22T16:22:00Z"/>
                <w:rFonts w:ascii="Arial" w:eastAsia="Times New Roman" w:hAnsi="Arial" w:cs="Arial"/>
                <w:color w:val="333333"/>
                <w:sz w:val="14"/>
                <w:szCs w:val="14"/>
              </w:rPr>
            </w:pPr>
            <w:ins w:id="6964"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2A2DA077" w14:textId="77777777" w:rsidR="00DC2757" w:rsidRPr="00DC2757" w:rsidRDefault="00DC2757" w:rsidP="00DC2757">
            <w:pPr>
              <w:spacing w:after="0" w:line="240" w:lineRule="auto"/>
              <w:jc w:val="center"/>
              <w:rPr>
                <w:ins w:id="6965" w:author="Commodore, Sarah" w:date="2023-03-22T16:22:00Z"/>
                <w:rFonts w:ascii="Arial" w:eastAsia="Times New Roman" w:hAnsi="Arial" w:cs="Arial"/>
                <w:color w:val="333333"/>
                <w:sz w:val="14"/>
                <w:szCs w:val="14"/>
              </w:rPr>
            </w:pPr>
            <w:ins w:id="6966"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371C661" w14:textId="77777777" w:rsidR="00DC2757" w:rsidRPr="00DC2757" w:rsidRDefault="00DC2757" w:rsidP="00DC2757">
            <w:pPr>
              <w:spacing w:after="0" w:line="240" w:lineRule="auto"/>
              <w:jc w:val="center"/>
              <w:rPr>
                <w:ins w:id="6967" w:author="Commodore, Sarah" w:date="2023-03-22T16:22:00Z"/>
                <w:rFonts w:ascii="Arial" w:eastAsia="Times New Roman" w:hAnsi="Arial" w:cs="Arial"/>
                <w:color w:val="333333"/>
                <w:sz w:val="14"/>
                <w:szCs w:val="14"/>
              </w:rPr>
            </w:pPr>
            <w:ins w:id="6968" w:author="Commodore, Sarah" w:date="2023-03-22T16:22:00Z">
              <w:r w:rsidRPr="00DC2757">
                <w:rPr>
                  <w:rFonts w:ascii="Arial" w:eastAsia="Times New Roman" w:hAnsi="Arial" w:cs="Arial"/>
                  <w:color w:val="333333"/>
                  <w:sz w:val="14"/>
                  <w:szCs w:val="14"/>
                </w:rPr>
                <w:t>-</w:t>
              </w:r>
            </w:ins>
          </w:p>
        </w:tc>
      </w:tr>
      <w:tr w:rsidR="00DC2757" w:rsidRPr="00DC2757" w14:paraId="0B4AFAA9" w14:textId="77777777" w:rsidTr="00DC2757">
        <w:trPr>
          <w:trHeight w:val="280"/>
          <w:ins w:id="6969" w:author="Commodore, Sarah" w:date="2023-03-22T16:22:00Z"/>
        </w:trPr>
        <w:tc>
          <w:tcPr>
            <w:tcW w:w="860" w:type="dxa"/>
            <w:tcBorders>
              <w:top w:val="nil"/>
              <w:left w:val="nil"/>
              <w:bottom w:val="nil"/>
              <w:right w:val="nil"/>
            </w:tcBorders>
            <w:shd w:val="clear" w:color="000000" w:fill="FFFFFF"/>
            <w:vAlign w:val="bottom"/>
            <w:hideMark/>
          </w:tcPr>
          <w:p w14:paraId="209670B1" w14:textId="77777777" w:rsidR="00DC2757" w:rsidRPr="00DC2757" w:rsidRDefault="00DC2757" w:rsidP="00DC2757">
            <w:pPr>
              <w:spacing w:after="0" w:line="240" w:lineRule="auto"/>
              <w:jc w:val="center"/>
              <w:rPr>
                <w:ins w:id="6970" w:author="Commodore, Sarah" w:date="2023-03-22T16:22:00Z"/>
                <w:rFonts w:ascii="Arial" w:eastAsia="Times New Roman" w:hAnsi="Arial" w:cs="Arial"/>
                <w:color w:val="333333"/>
                <w:sz w:val="14"/>
                <w:szCs w:val="14"/>
              </w:rPr>
            </w:pPr>
            <w:ins w:id="6971" w:author="Commodore, Sarah" w:date="2023-03-22T16:22:00Z">
              <w:r w:rsidRPr="00DC2757">
                <w:rPr>
                  <w:rFonts w:ascii="Arial" w:eastAsia="Times New Roman" w:hAnsi="Arial" w:cs="Arial"/>
                  <w:color w:val="333333"/>
                  <w:sz w:val="14"/>
                  <w:szCs w:val="14"/>
                </w:rPr>
                <w:t>cg06790566</w:t>
              </w:r>
            </w:ins>
          </w:p>
        </w:tc>
        <w:tc>
          <w:tcPr>
            <w:tcW w:w="1640" w:type="dxa"/>
            <w:tcBorders>
              <w:top w:val="nil"/>
              <w:left w:val="nil"/>
              <w:bottom w:val="nil"/>
              <w:right w:val="nil"/>
            </w:tcBorders>
            <w:shd w:val="clear" w:color="000000" w:fill="FFFFFF"/>
            <w:vAlign w:val="bottom"/>
            <w:hideMark/>
          </w:tcPr>
          <w:p w14:paraId="466DFF6E" w14:textId="77777777" w:rsidR="00DC2757" w:rsidRPr="00DC2757" w:rsidRDefault="00DC2757" w:rsidP="00DC2757">
            <w:pPr>
              <w:spacing w:after="0" w:line="240" w:lineRule="auto"/>
              <w:jc w:val="center"/>
              <w:rPr>
                <w:ins w:id="6972" w:author="Commodore, Sarah" w:date="2023-03-22T16:22:00Z"/>
                <w:rFonts w:ascii="Arial" w:eastAsia="Times New Roman" w:hAnsi="Arial" w:cs="Arial"/>
                <w:color w:val="333333"/>
                <w:sz w:val="14"/>
                <w:szCs w:val="14"/>
              </w:rPr>
            </w:pPr>
            <w:ins w:id="6973" w:author="Commodore, Sarah" w:date="2023-03-22T16:22:00Z">
              <w:r w:rsidRPr="00DC2757">
                <w:rPr>
                  <w:rFonts w:ascii="Arial" w:eastAsia="Times New Roman" w:hAnsi="Arial" w:cs="Arial"/>
                  <w:color w:val="333333"/>
                  <w:sz w:val="14"/>
                  <w:szCs w:val="14"/>
                </w:rPr>
                <w:t>CDH22</w:t>
              </w:r>
            </w:ins>
          </w:p>
        </w:tc>
        <w:tc>
          <w:tcPr>
            <w:tcW w:w="900" w:type="dxa"/>
            <w:tcBorders>
              <w:top w:val="nil"/>
              <w:left w:val="nil"/>
              <w:bottom w:val="nil"/>
              <w:right w:val="nil"/>
            </w:tcBorders>
            <w:shd w:val="clear" w:color="000000" w:fill="FFFFFF"/>
            <w:vAlign w:val="bottom"/>
            <w:hideMark/>
          </w:tcPr>
          <w:p w14:paraId="04ED0398" w14:textId="77777777" w:rsidR="00DC2757" w:rsidRPr="00DC2757" w:rsidRDefault="00DC2757" w:rsidP="00DC2757">
            <w:pPr>
              <w:spacing w:after="0" w:line="240" w:lineRule="auto"/>
              <w:jc w:val="center"/>
              <w:rPr>
                <w:ins w:id="6974" w:author="Commodore, Sarah" w:date="2023-03-22T16:22:00Z"/>
                <w:rFonts w:ascii="Arial" w:eastAsia="Times New Roman" w:hAnsi="Arial" w:cs="Arial"/>
                <w:color w:val="333333"/>
                <w:sz w:val="14"/>
                <w:szCs w:val="14"/>
              </w:rPr>
            </w:pPr>
            <w:ins w:id="6975"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13AF8F86" w14:textId="77777777" w:rsidR="00DC2757" w:rsidRPr="00DC2757" w:rsidRDefault="00DC2757" w:rsidP="00DC2757">
            <w:pPr>
              <w:spacing w:after="0" w:line="240" w:lineRule="auto"/>
              <w:jc w:val="center"/>
              <w:rPr>
                <w:ins w:id="6976" w:author="Commodore, Sarah" w:date="2023-03-22T16:22:00Z"/>
                <w:rFonts w:ascii="Arial" w:eastAsia="Times New Roman" w:hAnsi="Arial" w:cs="Arial"/>
                <w:color w:val="333333"/>
                <w:sz w:val="14"/>
                <w:szCs w:val="14"/>
              </w:rPr>
            </w:pPr>
            <w:ins w:id="6977"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5121CF16" w14:textId="77777777" w:rsidR="00DC2757" w:rsidRPr="00DC2757" w:rsidRDefault="00DC2757" w:rsidP="00DC2757">
            <w:pPr>
              <w:spacing w:after="0" w:line="240" w:lineRule="auto"/>
              <w:jc w:val="center"/>
              <w:rPr>
                <w:ins w:id="6978" w:author="Commodore, Sarah" w:date="2023-03-22T16:22:00Z"/>
                <w:rFonts w:ascii="Arial" w:eastAsia="Times New Roman" w:hAnsi="Arial" w:cs="Arial"/>
                <w:color w:val="333333"/>
                <w:sz w:val="14"/>
                <w:szCs w:val="14"/>
              </w:rPr>
            </w:pPr>
            <w:ins w:id="6979" w:author="Commodore, Sarah" w:date="2023-03-22T16:22:00Z">
              <w:r w:rsidRPr="00DC2757">
                <w:rPr>
                  <w:rFonts w:ascii="Arial" w:eastAsia="Times New Roman" w:hAnsi="Arial" w:cs="Arial"/>
                  <w:color w:val="333333"/>
                  <w:sz w:val="14"/>
                  <w:szCs w:val="14"/>
                </w:rPr>
                <w:t>−4.4</w:t>
              </w:r>
            </w:ins>
          </w:p>
        </w:tc>
        <w:tc>
          <w:tcPr>
            <w:tcW w:w="580" w:type="dxa"/>
            <w:tcBorders>
              <w:top w:val="nil"/>
              <w:left w:val="nil"/>
              <w:bottom w:val="nil"/>
              <w:right w:val="nil"/>
            </w:tcBorders>
            <w:shd w:val="clear" w:color="000000" w:fill="FFFFFF"/>
            <w:vAlign w:val="bottom"/>
            <w:hideMark/>
          </w:tcPr>
          <w:p w14:paraId="19125CCE" w14:textId="77777777" w:rsidR="00DC2757" w:rsidRPr="00DC2757" w:rsidRDefault="00DC2757" w:rsidP="00DC2757">
            <w:pPr>
              <w:spacing w:after="0" w:line="240" w:lineRule="auto"/>
              <w:jc w:val="center"/>
              <w:rPr>
                <w:ins w:id="6980" w:author="Commodore, Sarah" w:date="2023-03-22T16:22:00Z"/>
                <w:rFonts w:ascii="Arial" w:eastAsia="Times New Roman" w:hAnsi="Arial" w:cs="Arial"/>
                <w:color w:val="333333"/>
                <w:sz w:val="14"/>
                <w:szCs w:val="14"/>
              </w:rPr>
            </w:pPr>
            <w:ins w:id="6981"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707F0E32" w14:textId="77777777" w:rsidR="00DC2757" w:rsidRPr="00DC2757" w:rsidRDefault="00DC2757" w:rsidP="00DC2757">
            <w:pPr>
              <w:spacing w:after="0" w:line="240" w:lineRule="auto"/>
              <w:jc w:val="center"/>
              <w:rPr>
                <w:ins w:id="6982" w:author="Commodore, Sarah" w:date="2023-03-22T16:22:00Z"/>
                <w:rFonts w:ascii="Arial" w:eastAsia="Times New Roman" w:hAnsi="Arial" w:cs="Arial"/>
                <w:color w:val="333333"/>
                <w:sz w:val="14"/>
                <w:szCs w:val="14"/>
              </w:rPr>
            </w:pPr>
            <w:ins w:id="6983"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55507951" w14:textId="77777777" w:rsidR="00DC2757" w:rsidRPr="00DC2757" w:rsidRDefault="00DC2757" w:rsidP="00DC2757">
            <w:pPr>
              <w:spacing w:after="0" w:line="240" w:lineRule="auto"/>
              <w:jc w:val="center"/>
              <w:rPr>
                <w:ins w:id="6984" w:author="Commodore, Sarah" w:date="2023-03-22T16:22:00Z"/>
                <w:rFonts w:ascii="Arial" w:eastAsia="Times New Roman" w:hAnsi="Arial" w:cs="Arial"/>
                <w:color w:val="333333"/>
                <w:sz w:val="14"/>
                <w:szCs w:val="14"/>
              </w:rPr>
            </w:pPr>
            <w:ins w:id="6985" w:author="Commodore, Sarah" w:date="2023-03-22T16:22:00Z">
              <w:r w:rsidRPr="00DC2757">
                <w:rPr>
                  <w:rFonts w:ascii="Arial" w:eastAsia="Times New Roman" w:hAnsi="Arial" w:cs="Arial"/>
                  <w:color w:val="333333"/>
                  <w:sz w:val="14"/>
                  <w:szCs w:val="14"/>
                </w:rPr>
                <w:t>-</w:t>
              </w:r>
            </w:ins>
          </w:p>
        </w:tc>
      </w:tr>
      <w:tr w:rsidR="00DC2757" w:rsidRPr="00DC2757" w14:paraId="04D22047" w14:textId="77777777" w:rsidTr="00DC2757">
        <w:trPr>
          <w:trHeight w:val="280"/>
          <w:ins w:id="6986" w:author="Commodore, Sarah" w:date="2023-03-22T16:22:00Z"/>
        </w:trPr>
        <w:tc>
          <w:tcPr>
            <w:tcW w:w="860" w:type="dxa"/>
            <w:tcBorders>
              <w:top w:val="nil"/>
              <w:left w:val="nil"/>
              <w:bottom w:val="nil"/>
              <w:right w:val="nil"/>
            </w:tcBorders>
            <w:shd w:val="clear" w:color="000000" w:fill="FFFFFF"/>
            <w:vAlign w:val="bottom"/>
            <w:hideMark/>
          </w:tcPr>
          <w:p w14:paraId="567EDDE4" w14:textId="77777777" w:rsidR="00DC2757" w:rsidRPr="00DC2757" w:rsidRDefault="00DC2757" w:rsidP="00DC2757">
            <w:pPr>
              <w:spacing w:after="0" w:line="240" w:lineRule="auto"/>
              <w:jc w:val="center"/>
              <w:rPr>
                <w:ins w:id="6987" w:author="Commodore, Sarah" w:date="2023-03-22T16:22:00Z"/>
                <w:rFonts w:ascii="Arial" w:eastAsia="Times New Roman" w:hAnsi="Arial" w:cs="Arial"/>
                <w:color w:val="333333"/>
                <w:sz w:val="14"/>
                <w:szCs w:val="14"/>
              </w:rPr>
            </w:pPr>
            <w:ins w:id="6988" w:author="Commodore, Sarah" w:date="2023-03-22T16:22:00Z">
              <w:r w:rsidRPr="00DC2757">
                <w:rPr>
                  <w:rFonts w:ascii="Arial" w:eastAsia="Times New Roman" w:hAnsi="Arial" w:cs="Arial"/>
                  <w:color w:val="333333"/>
                  <w:sz w:val="14"/>
                  <w:szCs w:val="14"/>
                </w:rPr>
                <w:t>cg04587192</w:t>
              </w:r>
            </w:ins>
          </w:p>
        </w:tc>
        <w:tc>
          <w:tcPr>
            <w:tcW w:w="1640" w:type="dxa"/>
            <w:tcBorders>
              <w:top w:val="nil"/>
              <w:left w:val="nil"/>
              <w:bottom w:val="nil"/>
              <w:right w:val="nil"/>
            </w:tcBorders>
            <w:shd w:val="clear" w:color="000000" w:fill="FFFFFF"/>
            <w:vAlign w:val="bottom"/>
            <w:hideMark/>
          </w:tcPr>
          <w:p w14:paraId="5C134C04" w14:textId="77777777" w:rsidR="00DC2757" w:rsidRPr="00DC2757" w:rsidRDefault="00DC2757" w:rsidP="00DC2757">
            <w:pPr>
              <w:spacing w:after="0" w:line="240" w:lineRule="auto"/>
              <w:jc w:val="center"/>
              <w:rPr>
                <w:ins w:id="6989" w:author="Commodore, Sarah" w:date="2023-03-22T16:22:00Z"/>
                <w:rFonts w:ascii="Arial" w:eastAsia="Times New Roman" w:hAnsi="Arial" w:cs="Arial"/>
                <w:color w:val="333333"/>
                <w:sz w:val="14"/>
                <w:szCs w:val="14"/>
              </w:rPr>
            </w:pPr>
            <w:ins w:id="6990" w:author="Commodore, Sarah" w:date="2023-03-22T16:22:00Z">
              <w:r w:rsidRPr="00DC2757">
                <w:rPr>
                  <w:rFonts w:ascii="Arial" w:eastAsia="Times New Roman" w:hAnsi="Arial" w:cs="Arial"/>
                  <w:color w:val="333333"/>
                  <w:sz w:val="14"/>
                  <w:szCs w:val="14"/>
                </w:rPr>
                <w:t>SRGAP3</w:t>
              </w:r>
            </w:ins>
          </w:p>
        </w:tc>
        <w:tc>
          <w:tcPr>
            <w:tcW w:w="900" w:type="dxa"/>
            <w:tcBorders>
              <w:top w:val="nil"/>
              <w:left w:val="nil"/>
              <w:bottom w:val="nil"/>
              <w:right w:val="nil"/>
            </w:tcBorders>
            <w:shd w:val="clear" w:color="000000" w:fill="FFFFFF"/>
            <w:vAlign w:val="bottom"/>
            <w:hideMark/>
          </w:tcPr>
          <w:p w14:paraId="6B582DA3" w14:textId="77777777" w:rsidR="00DC2757" w:rsidRPr="00DC2757" w:rsidRDefault="00DC2757" w:rsidP="00DC2757">
            <w:pPr>
              <w:spacing w:after="0" w:line="240" w:lineRule="auto"/>
              <w:jc w:val="center"/>
              <w:rPr>
                <w:ins w:id="6991" w:author="Commodore, Sarah" w:date="2023-03-22T16:22:00Z"/>
                <w:rFonts w:ascii="Arial" w:eastAsia="Times New Roman" w:hAnsi="Arial" w:cs="Arial"/>
                <w:color w:val="333333"/>
                <w:sz w:val="14"/>
                <w:szCs w:val="14"/>
              </w:rPr>
            </w:pPr>
            <w:ins w:id="6992" w:author="Commodore, Sarah" w:date="2023-03-22T16:22:00Z">
              <w:r w:rsidRPr="00DC2757">
                <w:rPr>
                  <w:rFonts w:ascii="Arial" w:eastAsia="Times New Roman" w:hAnsi="Arial" w:cs="Arial"/>
                  <w:color w:val="333333"/>
                  <w:sz w:val="14"/>
                  <w:szCs w:val="14"/>
                </w:rPr>
                <w:t>−0.3</w:t>
              </w:r>
            </w:ins>
          </w:p>
        </w:tc>
        <w:tc>
          <w:tcPr>
            <w:tcW w:w="720" w:type="dxa"/>
            <w:tcBorders>
              <w:top w:val="nil"/>
              <w:left w:val="nil"/>
              <w:bottom w:val="nil"/>
              <w:right w:val="nil"/>
            </w:tcBorders>
            <w:shd w:val="clear" w:color="000000" w:fill="FFFFFF"/>
            <w:vAlign w:val="bottom"/>
            <w:hideMark/>
          </w:tcPr>
          <w:p w14:paraId="30DBAD8B" w14:textId="77777777" w:rsidR="00DC2757" w:rsidRPr="00DC2757" w:rsidRDefault="00DC2757" w:rsidP="00DC2757">
            <w:pPr>
              <w:spacing w:after="0" w:line="240" w:lineRule="auto"/>
              <w:jc w:val="center"/>
              <w:rPr>
                <w:ins w:id="6993" w:author="Commodore, Sarah" w:date="2023-03-22T16:22:00Z"/>
                <w:rFonts w:ascii="Arial" w:eastAsia="Times New Roman" w:hAnsi="Arial" w:cs="Arial"/>
                <w:color w:val="333333"/>
                <w:sz w:val="14"/>
                <w:szCs w:val="14"/>
              </w:rPr>
            </w:pPr>
            <w:ins w:id="6994" w:author="Commodore, Sarah" w:date="2023-03-22T16:22:00Z">
              <w:r w:rsidRPr="00DC2757">
                <w:rPr>
                  <w:rFonts w:ascii="Arial" w:eastAsia="Times New Roman" w:hAnsi="Arial" w:cs="Arial"/>
                  <w:color w:val="333333"/>
                  <w:sz w:val="14"/>
                  <w:szCs w:val="14"/>
                </w:rPr>
                <w:t>0.08</w:t>
              </w:r>
            </w:ins>
          </w:p>
        </w:tc>
        <w:tc>
          <w:tcPr>
            <w:tcW w:w="520" w:type="dxa"/>
            <w:tcBorders>
              <w:top w:val="nil"/>
              <w:left w:val="nil"/>
              <w:bottom w:val="nil"/>
              <w:right w:val="nil"/>
            </w:tcBorders>
            <w:shd w:val="clear" w:color="000000" w:fill="FFFFFF"/>
            <w:vAlign w:val="bottom"/>
            <w:hideMark/>
          </w:tcPr>
          <w:p w14:paraId="769D738D" w14:textId="77777777" w:rsidR="00DC2757" w:rsidRPr="00DC2757" w:rsidRDefault="00DC2757" w:rsidP="00DC2757">
            <w:pPr>
              <w:spacing w:after="0" w:line="240" w:lineRule="auto"/>
              <w:jc w:val="center"/>
              <w:rPr>
                <w:ins w:id="6995" w:author="Commodore, Sarah" w:date="2023-03-22T16:22:00Z"/>
                <w:rFonts w:ascii="Arial" w:eastAsia="Times New Roman" w:hAnsi="Arial" w:cs="Arial"/>
                <w:color w:val="333333"/>
                <w:sz w:val="14"/>
                <w:szCs w:val="14"/>
              </w:rPr>
            </w:pPr>
            <w:ins w:id="6996" w:author="Commodore, Sarah" w:date="2023-03-22T16:22:00Z">
              <w:r w:rsidRPr="00DC2757">
                <w:rPr>
                  <w:rFonts w:ascii="Arial" w:eastAsia="Times New Roman" w:hAnsi="Arial" w:cs="Arial"/>
                  <w:color w:val="333333"/>
                  <w:sz w:val="14"/>
                  <w:szCs w:val="14"/>
                </w:rPr>
                <w:t>−4.3</w:t>
              </w:r>
            </w:ins>
          </w:p>
        </w:tc>
        <w:tc>
          <w:tcPr>
            <w:tcW w:w="580" w:type="dxa"/>
            <w:tcBorders>
              <w:top w:val="nil"/>
              <w:left w:val="nil"/>
              <w:bottom w:val="nil"/>
              <w:right w:val="nil"/>
            </w:tcBorders>
            <w:shd w:val="clear" w:color="000000" w:fill="FFFFFF"/>
            <w:vAlign w:val="bottom"/>
            <w:hideMark/>
          </w:tcPr>
          <w:p w14:paraId="1166E20F" w14:textId="77777777" w:rsidR="00DC2757" w:rsidRPr="00DC2757" w:rsidRDefault="00DC2757" w:rsidP="00DC2757">
            <w:pPr>
              <w:spacing w:after="0" w:line="240" w:lineRule="auto"/>
              <w:jc w:val="center"/>
              <w:rPr>
                <w:ins w:id="6997" w:author="Commodore, Sarah" w:date="2023-03-22T16:22:00Z"/>
                <w:rFonts w:ascii="Arial" w:eastAsia="Times New Roman" w:hAnsi="Arial" w:cs="Arial"/>
                <w:color w:val="333333"/>
                <w:sz w:val="14"/>
                <w:szCs w:val="14"/>
              </w:rPr>
            </w:pPr>
            <w:ins w:id="6998"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32FB1A6A" w14:textId="77777777" w:rsidR="00DC2757" w:rsidRPr="00DC2757" w:rsidRDefault="00DC2757" w:rsidP="00DC2757">
            <w:pPr>
              <w:spacing w:after="0" w:line="240" w:lineRule="auto"/>
              <w:jc w:val="center"/>
              <w:rPr>
                <w:ins w:id="6999" w:author="Commodore, Sarah" w:date="2023-03-22T16:22:00Z"/>
                <w:rFonts w:ascii="Arial" w:eastAsia="Times New Roman" w:hAnsi="Arial" w:cs="Arial"/>
                <w:color w:val="333333"/>
                <w:sz w:val="14"/>
                <w:szCs w:val="14"/>
              </w:rPr>
            </w:pPr>
            <w:ins w:id="7000"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6311A7D" w14:textId="77777777" w:rsidR="00DC2757" w:rsidRPr="00DC2757" w:rsidRDefault="00DC2757" w:rsidP="00DC2757">
            <w:pPr>
              <w:spacing w:after="0" w:line="240" w:lineRule="auto"/>
              <w:jc w:val="center"/>
              <w:rPr>
                <w:ins w:id="7001" w:author="Commodore, Sarah" w:date="2023-03-22T16:22:00Z"/>
                <w:rFonts w:ascii="Arial" w:eastAsia="Times New Roman" w:hAnsi="Arial" w:cs="Arial"/>
                <w:color w:val="333333"/>
                <w:sz w:val="14"/>
                <w:szCs w:val="14"/>
              </w:rPr>
            </w:pPr>
            <w:ins w:id="7002" w:author="Commodore, Sarah" w:date="2023-03-22T16:22:00Z">
              <w:r w:rsidRPr="00DC2757">
                <w:rPr>
                  <w:rFonts w:ascii="Arial" w:eastAsia="Times New Roman" w:hAnsi="Arial" w:cs="Arial"/>
                  <w:color w:val="333333"/>
                  <w:sz w:val="14"/>
                  <w:szCs w:val="14"/>
                </w:rPr>
                <w:t>-</w:t>
              </w:r>
            </w:ins>
          </w:p>
        </w:tc>
      </w:tr>
      <w:tr w:rsidR="00DC2757" w:rsidRPr="00DC2757" w14:paraId="057EA5B8" w14:textId="77777777" w:rsidTr="00DC2757">
        <w:trPr>
          <w:trHeight w:val="280"/>
          <w:ins w:id="7003" w:author="Commodore, Sarah" w:date="2023-03-22T16:22:00Z"/>
        </w:trPr>
        <w:tc>
          <w:tcPr>
            <w:tcW w:w="860" w:type="dxa"/>
            <w:tcBorders>
              <w:top w:val="nil"/>
              <w:left w:val="nil"/>
              <w:bottom w:val="nil"/>
              <w:right w:val="nil"/>
            </w:tcBorders>
            <w:shd w:val="clear" w:color="000000" w:fill="FFFFFF"/>
            <w:vAlign w:val="bottom"/>
            <w:hideMark/>
          </w:tcPr>
          <w:p w14:paraId="0C2D08BB" w14:textId="77777777" w:rsidR="00DC2757" w:rsidRPr="00DC2757" w:rsidRDefault="00DC2757" w:rsidP="00DC2757">
            <w:pPr>
              <w:spacing w:after="0" w:line="240" w:lineRule="auto"/>
              <w:jc w:val="center"/>
              <w:rPr>
                <w:ins w:id="7004" w:author="Commodore, Sarah" w:date="2023-03-22T16:22:00Z"/>
                <w:rFonts w:ascii="Arial" w:eastAsia="Times New Roman" w:hAnsi="Arial" w:cs="Arial"/>
                <w:color w:val="333333"/>
                <w:sz w:val="14"/>
                <w:szCs w:val="14"/>
              </w:rPr>
            </w:pPr>
            <w:ins w:id="7005"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36B4A59B" w14:textId="77777777" w:rsidR="00DC2757" w:rsidRPr="00DC2757" w:rsidRDefault="00DC2757" w:rsidP="00DC2757">
            <w:pPr>
              <w:spacing w:after="0" w:line="240" w:lineRule="auto"/>
              <w:jc w:val="center"/>
              <w:rPr>
                <w:ins w:id="7006" w:author="Commodore, Sarah" w:date="2023-03-22T16:22:00Z"/>
                <w:rFonts w:ascii="Arial" w:eastAsia="Times New Roman" w:hAnsi="Arial" w:cs="Arial"/>
                <w:color w:val="333333"/>
                <w:sz w:val="14"/>
                <w:szCs w:val="14"/>
              </w:rPr>
            </w:pPr>
            <w:ins w:id="7007" w:author="Commodore, Sarah" w:date="2023-03-22T16:22:00Z">
              <w:r w:rsidRPr="00DC2757">
                <w:rPr>
                  <w:rFonts w:ascii="Arial" w:eastAsia="Times New Roman" w:hAnsi="Arial" w:cs="Arial"/>
                  <w:color w:val="333333"/>
                  <w:sz w:val="14"/>
                  <w:szCs w:val="14"/>
                </w:rPr>
                <w:t>ZC2HC1C</w:t>
              </w:r>
            </w:ins>
          </w:p>
        </w:tc>
        <w:tc>
          <w:tcPr>
            <w:tcW w:w="900" w:type="dxa"/>
            <w:tcBorders>
              <w:top w:val="nil"/>
              <w:left w:val="nil"/>
              <w:bottom w:val="nil"/>
              <w:right w:val="nil"/>
            </w:tcBorders>
            <w:shd w:val="clear" w:color="000000" w:fill="FFFFFF"/>
            <w:vAlign w:val="bottom"/>
            <w:hideMark/>
          </w:tcPr>
          <w:p w14:paraId="4B420393" w14:textId="77777777" w:rsidR="00DC2757" w:rsidRPr="00DC2757" w:rsidRDefault="00DC2757" w:rsidP="00DC2757">
            <w:pPr>
              <w:spacing w:after="0" w:line="240" w:lineRule="auto"/>
              <w:jc w:val="center"/>
              <w:rPr>
                <w:ins w:id="7008" w:author="Commodore, Sarah" w:date="2023-03-22T16:22:00Z"/>
                <w:rFonts w:ascii="Arial" w:eastAsia="Times New Roman" w:hAnsi="Arial" w:cs="Arial"/>
                <w:color w:val="333333"/>
                <w:sz w:val="14"/>
                <w:szCs w:val="14"/>
              </w:rPr>
            </w:pPr>
            <w:ins w:id="7009"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3E8FF731" w14:textId="77777777" w:rsidR="00DC2757" w:rsidRPr="00DC2757" w:rsidRDefault="00DC2757" w:rsidP="00DC2757">
            <w:pPr>
              <w:spacing w:after="0" w:line="240" w:lineRule="auto"/>
              <w:jc w:val="center"/>
              <w:rPr>
                <w:ins w:id="7010" w:author="Commodore, Sarah" w:date="2023-03-22T16:22:00Z"/>
                <w:rFonts w:ascii="Arial" w:eastAsia="Times New Roman" w:hAnsi="Arial" w:cs="Arial"/>
                <w:color w:val="333333"/>
                <w:sz w:val="14"/>
                <w:szCs w:val="14"/>
              </w:rPr>
            </w:pPr>
            <w:ins w:id="7011"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340AF602" w14:textId="77777777" w:rsidR="00DC2757" w:rsidRPr="00DC2757" w:rsidRDefault="00DC2757" w:rsidP="00DC2757">
            <w:pPr>
              <w:spacing w:after="0" w:line="240" w:lineRule="auto"/>
              <w:jc w:val="center"/>
              <w:rPr>
                <w:ins w:id="7012" w:author="Commodore, Sarah" w:date="2023-03-22T16:22:00Z"/>
                <w:rFonts w:ascii="Arial" w:eastAsia="Times New Roman" w:hAnsi="Arial" w:cs="Arial"/>
                <w:color w:val="333333"/>
                <w:sz w:val="14"/>
                <w:szCs w:val="14"/>
              </w:rPr>
            </w:pPr>
            <w:ins w:id="7013"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238C7116" w14:textId="77777777" w:rsidR="00DC2757" w:rsidRPr="00DC2757" w:rsidRDefault="00DC2757" w:rsidP="00DC2757">
            <w:pPr>
              <w:spacing w:after="0" w:line="240" w:lineRule="auto"/>
              <w:jc w:val="center"/>
              <w:rPr>
                <w:ins w:id="7014" w:author="Commodore, Sarah" w:date="2023-03-22T16:22:00Z"/>
                <w:rFonts w:ascii="Arial" w:eastAsia="Times New Roman" w:hAnsi="Arial" w:cs="Arial"/>
                <w:color w:val="333333"/>
                <w:sz w:val="14"/>
                <w:szCs w:val="14"/>
              </w:rPr>
            </w:pPr>
            <w:ins w:id="7015"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5DDB21F9" w14:textId="77777777" w:rsidR="00DC2757" w:rsidRPr="00DC2757" w:rsidRDefault="00DC2757" w:rsidP="00DC2757">
            <w:pPr>
              <w:spacing w:after="0" w:line="240" w:lineRule="auto"/>
              <w:jc w:val="center"/>
              <w:rPr>
                <w:ins w:id="7016" w:author="Commodore, Sarah" w:date="2023-03-22T16:22:00Z"/>
                <w:rFonts w:ascii="Arial" w:eastAsia="Times New Roman" w:hAnsi="Arial" w:cs="Arial"/>
                <w:color w:val="333333"/>
                <w:sz w:val="14"/>
                <w:szCs w:val="14"/>
              </w:rPr>
            </w:pPr>
            <w:ins w:id="7017"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3AB32426" w14:textId="77777777" w:rsidR="00DC2757" w:rsidRPr="00DC2757" w:rsidRDefault="00DC2757" w:rsidP="00DC2757">
            <w:pPr>
              <w:spacing w:after="0" w:line="240" w:lineRule="auto"/>
              <w:jc w:val="center"/>
              <w:rPr>
                <w:ins w:id="7018" w:author="Commodore, Sarah" w:date="2023-03-22T16:22:00Z"/>
                <w:rFonts w:ascii="Arial" w:eastAsia="Times New Roman" w:hAnsi="Arial" w:cs="Arial"/>
                <w:color w:val="333333"/>
                <w:sz w:val="14"/>
                <w:szCs w:val="14"/>
              </w:rPr>
            </w:pPr>
            <w:ins w:id="7019" w:author="Commodore, Sarah" w:date="2023-03-22T16:22:00Z">
              <w:r w:rsidRPr="00DC2757">
                <w:rPr>
                  <w:rFonts w:ascii="Arial" w:eastAsia="Times New Roman" w:hAnsi="Arial" w:cs="Arial"/>
                  <w:color w:val="333333"/>
                  <w:sz w:val="14"/>
                  <w:szCs w:val="14"/>
                </w:rPr>
                <w:t>-</w:t>
              </w:r>
            </w:ins>
          </w:p>
        </w:tc>
      </w:tr>
      <w:tr w:rsidR="00DC2757" w:rsidRPr="00DC2757" w14:paraId="3921D29F" w14:textId="77777777" w:rsidTr="00DC2757">
        <w:trPr>
          <w:trHeight w:val="280"/>
          <w:ins w:id="7020" w:author="Commodore, Sarah" w:date="2023-03-22T16:22:00Z"/>
        </w:trPr>
        <w:tc>
          <w:tcPr>
            <w:tcW w:w="860" w:type="dxa"/>
            <w:tcBorders>
              <w:top w:val="nil"/>
              <w:left w:val="nil"/>
              <w:bottom w:val="nil"/>
              <w:right w:val="nil"/>
            </w:tcBorders>
            <w:shd w:val="clear" w:color="000000" w:fill="FFFFFF"/>
            <w:vAlign w:val="bottom"/>
            <w:hideMark/>
          </w:tcPr>
          <w:p w14:paraId="66A82423" w14:textId="77777777" w:rsidR="00DC2757" w:rsidRPr="00DC2757" w:rsidRDefault="00DC2757" w:rsidP="00DC2757">
            <w:pPr>
              <w:spacing w:after="0" w:line="240" w:lineRule="auto"/>
              <w:jc w:val="center"/>
              <w:rPr>
                <w:ins w:id="7021" w:author="Commodore, Sarah" w:date="2023-03-22T16:22:00Z"/>
                <w:rFonts w:ascii="Arial" w:eastAsia="Times New Roman" w:hAnsi="Arial" w:cs="Arial"/>
                <w:color w:val="333333"/>
                <w:sz w:val="14"/>
                <w:szCs w:val="14"/>
              </w:rPr>
            </w:pPr>
            <w:ins w:id="7022" w:author="Commodore, Sarah" w:date="2023-03-22T16:22:00Z">
              <w:r w:rsidRPr="00DC2757">
                <w:rPr>
                  <w:rFonts w:ascii="Arial" w:eastAsia="Times New Roman" w:hAnsi="Arial" w:cs="Arial"/>
                  <w:color w:val="333333"/>
                  <w:sz w:val="14"/>
                  <w:szCs w:val="14"/>
                </w:rPr>
                <w:t>cg23918706</w:t>
              </w:r>
            </w:ins>
          </w:p>
        </w:tc>
        <w:tc>
          <w:tcPr>
            <w:tcW w:w="1640" w:type="dxa"/>
            <w:tcBorders>
              <w:top w:val="nil"/>
              <w:left w:val="nil"/>
              <w:bottom w:val="nil"/>
              <w:right w:val="nil"/>
            </w:tcBorders>
            <w:shd w:val="clear" w:color="000000" w:fill="FFFFFF"/>
            <w:vAlign w:val="bottom"/>
            <w:hideMark/>
          </w:tcPr>
          <w:p w14:paraId="5B7F3791" w14:textId="77777777" w:rsidR="00DC2757" w:rsidRPr="00DC2757" w:rsidRDefault="00DC2757" w:rsidP="00DC2757">
            <w:pPr>
              <w:spacing w:after="0" w:line="240" w:lineRule="auto"/>
              <w:jc w:val="center"/>
              <w:rPr>
                <w:ins w:id="7023" w:author="Commodore, Sarah" w:date="2023-03-22T16:22:00Z"/>
                <w:rFonts w:ascii="Arial" w:eastAsia="Times New Roman" w:hAnsi="Arial" w:cs="Arial"/>
                <w:color w:val="333333"/>
                <w:sz w:val="14"/>
                <w:szCs w:val="14"/>
              </w:rPr>
            </w:pPr>
            <w:ins w:id="7024" w:author="Commodore, Sarah" w:date="2023-03-22T16:22:00Z">
              <w:r w:rsidRPr="00DC2757">
                <w:rPr>
                  <w:rFonts w:ascii="Arial" w:eastAsia="Times New Roman" w:hAnsi="Arial" w:cs="Arial"/>
                  <w:color w:val="333333"/>
                  <w:sz w:val="14"/>
                  <w:szCs w:val="14"/>
                </w:rPr>
                <w:t>ACYP1</w:t>
              </w:r>
            </w:ins>
          </w:p>
        </w:tc>
        <w:tc>
          <w:tcPr>
            <w:tcW w:w="900" w:type="dxa"/>
            <w:tcBorders>
              <w:top w:val="nil"/>
              <w:left w:val="nil"/>
              <w:bottom w:val="nil"/>
              <w:right w:val="nil"/>
            </w:tcBorders>
            <w:shd w:val="clear" w:color="000000" w:fill="FFFFFF"/>
            <w:vAlign w:val="bottom"/>
            <w:hideMark/>
          </w:tcPr>
          <w:p w14:paraId="3A83A23F" w14:textId="77777777" w:rsidR="00DC2757" w:rsidRPr="00DC2757" w:rsidRDefault="00DC2757" w:rsidP="00DC2757">
            <w:pPr>
              <w:spacing w:after="0" w:line="240" w:lineRule="auto"/>
              <w:jc w:val="center"/>
              <w:rPr>
                <w:ins w:id="7025" w:author="Commodore, Sarah" w:date="2023-03-22T16:22:00Z"/>
                <w:rFonts w:ascii="Arial" w:eastAsia="Times New Roman" w:hAnsi="Arial" w:cs="Arial"/>
                <w:color w:val="333333"/>
                <w:sz w:val="14"/>
                <w:szCs w:val="14"/>
              </w:rPr>
            </w:pPr>
            <w:ins w:id="7026" w:author="Commodore, Sarah" w:date="2023-03-22T16:22:00Z">
              <w:r w:rsidRPr="00DC2757">
                <w:rPr>
                  <w:rFonts w:ascii="Arial" w:eastAsia="Times New Roman" w:hAnsi="Arial" w:cs="Arial"/>
                  <w:color w:val="333333"/>
                  <w:sz w:val="14"/>
                  <w:szCs w:val="14"/>
                </w:rPr>
                <w:t>0.1</w:t>
              </w:r>
            </w:ins>
          </w:p>
        </w:tc>
        <w:tc>
          <w:tcPr>
            <w:tcW w:w="720" w:type="dxa"/>
            <w:tcBorders>
              <w:top w:val="nil"/>
              <w:left w:val="nil"/>
              <w:bottom w:val="nil"/>
              <w:right w:val="nil"/>
            </w:tcBorders>
            <w:shd w:val="clear" w:color="000000" w:fill="FFFFFF"/>
            <w:vAlign w:val="bottom"/>
            <w:hideMark/>
          </w:tcPr>
          <w:p w14:paraId="66F42C4B" w14:textId="77777777" w:rsidR="00DC2757" w:rsidRPr="00DC2757" w:rsidRDefault="00DC2757" w:rsidP="00DC2757">
            <w:pPr>
              <w:spacing w:after="0" w:line="240" w:lineRule="auto"/>
              <w:jc w:val="center"/>
              <w:rPr>
                <w:ins w:id="7027" w:author="Commodore, Sarah" w:date="2023-03-22T16:22:00Z"/>
                <w:rFonts w:ascii="Arial" w:eastAsia="Times New Roman" w:hAnsi="Arial" w:cs="Arial"/>
                <w:color w:val="333333"/>
                <w:sz w:val="14"/>
                <w:szCs w:val="14"/>
              </w:rPr>
            </w:pPr>
            <w:ins w:id="7028" w:author="Commodore, Sarah" w:date="2023-03-22T16:22:00Z">
              <w:r w:rsidRPr="00DC2757">
                <w:rPr>
                  <w:rFonts w:ascii="Arial" w:eastAsia="Times New Roman" w:hAnsi="Arial" w:cs="Arial"/>
                  <w:color w:val="333333"/>
                  <w:sz w:val="14"/>
                  <w:szCs w:val="14"/>
                </w:rPr>
                <w:t>0.04</w:t>
              </w:r>
            </w:ins>
          </w:p>
        </w:tc>
        <w:tc>
          <w:tcPr>
            <w:tcW w:w="520" w:type="dxa"/>
            <w:tcBorders>
              <w:top w:val="nil"/>
              <w:left w:val="nil"/>
              <w:bottom w:val="nil"/>
              <w:right w:val="nil"/>
            </w:tcBorders>
            <w:shd w:val="clear" w:color="000000" w:fill="FFFFFF"/>
            <w:vAlign w:val="bottom"/>
            <w:hideMark/>
          </w:tcPr>
          <w:p w14:paraId="4054182E" w14:textId="77777777" w:rsidR="00DC2757" w:rsidRPr="00DC2757" w:rsidRDefault="00DC2757" w:rsidP="00DC2757">
            <w:pPr>
              <w:spacing w:after="0" w:line="240" w:lineRule="auto"/>
              <w:jc w:val="center"/>
              <w:rPr>
                <w:ins w:id="7029" w:author="Commodore, Sarah" w:date="2023-03-22T16:22:00Z"/>
                <w:rFonts w:ascii="Arial" w:eastAsia="Times New Roman" w:hAnsi="Arial" w:cs="Arial"/>
                <w:color w:val="333333"/>
                <w:sz w:val="14"/>
                <w:szCs w:val="14"/>
              </w:rPr>
            </w:pPr>
            <w:ins w:id="7030" w:author="Commodore, Sarah" w:date="2023-03-22T16:22:00Z">
              <w:r w:rsidRPr="00DC2757">
                <w:rPr>
                  <w:rFonts w:ascii="Arial" w:eastAsia="Times New Roman" w:hAnsi="Arial" w:cs="Arial"/>
                  <w:color w:val="333333"/>
                  <w:sz w:val="14"/>
                  <w:szCs w:val="14"/>
                </w:rPr>
                <w:t>4.2</w:t>
              </w:r>
            </w:ins>
          </w:p>
        </w:tc>
        <w:tc>
          <w:tcPr>
            <w:tcW w:w="580" w:type="dxa"/>
            <w:tcBorders>
              <w:top w:val="nil"/>
              <w:left w:val="nil"/>
              <w:bottom w:val="nil"/>
              <w:right w:val="nil"/>
            </w:tcBorders>
            <w:shd w:val="clear" w:color="000000" w:fill="FFFFFF"/>
            <w:vAlign w:val="bottom"/>
            <w:hideMark/>
          </w:tcPr>
          <w:p w14:paraId="75307BDE" w14:textId="77777777" w:rsidR="00DC2757" w:rsidRPr="00DC2757" w:rsidRDefault="00DC2757" w:rsidP="00DC2757">
            <w:pPr>
              <w:spacing w:after="0" w:line="240" w:lineRule="auto"/>
              <w:jc w:val="center"/>
              <w:rPr>
                <w:ins w:id="7031" w:author="Commodore, Sarah" w:date="2023-03-22T16:22:00Z"/>
                <w:rFonts w:ascii="Arial" w:eastAsia="Times New Roman" w:hAnsi="Arial" w:cs="Arial"/>
                <w:color w:val="333333"/>
                <w:sz w:val="14"/>
                <w:szCs w:val="14"/>
              </w:rPr>
            </w:pPr>
            <w:ins w:id="7032"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nil"/>
              <w:right w:val="nil"/>
            </w:tcBorders>
            <w:shd w:val="clear" w:color="000000" w:fill="FFFFFF"/>
            <w:vAlign w:val="bottom"/>
            <w:hideMark/>
          </w:tcPr>
          <w:p w14:paraId="600CE7B6" w14:textId="77777777" w:rsidR="00DC2757" w:rsidRPr="00DC2757" w:rsidRDefault="00DC2757" w:rsidP="00DC2757">
            <w:pPr>
              <w:spacing w:after="0" w:line="240" w:lineRule="auto"/>
              <w:jc w:val="center"/>
              <w:rPr>
                <w:ins w:id="7033" w:author="Commodore, Sarah" w:date="2023-03-22T16:22:00Z"/>
                <w:rFonts w:ascii="Arial" w:eastAsia="Times New Roman" w:hAnsi="Arial" w:cs="Arial"/>
                <w:color w:val="333333"/>
                <w:sz w:val="14"/>
                <w:szCs w:val="14"/>
              </w:rPr>
            </w:pPr>
            <w:ins w:id="7034"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nil"/>
              <w:right w:val="nil"/>
            </w:tcBorders>
            <w:shd w:val="clear" w:color="000000" w:fill="FFFFFF"/>
            <w:vAlign w:val="bottom"/>
            <w:hideMark/>
          </w:tcPr>
          <w:p w14:paraId="6A2218E4" w14:textId="77777777" w:rsidR="00DC2757" w:rsidRPr="00DC2757" w:rsidRDefault="00DC2757" w:rsidP="00DC2757">
            <w:pPr>
              <w:spacing w:after="0" w:line="240" w:lineRule="auto"/>
              <w:jc w:val="center"/>
              <w:rPr>
                <w:ins w:id="7035" w:author="Commodore, Sarah" w:date="2023-03-22T16:22:00Z"/>
                <w:rFonts w:ascii="Arial" w:eastAsia="Times New Roman" w:hAnsi="Arial" w:cs="Arial"/>
                <w:color w:val="333333"/>
                <w:sz w:val="14"/>
                <w:szCs w:val="14"/>
              </w:rPr>
            </w:pPr>
            <w:ins w:id="7036" w:author="Commodore, Sarah" w:date="2023-03-22T16:22:00Z">
              <w:r w:rsidRPr="00DC2757">
                <w:rPr>
                  <w:rFonts w:ascii="Arial" w:eastAsia="Times New Roman" w:hAnsi="Arial" w:cs="Arial"/>
                  <w:color w:val="333333"/>
                  <w:sz w:val="14"/>
                  <w:szCs w:val="14"/>
                </w:rPr>
                <w:t>-</w:t>
              </w:r>
            </w:ins>
          </w:p>
        </w:tc>
      </w:tr>
      <w:tr w:rsidR="00DC2757" w:rsidRPr="00DC2757" w14:paraId="1D2D4660" w14:textId="77777777" w:rsidTr="00DC2757">
        <w:trPr>
          <w:trHeight w:val="290"/>
          <w:ins w:id="7037" w:author="Commodore, Sarah" w:date="2023-03-22T16:22:00Z"/>
        </w:trPr>
        <w:tc>
          <w:tcPr>
            <w:tcW w:w="860" w:type="dxa"/>
            <w:tcBorders>
              <w:top w:val="nil"/>
              <w:left w:val="nil"/>
              <w:bottom w:val="single" w:sz="8" w:space="0" w:color="auto"/>
              <w:right w:val="nil"/>
            </w:tcBorders>
            <w:shd w:val="clear" w:color="000000" w:fill="FFFFFF"/>
            <w:vAlign w:val="bottom"/>
            <w:hideMark/>
          </w:tcPr>
          <w:p w14:paraId="6199F7E6" w14:textId="77777777" w:rsidR="00DC2757" w:rsidRPr="00DC2757" w:rsidRDefault="00DC2757" w:rsidP="00DC2757">
            <w:pPr>
              <w:spacing w:after="0" w:line="240" w:lineRule="auto"/>
              <w:jc w:val="center"/>
              <w:rPr>
                <w:ins w:id="7038" w:author="Commodore, Sarah" w:date="2023-03-22T16:22:00Z"/>
                <w:rFonts w:ascii="Arial" w:eastAsia="Times New Roman" w:hAnsi="Arial" w:cs="Arial"/>
                <w:color w:val="333333"/>
                <w:sz w:val="14"/>
                <w:szCs w:val="14"/>
              </w:rPr>
            </w:pPr>
            <w:ins w:id="7039" w:author="Commodore, Sarah" w:date="2023-03-22T16:22:00Z">
              <w:r w:rsidRPr="00DC2757">
                <w:rPr>
                  <w:rFonts w:ascii="Arial" w:eastAsia="Times New Roman" w:hAnsi="Arial" w:cs="Arial"/>
                  <w:color w:val="333333"/>
                  <w:sz w:val="14"/>
                  <w:szCs w:val="14"/>
                </w:rPr>
                <w:t>cg15994418</w:t>
              </w:r>
            </w:ins>
          </w:p>
        </w:tc>
        <w:tc>
          <w:tcPr>
            <w:tcW w:w="1640" w:type="dxa"/>
            <w:tcBorders>
              <w:top w:val="nil"/>
              <w:left w:val="nil"/>
              <w:bottom w:val="single" w:sz="8" w:space="0" w:color="auto"/>
              <w:right w:val="nil"/>
            </w:tcBorders>
            <w:shd w:val="clear" w:color="000000" w:fill="FFFFFF"/>
            <w:vAlign w:val="bottom"/>
            <w:hideMark/>
          </w:tcPr>
          <w:p w14:paraId="6AC82019" w14:textId="77777777" w:rsidR="00DC2757" w:rsidRPr="00DC2757" w:rsidRDefault="00DC2757" w:rsidP="00DC2757">
            <w:pPr>
              <w:spacing w:after="0" w:line="240" w:lineRule="auto"/>
              <w:jc w:val="center"/>
              <w:rPr>
                <w:ins w:id="7040" w:author="Commodore, Sarah" w:date="2023-03-22T16:22:00Z"/>
                <w:rFonts w:ascii="Arial" w:eastAsia="Times New Roman" w:hAnsi="Arial" w:cs="Arial"/>
                <w:color w:val="333333"/>
                <w:sz w:val="14"/>
                <w:szCs w:val="14"/>
              </w:rPr>
            </w:pPr>
            <w:ins w:id="7041" w:author="Commodore, Sarah" w:date="2023-03-22T16:22:00Z">
              <w:r w:rsidRPr="00DC2757">
                <w:rPr>
                  <w:rFonts w:ascii="Arial" w:eastAsia="Times New Roman" w:hAnsi="Arial" w:cs="Arial"/>
                  <w:color w:val="333333"/>
                  <w:sz w:val="14"/>
                  <w:szCs w:val="14"/>
                </w:rPr>
                <w:t>RAB35</w:t>
              </w:r>
            </w:ins>
          </w:p>
        </w:tc>
        <w:tc>
          <w:tcPr>
            <w:tcW w:w="900" w:type="dxa"/>
            <w:tcBorders>
              <w:top w:val="nil"/>
              <w:left w:val="nil"/>
              <w:bottom w:val="single" w:sz="8" w:space="0" w:color="auto"/>
              <w:right w:val="nil"/>
            </w:tcBorders>
            <w:shd w:val="clear" w:color="000000" w:fill="FFFFFF"/>
            <w:vAlign w:val="bottom"/>
            <w:hideMark/>
          </w:tcPr>
          <w:p w14:paraId="1A844E5A" w14:textId="77777777" w:rsidR="00DC2757" w:rsidRPr="00DC2757" w:rsidRDefault="00DC2757" w:rsidP="00DC2757">
            <w:pPr>
              <w:spacing w:after="0" w:line="240" w:lineRule="auto"/>
              <w:jc w:val="center"/>
              <w:rPr>
                <w:ins w:id="7042" w:author="Commodore, Sarah" w:date="2023-03-22T16:22:00Z"/>
                <w:rFonts w:ascii="Arial" w:eastAsia="Times New Roman" w:hAnsi="Arial" w:cs="Arial"/>
                <w:color w:val="333333"/>
                <w:sz w:val="14"/>
                <w:szCs w:val="14"/>
              </w:rPr>
            </w:pPr>
            <w:ins w:id="7043" w:author="Commodore, Sarah" w:date="2023-03-22T16:22:00Z">
              <w:r w:rsidRPr="00DC2757">
                <w:rPr>
                  <w:rFonts w:ascii="Arial" w:eastAsia="Times New Roman" w:hAnsi="Arial" w:cs="Arial"/>
                  <w:color w:val="333333"/>
                  <w:sz w:val="14"/>
                  <w:szCs w:val="14"/>
                </w:rPr>
                <w:t>0.2</w:t>
              </w:r>
            </w:ins>
          </w:p>
        </w:tc>
        <w:tc>
          <w:tcPr>
            <w:tcW w:w="720" w:type="dxa"/>
            <w:tcBorders>
              <w:top w:val="nil"/>
              <w:left w:val="nil"/>
              <w:bottom w:val="single" w:sz="8" w:space="0" w:color="auto"/>
              <w:right w:val="nil"/>
            </w:tcBorders>
            <w:shd w:val="clear" w:color="000000" w:fill="FFFFFF"/>
            <w:vAlign w:val="bottom"/>
            <w:hideMark/>
          </w:tcPr>
          <w:p w14:paraId="60BEA27E" w14:textId="77777777" w:rsidR="00DC2757" w:rsidRPr="00DC2757" w:rsidRDefault="00DC2757" w:rsidP="00DC2757">
            <w:pPr>
              <w:spacing w:after="0" w:line="240" w:lineRule="auto"/>
              <w:jc w:val="center"/>
              <w:rPr>
                <w:ins w:id="7044" w:author="Commodore, Sarah" w:date="2023-03-22T16:22:00Z"/>
                <w:rFonts w:ascii="Arial" w:eastAsia="Times New Roman" w:hAnsi="Arial" w:cs="Arial"/>
                <w:color w:val="333333"/>
                <w:sz w:val="14"/>
                <w:szCs w:val="14"/>
              </w:rPr>
            </w:pPr>
            <w:ins w:id="7045" w:author="Commodore, Sarah" w:date="2023-03-22T16:22:00Z">
              <w:r w:rsidRPr="00DC2757">
                <w:rPr>
                  <w:rFonts w:ascii="Arial" w:eastAsia="Times New Roman" w:hAnsi="Arial" w:cs="Arial"/>
                  <w:color w:val="333333"/>
                  <w:sz w:val="14"/>
                  <w:szCs w:val="14"/>
                </w:rPr>
                <w:t>0.05</w:t>
              </w:r>
            </w:ins>
          </w:p>
        </w:tc>
        <w:tc>
          <w:tcPr>
            <w:tcW w:w="520" w:type="dxa"/>
            <w:tcBorders>
              <w:top w:val="nil"/>
              <w:left w:val="nil"/>
              <w:bottom w:val="single" w:sz="8" w:space="0" w:color="auto"/>
              <w:right w:val="nil"/>
            </w:tcBorders>
            <w:shd w:val="clear" w:color="000000" w:fill="FFFFFF"/>
            <w:vAlign w:val="bottom"/>
            <w:hideMark/>
          </w:tcPr>
          <w:p w14:paraId="0C6CA6C6" w14:textId="77777777" w:rsidR="00DC2757" w:rsidRPr="00DC2757" w:rsidRDefault="00DC2757" w:rsidP="00DC2757">
            <w:pPr>
              <w:spacing w:after="0" w:line="240" w:lineRule="auto"/>
              <w:jc w:val="center"/>
              <w:rPr>
                <w:ins w:id="7046" w:author="Commodore, Sarah" w:date="2023-03-22T16:22:00Z"/>
                <w:rFonts w:ascii="Arial" w:eastAsia="Times New Roman" w:hAnsi="Arial" w:cs="Arial"/>
                <w:color w:val="333333"/>
                <w:sz w:val="14"/>
                <w:szCs w:val="14"/>
              </w:rPr>
            </w:pPr>
            <w:ins w:id="7047" w:author="Commodore, Sarah" w:date="2023-03-22T16:22:00Z">
              <w:r w:rsidRPr="00DC2757">
                <w:rPr>
                  <w:rFonts w:ascii="Arial" w:eastAsia="Times New Roman" w:hAnsi="Arial" w:cs="Arial"/>
                  <w:color w:val="333333"/>
                  <w:sz w:val="14"/>
                  <w:szCs w:val="14"/>
                </w:rPr>
                <w:t>3.9</w:t>
              </w:r>
            </w:ins>
          </w:p>
        </w:tc>
        <w:tc>
          <w:tcPr>
            <w:tcW w:w="580" w:type="dxa"/>
            <w:tcBorders>
              <w:top w:val="nil"/>
              <w:left w:val="nil"/>
              <w:bottom w:val="single" w:sz="8" w:space="0" w:color="auto"/>
              <w:right w:val="nil"/>
            </w:tcBorders>
            <w:shd w:val="clear" w:color="000000" w:fill="FFFFFF"/>
            <w:vAlign w:val="bottom"/>
            <w:hideMark/>
          </w:tcPr>
          <w:p w14:paraId="3F46BC17" w14:textId="77777777" w:rsidR="00DC2757" w:rsidRPr="00DC2757" w:rsidRDefault="00DC2757" w:rsidP="00DC2757">
            <w:pPr>
              <w:spacing w:after="0" w:line="240" w:lineRule="auto"/>
              <w:jc w:val="center"/>
              <w:rPr>
                <w:ins w:id="7048" w:author="Commodore, Sarah" w:date="2023-03-22T16:22:00Z"/>
                <w:rFonts w:ascii="Arial" w:eastAsia="Times New Roman" w:hAnsi="Arial" w:cs="Arial"/>
                <w:color w:val="333333"/>
                <w:sz w:val="14"/>
                <w:szCs w:val="14"/>
              </w:rPr>
            </w:pPr>
            <w:ins w:id="7049" w:author="Commodore, Sarah" w:date="2023-03-22T16:22:00Z">
              <w:r w:rsidRPr="00DC2757">
                <w:rPr>
                  <w:rFonts w:ascii="Arial" w:eastAsia="Times New Roman" w:hAnsi="Arial" w:cs="Arial"/>
                  <w:color w:val="333333"/>
                  <w:sz w:val="14"/>
                  <w:szCs w:val="14"/>
                </w:rPr>
                <w:t>&lt; 0.001</w:t>
              </w:r>
            </w:ins>
          </w:p>
        </w:tc>
        <w:tc>
          <w:tcPr>
            <w:tcW w:w="440" w:type="dxa"/>
            <w:tcBorders>
              <w:top w:val="nil"/>
              <w:left w:val="nil"/>
              <w:bottom w:val="single" w:sz="8" w:space="0" w:color="auto"/>
              <w:right w:val="nil"/>
            </w:tcBorders>
            <w:shd w:val="clear" w:color="000000" w:fill="FFFFFF"/>
            <w:vAlign w:val="bottom"/>
            <w:hideMark/>
          </w:tcPr>
          <w:p w14:paraId="17AAA71C" w14:textId="77777777" w:rsidR="00DC2757" w:rsidRPr="00DC2757" w:rsidRDefault="00DC2757" w:rsidP="00DC2757">
            <w:pPr>
              <w:spacing w:after="0" w:line="240" w:lineRule="auto"/>
              <w:jc w:val="center"/>
              <w:rPr>
                <w:ins w:id="7050" w:author="Commodore, Sarah" w:date="2023-03-22T16:22:00Z"/>
                <w:rFonts w:ascii="Arial" w:eastAsia="Times New Roman" w:hAnsi="Arial" w:cs="Arial"/>
                <w:color w:val="333333"/>
                <w:sz w:val="14"/>
                <w:szCs w:val="14"/>
              </w:rPr>
            </w:pPr>
            <w:ins w:id="7051" w:author="Commodore, Sarah" w:date="2023-03-22T16:22:00Z">
              <w:r w:rsidRPr="00DC2757">
                <w:rPr>
                  <w:rFonts w:ascii="Arial" w:eastAsia="Times New Roman" w:hAnsi="Arial" w:cs="Arial"/>
                  <w:color w:val="333333"/>
                  <w:sz w:val="14"/>
                  <w:szCs w:val="14"/>
                </w:rPr>
                <w:t>0.16</w:t>
              </w:r>
            </w:ins>
          </w:p>
        </w:tc>
        <w:tc>
          <w:tcPr>
            <w:tcW w:w="1520" w:type="dxa"/>
            <w:tcBorders>
              <w:top w:val="nil"/>
              <w:left w:val="nil"/>
              <w:bottom w:val="single" w:sz="8" w:space="0" w:color="auto"/>
              <w:right w:val="nil"/>
            </w:tcBorders>
            <w:shd w:val="clear" w:color="000000" w:fill="FFFFFF"/>
            <w:vAlign w:val="bottom"/>
            <w:hideMark/>
          </w:tcPr>
          <w:p w14:paraId="08D98E1B" w14:textId="77777777" w:rsidR="00DC2757" w:rsidRPr="00DC2757" w:rsidRDefault="00DC2757" w:rsidP="00DC2757">
            <w:pPr>
              <w:spacing w:after="0" w:line="240" w:lineRule="auto"/>
              <w:jc w:val="center"/>
              <w:rPr>
                <w:ins w:id="7052" w:author="Commodore, Sarah" w:date="2023-03-22T16:22:00Z"/>
                <w:rFonts w:ascii="Arial" w:eastAsia="Times New Roman" w:hAnsi="Arial" w:cs="Arial"/>
                <w:color w:val="333333"/>
                <w:sz w:val="14"/>
                <w:szCs w:val="14"/>
              </w:rPr>
            </w:pPr>
            <w:ins w:id="7053" w:author="Commodore, Sarah" w:date="2023-03-22T16:22:00Z">
              <w:r w:rsidRPr="00DC2757">
                <w:rPr>
                  <w:rFonts w:ascii="Arial" w:eastAsia="Times New Roman" w:hAnsi="Arial" w:cs="Arial"/>
                  <w:color w:val="333333"/>
                  <w:sz w:val="14"/>
                  <w:szCs w:val="14"/>
                </w:rPr>
                <w:t>+</w:t>
              </w:r>
            </w:ins>
          </w:p>
        </w:tc>
      </w:tr>
    </w:tbl>
    <w:p w14:paraId="5E2E1465" w14:textId="653D7CC1" w:rsidR="00DC2757" w:rsidRDefault="00DC2757" w:rsidP="00D31EA1">
      <w:pPr>
        <w:pStyle w:val="EndNoteBibliography"/>
        <w:spacing w:line="276" w:lineRule="auto"/>
        <w:ind w:left="720" w:hanging="720"/>
        <w:jc w:val="both"/>
        <w:rPr>
          <w:ins w:id="7054" w:author="Commodore, Sarah" w:date="2023-03-22T16:22:00Z"/>
          <w:b/>
          <w:bCs/>
        </w:rPr>
      </w:pPr>
    </w:p>
    <w:tbl>
      <w:tblPr>
        <w:tblW w:w="13196" w:type="dxa"/>
        <w:tblLook w:val="04A0" w:firstRow="1" w:lastRow="0" w:firstColumn="1" w:lastColumn="0" w:noHBand="0" w:noVBand="1"/>
      </w:tblPr>
      <w:tblGrid>
        <w:gridCol w:w="1119"/>
        <w:gridCol w:w="995"/>
        <w:gridCol w:w="995"/>
        <w:gridCol w:w="792"/>
        <w:gridCol w:w="683"/>
        <w:gridCol w:w="6655"/>
        <w:gridCol w:w="1719"/>
        <w:gridCol w:w="956"/>
        <w:gridCol w:w="956"/>
      </w:tblGrid>
      <w:tr w:rsidR="00DC2757" w:rsidRPr="00DC2757" w14:paraId="75095932" w14:textId="77777777" w:rsidTr="00DC2757">
        <w:trPr>
          <w:trHeight w:val="520"/>
          <w:ins w:id="7055" w:author="Commodore, Sarah" w:date="2023-03-22T16:23:00Z"/>
        </w:trPr>
        <w:tc>
          <w:tcPr>
            <w:tcW w:w="13196" w:type="dxa"/>
            <w:gridSpan w:val="9"/>
            <w:tcBorders>
              <w:top w:val="nil"/>
              <w:left w:val="nil"/>
              <w:bottom w:val="single" w:sz="8" w:space="0" w:color="auto"/>
              <w:right w:val="nil"/>
            </w:tcBorders>
            <w:shd w:val="clear" w:color="000000" w:fill="FFFFFF"/>
            <w:vAlign w:val="center"/>
            <w:hideMark/>
          </w:tcPr>
          <w:p w14:paraId="34DBF316" w14:textId="77777777" w:rsidR="00DC2757" w:rsidRPr="00DC2757" w:rsidRDefault="00DC2757" w:rsidP="00DC2757">
            <w:pPr>
              <w:spacing w:after="0" w:line="240" w:lineRule="auto"/>
              <w:rPr>
                <w:ins w:id="7056" w:author="Commodore, Sarah" w:date="2023-03-22T16:23:00Z"/>
                <w:rFonts w:ascii="Arial" w:eastAsia="Times New Roman" w:hAnsi="Arial" w:cs="Arial"/>
                <w:b/>
                <w:bCs/>
                <w:color w:val="333333"/>
                <w:sz w:val="16"/>
                <w:szCs w:val="16"/>
              </w:rPr>
            </w:pPr>
            <w:ins w:id="7057" w:author="Commodore, Sarah" w:date="2023-03-22T16:23:00Z">
              <w:r w:rsidRPr="00DC2757">
                <w:rPr>
                  <w:rFonts w:ascii="Arial" w:eastAsia="Times New Roman" w:hAnsi="Arial" w:cs="Arial"/>
                  <w:b/>
                  <w:bCs/>
                  <w:color w:val="333333"/>
                  <w:sz w:val="16"/>
                  <w:szCs w:val="16"/>
                </w:rPr>
                <w:t xml:space="preserve">Supplementary Table 4: Top differentially methylated regions (DMRs) by </w:t>
              </w:r>
              <w:proofErr w:type="spellStart"/>
              <w:r w:rsidRPr="00DC2757">
                <w:rPr>
                  <w:rFonts w:ascii="Arial" w:eastAsia="Times New Roman" w:hAnsi="Arial" w:cs="Arial"/>
                  <w:b/>
                  <w:bCs/>
                  <w:color w:val="333333"/>
                  <w:sz w:val="16"/>
                  <w:szCs w:val="16"/>
                </w:rPr>
                <w:t>Sidak</w:t>
              </w:r>
              <w:proofErr w:type="spellEnd"/>
              <w:r w:rsidRPr="00DC2757">
                <w:rPr>
                  <w:rFonts w:ascii="Arial" w:eastAsia="Times New Roman" w:hAnsi="Arial" w:cs="Arial"/>
                  <w:b/>
                  <w:bCs/>
                  <w:color w:val="333333"/>
                  <w:sz w:val="16"/>
                  <w:szCs w:val="16"/>
                </w:rPr>
                <w:t>-adjusted p-values</w:t>
              </w:r>
            </w:ins>
          </w:p>
        </w:tc>
      </w:tr>
      <w:tr w:rsidR="00DC2757" w:rsidRPr="00DC2757" w14:paraId="2C9C7503" w14:textId="77777777" w:rsidTr="00DC2757">
        <w:trPr>
          <w:trHeight w:val="930"/>
          <w:ins w:id="7058" w:author="Commodore, Sarah" w:date="2023-03-22T16:23:00Z"/>
        </w:trPr>
        <w:tc>
          <w:tcPr>
            <w:tcW w:w="933" w:type="dxa"/>
            <w:tcBorders>
              <w:top w:val="nil"/>
              <w:left w:val="nil"/>
              <w:bottom w:val="single" w:sz="8" w:space="0" w:color="auto"/>
              <w:right w:val="nil"/>
            </w:tcBorders>
            <w:shd w:val="clear" w:color="000000" w:fill="FFFFFF"/>
            <w:vAlign w:val="bottom"/>
            <w:hideMark/>
          </w:tcPr>
          <w:p w14:paraId="02AFDAF0" w14:textId="77777777" w:rsidR="00DC2757" w:rsidRPr="00DC2757" w:rsidRDefault="00DC2757" w:rsidP="00DC2757">
            <w:pPr>
              <w:spacing w:after="0" w:line="240" w:lineRule="auto"/>
              <w:jc w:val="center"/>
              <w:rPr>
                <w:ins w:id="7059" w:author="Commodore, Sarah" w:date="2023-03-22T16:23:00Z"/>
                <w:rFonts w:ascii="Arial" w:eastAsia="Times New Roman" w:hAnsi="Arial" w:cs="Arial"/>
                <w:b/>
                <w:bCs/>
                <w:color w:val="333333"/>
                <w:sz w:val="14"/>
                <w:szCs w:val="14"/>
              </w:rPr>
            </w:pPr>
            <w:ins w:id="7060" w:author="Commodore, Sarah" w:date="2023-03-22T16:23:00Z">
              <w:r w:rsidRPr="00DC2757">
                <w:rPr>
                  <w:rFonts w:ascii="Arial" w:eastAsia="Times New Roman" w:hAnsi="Arial" w:cs="Arial"/>
                  <w:b/>
                  <w:bCs/>
                  <w:color w:val="333333"/>
                  <w:sz w:val="14"/>
                  <w:szCs w:val="14"/>
                </w:rPr>
                <w:t>Chromosome on which the DMR occurs</w:t>
              </w:r>
            </w:ins>
          </w:p>
        </w:tc>
        <w:tc>
          <w:tcPr>
            <w:tcW w:w="809" w:type="dxa"/>
            <w:tcBorders>
              <w:top w:val="nil"/>
              <w:left w:val="nil"/>
              <w:bottom w:val="single" w:sz="8" w:space="0" w:color="auto"/>
              <w:right w:val="nil"/>
            </w:tcBorders>
            <w:shd w:val="clear" w:color="000000" w:fill="FFFFFF"/>
            <w:vAlign w:val="bottom"/>
            <w:hideMark/>
          </w:tcPr>
          <w:p w14:paraId="2F6EE1C2" w14:textId="77777777" w:rsidR="00DC2757" w:rsidRPr="00DC2757" w:rsidRDefault="00DC2757" w:rsidP="00DC2757">
            <w:pPr>
              <w:spacing w:after="0" w:line="240" w:lineRule="auto"/>
              <w:jc w:val="center"/>
              <w:rPr>
                <w:ins w:id="7061" w:author="Commodore, Sarah" w:date="2023-03-22T16:23:00Z"/>
                <w:rFonts w:ascii="Arial" w:eastAsia="Times New Roman" w:hAnsi="Arial" w:cs="Arial"/>
                <w:b/>
                <w:bCs/>
                <w:color w:val="333333"/>
                <w:sz w:val="14"/>
                <w:szCs w:val="14"/>
              </w:rPr>
            </w:pPr>
            <w:ins w:id="7062" w:author="Commodore, Sarah" w:date="2023-03-22T16:23:00Z">
              <w:r w:rsidRPr="00DC2757">
                <w:rPr>
                  <w:rFonts w:ascii="Arial" w:eastAsia="Times New Roman" w:hAnsi="Arial" w:cs="Arial"/>
                  <w:b/>
                  <w:bCs/>
                  <w:color w:val="333333"/>
                  <w:sz w:val="14"/>
                  <w:szCs w:val="14"/>
                </w:rPr>
                <w:t>Starting base of the DMR</w:t>
              </w:r>
            </w:ins>
          </w:p>
        </w:tc>
        <w:tc>
          <w:tcPr>
            <w:tcW w:w="809" w:type="dxa"/>
            <w:tcBorders>
              <w:top w:val="nil"/>
              <w:left w:val="nil"/>
              <w:bottom w:val="single" w:sz="8" w:space="0" w:color="auto"/>
              <w:right w:val="nil"/>
            </w:tcBorders>
            <w:shd w:val="clear" w:color="000000" w:fill="FFFFFF"/>
            <w:vAlign w:val="bottom"/>
            <w:hideMark/>
          </w:tcPr>
          <w:p w14:paraId="4BD7AEA3" w14:textId="77777777" w:rsidR="00DC2757" w:rsidRPr="00DC2757" w:rsidRDefault="00DC2757" w:rsidP="00DC2757">
            <w:pPr>
              <w:spacing w:after="0" w:line="240" w:lineRule="auto"/>
              <w:jc w:val="center"/>
              <w:rPr>
                <w:ins w:id="7063" w:author="Commodore, Sarah" w:date="2023-03-22T16:23:00Z"/>
                <w:rFonts w:ascii="Arial" w:eastAsia="Times New Roman" w:hAnsi="Arial" w:cs="Arial"/>
                <w:b/>
                <w:bCs/>
                <w:color w:val="333333"/>
                <w:sz w:val="14"/>
                <w:szCs w:val="14"/>
              </w:rPr>
            </w:pPr>
            <w:ins w:id="7064" w:author="Commodore, Sarah" w:date="2023-03-22T16:23:00Z">
              <w:r w:rsidRPr="00DC2757">
                <w:rPr>
                  <w:rFonts w:ascii="Arial" w:eastAsia="Times New Roman" w:hAnsi="Arial" w:cs="Arial"/>
                  <w:b/>
                  <w:bCs/>
                  <w:color w:val="333333"/>
                  <w:sz w:val="14"/>
                  <w:szCs w:val="14"/>
                </w:rPr>
                <w:t>Ending base of the DMR</w:t>
              </w:r>
            </w:ins>
          </w:p>
        </w:tc>
        <w:tc>
          <w:tcPr>
            <w:tcW w:w="606" w:type="dxa"/>
            <w:tcBorders>
              <w:top w:val="nil"/>
              <w:left w:val="nil"/>
              <w:bottom w:val="single" w:sz="8" w:space="0" w:color="auto"/>
              <w:right w:val="nil"/>
            </w:tcBorders>
            <w:shd w:val="clear" w:color="000000" w:fill="FFFFFF"/>
            <w:vAlign w:val="bottom"/>
            <w:hideMark/>
          </w:tcPr>
          <w:p w14:paraId="2C5387EC" w14:textId="77777777" w:rsidR="00DC2757" w:rsidRPr="00DC2757" w:rsidRDefault="00DC2757" w:rsidP="00DC2757">
            <w:pPr>
              <w:spacing w:after="0" w:line="240" w:lineRule="auto"/>
              <w:jc w:val="center"/>
              <w:rPr>
                <w:ins w:id="7065" w:author="Commodore, Sarah" w:date="2023-03-22T16:23:00Z"/>
                <w:rFonts w:ascii="Arial" w:eastAsia="Times New Roman" w:hAnsi="Arial" w:cs="Arial"/>
                <w:b/>
                <w:bCs/>
                <w:color w:val="333333"/>
                <w:sz w:val="14"/>
                <w:szCs w:val="14"/>
              </w:rPr>
            </w:pPr>
            <w:proofErr w:type="spellStart"/>
            <w:ins w:id="7066" w:author="Commodore, Sarah" w:date="2023-03-22T16:23:00Z">
              <w:r w:rsidRPr="00DC2757">
                <w:rPr>
                  <w:rFonts w:ascii="Arial" w:eastAsia="Times New Roman" w:hAnsi="Arial" w:cs="Arial"/>
                  <w:b/>
                  <w:bCs/>
                  <w:color w:val="333333"/>
                  <w:sz w:val="14"/>
                  <w:szCs w:val="14"/>
                </w:rPr>
                <w:t>Sidak</w:t>
              </w:r>
              <w:proofErr w:type="spellEnd"/>
              <w:r w:rsidRPr="00DC2757">
                <w:rPr>
                  <w:rFonts w:ascii="Arial" w:eastAsia="Times New Roman" w:hAnsi="Arial" w:cs="Arial"/>
                  <w:b/>
                  <w:bCs/>
                  <w:color w:val="333333"/>
                  <w:sz w:val="14"/>
                  <w:szCs w:val="14"/>
                </w:rPr>
                <w:t>-adjusted p-value</w:t>
              </w:r>
            </w:ins>
          </w:p>
        </w:tc>
        <w:tc>
          <w:tcPr>
            <w:tcW w:w="497" w:type="dxa"/>
            <w:tcBorders>
              <w:top w:val="nil"/>
              <w:left w:val="nil"/>
              <w:bottom w:val="single" w:sz="8" w:space="0" w:color="auto"/>
              <w:right w:val="nil"/>
            </w:tcBorders>
            <w:shd w:val="clear" w:color="000000" w:fill="FFFFFF"/>
            <w:vAlign w:val="bottom"/>
            <w:hideMark/>
          </w:tcPr>
          <w:p w14:paraId="1B922102" w14:textId="77777777" w:rsidR="00DC2757" w:rsidRPr="00DC2757" w:rsidRDefault="00DC2757" w:rsidP="00DC2757">
            <w:pPr>
              <w:spacing w:after="0" w:line="240" w:lineRule="auto"/>
              <w:jc w:val="center"/>
              <w:rPr>
                <w:ins w:id="7067" w:author="Commodore, Sarah" w:date="2023-03-22T16:23:00Z"/>
                <w:rFonts w:ascii="Arial" w:eastAsia="Times New Roman" w:hAnsi="Arial" w:cs="Arial"/>
                <w:b/>
                <w:bCs/>
                <w:color w:val="333333"/>
                <w:sz w:val="14"/>
                <w:szCs w:val="14"/>
              </w:rPr>
            </w:pPr>
            <w:ins w:id="7068" w:author="Commodore, Sarah" w:date="2023-03-22T16:23:00Z">
              <w:r w:rsidRPr="00DC2757">
                <w:rPr>
                  <w:rFonts w:ascii="Arial" w:eastAsia="Times New Roman" w:hAnsi="Arial" w:cs="Arial"/>
                  <w:b/>
                  <w:bCs/>
                  <w:color w:val="333333"/>
                  <w:sz w:val="14"/>
                  <w:szCs w:val="14"/>
                </w:rPr>
                <w:t># of CpG probes that occur within the DMR</w:t>
              </w:r>
            </w:ins>
          </w:p>
        </w:tc>
        <w:tc>
          <w:tcPr>
            <w:tcW w:w="6469" w:type="dxa"/>
            <w:tcBorders>
              <w:top w:val="nil"/>
              <w:left w:val="nil"/>
              <w:bottom w:val="single" w:sz="8" w:space="0" w:color="auto"/>
              <w:right w:val="nil"/>
            </w:tcBorders>
            <w:shd w:val="clear" w:color="000000" w:fill="FFFFFF"/>
            <w:vAlign w:val="bottom"/>
            <w:hideMark/>
          </w:tcPr>
          <w:p w14:paraId="50090D03" w14:textId="77777777" w:rsidR="00DC2757" w:rsidRPr="00DC2757" w:rsidRDefault="00DC2757" w:rsidP="00DC2757">
            <w:pPr>
              <w:spacing w:after="0" w:line="240" w:lineRule="auto"/>
              <w:rPr>
                <w:ins w:id="7069" w:author="Commodore, Sarah" w:date="2023-03-22T16:23:00Z"/>
                <w:rFonts w:ascii="Arial" w:eastAsia="Times New Roman" w:hAnsi="Arial" w:cs="Arial"/>
                <w:b/>
                <w:bCs/>
                <w:color w:val="333333"/>
                <w:sz w:val="14"/>
                <w:szCs w:val="14"/>
              </w:rPr>
            </w:pPr>
            <w:ins w:id="7070" w:author="Commodore, Sarah" w:date="2023-03-22T16:23:00Z">
              <w:r w:rsidRPr="00DC2757">
                <w:rPr>
                  <w:rFonts w:ascii="Arial" w:eastAsia="Times New Roman" w:hAnsi="Arial" w:cs="Arial"/>
                  <w:b/>
                  <w:bCs/>
                  <w:color w:val="333333"/>
                  <w:sz w:val="14"/>
                  <w:szCs w:val="14"/>
                </w:rPr>
                <w:t>List of CpG sites that occur within the DMR</w:t>
              </w:r>
            </w:ins>
          </w:p>
        </w:tc>
        <w:tc>
          <w:tcPr>
            <w:tcW w:w="1533" w:type="dxa"/>
            <w:tcBorders>
              <w:top w:val="nil"/>
              <w:left w:val="nil"/>
              <w:bottom w:val="single" w:sz="8" w:space="0" w:color="auto"/>
              <w:right w:val="nil"/>
            </w:tcBorders>
            <w:shd w:val="clear" w:color="000000" w:fill="FFFFFF"/>
            <w:vAlign w:val="bottom"/>
            <w:hideMark/>
          </w:tcPr>
          <w:p w14:paraId="06450A47" w14:textId="77777777" w:rsidR="00DC2757" w:rsidRPr="00DC2757" w:rsidRDefault="00DC2757" w:rsidP="00DC2757">
            <w:pPr>
              <w:spacing w:after="0" w:line="240" w:lineRule="auto"/>
              <w:jc w:val="center"/>
              <w:rPr>
                <w:ins w:id="7071" w:author="Commodore, Sarah" w:date="2023-03-22T16:23:00Z"/>
                <w:rFonts w:ascii="Arial" w:eastAsia="Times New Roman" w:hAnsi="Arial" w:cs="Arial"/>
                <w:b/>
                <w:bCs/>
                <w:color w:val="333333"/>
                <w:sz w:val="14"/>
                <w:szCs w:val="14"/>
              </w:rPr>
            </w:pPr>
            <w:ins w:id="7072" w:author="Commodore, Sarah" w:date="2023-03-22T16:23:00Z">
              <w:r w:rsidRPr="00DC2757">
                <w:rPr>
                  <w:rFonts w:ascii="Arial" w:eastAsia="Times New Roman" w:hAnsi="Arial" w:cs="Arial"/>
                  <w:b/>
                  <w:bCs/>
                  <w:color w:val="333333"/>
                  <w:sz w:val="14"/>
                  <w:szCs w:val="14"/>
                </w:rPr>
                <w:t>Associated UCSC gene names</w:t>
              </w:r>
            </w:ins>
          </w:p>
        </w:tc>
        <w:tc>
          <w:tcPr>
            <w:tcW w:w="770" w:type="dxa"/>
            <w:tcBorders>
              <w:top w:val="nil"/>
              <w:left w:val="nil"/>
              <w:bottom w:val="single" w:sz="8" w:space="0" w:color="auto"/>
              <w:right w:val="nil"/>
            </w:tcBorders>
            <w:shd w:val="clear" w:color="000000" w:fill="FFFFFF"/>
            <w:vAlign w:val="bottom"/>
            <w:hideMark/>
          </w:tcPr>
          <w:p w14:paraId="21A805A2" w14:textId="77777777" w:rsidR="00DC2757" w:rsidRPr="00DC2757" w:rsidRDefault="00DC2757" w:rsidP="00DC2757">
            <w:pPr>
              <w:spacing w:after="0" w:line="240" w:lineRule="auto"/>
              <w:jc w:val="center"/>
              <w:rPr>
                <w:ins w:id="7073" w:author="Commodore, Sarah" w:date="2023-03-22T16:23:00Z"/>
                <w:rFonts w:ascii="Arial" w:eastAsia="Times New Roman" w:hAnsi="Arial" w:cs="Arial"/>
                <w:b/>
                <w:bCs/>
                <w:color w:val="333333"/>
                <w:sz w:val="14"/>
                <w:szCs w:val="14"/>
              </w:rPr>
            </w:pPr>
            <w:ins w:id="7074" w:author="Commodore, Sarah" w:date="2023-03-22T16:23:00Z">
              <w:r w:rsidRPr="00DC2757">
                <w:rPr>
                  <w:rFonts w:ascii="Arial" w:eastAsia="Times New Roman" w:hAnsi="Arial" w:cs="Arial"/>
                  <w:b/>
                  <w:bCs/>
                  <w:color w:val="333333"/>
                  <w:sz w:val="14"/>
                  <w:szCs w:val="14"/>
                </w:rPr>
                <w:t>Number of positively methylated probes in DMR</w:t>
              </w:r>
            </w:ins>
          </w:p>
        </w:tc>
        <w:tc>
          <w:tcPr>
            <w:tcW w:w="770" w:type="dxa"/>
            <w:tcBorders>
              <w:top w:val="nil"/>
              <w:left w:val="nil"/>
              <w:bottom w:val="single" w:sz="8" w:space="0" w:color="auto"/>
              <w:right w:val="nil"/>
            </w:tcBorders>
            <w:shd w:val="clear" w:color="000000" w:fill="FFFFFF"/>
            <w:vAlign w:val="bottom"/>
            <w:hideMark/>
          </w:tcPr>
          <w:p w14:paraId="45ECE866" w14:textId="77777777" w:rsidR="00DC2757" w:rsidRPr="00DC2757" w:rsidRDefault="00DC2757" w:rsidP="00DC2757">
            <w:pPr>
              <w:spacing w:after="0" w:line="240" w:lineRule="auto"/>
              <w:jc w:val="center"/>
              <w:rPr>
                <w:ins w:id="7075" w:author="Commodore, Sarah" w:date="2023-03-22T16:23:00Z"/>
                <w:rFonts w:ascii="Arial" w:eastAsia="Times New Roman" w:hAnsi="Arial" w:cs="Arial"/>
                <w:b/>
                <w:bCs/>
                <w:color w:val="333333"/>
                <w:sz w:val="14"/>
                <w:szCs w:val="14"/>
              </w:rPr>
            </w:pPr>
            <w:ins w:id="7076" w:author="Commodore, Sarah" w:date="2023-03-22T16:23:00Z">
              <w:r w:rsidRPr="00DC2757">
                <w:rPr>
                  <w:rFonts w:ascii="Arial" w:eastAsia="Times New Roman" w:hAnsi="Arial" w:cs="Arial"/>
                  <w:b/>
                  <w:bCs/>
                  <w:color w:val="333333"/>
                  <w:sz w:val="14"/>
                  <w:szCs w:val="14"/>
                </w:rPr>
                <w:t>Number of negatively methylated probes in DMR</w:t>
              </w:r>
            </w:ins>
          </w:p>
        </w:tc>
      </w:tr>
      <w:tr w:rsidR="00DC2757" w:rsidRPr="00DC2757" w14:paraId="3AC212A7" w14:textId="77777777" w:rsidTr="00DC2757">
        <w:trPr>
          <w:trHeight w:val="180"/>
          <w:ins w:id="7077" w:author="Commodore, Sarah" w:date="2023-03-22T16:23:00Z"/>
        </w:trPr>
        <w:tc>
          <w:tcPr>
            <w:tcW w:w="933" w:type="dxa"/>
            <w:tcBorders>
              <w:top w:val="nil"/>
              <w:left w:val="nil"/>
              <w:bottom w:val="nil"/>
              <w:right w:val="nil"/>
            </w:tcBorders>
            <w:shd w:val="clear" w:color="000000" w:fill="FFFFFF"/>
            <w:vAlign w:val="center"/>
            <w:hideMark/>
          </w:tcPr>
          <w:p w14:paraId="0941B368" w14:textId="77777777" w:rsidR="00DC2757" w:rsidRPr="00DC2757" w:rsidRDefault="00DC2757" w:rsidP="00DC2757">
            <w:pPr>
              <w:spacing w:after="0" w:line="240" w:lineRule="auto"/>
              <w:jc w:val="center"/>
              <w:rPr>
                <w:ins w:id="7078" w:author="Commodore, Sarah" w:date="2023-03-22T16:23:00Z"/>
                <w:rFonts w:ascii="Arial" w:eastAsia="Times New Roman" w:hAnsi="Arial" w:cs="Arial"/>
                <w:color w:val="000000"/>
                <w:sz w:val="14"/>
                <w:szCs w:val="14"/>
              </w:rPr>
            </w:pPr>
            <w:ins w:id="7079"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388C62EA" w14:textId="77777777" w:rsidR="00DC2757" w:rsidRPr="00DC2757" w:rsidRDefault="00DC2757" w:rsidP="00DC2757">
            <w:pPr>
              <w:spacing w:after="0" w:line="240" w:lineRule="auto"/>
              <w:jc w:val="center"/>
              <w:rPr>
                <w:ins w:id="7080" w:author="Commodore, Sarah" w:date="2023-03-22T16:23:00Z"/>
                <w:rFonts w:ascii="Arial" w:eastAsia="Times New Roman" w:hAnsi="Arial" w:cs="Arial"/>
                <w:color w:val="000000"/>
                <w:sz w:val="14"/>
                <w:szCs w:val="14"/>
              </w:rPr>
            </w:pPr>
            <w:ins w:id="7081" w:author="Commodore, Sarah" w:date="2023-03-22T16:23:00Z">
              <w:r w:rsidRPr="00DC2757">
                <w:rPr>
                  <w:rFonts w:ascii="Arial" w:eastAsia="Times New Roman" w:hAnsi="Arial" w:cs="Arial"/>
                  <w:color w:val="000000"/>
                  <w:sz w:val="14"/>
                  <w:szCs w:val="14"/>
                </w:rPr>
                <w:t>3,286,338</w:t>
              </w:r>
            </w:ins>
          </w:p>
        </w:tc>
        <w:tc>
          <w:tcPr>
            <w:tcW w:w="809" w:type="dxa"/>
            <w:tcBorders>
              <w:top w:val="nil"/>
              <w:left w:val="nil"/>
              <w:bottom w:val="nil"/>
              <w:right w:val="nil"/>
            </w:tcBorders>
            <w:shd w:val="clear" w:color="000000" w:fill="FFFFFF"/>
            <w:vAlign w:val="center"/>
            <w:hideMark/>
          </w:tcPr>
          <w:p w14:paraId="7CBB8571" w14:textId="77777777" w:rsidR="00DC2757" w:rsidRPr="00DC2757" w:rsidRDefault="00DC2757" w:rsidP="00DC2757">
            <w:pPr>
              <w:spacing w:after="0" w:line="240" w:lineRule="auto"/>
              <w:jc w:val="center"/>
              <w:rPr>
                <w:ins w:id="7082" w:author="Commodore, Sarah" w:date="2023-03-22T16:23:00Z"/>
                <w:rFonts w:ascii="Arial" w:eastAsia="Times New Roman" w:hAnsi="Arial" w:cs="Arial"/>
                <w:color w:val="000000"/>
                <w:sz w:val="14"/>
                <w:szCs w:val="14"/>
              </w:rPr>
            </w:pPr>
            <w:ins w:id="7083" w:author="Commodore, Sarah" w:date="2023-03-22T16:23:00Z">
              <w:r w:rsidRPr="00DC2757">
                <w:rPr>
                  <w:rFonts w:ascii="Arial" w:eastAsia="Times New Roman" w:hAnsi="Arial" w:cs="Arial"/>
                  <w:color w:val="000000"/>
                  <w:sz w:val="14"/>
                  <w:szCs w:val="14"/>
                </w:rPr>
                <w:t>3,286,686</w:t>
              </w:r>
            </w:ins>
          </w:p>
        </w:tc>
        <w:tc>
          <w:tcPr>
            <w:tcW w:w="606" w:type="dxa"/>
            <w:tcBorders>
              <w:top w:val="nil"/>
              <w:left w:val="nil"/>
              <w:bottom w:val="nil"/>
              <w:right w:val="nil"/>
            </w:tcBorders>
            <w:shd w:val="clear" w:color="000000" w:fill="FFFFFF"/>
            <w:vAlign w:val="center"/>
            <w:hideMark/>
          </w:tcPr>
          <w:p w14:paraId="40FB4978" w14:textId="77777777" w:rsidR="00DC2757" w:rsidRPr="00DC2757" w:rsidRDefault="00DC2757" w:rsidP="00DC2757">
            <w:pPr>
              <w:spacing w:after="0" w:line="240" w:lineRule="auto"/>
              <w:jc w:val="center"/>
              <w:rPr>
                <w:ins w:id="7084" w:author="Commodore, Sarah" w:date="2023-03-22T16:23:00Z"/>
                <w:rFonts w:ascii="Arial" w:eastAsia="Times New Roman" w:hAnsi="Arial" w:cs="Arial"/>
                <w:color w:val="000000"/>
                <w:sz w:val="14"/>
                <w:szCs w:val="14"/>
              </w:rPr>
            </w:pPr>
            <w:ins w:id="7085"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033E5F88" w14:textId="77777777" w:rsidR="00DC2757" w:rsidRPr="00DC2757" w:rsidRDefault="00DC2757" w:rsidP="00DC2757">
            <w:pPr>
              <w:spacing w:after="0" w:line="240" w:lineRule="auto"/>
              <w:jc w:val="center"/>
              <w:rPr>
                <w:ins w:id="7086" w:author="Commodore, Sarah" w:date="2023-03-22T16:23:00Z"/>
                <w:rFonts w:ascii="Arial" w:eastAsia="Times New Roman" w:hAnsi="Arial" w:cs="Arial"/>
                <w:color w:val="000000"/>
                <w:sz w:val="14"/>
                <w:szCs w:val="14"/>
              </w:rPr>
            </w:pPr>
            <w:ins w:id="7087"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0AE39D35" w14:textId="77777777" w:rsidR="00DC2757" w:rsidRPr="00DC2757" w:rsidRDefault="00DC2757" w:rsidP="00DC2757">
            <w:pPr>
              <w:spacing w:after="0" w:line="240" w:lineRule="auto"/>
              <w:rPr>
                <w:ins w:id="7088" w:author="Commodore, Sarah" w:date="2023-03-22T16:23:00Z"/>
                <w:rFonts w:ascii="Arial" w:eastAsia="Times New Roman" w:hAnsi="Arial" w:cs="Arial"/>
                <w:color w:val="000000"/>
                <w:sz w:val="14"/>
                <w:szCs w:val="14"/>
              </w:rPr>
            </w:pPr>
            <w:ins w:id="708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13300473;cg</w:t>
              </w:r>
              <w:proofErr w:type="gramEnd"/>
              <w:r w:rsidRPr="00DC2757">
                <w:rPr>
                  <w:rFonts w:ascii="Arial" w:eastAsia="Times New Roman" w:hAnsi="Arial" w:cs="Arial"/>
                  <w:color w:val="000000"/>
                  <w:sz w:val="14"/>
                  <w:szCs w:val="14"/>
                </w:rPr>
                <w:t>15775218;cg15913725;cg25411977</w:t>
              </w:r>
            </w:ins>
          </w:p>
        </w:tc>
        <w:tc>
          <w:tcPr>
            <w:tcW w:w="1533" w:type="dxa"/>
            <w:tcBorders>
              <w:top w:val="nil"/>
              <w:left w:val="nil"/>
              <w:bottom w:val="nil"/>
              <w:right w:val="nil"/>
            </w:tcBorders>
            <w:shd w:val="clear" w:color="000000" w:fill="FFFFFF"/>
            <w:vAlign w:val="center"/>
            <w:hideMark/>
          </w:tcPr>
          <w:p w14:paraId="5912A198" w14:textId="77777777" w:rsidR="00DC2757" w:rsidRPr="00DC2757" w:rsidRDefault="00DC2757" w:rsidP="00DC2757">
            <w:pPr>
              <w:spacing w:after="0" w:line="240" w:lineRule="auto"/>
              <w:jc w:val="center"/>
              <w:rPr>
                <w:ins w:id="7090" w:author="Commodore, Sarah" w:date="2023-03-22T16:23:00Z"/>
                <w:rFonts w:ascii="Arial" w:eastAsia="Times New Roman" w:hAnsi="Arial" w:cs="Arial"/>
                <w:i/>
                <w:iCs/>
                <w:color w:val="000000"/>
                <w:sz w:val="14"/>
                <w:szCs w:val="14"/>
              </w:rPr>
            </w:pPr>
            <w:ins w:id="7091" w:author="Commodore, Sarah" w:date="2023-03-22T16:23:00Z">
              <w:r w:rsidRPr="00DC2757">
                <w:rPr>
                  <w:rFonts w:ascii="Arial" w:eastAsia="Times New Roman" w:hAnsi="Arial" w:cs="Arial"/>
                  <w:i/>
                  <w:iCs/>
                  <w:color w:val="000000"/>
                  <w:sz w:val="14"/>
                  <w:szCs w:val="14"/>
                </w:rPr>
                <w:t>EIPR1</w:t>
              </w:r>
            </w:ins>
          </w:p>
        </w:tc>
        <w:tc>
          <w:tcPr>
            <w:tcW w:w="770" w:type="dxa"/>
            <w:tcBorders>
              <w:top w:val="nil"/>
              <w:left w:val="nil"/>
              <w:bottom w:val="nil"/>
              <w:right w:val="nil"/>
            </w:tcBorders>
            <w:shd w:val="clear" w:color="000000" w:fill="FFFFFF"/>
            <w:vAlign w:val="center"/>
            <w:hideMark/>
          </w:tcPr>
          <w:p w14:paraId="3ACE1C8D" w14:textId="77777777" w:rsidR="00DC2757" w:rsidRPr="00DC2757" w:rsidRDefault="00DC2757" w:rsidP="00DC2757">
            <w:pPr>
              <w:spacing w:after="0" w:line="240" w:lineRule="auto"/>
              <w:jc w:val="center"/>
              <w:rPr>
                <w:ins w:id="7092" w:author="Commodore, Sarah" w:date="2023-03-22T16:23:00Z"/>
                <w:rFonts w:ascii="Arial" w:eastAsia="Times New Roman" w:hAnsi="Arial" w:cs="Arial"/>
                <w:color w:val="000000"/>
                <w:sz w:val="14"/>
                <w:szCs w:val="14"/>
              </w:rPr>
            </w:pPr>
            <w:ins w:id="7093"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102A1DB3" w14:textId="77777777" w:rsidR="00DC2757" w:rsidRPr="00DC2757" w:rsidRDefault="00DC2757" w:rsidP="00DC2757">
            <w:pPr>
              <w:spacing w:after="0" w:line="240" w:lineRule="auto"/>
              <w:jc w:val="center"/>
              <w:rPr>
                <w:ins w:id="7094" w:author="Commodore, Sarah" w:date="2023-03-22T16:23:00Z"/>
                <w:rFonts w:ascii="Arial" w:eastAsia="Times New Roman" w:hAnsi="Arial" w:cs="Arial"/>
                <w:color w:val="000000"/>
                <w:sz w:val="14"/>
                <w:szCs w:val="14"/>
              </w:rPr>
            </w:pPr>
            <w:ins w:id="7095" w:author="Commodore, Sarah" w:date="2023-03-22T16:23:00Z">
              <w:r w:rsidRPr="00DC2757">
                <w:rPr>
                  <w:rFonts w:ascii="Arial" w:eastAsia="Times New Roman" w:hAnsi="Arial" w:cs="Arial"/>
                  <w:color w:val="000000"/>
                  <w:sz w:val="14"/>
                  <w:szCs w:val="14"/>
                </w:rPr>
                <w:t>0</w:t>
              </w:r>
            </w:ins>
          </w:p>
        </w:tc>
      </w:tr>
      <w:tr w:rsidR="00DC2757" w:rsidRPr="00DC2757" w14:paraId="38668184" w14:textId="77777777" w:rsidTr="00DC2757">
        <w:trPr>
          <w:trHeight w:val="180"/>
          <w:ins w:id="7096" w:author="Commodore, Sarah" w:date="2023-03-22T16:23:00Z"/>
        </w:trPr>
        <w:tc>
          <w:tcPr>
            <w:tcW w:w="933" w:type="dxa"/>
            <w:tcBorders>
              <w:top w:val="nil"/>
              <w:left w:val="nil"/>
              <w:bottom w:val="nil"/>
              <w:right w:val="nil"/>
            </w:tcBorders>
            <w:shd w:val="clear" w:color="000000" w:fill="FFFFFF"/>
            <w:vAlign w:val="center"/>
            <w:hideMark/>
          </w:tcPr>
          <w:p w14:paraId="4252541B" w14:textId="77777777" w:rsidR="00DC2757" w:rsidRPr="00DC2757" w:rsidRDefault="00DC2757" w:rsidP="00DC2757">
            <w:pPr>
              <w:spacing w:after="0" w:line="240" w:lineRule="auto"/>
              <w:jc w:val="center"/>
              <w:rPr>
                <w:ins w:id="7097" w:author="Commodore, Sarah" w:date="2023-03-22T16:23:00Z"/>
                <w:rFonts w:ascii="Arial" w:eastAsia="Times New Roman" w:hAnsi="Arial" w:cs="Arial"/>
                <w:color w:val="000000"/>
                <w:sz w:val="14"/>
                <w:szCs w:val="14"/>
              </w:rPr>
            </w:pPr>
            <w:ins w:id="7098" w:author="Commodore, Sarah" w:date="2023-03-22T16:23:00Z">
              <w:r w:rsidRPr="00DC2757">
                <w:rPr>
                  <w:rFonts w:ascii="Arial" w:eastAsia="Times New Roman" w:hAnsi="Arial" w:cs="Arial"/>
                  <w:color w:val="000000"/>
                  <w:sz w:val="14"/>
                  <w:szCs w:val="14"/>
                </w:rPr>
                <w:t>chr7</w:t>
              </w:r>
            </w:ins>
          </w:p>
        </w:tc>
        <w:tc>
          <w:tcPr>
            <w:tcW w:w="809" w:type="dxa"/>
            <w:tcBorders>
              <w:top w:val="nil"/>
              <w:left w:val="nil"/>
              <w:bottom w:val="nil"/>
              <w:right w:val="nil"/>
            </w:tcBorders>
            <w:shd w:val="clear" w:color="000000" w:fill="FFFFFF"/>
            <w:vAlign w:val="center"/>
            <w:hideMark/>
          </w:tcPr>
          <w:p w14:paraId="6B715591" w14:textId="77777777" w:rsidR="00DC2757" w:rsidRPr="00DC2757" w:rsidRDefault="00DC2757" w:rsidP="00DC2757">
            <w:pPr>
              <w:spacing w:after="0" w:line="240" w:lineRule="auto"/>
              <w:jc w:val="center"/>
              <w:rPr>
                <w:ins w:id="7099" w:author="Commodore, Sarah" w:date="2023-03-22T16:23:00Z"/>
                <w:rFonts w:ascii="Arial" w:eastAsia="Times New Roman" w:hAnsi="Arial" w:cs="Arial"/>
                <w:color w:val="000000"/>
                <w:sz w:val="14"/>
                <w:szCs w:val="14"/>
              </w:rPr>
            </w:pPr>
            <w:ins w:id="7100" w:author="Commodore, Sarah" w:date="2023-03-22T16:23:00Z">
              <w:r w:rsidRPr="00DC2757">
                <w:rPr>
                  <w:rFonts w:ascii="Arial" w:eastAsia="Times New Roman" w:hAnsi="Arial" w:cs="Arial"/>
                  <w:color w:val="000000"/>
                  <w:sz w:val="14"/>
                  <w:szCs w:val="14"/>
                </w:rPr>
                <w:t>113,350,088</w:t>
              </w:r>
            </w:ins>
          </w:p>
        </w:tc>
        <w:tc>
          <w:tcPr>
            <w:tcW w:w="809" w:type="dxa"/>
            <w:tcBorders>
              <w:top w:val="nil"/>
              <w:left w:val="nil"/>
              <w:bottom w:val="nil"/>
              <w:right w:val="nil"/>
            </w:tcBorders>
            <w:shd w:val="clear" w:color="000000" w:fill="FFFFFF"/>
            <w:vAlign w:val="center"/>
            <w:hideMark/>
          </w:tcPr>
          <w:p w14:paraId="75EC79A2" w14:textId="77777777" w:rsidR="00DC2757" w:rsidRPr="00DC2757" w:rsidRDefault="00DC2757" w:rsidP="00DC2757">
            <w:pPr>
              <w:spacing w:after="0" w:line="240" w:lineRule="auto"/>
              <w:jc w:val="center"/>
              <w:rPr>
                <w:ins w:id="7101" w:author="Commodore, Sarah" w:date="2023-03-22T16:23:00Z"/>
                <w:rFonts w:ascii="Arial" w:eastAsia="Times New Roman" w:hAnsi="Arial" w:cs="Arial"/>
                <w:color w:val="000000"/>
                <w:sz w:val="14"/>
                <w:szCs w:val="14"/>
              </w:rPr>
            </w:pPr>
            <w:ins w:id="7102" w:author="Commodore, Sarah" w:date="2023-03-22T16:23:00Z">
              <w:r w:rsidRPr="00DC2757">
                <w:rPr>
                  <w:rFonts w:ascii="Arial" w:eastAsia="Times New Roman" w:hAnsi="Arial" w:cs="Arial"/>
                  <w:color w:val="000000"/>
                  <w:sz w:val="14"/>
                  <w:szCs w:val="14"/>
                </w:rPr>
                <w:t>113,350,139</w:t>
              </w:r>
            </w:ins>
          </w:p>
        </w:tc>
        <w:tc>
          <w:tcPr>
            <w:tcW w:w="606" w:type="dxa"/>
            <w:tcBorders>
              <w:top w:val="nil"/>
              <w:left w:val="nil"/>
              <w:bottom w:val="nil"/>
              <w:right w:val="nil"/>
            </w:tcBorders>
            <w:shd w:val="clear" w:color="000000" w:fill="FFFFFF"/>
            <w:vAlign w:val="center"/>
            <w:hideMark/>
          </w:tcPr>
          <w:p w14:paraId="0C0333AA" w14:textId="77777777" w:rsidR="00DC2757" w:rsidRPr="00DC2757" w:rsidRDefault="00DC2757" w:rsidP="00DC2757">
            <w:pPr>
              <w:spacing w:after="0" w:line="240" w:lineRule="auto"/>
              <w:jc w:val="center"/>
              <w:rPr>
                <w:ins w:id="7103" w:author="Commodore, Sarah" w:date="2023-03-22T16:23:00Z"/>
                <w:rFonts w:ascii="Arial" w:eastAsia="Times New Roman" w:hAnsi="Arial" w:cs="Arial"/>
                <w:color w:val="000000"/>
                <w:sz w:val="14"/>
                <w:szCs w:val="14"/>
              </w:rPr>
            </w:pPr>
            <w:ins w:id="7104"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71E1C551" w14:textId="77777777" w:rsidR="00DC2757" w:rsidRPr="00DC2757" w:rsidRDefault="00DC2757" w:rsidP="00DC2757">
            <w:pPr>
              <w:spacing w:after="0" w:line="240" w:lineRule="auto"/>
              <w:jc w:val="center"/>
              <w:rPr>
                <w:ins w:id="7105" w:author="Commodore, Sarah" w:date="2023-03-22T16:23:00Z"/>
                <w:rFonts w:ascii="Arial" w:eastAsia="Times New Roman" w:hAnsi="Arial" w:cs="Arial"/>
                <w:color w:val="000000"/>
                <w:sz w:val="14"/>
                <w:szCs w:val="14"/>
              </w:rPr>
            </w:pPr>
            <w:ins w:id="7106"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7D5B95FB" w14:textId="77777777" w:rsidR="00DC2757" w:rsidRPr="00DC2757" w:rsidRDefault="00DC2757" w:rsidP="00DC2757">
            <w:pPr>
              <w:spacing w:after="0" w:line="240" w:lineRule="auto"/>
              <w:rPr>
                <w:ins w:id="7107" w:author="Commodore, Sarah" w:date="2023-03-22T16:23:00Z"/>
                <w:rFonts w:ascii="Arial" w:eastAsia="Times New Roman" w:hAnsi="Arial" w:cs="Arial"/>
                <w:color w:val="000000"/>
                <w:sz w:val="14"/>
                <w:szCs w:val="14"/>
              </w:rPr>
            </w:pPr>
            <w:ins w:id="7108" w:author="Commodore, Sarah" w:date="2023-03-22T16:23:00Z">
              <w:r w:rsidRPr="00DC2757">
                <w:rPr>
                  <w:rFonts w:ascii="Arial" w:eastAsia="Times New Roman" w:hAnsi="Arial" w:cs="Arial"/>
                  <w:color w:val="000000"/>
                  <w:sz w:val="14"/>
                  <w:szCs w:val="14"/>
                </w:rPr>
                <w:t>cg14743902</w:t>
              </w:r>
            </w:ins>
          </w:p>
        </w:tc>
        <w:tc>
          <w:tcPr>
            <w:tcW w:w="1533" w:type="dxa"/>
            <w:tcBorders>
              <w:top w:val="nil"/>
              <w:left w:val="nil"/>
              <w:bottom w:val="nil"/>
              <w:right w:val="nil"/>
            </w:tcBorders>
            <w:shd w:val="clear" w:color="000000" w:fill="FFFFFF"/>
            <w:vAlign w:val="center"/>
            <w:hideMark/>
          </w:tcPr>
          <w:p w14:paraId="3D95AB34" w14:textId="77777777" w:rsidR="00DC2757" w:rsidRPr="00DC2757" w:rsidRDefault="00DC2757" w:rsidP="00DC2757">
            <w:pPr>
              <w:spacing w:after="0" w:line="240" w:lineRule="auto"/>
              <w:jc w:val="center"/>
              <w:rPr>
                <w:ins w:id="7109" w:author="Commodore, Sarah" w:date="2023-03-22T16:23:00Z"/>
                <w:rFonts w:ascii="Arial" w:eastAsia="Times New Roman" w:hAnsi="Arial" w:cs="Arial"/>
                <w:i/>
                <w:iCs/>
                <w:color w:val="000000"/>
                <w:sz w:val="14"/>
                <w:szCs w:val="14"/>
              </w:rPr>
            </w:pPr>
            <w:ins w:id="7110" w:author="Commodore, Sarah" w:date="2023-03-22T16:23:00Z">
              <w:r w:rsidRPr="00DC2757">
                <w:rPr>
                  <w:rFonts w:ascii="Arial" w:eastAsia="Times New Roman" w:hAnsi="Arial" w:cs="Arial"/>
                  <w:i/>
                  <w:iCs/>
                  <w:color w:val="000000"/>
                  <w:sz w:val="14"/>
                  <w:szCs w:val="14"/>
                </w:rPr>
                <w:t>PPP1R3A</w:t>
              </w:r>
            </w:ins>
          </w:p>
        </w:tc>
        <w:tc>
          <w:tcPr>
            <w:tcW w:w="770" w:type="dxa"/>
            <w:tcBorders>
              <w:top w:val="nil"/>
              <w:left w:val="nil"/>
              <w:bottom w:val="nil"/>
              <w:right w:val="nil"/>
            </w:tcBorders>
            <w:shd w:val="clear" w:color="000000" w:fill="FFFFFF"/>
            <w:vAlign w:val="center"/>
            <w:hideMark/>
          </w:tcPr>
          <w:p w14:paraId="31D5CED2" w14:textId="77777777" w:rsidR="00DC2757" w:rsidRPr="00DC2757" w:rsidRDefault="00DC2757" w:rsidP="00DC2757">
            <w:pPr>
              <w:spacing w:after="0" w:line="240" w:lineRule="auto"/>
              <w:jc w:val="center"/>
              <w:rPr>
                <w:ins w:id="7111" w:author="Commodore, Sarah" w:date="2023-03-22T16:23:00Z"/>
                <w:rFonts w:ascii="Arial" w:eastAsia="Times New Roman" w:hAnsi="Arial" w:cs="Arial"/>
                <w:color w:val="000000"/>
                <w:sz w:val="14"/>
                <w:szCs w:val="14"/>
              </w:rPr>
            </w:pPr>
            <w:ins w:id="7112"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26C1B76" w14:textId="77777777" w:rsidR="00DC2757" w:rsidRPr="00DC2757" w:rsidRDefault="00DC2757" w:rsidP="00DC2757">
            <w:pPr>
              <w:spacing w:after="0" w:line="240" w:lineRule="auto"/>
              <w:jc w:val="center"/>
              <w:rPr>
                <w:ins w:id="7113" w:author="Commodore, Sarah" w:date="2023-03-22T16:23:00Z"/>
                <w:rFonts w:ascii="Arial" w:eastAsia="Times New Roman" w:hAnsi="Arial" w:cs="Arial"/>
                <w:color w:val="000000"/>
                <w:sz w:val="14"/>
                <w:szCs w:val="14"/>
              </w:rPr>
            </w:pPr>
            <w:ins w:id="7114" w:author="Commodore, Sarah" w:date="2023-03-22T16:23:00Z">
              <w:r w:rsidRPr="00DC2757">
                <w:rPr>
                  <w:rFonts w:ascii="Arial" w:eastAsia="Times New Roman" w:hAnsi="Arial" w:cs="Arial"/>
                  <w:color w:val="000000"/>
                  <w:sz w:val="14"/>
                  <w:szCs w:val="14"/>
                </w:rPr>
                <w:t>1</w:t>
              </w:r>
            </w:ins>
          </w:p>
        </w:tc>
      </w:tr>
      <w:tr w:rsidR="00DC2757" w:rsidRPr="00DC2757" w14:paraId="3023A0B8" w14:textId="77777777" w:rsidTr="00DC2757">
        <w:trPr>
          <w:trHeight w:val="180"/>
          <w:ins w:id="7115" w:author="Commodore, Sarah" w:date="2023-03-22T16:23:00Z"/>
        </w:trPr>
        <w:tc>
          <w:tcPr>
            <w:tcW w:w="933" w:type="dxa"/>
            <w:tcBorders>
              <w:top w:val="nil"/>
              <w:left w:val="nil"/>
              <w:bottom w:val="nil"/>
              <w:right w:val="nil"/>
            </w:tcBorders>
            <w:shd w:val="clear" w:color="000000" w:fill="FFFFFF"/>
            <w:vAlign w:val="center"/>
            <w:hideMark/>
          </w:tcPr>
          <w:p w14:paraId="4F838456" w14:textId="77777777" w:rsidR="00DC2757" w:rsidRPr="00DC2757" w:rsidRDefault="00DC2757" w:rsidP="00DC2757">
            <w:pPr>
              <w:spacing w:after="0" w:line="240" w:lineRule="auto"/>
              <w:jc w:val="center"/>
              <w:rPr>
                <w:ins w:id="7116" w:author="Commodore, Sarah" w:date="2023-03-22T16:23:00Z"/>
                <w:rFonts w:ascii="Arial" w:eastAsia="Times New Roman" w:hAnsi="Arial" w:cs="Arial"/>
                <w:color w:val="000000"/>
                <w:sz w:val="14"/>
                <w:szCs w:val="14"/>
              </w:rPr>
            </w:pPr>
            <w:ins w:id="7117" w:author="Commodore, Sarah" w:date="2023-03-22T16:23:00Z">
              <w:r w:rsidRPr="00DC2757">
                <w:rPr>
                  <w:rFonts w:ascii="Arial" w:eastAsia="Times New Roman" w:hAnsi="Arial" w:cs="Arial"/>
                  <w:color w:val="000000"/>
                  <w:sz w:val="14"/>
                  <w:szCs w:val="14"/>
                </w:rPr>
                <w:t>chr13</w:t>
              </w:r>
            </w:ins>
          </w:p>
        </w:tc>
        <w:tc>
          <w:tcPr>
            <w:tcW w:w="809" w:type="dxa"/>
            <w:tcBorders>
              <w:top w:val="nil"/>
              <w:left w:val="nil"/>
              <w:bottom w:val="nil"/>
              <w:right w:val="nil"/>
            </w:tcBorders>
            <w:shd w:val="clear" w:color="000000" w:fill="FFFFFF"/>
            <w:vAlign w:val="center"/>
            <w:hideMark/>
          </w:tcPr>
          <w:p w14:paraId="0378B9DA" w14:textId="77777777" w:rsidR="00DC2757" w:rsidRPr="00DC2757" w:rsidRDefault="00DC2757" w:rsidP="00DC2757">
            <w:pPr>
              <w:spacing w:after="0" w:line="240" w:lineRule="auto"/>
              <w:jc w:val="center"/>
              <w:rPr>
                <w:ins w:id="7118" w:author="Commodore, Sarah" w:date="2023-03-22T16:23:00Z"/>
                <w:rFonts w:ascii="Arial" w:eastAsia="Times New Roman" w:hAnsi="Arial" w:cs="Arial"/>
                <w:color w:val="000000"/>
                <w:sz w:val="14"/>
                <w:szCs w:val="14"/>
              </w:rPr>
            </w:pPr>
            <w:ins w:id="7119" w:author="Commodore, Sarah" w:date="2023-03-22T16:23:00Z">
              <w:r w:rsidRPr="00DC2757">
                <w:rPr>
                  <w:rFonts w:ascii="Arial" w:eastAsia="Times New Roman" w:hAnsi="Arial" w:cs="Arial"/>
                  <w:color w:val="000000"/>
                  <w:sz w:val="14"/>
                  <w:szCs w:val="14"/>
                </w:rPr>
                <w:t>88,328,009</w:t>
              </w:r>
            </w:ins>
          </w:p>
        </w:tc>
        <w:tc>
          <w:tcPr>
            <w:tcW w:w="809" w:type="dxa"/>
            <w:tcBorders>
              <w:top w:val="nil"/>
              <w:left w:val="nil"/>
              <w:bottom w:val="nil"/>
              <w:right w:val="nil"/>
            </w:tcBorders>
            <w:shd w:val="clear" w:color="000000" w:fill="FFFFFF"/>
            <w:vAlign w:val="center"/>
            <w:hideMark/>
          </w:tcPr>
          <w:p w14:paraId="497E952B" w14:textId="77777777" w:rsidR="00DC2757" w:rsidRPr="00DC2757" w:rsidRDefault="00DC2757" w:rsidP="00DC2757">
            <w:pPr>
              <w:spacing w:after="0" w:line="240" w:lineRule="auto"/>
              <w:jc w:val="center"/>
              <w:rPr>
                <w:ins w:id="7120" w:author="Commodore, Sarah" w:date="2023-03-22T16:23:00Z"/>
                <w:rFonts w:ascii="Arial" w:eastAsia="Times New Roman" w:hAnsi="Arial" w:cs="Arial"/>
                <w:color w:val="000000"/>
                <w:sz w:val="14"/>
                <w:szCs w:val="14"/>
              </w:rPr>
            </w:pPr>
            <w:ins w:id="7121" w:author="Commodore, Sarah" w:date="2023-03-22T16:23:00Z">
              <w:r w:rsidRPr="00DC2757">
                <w:rPr>
                  <w:rFonts w:ascii="Arial" w:eastAsia="Times New Roman" w:hAnsi="Arial" w:cs="Arial"/>
                  <w:color w:val="000000"/>
                  <w:sz w:val="14"/>
                  <w:szCs w:val="14"/>
                </w:rPr>
                <w:t>88,328,522</w:t>
              </w:r>
            </w:ins>
          </w:p>
        </w:tc>
        <w:tc>
          <w:tcPr>
            <w:tcW w:w="606" w:type="dxa"/>
            <w:tcBorders>
              <w:top w:val="nil"/>
              <w:left w:val="nil"/>
              <w:bottom w:val="nil"/>
              <w:right w:val="nil"/>
            </w:tcBorders>
            <w:shd w:val="clear" w:color="000000" w:fill="FFFFFF"/>
            <w:vAlign w:val="center"/>
            <w:hideMark/>
          </w:tcPr>
          <w:p w14:paraId="182D7C93" w14:textId="77777777" w:rsidR="00DC2757" w:rsidRPr="00DC2757" w:rsidRDefault="00DC2757" w:rsidP="00DC2757">
            <w:pPr>
              <w:spacing w:after="0" w:line="240" w:lineRule="auto"/>
              <w:jc w:val="center"/>
              <w:rPr>
                <w:ins w:id="7122" w:author="Commodore, Sarah" w:date="2023-03-22T16:23:00Z"/>
                <w:rFonts w:ascii="Arial" w:eastAsia="Times New Roman" w:hAnsi="Arial" w:cs="Arial"/>
                <w:color w:val="000000"/>
                <w:sz w:val="14"/>
                <w:szCs w:val="14"/>
              </w:rPr>
            </w:pPr>
            <w:ins w:id="7123" w:author="Commodore, Sarah" w:date="2023-03-22T16:23:00Z">
              <w:r w:rsidRPr="00DC2757">
                <w:rPr>
                  <w:rFonts w:ascii="Arial" w:eastAsia="Times New Roman" w:hAnsi="Arial" w:cs="Arial"/>
                  <w:color w:val="000000"/>
                  <w:sz w:val="14"/>
                  <w:szCs w:val="14"/>
                </w:rPr>
                <w:t>&lt;0.001</w:t>
              </w:r>
            </w:ins>
          </w:p>
        </w:tc>
        <w:tc>
          <w:tcPr>
            <w:tcW w:w="497" w:type="dxa"/>
            <w:tcBorders>
              <w:top w:val="nil"/>
              <w:left w:val="nil"/>
              <w:bottom w:val="nil"/>
              <w:right w:val="nil"/>
            </w:tcBorders>
            <w:shd w:val="clear" w:color="000000" w:fill="FFFFFF"/>
            <w:vAlign w:val="center"/>
            <w:hideMark/>
          </w:tcPr>
          <w:p w14:paraId="2410C0BC" w14:textId="77777777" w:rsidR="00DC2757" w:rsidRPr="00DC2757" w:rsidRDefault="00DC2757" w:rsidP="00DC2757">
            <w:pPr>
              <w:spacing w:after="0" w:line="240" w:lineRule="auto"/>
              <w:jc w:val="center"/>
              <w:rPr>
                <w:ins w:id="7124" w:author="Commodore, Sarah" w:date="2023-03-22T16:23:00Z"/>
                <w:rFonts w:ascii="Arial" w:eastAsia="Times New Roman" w:hAnsi="Arial" w:cs="Arial"/>
                <w:color w:val="000000"/>
                <w:sz w:val="14"/>
                <w:szCs w:val="14"/>
              </w:rPr>
            </w:pPr>
            <w:ins w:id="7125"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1BEC204" w14:textId="77777777" w:rsidR="00DC2757" w:rsidRPr="00DC2757" w:rsidRDefault="00DC2757" w:rsidP="00DC2757">
            <w:pPr>
              <w:spacing w:after="0" w:line="240" w:lineRule="auto"/>
              <w:rPr>
                <w:ins w:id="7126" w:author="Commodore, Sarah" w:date="2023-03-22T16:23:00Z"/>
                <w:rFonts w:ascii="Arial" w:eastAsia="Times New Roman" w:hAnsi="Arial" w:cs="Arial"/>
                <w:color w:val="000000"/>
                <w:sz w:val="14"/>
                <w:szCs w:val="14"/>
              </w:rPr>
            </w:pPr>
            <w:ins w:id="712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05757365;cg</w:t>
              </w:r>
              <w:proofErr w:type="gramEnd"/>
              <w:r w:rsidRPr="00DC2757">
                <w:rPr>
                  <w:rFonts w:ascii="Arial" w:eastAsia="Times New Roman" w:hAnsi="Arial" w:cs="Arial"/>
                  <w:color w:val="000000"/>
                  <w:sz w:val="14"/>
                  <w:szCs w:val="14"/>
                </w:rPr>
                <w:t>09823859;cg16787483;cg24626752;cg26168643</w:t>
              </w:r>
            </w:ins>
          </w:p>
        </w:tc>
        <w:tc>
          <w:tcPr>
            <w:tcW w:w="1533" w:type="dxa"/>
            <w:tcBorders>
              <w:top w:val="nil"/>
              <w:left w:val="nil"/>
              <w:bottom w:val="nil"/>
              <w:right w:val="nil"/>
            </w:tcBorders>
            <w:shd w:val="clear" w:color="000000" w:fill="FFFFFF"/>
            <w:vAlign w:val="center"/>
            <w:hideMark/>
          </w:tcPr>
          <w:p w14:paraId="7E25E57F" w14:textId="77777777" w:rsidR="00DC2757" w:rsidRPr="00DC2757" w:rsidRDefault="00DC2757" w:rsidP="00DC2757">
            <w:pPr>
              <w:spacing w:after="0" w:line="240" w:lineRule="auto"/>
              <w:jc w:val="center"/>
              <w:rPr>
                <w:ins w:id="7128" w:author="Commodore, Sarah" w:date="2023-03-22T16:23:00Z"/>
                <w:rFonts w:ascii="Arial" w:eastAsia="Times New Roman" w:hAnsi="Arial" w:cs="Arial"/>
                <w:i/>
                <w:iCs/>
                <w:color w:val="000000"/>
                <w:sz w:val="14"/>
                <w:szCs w:val="14"/>
              </w:rPr>
            </w:pPr>
            <w:ins w:id="7129" w:author="Commodore, Sarah" w:date="2023-03-22T16:23:00Z">
              <w:r w:rsidRPr="00DC2757">
                <w:rPr>
                  <w:rFonts w:ascii="Arial" w:eastAsia="Times New Roman" w:hAnsi="Arial" w:cs="Arial"/>
                  <w:i/>
                  <w:iCs/>
                  <w:color w:val="000000"/>
                  <w:sz w:val="14"/>
                  <w:szCs w:val="14"/>
                </w:rPr>
                <w:t>SLITRK5</w:t>
              </w:r>
            </w:ins>
          </w:p>
        </w:tc>
        <w:tc>
          <w:tcPr>
            <w:tcW w:w="770" w:type="dxa"/>
            <w:tcBorders>
              <w:top w:val="nil"/>
              <w:left w:val="nil"/>
              <w:bottom w:val="nil"/>
              <w:right w:val="nil"/>
            </w:tcBorders>
            <w:shd w:val="clear" w:color="000000" w:fill="FFFFFF"/>
            <w:vAlign w:val="center"/>
            <w:hideMark/>
          </w:tcPr>
          <w:p w14:paraId="0EE2355F" w14:textId="77777777" w:rsidR="00DC2757" w:rsidRPr="00DC2757" w:rsidRDefault="00DC2757" w:rsidP="00DC2757">
            <w:pPr>
              <w:spacing w:after="0" w:line="240" w:lineRule="auto"/>
              <w:jc w:val="center"/>
              <w:rPr>
                <w:ins w:id="7130" w:author="Commodore, Sarah" w:date="2023-03-22T16:23:00Z"/>
                <w:rFonts w:ascii="Arial" w:eastAsia="Times New Roman" w:hAnsi="Arial" w:cs="Arial"/>
                <w:color w:val="000000"/>
                <w:sz w:val="14"/>
                <w:szCs w:val="14"/>
              </w:rPr>
            </w:pPr>
            <w:ins w:id="7131"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7263749" w14:textId="77777777" w:rsidR="00DC2757" w:rsidRPr="00DC2757" w:rsidRDefault="00DC2757" w:rsidP="00DC2757">
            <w:pPr>
              <w:spacing w:after="0" w:line="240" w:lineRule="auto"/>
              <w:jc w:val="center"/>
              <w:rPr>
                <w:ins w:id="7132" w:author="Commodore, Sarah" w:date="2023-03-22T16:23:00Z"/>
                <w:rFonts w:ascii="Arial" w:eastAsia="Times New Roman" w:hAnsi="Arial" w:cs="Arial"/>
                <w:color w:val="000000"/>
                <w:sz w:val="14"/>
                <w:szCs w:val="14"/>
              </w:rPr>
            </w:pPr>
            <w:ins w:id="7133" w:author="Commodore, Sarah" w:date="2023-03-22T16:23:00Z">
              <w:r w:rsidRPr="00DC2757">
                <w:rPr>
                  <w:rFonts w:ascii="Arial" w:eastAsia="Times New Roman" w:hAnsi="Arial" w:cs="Arial"/>
                  <w:color w:val="000000"/>
                  <w:sz w:val="14"/>
                  <w:szCs w:val="14"/>
                </w:rPr>
                <w:t>0</w:t>
              </w:r>
            </w:ins>
          </w:p>
        </w:tc>
      </w:tr>
      <w:tr w:rsidR="00DC2757" w:rsidRPr="00DC2757" w14:paraId="1C454DB9" w14:textId="77777777" w:rsidTr="00DC2757">
        <w:trPr>
          <w:trHeight w:val="360"/>
          <w:ins w:id="7134" w:author="Commodore, Sarah" w:date="2023-03-22T16:23:00Z"/>
        </w:trPr>
        <w:tc>
          <w:tcPr>
            <w:tcW w:w="933" w:type="dxa"/>
            <w:tcBorders>
              <w:top w:val="nil"/>
              <w:left w:val="nil"/>
              <w:bottom w:val="nil"/>
              <w:right w:val="nil"/>
            </w:tcBorders>
            <w:shd w:val="clear" w:color="000000" w:fill="FFFFFF"/>
            <w:vAlign w:val="center"/>
            <w:hideMark/>
          </w:tcPr>
          <w:p w14:paraId="61D98B55" w14:textId="77777777" w:rsidR="00DC2757" w:rsidRPr="00DC2757" w:rsidRDefault="00DC2757" w:rsidP="00DC2757">
            <w:pPr>
              <w:spacing w:after="0" w:line="240" w:lineRule="auto"/>
              <w:jc w:val="center"/>
              <w:rPr>
                <w:ins w:id="7135" w:author="Commodore, Sarah" w:date="2023-03-22T16:23:00Z"/>
                <w:rFonts w:ascii="Arial" w:eastAsia="Times New Roman" w:hAnsi="Arial" w:cs="Arial"/>
                <w:color w:val="000000"/>
                <w:sz w:val="14"/>
                <w:szCs w:val="14"/>
              </w:rPr>
            </w:pPr>
            <w:ins w:id="7136"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71C32992" w14:textId="77777777" w:rsidR="00DC2757" w:rsidRPr="00DC2757" w:rsidRDefault="00DC2757" w:rsidP="00DC2757">
            <w:pPr>
              <w:spacing w:after="0" w:line="240" w:lineRule="auto"/>
              <w:jc w:val="center"/>
              <w:rPr>
                <w:ins w:id="7137" w:author="Commodore, Sarah" w:date="2023-03-22T16:23:00Z"/>
                <w:rFonts w:ascii="Arial" w:eastAsia="Times New Roman" w:hAnsi="Arial" w:cs="Arial"/>
                <w:color w:val="000000"/>
                <w:sz w:val="14"/>
                <w:szCs w:val="14"/>
              </w:rPr>
            </w:pPr>
            <w:ins w:id="7138" w:author="Commodore, Sarah" w:date="2023-03-22T16:23:00Z">
              <w:r w:rsidRPr="00DC2757">
                <w:rPr>
                  <w:rFonts w:ascii="Arial" w:eastAsia="Times New Roman" w:hAnsi="Arial" w:cs="Arial"/>
                  <w:color w:val="000000"/>
                  <w:sz w:val="14"/>
                  <w:szCs w:val="14"/>
                </w:rPr>
                <w:t>19,971,709</w:t>
              </w:r>
            </w:ins>
          </w:p>
        </w:tc>
        <w:tc>
          <w:tcPr>
            <w:tcW w:w="809" w:type="dxa"/>
            <w:tcBorders>
              <w:top w:val="nil"/>
              <w:left w:val="nil"/>
              <w:bottom w:val="nil"/>
              <w:right w:val="nil"/>
            </w:tcBorders>
            <w:shd w:val="clear" w:color="000000" w:fill="FFFFFF"/>
            <w:vAlign w:val="center"/>
            <w:hideMark/>
          </w:tcPr>
          <w:p w14:paraId="671EC33E" w14:textId="77777777" w:rsidR="00DC2757" w:rsidRPr="00DC2757" w:rsidRDefault="00DC2757" w:rsidP="00DC2757">
            <w:pPr>
              <w:spacing w:after="0" w:line="240" w:lineRule="auto"/>
              <w:jc w:val="center"/>
              <w:rPr>
                <w:ins w:id="7139" w:author="Commodore, Sarah" w:date="2023-03-22T16:23:00Z"/>
                <w:rFonts w:ascii="Arial" w:eastAsia="Times New Roman" w:hAnsi="Arial" w:cs="Arial"/>
                <w:color w:val="000000"/>
                <w:sz w:val="14"/>
                <w:szCs w:val="14"/>
              </w:rPr>
            </w:pPr>
            <w:ins w:id="7140" w:author="Commodore, Sarah" w:date="2023-03-22T16:23:00Z">
              <w:r w:rsidRPr="00DC2757">
                <w:rPr>
                  <w:rFonts w:ascii="Arial" w:eastAsia="Times New Roman" w:hAnsi="Arial" w:cs="Arial"/>
                  <w:color w:val="000000"/>
                  <w:sz w:val="14"/>
                  <w:szCs w:val="14"/>
                </w:rPr>
                <w:t>19,972,201</w:t>
              </w:r>
            </w:ins>
          </w:p>
        </w:tc>
        <w:tc>
          <w:tcPr>
            <w:tcW w:w="606" w:type="dxa"/>
            <w:tcBorders>
              <w:top w:val="nil"/>
              <w:left w:val="nil"/>
              <w:bottom w:val="nil"/>
              <w:right w:val="nil"/>
            </w:tcBorders>
            <w:shd w:val="clear" w:color="000000" w:fill="FFFFFF"/>
            <w:vAlign w:val="center"/>
            <w:hideMark/>
          </w:tcPr>
          <w:p w14:paraId="22350F72" w14:textId="77777777" w:rsidR="00DC2757" w:rsidRPr="00DC2757" w:rsidRDefault="00DC2757" w:rsidP="00DC2757">
            <w:pPr>
              <w:spacing w:after="0" w:line="240" w:lineRule="auto"/>
              <w:jc w:val="center"/>
              <w:rPr>
                <w:ins w:id="7141" w:author="Commodore, Sarah" w:date="2023-03-22T16:23:00Z"/>
                <w:rFonts w:ascii="Arial" w:eastAsia="Times New Roman" w:hAnsi="Arial" w:cs="Arial"/>
                <w:color w:val="000000"/>
                <w:sz w:val="14"/>
                <w:szCs w:val="14"/>
              </w:rPr>
            </w:pPr>
            <w:ins w:id="7142" w:author="Commodore, Sarah" w:date="2023-03-22T16:23:00Z">
              <w:r w:rsidRPr="00DC2757">
                <w:rPr>
                  <w:rFonts w:ascii="Arial" w:eastAsia="Times New Roman" w:hAnsi="Arial" w:cs="Arial"/>
                  <w:color w:val="000000"/>
                  <w:sz w:val="14"/>
                  <w:szCs w:val="14"/>
                </w:rPr>
                <w:t>0.004</w:t>
              </w:r>
            </w:ins>
          </w:p>
        </w:tc>
        <w:tc>
          <w:tcPr>
            <w:tcW w:w="497" w:type="dxa"/>
            <w:tcBorders>
              <w:top w:val="nil"/>
              <w:left w:val="nil"/>
              <w:bottom w:val="nil"/>
              <w:right w:val="nil"/>
            </w:tcBorders>
            <w:shd w:val="clear" w:color="000000" w:fill="FFFFFF"/>
            <w:vAlign w:val="center"/>
            <w:hideMark/>
          </w:tcPr>
          <w:p w14:paraId="689E4DCC" w14:textId="77777777" w:rsidR="00DC2757" w:rsidRPr="00DC2757" w:rsidRDefault="00DC2757" w:rsidP="00DC2757">
            <w:pPr>
              <w:spacing w:after="0" w:line="240" w:lineRule="auto"/>
              <w:jc w:val="center"/>
              <w:rPr>
                <w:ins w:id="7143" w:author="Commodore, Sarah" w:date="2023-03-22T16:23:00Z"/>
                <w:rFonts w:ascii="Arial" w:eastAsia="Times New Roman" w:hAnsi="Arial" w:cs="Arial"/>
                <w:color w:val="000000"/>
                <w:sz w:val="14"/>
                <w:szCs w:val="14"/>
              </w:rPr>
            </w:pPr>
            <w:ins w:id="7144"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1C1B6C98" w14:textId="77777777" w:rsidR="00DC2757" w:rsidRPr="00DC2757" w:rsidRDefault="00DC2757" w:rsidP="00DC2757">
            <w:pPr>
              <w:spacing w:after="0" w:line="240" w:lineRule="auto"/>
              <w:rPr>
                <w:ins w:id="7145" w:author="Commodore, Sarah" w:date="2023-03-22T16:23:00Z"/>
                <w:rFonts w:ascii="Arial" w:eastAsia="Times New Roman" w:hAnsi="Arial" w:cs="Arial"/>
                <w:color w:val="000000"/>
                <w:sz w:val="14"/>
                <w:szCs w:val="14"/>
              </w:rPr>
            </w:pPr>
            <w:ins w:id="714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03884082;cg</w:t>
              </w:r>
              <w:proofErr w:type="gramEnd"/>
              <w:r w:rsidRPr="00DC2757">
                <w:rPr>
                  <w:rFonts w:ascii="Arial" w:eastAsia="Times New Roman" w:hAnsi="Arial" w:cs="Arial"/>
                  <w:color w:val="000000"/>
                  <w:sz w:val="14"/>
                  <w:szCs w:val="14"/>
                </w:rPr>
                <w:t>10211745;cg15589641;cg18923740;cg19234140</w:t>
              </w:r>
            </w:ins>
          </w:p>
        </w:tc>
        <w:tc>
          <w:tcPr>
            <w:tcW w:w="1533" w:type="dxa"/>
            <w:tcBorders>
              <w:top w:val="nil"/>
              <w:left w:val="nil"/>
              <w:bottom w:val="nil"/>
              <w:right w:val="nil"/>
            </w:tcBorders>
            <w:shd w:val="clear" w:color="000000" w:fill="FFFFFF"/>
            <w:vAlign w:val="center"/>
            <w:hideMark/>
          </w:tcPr>
          <w:p w14:paraId="6321C2C2" w14:textId="77777777" w:rsidR="00DC2757" w:rsidRPr="00DC2757" w:rsidRDefault="00DC2757" w:rsidP="00DC2757">
            <w:pPr>
              <w:spacing w:after="0" w:line="240" w:lineRule="auto"/>
              <w:jc w:val="center"/>
              <w:rPr>
                <w:ins w:id="7147" w:author="Commodore, Sarah" w:date="2023-03-22T16:23:00Z"/>
                <w:rFonts w:ascii="Arial" w:eastAsia="Times New Roman" w:hAnsi="Arial" w:cs="Arial"/>
                <w:i/>
                <w:iCs/>
                <w:color w:val="000000"/>
                <w:sz w:val="14"/>
                <w:szCs w:val="14"/>
              </w:rPr>
            </w:pPr>
            <w:ins w:id="7148" w:author="Commodore, Sarah" w:date="2023-03-22T16:23:00Z">
              <w:r w:rsidRPr="00DC2757">
                <w:rPr>
                  <w:rFonts w:ascii="Arial" w:eastAsia="Times New Roman" w:hAnsi="Arial" w:cs="Arial"/>
                  <w:i/>
                  <w:iCs/>
                  <w:color w:val="000000"/>
                  <w:sz w:val="14"/>
                  <w:szCs w:val="14"/>
                </w:rPr>
                <w:t>NBL</w:t>
              </w:r>
              <w:proofErr w:type="gramStart"/>
              <w:r w:rsidRPr="00DC2757">
                <w:rPr>
                  <w:rFonts w:ascii="Arial" w:eastAsia="Times New Roman" w:hAnsi="Arial" w:cs="Arial"/>
                  <w:i/>
                  <w:iCs/>
                  <w:color w:val="000000"/>
                  <w:sz w:val="14"/>
                  <w:szCs w:val="14"/>
                </w:rPr>
                <w:t>1;MICOS</w:t>
              </w:r>
              <w:proofErr w:type="gramEnd"/>
              <w:r w:rsidRPr="00DC2757">
                <w:rPr>
                  <w:rFonts w:ascii="Arial" w:eastAsia="Times New Roman" w:hAnsi="Arial" w:cs="Arial"/>
                  <w:i/>
                  <w:iCs/>
                  <w:color w:val="000000"/>
                  <w:sz w:val="14"/>
                  <w:szCs w:val="14"/>
                </w:rPr>
                <w:t>10-NBL1</w:t>
              </w:r>
            </w:ins>
          </w:p>
        </w:tc>
        <w:tc>
          <w:tcPr>
            <w:tcW w:w="770" w:type="dxa"/>
            <w:tcBorders>
              <w:top w:val="nil"/>
              <w:left w:val="nil"/>
              <w:bottom w:val="nil"/>
              <w:right w:val="nil"/>
            </w:tcBorders>
            <w:shd w:val="clear" w:color="000000" w:fill="FFFFFF"/>
            <w:vAlign w:val="center"/>
            <w:hideMark/>
          </w:tcPr>
          <w:p w14:paraId="21396784" w14:textId="77777777" w:rsidR="00DC2757" w:rsidRPr="00DC2757" w:rsidRDefault="00DC2757" w:rsidP="00DC2757">
            <w:pPr>
              <w:spacing w:after="0" w:line="240" w:lineRule="auto"/>
              <w:jc w:val="center"/>
              <w:rPr>
                <w:ins w:id="7149" w:author="Commodore, Sarah" w:date="2023-03-22T16:23:00Z"/>
                <w:rFonts w:ascii="Arial" w:eastAsia="Times New Roman" w:hAnsi="Arial" w:cs="Arial"/>
                <w:color w:val="000000"/>
                <w:sz w:val="14"/>
                <w:szCs w:val="14"/>
              </w:rPr>
            </w:pPr>
            <w:ins w:id="7150"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32450108" w14:textId="77777777" w:rsidR="00DC2757" w:rsidRPr="00DC2757" w:rsidRDefault="00DC2757" w:rsidP="00DC2757">
            <w:pPr>
              <w:spacing w:after="0" w:line="240" w:lineRule="auto"/>
              <w:jc w:val="center"/>
              <w:rPr>
                <w:ins w:id="7151" w:author="Commodore, Sarah" w:date="2023-03-22T16:23:00Z"/>
                <w:rFonts w:ascii="Arial" w:eastAsia="Times New Roman" w:hAnsi="Arial" w:cs="Arial"/>
                <w:color w:val="000000"/>
                <w:sz w:val="14"/>
                <w:szCs w:val="14"/>
              </w:rPr>
            </w:pPr>
            <w:ins w:id="7152" w:author="Commodore, Sarah" w:date="2023-03-22T16:23:00Z">
              <w:r w:rsidRPr="00DC2757">
                <w:rPr>
                  <w:rFonts w:ascii="Arial" w:eastAsia="Times New Roman" w:hAnsi="Arial" w:cs="Arial"/>
                  <w:color w:val="000000"/>
                  <w:sz w:val="14"/>
                  <w:szCs w:val="14"/>
                </w:rPr>
                <w:t>0</w:t>
              </w:r>
            </w:ins>
          </w:p>
        </w:tc>
      </w:tr>
      <w:tr w:rsidR="00DC2757" w:rsidRPr="00DC2757" w14:paraId="65DFEEE1" w14:textId="77777777" w:rsidTr="00DC2757">
        <w:trPr>
          <w:trHeight w:val="180"/>
          <w:ins w:id="7153" w:author="Commodore, Sarah" w:date="2023-03-22T16:23:00Z"/>
        </w:trPr>
        <w:tc>
          <w:tcPr>
            <w:tcW w:w="933" w:type="dxa"/>
            <w:tcBorders>
              <w:top w:val="nil"/>
              <w:left w:val="nil"/>
              <w:bottom w:val="nil"/>
              <w:right w:val="nil"/>
            </w:tcBorders>
            <w:shd w:val="clear" w:color="000000" w:fill="FFFFFF"/>
            <w:vAlign w:val="center"/>
            <w:hideMark/>
          </w:tcPr>
          <w:p w14:paraId="29C3866E" w14:textId="77777777" w:rsidR="00DC2757" w:rsidRPr="00DC2757" w:rsidRDefault="00DC2757" w:rsidP="00DC2757">
            <w:pPr>
              <w:spacing w:after="0" w:line="240" w:lineRule="auto"/>
              <w:jc w:val="center"/>
              <w:rPr>
                <w:ins w:id="7154" w:author="Commodore, Sarah" w:date="2023-03-22T16:23:00Z"/>
                <w:rFonts w:ascii="Arial" w:eastAsia="Times New Roman" w:hAnsi="Arial" w:cs="Arial"/>
                <w:color w:val="000000"/>
                <w:sz w:val="14"/>
                <w:szCs w:val="14"/>
              </w:rPr>
            </w:pPr>
            <w:ins w:id="7155"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4D08E3BB" w14:textId="77777777" w:rsidR="00DC2757" w:rsidRPr="00DC2757" w:rsidRDefault="00DC2757" w:rsidP="00DC2757">
            <w:pPr>
              <w:spacing w:after="0" w:line="240" w:lineRule="auto"/>
              <w:jc w:val="center"/>
              <w:rPr>
                <w:ins w:id="7156" w:author="Commodore, Sarah" w:date="2023-03-22T16:23:00Z"/>
                <w:rFonts w:ascii="Arial" w:eastAsia="Times New Roman" w:hAnsi="Arial" w:cs="Arial"/>
                <w:color w:val="000000"/>
                <w:sz w:val="14"/>
                <w:szCs w:val="14"/>
              </w:rPr>
            </w:pPr>
            <w:ins w:id="7157" w:author="Commodore, Sarah" w:date="2023-03-22T16:23:00Z">
              <w:r w:rsidRPr="00DC2757">
                <w:rPr>
                  <w:rFonts w:ascii="Arial" w:eastAsia="Times New Roman" w:hAnsi="Arial" w:cs="Arial"/>
                  <w:color w:val="000000"/>
                  <w:sz w:val="14"/>
                  <w:szCs w:val="14"/>
                </w:rPr>
                <w:t>132,639,764</w:t>
              </w:r>
            </w:ins>
          </w:p>
        </w:tc>
        <w:tc>
          <w:tcPr>
            <w:tcW w:w="809" w:type="dxa"/>
            <w:tcBorders>
              <w:top w:val="nil"/>
              <w:left w:val="nil"/>
              <w:bottom w:val="nil"/>
              <w:right w:val="nil"/>
            </w:tcBorders>
            <w:shd w:val="clear" w:color="000000" w:fill="FFFFFF"/>
            <w:vAlign w:val="center"/>
            <w:hideMark/>
          </w:tcPr>
          <w:p w14:paraId="6915587E" w14:textId="77777777" w:rsidR="00DC2757" w:rsidRPr="00DC2757" w:rsidRDefault="00DC2757" w:rsidP="00DC2757">
            <w:pPr>
              <w:spacing w:after="0" w:line="240" w:lineRule="auto"/>
              <w:jc w:val="center"/>
              <w:rPr>
                <w:ins w:id="7158" w:author="Commodore, Sarah" w:date="2023-03-22T16:23:00Z"/>
                <w:rFonts w:ascii="Arial" w:eastAsia="Times New Roman" w:hAnsi="Arial" w:cs="Arial"/>
                <w:color w:val="000000"/>
                <w:sz w:val="14"/>
                <w:szCs w:val="14"/>
              </w:rPr>
            </w:pPr>
            <w:ins w:id="7159" w:author="Commodore, Sarah" w:date="2023-03-22T16:23:00Z">
              <w:r w:rsidRPr="00DC2757">
                <w:rPr>
                  <w:rFonts w:ascii="Arial" w:eastAsia="Times New Roman" w:hAnsi="Arial" w:cs="Arial"/>
                  <w:color w:val="000000"/>
                  <w:sz w:val="14"/>
                  <w:szCs w:val="14"/>
                </w:rPr>
                <w:t>132,640,226</w:t>
              </w:r>
            </w:ins>
          </w:p>
        </w:tc>
        <w:tc>
          <w:tcPr>
            <w:tcW w:w="606" w:type="dxa"/>
            <w:tcBorders>
              <w:top w:val="nil"/>
              <w:left w:val="nil"/>
              <w:bottom w:val="nil"/>
              <w:right w:val="nil"/>
            </w:tcBorders>
            <w:shd w:val="clear" w:color="000000" w:fill="FFFFFF"/>
            <w:vAlign w:val="center"/>
            <w:hideMark/>
          </w:tcPr>
          <w:p w14:paraId="72F0D8A0" w14:textId="77777777" w:rsidR="00DC2757" w:rsidRPr="00DC2757" w:rsidRDefault="00DC2757" w:rsidP="00DC2757">
            <w:pPr>
              <w:spacing w:after="0" w:line="240" w:lineRule="auto"/>
              <w:jc w:val="center"/>
              <w:rPr>
                <w:ins w:id="7160" w:author="Commodore, Sarah" w:date="2023-03-22T16:23:00Z"/>
                <w:rFonts w:ascii="Arial" w:eastAsia="Times New Roman" w:hAnsi="Arial" w:cs="Arial"/>
                <w:color w:val="000000"/>
                <w:sz w:val="14"/>
                <w:szCs w:val="14"/>
              </w:rPr>
            </w:pPr>
            <w:ins w:id="7161" w:author="Commodore, Sarah" w:date="2023-03-22T16:23:00Z">
              <w:r w:rsidRPr="00DC2757">
                <w:rPr>
                  <w:rFonts w:ascii="Arial" w:eastAsia="Times New Roman" w:hAnsi="Arial" w:cs="Arial"/>
                  <w:color w:val="000000"/>
                  <w:sz w:val="14"/>
                  <w:szCs w:val="14"/>
                </w:rPr>
                <w:t>0.005</w:t>
              </w:r>
            </w:ins>
          </w:p>
        </w:tc>
        <w:tc>
          <w:tcPr>
            <w:tcW w:w="497" w:type="dxa"/>
            <w:tcBorders>
              <w:top w:val="nil"/>
              <w:left w:val="nil"/>
              <w:bottom w:val="nil"/>
              <w:right w:val="nil"/>
            </w:tcBorders>
            <w:shd w:val="clear" w:color="000000" w:fill="FFFFFF"/>
            <w:vAlign w:val="center"/>
            <w:hideMark/>
          </w:tcPr>
          <w:p w14:paraId="1CB35FD3" w14:textId="77777777" w:rsidR="00DC2757" w:rsidRPr="00DC2757" w:rsidRDefault="00DC2757" w:rsidP="00DC2757">
            <w:pPr>
              <w:spacing w:after="0" w:line="240" w:lineRule="auto"/>
              <w:jc w:val="center"/>
              <w:rPr>
                <w:ins w:id="7162" w:author="Commodore, Sarah" w:date="2023-03-22T16:23:00Z"/>
                <w:rFonts w:ascii="Arial" w:eastAsia="Times New Roman" w:hAnsi="Arial" w:cs="Arial"/>
                <w:color w:val="000000"/>
                <w:sz w:val="14"/>
                <w:szCs w:val="14"/>
              </w:rPr>
            </w:pPr>
            <w:ins w:id="7163"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286FD222" w14:textId="77777777" w:rsidR="00DC2757" w:rsidRPr="00DC2757" w:rsidRDefault="00DC2757" w:rsidP="00DC2757">
            <w:pPr>
              <w:spacing w:after="0" w:line="240" w:lineRule="auto"/>
              <w:rPr>
                <w:ins w:id="7164" w:author="Commodore, Sarah" w:date="2023-03-22T16:23:00Z"/>
                <w:rFonts w:ascii="Arial" w:eastAsia="Times New Roman" w:hAnsi="Arial" w:cs="Arial"/>
                <w:color w:val="000000"/>
                <w:sz w:val="14"/>
                <w:szCs w:val="14"/>
              </w:rPr>
            </w:pPr>
            <w:ins w:id="716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09451320;cg</w:t>
              </w:r>
              <w:proofErr w:type="gramEnd"/>
              <w:r w:rsidRPr="00DC2757">
                <w:rPr>
                  <w:rFonts w:ascii="Arial" w:eastAsia="Times New Roman" w:hAnsi="Arial" w:cs="Arial"/>
                  <w:color w:val="000000"/>
                  <w:sz w:val="14"/>
                  <w:szCs w:val="14"/>
                </w:rPr>
                <w:t>09957073;cg15321238</w:t>
              </w:r>
            </w:ins>
          </w:p>
        </w:tc>
        <w:tc>
          <w:tcPr>
            <w:tcW w:w="1533" w:type="dxa"/>
            <w:tcBorders>
              <w:top w:val="nil"/>
              <w:left w:val="nil"/>
              <w:bottom w:val="nil"/>
              <w:right w:val="nil"/>
            </w:tcBorders>
            <w:shd w:val="clear" w:color="000000" w:fill="FFFFFF"/>
            <w:vAlign w:val="center"/>
            <w:hideMark/>
          </w:tcPr>
          <w:p w14:paraId="64DD29D5" w14:textId="77777777" w:rsidR="00DC2757" w:rsidRPr="00DC2757" w:rsidRDefault="00DC2757" w:rsidP="00DC2757">
            <w:pPr>
              <w:spacing w:after="0" w:line="240" w:lineRule="auto"/>
              <w:jc w:val="center"/>
              <w:rPr>
                <w:ins w:id="7166" w:author="Commodore, Sarah" w:date="2023-03-22T16:23:00Z"/>
                <w:rFonts w:ascii="Arial" w:eastAsia="Times New Roman" w:hAnsi="Arial" w:cs="Arial"/>
                <w:i/>
                <w:iCs/>
                <w:color w:val="000000"/>
                <w:sz w:val="14"/>
                <w:szCs w:val="14"/>
              </w:rPr>
            </w:pPr>
            <w:ins w:id="7167" w:author="Commodore, Sarah" w:date="2023-03-22T16:23:00Z">
              <w:r w:rsidRPr="00DC2757">
                <w:rPr>
                  <w:rFonts w:ascii="Arial" w:eastAsia="Times New Roman" w:hAnsi="Arial" w:cs="Arial"/>
                  <w:i/>
                  <w:iCs/>
                  <w:color w:val="000000"/>
                  <w:sz w:val="14"/>
                  <w:szCs w:val="14"/>
                </w:rPr>
                <w:t>NOC4L</w:t>
              </w:r>
            </w:ins>
          </w:p>
        </w:tc>
        <w:tc>
          <w:tcPr>
            <w:tcW w:w="770" w:type="dxa"/>
            <w:tcBorders>
              <w:top w:val="nil"/>
              <w:left w:val="nil"/>
              <w:bottom w:val="nil"/>
              <w:right w:val="nil"/>
            </w:tcBorders>
            <w:shd w:val="clear" w:color="000000" w:fill="FFFFFF"/>
            <w:vAlign w:val="center"/>
            <w:hideMark/>
          </w:tcPr>
          <w:p w14:paraId="139AB529" w14:textId="77777777" w:rsidR="00DC2757" w:rsidRPr="00DC2757" w:rsidRDefault="00DC2757" w:rsidP="00DC2757">
            <w:pPr>
              <w:spacing w:after="0" w:line="240" w:lineRule="auto"/>
              <w:jc w:val="center"/>
              <w:rPr>
                <w:ins w:id="7168" w:author="Commodore, Sarah" w:date="2023-03-22T16:23:00Z"/>
                <w:rFonts w:ascii="Arial" w:eastAsia="Times New Roman" w:hAnsi="Arial" w:cs="Arial"/>
                <w:color w:val="000000"/>
                <w:sz w:val="14"/>
                <w:szCs w:val="14"/>
              </w:rPr>
            </w:pPr>
            <w:ins w:id="7169" w:author="Commodore, Sarah" w:date="2023-03-22T16:23:00Z">
              <w:r w:rsidRPr="00DC2757">
                <w:rPr>
                  <w:rFonts w:ascii="Arial" w:eastAsia="Times New Roman" w:hAnsi="Arial" w:cs="Arial"/>
                  <w:color w:val="000000"/>
                  <w:sz w:val="14"/>
                  <w:szCs w:val="14"/>
                </w:rPr>
                <w:t>1</w:t>
              </w:r>
            </w:ins>
          </w:p>
        </w:tc>
        <w:tc>
          <w:tcPr>
            <w:tcW w:w="770" w:type="dxa"/>
            <w:tcBorders>
              <w:top w:val="nil"/>
              <w:left w:val="nil"/>
              <w:bottom w:val="nil"/>
              <w:right w:val="nil"/>
            </w:tcBorders>
            <w:shd w:val="clear" w:color="000000" w:fill="FFFFFF"/>
            <w:vAlign w:val="center"/>
            <w:hideMark/>
          </w:tcPr>
          <w:p w14:paraId="3124A523" w14:textId="77777777" w:rsidR="00DC2757" w:rsidRPr="00DC2757" w:rsidRDefault="00DC2757" w:rsidP="00DC2757">
            <w:pPr>
              <w:spacing w:after="0" w:line="240" w:lineRule="auto"/>
              <w:jc w:val="center"/>
              <w:rPr>
                <w:ins w:id="7170" w:author="Commodore, Sarah" w:date="2023-03-22T16:23:00Z"/>
                <w:rFonts w:ascii="Arial" w:eastAsia="Times New Roman" w:hAnsi="Arial" w:cs="Arial"/>
                <w:color w:val="000000"/>
                <w:sz w:val="14"/>
                <w:szCs w:val="14"/>
              </w:rPr>
            </w:pPr>
            <w:ins w:id="7171" w:author="Commodore, Sarah" w:date="2023-03-22T16:23:00Z">
              <w:r w:rsidRPr="00DC2757">
                <w:rPr>
                  <w:rFonts w:ascii="Arial" w:eastAsia="Times New Roman" w:hAnsi="Arial" w:cs="Arial"/>
                  <w:color w:val="000000"/>
                  <w:sz w:val="14"/>
                  <w:szCs w:val="14"/>
                </w:rPr>
                <w:t>2</w:t>
              </w:r>
            </w:ins>
          </w:p>
        </w:tc>
      </w:tr>
      <w:tr w:rsidR="00DC2757" w:rsidRPr="00DC2757" w14:paraId="33C7A0D3" w14:textId="77777777" w:rsidTr="00DC2757">
        <w:trPr>
          <w:trHeight w:val="180"/>
          <w:ins w:id="7172" w:author="Commodore, Sarah" w:date="2023-03-22T16:23:00Z"/>
        </w:trPr>
        <w:tc>
          <w:tcPr>
            <w:tcW w:w="933" w:type="dxa"/>
            <w:tcBorders>
              <w:top w:val="nil"/>
              <w:left w:val="nil"/>
              <w:bottom w:val="nil"/>
              <w:right w:val="nil"/>
            </w:tcBorders>
            <w:shd w:val="clear" w:color="000000" w:fill="FFFFFF"/>
            <w:vAlign w:val="center"/>
            <w:hideMark/>
          </w:tcPr>
          <w:p w14:paraId="5ADC0C4C" w14:textId="77777777" w:rsidR="00DC2757" w:rsidRPr="00DC2757" w:rsidRDefault="00DC2757" w:rsidP="00DC2757">
            <w:pPr>
              <w:spacing w:after="0" w:line="240" w:lineRule="auto"/>
              <w:jc w:val="center"/>
              <w:rPr>
                <w:ins w:id="7173" w:author="Commodore, Sarah" w:date="2023-03-22T16:23:00Z"/>
                <w:rFonts w:ascii="Arial" w:eastAsia="Times New Roman" w:hAnsi="Arial" w:cs="Arial"/>
                <w:color w:val="000000"/>
                <w:sz w:val="14"/>
                <w:szCs w:val="14"/>
              </w:rPr>
            </w:pPr>
            <w:ins w:id="7174"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6D0A24A" w14:textId="77777777" w:rsidR="00DC2757" w:rsidRPr="00DC2757" w:rsidRDefault="00DC2757" w:rsidP="00DC2757">
            <w:pPr>
              <w:spacing w:after="0" w:line="240" w:lineRule="auto"/>
              <w:jc w:val="center"/>
              <w:rPr>
                <w:ins w:id="7175" w:author="Commodore, Sarah" w:date="2023-03-22T16:23:00Z"/>
                <w:rFonts w:ascii="Arial" w:eastAsia="Times New Roman" w:hAnsi="Arial" w:cs="Arial"/>
                <w:color w:val="000000"/>
                <w:sz w:val="14"/>
                <w:szCs w:val="14"/>
              </w:rPr>
            </w:pPr>
            <w:ins w:id="7176" w:author="Commodore, Sarah" w:date="2023-03-22T16:23:00Z">
              <w:r w:rsidRPr="00DC2757">
                <w:rPr>
                  <w:rFonts w:ascii="Arial" w:eastAsia="Times New Roman" w:hAnsi="Arial" w:cs="Arial"/>
                  <w:color w:val="000000"/>
                  <w:sz w:val="14"/>
                  <w:szCs w:val="14"/>
                </w:rPr>
                <w:t>101,225,245</w:t>
              </w:r>
            </w:ins>
          </w:p>
        </w:tc>
        <w:tc>
          <w:tcPr>
            <w:tcW w:w="809" w:type="dxa"/>
            <w:tcBorders>
              <w:top w:val="nil"/>
              <w:left w:val="nil"/>
              <w:bottom w:val="nil"/>
              <w:right w:val="nil"/>
            </w:tcBorders>
            <w:shd w:val="clear" w:color="000000" w:fill="FFFFFF"/>
            <w:vAlign w:val="center"/>
            <w:hideMark/>
          </w:tcPr>
          <w:p w14:paraId="4CEED330" w14:textId="77777777" w:rsidR="00DC2757" w:rsidRPr="00DC2757" w:rsidRDefault="00DC2757" w:rsidP="00DC2757">
            <w:pPr>
              <w:spacing w:after="0" w:line="240" w:lineRule="auto"/>
              <w:jc w:val="center"/>
              <w:rPr>
                <w:ins w:id="7177" w:author="Commodore, Sarah" w:date="2023-03-22T16:23:00Z"/>
                <w:rFonts w:ascii="Arial" w:eastAsia="Times New Roman" w:hAnsi="Arial" w:cs="Arial"/>
                <w:color w:val="000000"/>
                <w:sz w:val="14"/>
                <w:szCs w:val="14"/>
              </w:rPr>
            </w:pPr>
            <w:ins w:id="7178" w:author="Commodore, Sarah" w:date="2023-03-22T16:23:00Z">
              <w:r w:rsidRPr="00DC2757">
                <w:rPr>
                  <w:rFonts w:ascii="Arial" w:eastAsia="Times New Roman" w:hAnsi="Arial" w:cs="Arial"/>
                  <w:color w:val="000000"/>
                  <w:sz w:val="14"/>
                  <w:szCs w:val="14"/>
                </w:rPr>
                <w:t>101,225,953</w:t>
              </w:r>
            </w:ins>
          </w:p>
        </w:tc>
        <w:tc>
          <w:tcPr>
            <w:tcW w:w="606" w:type="dxa"/>
            <w:tcBorders>
              <w:top w:val="nil"/>
              <w:left w:val="nil"/>
              <w:bottom w:val="nil"/>
              <w:right w:val="nil"/>
            </w:tcBorders>
            <w:shd w:val="clear" w:color="000000" w:fill="FFFFFF"/>
            <w:vAlign w:val="center"/>
            <w:hideMark/>
          </w:tcPr>
          <w:p w14:paraId="0128BE45" w14:textId="77777777" w:rsidR="00DC2757" w:rsidRPr="00DC2757" w:rsidRDefault="00DC2757" w:rsidP="00DC2757">
            <w:pPr>
              <w:spacing w:after="0" w:line="240" w:lineRule="auto"/>
              <w:jc w:val="center"/>
              <w:rPr>
                <w:ins w:id="7179" w:author="Commodore, Sarah" w:date="2023-03-22T16:23:00Z"/>
                <w:rFonts w:ascii="Arial" w:eastAsia="Times New Roman" w:hAnsi="Arial" w:cs="Arial"/>
                <w:color w:val="000000"/>
                <w:sz w:val="14"/>
                <w:szCs w:val="14"/>
              </w:rPr>
            </w:pPr>
            <w:ins w:id="7180" w:author="Commodore, Sarah" w:date="2023-03-22T16:23:00Z">
              <w:r w:rsidRPr="00DC2757">
                <w:rPr>
                  <w:rFonts w:ascii="Arial" w:eastAsia="Times New Roman" w:hAnsi="Arial" w:cs="Arial"/>
                  <w:color w:val="000000"/>
                  <w:sz w:val="14"/>
                  <w:szCs w:val="14"/>
                </w:rPr>
                <w:t>0.006</w:t>
              </w:r>
            </w:ins>
          </w:p>
        </w:tc>
        <w:tc>
          <w:tcPr>
            <w:tcW w:w="497" w:type="dxa"/>
            <w:tcBorders>
              <w:top w:val="nil"/>
              <w:left w:val="nil"/>
              <w:bottom w:val="nil"/>
              <w:right w:val="nil"/>
            </w:tcBorders>
            <w:shd w:val="clear" w:color="000000" w:fill="FFFFFF"/>
            <w:vAlign w:val="center"/>
            <w:hideMark/>
          </w:tcPr>
          <w:p w14:paraId="13180AC7" w14:textId="77777777" w:rsidR="00DC2757" w:rsidRPr="00DC2757" w:rsidRDefault="00DC2757" w:rsidP="00DC2757">
            <w:pPr>
              <w:spacing w:after="0" w:line="240" w:lineRule="auto"/>
              <w:jc w:val="center"/>
              <w:rPr>
                <w:ins w:id="7181" w:author="Commodore, Sarah" w:date="2023-03-22T16:23:00Z"/>
                <w:rFonts w:ascii="Arial" w:eastAsia="Times New Roman" w:hAnsi="Arial" w:cs="Arial"/>
                <w:color w:val="000000"/>
                <w:sz w:val="14"/>
                <w:szCs w:val="14"/>
              </w:rPr>
            </w:pPr>
            <w:ins w:id="7182"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1C622021" w14:textId="77777777" w:rsidR="00DC2757" w:rsidRPr="00DC2757" w:rsidRDefault="00DC2757" w:rsidP="00DC2757">
            <w:pPr>
              <w:spacing w:after="0" w:line="240" w:lineRule="auto"/>
              <w:rPr>
                <w:ins w:id="7183" w:author="Commodore, Sarah" w:date="2023-03-22T16:23:00Z"/>
                <w:rFonts w:ascii="Arial" w:eastAsia="Times New Roman" w:hAnsi="Arial" w:cs="Arial"/>
                <w:color w:val="000000"/>
                <w:sz w:val="14"/>
                <w:szCs w:val="14"/>
              </w:rPr>
            </w:pPr>
            <w:ins w:id="718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05800758;cg</w:t>
              </w:r>
              <w:proofErr w:type="gramEnd"/>
              <w:r w:rsidRPr="00DC2757">
                <w:rPr>
                  <w:rFonts w:ascii="Arial" w:eastAsia="Times New Roman" w:hAnsi="Arial" w:cs="Arial"/>
                  <w:color w:val="000000"/>
                  <w:sz w:val="14"/>
                  <w:szCs w:val="14"/>
                </w:rPr>
                <w:t>06790425;cg11067736;cg13687825;cg17103929;cg20270320</w:t>
              </w:r>
            </w:ins>
          </w:p>
        </w:tc>
        <w:tc>
          <w:tcPr>
            <w:tcW w:w="1533" w:type="dxa"/>
            <w:tcBorders>
              <w:top w:val="nil"/>
              <w:left w:val="nil"/>
              <w:bottom w:val="nil"/>
              <w:right w:val="nil"/>
            </w:tcBorders>
            <w:shd w:val="clear" w:color="000000" w:fill="FFFFFF"/>
            <w:vAlign w:val="center"/>
            <w:hideMark/>
          </w:tcPr>
          <w:p w14:paraId="7B775AED" w14:textId="77777777" w:rsidR="00DC2757" w:rsidRPr="00DC2757" w:rsidRDefault="00DC2757" w:rsidP="00DC2757">
            <w:pPr>
              <w:spacing w:after="0" w:line="240" w:lineRule="auto"/>
              <w:jc w:val="center"/>
              <w:rPr>
                <w:ins w:id="7185" w:author="Commodore, Sarah" w:date="2023-03-22T16:23:00Z"/>
                <w:rFonts w:ascii="Arial" w:eastAsia="Times New Roman" w:hAnsi="Arial" w:cs="Arial"/>
                <w:i/>
                <w:iCs/>
                <w:color w:val="000000"/>
                <w:sz w:val="14"/>
                <w:szCs w:val="14"/>
              </w:rPr>
            </w:pPr>
            <w:ins w:id="7186" w:author="Commodore, Sarah" w:date="2023-03-22T16:23:00Z">
              <w:r w:rsidRPr="00DC2757">
                <w:rPr>
                  <w:rFonts w:ascii="Arial" w:eastAsia="Times New Roman" w:hAnsi="Arial" w:cs="Arial"/>
                  <w:i/>
                  <w:iCs/>
                  <w:color w:val="000000"/>
                  <w:sz w:val="14"/>
                  <w:szCs w:val="14"/>
                </w:rPr>
                <w:t>SPAG1</w:t>
              </w:r>
            </w:ins>
          </w:p>
        </w:tc>
        <w:tc>
          <w:tcPr>
            <w:tcW w:w="770" w:type="dxa"/>
            <w:tcBorders>
              <w:top w:val="nil"/>
              <w:left w:val="nil"/>
              <w:bottom w:val="nil"/>
              <w:right w:val="nil"/>
            </w:tcBorders>
            <w:shd w:val="clear" w:color="000000" w:fill="FFFFFF"/>
            <w:vAlign w:val="center"/>
            <w:hideMark/>
          </w:tcPr>
          <w:p w14:paraId="2CE842DA" w14:textId="77777777" w:rsidR="00DC2757" w:rsidRPr="00DC2757" w:rsidRDefault="00DC2757" w:rsidP="00DC2757">
            <w:pPr>
              <w:spacing w:after="0" w:line="240" w:lineRule="auto"/>
              <w:jc w:val="center"/>
              <w:rPr>
                <w:ins w:id="7187" w:author="Commodore, Sarah" w:date="2023-03-22T16:23:00Z"/>
                <w:rFonts w:ascii="Arial" w:eastAsia="Times New Roman" w:hAnsi="Arial" w:cs="Arial"/>
                <w:color w:val="000000"/>
                <w:sz w:val="14"/>
                <w:szCs w:val="14"/>
              </w:rPr>
            </w:pPr>
            <w:ins w:id="718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5597418" w14:textId="77777777" w:rsidR="00DC2757" w:rsidRPr="00DC2757" w:rsidRDefault="00DC2757" w:rsidP="00DC2757">
            <w:pPr>
              <w:spacing w:after="0" w:line="240" w:lineRule="auto"/>
              <w:jc w:val="center"/>
              <w:rPr>
                <w:ins w:id="7189" w:author="Commodore, Sarah" w:date="2023-03-22T16:23:00Z"/>
                <w:rFonts w:ascii="Arial" w:eastAsia="Times New Roman" w:hAnsi="Arial" w:cs="Arial"/>
                <w:color w:val="000000"/>
                <w:sz w:val="14"/>
                <w:szCs w:val="14"/>
              </w:rPr>
            </w:pPr>
            <w:ins w:id="7190" w:author="Commodore, Sarah" w:date="2023-03-22T16:23:00Z">
              <w:r w:rsidRPr="00DC2757">
                <w:rPr>
                  <w:rFonts w:ascii="Arial" w:eastAsia="Times New Roman" w:hAnsi="Arial" w:cs="Arial"/>
                  <w:color w:val="000000"/>
                  <w:sz w:val="14"/>
                  <w:szCs w:val="14"/>
                </w:rPr>
                <w:t>6</w:t>
              </w:r>
            </w:ins>
          </w:p>
        </w:tc>
      </w:tr>
      <w:tr w:rsidR="00DC2757" w:rsidRPr="00DC2757" w14:paraId="20E12A7D" w14:textId="77777777" w:rsidTr="00DC2757">
        <w:trPr>
          <w:trHeight w:val="180"/>
          <w:ins w:id="7191" w:author="Commodore, Sarah" w:date="2023-03-22T16:23:00Z"/>
        </w:trPr>
        <w:tc>
          <w:tcPr>
            <w:tcW w:w="933" w:type="dxa"/>
            <w:tcBorders>
              <w:top w:val="nil"/>
              <w:left w:val="nil"/>
              <w:bottom w:val="nil"/>
              <w:right w:val="nil"/>
            </w:tcBorders>
            <w:shd w:val="clear" w:color="000000" w:fill="FFFFFF"/>
            <w:vAlign w:val="center"/>
            <w:hideMark/>
          </w:tcPr>
          <w:p w14:paraId="0C718BE8" w14:textId="77777777" w:rsidR="00DC2757" w:rsidRPr="00DC2757" w:rsidRDefault="00DC2757" w:rsidP="00DC2757">
            <w:pPr>
              <w:spacing w:after="0" w:line="240" w:lineRule="auto"/>
              <w:jc w:val="center"/>
              <w:rPr>
                <w:ins w:id="7192" w:author="Commodore, Sarah" w:date="2023-03-22T16:23:00Z"/>
                <w:rFonts w:ascii="Arial" w:eastAsia="Times New Roman" w:hAnsi="Arial" w:cs="Arial"/>
                <w:color w:val="000000"/>
                <w:sz w:val="14"/>
                <w:szCs w:val="14"/>
              </w:rPr>
            </w:pPr>
            <w:ins w:id="7193" w:author="Commodore, Sarah" w:date="2023-03-22T16:23:00Z">
              <w:r w:rsidRPr="00DC2757">
                <w:rPr>
                  <w:rFonts w:ascii="Arial" w:eastAsia="Times New Roman" w:hAnsi="Arial" w:cs="Arial"/>
                  <w:color w:val="000000"/>
                  <w:sz w:val="14"/>
                  <w:szCs w:val="14"/>
                </w:rPr>
                <w:t>chr2</w:t>
              </w:r>
            </w:ins>
          </w:p>
        </w:tc>
        <w:tc>
          <w:tcPr>
            <w:tcW w:w="809" w:type="dxa"/>
            <w:tcBorders>
              <w:top w:val="nil"/>
              <w:left w:val="nil"/>
              <w:bottom w:val="nil"/>
              <w:right w:val="nil"/>
            </w:tcBorders>
            <w:shd w:val="clear" w:color="000000" w:fill="FFFFFF"/>
            <w:vAlign w:val="center"/>
            <w:hideMark/>
          </w:tcPr>
          <w:p w14:paraId="7B11012B" w14:textId="77777777" w:rsidR="00DC2757" w:rsidRPr="00DC2757" w:rsidRDefault="00DC2757" w:rsidP="00DC2757">
            <w:pPr>
              <w:spacing w:after="0" w:line="240" w:lineRule="auto"/>
              <w:jc w:val="center"/>
              <w:rPr>
                <w:ins w:id="7194" w:author="Commodore, Sarah" w:date="2023-03-22T16:23:00Z"/>
                <w:rFonts w:ascii="Arial" w:eastAsia="Times New Roman" w:hAnsi="Arial" w:cs="Arial"/>
                <w:color w:val="000000"/>
                <w:sz w:val="14"/>
                <w:szCs w:val="14"/>
              </w:rPr>
            </w:pPr>
            <w:ins w:id="7195" w:author="Commodore, Sarah" w:date="2023-03-22T16:23:00Z">
              <w:r w:rsidRPr="00DC2757">
                <w:rPr>
                  <w:rFonts w:ascii="Arial" w:eastAsia="Times New Roman" w:hAnsi="Arial" w:cs="Arial"/>
                  <w:color w:val="000000"/>
                  <w:sz w:val="14"/>
                  <w:szCs w:val="14"/>
                </w:rPr>
                <w:t>240,270,992</w:t>
              </w:r>
            </w:ins>
          </w:p>
        </w:tc>
        <w:tc>
          <w:tcPr>
            <w:tcW w:w="809" w:type="dxa"/>
            <w:tcBorders>
              <w:top w:val="nil"/>
              <w:left w:val="nil"/>
              <w:bottom w:val="nil"/>
              <w:right w:val="nil"/>
            </w:tcBorders>
            <w:shd w:val="clear" w:color="000000" w:fill="FFFFFF"/>
            <w:vAlign w:val="center"/>
            <w:hideMark/>
          </w:tcPr>
          <w:p w14:paraId="5666D02C" w14:textId="77777777" w:rsidR="00DC2757" w:rsidRPr="00DC2757" w:rsidRDefault="00DC2757" w:rsidP="00DC2757">
            <w:pPr>
              <w:spacing w:after="0" w:line="240" w:lineRule="auto"/>
              <w:jc w:val="center"/>
              <w:rPr>
                <w:ins w:id="7196" w:author="Commodore, Sarah" w:date="2023-03-22T16:23:00Z"/>
                <w:rFonts w:ascii="Arial" w:eastAsia="Times New Roman" w:hAnsi="Arial" w:cs="Arial"/>
                <w:color w:val="000000"/>
                <w:sz w:val="14"/>
                <w:szCs w:val="14"/>
              </w:rPr>
            </w:pPr>
            <w:ins w:id="7197" w:author="Commodore, Sarah" w:date="2023-03-22T16:23:00Z">
              <w:r w:rsidRPr="00DC2757">
                <w:rPr>
                  <w:rFonts w:ascii="Arial" w:eastAsia="Times New Roman" w:hAnsi="Arial" w:cs="Arial"/>
                  <w:color w:val="000000"/>
                  <w:sz w:val="14"/>
                  <w:szCs w:val="14"/>
                </w:rPr>
                <w:t>240,271,327</w:t>
              </w:r>
            </w:ins>
          </w:p>
        </w:tc>
        <w:tc>
          <w:tcPr>
            <w:tcW w:w="606" w:type="dxa"/>
            <w:tcBorders>
              <w:top w:val="nil"/>
              <w:left w:val="nil"/>
              <w:bottom w:val="nil"/>
              <w:right w:val="nil"/>
            </w:tcBorders>
            <w:shd w:val="clear" w:color="000000" w:fill="FFFFFF"/>
            <w:vAlign w:val="center"/>
            <w:hideMark/>
          </w:tcPr>
          <w:p w14:paraId="414D0412" w14:textId="77777777" w:rsidR="00DC2757" w:rsidRPr="00DC2757" w:rsidRDefault="00DC2757" w:rsidP="00DC2757">
            <w:pPr>
              <w:spacing w:after="0" w:line="240" w:lineRule="auto"/>
              <w:jc w:val="center"/>
              <w:rPr>
                <w:ins w:id="7198" w:author="Commodore, Sarah" w:date="2023-03-22T16:23:00Z"/>
                <w:rFonts w:ascii="Arial" w:eastAsia="Times New Roman" w:hAnsi="Arial" w:cs="Arial"/>
                <w:color w:val="000000"/>
                <w:sz w:val="14"/>
                <w:szCs w:val="14"/>
              </w:rPr>
            </w:pPr>
            <w:ins w:id="7199" w:author="Commodore, Sarah" w:date="2023-03-22T16:23:00Z">
              <w:r w:rsidRPr="00DC2757">
                <w:rPr>
                  <w:rFonts w:ascii="Arial" w:eastAsia="Times New Roman" w:hAnsi="Arial" w:cs="Arial"/>
                  <w:color w:val="000000"/>
                  <w:sz w:val="14"/>
                  <w:szCs w:val="14"/>
                </w:rPr>
                <w:t>0.007</w:t>
              </w:r>
            </w:ins>
          </w:p>
        </w:tc>
        <w:tc>
          <w:tcPr>
            <w:tcW w:w="497" w:type="dxa"/>
            <w:tcBorders>
              <w:top w:val="nil"/>
              <w:left w:val="nil"/>
              <w:bottom w:val="nil"/>
              <w:right w:val="nil"/>
            </w:tcBorders>
            <w:shd w:val="clear" w:color="000000" w:fill="FFFFFF"/>
            <w:vAlign w:val="center"/>
            <w:hideMark/>
          </w:tcPr>
          <w:p w14:paraId="42A20972" w14:textId="77777777" w:rsidR="00DC2757" w:rsidRPr="00DC2757" w:rsidRDefault="00DC2757" w:rsidP="00DC2757">
            <w:pPr>
              <w:spacing w:after="0" w:line="240" w:lineRule="auto"/>
              <w:jc w:val="center"/>
              <w:rPr>
                <w:ins w:id="7200" w:author="Commodore, Sarah" w:date="2023-03-22T16:23:00Z"/>
                <w:rFonts w:ascii="Arial" w:eastAsia="Times New Roman" w:hAnsi="Arial" w:cs="Arial"/>
                <w:color w:val="000000"/>
                <w:sz w:val="14"/>
                <w:szCs w:val="14"/>
              </w:rPr>
            </w:pPr>
            <w:ins w:id="7201"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5D512B43" w14:textId="77777777" w:rsidR="00DC2757" w:rsidRPr="00DC2757" w:rsidRDefault="00DC2757" w:rsidP="00DC2757">
            <w:pPr>
              <w:spacing w:after="0" w:line="240" w:lineRule="auto"/>
              <w:rPr>
                <w:ins w:id="7202" w:author="Commodore, Sarah" w:date="2023-03-22T16:23:00Z"/>
                <w:rFonts w:ascii="Arial" w:eastAsia="Times New Roman" w:hAnsi="Arial" w:cs="Arial"/>
                <w:color w:val="000000"/>
                <w:sz w:val="14"/>
                <w:szCs w:val="14"/>
              </w:rPr>
            </w:pPr>
            <w:ins w:id="720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03585122;cg</w:t>
              </w:r>
              <w:proofErr w:type="gramEnd"/>
              <w:r w:rsidRPr="00DC2757">
                <w:rPr>
                  <w:rFonts w:ascii="Arial" w:eastAsia="Times New Roman" w:hAnsi="Arial" w:cs="Arial"/>
                  <w:color w:val="000000"/>
                  <w:sz w:val="14"/>
                  <w:szCs w:val="14"/>
                </w:rPr>
                <w:t>16299358;cg18803701;cg19770748;cg22009751</w:t>
              </w:r>
            </w:ins>
          </w:p>
        </w:tc>
        <w:tc>
          <w:tcPr>
            <w:tcW w:w="1533" w:type="dxa"/>
            <w:tcBorders>
              <w:top w:val="nil"/>
              <w:left w:val="nil"/>
              <w:bottom w:val="nil"/>
              <w:right w:val="nil"/>
            </w:tcBorders>
            <w:shd w:val="clear" w:color="000000" w:fill="FFFFFF"/>
            <w:vAlign w:val="center"/>
            <w:hideMark/>
          </w:tcPr>
          <w:p w14:paraId="0DF582CF" w14:textId="77777777" w:rsidR="00DC2757" w:rsidRPr="00DC2757" w:rsidRDefault="00DC2757" w:rsidP="00DC2757">
            <w:pPr>
              <w:spacing w:after="0" w:line="240" w:lineRule="auto"/>
              <w:jc w:val="center"/>
              <w:rPr>
                <w:ins w:id="7204" w:author="Commodore, Sarah" w:date="2023-03-22T16:23:00Z"/>
                <w:rFonts w:ascii="Arial" w:eastAsia="Times New Roman" w:hAnsi="Arial" w:cs="Arial"/>
                <w:i/>
                <w:iCs/>
                <w:color w:val="000000"/>
                <w:sz w:val="14"/>
                <w:szCs w:val="14"/>
              </w:rPr>
            </w:pPr>
            <w:ins w:id="7205" w:author="Commodore, Sarah" w:date="2023-03-22T16:23:00Z">
              <w:r w:rsidRPr="00DC2757">
                <w:rPr>
                  <w:rFonts w:ascii="Arial" w:eastAsia="Times New Roman" w:hAnsi="Arial" w:cs="Arial"/>
                  <w:i/>
                  <w:iCs/>
                  <w:color w:val="000000"/>
                  <w:sz w:val="14"/>
                  <w:szCs w:val="14"/>
                </w:rPr>
                <w:t>HDAC4</w:t>
              </w:r>
            </w:ins>
          </w:p>
        </w:tc>
        <w:tc>
          <w:tcPr>
            <w:tcW w:w="770" w:type="dxa"/>
            <w:tcBorders>
              <w:top w:val="nil"/>
              <w:left w:val="nil"/>
              <w:bottom w:val="nil"/>
              <w:right w:val="nil"/>
            </w:tcBorders>
            <w:shd w:val="clear" w:color="000000" w:fill="FFFFFF"/>
            <w:vAlign w:val="center"/>
            <w:hideMark/>
          </w:tcPr>
          <w:p w14:paraId="1EA7EE08" w14:textId="77777777" w:rsidR="00DC2757" w:rsidRPr="00DC2757" w:rsidRDefault="00DC2757" w:rsidP="00DC2757">
            <w:pPr>
              <w:spacing w:after="0" w:line="240" w:lineRule="auto"/>
              <w:jc w:val="center"/>
              <w:rPr>
                <w:ins w:id="7206" w:author="Commodore, Sarah" w:date="2023-03-22T16:23:00Z"/>
                <w:rFonts w:ascii="Arial" w:eastAsia="Times New Roman" w:hAnsi="Arial" w:cs="Arial"/>
                <w:color w:val="000000"/>
                <w:sz w:val="14"/>
                <w:szCs w:val="14"/>
              </w:rPr>
            </w:pPr>
            <w:ins w:id="7207"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B63708A" w14:textId="77777777" w:rsidR="00DC2757" w:rsidRPr="00DC2757" w:rsidRDefault="00DC2757" w:rsidP="00DC2757">
            <w:pPr>
              <w:spacing w:after="0" w:line="240" w:lineRule="auto"/>
              <w:jc w:val="center"/>
              <w:rPr>
                <w:ins w:id="7208" w:author="Commodore, Sarah" w:date="2023-03-22T16:23:00Z"/>
                <w:rFonts w:ascii="Arial" w:eastAsia="Times New Roman" w:hAnsi="Arial" w:cs="Arial"/>
                <w:color w:val="000000"/>
                <w:sz w:val="14"/>
                <w:szCs w:val="14"/>
              </w:rPr>
            </w:pPr>
            <w:ins w:id="7209" w:author="Commodore, Sarah" w:date="2023-03-22T16:23:00Z">
              <w:r w:rsidRPr="00DC2757">
                <w:rPr>
                  <w:rFonts w:ascii="Arial" w:eastAsia="Times New Roman" w:hAnsi="Arial" w:cs="Arial"/>
                  <w:color w:val="000000"/>
                  <w:sz w:val="14"/>
                  <w:szCs w:val="14"/>
                </w:rPr>
                <w:t>0</w:t>
              </w:r>
            </w:ins>
          </w:p>
        </w:tc>
      </w:tr>
      <w:tr w:rsidR="00DC2757" w:rsidRPr="00DC2757" w14:paraId="3892D260" w14:textId="77777777" w:rsidTr="00DC2757">
        <w:trPr>
          <w:trHeight w:val="180"/>
          <w:ins w:id="7210" w:author="Commodore, Sarah" w:date="2023-03-22T16:23:00Z"/>
        </w:trPr>
        <w:tc>
          <w:tcPr>
            <w:tcW w:w="933" w:type="dxa"/>
            <w:tcBorders>
              <w:top w:val="nil"/>
              <w:left w:val="nil"/>
              <w:bottom w:val="nil"/>
              <w:right w:val="nil"/>
            </w:tcBorders>
            <w:shd w:val="clear" w:color="000000" w:fill="FFFFFF"/>
            <w:vAlign w:val="center"/>
            <w:hideMark/>
          </w:tcPr>
          <w:p w14:paraId="7927B468" w14:textId="77777777" w:rsidR="00DC2757" w:rsidRPr="00DC2757" w:rsidRDefault="00DC2757" w:rsidP="00DC2757">
            <w:pPr>
              <w:spacing w:after="0" w:line="240" w:lineRule="auto"/>
              <w:jc w:val="center"/>
              <w:rPr>
                <w:ins w:id="7211" w:author="Commodore, Sarah" w:date="2023-03-22T16:23:00Z"/>
                <w:rFonts w:ascii="Arial" w:eastAsia="Times New Roman" w:hAnsi="Arial" w:cs="Arial"/>
                <w:color w:val="000000"/>
                <w:sz w:val="14"/>
                <w:szCs w:val="14"/>
              </w:rPr>
            </w:pPr>
            <w:ins w:id="7212" w:author="Commodore, Sarah" w:date="2023-03-22T16:23:00Z">
              <w:r w:rsidRPr="00DC2757">
                <w:rPr>
                  <w:rFonts w:ascii="Arial" w:eastAsia="Times New Roman" w:hAnsi="Arial" w:cs="Arial"/>
                  <w:color w:val="000000"/>
                  <w:sz w:val="14"/>
                  <w:szCs w:val="14"/>
                </w:rPr>
                <w:t>chr18</w:t>
              </w:r>
            </w:ins>
          </w:p>
        </w:tc>
        <w:tc>
          <w:tcPr>
            <w:tcW w:w="809" w:type="dxa"/>
            <w:tcBorders>
              <w:top w:val="nil"/>
              <w:left w:val="nil"/>
              <w:bottom w:val="nil"/>
              <w:right w:val="nil"/>
            </w:tcBorders>
            <w:shd w:val="clear" w:color="000000" w:fill="FFFFFF"/>
            <w:vAlign w:val="center"/>
            <w:hideMark/>
          </w:tcPr>
          <w:p w14:paraId="0340E010" w14:textId="77777777" w:rsidR="00DC2757" w:rsidRPr="00DC2757" w:rsidRDefault="00DC2757" w:rsidP="00DC2757">
            <w:pPr>
              <w:spacing w:after="0" w:line="240" w:lineRule="auto"/>
              <w:jc w:val="center"/>
              <w:rPr>
                <w:ins w:id="7213" w:author="Commodore, Sarah" w:date="2023-03-22T16:23:00Z"/>
                <w:rFonts w:ascii="Arial" w:eastAsia="Times New Roman" w:hAnsi="Arial" w:cs="Arial"/>
                <w:color w:val="000000"/>
                <w:sz w:val="14"/>
                <w:szCs w:val="14"/>
              </w:rPr>
            </w:pPr>
            <w:ins w:id="7214" w:author="Commodore, Sarah" w:date="2023-03-22T16:23:00Z">
              <w:r w:rsidRPr="00DC2757">
                <w:rPr>
                  <w:rFonts w:ascii="Arial" w:eastAsia="Times New Roman" w:hAnsi="Arial" w:cs="Arial"/>
                  <w:color w:val="000000"/>
                  <w:sz w:val="14"/>
                  <w:szCs w:val="14"/>
                </w:rPr>
                <w:t>14,748,040</w:t>
              </w:r>
            </w:ins>
          </w:p>
        </w:tc>
        <w:tc>
          <w:tcPr>
            <w:tcW w:w="809" w:type="dxa"/>
            <w:tcBorders>
              <w:top w:val="nil"/>
              <w:left w:val="nil"/>
              <w:bottom w:val="nil"/>
              <w:right w:val="nil"/>
            </w:tcBorders>
            <w:shd w:val="clear" w:color="000000" w:fill="FFFFFF"/>
            <w:vAlign w:val="center"/>
            <w:hideMark/>
          </w:tcPr>
          <w:p w14:paraId="6AE0770A" w14:textId="77777777" w:rsidR="00DC2757" w:rsidRPr="00DC2757" w:rsidRDefault="00DC2757" w:rsidP="00DC2757">
            <w:pPr>
              <w:spacing w:after="0" w:line="240" w:lineRule="auto"/>
              <w:jc w:val="center"/>
              <w:rPr>
                <w:ins w:id="7215" w:author="Commodore, Sarah" w:date="2023-03-22T16:23:00Z"/>
                <w:rFonts w:ascii="Arial" w:eastAsia="Times New Roman" w:hAnsi="Arial" w:cs="Arial"/>
                <w:color w:val="000000"/>
                <w:sz w:val="14"/>
                <w:szCs w:val="14"/>
              </w:rPr>
            </w:pPr>
            <w:ins w:id="7216" w:author="Commodore, Sarah" w:date="2023-03-22T16:23:00Z">
              <w:r w:rsidRPr="00DC2757">
                <w:rPr>
                  <w:rFonts w:ascii="Arial" w:eastAsia="Times New Roman" w:hAnsi="Arial" w:cs="Arial"/>
                  <w:color w:val="000000"/>
                  <w:sz w:val="14"/>
                  <w:szCs w:val="14"/>
                </w:rPr>
                <w:t>14,748,349</w:t>
              </w:r>
            </w:ins>
          </w:p>
        </w:tc>
        <w:tc>
          <w:tcPr>
            <w:tcW w:w="606" w:type="dxa"/>
            <w:tcBorders>
              <w:top w:val="nil"/>
              <w:left w:val="nil"/>
              <w:bottom w:val="nil"/>
              <w:right w:val="nil"/>
            </w:tcBorders>
            <w:shd w:val="clear" w:color="000000" w:fill="FFFFFF"/>
            <w:vAlign w:val="center"/>
            <w:hideMark/>
          </w:tcPr>
          <w:p w14:paraId="4043A170" w14:textId="77777777" w:rsidR="00DC2757" w:rsidRPr="00DC2757" w:rsidRDefault="00DC2757" w:rsidP="00DC2757">
            <w:pPr>
              <w:spacing w:after="0" w:line="240" w:lineRule="auto"/>
              <w:jc w:val="center"/>
              <w:rPr>
                <w:ins w:id="7217" w:author="Commodore, Sarah" w:date="2023-03-22T16:23:00Z"/>
                <w:rFonts w:ascii="Arial" w:eastAsia="Times New Roman" w:hAnsi="Arial" w:cs="Arial"/>
                <w:color w:val="000000"/>
                <w:sz w:val="14"/>
                <w:szCs w:val="14"/>
              </w:rPr>
            </w:pPr>
            <w:ins w:id="7218" w:author="Commodore, Sarah" w:date="2023-03-22T16:23:00Z">
              <w:r w:rsidRPr="00DC2757">
                <w:rPr>
                  <w:rFonts w:ascii="Arial" w:eastAsia="Times New Roman" w:hAnsi="Arial" w:cs="Arial"/>
                  <w:color w:val="000000"/>
                  <w:sz w:val="14"/>
                  <w:szCs w:val="14"/>
                </w:rPr>
                <w:t>0.014</w:t>
              </w:r>
            </w:ins>
          </w:p>
        </w:tc>
        <w:tc>
          <w:tcPr>
            <w:tcW w:w="497" w:type="dxa"/>
            <w:tcBorders>
              <w:top w:val="nil"/>
              <w:left w:val="nil"/>
              <w:bottom w:val="nil"/>
              <w:right w:val="nil"/>
            </w:tcBorders>
            <w:shd w:val="clear" w:color="000000" w:fill="FFFFFF"/>
            <w:vAlign w:val="center"/>
            <w:hideMark/>
          </w:tcPr>
          <w:p w14:paraId="7D951854" w14:textId="77777777" w:rsidR="00DC2757" w:rsidRPr="00DC2757" w:rsidRDefault="00DC2757" w:rsidP="00DC2757">
            <w:pPr>
              <w:spacing w:after="0" w:line="240" w:lineRule="auto"/>
              <w:jc w:val="center"/>
              <w:rPr>
                <w:ins w:id="7219" w:author="Commodore, Sarah" w:date="2023-03-22T16:23:00Z"/>
                <w:rFonts w:ascii="Arial" w:eastAsia="Times New Roman" w:hAnsi="Arial" w:cs="Arial"/>
                <w:color w:val="000000"/>
                <w:sz w:val="14"/>
                <w:szCs w:val="14"/>
              </w:rPr>
            </w:pPr>
            <w:ins w:id="7220"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5BD35C21" w14:textId="77777777" w:rsidR="00DC2757" w:rsidRPr="00DC2757" w:rsidRDefault="00DC2757" w:rsidP="00DC2757">
            <w:pPr>
              <w:spacing w:after="0" w:line="240" w:lineRule="auto"/>
              <w:rPr>
                <w:ins w:id="7221" w:author="Commodore, Sarah" w:date="2023-03-22T16:23:00Z"/>
                <w:rFonts w:ascii="Arial" w:eastAsia="Times New Roman" w:hAnsi="Arial" w:cs="Arial"/>
                <w:color w:val="000000"/>
                <w:sz w:val="14"/>
                <w:szCs w:val="14"/>
              </w:rPr>
            </w:pPr>
            <w:ins w:id="722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03014326;cg</w:t>
              </w:r>
              <w:proofErr w:type="gramEnd"/>
              <w:r w:rsidRPr="00DC2757">
                <w:rPr>
                  <w:rFonts w:ascii="Arial" w:eastAsia="Times New Roman" w:hAnsi="Arial" w:cs="Arial"/>
                  <w:color w:val="000000"/>
                  <w:sz w:val="14"/>
                  <w:szCs w:val="14"/>
                </w:rPr>
                <w:t>13266435;cg17014927;cg21281009;cg21293934;cg23703062;cg24061208</w:t>
              </w:r>
            </w:ins>
          </w:p>
        </w:tc>
        <w:tc>
          <w:tcPr>
            <w:tcW w:w="1533" w:type="dxa"/>
            <w:tcBorders>
              <w:top w:val="nil"/>
              <w:left w:val="nil"/>
              <w:bottom w:val="nil"/>
              <w:right w:val="nil"/>
            </w:tcBorders>
            <w:shd w:val="clear" w:color="000000" w:fill="FFFFFF"/>
            <w:vAlign w:val="center"/>
            <w:hideMark/>
          </w:tcPr>
          <w:p w14:paraId="56824384" w14:textId="77777777" w:rsidR="00DC2757" w:rsidRPr="00DC2757" w:rsidRDefault="00DC2757" w:rsidP="00DC2757">
            <w:pPr>
              <w:spacing w:after="0" w:line="240" w:lineRule="auto"/>
              <w:jc w:val="center"/>
              <w:rPr>
                <w:ins w:id="7223" w:author="Commodore, Sarah" w:date="2023-03-22T16:23:00Z"/>
                <w:rFonts w:ascii="Arial" w:eastAsia="Times New Roman" w:hAnsi="Arial" w:cs="Arial"/>
                <w:i/>
                <w:iCs/>
                <w:color w:val="000000"/>
                <w:sz w:val="14"/>
                <w:szCs w:val="14"/>
              </w:rPr>
            </w:pPr>
            <w:ins w:id="7224" w:author="Commodore, Sarah" w:date="2023-03-22T16:23:00Z">
              <w:r w:rsidRPr="00DC2757">
                <w:rPr>
                  <w:rFonts w:ascii="Arial" w:eastAsia="Times New Roman" w:hAnsi="Arial" w:cs="Arial"/>
                  <w:i/>
                  <w:iCs/>
                  <w:color w:val="000000"/>
                  <w:sz w:val="14"/>
                  <w:szCs w:val="14"/>
                </w:rPr>
                <w:t>ANKRD30B</w:t>
              </w:r>
            </w:ins>
          </w:p>
        </w:tc>
        <w:tc>
          <w:tcPr>
            <w:tcW w:w="770" w:type="dxa"/>
            <w:tcBorders>
              <w:top w:val="nil"/>
              <w:left w:val="nil"/>
              <w:bottom w:val="nil"/>
              <w:right w:val="nil"/>
            </w:tcBorders>
            <w:shd w:val="clear" w:color="000000" w:fill="FFFFFF"/>
            <w:vAlign w:val="center"/>
            <w:hideMark/>
          </w:tcPr>
          <w:p w14:paraId="5E64FD83" w14:textId="77777777" w:rsidR="00DC2757" w:rsidRPr="00DC2757" w:rsidRDefault="00DC2757" w:rsidP="00DC2757">
            <w:pPr>
              <w:spacing w:after="0" w:line="240" w:lineRule="auto"/>
              <w:jc w:val="center"/>
              <w:rPr>
                <w:ins w:id="7225" w:author="Commodore, Sarah" w:date="2023-03-22T16:23:00Z"/>
                <w:rFonts w:ascii="Arial" w:eastAsia="Times New Roman" w:hAnsi="Arial" w:cs="Arial"/>
                <w:color w:val="000000"/>
                <w:sz w:val="14"/>
                <w:szCs w:val="14"/>
              </w:rPr>
            </w:pPr>
            <w:ins w:id="7226"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635E6D45" w14:textId="77777777" w:rsidR="00DC2757" w:rsidRPr="00DC2757" w:rsidRDefault="00DC2757" w:rsidP="00DC2757">
            <w:pPr>
              <w:spacing w:after="0" w:line="240" w:lineRule="auto"/>
              <w:jc w:val="center"/>
              <w:rPr>
                <w:ins w:id="7227" w:author="Commodore, Sarah" w:date="2023-03-22T16:23:00Z"/>
                <w:rFonts w:ascii="Arial" w:eastAsia="Times New Roman" w:hAnsi="Arial" w:cs="Arial"/>
                <w:color w:val="000000"/>
                <w:sz w:val="14"/>
                <w:szCs w:val="14"/>
              </w:rPr>
            </w:pPr>
            <w:ins w:id="7228" w:author="Commodore, Sarah" w:date="2023-03-22T16:23:00Z">
              <w:r w:rsidRPr="00DC2757">
                <w:rPr>
                  <w:rFonts w:ascii="Arial" w:eastAsia="Times New Roman" w:hAnsi="Arial" w:cs="Arial"/>
                  <w:color w:val="000000"/>
                  <w:sz w:val="14"/>
                  <w:szCs w:val="14"/>
                </w:rPr>
                <w:t>0</w:t>
              </w:r>
            </w:ins>
          </w:p>
        </w:tc>
      </w:tr>
      <w:tr w:rsidR="00DC2757" w:rsidRPr="00DC2757" w14:paraId="026A06F8" w14:textId="77777777" w:rsidTr="00DC2757">
        <w:trPr>
          <w:trHeight w:val="180"/>
          <w:ins w:id="7229" w:author="Commodore, Sarah" w:date="2023-03-22T16:23:00Z"/>
        </w:trPr>
        <w:tc>
          <w:tcPr>
            <w:tcW w:w="933" w:type="dxa"/>
            <w:tcBorders>
              <w:top w:val="nil"/>
              <w:left w:val="nil"/>
              <w:bottom w:val="nil"/>
              <w:right w:val="nil"/>
            </w:tcBorders>
            <w:shd w:val="clear" w:color="000000" w:fill="FFFFFF"/>
            <w:vAlign w:val="center"/>
            <w:hideMark/>
          </w:tcPr>
          <w:p w14:paraId="739D6C56" w14:textId="77777777" w:rsidR="00DC2757" w:rsidRPr="00DC2757" w:rsidRDefault="00DC2757" w:rsidP="00DC2757">
            <w:pPr>
              <w:spacing w:after="0" w:line="240" w:lineRule="auto"/>
              <w:jc w:val="center"/>
              <w:rPr>
                <w:ins w:id="7230" w:author="Commodore, Sarah" w:date="2023-03-22T16:23:00Z"/>
                <w:rFonts w:ascii="Arial" w:eastAsia="Times New Roman" w:hAnsi="Arial" w:cs="Arial"/>
                <w:color w:val="000000"/>
                <w:sz w:val="14"/>
                <w:szCs w:val="14"/>
              </w:rPr>
            </w:pPr>
            <w:ins w:id="7231" w:author="Commodore, Sarah" w:date="2023-03-22T16:23:00Z">
              <w:r w:rsidRPr="00DC2757">
                <w:rPr>
                  <w:rFonts w:ascii="Arial" w:eastAsia="Times New Roman" w:hAnsi="Arial" w:cs="Arial"/>
                  <w:color w:val="000000"/>
                  <w:sz w:val="14"/>
                  <w:szCs w:val="14"/>
                </w:rPr>
                <w:t>chr6</w:t>
              </w:r>
            </w:ins>
          </w:p>
        </w:tc>
        <w:tc>
          <w:tcPr>
            <w:tcW w:w="809" w:type="dxa"/>
            <w:tcBorders>
              <w:top w:val="nil"/>
              <w:left w:val="nil"/>
              <w:bottom w:val="nil"/>
              <w:right w:val="nil"/>
            </w:tcBorders>
            <w:shd w:val="clear" w:color="000000" w:fill="FFFFFF"/>
            <w:vAlign w:val="center"/>
            <w:hideMark/>
          </w:tcPr>
          <w:p w14:paraId="795219AC" w14:textId="77777777" w:rsidR="00DC2757" w:rsidRPr="00DC2757" w:rsidRDefault="00DC2757" w:rsidP="00DC2757">
            <w:pPr>
              <w:spacing w:after="0" w:line="240" w:lineRule="auto"/>
              <w:jc w:val="center"/>
              <w:rPr>
                <w:ins w:id="7232" w:author="Commodore, Sarah" w:date="2023-03-22T16:23:00Z"/>
                <w:rFonts w:ascii="Arial" w:eastAsia="Times New Roman" w:hAnsi="Arial" w:cs="Arial"/>
                <w:color w:val="000000"/>
                <w:sz w:val="14"/>
                <w:szCs w:val="14"/>
              </w:rPr>
            </w:pPr>
            <w:ins w:id="7233" w:author="Commodore, Sarah" w:date="2023-03-22T16:23:00Z">
              <w:r w:rsidRPr="00DC2757">
                <w:rPr>
                  <w:rFonts w:ascii="Arial" w:eastAsia="Times New Roman" w:hAnsi="Arial" w:cs="Arial"/>
                  <w:color w:val="000000"/>
                  <w:sz w:val="14"/>
                  <w:szCs w:val="14"/>
                </w:rPr>
                <w:t>74,364,495</w:t>
              </w:r>
            </w:ins>
          </w:p>
        </w:tc>
        <w:tc>
          <w:tcPr>
            <w:tcW w:w="809" w:type="dxa"/>
            <w:tcBorders>
              <w:top w:val="nil"/>
              <w:left w:val="nil"/>
              <w:bottom w:val="nil"/>
              <w:right w:val="nil"/>
            </w:tcBorders>
            <w:shd w:val="clear" w:color="000000" w:fill="FFFFFF"/>
            <w:vAlign w:val="center"/>
            <w:hideMark/>
          </w:tcPr>
          <w:p w14:paraId="5DAFD431" w14:textId="77777777" w:rsidR="00DC2757" w:rsidRPr="00DC2757" w:rsidRDefault="00DC2757" w:rsidP="00DC2757">
            <w:pPr>
              <w:spacing w:after="0" w:line="240" w:lineRule="auto"/>
              <w:jc w:val="center"/>
              <w:rPr>
                <w:ins w:id="7234" w:author="Commodore, Sarah" w:date="2023-03-22T16:23:00Z"/>
                <w:rFonts w:ascii="Arial" w:eastAsia="Times New Roman" w:hAnsi="Arial" w:cs="Arial"/>
                <w:color w:val="000000"/>
                <w:sz w:val="14"/>
                <w:szCs w:val="14"/>
              </w:rPr>
            </w:pPr>
            <w:ins w:id="7235" w:author="Commodore, Sarah" w:date="2023-03-22T16:23:00Z">
              <w:r w:rsidRPr="00DC2757">
                <w:rPr>
                  <w:rFonts w:ascii="Arial" w:eastAsia="Times New Roman" w:hAnsi="Arial" w:cs="Arial"/>
                  <w:color w:val="000000"/>
                  <w:sz w:val="14"/>
                  <w:szCs w:val="14"/>
                </w:rPr>
                <w:t>74,364,751</w:t>
              </w:r>
            </w:ins>
          </w:p>
        </w:tc>
        <w:tc>
          <w:tcPr>
            <w:tcW w:w="606" w:type="dxa"/>
            <w:tcBorders>
              <w:top w:val="nil"/>
              <w:left w:val="nil"/>
              <w:bottom w:val="nil"/>
              <w:right w:val="nil"/>
            </w:tcBorders>
            <w:shd w:val="clear" w:color="000000" w:fill="FFFFFF"/>
            <w:vAlign w:val="center"/>
            <w:hideMark/>
          </w:tcPr>
          <w:p w14:paraId="3D6C4D9E" w14:textId="77777777" w:rsidR="00DC2757" w:rsidRPr="00DC2757" w:rsidRDefault="00DC2757" w:rsidP="00DC2757">
            <w:pPr>
              <w:spacing w:after="0" w:line="240" w:lineRule="auto"/>
              <w:jc w:val="center"/>
              <w:rPr>
                <w:ins w:id="7236" w:author="Commodore, Sarah" w:date="2023-03-22T16:23:00Z"/>
                <w:rFonts w:ascii="Arial" w:eastAsia="Times New Roman" w:hAnsi="Arial" w:cs="Arial"/>
                <w:color w:val="000000"/>
                <w:sz w:val="14"/>
                <w:szCs w:val="14"/>
              </w:rPr>
            </w:pPr>
            <w:ins w:id="7237" w:author="Commodore, Sarah" w:date="2023-03-22T16:23:00Z">
              <w:r w:rsidRPr="00DC2757">
                <w:rPr>
                  <w:rFonts w:ascii="Arial" w:eastAsia="Times New Roman" w:hAnsi="Arial" w:cs="Arial"/>
                  <w:color w:val="000000"/>
                  <w:sz w:val="14"/>
                  <w:szCs w:val="14"/>
                </w:rPr>
                <w:t>0.018</w:t>
              </w:r>
            </w:ins>
          </w:p>
        </w:tc>
        <w:tc>
          <w:tcPr>
            <w:tcW w:w="497" w:type="dxa"/>
            <w:tcBorders>
              <w:top w:val="nil"/>
              <w:left w:val="nil"/>
              <w:bottom w:val="nil"/>
              <w:right w:val="nil"/>
            </w:tcBorders>
            <w:shd w:val="clear" w:color="000000" w:fill="FFFFFF"/>
            <w:vAlign w:val="center"/>
            <w:hideMark/>
          </w:tcPr>
          <w:p w14:paraId="7EEA7CDD" w14:textId="77777777" w:rsidR="00DC2757" w:rsidRPr="00DC2757" w:rsidRDefault="00DC2757" w:rsidP="00DC2757">
            <w:pPr>
              <w:spacing w:after="0" w:line="240" w:lineRule="auto"/>
              <w:jc w:val="center"/>
              <w:rPr>
                <w:ins w:id="7238" w:author="Commodore, Sarah" w:date="2023-03-22T16:23:00Z"/>
                <w:rFonts w:ascii="Arial" w:eastAsia="Times New Roman" w:hAnsi="Arial" w:cs="Arial"/>
                <w:color w:val="000000"/>
                <w:sz w:val="14"/>
                <w:szCs w:val="14"/>
              </w:rPr>
            </w:pPr>
            <w:ins w:id="7239"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04C51BA8" w14:textId="77777777" w:rsidR="00DC2757" w:rsidRPr="00DC2757" w:rsidRDefault="00DC2757" w:rsidP="00DC2757">
            <w:pPr>
              <w:spacing w:after="0" w:line="240" w:lineRule="auto"/>
              <w:rPr>
                <w:ins w:id="7240" w:author="Commodore, Sarah" w:date="2023-03-22T16:23:00Z"/>
                <w:rFonts w:ascii="Arial" w:eastAsia="Times New Roman" w:hAnsi="Arial" w:cs="Arial"/>
                <w:color w:val="000000"/>
                <w:sz w:val="14"/>
                <w:szCs w:val="14"/>
              </w:rPr>
            </w:pPr>
            <w:ins w:id="724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09416149;cg</w:t>
              </w:r>
              <w:proofErr w:type="gramEnd"/>
              <w:r w:rsidRPr="00DC2757">
                <w:rPr>
                  <w:rFonts w:ascii="Arial" w:eastAsia="Times New Roman" w:hAnsi="Arial" w:cs="Arial"/>
                  <w:color w:val="000000"/>
                  <w:sz w:val="14"/>
                  <w:szCs w:val="14"/>
                </w:rPr>
                <w:t>11742202;cg13599248;cg15842366</w:t>
              </w:r>
            </w:ins>
          </w:p>
        </w:tc>
        <w:tc>
          <w:tcPr>
            <w:tcW w:w="1533" w:type="dxa"/>
            <w:tcBorders>
              <w:top w:val="nil"/>
              <w:left w:val="nil"/>
              <w:bottom w:val="nil"/>
              <w:right w:val="nil"/>
            </w:tcBorders>
            <w:shd w:val="clear" w:color="000000" w:fill="FFFFFF"/>
            <w:vAlign w:val="center"/>
            <w:hideMark/>
          </w:tcPr>
          <w:p w14:paraId="18C2A8C4" w14:textId="77777777" w:rsidR="00DC2757" w:rsidRPr="00DC2757" w:rsidRDefault="00DC2757" w:rsidP="00DC2757">
            <w:pPr>
              <w:spacing w:after="0" w:line="240" w:lineRule="auto"/>
              <w:jc w:val="center"/>
              <w:rPr>
                <w:ins w:id="7242" w:author="Commodore, Sarah" w:date="2023-03-22T16:23:00Z"/>
                <w:rFonts w:ascii="Arial" w:eastAsia="Times New Roman" w:hAnsi="Arial" w:cs="Arial"/>
                <w:i/>
                <w:iCs/>
                <w:color w:val="000000"/>
                <w:sz w:val="14"/>
                <w:szCs w:val="14"/>
              </w:rPr>
            </w:pPr>
            <w:ins w:id="7243" w:author="Commodore, Sarah" w:date="2023-03-22T16:23:00Z">
              <w:r w:rsidRPr="00DC2757">
                <w:rPr>
                  <w:rFonts w:ascii="Arial" w:eastAsia="Times New Roman" w:hAnsi="Arial" w:cs="Arial"/>
                  <w:i/>
                  <w:iCs/>
                  <w:color w:val="000000"/>
                  <w:sz w:val="14"/>
                  <w:szCs w:val="14"/>
                </w:rPr>
                <w:t>SLC17A5</w:t>
              </w:r>
            </w:ins>
          </w:p>
        </w:tc>
        <w:tc>
          <w:tcPr>
            <w:tcW w:w="770" w:type="dxa"/>
            <w:tcBorders>
              <w:top w:val="nil"/>
              <w:left w:val="nil"/>
              <w:bottom w:val="nil"/>
              <w:right w:val="nil"/>
            </w:tcBorders>
            <w:shd w:val="clear" w:color="000000" w:fill="FFFFFF"/>
            <w:vAlign w:val="center"/>
            <w:hideMark/>
          </w:tcPr>
          <w:p w14:paraId="7ED12B89" w14:textId="77777777" w:rsidR="00DC2757" w:rsidRPr="00DC2757" w:rsidRDefault="00DC2757" w:rsidP="00DC2757">
            <w:pPr>
              <w:spacing w:after="0" w:line="240" w:lineRule="auto"/>
              <w:jc w:val="center"/>
              <w:rPr>
                <w:ins w:id="7244" w:author="Commodore, Sarah" w:date="2023-03-22T16:23:00Z"/>
                <w:rFonts w:ascii="Arial" w:eastAsia="Times New Roman" w:hAnsi="Arial" w:cs="Arial"/>
                <w:color w:val="000000"/>
                <w:sz w:val="14"/>
                <w:szCs w:val="14"/>
              </w:rPr>
            </w:pPr>
            <w:ins w:id="7245"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398019C9" w14:textId="77777777" w:rsidR="00DC2757" w:rsidRPr="00DC2757" w:rsidRDefault="00DC2757" w:rsidP="00DC2757">
            <w:pPr>
              <w:spacing w:after="0" w:line="240" w:lineRule="auto"/>
              <w:jc w:val="center"/>
              <w:rPr>
                <w:ins w:id="7246" w:author="Commodore, Sarah" w:date="2023-03-22T16:23:00Z"/>
                <w:rFonts w:ascii="Arial" w:eastAsia="Times New Roman" w:hAnsi="Arial" w:cs="Arial"/>
                <w:color w:val="000000"/>
                <w:sz w:val="14"/>
                <w:szCs w:val="14"/>
              </w:rPr>
            </w:pPr>
            <w:ins w:id="7247" w:author="Commodore, Sarah" w:date="2023-03-22T16:23:00Z">
              <w:r w:rsidRPr="00DC2757">
                <w:rPr>
                  <w:rFonts w:ascii="Arial" w:eastAsia="Times New Roman" w:hAnsi="Arial" w:cs="Arial"/>
                  <w:color w:val="000000"/>
                  <w:sz w:val="14"/>
                  <w:szCs w:val="14"/>
                </w:rPr>
                <w:t>0</w:t>
              </w:r>
            </w:ins>
          </w:p>
        </w:tc>
      </w:tr>
      <w:tr w:rsidR="00DC2757" w:rsidRPr="00DC2757" w14:paraId="714330F9" w14:textId="77777777" w:rsidTr="00DC2757">
        <w:trPr>
          <w:trHeight w:val="180"/>
          <w:ins w:id="7248" w:author="Commodore, Sarah" w:date="2023-03-22T16:23:00Z"/>
        </w:trPr>
        <w:tc>
          <w:tcPr>
            <w:tcW w:w="933" w:type="dxa"/>
            <w:tcBorders>
              <w:top w:val="nil"/>
              <w:left w:val="nil"/>
              <w:bottom w:val="nil"/>
              <w:right w:val="nil"/>
            </w:tcBorders>
            <w:shd w:val="clear" w:color="000000" w:fill="FFFFFF"/>
            <w:vAlign w:val="center"/>
            <w:hideMark/>
          </w:tcPr>
          <w:p w14:paraId="389A0E7E" w14:textId="77777777" w:rsidR="00DC2757" w:rsidRPr="00DC2757" w:rsidRDefault="00DC2757" w:rsidP="00DC2757">
            <w:pPr>
              <w:spacing w:after="0" w:line="240" w:lineRule="auto"/>
              <w:jc w:val="center"/>
              <w:rPr>
                <w:ins w:id="7249" w:author="Commodore, Sarah" w:date="2023-03-22T16:23:00Z"/>
                <w:rFonts w:ascii="Arial" w:eastAsia="Times New Roman" w:hAnsi="Arial" w:cs="Arial"/>
                <w:color w:val="000000"/>
                <w:sz w:val="14"/>
                <w:szCs w:val="14"/>
              </w:rPr>
            </w:pPr>
            <w:ins w:id="7250"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092ACCAC" w14:textId="77777777" w:rsidR="00DC2757" w:rsidRPr="00DC2757" w:rsidRDefault="00DC2757" w:rsidP="00DC2757">
            <w:pPr>
              <w:spacing w:after="0" w:line="240" w:lineRule="auto"/>
              <w:jc w:val="center"/>
              <w:rPr>
                <w:ins w:id="7251" w:author="Commodore, Sarah" w:date="2023-03-22T16:23:00Z"/>
                <w:rFonts w:ascii="Arial" w:eastAsia="Times New Roman" w:hAnsi="Arial" w:cs="Arial"/>
                <w:color w:val="000000"/>
                <w:sz w:val="14"/>
                <w:szCs w:val="14"/>
              </w:rPr>
            </w:pPr>
            <w:ins w:id="7252" w:author="Commodore, Sarah" w:date="2023-03-22T16:23:00Z">
              <w:r w:rsidRPr="00DC2757">
                <w:rPr>
                  <w:rFonts w:ascii="Arial" w:eastAsia="Times New Roman" w:hAnsi="Arial" w:cs="Arial"/>
                  <w:color w:val="000000"/>
                  <w:sz w:val="14"/>
                  <w:szCs w:val="14"/>
                </w:rPr>
                <w:t>74,495,109</w:t>
              </w:r>
            </w:ins>
          </w:p>
        </w:tc>
        <w:tc>
          <w:tcPr>
            <w:tcW w:w="809" w:type="dxa"/>
            <w:tcBorders>
              <w:top w:val="nil"/>
              <w:left w:val="nil"/>
              <w:bottom w:val="nil"/>
              <w:right w:val="nil"/>
            </w:tcBorders>
            <w:shd w:val="clear" w:color="000000" w:fill="FFFFFF"/>
            <w:vAlign w:val="center"/>
            <w:hideMark/>
          </w:tcPr>
          <w:p w14:paraId="49FAA53F" w14:textId="77777777" w:rsidR="00DC2757" w:rsidRPr="00DC2757" w:rsidRDefault="00DC2757" w:rsidP="00DC2757">
            <w:pPr>
              <w:spacing w:after="0" w:line="240" w:lineRule="auto"/>
              <w:jc w:val="center"/>
              <w:rPr>
                <w:ins w:id="7253" w:author="Commodore, Sarah" w:date="2023-03-22T16:23:00Z"/>
                <w:rFonts w:ascii="Arial" w:eastAsia="Times New Roman" w:hAnsi="Arial" w:cs="Arial"/>
                <w:color w:val="000000"/>
                <w:sz w:val="14"/>
                <w:szCs w:val="14"/>
              </w:rPr>
            </w:pPr>
            <w:ins w:id="7254" w:author="Commodore, Sarah" w:date="2023-03-22T16:23:00Z">
              <w:r w:rsidRPr="00DC2757">
                <w:rPr>
                  <w:rFonts w:ascii="Arial" w:eastAsia="Times New Roman" w:hAnsi="Arial" w:cs="Arial"/>
                  <w:color w:val="000000"/>
                  <w:sz w:val="14"/>
                  <w:szCs w:val="14"/>
                </w:rPr>
                <w:t>74,495,452</w:t>
              </w:r>
            </w:ins>
          </w:p>
        </w:tc>
        <w:tc>
          <w:tcPr>
            <w:tcW w:w="606" w:type="dxa"/>
            <w:tcBorders>
              <w:top w:val="nil"/>
              <w:left w:val="nil"/>
              <w:bottom w:val="nil"/>
              <w:right w:val="nil"/>
            </w:tcBorders>
            <w:shd w:val="clear" w:color="000000" w:fill="FFFFFF"/>
            <w:vAlign w:val="center"/>
            <w:hideMark/>
          </w:tcPr>
          <w:p w14:paraId="2FA235A8" w14:textId="77777777" w:rsidR="00DC2757" w:rsidRPr="00DC2757" w:rsidRDefault="00DC2757" w:rsidP="00DC2757">
            <w:pPr>
              <w:spacing w:after="0" w:line="240" w:lineRule="auto"/>
              <w:jc w:val="center"/>
              <w:rPr>
                <w:ins w:id="7255" w:author="Commodore, Sarah" w:date="2023-03-22T16:23:00Z"/>
                <w:rFonts w:ascii="Arial" w:eastAsia="Times New Roman" w:hAnsi="Arial" w:cs="Arial"/>
                <w:color w:val="000000"/>
                <w:sz w:val="14"/>
                <w:szCs w:val="14"/>
              </w:rPr>
            </w:pPr>
            <w:ins w:id="7256" w:author="Commodore, Sarah" w:date="2023-03-22T16:23:00Z">
              <w:r w:rsidRPr="00DC2757">
                <w:rPr>
                  <w:rFonts w:ascii="Arial" w:eastAsia="Times New Roman" w:hAnsi="Arial" w:cs="Arial"/>
                  <w:color w:val="000000"/>
                  <w:sz w:val="14"/>
                  <w:szCs w:val="14"/>
                </w:rPr>
                <w:t>0.02</w:t>
              </w:r>
            </w:ins>
          </w:p>
        </w:tc>
        <w:tc>
          <w:tcPr>
            <w:tcW w:w="497" w:type="dxa"/>
            <w:tcBorders>
              <w:top w:val="nil"/>
              <w:left w:val="nil"/>
              <w:bottom w:val="nil"/>
              <w:right w:val="nil"/>
            </w:tcBorders>
            <w:shd w:val="clear" w:color="000000" w:fill="FFFFFF"/>
            <w:vAlign w:val="center"/>
            <w:hideMark/>
          </w:tcPr>
          <w:p w14:paraId="7CF14AB7" w14:textId="77777777" w:rsidR="00DC2757" w:rsidRPr="00DC2757" w:rsidRDefault="00DC2757" w:rsidP="00DC2757">
            <w:pPr>
              <w:spacing w:after="0" w:line="240" w:lineRule="auto"/>
              <w:jc w:val="center"/>
              <w:rPr>
                <w:ins w:id="7257" w:author="Commodore, Sarah" w:date="2023-03-22T16:23:00Z"/>
                <w:rFonts w:ascii="Arial" w:eastAsia="Times New Roman" w:hAnsi="Arial" w:cs="Arial"/>
                <w:color w:val="000000"/>
                <w:sz w:val="14"/>
                <w:szCs w:val="14"/>
              </w:rPr>
            </w:pPr>
            <w:ins w:id="7258"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4FCC42C5" w14:textId="77777777" w:rsidR="00DC2757" w:rsidRPr="00DC2757" w:rsidRDefault="00DC2757" w:rsidP="00DC2757">
            <w:pPr>
              <w:spacing w:after="0" w:line="240" w:lineRule="auto"/>
              <w:rPr>
                <w:ins w:id="7259" w:author="Commodore, Sarah" w:date="2023-03-22T16:23:00Z"/>
                <w:rFonts w:ascii="Arial" w:eastAsia="Times New Roman" w:hAnsi="Arial" w:cs="Arial"/>
                <w:color w:val="000000"/>
                <w:sz w:val="14"/>
                <w:szCs w:val="14"/>
              </w:rPr>
            </w:pPr>
            <w:ins w:id="726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00075967;cg</w:t>
              </w:r>
              <w:proofErr w:type="gramEnd"/>
              <w:r w:rsidRPr="00DC2757">
                <w:rPr>
                  <w:rFonts w:ascii="Arial" w:eastAsia="Times New Roman" w:hAnsi="Arial" w:cs="Arial"/>
                  <w:color w:val="000000"/>
                  <w:sz w:val="14"/>
                  <w:szCs w:val="14"/>
                </w:rPr>
                <w:t>11787522;cg14275207;cg15162876;cg18717554;cg26774156</w:t>
              </w:r>
            </w:ins>
          </w:p>
        </w:tc>
        <w:tc>
          <w:tcPr>
            <w:tcW w:w="1533" w:type="dxa"/>
            <w:tcBorders>
              <w:top w:val="nil"/>
              <w:left w:val="nil"/>
              <w:bottom w:val="nil"/>
              <w:right w:val="nil"/>
            </w:tcBorders>
            <w:shd w:val="clear" w:color="000000" w:fill="FFFFFF"/>
            <w:vAlign w:val="center"/>
            <w:hideMark/>
          </w:tcPr>
          <w:p w14:paraId="6A2A55CE" w14:textId="77777777" w:rsidR="00DC2757" w:rsidRPr="00DC2757" w:rsidRDefault="00DC2757" w:rsidP="00DC2757">
            <w:pPr>
              <w:spacing w:after="0" w:line="240" w:lineRule="auto"/>
              <w:jc w:val="center"/>
              <w:rPr>
                <w:ins w:id="7261" w:author="Commodore, Sarah" w:date="2023-03-22T16:23:00Z"/>
                <w:rFonts w:ascii="Arial" w:eastAsia="Times New Roman" w:hAnsi="Arial" w:cs="Arial"/>
                <w:i/>
                <w:iCs/>
                <w:color w:val="000000"/>
                <w:sz w:val="14"/>
                <w:szCs w:val="14"/>
              </w:rPr>
            </w:pPr>
            <w:ins w:id="7262" w:author="Commodore, Sarah" w:date="2023-03-22T16:23:00Z">
              <w:r w:rsidRPr="00DC2757">
                <w:rPr>
                  <w:rFonts w:ascii="Arial" w:eastAsia="Times New Roman" w:hAnsi="Arial" w:cs="Arial"/>
                  <w:i/>
                  <w:iCs/>
                  <w:color w:val="000000"/>
                  <w:sz w:val="14"/>
                  <w:szCs w:val="14"/>
                </w:rPr>
                <w:t>STRA6</w:t>
              </w:r>
            </w:ins>
          </w:p>
        </w:tc>
        <w:tc>
          <w:tcPr>
            <w:tcW w:w="770" w:type="dxa"/>
            <w:tcBorders>
              <w:top w:val="nil"/>
              <w:left w:val="nil"/>
              <w:bottom w:val="nil"/>
              <w:right w:val="nil"/>
            </w:tcBorders>
            <w:shd w:val="clear" w:color="000000" w:fill="FFFFFF"/>
            <w:vAlign w:val="center"/>
            <w:hideMark/>
          </w:tcPr>
          <w:p w14:paraId="752AC2A8" w14:textId="77777777" w:rsidR="00DC2757" w:rsidRPr="00DC2757" w:rsidRDefault="00DC2757" w:rsidP="00DC2757">
            <w:pPr>
              <w:spacing w:after="0" w:line="240" w:lineRule="auto"/>
              <w:jc w:val="center"/>
              <w:rPr>
                <w:ins w:id="7263" w:author="Commodore, Sarah" w:date="2023-03-22T16:23:00Z"/>
                <w:rFonts w:ascii="Arial" w:eastAsia="Times New Roman" w:hAnsi="Arial" w:cs="Arial"/>
                <w:color w:val="000000"/>
                <w:sz w:val="14"/>
                <w:szCs w:val="14"/>
              </w:rPr>
            </w:pPr>
            <w:ins w:id="7264"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47AACC8" w14:textId="77777777" w:rsidR="00DC2757" w:rsidRPr="00DC2757" w:rsidRDefault="00DC2757" w:rsidP="00DC2757">
            <w:pPr>
              <w:spacing w:after="0" w:line="240" w:lineRule="auto"/>
              <w:jc w:val="center"/>
              <w:rPr>
                <w:ins w:id="7265" w:author="Commodore, Sarah" w:date="2023-03-22T16:23:00Z"/>
                <w:rFonts w:ascii="Arial" w:eastAsia="Times New Roman" w:hAnsi="Arial" w:cs="Arial"/>
                <w:color w:val="000000"/>
                <w:sz w:val="14"/>
                <w:szCs w:val="14"/>
              </w:rPr>
            </w:pPr>
            <w:ins w:id="7266" w:author="Commodore, Sarah" w:date="2023-03-22T16:23:00Z">
              <w:r w:rsidRPr="00DC2757">
                <w:rPr>
                  <w:rFonts w:ascii="Arial" w:eastAsia="Times New Roman" w:hAnsi="Arial" w:cs="Arial"/>
                  <w:color w:val="000000"/>
                  <w:sz w:val="14"/>
                  <w:szCs w:val="14"/>
                </w:rPr>
                <w:t>6</w:t>
              </w:r>
            </w:ins>
          </w:p>
        </w:tc>
      </w:tr>
      <w:tr w:rsidR="00DC2757" w:rsidRPr="00DC2757" w14:paraId="20B1C129" w14:textId="77777777" w:rsidTr="00DC2757">
        <w:trPr>
          <w:trHeight w:val="180"/>
          <w:ins w:id="7267" w:author="Commodore, Sarah" w:date="2023-03-22T16:23:00Z"/>
        </w:trPr>
        <w:tc>
          <w:tcPr>
            <w:tcW w:w="933" w:type="dxa"/>
            <w:tcBorders>
              <w:top w:val="nil"/>
              <w:left w:val="nil"/>
              <w:bottom w:val="nil"/>
              <w:right w:val="nil"/>
            </w:tcBorders>
            <w:shd w:val="clear" w:color="000000" w:fill="FFFFFF"/>
            <w:vAlign w:val="center"/>
            <w:hideMark/>
          </w:tcPr>
          <w:p w14:paraId="39BAA2C3" w14:textId="77777777" w:rsidR="00DC2757" w:rsidRPr="00DC2757" w:rsidRDefault="00DC2757" w:rsidP="00DC2757">
            <w:pPr>
              <w:spacing w:after="0" w:line="240" w:lineRule="auto"/>
              <w:jc w:val="center"/>
              <w:rPr>
                <w:ins w:id="7268" w:author="Commodore, Sarah" w:date="2023-03-22T16:23:00Z"/>
                <w:rFonts w:ascii="Arial" w:eastAsia="Times New Roman" w:hAnsi="Arial" w:cs="Arial"/>
                <w:color w:val="000000"/>
                <w:sz w:val="14"/>
                <w:szCs w:val="14"/>
              </w:rPr>
            </w:pPr>
            <w:ins w:id="7269"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4802F8AB" w14:textId="77777777" w:rsidR="00DC2757" w:rsidRPr="00DC2757" w:rsidRDefault="00DC2757" w:rsidP="00DC2757">
            <w:pPr>
              <w:spacing w:after="0" w:line="240" w:lineRule="auto"/>
              <w:jc w:val="center"/>
              <w:rPr>
                <w:ins w:id="7270" w:author="Commodore, Sarah" w:date="2023-03-22T16:23:00Z"/>
                <w:rFonts w:ascii="Arial" w:eastAsia="Times New Roman" w:hAnsi="Arial" w:cs="Arial"/>
                <w:color w:val="000000"/>
                <w:sz w:val="14"/>
                <w:szCs w:val="14"/>
              </w:rPr>
            </w:pPr>
            <w:ins w:id="7271" w:author="Commodore, Sarah" w:date="2023-03-22T16:23:00Z">
              <w:r w:rsidRPr="00DC2757">
                <w:rPr>
                  <w:rFonts w:ascii="Arial" w:eastAsia="Times New Roman" w:hAnsi="Arial" w:cs="Arial"/>
                  <w:color w:val="000000"/>
                  <w:sz w:val="14"/>
                  <w:szCs w:val="14"/>
                </w:rPr>
                <w:t>51,095,593</w:t>
              </w:r>
            </w:ins>
          </w:p>
        </w:tc>
        <w:tc>
          <w:tcPr>
            <w:tcW w:w="809" w:type="dxa"/>
            <w:tcBorders>
              <w:top w:val="nil"/>
              <w:left w:val="nil"/>
              <w:bottom w:val="nil"/>
              <w:right w:val="nil"/>
            </w:tcBorders>
            <w:shd w:val="clear" w:color="000000" w:fill="FFFFFF"/>
            <w:vAlign w:val="center"/>
            <w:hideMark/>
          </w:tcPr>
          <w:p w14:paraId="350A8C31" w14:textId="77777777" w:rsidR="00DC2757" w:rsidRPr="00DC2757" w:rsidRDefault="00DC2757" w:rsidP="00DC2757">
            <w:pPr>
              <w:spacing w:after="0" w:line="240" w:lineRule="auto"/>
              <w:jc w:val="center"/>
              <w:rPr>
                <w:ins w:id="7272" w:author="Commodore, Sarah" w:date="2023-03-22T16:23:00Z"/>
                <w:rFonts w:ascii="Arial" w:eastAsia="Times New Roman" w:hAnsi="Arial" w:cs="Arial"/>
                <w:color w:val="000000"/>
                <w:sz w:val="14"/>
                <w:szCs w:val="14"/>
              </w:rPr>
            </w:pPr>
            <w:ins w:id="7273" w:author="Commodore, Sarah" w:date="2023-03-22T16:23:00Z">
              <w:r w:rsidRPr="00DC2757">
                <w:rPr>
                  <w:rFonts w:ascii="Arial" w:eastAsia="Times New Roman" w:hAnsi="Arial" w:cs="Arial"/>
                  <w:color w:val="000000"/>
                  <w:sz w:val="14"/>
                  <w:szCs w:val="14"/>
                </w:rPr>
                <w:t>51,095,883</w:t>
              </w:r>
            </w:ins>
          </w:p>
        </w:tc>
        <w:tc>
          <w:tcPr>
            <w:tcW w:w="606" w:type="dxa"/>
            <w:tcBorders>
              <w:top w:val="nil"/>
              <w:left w:val="nil"/>
              <w:bottom w:val="nil"/>
              <w:right w:val="nil"/>
            </w:tcBorders>
            <w:shd w:val="clear" w:color="000000" w:fill="FFFFFF"/>
            <w:vAlign w:val="center"/>
            <w:hideMark/>
          </w:tcPr>
          <w:p w14:paraId="70B105FF" w14:textId="77777777" w:rsidR="00DC2757" w:rsidRPr="00DC2757" w:rsidRDefault="00DC2757" w:rsidP="00DC2757">
            <w:pPr>
              <w:spacing w:after="0" w:line="240" w:lineRule="auto"/>
              <w:jc w:val="center"/>
              <w:rPr>
                <w:ins w:id="7274" w:author="Commodore, Sarah" w:date="2023-03-22T16:23:00Z"/>
                <w:rFonts w:ascii="Arial" w:eastAsia="Times New Roman" w:hAnsi="Arial" w:cs="Arial"/>
                <w:color w:val="000000"/>
                <w:sz w:val="14"/>
                <w:szCs w:val="14"/>
              </w:rPr>
            </w:pPr>
            <w:ins w:id="7275" w:author="Commodore, Sarah" w:date="2023-03-22T16:23:00Z">
              <w:r w:rsidRPr="00DC2757">
                <w:rPr>
                  <w:rFonts w:ascii="Arial" w:eastAsia="Times New Roman" w:hAnsi="Arial" w:cs="Arial"/>
                  <w:color w:val="000000"/>
                  <w:sz w:val="14"/>
                  <w:szCs w:val="14"/>
                </w:rPr>
                <w:t>0.031</w:t>
              </w:r>
            </w:ins>
          </w:p>
        </w:tc>
        <w:tc>
          <w:tcPr>
            <w:tcW w:w="497" w:type="dxa"/>
            <w:tcBorders>
              <w:top w:val="nil"/>
              <w:left w:val="nil"/>
              <w:bottom w:val="nil"/>
              <w:right w:val="nil"/>
            </w:tcBorders>
            <w:shd w:val="clear" w:color="000000" w:fill="FFFFFF"/>
            <w:vAlign w:val="center"/>
            <w:hideMark/>
          </w:tcPr>
          <w:p w14:paraId="523FEB71" w14:textId="77777777" w:rsidR="00DC2757" w:rsidRPr="00DC2757" w:rsidRDefault="00DC2757" w:rsidP="00DC2757">
            <w:pPr>
              <w:spacing w:after="0" w:line="240" w:lineRule="auto"/>
              <w:jc w:val="center"/>
              <w:rPr>
                <w:ins w:id="7276" w:author="Commodore, Sarah" w:date="2023-03-22T16:23:00Z"/>
                <w:rFonts w:ascii="Arial" w:eastAsia="Times New Roman" w:hAnsi="Arial" w:cs="Arial"/>
                <w:color w:val="000000"/>
                <w:sz w:val="14"/>
                <w:szCs w:val="14"/>
              </w:rPr>
            </w:pPr>
            <w:ins w:id="7277"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793825CA" w14:textId="77777777" w:rsidR="00DC2757" w:rsidRPr="00DC2757" w:rsidRDefault="00DC2757" w:rsidP="00DC2757">
            <w:pPr>
              <w:spacing w:after="0" w:line="240" w:lineRule="auto"/>
              <w:rPr>
                <w:ins w:id="7278" w:author="Commodore, Sarah" w:date="2023-03-22T16:23:00Z"/>
                <w:rFonts w:ascii="Arial" w:eastAsia="Times New Roman" w:hAnsi="Arial" w:cs="Arial"/>
                <w:color w:val="000000"/>
                <w:sz w:val="14"/>
                <w:szCs w:val="14"/>
              </w:rPr>
            </w:pPr>
            <w:ins w:id="727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01355823;cg</w:t>
              </w:r>
              <w:proofErr w:type="gramEnd"/>
              <w:r w:rsidRPr="00DC2757">
                <w:rPr>
                  <w:rFonts w:ascii="Arial" w:eastAsia="Times New Roman" w:hAnsi="Arial" w:cs="Arial"/>
                  <w:color w:val="000000"/>
                  <w:sz w:val="14"/>
                  <w:szCs w:val="14"/>
                </w:rPr>
                <w:t>23046386</w:t>
              </w:r>
            </w:ins>
          </w:p>
        </w:tc>
        <w:tc>
          <w:tcPr>
            <w:tcW w:w="1533" w:type="dxa"/>
            <w:tcBorders>
              <w:top w:val="nil"/>
              <w:left w:val="nil"/>
              <w:bottom w:val="nil"/>
              <w:right w:val="nil"/>
            </w:tcBorders>
            <w:shd w:val="clear" w:color="000000" w:fill="FFFFFF"/>
            <w:vAlign w:val="center"/>
            <w:hideMark/>
          </w:tcPr>
          <w:p w14:paraId="7A0EAB1E" w14:textId="77777777" w:rsidR="00DC2757" w:rsidRPr="00DC2757" w:rsidRDefault="00DC2757" w:rsidP="00DC2757">
            <w:pPr>
              <w:spacing w:after="0" w:line="240" w:lineRule="auto"/>
              <w:jc w:val="center"/>
              <w:rPr>
                <w:ins w:id="7280" w:author="Commodore, Sarah" w:date="2023-03-22T16:23:00Z"/>
                <w:rFonts w:ascii="Arial" w:eastAsia="Times New Roman" w:hAnsi="Arial" w:cs="Arial"/>
                <w:i/>
                <w:iCs/>
                <w:color w:val="000000"/>
                <w:sz w:val="14"/>
                <w:szCs w:val="14"/>
              </w:rPr>
            </w:pPr>
            <w:ins w:id="7281" w:author="Commodore, Sarah" w:date="2023-03-22T16:23:00Z">
              <w:r w:rsidRPr="00DC2757">
                <w:rPr>
                  <w:rFonts w:ascii="Arial" w:eastAsia="Times New Roman" w:hAnsi="Arial" w:cs="Arial"/>
                  <w:i/>
                  <w:iCs/>
                  <w:color w:val="000000"/>
                  <w:sz w:val="14"/>
                  <w:szCs w:val="14"/>
                </w:rPr>
                <w:t>SNTG1</w:t>
              </w:r>
            </w:ins>
          </w:p>
        </w:tc>
        <w:tc>
          <w:tcPr>
            <w:tcW w:w="770" w:type="dxa"/>
            <w:tcBorders>
              <w:top w:val="nil"/>
              <w:left w:val="nil"/>
              <w:bottom w:val="nil"/>
              <w:right w:val="nil"/>
            </w:tcBorders>
            <w:shd w:val="clear" w:color="000000" w:fill="FFFFFF"/>
            <w:vAlign w:val="center"/>
            <w:hideMark/>
          </w:tcPr>
          <w:p w14:paraId="1FC79E1A" w14:textId="77777777" w:rsidR="00DC2757" w:rsidRPr="00DC2757" w:rsidRDefault="00DC2757" w:rsidP="00DC2757">
            <w:pPr>
              <w:spacing w:after="0" w:line="240" w:lineRule="auto"/>
              <w:jc w:val="center"/>
              <w:rPr>
                <w:ins w:id="7282" w:author="Commodore, Sarah" w:date="2023-03-22T16:23:00Z"/>
                <w:rFonts w:ascii="Arial" w:eastAsia="Times New Roman" w:hAnsi="Arial" w:cs="Arial"/>
                <w:color w:val="000000"/>
                <w:sz w:val="14"/>
                <w:szCs w:val="14"/>
              </w:rPr>
            </w:pPr>
            <w:ins w:id="7283"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8091D31" w14:textId="77777777" w:rsidR="00DC2757" w:rsidRPr="00DC2757" w:rsidRDefault="00DC2757" w:rsidP="00DC2757">
            <w:pPr>
              <w:spacing w:after="0" w:line="240" w:lineRule="auto"/>
              <w:jc w:val="center"/>
              <w:rPr>
                <w:ins w:id="7284" w:author="Commodore, Sarah" w:date="2023-03-22T16:23:00Z"/>
                <w:rFonts w:ascii="Arial" w:eastAsia="Times New Roman" w:hAnsi="Arial" w:cs="Arial"/>
                <w:color w:val="000000"/>
                <w:sz w:val="14"/>
                <w:szCs w:val="14"/>
              </w:rPr>
            </w:pPr>
            <w:ins w:id="7285" w:author="Commodore, Sarah" w:date="2023-03-22T16:23:00Z">
              <w:r w:rsidRPr="00DC2757">
                <w:rPr>
                  <w:rFonts w:ascii="Arial" w:eastAsia="Times New Roman" w:hAnsi="Arial" w:cs="Arial"/>
                  <w:color w:val="000000"/>
                  <w:sz w:val="14"/>
                  <w:szCs w:val="14"/>
                </w:rPr>
                <w:t>2</w:t>
              </w:r>
            </w:ins>
          </w:p>
        </w:tc>
      </w:tr>
      <w:tr w:rsidR="00DC2757" w:rsidRPr="00DC2757" w14:paraId="6A524973" w14:textId="77777777" w:rsidTr="00DC2757">
        <w:trPr>
          <w:trHeight w:val="180"/>
          <w:ins w:id="7286" w:author="Commodore, Sarah" w:date="2023-03-22T16:23:00Z"/>
        </w:trPr>
        <w:tc>
          <w:tcPr>
            <w:tcW w:w="933" w:type="dxa"/>
            <w:tcBorders>
              <w:top w:val="nil"/>
              <w:left w:val="nil"/>
              <w:bottom w:val="nil"/>
              <w:right w:val="nil"/>
            </w:tcBorders>
            <w:shd w:val="clear" w:color="000000" w:fill="FFFFFF"/>
            <w:vAlign w:val="center"/>
            <w:hideMark/>
          </w:tcPr>
          <w:p w14:paraId="5E4C0BFF" w14:textId="77777777" w:rsidR="00DC2757" w:rsidRPr="00DC2757" w:rsidRDefault="00DC2757" w:rsidP="00DC2757">
            <w:pPr>
              <w:spacing w:after="0" w:line="240" w:lineRule="auto"/>
              <w:jc w:val="center"/>
              <w:rPr>
                <w:ins w:id="7287" w:author="Commodore, Sarah" w:date="2023-03-22T16:23:00Z"/>
                <w:rFonts w:ascii="Arial" w:eastAsia="Times New Roman" w:hAnsi="Arial" w:cs="Arial"/>
                <w:color w:val="000000"/>
                <w:sz w:val="14"/>
                <w:szCs w:val="14"/>
              </w:rPr>
            </w:pPr>
            <w:ins w:id="7288"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26752821" w14:textId="77777777" w:rsidR="00DC2757" w:rsidRPr="00DC2757" w:rsidRDefault="00DC2757" w:rsidP="00DC2757">
            <w:pPr>
              <w:spacing w:after="0" w:line="240" w:lineRule="auto"/>
              <w:jc w:val="center"/>
              <w:rPr>
                <w:ins w:id="7289" w:author="Commodore, Sarah" w:date="2023-03-22T16:23:00Z"/>
                <w:rFonts w:ascii="Arial" w:eastAsia="Times New Roman" w:hAnsi="Arial" w:cs="Arial"/>
                <w:color w:val="000000"/>
                <w:sz w:val="14"/>
                <w:szCs w:val="14"/>
              </w:rPr>
            </w:pPr>
            <w:ins w:id="7290" w:author="Commodore, Sarah" w:date="2023-03-22T16:23:00Z">
              <w:r w:rsidRPr="00DC2757">
                <w:rPr>
                  <w:rFonts w:ascii="Arial" w:eastAsia="Times New Roman" w:hAnsi="Arial" w:cs="Arial"/>
                  <w:color w:val="000000"/>
                  <w:sz w:val="14"/>
                  <w:szCs w:val="14"/>
                </w:rPr>
                <w:t>23,711,711</w:t>
              </w:r>
            </w:ins>
          </w:p>
        </w:tc>
        <w:tc>
          <w:tcPr>
            <w:tcW w:w="809" w:type="dxa"/>
            <w:tcBorders>
              <w:top w:val="nil"/>
              <w:left w:val="nil"/>
              <w:bottom w:val="nil"/>
              <w:right w:val="nil"/>
            </w:tcBorders>
            <w:shd w:val="clear" w:color="000000" w:fill="FFFFFF"/>
            <w:vAlign w:val="center"/>
            <w:hideMark/>
          </w:tcPr>
          <w:p w14:paraId="77914271" w14:textId="77777777" w:rsidR="00DC2757" w:rsidRPr="00DC2757" w:rsidRDefault="00DC2757" w:rsidP="00DC2757">
            <w:pPr>
              <w:spacing w:after="0" w:line="240" w:lineRule="auto"/>
              <w:jc w:val="center"/>
              <w:rPr>
                <w:ins w:id="7291" w:author="Commodore, Sarah" w:date="2023-03-22T16:23:00Z"/>
                <w:rFonts w:ascii="Arial" w:eastAsia="Times New Roman" w:hAnsi="Arial" w:cs="Arial"/>
                <w:color w:val="000000"/>
                <w:sz w:val="14"/>
                <w:szCs w:val="14"/>
              </w:rPr>
            </w:pPr>
            <w:ins w:id="7292" w:author="Commodore, Sarah" w:date="2023-03-22T16:23:00Z">
              <w:r w:rsidRPr="00DC2757">
                <w:rPr>
                  <w:rFonts w:ascii="Arial" w:eastAsia="Times New Roman" w:hAnsi="Arial" w:cs="Arial"/>
                  <w:color w:val="000000"/>
                  <w:sz w:val="14"/>
                  <w:szCs w:val="14"/>
                </w:rPr>
                <w:t>23,712,025</w:t>
              </w:r>
            </w:ins>
          </w:p>
        </w:tc>
        <w:tc>
          <w:tcPr>
            <w:tcW w:w="606" w:type="dxa"/>
            <w:tcBorders>
              <w:top w:val="nil"/>
              <w:left w:val="nil"/>
              <w:bottom w:val="nil"/>
              <w:right w:val="nil"/>
            </w:tcBorders>
            <w:shd w:val="clear" w:color="000000" w:fill="FFFFFF"/>
            <w:vAlign w:val="center"/>
            <w:hideMark/>
          </w:tcPr>
          <w:p w14:paraId="1AAEDBB2" w14:textId="77777777" w:rsidR="00DC2757" w:rsidRPr="00DC2757" w:rsidRDefault="00DC2757" w:rsidP="00DC2757">
            <w:pPr>
              <w:spacing w:after="0" w:line="240" w:lineRule="auto"/>
              <w:jc w:val="center"/>
              <w:rPr>
                <w:ins w:id="7293" w:author="Commodore, Sarah" w:date="2023-03-22T16:23:00Z"/>
                <w:rFonts w:ascii="Arial" w:eastAsia="Times New Roman" w:hAnsi="Arial" w:cs="Arial"/>
                <w:color w:val="000000"/>
                <w:sz w:val="14"/>
                <w:szCs w:val="14"/>
              </w:rPr>
            </w:pPr>
            <w:ins w:id="7294" w:author="Commodore, Sarah" w:date="2023-03-22T16:23:00Z">
              <w:r w:rsidRPr="00DC2757">
                <w:rPr>
                  <w:rFonts w:ascii="Arial" w:eastAsia="Times New Roman" w:hAnsi="Arial" w:cs="Arial"/>
                  <w:color w:val="000000"/>
                  <w:sz w:val="14"/>
                  <w:szCs w:val="14"/>
                </w:rPr>
                <w:t>0.032</w:t>
              </w:r>
            </w:ins>
          </w:p>
        </w:tc>
        <w:tc>
          <w:tcPr>
            <w:tcW w:w="497" w:type="dxa"/>
            <w:tcBorders>
              <w:top w:val="nil"/>
              <w:left w:val="nil"/>
              <w:bottom w:val="nil"/>
              <w:right w:val="nil"/>
            </w:tcBorders>
            <w:shd w:val="clear" w:color="000000" w:fill="FFFFFF"/>
            <w:vAlign w:val="center"/>
            <w:hideMark/>
          </w:tcPr>
          <w:p w14:paraId="412EEBD8" w14:textId="77777777" w:rsidR="00DC2757" w:rsidRPr="00DC2757" w:rsidRDefault="00DC2757" w:rsidP="00DC2757">
            <w:pPr>
              <w:spacing w:after="0" w:line="240" w:lineRule="auto"/>
              <w:jc w:val="center"/>
              <w:rPr>
                <w:ins w:id="7295" w:author="Commodore, Sarah" w:date="2023-03-22T16:23:00Z"/>
                <w:rFonts w:ascii="Arial" w:eastAsia="Times New Roman" w:hAnsi="Arial" w:cs="Arial"/>
                <w:color w:val="000000"/>
                <w:sz w:val="14"/>
                <w:szCs w:val="14"/>
              </w:rPr>
            </w:pPr>
            <w:ins w:id="7296"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01A8F71" w14:textId="77777777" w:rsidR="00DC2757" w:rsidRPr="00DC2757" w:rsidRDefault="00DC2757" w:rsidP="00DC2757">
            <w:pPr>
              <w:spacing w:after="0" w:line="240" w:lineRule="auto"/>
              <w:rPr>
                <w:ins w:id="7297" w:author="Commodore, Sarah" w:date="2023-03-22T16:23:00Z"/>
                <w:rFonts w:ascii="Arial" w:eastAsia="Times New Roman" w:hAnsi="Arial" w:cs="Arial"/>
                <w:color w:val="000000"/>
                <w:sz w:val="14"/>
                <w:szCs w:val="14"/>
              </w:rPr>
            </w:pPr>
            <w:ins w:id="729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01798185;cg</w:t>
              </w:r>
              <w:proofErr w:type="gramEnd"/>
              <w:r w:rsidRPr="00DC2757">
                <w:rPr>
                  <w:rFonts w:ascii="Arial" w:eastAsia="Times New Roman" w:hAnsi="Arial" w:cs="Arial"/>
                  <w:color w:val="000000"/>
                  <w:sz w:val="14"/>
                  <w:szCs w:val="14"/>
                </w:rPr>
                <w:t>04252011;cg14599908;cg26321986</w:t>
              </w:r>
            </w:ins>
          </w:p>
        </w:tc>
        <w:tc>
          <w:tcPr>
            <w:tcW w:w="1533" w:type="dxa"/>
            <w:tcBorders>
              <w:top w:val="nil"/>
              <w:left w:val="nil"/>
              <w:bottom w:val="nil"/>
              <w:right w:val="nil"/>
            </w:tcBorders>
            <w:shd w:val="clear" w:color="000000" w:fill="FFFFFF"/>
            <w:vAlign w:val="center"/>
            <w:hideMark/>
          </w:tcPr>
          <w:p w14:paraId="55FDB0F3" w14:textId="77777777" w:rsidR="00DC2757" w:rsidRPr="00DC2757" w:rsidRDefault="00DC2757" w:rsidP="00DC2757">
            <w:pPr>
              <w:spacing w:after="0" w:line="240" w:lineRule="auto"/>
              <w:jc w:val="center"/>
              <w:rPr>
                <w:ins w:id="7299" w:author="Commodore, Sarah" w:date="2023-03-22T16:23:00Z"/>
                <w:rFonts w:ascii="Arial" w:eastAsia="Times New Roman" w:hAnsi="Arial" w:cs="Arial"/>
                <w:i/>
                <w:iCs/>
                <w:color w:val="000000"/>
                <w:sz w:val="14"/>
                <w:szCs w:val="14"/>
              </w:rPr>
            </w:pPr>
            <w:ins w:id="7300" w:author="Commodore, Sarah" w:date="2023-03-22T16:23:00Z">
              <w:r w:rsidRPr="00DC2757">
                <w:rPr>
                  <w:rFonts w:ascii="Arial" w:eastAsia="Times New Roman" w:hAnsi="Arial" w:cs="Arial"/>
                  <w:i/>
                  <w:iCs/>
                  <w:color w:val="000000"/>
                  <w:sz w:val="14"/>
                  <w:szCs w:val="14"/>
                </w:rPr>
                <w:t>STC1</w:t>
              </w:r>
            </w:ins>
          </w:p>
        </w:tc>
        <w:tc>
          <w:tcPr>
            <w:tcW w:w="770" w:type="dxa"/>
            <w:tcBorders>
              <w:top w:val="nil"/>
              <w:left w:val="nil"/>
              <w:bottom w:val="nil"/>
              <w:right w:val="nil"/>
            </w:tcBorders>
            <w:shd w:val="clear" w:color="000000" w:fill="FFFFFF"/>
            <w:vAlign w:val="center"/>
            <w:hideMark/>
          </w:tcPr>
          <w:p w14:paraId="007A3E63" w14:textId="77777777" w:rsidR="00DC2757" w:rsidRPr="00DC2757" w:rsidRDefault="00DC2757" w:rsidP="00DC2757">
            <w:pPr>
              <w:spacing w:after="0" w:line="240" w:lineRule="auto"/>
              <w:jc w:val="center"/>
              <w:rPr>
                <w:ins w:id="7301" w:author="Commodore, Sarah" w:date="2023-03-22T16:23:00Z"/>
                <w:rFonts w:ascii="Arial" w:eastAsia="Times New Roman" w:hAnsi="Arial" w:cs="Arial"/>
                <w:color w:val="000000"/>
                <w:sz w:val="14"/>
                <w:szCs w:val="14"/>
              </w:rPr>
            </w:pPr>
            <w:ins w:id="7302"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CB802DA" w14:textId="77777777" w:rsidR="00DC2757" w:rsidRPr="00DC2757" w:rsidRDefault="00DC2757" w:rsidP="00DC2757">
            <w:pPr>
              <w:spacing w:after="0" w:line="240" w:lineRule="auto"/>
              <w:jc w:val="center"/>
              <w:rPr>
                <w:ins w:id="7303" w:author="Commodore, Sarah" w:date="2023-03-22T16:23:00Z"/>
                <w:rFonts w:ascii="Arial" w:eastAsia="Times New Roman" w:hAnsi="Arial" w:cs="Arial"/>
                <w:color w:val="000000"/>
                <w:sz w:val="14"/>
                <w:szCs w:val="14"/>
              </w:rPr>
            </w:pPr>
            <w:ins w:id="7304" w:author="Commodore, Sarah" w:date="2023-03-22T16:23:00Z">
              <w:r w:rsidRPr="00DC2757">
                <w:rPr>
                  <w:rFonts w:ascii="Arial" w:eastAsia="Times New Roman" w:hAnsi="Arial" w:cs="Arial"/>
                  <w:color w:val="000000"/>
                  <w:sz w:val="14"/>
                  <w:szCs w:val="14"/>
                </w:rPr>
                <w:t>4</w:t>
              </w:r>
            </w:ins>
          </w:p>
        </w:tc>
      </w:tr>
      <w:tr w:rsidR="00DC2757" w:rsidRPr="00DC2757" w14:paraId="57C65F71" w14:textId="77777777" w:rsidTr="00DC2757">
        <w:trPr>
          <w:trHeight w:val="180"/>
          <w:ins w:id="7305" w:author="Commodore, Sarah" w:date="2023-03-22T16:23:00Z"/>
        </w:trPr>
        <w:tc>
          <w:tcPr>
            <w:tcW w:w="933" w:type="dxa"/>
            <w:tcBorders>
              <w:top w:val="nil"/>
              <w:left w:val="nil"/>
              <w:bottom w:val="nil"/>
              <w:right w:val="nil"/>
            </w:tcBorders>
            <w:shd w:val="clear" w:color="000000" w:fill="FFFFFF"/>
            <w:vAlign w:val="center"/>
            <w:hideMark/>
          </w:tcPr>
          <w:p w14:paraId="71D8A780" w14:textId="77777777" w:rsidR="00DC2757" w:rsidRPr="00DC2757" w:rsidRDefault="00DC2757" w:rsidP="00DC2757">
            <w:pPr>
              <w:spacing w:after="0" w:line="240" w:lineRule="auto"/>
              <w:jc w:val="center"/>
              <w:rPr>
                <w:ins w:id="7306" w:author="Commodore, Sarah" w:date="2023-03-22T16:23:00Z"/>
                <w:rFonts w:ascii="Arial" w:eastAsia="Times New Roman" w:hAnsi="Arial" w:cs="Arial"/>
                <w:color w:val="000000"/>
                <w:sz w:val="14"/>
                <w:szCs w:val="14"/>
              </w:rPr>
            </w:pPr>
            <w:ins w:id="7307"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1F9EDAD4" w14:textId="77777777" w:rsidR="00DC2757" w:rsidRPr="00DC2757" w:rsidRDefault="00DC2757" w:rsidP="00DC2757">
            <w:pPr>
              <w:spacing w:after="0" w:line="240" w:lineRule="auto"/>
              <w:jc w:val="center"/>
              <w:rPr>
                <w:ins w:id="7308" w:author="Commodore, Sarah" w:date="2023-03-22T16:23:00Z"/>
                <w:rFonts w:ascii="Arial" w:eastAsia="Times New Roman" w:hAnsi="Arial" w:cs="Arial"/>
                <w:color w:val="000000"/>
                <w:sz w:val="14"/>
                <w:szCs w:val="14"/>
              </w:rPr>
            </w:pPr>
            <w:ins w:id="7309" w:author="Commodore, Sarah" w:date="2023-03-22T16:23:00Z">
              <w:r w:rsidRPr="00DC2757">
                <w:rPr>
                  <w:rFonts w:ascii="Arial" w:eastAsia="Times New Roman" w:hAnsi="Arial" w:cs="Arial"/>
                  <w:color w:val="000000"/>
                  <w:sz w:val="14"/>
                  <w:szCs w:val="14"/>
                </w:rPr>
                <w:t>69,351,555</w:t>
              </w:r>
            </w:ins>
          </w:p>
        </w:tc>
        <w:tc>
          <w:tcPr>
            <w:tcW w:w="809" w:type="dxa"/>
            <w:tcBorders>
              <w:top w:val="nil"/>
              <w:left w:val="nil"/>
              <w:bottom w:val="nil"/>
              <w:right w:val="nil"/>
            </w:tcBorders>
            <w:shd w:val="clear" w:color="000000" w:fill="FFFFFF"/>
            <w:vAlign w:val="center"/>
            <w:hideMark/>
          </w:tcPr>
          <w:p w14:paraId="2C3DBE46" w14:textId="77777777" w:rsidR="00DC2757" w:rsidRPr="00DC2757" w:rsidRDefault="00DC2757" w:rsidP="00DC2757">
            <w:pPr>
              <w:spacing w:after="0" w:line="240" w:lineRule="auto"/>
              <w:jc w:val="center"/>
              <w:rPr>
                <w:ins w:id="7310" w:author="Commodore, Sarah" w:date="2023-03-22T16:23:00Z"/>
                <w:rFonts w:ascii="Arial" w:eastAsia="Times New Roman" w:hAnsi="Arial" w:cs="Arial"/>
                <w:color w:val="000000"/>
                <w:sz w:val="14"/>
                <w:szCs w:val="14"/>
              </w:rPr>
            </w:pPr>
            <w:ins w:id="7311" w:author="Commodore, Sarah" w:date="2023-03-22T16:23:00Z">
              <w:r w:rsidRPr="00DC2757">
                <w:rPr>
                  <w:rFonts w:ascii="Arial" w:eastAsia="Times New Roman" w:hAnsi="Arial" w:cs="Arial"/>
                  <w:color w:val="000000"/>
                  <w:sz w:val="14"/>
                  <w:szCs w:val="14"/>
                </w:rPr>
                <w:t>69,351,865</w:t>
              </w:r>
            </w:ins>
          </w:p>
        </w:tc>
        <w:tc>
          <w:tcPr>
            <w:tcW w:w="606" w:type="dxa"/>
            <w:tcBorders>
              <w:top w:val="nil"/>
              <w:left w:val="nil"/>
              <w:bottom w:val="nil"/>
              <w:right w:val="nil"/>
            </w:tcBorders>
            <w:shd w:val="clear" w:color="000000" w:fill="FFFFFF"/>
            <w:vAlign w:val="center"/>
            <w:hideMark/>
          </w:tcPr>
          <w:p w14:paraId="57B9534D" w14:textId="77777777" w:rsidR="00DC2757" w:rsidRPr="00DC2757" w:rsidRDefault="00DC2757" w:rsidP="00DC2757">
            <w:pPr>
              <w:spacing w:after="0" w:line="240" w:lineRule="auto"/>
              <w:jc w:val="center"/>
              <w:rPr>
                <w:ins w:id="7312" w:author="Commodore, Sarah" w:date="2023-03-22T16:23:00Z"/>
                <w:rFonts w:ascii="Arial" w:eastAsia="Times New Roman" w:hAnsi="Arial" w:cs="Arial"/>
                <w:color w:val="000000"/>
                <w:sz w:val="14"/>
                <w:szCs w:val="14"/>
              </w:rPr>
            </w:pPr>
            <w:ins w:id="7313" w:author="Commodore, Sarah" w:date="2023-03-22T16:23:00Z">
              <w:r w:rsidRPr="00DC2757">
                <w:rPr>
                  <w:rFonts w:ascii="Arial" w:eastAsia="Times New Roman" w:hAnsi="Arial" w:cs="Arial"/>
                  <w:color w:val="000000"/>
                  <w:sz w:val="14"/>
                  <w:szCs w:val="14"/>
                </w:rPr>
                <w:t>0.034</w:t>
              </w:r>
            </w:ins>
          </w:p>
        </w:tc>
        <w:tc>
          <w:tcPr>
            <w:tcW w:w="497" w:type="dxa"/>
            <w:tcBorders>
              <w:top w:val="nil"/>
              <w:left w:val="nil"/>
              <w:bottom w:val="nil"/>
              <w:right w:val="nil"/>
            </w:tcBorders>
            <w:shd w:val="clear" w:color="000000" w:fill="FFFFFF"/>
            <w:vAlign w:val="center"/>
            <w:hideMark/>
          </w:tcPr>
          <w:p w14:paraId="7BBDA2EF" w14:textId="77777777" w:rsidR="00DC2757" w:rsidRPr="00DC2757" w:rsidRDefault="00DC2757" w:rsidP="00DC2757">
            <w:pPr>
              <w:spacing w:after="0" w:line="240" w:lineRule="auto"/>
              <w:jc w:val="center"/>
              <w:rPr>
                <w:ins w:id="7314" w:author="Commodore, Sarah" w:date="2023-03-22T16:23:00Z"/>
                <w:rFonts w:ascii="Arial" w:eastAsia="Times New Roman" w:hAnsi="Arial" w:cs="Arial"/>
                <w:color w:val="000000"/>
                <w:sz w:val="14"/>
                <w:szCs w:val="14"/>
              </w:rPr>
            </w:pPr>
            <w:ins w:id="7315"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3520B598" w14:textId="77777777" w:rsidR="00DC2757" w:rsidRPr="00DC2757" w:rsidRDefault="00DC2757" w:rsidP="00DC2757">
            <w:pPr>
              <w:spacing w:after="0" w:line="240" w:lineRule="auto"/>
              <w:rPr>
                <w:ins w:id="7316" w:author="Commodore, Sarah" w:date="2023-03-22T16:23:00Z"/>
                <w:rFonts w:ascii="Arial" w:eastAsia="Times New Roman" w:hAnsi="Arial" w:cs="Arial"/>
                <w:color w:val="000000"/>
                <w:sz w:val="14"/>
                <w:szCs w:val="14"/>
              </w:rPr>
            </w:pPr>
            <w:ins w:id="731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11155172;cg</w:t>
              </w:r>
              <w:proofErr w:type="gramEnd"/>
              <w:r w:rsidRPr="00DC2757">
                <w:rPr>
                  <w:rFonts w:ascii="Arial" w:eastAsia="Times New Roman" w:hAnsi="Arial" w:cs="Arial"/>
                  <w:color w:val="000000"/>
                  <w:sz w:val="14"/>
                  <w:szCs w:val="14"/>
                </w:rPr>
                <w:t>13323256</w:t>
              </w:r>
            </w:ins>
          </w:p>
        </w:tc>
        <w:tc>
          <w:tcPr>
            <w:tcW w:w="1533" w:type="dxa"/>
            <w:tcBorders>
              <w:top w:val="nil"/>
              <w:left w:val="nil"/>
              <w:bottom w:val="nil"/>
              <w:right w:val="nil"/>
            </w:tcBorders>
            <w:shd w:val="clear" w:color="000000" w:fill="FFFFFF"/>
            <w:vAlign w:val="center"/>
            <w:hideMark/>
          </w:tcPr>
          <w:p w14:paraId="42E34AFB" w14:textId="77777777" w:rsidR="00DC2757" w:rsidRPr="00DC2757" w:rsidRDefault="00DC2757" w:rsidP="00DC2757">
            <w:pPr>
              <w:spacing w:after="0" w:line="240" w:lineRule="auto"/>
              <w:jc w:val="center"/>
              <w:rPr>
                <w:ins w:id="7318" w:author="Commodore, Sarah" w:date="2023-03-22T16:23:00Z"/>
                <w:rFonts w:ascii="Arial" w:eastAsia="Times New Roman" w:hAnsi="Arial" w:cs="Arial"/>
                <w:i/>
                <w:iCs/>
                <w:color w:val="000000"/>
                <w:sz w:val="14"/>
                <w:szCs w:val="14"/>
              </w:rPr>
            </w:pPr>
            <w:ins w:id="7319" w:author="Commodore, Sarah" w:date="2023-03-22T16:23:00Z">
              <w:r w:rsidRPr="00DC2757">
                <w:rPr>
                  <w:rFonts w:ascii="Arial" w:eastAsia="Times New Roman" w:hAnsi="Arial" w:cs="Arial"/>
                  <w:i/>
                  <w:iCs/>
                  <w:color w:val="000000"/>
                  <w:sz w:val="14"/>
                  <w:szCs w:val="14"/>
                </w:rPr>
                <w:t>NOX5</w:t>
              </w:r>
            </w:ins>
          </w:p>
        </w:tc>
        <w:tc>
          <w:tcPr>
            <w:tcW w:w="770" w:type="dxa"/>
            <w:tcBorders>
              <w:top w:val="nil"/>
              <w:left w:val="nil"/>
              <w:bottom w:val="nil"/>
              <w:right w:val="nil"/>
            </w:tcBorders>
            <w:shd w:val="clear" w:color="000000" w:fill="FFFFFF"/>
            <w:vAlign w:val="center"/>
            <w:hideMark/>
          </w:tcPr>
          <w:p w14:paraId="24C052F5" w14:textId="77777777" w:rsidR="00DC2757" w:rsidRPr="00DC2757" w:rsidRDefault="00DC2757" w:rsidP="00DC2757">
            <w:pPr>
              <w:spacing w:after="0" w:line="240" w:lineRule="auto"/>
              <w:jc w:val="center"/>
              <w:rPr>
                <w:ins w:id="7320" w:author="Commodore, Sarah" w:date="2023-03-22T16:23:00Z"/>
                <w:rFonts w:ascii="Arial" w:eastAsia="Times New Roman" w:hAnsi="Arial" w:cs="Arial"/>
                <w:color w:val="000000"/>
                <w:sz w:val="14"/>
                <w:szCs w:val="14"/>
              </w:rPr>
            </w:pPr>
            <w:ins w:id="7321"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013B3755" w14:textId="77777777" w:rsidR="00DC2757" w:rsidRPr="00DC2757" w:rsidRDefault="00DC2757" w:rsidP="00DC2757">
            <w:pPr>
              <w:spacing w:after="0" w:line="240" w:lineRule="auto"/>
              <w:jc w:val="center"/>
              <w:rPr>
                <w:ins w:id="7322" w:author="Commodore, Sarah" w:date="2023-03-22T16:23:00Z"/>
                <w:rFonts w:ascii="Arial" w:eastAsia="Times New Roman" w:hAnsi="Arial" w:cs="Arial"/>
                <w:color w:val="000000"/>
                <w:sz w:val="14"/>
                <w:szCs w:val="14"/>
              </w:rPr>
            </w:pPr>
            <w:ins w:id="7323" w:author="Commodore, Sarah" w:date="2023-03-22T16:23:00Z">
              <w:r w:rsidRPr="00DC2757">
                <w:rPr>
                  <w:rFonts w:ascii="Arial" w:eastAsia="Times New Roman" w:hAnsi="Arial" w:cs="Arial"/>
                  <w:color w:val="000000"/>
                  <w:sz w:val="14"/>
                  <w:szCs w:val="14"/>
                </w:rPr>
                <w:t>2</w:t>
              </w:r>
            </w:ins>
          </w:p>
        </w:tc>
      </w:tr>
      <w:tr w:rsidR="00DC2757" w:rsidRPr="00DC2757" w14:paraId="01A5702E" w14:textId="77777777" w:rsidTr="00DC2757">
        <w:trPr>
          <w:trHeight w:val="360"/>
          <w:ins w:id="7324" w:author="Commodore, Sarah" w:date="2023-03-22T16:23:00Z"/>
        </w:trPr>
        <w:tc>
          <w:tcPr>
            <w:tcW w:w="933" w:type="dxa"/>
            <w:tcBorders>
              <w:top w:val="nil"/>
              <w:left w:val="nil"/>
              <w:bottom w:val="nil"/>
              <w:right w:val="nil"/>
            </w:tcBorders>
            <w:shd w:val="clear" w:color="000000" w:fill="FFFFFF"/>
            <w:vAlign w:val="center"/>
            <w:hideMark/>
          </w:tcPr>
          <w:p w14:paraId="7048484B" w14:textId="77777777" w:rsidR="00DC2757" w:rsidRPr="00DC2757" w:rsidRDefault="00DC2757" w:rsidP="00DC2757">
            <w:pPr>
              <w:spacing w:after="0" w:line="240" w:lineRule="auto"/>
              <w:jc w:val="center"/>
              <w:rPr>
                <w:ins w:id="7325" w:author="Commodore, Sarah" w:date="2023-03-22T16:23:00Z"/>
                <w:rFonts w:ascii="Arial" w:eastAsia="Times New Roman" w:hAnsi="Arial" w:cs="Arial"/>
                <w:color w:val="000000"/>
                <w:sz w:val="14"/>
                <w:szCs w:val="14"/>
              </w:rPr>
            </w:pPr>
            <w:ins w:id="7326" w:author="Commodore, Sarah" w:date="2023-03-22T16:23:00Z">
              <w:r w:rsidRPr="00DC2757">
                <w:rPr>
                  <w:rFonts w:ascii="Arial" w:eastAsia="Times New Roman" w:hAnsi="Arial" w:cs="Arial"/>
                  <w:color w:val="000000"/>
                  <w:sz w:val="14"/>
                  <w:szCs w:val="14"/>
                </w:rPr>
                <w:lastRenderedPageBreak/>
                <w:t>chr2</w:t>
              </w:r>
            </w:ins>
          </w:p>
        </w:tc>
        <w:tc>
          <w:tcPr>
            <w:tcW w:w="809" w:type="dxa"/>
            <w:tcBorders>
              <w:top w:val="nil"/>
              <w:left w:val="nil"/>
              <w:bottom w:val="nil"/>
              <w:right w:val="nil"/>
            </w:tcBorders>
            <w:shd w:val="clear" w:color="000000" w:fill="FFFFFF"/>
            <w:vAlign w:val="center"/>
            <w:hideMark/>
          </w:tcPr>
          <w:p w14:paraId="200A4D2D" w14:textId="77777777" w:rsidR="00DC2757" w:rsidRPr="00DC2757" w:rsidRDefault="00DC2757" w:rsidP="00DC2757">
            <w:pPr>
              <w:spacing w:after="0" w:line="240" w:lineRule="auto"/>
              <w:jc w:val="center"/>
              <w:rPr>
                <w:ins w:id="7327" w:author="Commodore, Sarah" w:date="2023-03-22T16:23:00Z"/>
                <w:rFonts w:ascii="Arial" w:eastAsia="Times New Roman" w:hAnsi="Arial" w:cs="Arial"/>
                <w:color w:val="000000"/>
                <w:sz w:val="14"/>
                <w:szCs w:val="14"/>
              </w:rPr>
            </w:pPr>
            <w:ins w:id="7328" w:author="Commodore, Sarah" w:date="2023-03-22T16:23:00Z">
              <w:r w:rsidRPr="00DC2757">
                <w:rPr>
                  <w:rFonts w:ascii="Arial" w:eastAsia="Times New Roman" w:hAnsi="Arial" w:cs="Arial"/>
                  <w:color w:val="000000"/>
                  <w:sz w:val="14"/>
                  <w:szCs w:val="14"/>
                </w:rPr>
                <w:t>239,628,789</w:t>
              </w:r>
            </w:ins>
          </w:p>
        </w:tc>
        <w:tc>
          <w:tcPr>
            <w:tcW w:w="809" w:type="dxa"/>
            <w:tcBorders>
              <w:top w:val="nil"/>
              <w:left w:val="nil"/>
              <w:bottom w:val="nil"/>
              <w:right w:val="nil"/>
            </w:tcBorders>
            <w:shd w:val="clear" w:color="000000" w:fill="FFFFFF"/>
            <w:vAlign w:val="center"/>
            <w:hideMark/>
          </w:tcPr>
          <w:p w14:paraId="463F686D" w14:textId="77777777" w:rsidR="00DC2757" w:rsidRPr="00DC2757" w:rsidRDefault="00DC2757" w:rsidP="00DC2757">
            <w:pPr>
              <w:spacing w:after="0" w:line="240" w:lineRule="auto"/>
              <w:jc w:val="center"/>
              <w:rPr>
                <w:ins w:id="7329" w:author="Commodore, Sarah" w:date="2023-03-22T16:23:00Z"/>
                <w:rFonts w:ascii="Arial" w:eastAsia="Times New Roman" w:hAnsi="Arial" w:cs="Arial"/>
                <w:color w:val="000000"/>
                <w:sz w:val="14"/>
                <w:szCs w:val="14"/>
              </w:rPr>
            </w:pPr>
            <w:ins w:id="7330" w:author="Commodore, Sarah" w:date="2023-03-22T16:23:00Z">
              <w:r w:rsidRPr="00DC2757">
                <w:rPr>
                  <w:rFonts w:ascii="Arial" w:eastAsia="Times New Roman" w:hAnsi="Arial" w:cs="Arial"/>
                  <w:color w:val="000000"/>
                  <w:sz w:val="14"/>
                  <w:szCs w:val="14"/>
                </w:rPr>
                <w:t>239,629,025</w:t>
              </w:r>
            </w:ins>
          </w:p>
        </w:tc>
        <w:tc>
          <w:tcPr>
            <w:tcW w:w="606" w:type="dxa"/>
            <w:tcBorders>
              <w:top w:val="nil"/>
              <w:left w:val="nil"/>
              <w:bottom w:val="nil"/>
              <w:right w:val="nil"/>
            </w:tcBorders>
            <w:shd w:val="clear" w:color="000000" w:fill="FFFFFF"/>
            <w:vAlign w:val="center"/>
            <w:hideMark/>
          </w:tcPr>
          <w:p w14:paraId="0995F677" w14:textId="77777777" w:rsidR="00DC2757" w:rsidRPr="00DC2757" w:rsidRDefault="00DC2757" w:rsidP="00DC2757">
            <w:pPr>
              <w:spacing w:after="0" w:line="240" w:lineRule="auto"/>
              <w:jc w:val="center"/>
              <w:rPr>
                <w:ins w:id="7331" w:author="Commodore, Sarah" w:date="2023-03-22T16:23:00Z"/>
                <w:rFonts w:ascii="Arial" w:eastAsia="Times New Roman" w:hAnsi="Arial" w:cs="Arial"/>
                <w:color w:val="000000"/>
                <w:sz w:val="14"/>
                <w:szCs w:val="14"/>
              </w:rPr>
            </w:pPr>
            <w:ins w:id="7332" w:author="Commodore, Sarah" w:date="2023-03-22T16:23:00Z">
              <w:r w:rsidRPr="00DC2757">
                <w:rPr>
                  <w:rFonts w:ascii="Arial" w:eastAsia="Times New Roman" w:hAnsi="Arial" w:cs="Arial"/>
                  <w:color w:val="000000"/>
                  <w:sz w:val="14"/>
                  <w:szCs w:val="14"/>
                </w:rPr>
                <w:t>0.036</w:t>
              </w:r>
            </w:ins>
          </w:p>
        </w:tc>
        <w:tc>
          <w:tcPr>
            <w:tcW w:w="497" w:type="dxa"/>
            <w:tcBorders>
              <w:top w:val="nil"/>
              <w:left w:val="nil"/>
              <w:bottom w:val="nil"/>
              <w:right w:val="nil"/>
            </w:tcBorders>
            <w:shd w:val="clear" w:color="000000" w:fill="FFFFFF"/>
            <w:vAlign w:val="center"/>
            <w:hideMark/>
          </w:tcPr>
          <w:p w14:paraId="591CF70A" w14:textId="77777777" w:rsidR="00DC2757" w:rsidRPr="00DC2757" w:rsidRDefault="00DC2757" w:rsidP="00DC2757">
            <w:pPr>
              <w:spacing w:after="0" w:line="240" w:lineRule="auto"/>
              <w:jc w:val="center"/>
              <w:rPr>
                <w:ins w:id="7333" w:author="Commodore, Sarah" w:date="2023-03-22T16:23:00Z"/>
                <w:rFonts w:ascii="Arial" w:eastAsia="Times New Roman" w:hAnsi="Arial" w:cs="Arial"/>
                <w:color w:val="000000"/>
                <w:sz w:val="14"/>
                <w:szCs w:val="14"/>
              </w:rPr>
            </w:pPr>
            <w:ins w:id="7334"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73E233C" w14:textId="77777777" w:rsidR="00DC2757" w:rsidRPr="00DC2757" w:rsidRDefault="00DC2757" w:rsidP="00DC2757">
            <w:pPr>
              <w:spacing w:after="0" w:line="240" w:lineRule="auto"/>
              <w:rPr>
                <w:ins w:id="7335" w:author="Commodore, Sarah" w:date="2023-03-22T16:23:00Z"/>
                <w:rFonts w:ascii="Arial" w:eastAsia="Times New Roman" w:hAnsi="Arial" w:cs="Arial"/>
                <w:color w:val="000000"/>
                <w:sz w:val="14"/>
                <w:szCs w:val="14"/>
              </w:rPr>
            </w:pPr>
            <w:ins w:id="733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05634047;cg</w:t>
              </w:r>
              <w:proofErr w:type="gramEnd"/>
              <w:r w:rsidRPr="00DC2757">
                <w:rPr>
                  <w:rFonts w:ascii="Arial" w:eastAsia="Times New Roman" w:hAnsi="Arial" w:cs="Arial"/>
                  <w:color w:val="000000"/>
                  <w:sz w:val="14"/>
                  <w:szCs w:val="14"/>
                </w:rPr>
                <w:t>06624310;cg17487719;cg25556432</w:t>
              </w:r>
            </w:ins>
          </w:p>
        </w:tc>
        <w:tc>
          <w:tcPr>
            <w:tcW w:w="1533" w:type="dxa"/>
            <w:tcBorders>
              <w:top w:val="nil"/>
              <w:left w:val="nil"/>
              <w:bottom w:val="nil"/>
              <w:right w:val="nil"/>
            </w:tcBorders>
            <w:shd w:val="clear" w:color="000000" w:fill="FFFFFF"/>
            <w:vAlign w:val="center"/>
            <w:hideMark/>
          </w:tcPr>
          <w:p w14:paraId="35DA7E27" w14:textId="77777777" w:rsidR="00DC2757" w:rsidRPr="00DC2757" w:rsidRDefault="00DC2757" w:rsidP="00DC2757">
            <w:pPr>
              <w:spacing w:after="0" w:line="240" w:lineRule="auto"/>
              <w:jc w:val="center"/>
              <w:rPr>
                <w:ins w:id="7337" w:author="Commodore, Sarah" w:date="2023-03-22T16:23:00Z"/>
                <w:rFonts w:ascii="Arial" w:eastAsia="Times New Roman" w:hAnsi="Arial" w:cs="Arial"/>
                <w:i/>
                <w:iCs/>
                <w:color w:val="000000"/>
                <w:sz w:val="14"/>
                <w:szCs w:val="14"/>
              </w:rPr>
            </w:pPr>
            <w:ins w:id="7338" w:author="Commodore, Sarah" w:date="2023-03-22T16:23:00Z">
              <w:r w:rsidRPr="00DC2757">
                <w:rPr>
                  <w:rFonts w:ascii="Arial" w:eastAsia="Times New Roman" w:hAnsi="Arial" w:cs="Arial"/>
                  <w:i/>
                  <w:iCs/>
                  <w:color w:val="000000"/>
                  <w:sz w:val="14"/>
                  <w:szCs w:val="14"/>
                </w:rPr>
                <w:t>LOC100287387</w:t>
              </w:r>
            </w:ins>
          </w:p>
        </w:tc>
        <w:tc>
          <w:tcPr>
            <w:tcW w:w="770" w:type="dxa"/>
            <w:tcBorders>
              <w:top w:val="nil"/>
              <w:left w:val="nil"/>
              <w:bottom w:val="nil"/>
              <w:right w:val="nil"/>
            </w:tcBorders>
            <w:shd w:val="clear" w:color="000000" w:fill="FFFFFF"/>
            <w:vAlign w:val="center"/>
            <w:hideMark/>
          </w:tcPr>
          <w:p w14:paraId="1A267157" w14:textId="77777777" w:rsidR="00DC2757" w:rsidRPr="00DC2757" w:rsidRDefault="00DC2757" w:rsidP="00DC2757">
            <w:pPr>
              <w:spacing w:after="0" w:line="240" w:lineRule="auto"/>
              <w:jc w:val="center"/>
              <w:rPr>
                <w:ins w:id="7339" w:author="Commodore, Sarah" w:date="2023-03-22T16:23:00Z"/>
                <w:rFonts w:ascii="Arial" w:eastAsia="Times New Roman" w:hAnsi="Arial" w:cs="Arial"/>
                <w:color w:val="000000"/>
                <w:sz w:val="14"/>
                <w:szCs w:val="14"/>
              </w:rPr>
            </w:pPr>
            <w:ins w:id="7340"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4FD6E1E8" w14:textId="77777777" w:rsidR="00DC2757" w:rsidRPr="00DC2757" w:rsidRDefault="00DC2757" w:rsidP="00DC2757">
            <w:pPr>
              <w:spacing w:after="0" w:line="240" w:lineRule="auto"/>
              <w:jc w:val="center"/>
              <w:rPr>
                <w:ins w:id="7341" w:author="Commodore, Sarah" w:date="2023-03-22T16:23:00Z"/>
                <w:rFonts w:ascii="Arial" w:eastAsia="Times New Roman" w:hAnsi="Arial" w:cs="Arial"/>
                <w:color w:val="000000"/>
                <w:sz w:val="14"/>
                <w:szCs w:val="14"/>
              </w:rPr>
            </w:pPr>
            <w:ins w:id="7342" w:author="Commodore, Sarah" w:date="2023-03-22T16:23:00Z">
              <w:r w:rsidRPr="00DC2757">
                <w:rPr>
                  <w:rFonts w:ascii="Arial" w:eastAsia="Times New Roman" w:hAnsi="Arial" w:cs="Arial"/>
                  <w:color w:val="000000"/>
                  <w:sz w:val="14"/>
                  <w:szCs w:val="14"/>
                </w:rPr>
                <w:t>4</w:t>
              </w:r>
            </w:ins>
          </w:p>
        </w:tc>
      </w:tr>
      <w:tr w:rsidR="00DC2757" w:rsidRPr="00DC2757" w14:paraId="0E2C6CDD" w14:textId="77777777" w:rsidTr="00DC2757">
        <w:trPr>
          <w:trHeight w:val="180"/>
          <w:ins w:id="7343" w:author="Commodore, Sarah" w:date="2023-03-22T16:23:00Z"/>
        </w:trPr>
        <w:tc>
          <w:tcPr>
            <w:tcW w:w="933" w:type="dxa"/>
            <w:tcBorders>
              <w:top w:val="nil"/>
              <w:left w:val="nil"/>
              <w:bottom w:val="nil"/>
              <w:right w:val="nil"/>
            </w:tcBorders>
            <w:shd w:val="clear" w:color="000000" w:fill="FFFFFF"/>
            <w:vAlign w:val="center"/>
            <w:hideMark/>
          </w:tcPr>
          <w:p w14:paraId="42CD4198" w14:textId="77777777" w:rsidR="00DC2757" w:rsidRPr="00DC2757" w:rsidRDefault="00DC2757" w:rsidP="00DC2757">
            <w:pPr>
              <w:spacing w:after="0" w:line="240" w:lineRule="auto"/>
              <w:jc w:val="center"/>
              <w:rPr>
                <w:ins w:id="7344" w:author="Commodore, Sarah" w:date="2023-03-22T16:23:00Z"/>
                <w:rFonts w:ascii="Arial" w:eastAsia="Times New Roman" w:hAnsi="Arial" w:cs="Arial"/>
                <w:color w:val="000000"/>
                <w:sz w:val="14"/>
                <w:szCs w:val="14"/>
              </w:rPr>
            </w:pPr>
            <w:ins w:id="7345" w:author="Commodore, Sarah" w:date="2023-03-22T16:23:00Z">
              <w:r w:rsidRPr="00DC2757">
                <w:rPr>
                  <w:rFonts w:ascii="Arial" w:eastAsia="Times New Roman" w:hAnsi="Arial" w:cs="Arial"/>
                  <w:color w:val="000000"/>
                  <w:sz w:val="14"/>
                  <w:szCs w:val="14"/>
                </w:rPr>
                <w:t>chr8</w:t>
              </w:r>
            </w:ins>
          </w:p>
        </w:tc>
        <w:tc>
          <w:tcPr>
            <w:tcW w:w="809" w:type="dxa"/>
            <w:tcBorders>
              <w:top w:val="nil"/>
              <w:left w:val="nil"/>
              <w:bottom w:val="nil"/>
              <w:right w:val="nil"/>
            </w:tcBorders>
            <w:shd w:val="clear" w:color="000000" w:fill="FFFFFF"/>
            <w:vAlign w:val="center"/>
            <w:hideMark/>
          </w:tcPr>
          <w:p w14:paraId="575A367D" w14:textId="77777777" w:rsidR="00DC2757" w:rsidRPr="00DC2757" w:rsidRDefault="00DC2757" w:rsidP="00DC2757">
            <w:pPr>
              <w:spacing w:after="0" w:line="240" w:lineRule="auto"/>
              <w:jc w:val="center"/>
              <w:rPr>
                <w:ins w:id="7346" w:author="Commodore, Sarah" w:date="2023-03-22T16:23:00Z"/>
                <w:rFonts w:ascii="Arial" w:eastAsia="Times New Roman" w:hAnsi="Arial" w:cs="Arial"/>
                <w:color w:val="000000"/>
                <w:sz w:val="14"/>
                <w:szCs w:val="14"/>
              </w:rPr>
            </w:pPr>
            <w:ins w:id="7347" w:author="Commodore, Sarah" w:date="2023-03-22T16:23:00Z">
              <w:r w:rsidRPr="00DC2757">
                <w:rPr>
                  <w:rFonts w:ascii="Arial" w:eastAsia="Times New Roman" w:hAnsi="Arial" w:cs="Arial"/>
                  <w:color w:val="000000"/>
                  <w:sz w:val="14"/>
                  <w:szCs w:val="14"/>
                </w:rPr>
                <w:t>142,482,939</w:t>
              </w:r>
            </w:ins>
          </w:p>
        </w:tc>
        <w:tc>
          <w:tcPr>
            <w:tcW w:w="809" w:type="dxa"/>
            <w:tcBorders>
              <w:top w:val="nil"/>
              <w:left w:val="nil"/>
              <w:bottom w:val="nil"/>
              <w:right w:val="nil"/>
            </w:tcBorders>
            <w:shd w:val="clear" w:color="000000" w:fill="FFFFFF"/>
            <w:vAlign w:val="center"/>
            <w:hideMark/>
          </w:tcPr>
          <w:p w14:paraId="3AE94FA6" w14:textId="77777777" w:rsidR="00DC2757" w:rsidRPr="00DC2757" w:rsidRDefault="00DC2757" w:rsidP="00DC2757">
            <w:pPr>
              <w:spacing w:after="0" w:line="240" w:lineRule="auto"/>
              <w:jc w:val="center"/>
              <w:rPr>
                <w:ins w:id="7348" w:author="Commodore, Sarah" w:date="2023-03-22T16:23:00Z"/>
                <w:rFonts w:ascii="Arial" w:eastAsia="Times New Roman" w:hAnsi="Arial" w:cs="Arial"/>
                <w:color w:val="000000"/>
                <w:sz w:val="14"/>
                <w:szCs w:val="14"/>
              </w:rPr>
            </w:pPr>
            <w:ins w:id="7349" w:author="Commodore, Sarah" w:date="2023-03-22T16:23:00Z">
              <w:r w:rsidRPr="00DC2757">
                <w:rPr>
                  <w:rFonts w:ascii="Arial" w:eastAsia="Times New Roman" w:hAnsi="Arial" w:cs="Arial"/>
                  <w:color w:val="000000"/>
                  <w:sz w:val="14"/>
                  <w:szCs w:val="14"/>
                </w:rPr>
                <w:t>142,483,073</w:t>
              </w:r>
            </w:ins>
          </w:p>
        </w:tc>
        <w:tc>
          <w:tcPr>
            <w:tcW w:w="606" w:type="dxa"/>
            <w:tcBorders>
              <w:top w:val="nil"/>
              <w:left w:val="nil"/>
              <w:bottom w:val="nil"/>
              <w:right w:val="nil"/>
            </w:tcBorders>
            <w:shd w:val="clear" w:color="000000" w:fill="FFFFFF"/>
            <w:vAlign w:val="center"/>
            <w:hideMark/>
          </w:tcPr>
          <w:p w14:paraId="23A15EE9" w14:textId="77777777" w:rsidR="00DC2757" w:rsidRPr="00DC2757" w:rsidRDefault="00DC2757" w:rsidP="00DC2757">
            <w:pPr>
              <w:spacing w:after="0" w:line="240" w:lineRule="auto"/>
              <w:jc w:val="center"/>
              <w:rPr>
                <w:ins w:id="7350" w:author="Commodore, Sarah" w:date="2023-03-22T16:23:00Z"/>
                <w:rFonts w:ascii="Arial" w:eastAsia="Times New Roman" w:hAnsi="Arial" w:cs="Arial"/>
                <w:color w:val="000000"/>
                <w:sz w:val="14"/>
                <w:szCs w:val="14"/>
              </w:rPr>
            </w:pPr>
            <w:ins w:id="7351"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00C2CEB0" w14:textId="77777777" w:rsidR="00DC2757" w:rsidRPr="00DC2757" w:rsidRDefault="00DC2757" w:rsidP="00DC2757">
            <w:pPr>
              <w:spacing w:after="0" w:line="240" w:lineRule="auto"/>
              <w:jc w:val="center"/>
              <w:rPr>
                <w:ins w:id="7352" w:author="Commodore, Sarah" w:date="2023-03-22T16:23:00Z"/>
                <w:rFonts w:ascii="Arial" w:eastAsia="Times New Roman" w:hAnsi="Arial" w:cs="Arial"/>
                <w:color w:val="000000"/>
                <w:sz w:val="14"/>
                <w:szCs w:val="14"/>
              </w:rPr>
            </w:pPr>
            <w:ins w:id="7353"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4C7FF8B3" w14:textId="77777777" w:rsidR="00DC2757" w:rsidRPr="00DC2757" w:rsidRDefault="00DC2757" w:rsidP="00DC2757">
            <w:pPr>
              <w:spacing w:after="0" w:line="240" w:lineRule="auto"/>
              <w:rPr>
                <w:ins w:id="7354" w:author="Commodore, Sarah" w:date="2023-03-22T16:23:00Z"/>
                <w:rFonts w:ascii="Arial" w:eastAsia="Times New Roman" w:hAnsi="Arial" w:cs="Arial"/>
                <w:color w:val="000000"/>
                <w:sz w:val="14"/>
                <w:szCs w:val="14"/>
              </w:rPr>
            </w:pPr>
            <w:ins w:id="735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19593660;cg</w:t>
              </w:r>
              <w:proofErr w:type="gramEnd"/>
              <w:r w:rsidRPr="00DC2757">
                <w:rPr>
                  <w:rFonts w:ascii="Arial" w:eastAsia="Times New Roman" w:hAnsi="Arial" w:cs="Arial"/>
                  <w:color w:val="000000"/>
                  <w:sz w:val="14"/>
                  <w:szCs w:val="14"/>
                </w:rPr>
                <w:t>22226804</w:t>
              </w:r>
            </w:ins>
          </w:p>
        </w:tc>
        <w:tc>
          <w:tcPr>
            <w:tcW w:w="1533" w:type="dxa"/>
            <w:tcBorders>
              <w:top w:val="nil"/>
              <w:left w:val="nil"/>
              <w:bottom w:val="nil"/>
              <w:right w:val="nil"/>
            </w:tcBorders>
            <w:shd w:val="clear" w:color="000000" w:fill="FFFFFF"/>
            <w:vAlign w:val="center"/>
            <w:hideMark/>
          </w:tcPr>
          <w:p w14:paraId="6474BECC" w14:textId="77777777" w:rsidR="00DC2757" w:rsidRPr="00DC2757" w:rsidRDefault="00DC2757" w:rsidP="00DC2757">
            <w:pPr>
              <w:spacing w:after="0" w:line="240" w:lineRule="auto"/>
              <w:jc w:val="center"/>
              <w:rPr>
                <w:ins w:id="7356" w:author="Commodore, Sarah" w:date="2023-03-22T16:23:00Z"/>
                <w:rFonts w:ascii="Arial" w:eastAsia="Times New Roman" w:hAnsi="Arial" w:cs="Arial"/>
                <w:i/>
                <w:iCs/>
                <w:color w:val="000000"/>
                <w:sz w:val="14"/>
                <w:szCs w:val="14"/>
              </w:rPr>
            </w:pPr>
            <w:ins w:id="7357" w:author="Commodore, Sarah" w:date="2023-03-22T16:23:00Z">
              <w:r w:rsidRPr="00DC2757">
                <w:rPr>
                  <w:rFonts w:ascii="Arial" w:eastAsia="Times New Roman" w:hAnsi="Arial" w:cs="Arial"/>
                  <w:i/>
                  <w:iCs/>
                  <w:color w:val="000000"/>
                  <w:sz w:val="14"/>
                  <w:szCs w:val="14"/>
                </w:rPr>
                <w:t>MROH5</w:t>
              </w:r>
            </w:ins>
          </w:p>
        </w:tc>
        <w:tc>
          <w:tcPr>
            <w:tcW w:w="770" w:type="dxa"/>
            <w:tcBorders>
              <w:top w:val="nil"/>
              <w:left w:val="nil"/>
              <w:bottom w:val="nil"/>
              <w:right w:val="nil"/>
            </w:tcBorders>
            <w:shd w:val="clear" w:color="000000" w:fill="FFFFFF"/>
            <w:vAlign w:val="center"/>
            <w:hideMark/>
          </w:tcPr>
          <w:p w14:paraId="6DC88042" w14:textId="77777777" w:rsidR="00DC2757" w:rsidRPr="00DC2757" w:rsidRDefault="00DC2757" w:rsidP="00DC2757">
            <w:pPr>
              <w:spacing w:after="0" w:line="240" w:lineRule="auto"/>
              <w:jc w:val="center"/>
              <w:rPr>
                <w:ins w:id="7358" w:author="Commodore, Sarah" w:date="2023-03-22T16:23:00Z"/>
                <w:rFonts w:ascii="Arial" w:eastAsia="Times New Roman" w:hAnsi="Arial" w:cs="Arial"/>
                <w:color w:val="000000"/>
                <w:sz w:val="14"/>
                <w:szCs w:val="14"/>
              </w:rPr>
            </w:pPr>
            <w:ins w:id="7359"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FED5040" w14:textId="77777777" w:rsidR="00DC2757" w:rsidRPr="00DC2757" w:rsidRDefault="00DC2757" w:rsidP="00DC2757">
            <w:pPr>
              <w:spacing w:after="0" w:line="240" w:lineRule="auto"/>
              <w:jc w:val="center"/>
              <w:rPr>
                <w:ins w:id="7360" w:author="Commodore, Sarah" w:date="2023-03-22T16:23:00Z"/>
                <w:rFonts w:ascii="Arial" w:eastAsia="Times New Roman" w:hAnsi="Arial" w:cs="Arial"/>
                <w:color w:val="000000"/>
                <w:sz w:val="14"/>
                <w:szCs w:val="14"/>
              </w:rPr>
            </w:pPr>
            <w:ins w:id="7361" w:author="Commodore, Sarah" w:date="2023-03-22T16:23:00Z">
              <w:r w:rsidRPr="00DC2757">
                <w:rPr>
                  <w:rFonts w:ascii="Arial" w:eastAsia="Times New Roman" w:hAnsi="Arial" w:cs="Arial"/>
                  <w:color w:val="000000"/>
                  <w:sz w:val="14"/>
                  <w:szCs w:val="14"/>
                </w:rPr>
                <w:t>2</w:t>
              </w:r>
            </w:ins>
          </w:p>
        </w:tc>
      </w:tr>
      <w:tr w:rsidR="00DC2757" w:rsidRPr="00DC2757" w14:paraId="29ED329D" w14:textId="77777777" w:rsidTr="00DC2757">
        <w:trPr>
          <w:trHeight w:val="360"/>
          <w:ins w:id="7362" w:author="Commodore, Sarah" w:date="2023-03-22T16:23:00Z"/>
        </w:trPr>
        <w:tc>
          <w:tcPr>
            <w:tcW w:w="933" w:type="dxa"/>
            <w:tcBorders>
              <w:top w:val="nil"/>
              <w:left w:val="nil"/>
              <w:bottom w:val="nil"/>
              <w:right w:val="nil"/>
            </w:tcBorders>
            <w:shd w:val="clear" w:color="000000" w:fill="FFFFFF"/>
            <w:vAlign w:val="center"/>
            <w:hideMark/>
          </w:tcPr>
          <w:p w14:paraId="595903F2" w14:textId="77777777" w:rsidR="00DC2757" w:rsidRPr="00DC2757" w:rsidRDefault="00DC2757" w:rsidP="00DC2757">
            <w:pPr>
              <w:spacing w:after="0" w:line="240" w:lineRule="auto"/>
              <w:jc w:val="center"/>
              <w:rPr>
                <w:ins w:id="7363" w:author="Commodore, Sarah" w:date="2023-03-22T16:23:00Z"/>
                <w:rFonts w:ascii="Arial" w:eastAsia="Times New Roman" w:hAnsi="Arial" w:cs="Arial"/>
                <w:color w:val="000000"/>
                <w:sz w:val="14"/>
                <w:szCs w:val="14"/>
              </w:rPr>
            </w:pPr>
            <w:ins w:id="7364"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46F93474" w14:textId="77777777" w:rsidR="00DC2757" w:rsidRPr="00DC2757" w:rsidRDefault="00DC2757" w:rsidP="00DC2757">
            <w:pPr>
              <w:spacing w:after="0" w:line="240" w:lineRule="auto"/>
              <w:jc w:val="center"/>
              <w:rPr>
                <w:ins w:id="7365" w:author="Commodore, Sarah" w:date="2023-03-22T16:23:00Z"/>
                <w:rFonts w:ascii="Arial" w:eastAsia="Times New Roman" w:hAnsi="Arial" w:cs="Arial"/>
                <w:color w:val="000000"/>
                <w:sz w:val="14"/>
                <w:szCs w:val="14"/>
              </w:rPr>
            </w:pPr>
            <w:ins w:id="7366" w:author="Commodore, Sarah" w:date="2023-03-22T16:23:00Z">
              <w:r w:rsidRPr="00DC2757">
                <w:rPr>
                  <w:rFonts w:ascii="Arial" w:eastAsia="Times New Roman" w:hAnsi="Arial" w:cs="Arial"/>
                  <w:color w:val="000000"/>
                  <w:sz w:val="14"/>
                  <w:szCs w:val="14"/>
                </w:rPr>
                <w:t>1,823,032</w:t>
              </w:r>
            </w:ins>
          </w:p>
        </w:tc>
        <w:tc>
          <w:tcPr>
            <w:tcW w:w="809" w:type="dxa"/>
            <w:tcBorders>
              <w:top w:val="nil"/>
              <w:left w:val="nil"/>
              <w:bottom w:val="nil"/>
              <w:right w:val="nil"/>
            </w:tcBorders>
            <w:shd w:val="clear" w:color="000000" w:fill="FFFFFF"/>
            <w:vAlign w:val="center"/>
            <w:hideMark/>
          </w:tcPr>
          <w:p w14:paraId="615E224D" w14:textId="77777777" w:rsidR="00DC2757" w:rsidRPr="00DC2757" w:rsidRDefault="00DC2757" w:rsidP="00DC2757">
            <w:pPr>
              <w:spacing w:after="0" w:line="240" w:lineRule="auto"/>
              <w:jc w:val="center"/>
              <w:rPr>
                <w:ins w:id="7367" w:author="Commodore, Sarah" w:date="2023-03-22T16:23:00Z"/>
                <w:rFonts w:ascii="Arial" w:eastAsia="Times New Roman" w:hAnsi="Arial" w:cs="Arial"/>
                <w:color w:val="000000"/>
                <w:sz w:val="14"/>
                <w:szCs w:val="14"/>
              </w:rPr>
            </w:pPr>
            <w:ins w:id="7368" w:author="Commodore, Sarah" w:date="2023-03-22T16:23:00Z">
              <w:r w:rsidRPr="00DC2757">
                <w:rPr>
                  <w:rFonts w:ascii="Arial" w:eastAsia="Times New Roman" w:hAnsi="Arial" w:cs="Arial"/>
                  <w:color w:val="000000"/>
                  <w:sz w:val="14"/>
                  <w:szCs w:val="14"/>
                </w:rPr>
                <w:t>1,823,083</w:t>
              </w:r>
            </w:ins>
          </w:p>
        </w:tc>
        <w:tc>
          <w:tcPr>
            <w:tcW w:w="606" w:type="dxa"/>
            <w:tcBorders>
              <w:top w:val="nil"/>
              <w:left w:val="nil"/>
              <w:bottom w:val="nil"/>
              <w:right w:val="nil"/>
            </w:tcBorders>
            <w:shd w:val="clear" w:color="000000" w:fill="FFFFFF"/>
            <w:vAlign w:val="center"/>
            <w:hideMark/>
          </w:tcPr>
          <w:p w14:paraId="7356CDD8" w14:textId="77777777" w:rsidR="00DC2757" w:rsidRPr="00DC2757" w:rsidRDefault="00DC2757" w:rsidP="00DC2757">
            <w:pPr>
              <w:spacing w:after="0" w:line="240" w:lineRule="auto"/>
              <w:jc w:val="center"/>
              <w:rPr>
                <w:ins w:id="7369" w:author="Commodore, Sarah" w:date="2023-03-22T16:23:00Z"/>
                <w:rFonts w:ascii="Arial" w:eastAsia="Times New Roman" w:hAnsi="Arial" w:cs="Arial"/>
                <w:color w:val="000000"/>
                <w:sz w:val="14"/>
                <w:szCs w:val="14"/>
              </w:rPr>
            </w:pPr>
            <w:ins w:id="7370"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6423CA8F" w14:textId="77777777" w:rsidR="00DC2757" w:rsidRPr="00DC2757" w:rsidRDefault="00DC2757" w:rsidP="00DC2757">
            <w:pPr>
              <w:spacing w:after="0" w:line="240" w:lineRule="auto"/>
              <w:jc w:val="center"/>
              <w:rPr>
                <w:ins w:id="7371" w:author="Commodore, Sarah" w:date="2023-03-22T16:23:00Z"/>
                <w:rFonts w:ascii="Arial" w:eastAsia="Times New Roman" w:hAnsi="Arial" w:cs="Arial"/>
                <w:color w:val="000000"/>
                <w:sz w:val="14"/>
                <w:szCs w:val="14"/>
              </w:rPr>
            </w:pPr>
            <w:ins w:id="7372" w:author="Commodore, Sarah" w:date="2023-03-22T16:23:00Z">
              <w:r w:rsidRPr="00DC2757">
                <w:rPr>
                  <w:rFonts w:ascii="Arial" w:eastAsia="Times New Roman" w:hAnsi="Arial" w:cs="Arial"/>
                  <w:color w:val="000000"/>
                  <w:sz w:val="14"/>
                  <w:szCs w:val="14"/>
                </w:rPr>
                <w:t>1</w:t>
              </w:r>
            </w:ins>
          </w:p>
        </w:tc>
        <w:tc>
          <w:tcPr>
            <w:tcW w:w="6469" w:type="dxa"/>
            <w:tcBorders>
              <w:top w:val="nil"/>
              <w:left w:val="nil"/>
              <w:bottom w:val="nil"/>
              <w:right w:val="nil"/>
            </w:tcBorders>
            <w:shd w:val="clear" w:color="000000" w:fill="FFFFFF"/>
            <w:noWrap/>
            <w:vAlign w:val="bottom"/>
            <w:hideMark/>
          </w:tcPr>
          <w:p w14:paraId="4C1EA9CA" w14:textId="77777777" w:rsidR="00DC2757" w:rsidRPr="00DC2757" w:rsidRDefault="00DC2757" w:rsidP="00DC2757">
            <w:pPr>
              <w:spacing w:after="0" w:line="240" w:lineRule="auto"/>
              <w:rPr>
                <w:ins w:id="7373" w:author="Commodore, Sarah" w:date="2023-03-22T16:23:00Z"/>
                <w:rFonts w:ascii="Arial" w:eastAsia="Times New Roman" w:hAnsi="Arial" w:cs="Arial"/>
                <w:color w:val="000000"/>
                <w:sz w:val="14"/>
                <w:szCs w:val="14"/>
              </w:rPr>
            </w:pPr>
            <w:ins w:id="7374" w:author="Commodore, Sarah" w:date="2023-03-22T16:23:00Z">
              <w:r w:rsidRPr="00DC2757">
                <w:rPr>
                  <w:rFonts w:ascii="Arial" w:eastAsia="Times New Roman" w:hAnsi="Arial" w:cs="Arial"/>
                  <w:color w:val="000000"/>
                  <w:sz w:val="14"/>
                  <w:szCs w:val="14"/>
                </w:rPr>
                <w:t>cg02123174</w:t>
              </w:r>
            </w:ins>
          </w:p>
        </w:tc>
        <w:tc>
          <w:tcPr>
            <w:tcW w:w="1533" w:type="dxa"/>
            <w:tcBorders>
              <w:top w:val="nil"/>
              <w:left w:val="nil"/>
              <w:bottom w:val="nil"/>
              <w:right w:val="nil"/>
            </w:tcBorders>
            <w:shd w:val="clear" w:color="000000" w:fill="FFFFFF"/>
            <w:vAlign w:val="center"/>
            <w:hideMark/>
          </w:tcPr>
          <w:p w14:paraId="4F647C0E" w14:textId="77777777" w:rsidR="00DC2757" w:rsidRPr="00DC2757" w:rsidRDefault="00DC2757" w:rsidP="00DC2757">
            <w:pPr>
              <w:spacing w:after="0" w:line="240" w:lineRule="auto"/>
              <w:jc w:val="center"/>
              <w:rPr>
                <w:ins w:id="7375" w:author="Commodore, Sarah" w:date="2023-03-22T16:23:00Z"/>
                <w:rFonts w:ascii="Arial" w:eastAsia="Times New Roman" w:hAnsi="Arial" w:cs="Arial"/>
                <w:i/>
                <w:iCs/>
                <w:color w:val="000000"/>
                <w:sz w:val="14"/>
                <w:szCs w:val="14"/>
              </w:rPr>
            </w:pPr>
            <w:ins w:id="7376" w:author="Commodore, Sarah" w:date="2023-03-22T16:23:00Z">
              <w:r w:rsidRPr="00DC2757">
                <w:rPr>
                  <w:rFonts w:ascii="Arial" w:eastAsia="Times New Roman" w:hAnsi="Arial" w:cs="Arial"/>
                  <w:i/>
                  <w:iCs/>
                  <w:color w:val="000000"/>
                  <w:sz w:val="14"/>
                  <w:szCs w:val="14"/>
                </w:rPr>
                <w:t>LOC</w:t>
              </w:r>
              <w:proofErr w:type="gramStart"/>
              <w:r w:rsidRPr="00DC2757">
                <w:rPr>
                  <w:rFonts w:ascii="Arial" w:eastAsia="Times New Roman" w:hAnsi="Arial" w:cs="Arial"/>
                  <w:i/>
                  <w:iCs/>
                  <w:color w:val="000000"/>
                  <w:sz w:val="14"/>
                  <w:szCs w:val="14"/>
                </w:rPr>
                <w:t>100288123;REXO</w:t>
              </w:r>
              <w:proofErr w:type="gramEnd"/>
              <w:r w:rsidRPr="00DC2757">
                <w:rPr>
                  <w:rFonts w:ascii="Arial" w:eastAsia="Times New Roman" w:hAnsi="Arial" w:cs="Arial"/>
                  <w:i/>
                  <w:iCs/>
                  <w:color w:val="000000"/>
                  <w:sz w:val="14"/>
                  <w:szCs w:val="14"/>
                </w:rPr>
                <w:t>1</w:t>
              </w:r>
            </w:ins>
          </w:p>
        </w:tc>
        <w:tc>
          <w:tcPr>
            <w:tcW w:w="770" w:type="dxa"/>
            <w:tcBorders>
              <w:top w:val="nil"/>
              <w:left w:val="nil"/>
              <w:bottom w:val="nil"/>
              <w:right w:val="nil"/>
            </w:tcBorders>
            <w:shd w:val="clear" w:color="000000" w:fill="FFFFFF"/>
            <w:vAlign w:val="center"/>
            <w:hideMark/>
          </w:tcPr>
          <w:p w14:paraId="5CF7FE79" w14:textId="77777777" w:rsidR="00DC2757" w:rsidRPr="00DC2757" w:rsidRDefault="00DC2757" w:rsidP="00DC2757">
            <w:pPr>
              <w:spacing w:after="0" w:line="240" w:lineRule="auto"/>
              <w:jc w:val="center"/>
              <w:rPr>
                <w:ins w:id="7377" w:author="Commodore, Sarah" w:date="2023-03-22T16:23:00Z"/>
                <w:rFonts w:ascii="Arial" w:eastAsia="Times New Roman" w:hAnsi="Arial" w:cs="Arial"/>
                <w:color w:val="000000"/>
                <w:sz w:val="14"/>
                <w:szCs w:val="14"/>
              </w:rPr>
            </w:pPr>
            <w:ins w:id="737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0EA5C8C" w14:textId="77777777" w:rsidR="00DC2757" w:rsidRPr="00DC2757" w:rsidRDefault="00DC2757" w:rsidP="00DC2757">
            <w:pPr>
              <w:spacing w:after="0" w:line="240" w:lineRule="auto"/>
              <w:jc w:val="center"/>
              <w:rPr>
                <w:ins w:id="7379" w:author="Commodore, Sarah" w:date="2023-03-22T16:23:00Z"/>
                <w:rFonts w:ascii="Arial" w:eastAsia="Times New Roman" w:hAnsi="Arial" w:cs="Arial"/>
                <w:color w:val="000000"/>
                <w:sz w:val="14"/>
                <w:szCs w:val="14"/>
              </w:rPr>
            </w:pPr>
            <w:ins w:id="7380" w:author="Commodore, Sarah" w:date="2023-03-22T16:23:00Z">
              <w:r w:rsidRPr="00DC2757">
                <w:rPr>
                  <w:rFonts w:ascii="Arial" w:eastAsia="Times New Roman" w:hAnsi="Arial" w:cs="Arial"/>
                  <w:color w:val="000000"/>
                  <w:sz w:val="14"/>
                  <w:szCs w:val="14"/>
                </w:rPr>
                <w:t>1</w:t>
              </w:r>
            </w:ins>
          </w:p>
        </w:tc>
      </w:tr>
      <w:tr w:rsidR="00DC2757" w:rsidRPr="00DC2757" w14:paraId="58EF6019" w14:textId="77777777" w:rsidTr="00DC2757">
        <w:trPr>
          <w:trHeight w:val="180"/>
          <w:ins w:id="7381" w:author="Commodore, Sarah" w:date="2023-03-22T16:23:00Z"/>
        </w:trPr>
        <w:tc>
          <w:tcPr>
            <w:tcW w:w="933" w:type="dxa"/>
            <w:tcBorders>
              <w:top w:val="nil"/>
              <w:left w:val="nil"/>
              <w:bottom w:val="nil"/>
              <w:right w:val="nil"/>
            </w:tcBorders>
            <w:shd w:val="clear" w:color="000000" w:fill="FFFFFF"/>
            <w:vAlign w:val="center"/>
            <w:hideMark/>
          </w:tcPr>
          <w:p w14:paraId="0BBB7D04" w14:textId="77777777" w:rsidR="00DC2757" w:rsidRPr="00DC2757" w:rsidRDefault="00DC2757" w:rsidP="00DC2757">
            <w:pPr>
              <w:spacing w:after="0" w:line="240" w:lineRule="auto"/>
              <w:jc w:val="center"/>
              <w:rPr>
                <w:ins w:id="7382" w:author="Commodore, Sarah" w:date="2023-03-22T16:23:00Z"/>
                <w:rFonts w:ascii="Arial" w:eastAsia="Times New Roman" w:hAnsi="Arial" w:cs="Arial"/>
                <w:color w:val="000000"/>
                <w:sz w:val="14"/>
                <w:szCs w:val="14"/>
              </w:rPr>
            </w:pPr>
            <w:ins w:id="7383" w:author="Commodore, Sarah" w:date="2023-03-22T16:23:00Z">
              <w:r w:rsidRPr="00DC2757">
                <w:rPr>
                  <w:rFonts w:ascii="Arial" w:eastAsia="Times New Roman" w:hAnsi="Arial" w:cs="Arial"/>
                  <w:color w:val="000000"/>
                  <w:sz w:val="14"/>
                  <w:szCs w:val="14"/>
                </w:rPr>
                <w:t>chr4</w:t>
              </w:r>
            </w:ins>
          </w:p>
        </w:tc>
        <w:tc>
          <w:tcPr>
            <w:tcW w:w="809" w:type="dxa"/>
            <w:tcBorders>
              <w:top w:val="nil"/>
              <w:left w:val="nil"/>
              <w:bottom w:val="nil"/>
              <w:right w:val="nil"/>
            </w:tcBorders>
            <w:shd w:val="clear" w:color="000000" w:fill="FFFFFF"/>
            <w:vAlign w:val="center"/>
            <w:hideMark/>
          </w:tcPr>
          <w:p w14:paraId="32B7BCF9" w14:textId="77777777" w:rsidR="00DC2757" w:rsidRPr="00DC2757" w:rsidRDefault="00DC2757" w:rsidP="00DC2757">
            <w:pPr>
              <w:spacing w:after="0" w:line="240" w:lineRule="auto"/>
              <w:jc w:val="center"/>
              <w:rPr>
                <w:ins w:id="7384" w:author="Commodore, Sarah" w:date="2023-03-22T16:23:00Z"/>
                <w:rFonts w:ascii="Arial" w:eastAsia="Times New Roman" w:hAnsi="Arial" w:cs="Arial"/>
                <w:color w:val="000000"/>
                <w:sz w:val="14"/>
                <w:szCs w:val="14"/>
              </w:rPr>
            </w:pPr>
            <w:ins w:id="7385" w:author="Commodore, Sarah" w:date="2023-03-22T16:23:00Z">
              <w:r w:rsidRPr="00DC2757">
                <w:rPr>
                  <w:rFonts w:ascii="Arial" w:eastAsia="Times New Roman" w:hAnsi="Arial" w:cs="Arial"/>
                  <w:color w:val="000000"/>
                  <w:sz w:val="14"/>
                  <w:szCs w:val="14"/>
                </w:rPr>
                <w:t>1,512,820</w:t>
              </w:r>
            </w:ins>
          </w:p>
        </w:tc>
        <w:tc>
          <w:tcPr>
            <w:tcW w:w="809" w:type="dxa"/>
            <w:tcBorders>
              <w:top w:val="nil"/>
              <w:left w:val="nil"/>
              <w:bottom w:val="nil"/>
              <w:right w:val="nil"/>
            </w:tcBorders>
            <w:shd w:val="clear" w:color="000000" w:fill="FFFFFF"/>
            <w:vAlign w:val="center"/>
            <w:hideMark/>
          </w:tcPr>
          <w:p w14:paraId="4DD970FA" w14:textId="77777777" w:rsidR="00DC2757" w:rsidRPr="00DC2757" w:rsidRDefault="00DC2757" w:rsidP="00DC2757">
            <w:pPr>
              <w:spacing w:after="0" w:line="240" w:lineRule="auto"/>
              <w:jc w:val="center"/>
              <w:rPr>
                <w:ins w:id="7386" w:author="Commodore, Sarah" w:date="2023-03-22T16:23:00Z"/>
                <w:rFonts w:ascii="Arial" w:eastAsia="Times New Roman" w:hAnsi="Arial" w:cs="Arial"/>
                <w:color w:val="000000"/>
                <w:sz w:val="14"/>
                <w:szCs w:val="14"/>
              </w:rPr>
            </w:pPr>
            <w:ins w:id="7387" w:author="Commodore, Sarah" w:date="2023-03-22T16:23:00Z">
              <w:r w:rsidRPr="00DC2757">
                <w:rPr>
                  <w:rFonts w:ascii="Arial" w:eastAsia="Times New Roman" w:hAnsi="Arial" w:cs="Arial"/>
                  <w:color w:val="000000"/>
                  <w:sz w:val="14"/>
                  <w:szCs w:val="14"/>
                </w:rPr>
                <w:t>1,513,310</w:t>
              </w:r>
            </w:ins>
          </w:p>
        </w:tc>
        <w:tc>
          <w:tcPr>
            <w:tcW w:w="606" w:type="dxa"/>
            <w:tcBorders>
              <w:top w:val="nil"/>
              <w:left w:val="nil"/>
              <w:bottom w:val="nil"/>
              <w:right w:val="nil"/>
            </w:tcBorders>
            <w:shd w:val="clear" w:color="000000" w:fill="FFFFFF"/>
            <w:vAlign w:val="center"/>
            <w:hideMark/>
          </w:tcPr>
          <w:p w14:paraId="29CFFC77" w14:textId="77777777" w:rsidR="00DC2757" w:rsidRPr="00DC2757" w:rsidRDefault="00DC2757" w:rsidP="00DC2757">
            <w:pPr>
              <w:spacing w:after="0" w:line="240" w:lineRule="auto"/>
              <w:jc w:val="center"/>
              <w:rPr>
                <w:ins w:id="7388" w:author="Commodore, Sarah" w:date="2023-03-22T16:23:00Z"/>
                <w:rFonts w:ascii="Arial" w:eastAsia="Times New Roman" w:hAnsi="Arial" w:cs="Arial"/>
                <w:color w:val="000000"/>
                <w:sz w:val="14"/>
                <w:szCs w:val="14"/>
              </w:rPr>
            </w:pPr>
            <w:ins w:id="7389" w:author="Commodore, Sarah" w:date="2023-03-22T16:23:00Z">
              <w:r w:rsidRPr="00DC2757">
                <w:rPr>
                  <w:rFonts w:ascii="Arial" w:eastAsia="Times New Roman" w:hAnsi="Arial" w:cs="Arial"/>
                  <w:color w:val="000000"/>
                  <w:sz w:val="14"/>
                  <w:szCs w:val="14"/>
                </w:rPr>
                <w:t>0.037</w:t>
              </w:r>
            </w:ins>
          </w:p>
        </w:tc>
        <w:tc>
          <w:tcPr>
            <w:tcW w:w="497" w:type="dxa"/>
            <w:tcBorders>
              <w:top w:val="nil"/>
              <w:left w:val="nil"/>
              <w:bottom w:val="nil"/>
              <w:right w:val="nil"/>
            </w:tcBorders>
            <w:shd w:val="clear" w:color="000000" w:fill="FFFFFF"/>
            <w:vAlign w:val="center"/>
            <w:hideMark/>
          </w:tcPr>
          <w:p w14:paraId="2B152C4F" w14:textId="77777777" w:rsidR="00DC2757" w:rsidRPr="00DC2757" w:rsidRDefault="00DC2757" w:rsidP="00DC2757">
            <w:pPr>
              <w:spacing w:after="0" w:line="240" w:lineRule="auto"/>
              <w:jc w:val="center"/>
              <w:rPr>
                <w:ins w:id="7390" w:author="Commodore, Sarah" w:date="2023-03-22T16:23:00Z"/>
                <w:rFonts w:ascii="Arial" w:eastAsia="Times New Roman" w:hAnsi="Arial" w:cs="Arial"/>
                <w:color w:val="000000"/>
                <w:sz w:val="14"/>
                <w:szCs w:val="14"/>
              </w:rPr>
            </w:pPr>
            <w:ins w:id="7391"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651ACB0" w14:textId="77777777" w:rsidR="00DC2757" w:rsidRPr="00DC2757" w:rsidRDefault="00DC2757" w:rsidP="00DC2757">
            <w:pPr>
              <w:spacing w:after="0" w:line="240" w:lineRule="auto"/>
              <w:rPr>
                <w:ins w:id="7392" w:author="Commodore, Sarah" w:date="2023-03-22T16:23:00Z"/>
                <w:rFonts w:ascii="Arial" w:eastAsia="Times New Roman" w:hAnsi="Arial" w:cs="Arial"/>
                <w:color w:val="000000"/>
                <w:sz w:val="14"/>
                <w:szCs w:val="14"/>
              </w:rPr>
            </w:pPr>
            <w:ins w:id="7393"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03555012;cg</w:t>
              </w:r>
              <w:proofErr w:type="gramEnd"/>
              <w:r w:rsidRPr="00DC2757">
                <w:rPr>
                  <w:rFonts w:ascii="Arial" w:eastAsia="Times New Roman" w:hAnsi="Arial" w:cs="Arial"/>
                  <w:color w:val="000000"/>
                  <w:sz w:val="14"/>
                  <w:szCs w:val="14"/>
                </w:rPr>
                <w:t>04600233;cg11174255;cg18063486;cg25034424</w:t>
              </w:r>
            </w:ins>
          </w:p>
        </w:tc>
        <w:tc>
          <w:tcPr>
            <w:tcW w:w="1533" w:type="dxa"/>
            <w:tcBorders>
              <w:top w:val="nil"/>
              <w:left w:val="nil"/>
              <w:bottom w:val="nil"/>
              <w:right w:val="nil"/>
            </w:tcBorders>
            <w:shd w:val="clear" w:color="000000" w:fill="FFFFFF"/>
            <w:vAlign w:val="center"/>
            <w:hideMark/>
          </w:tcPr>
          <w:p w14:paraId="665ABB8B" w14:textId="77777777" w:rsidR="00DC2757" w:rsidRPr="00DC2757" w:rsidRDefault="00DC2757" w:rsidP="00DC2757">
            <w:pPr>
              <w:spacing w:after="0" w:line="240" w:lineRule="auto"/>
              <w:jc w:val="center"/>
              <w:rPr>
                <w:ins w:id="7394" w:author="Commodore, Sarah" w:date="2023-03-22T16:23:00Z"/>
                <w:rFonts w:ascii="Arial" w:eastAsia="Times New Roman" w:hAnsi="Arial" w:cs="Arial"/>
                <w:i/>
                <w:iCs/>
                <w:color w:val="000000"/>
                <w:sz w:val="14"/>
                <w:szCs w:val="14"/>
              </w:rPr>
            </w:pPr>
            <w:ins w:id="7395" w:author="Commodore, Sarah" w:date="2023-03-22T16:23:00Z">
              <w:r w:rsidRPr="00DC2757">
                <w:rPr>
                  <w:rFonts w:ascii="Arial" w:eastAsia="Times New Roman" w:hAnsi="Arial" w:cs="Arial"/>
                  <w:i/>
                  <w:iCs/>
                  <w:color w:val="000000"/>
                  <w:sz w:val="14"/>
                  <w:szCs w:val="14"/>
                </w:rPr>
                <w:t>NKX1-1</w:t>
              </w:r>
            </w:ins>
          </w:p>
        </w:tc>
        <w:tc>
          <w:tcPr>
            <w:tcW w:w="770" w:type="dxa"/>
            <w:tcBorders>
              <w:top w:val="nil"/>
              <w:left w:val="nil"/>
              <w:bottom w:val="nil"/>
              <w:right w:val="nil"/>
            </w:tcBorders>
            <w:shd w:val="clear" w:color="000000" w:fill="FFFFFF"/>
            <w:vAlign w:val="center"/>
            <w:hideMark/>
          </w:tcPr>
          <w:p w14:paraId="41D9BB02" w14:textId="77777777" w:rsidR="00DC2757" w:rsidRPr="00DC2757" w:rsidRDefault="00DC2757" w:rsidP="00DC2757">
            <w:pPr>
              <w:spacing w:after="0" w:line="240" w:lineRule="auto"/>
              <w:jc w:val="center"/>
              <w:rPr>
                <w:ins w:id="7396" w:author="Commodore, Sarah" w:date="2023-03-22T16:23:00Z"/>
                <w:rFonts w:ascii="Arial" w:eastAsia="Times New Roman" w:hAnsi="Arial" w:cs="Arial"/>
                <w:color w:val="000000"/>
                <w:sz w:val="14"/>
                <w:szCs w:val="14"/>
              </w:rPr>
            </w:pPr>
            <w:ins w:id="7397"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58E80AB3" w14:textId="77777777" w:rsidR="00DC2757" w:rsidRPr="00DC2757" w:rsidRDefault="00DC2757" w:rsidP="00DC2757">
            <w:pPr>
              <w:spacing w:after="0" w:line="240" w:lineRule="auto"/>
              <w:jc w:val="center"/>
              <w:rPr>
                <w:ins w:id="7398" w:author="Commodore, Sarah" w:date="2023-03-22T16:23:00Z"/>
                <w:rFonts w:ascii="Arial" w:eastAsia="Times New Roman" w:hAnsi="Arial" w:cs="Arial"/>
                <w:color w:val="000000"/>
                <w:sz w:val="14"/>
                <w:szCs w:val="14"/>
              </w:rPr>
            </w:pPr>
            <w:ins w:id="7399" w:author="Commodore, Sarah" w:date="2023-03-22T16:23:00Z">
              <w:r w:rsidRPr="00DC2757">
                <w:rPr>
                  <w:rFonts w:ascii="Arial" w:eastAsia="Times New Roman" w:hAnsi="Arial" w:cs="Arial"/>
                  <w:color w:val="000000"/>
                  <w:sz w:val="14"/>
                  <w:szCs w:val="14"/>
                </w:rPr>
                <w:t>0</w:t>
              </w:r>
            </w:ins>
          </w:p>
        </w:tc>
      </w:tr>
      <w:tr w:rsidR="00DC2757" w:rsidRPr="00DC2757" w14:paraId="07AEC1F9" w14:textId="77777777" w:rsidTr="00DC2757">
        <w:trPr>
          <w:trHeight w:val="180"/>
          <w:ins w:id="7400" w:author="Commodore, Sarah" w:date="2023-03-22T16:23:00Z"/>
        </w:trPr>
        <w:tc>
          <w:tcPr>
            <w:tcW w:w="933" w:type="dxa"/>
            <w:tcBorders>
              <w:top w:val="nil"/>
              <w:left w:val="nil"/>
              <w:bottom w:val="nil"/>
              <w:right w:val="nil"/>
            </w:tcBorders>
            <w:shd w:val="clear" w:color="000000" w:fill="FFFFFF"/>
            <w:vAlign w:val="center"/>
            <w:hideMark/>
          </w:tcPr>
          <w:p w14:paraId="72468E93" w14:textId="77777777" w:rsidR="00DC2757" w:rsidRPr="00DC2757" w:rsidRDefault="00DC2757" w:rsidP="00DC2757">
            <w:pPr>
              <w:spacing w:after="0" w:line="240" w:lineRule="auto"/>
              <w:jc w:val="center"/>
              <w:rPr>
                <w:ins w:id="7401" w:author="Commodore, Sarah" w:date="2023-03-22T16:23:00Z"/>
                <w:rFonts w:ascii="Arial" w:eastAsia="Times New Roman" w:hAnsi="Arial" w:cs="Arial"/>
                <w:color w:val="000000"/>
                <w:sz w:val="14"/>
                <w:szCs w:val="14"/>
              </w:rPr>
            </w:pPr>
            <w:ins w:id="7402"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nil"/>
              <w:right w:val="nil"/>
            </w:tcBorders>
            <w:shd w:val="clear" w:color="000000" w:fill="FFFFFF"/>
            <w:vAlign w:val="center"/>
            <w:hideMark/>
          </w:tcPr>
          <w:p w14:paraId="17D88209" w14:textId="77777777" w:rsidR="00DC2757" w:rsidRPr="00DC2757" w:rsidRDefault="00DC2757" w:rsidP="00DC2757">
            <w:pPr>
              <w:spacing w:after="0" w:line="240" w:lineRule="auto"/>
              <w:jc w:val="center"/>
              <w:rPr>
                <w:ins w:id="7403" w:author="Commodore, Sarah" w:date="2023-03-22T16:23:00Z"/>
                <w:rFonts w:ascii="Arial" w:eastAsia="Times New Roman" w:hAnsi="Arial" w:cs="Arial"/>
                <w:color w:val="000000"/>
                <w:sz w:val="14"/>
                <w:szCs w:val="14"/>
              </w:rPr>
            </w:pPr>
            <w:ins w:id="7404" w:author="Commodore, Sarah" w:date="2023-03-22T16:23:00Z">
              <w:r w:rsidRPr="00DC2757">
                <w:rPr>
                  <w:rFonts w:ascii="Arial" w:eastAsia="Times New Roman" w:hAnsi="Arial" w:cs="Arial"/>
                  <w:color w:val="000000"/>
                  <w:sz w:val="14"/>
                  <w:szCs w:val="14"/>
                </w:rPr>
                <w:t>46,056,709</w:t>
              </w:r>
            </w:ins>
          </w:p>
        </w:tc>
        <w:tc>
          <w:tcPr>
            <w:tcW w:w="809" w:type="dxa"/>
            <w:tcBorders>
              <w:top w:val="nil"/>
              <w:left w:val="nil"/>
              <w:bottom w:val="nil"/>
              <w:right w:val="nil"/>
            </w:tcBorders>
            <w:shd w:val="clear" w:color="000000" w:fill="FFFFFF"/>
            <w:vAlign w:val="center"/>
            <w:hideMark/>
          </w:tcPr>
          <w:p w14:paraId="680144A5" w14:textId="77777777" w:rsidR="00DC2757" w:rsidRPr="00DC2757" w:rsidRDefault="00DC2757" w:rsidP="00DC2757">
            <w:pPr>
              <w:spacing w:after="0" w:line="240" w:lineRule="auto"/>
              <w:jc w:val="center"/>
              <w:rPr>
                <w:ins w:id="7405" w:author="Commodore, Sarah" w:date="2023-03-22T16:23:00Z"/>
                <w:rFonts w:ascii="Arial" w:eastAsia="Times New Roman" w:hAnsi="Arial" w:cs="Arial"/>
                <w:color w:val="000000"/>
                <w:sz w:val="14"/>
                <w:szCs w:val="14"/>
              </w:rPr>
            </w:pPr>
            <w:ins w:id="7406" w:author="Commodore, Sarah" w:date="2023-03-22T16:23:00Z">
              <w:r w:rsidRPr="00DC2757">
                <w:rPr>
                  <w:rFonts w:ascii="Arial" w:eastAsia="Times New Roman" w:hAnsi="Arial" w:cs="Arial"/>
                  <w:color w:val="000000"/>
                  <w:sz w:val="14"/>
                  <w:szCs w:val="14"/>
                </w:rPr>
                <w:t>46,056,958</w:t>
              </w:r>
            </w:ins>
          </w:p>
        </w:tc>
        <w:tc>
          <w:tcPr>
            <w:tcW w:w="606" w:type="dxa"/>
            <w:tcBorders>
              <w:top w:val="nil"/>
              <w:left w:val="nil"/>
              <w:bottom w:val="nil"/>
              <w:right w:val="nil"/>
            </w:tcBorders>
            <w:shd w:val="clear" w:color="000000" w:fill="FFFFFF"/>
            <w:vAlign w:val="center"/>
            <w:hideMark/>
          </w:tcPr>
          <w:p w14:paraId="13B362AF" w14:textId="77777777" w:rsidR="00DC2757" w:rsidRPr="00DC2757" w:rsidRDefault="00DC2757" w:rsidP="00DC2757">
            <w:pPr>
              <w:spacing w:after="0" w:line="240" w:lineRule="auto"/>
              <w:jc w:val="center"/>
              <w:rPr>
                <w:ins w:id="7407" w:author="Commodore, Sarah" w:date="2023-03-22T16:23:00Z"/>
                <w:rFonts w:ascii="Arial" w:eastAsia="Times New Roman" w:hAnsi="Arial" w:cs="Arial"/>
                <w:color w:val="000000"/>
                <w:sz w:val="14"/>
                <w:szCs w:val="14"/>
              </w:rPr>
            </w:pPr>
            <w:ins w:id="7408" w:author="Commodore, Sarah" w:date="2023-03-22T16:23:00Z">
              <w:r w:rsidRPr="00DC2757">
                <w:rPr>
                  <w:rFonts w:ascii="Arial" w:eastAsia="Times New Roman" w:hAnsi="Arial" w:cs="Arial"/>
                  <w:color w:val="000000"/>
                  <w:sz w:val="14"/>
                  <w:szCs w:val="14"/>
                </w:rPr>
                <w:t>0.045</w:t>
              </w:r>
            </w:ins>
          </w:p>
        </w:tc>
        <w:tc>
          <w:tcPr>
            <w:tcW w:w="497" w:type="dxa"/>
            <w:tcBorders>
              <w:top w:val="nil"/>
              <w:left w:val="nil"/>
              <w:bottom w:val="nil"/>
              <w:right w:val="nil"/>
            </w:tcBorders>
            <w:shd w:val="clear" w:color="000000" w:fill="FFFFFF"/>
            <w:vAlign w:val="center"/>
            <w:hideMark/>
          </w:tcPr>
          <w:p w14:paraId="63DD86E6" w14:textId="77777777" w:rsidR="00DC2757" w:rsidRPr="00DC2757" w:rsidRDefault="00DC2757" w:rsidP="00DC2757">
            <w:pPr>
              <w:spacing w:after="0" w:line="240" w:lineRule="auto"/>
              <w:jc w:val="center"/>
              <w:rPr>
                <w:ins w:id="7409" w:author="Commodore, Sarah" w:date="2023-03-22T16:23:00Z"/>
                <w:rFonts w:ascii="Arial" w:eastAsia="Times New Roman" w:hAnsi="Arial" w:cs="Arial"/>
                <w:color w:val="000000"/>
                <w:sz w:val="14"/>
                <w:szCs w:val="14"/>
              </w:rPr>
            </w:pPr>
            <w:ins w:id="7410"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000000" w:fill="FFFFFF"/>
            <w:noWrap/>
            <w:vAlign w:val="bottom"/>
            <w:hideMark/>
          </w:tcPr>
          <w:p w14:paraId="448D0FA7" w14:textId="77777777" w:rsidR="00DC2757" w:rsidRPr="00DC2757" w:rsidRDefault="00DC2757" w:rsidP="00DC2757">
            <w:pPr>
              <w:spacing w:after="0" w:line="240" w:lineRule="auto"/>
              <w:rPr>
                <w:ins w:id="7411" w:author="Commodore, Sarah" w:date="2023-03-22T16:23:00Z"/>
                <w:rFonts w:ascii="Arial" w:eastAsia="Times New Roman" w:hAnsi="Arial" w:cs="Arial"/>
                <w:color w:val="000000"/>
                <w:sz w:val="14"/>
                <w:szCs w:val="14"/>
              </w:rPr>
            </w:pPr>
            <w:ins w:id="7412"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00767269;cg</w:t>
              </w:r>
              <w:proofErr w:type="gramEnd"/>
              <w:r w:rsidRPr="00DC2757">
                <w:rPr>
                  <w:rFonts w:ascii="Arial" w:eastAsia="Times New Roman" w:hAnsi="Arial" w:cs="Arial"/>
                  <w:color w:val="000000"/>
                  <w:sz w:val="14"/>
                  <w:szCs w:val="14"/>
                </w:rPr>
                <w:t>13588954;cg18489009;cg27391679</w:t>
              </w:r>
            </w:ins>
          </w:p>
        </w:tc>
        <w:tc>
          <w:tcPr>
            <w:tcW w:w="1533" w:type="dxa"/>
            <w:tcBorders>
              <w:top w:val="nil"/>
              <w:left w:val="nil"/>
              <w:bottom w:val="nil"/>
              <w:right w:val="nil"/>
            </w:tcBorders>
            <w:shd w:val="clear" w:color="000000" w:fill="FFFFFF"/>
            <w:vAlign w:val="center"/>
            <w:hideMark/>
          </w:tcPr>
          <w:p w14:paraId="729E5B4C" w14:textId="77777777" w:rsidR="00DC2757" w:rsidRPr="00DC2757" w:rsidRDefault="00DC2757" w:rsidP="00DC2757">
            <w:pPr>
              <w:spacing w:after="0" w:line="240" w:lineRule="auto"/>
              <w:jc w:val="center"/>
              <w:rPr>
                <w:ins w:id="7413" w:author="Commodore, Sarah" w:date="2023-03-22T16:23:00Z"/>
                <w:rFonts w:ascii="Arial" w:eastAsia="Times New Roman" w:hAnsi="Arial" w:cs="Arial"/>
                <w:i/>
                <w:iCs/>
                <w:color w:val="000000"/>
                <w:sz w:val="14"/>
                <w:szCs w:val="14"/>
              </w:rPr>
            </w:pPr>
            <w:ins w:id="7414" w:author="Commodore, Sarah" w:date="2023-03-22T16:23:00Z">
              <w:r w:rsidRPr="00DC2757">
                <w:rPr>
                  <w:rFonts w:ascii="Arial" w:eastAsia="Times New Roman" w:hAnsi="Arial" w:cs="Arial"/>
                  <w:i/>
                  <w:iCs/>
                  <w:color w:val="000000"/>
                  <w:sz w:val="14"/>
                  <w:szCs w:val="14"/>
                </w:rPr>
                <w:t>OPA3</w:t>
              </w:r>
            </w:ins>
          </w:p>
        </w:tc>
        <w:tc>
          <w:tcPr>
            <w:tcW w:w="770" w:type="dxa"/>
            <w:tcBorders>
              <w:top w:val="nil"/>
              <w:left w:val="nil"/>
              <w:bottom w:val="nil"/>
              <w:right w:val="nil"/>
            </w:tcBorders>
            <w:shd w:val="clear" w:color="000000" w:fill="FFFFFF"/>
            <w:vAlign w:val="center"/>
            <w:hideMark/>
          </w:tcPr>
          <w:p w14:paraId="40216673" w14:textId="77777777" w:rsidR="00DC2757" w:rsidRPr="00DC2757" w:rsidRDefault="00DC2757" w:rsidP="00DC2757">
            <w:pPr>
              <w:spacing w:after="0" w:line="240" w:lineRule="auto"/>
              <w:jc w:val="center"/>
              <w:rPr>
                <w:ins w:id="7415" w:author="Commodore, Sarah" w:date="2023-03-22T16:23:00Z"/>
                <w:rFonts w:ascii="Arial" w:eastAsia="Times New Roman" w:hAnsi="Arial" w:cs="Arial"/>
                <w:color w:val="000000"/>
                <w:sz w:val="14"/>
                <w:szCs w:val="14"/>
              </w:rPr>
            </w:pPr>
            <w:ins w:id="7416" w:author="Commodore, Sarah" w:date="2023-03-22T16:23:00Z">
              <w:r w:rsidRPr="00DC2757">
                <w:rPr>
                  <w:rFonts w:ascii="Arial" w:eastAsia="Times New Roman" w:hAnsi="Arial" w:cs="Arial"/>
                  <w:color w:val="000000"/>
                  <w:sz w:val="14"/>
                  <w:szCs w:val="14"/>
                </w:rPr>
                <w:t>4</w:t>
              </w:r>
            </w:ins>
          </w:p>
        </w:tc>
        <w:tc>
          <w:tcPr>
            <w:tcW w:w="770" w:type="dxa"/>
            <w:tcBorders>
              <w:top w:val="nil"/>
              <w:left w:val="nil"/>
              <w:bottom w:val="nil"/>
              <w:right w:val="nil"/>
            </w:tcBorders>
            <w:shd w:val="clear" w:color="000000" w:fill="FFFFFF"/>
            <w:vAlign w:val="center"/>
            <w:hideMark/>
          </w:tcPr>
          <w:p w14:paraId="5C641CB9" w14:textId="77777777" w:rsidR="00DC2757" w:rsidRPr="00DC2757" w:rsidRDefault="00DC2757" w:rsidP="00DC2757">
            <w:pPr>
              <w:spacing w:after="0" w:line="240" w:lineRule="auto"/>
              <w:jc w:val="center"/>
              <w:rPr>
                <w:ins w:id="7417" w:author="Commodore, Sarah" w:date="2023-03-22T16:23:00Z"/>
                <w:rFonts w:ascii="Arial" w:eastAsia="Times New Roman" w:hAnsi="Arial" w:cs="Arial"/>
                <w:color w:val="000000"/>
                <w:sz w:val="14"/>
                <w:szCs w:val="14"/>
              </w:rPr>
            </w:pPr>
            <w:ins w:id="7418" w:author="Commodore, Sarah" w:date="2023-03-22T16:23:00Z">
              <w:r w:rsidRPr="00DC2757">
                <w:rPr>
                  <w:rFonts w:ascii="Arial" w:eastAsia="Times New Roman" w:hAnsi="Arial" w:cs="Arial"/>
                  <w:color w:val="000000"/>
                  <w:sz w:val="14"/>
                  <w:szCs w:val="14"/>
                </w:rPr>
                <w:t>0</w:t>
              </w:r>
            </w:ins>
          </w:p>
        </w:tc>
      </w:tr>
      <w:tr w:rsidR="00DC2757" w:rsidRPr="00DC2757" w14:paraId="59AF5A27" w14:textId="77777777" w:rsidTr="00DC2757">
        <w:trPr>
          <w:trHeight w:val="180"/>
          <w:ins w:id="7419" w:author="Commodore, Sarah" w:date="2023-03-22T16:23:00Z"/>
        </w:trPr>
        <w:tc>
          <w:tcPr>
            <w:tcW w:w="933" w:type="dxa"/>
            <w:tcBorders>
              <w:top w:val="nil"/>
              <w:left w:val="nil"/>
              <w:bottom w:val="nil"/>
              <w:right w:val="nil"/>
            </w:tcBorders>
            <w:shd w:val="clear" w:color="000000" w:fill="FFFFFF"/>
            <w:vAlign w:val="center"/>
            <w:hideMark/>
          </w:tcPr>
          <w:p w14:paraId="56541BFD" w14:textId="77777777" w:rsidR="00DC2757" w:rsidRPr="00DC2757" w:rsidRDefault="00DC2757" w:rsidP="00DC2757">
            <w:pPr>
              <w:spacing w:after="0" w:line="240" w:lineRule="auto"/>
              <w:jc w:val="center"/>
              <w:rPr>
                <w:ins w:id="7420" w:author="Commodore, Sarah" w:date="2023-03-22T16:23:00Z"/>
                <w:rFonts w:ascii="Arial" w:eastAsia="Times New Roman" w:hAnsi="Arial" w:cs="Arial"/>
                <w:color w:val="000000"/>
                <w:sz w:val="14"/>
                <w:szCs w:val="14"/>
              </w:rPr>
            </w:pPr>
            <w:ins w:id="7421" w:author="Commodore, Sarah" w:date="2023-03-22T16:23:00Z">
              <w:r w:rsidRPr="00DC2757">
                <w:rPr>
                  <w:rFonts w:ascii="Arial" w:eastAsia="Times New Roman" w:hAnsi="Arial" w:cs="Arial"/>
                  <w:color w:val="000000"/>
                  <w:sz w:val="14"/>
                  <w:szCs w:val="14"/>
                </w:rPr>
                <w:t>chr10</w:t>
              </w:r>
            </w:ins>
          </w:p>
        </w:tc>
        <w:tc>
          <w:tcPr>
            <w:tcW w:w="809" w:type="dxa"/>
            <w:tcBorders>
              <w:top w:val="nil"/>
              <w:left w:val="nil"/>
              <w:bottom w:val="nil"/>
              <w:right w:val="nil"/>
            </w:tcBorders>
            <w:shd w:val="clear" w:color="000000" w:fill="FFFFFF"/>
            <w:vAlign w:val="center"/>
            <w:hideMark/>
          </w:tcPr>
          <w:p w14:paraId="73C28B07" w14:textId="77777777" w:rsidR="00DC2757" w:rsidRPr="00DC2757" w:rsidRDefault="00DC2757" w:rsidP="00DC2757">
            <w:pPr>
              <w:spacing w:after="0" w:line="240" w:lineRule="auto"/>
              <w:jc w:val="center"/>
              <w:rPr>
                <w:ins w:id="7422" w:author="Commodore, Sarah" w:date="2023-03-22T16:23:00Z"/>
                <w:rFonts w:ascii="Arial" w:eastAsia="Times New Roman" w:hAnsi="Arial" w:cs="Arial"/>
                <w:color w:val="000000"/>
                <w:sz w:val="14"/>
                <w:szCs w:val="14"/>
              </w:rPr>
            </w:pPr>
            <w:ins w:id="7423" w:author="Commodore, Sarah" w:date="2023-03-22T16:23:00Z">
              <w:r w:rsidRPr="00DC2757">
                <w:rPr>
                  <w:rFonts w:ascii="Arial" w:eastAsia="Times New Roman" w:hAnsi="Arial" w:cs="Arial"/>
                  <w:color w:val="000000"/>
                  <w:sz w:val="14"/>
                  <w:szCs w:val="14"/>
                </w:rPr>
                <w:t>29,698,248</w:t>
              </w:r>
            </w:ins>
          </w:p>
        </w:tc>
        <w:tc>
          <w:tcPr>
            <w:tcW w:w="809" w:type="dxa"/>
            <w:tcBorders>
              <w:top w:val="nil"/>
              <w:left w:val="nil"/>
              <w:bottom w:val="nil"/>
              <w:right w:val="nil"/>
            </w:tcBorders>
            <w:shd w:val="clear" w:color="000000" w:fill="FFFFFF"/>
            <w:vAlign w:val="center"/>
            <w:hideMark/>
          </w:tcPr>
          <w:p w14:paraId="095C8EBF" w14:textId="77777777" w:rsidR="00DC2757" w:rsidRPr="00DC2757" w:rsidRDefault="00DC2757" w:rsidP="00DC2757">
            <w:pPr>
              <w:spacing w:after="0" w:line="240" w:lineRule="auto"/>
              <w:jc w:val="center"/>
              <w:rPr>
                <w:ins w:id="7424" w:author="Commodore, Sarah" w:date="2023-03-22T16:23:00Z"/>
                <w:rFonts w:ascii="Arial" w:eastAsia="Times New Roman" w:hAnsi="Arial" w:cs="Arial"/>
                <w:color w:val="000000"/>
                <w:sz w:val="14"/>
                <w:szCs w:val="14"/>
              </w:rPr>
            </w:pPr>
            <w:ins w:id="7425" w:author="Commodore, Sarah" w:date="2023-03-22T16:23:00Z">
              <w:r w:rsidRPr="00DC2757">
                <w:rPr>
                  <w:rFonts w:ascii="Arial" w:eastAsia="Times New Roman" w:hAnsi="Arial" w:cs="Arial"/>
                  <w:color w:val="000000"/>
                  <w:sz w:val="14"/>
                  <w:szCs w:val="14"/>
                </w:rPr>
                <w:t>29,698,736</w:t>
              </w:r>
            </w:ins>
          </w:p>
        </w:tc>
        <w:tc>
          <w:tcPr>
            <w:tcW w:w="606" w:type="dxa"/>
            <w:tcBorders>
              <w:top w:val="nil"/>
              <w:left w:val="nil"/>
              <w:bottom w:val="nil"/>
              <w:right w:val="nil"/>
            </w:tcBorders>
            <w:shd w:val="clear" w:color="000000" w:fill="FFFFFF"/>
            <w:vAlign w:val="center"/>
            <w:hideMark/>
          </w:tcPr>
          <w:p w14:paraId="3EDCEAF6" w14:textId="77777777" w:rsidR="00DC2757" w:rsidRPr="00DC2757" w:rsidRDefault="00DC2757" w:rsidP="00DC2757">
            <w:pPr>
              <w:spacing w:after="0" w:line="240" w:lineRule="auto"/>
              <w:jc w:val="center"/>
              <w:rPr>
                <w:ins w:id="7426" w:author="Commodore, Sarah" w:date="2023-03-22T16:23:00Z"/>
                <w:rFonts w:ascii="Arial" w:eastAsia="Times New Roman" w:hAnsi="Arial" w:cs="Arial"/>
                <w:color w:val="000000"/>
                <w:sz w:val="14"/>
                <w:szCs w:val="14"/>
              </w:rPr>
            </w:pPr>
            <w:ins w:id="7427" w:author="Commodore, Sarah" w:date="2023-03-22T16:23:00Z">
              <w:r w:rsidRPr="00DC2757">
                <w:rPr>
                  <w:rFonts w:ascii="Arial" w:eastAsia="Times New Roman" w:hAnsi="Arial" w:cs="Arial"/>
                  <w:color w:val="000000"/>
                  <w:sz w:val="14"/>
                  <w:szCs w:val="14"/>
                </w:rPr>
                <w:t>0.055</w:t>
              </w:r>
            </w:ins>
          </w:p>
        </w:tc>
        <w:tc>
          <w:tcPr>
            <w:tcW w:w="497" w:type="dxa"/>
            <w:tcBorders>
              <w:top w:val="nil"/>
              <w:left w:val="nil"/>
              <w:bottom w:val="nil"/>
              <w:right w:val="nil"/>
            </w:tcBorders>
            <w:shd w:val="clear" w:color="000000" w:fill="FFFFFF"/>
            <w:vAlign w:val="center"/>
            <w:hideMark/>
          </w:tcPr>
          <w:p w14:paraId="3C2EB456" w14:textId="77777777" w:rsidR="00DC2757" w:rsidRPr="00DC2757" w:rsidRDefault="00DC2757" w:rsidP="00DC2757">
            <w:pPr>
              <w:spacing w:after="0" w:line="240" w:lineRule="auto"/>
              <w:jc w:val="center"/>
              <w:rPr>
                <w:ins w:id="7428" w:author="Commodore, Sarah" w:date="2023-03-22T16:23:00Z"/>
                <w:rFonts w:ascii="Arial" w:eastAsia="Times New Roman" w:hAnsi="Arial" w:cs="Arial"/>
                <w:color w:val="000000"/>
                <w:sz w:val="14"/>
                <w:szCs w:val="14"/>
              </w:rPr>
            </w:pPr>
            <w:ins w:id="7429" w:author="Commodore, Sarah" w:date="2023-03-22T16:23:00Z">
              <w:r w:rsidRPr="00DC2757">
                <w:rPr>
                  <w:rFonts w:ascii="Arial" w:eastAsia="Times New Roman" w:hAnsi="Arial" w:cs="Arial"/>
                  <w:color w:val="000000"/>
                  <w:sz w:val="14"/>
                  <w:szCs w:val="14"/>
                </w:rPr>
                <w:t>7</w:t>
              </w:r>
            </w:ins>
          </w:p>
        </w:tc>
        <w:tc>
          <w:tcPr>
            <w:tcW w:w="6469" w:type="dxa"/>
            <w:tcBorders>
              <w:top w:val="nil"/>
              <w:left w:val="nil"/>
              <w:bottom w:val="nil"/>
              <w:right w:val="nil"/>
            </w:tcBorders>
            <w:shd w:val="clear" w:color="000000" w:fill="FFFFFF"/>
            <w:noWrap/>
            <w:vAlign w:val="bottom"/>
            <w:hideMark/>
          </w:tcPr>
          <w:p w14:paraId="66C92054" w14:textId="77777777" w:rsidR="00DC2757" w:rsidRPr="00DC2757" w:rsidRDefault="00DC2757" w:rsidP="00DC2757">
            <w:pPr>
              <w:spacing w:after="0" w:line="240" w:lineRule="auto"/>
              <w:rPr>
                <w:ins w:id="7430" w:author="Commodore, Sarah" w:date="2023-03-22T16:23:00Z"/>
                <w:rFonts w:ascii="Arial" w:eastAsia="Times New Roman" w:hAnsi="Arial" w:cs="Arial"/>
                <w:color w:val="000000"/>
                <w:sz w:val="14"/>
                <w:szCs w:val="14"/>
              </w:rPr>
            </w:pPr>
            <w:ins w:id="7431"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03496709;cg</w:t>
              </w:r>
              <w:proofErr w:type="gramEnd"/>
              <w:r w:rsidRPr="00DC2757">
                <w:rPr>
                  <w:rFonts w:ascii="Arial" w:eastAsia="Times New Roman" w:hAnsi="Arial" w:cs="Arial"/>
                  <w:color w:val="000000"/>
                  <w:sz w:val="14"/>
                  <w:szCs w:val="14"/>
                </w:rPr>
                <w:t>04769618;cg14970695;cg16162391;cg17354476;cg19109608;cg26672999</w:t>
              </w:r>
            </w:ins>
          </w:p>
        </w:tc>
        <w:tc>
          <w:tcPr>
            <w:tcW w:w="1533" w:type="dxa"/>
            <w:tcBorders>
              <w:top w:val="nil"/>
              <w:left w:val="nil"/>
              <w:bottom w:val="nil"/>
              <w:right w:val="nil"/>
            </w:tcBorders>
            <w:shd w:val="clear" w:color="000000" w:fill="FFFFFF"/>
            <w:vAlign w:val="center"/>
            <w:hideMark/>
          </w:tcPr>
          <w:p w14:paraId="4CEA3598" w14:textId="77777777" w:rsidR="00DC2757" w:rsidRPr="00DC2757" w:rsidRDefault="00DC2757" w:rsidP="00DC2757">
            <w:pPr>
              <w:spacing w:after="0" w:line="240" w:lineRule="auto"/>
              <w:jc w:val="center"/>
              <w:rPr>
                <w:ins w:id="7432" w:author="Commodore, Sarah" w:date="2023-03-22T16:23:00Z"/>
                <w:rFonts w:ascii="Arial" w:eastAsia="Times New Roman" w:hAnsi="Arial" w:cs="Arial"/>
                <w:i/>
                <w:iCs/>
                <w:color w:val="000000"/>
                <w:sz w:val="14"/>
                <w:szCs w:val="14"/>
              </w:rPr>
            </w:pPr>
            <w:ins w:id="7433" w:author="Commodore, Sarah" w:date="2023-03-22T16:23:00Z">
              <w:r w:rsidRPr="00DC2757">
                <w:rPr>
                  <w:rFonts w:ascii="Arial" w:eastAsia="Times New Roman" w:hAnsi="Arial" w:cs="Arial"/>
                  <w:i/>
                  <w:iCs/>
                  <w:color w:val="000000"/>
                  <w:sz w:val="14"/>
                  <w:szCs w:val="14"/>
                </w:rPr>
                <w:t>SVIL-AS1</w:t>
              </w:r>
            </w:ins>
          </w:p>
        </w:tc>
        <w:tc>
          <w:tcPr>
            <w:tcW w:w="770" w:type="dxa"/>
            <w:tcBorders>
              <w:top w:val="nil"/>
              <w:left w:val="nil"/>
              <w:bottom w:val="nil"/>
              <w:right w:val="nil"/>
            </w:tcBorders>
            <w:shd w:val="clear" w:color="000000" w:fill="FFFFFF"/>
            <w:vAlign w:val="center"/>
            <w:hideMark/>
          </w:tcPr>
          <w:p w14:paraId="5016E474" w14:textId="77777777" w:rsidR="00DC2757" w:rsidRPr="00DC2757" w:rsidRDefault="00DC2757" w:rsidP="00DC2757">
            <w:pPr>
              <w:spacing w:after="0" w:line="240" w:lineRule="auto"/>
              <w:jc w:val="center"/>
              <w:rPr>
                <w:ins w:id="7434" w:author="Commodore, Sarah" w:date="2023-03-22T16:23:00Z"/>
                <w:rFonts w:ascii="Arial" w:eastAsia="Times New Roman" w:hAnsi="Arial" w:cs="Arial"/>
                <w:color w:val="000000"/>
                <w:sz w:val="14"/>
                <w:szCs w:val="14"/>
              </w:rPr>
            </w:pPr>
            <w:ins w:id="7435" w:author="Commodore, Sarah" w:date="2023-03-22T16:23:00Z">
              <w:r w:rsidRPr="00DC2757">
                <w:rPr>
                  <w:rFonts w:ascii="Arial" w:eastAsia="Times New Roman" w:hAnsi="Arial" w:cs="Arial"/>
                  <w:color w:val="000000"/>
                  <w:sz w:val="14"/>
                  <w:szCs w:val="14"/>
                </w:rPr>
                <w:t>7</w:t>
              </w:r>
            </w:ins>
          </w:p>
        </w:tc>
        <w:tc>
          <w:tcPr>
            <w:tcW w:w="770" w:type="dxa"/>
            <w:tcBorders>
              <w:top w:val="nil"/>
              <w:left w:val="nil"/>
              <w:bottom w:val="nil"/>
              <w:right w:val="nil"/>
            </w:tcBorders>
            <w:shd w:val="clear" w:color="000000" w:fill="FFFFFF"/>
            <w:vAlign w:val="center"/>
            <w:hideMark/>
          </w:tcPr>
          <w:p w14:paraId="194726FC" w14:textId="77777777" w:rsidR="00DC2757" w:rsidRPr="00DC2757" w:rsidRDefault="00DC2757" w:rsidP="00DC2757">
            <w:pPr>
              <w:spacing w:after="0" w:line="240" w:lineRule="auto"/>
              <w:jc w:val="center"/>
              <w:rPr>
                <w:ins w:id="7436" w:author="Commodore, Sarah" w:date="2023-03-22T16:23:00Z"/>
                <w:rFonts w:ascii="Arial" w:eastAsia="Times New Roman" w:hAnsi="Arial" w:cs="Arial"/>
                <w:color w:val="000000"/>
                <w:sz w:val="14"/>
                <w:szCs w:val="14"/>
              </w:rPr>
            </w:pPr>
            <w:ins w:id="7437" w:author="Commodore, Sarah" w:date="2023-03-22T16:23:00Z">
              <w:r w:rsidRPr="00DC2757">
                <w:rPr>
                  <w:rFonts w:ascii="Arial" w:eastAsia="Times New Roman" w:hAnsi="Arial" w:cs="Arial"/>
                  <w:color w:val="000000"/>
                  <w:sz w:val="14"/>
                  <w:szCs w:val="14"/>
                </w:rPr>
                <w:t>0</w:t>
              </w:r>
            </w:ins>
          </w:p>
        </w:tc>
      </w:tr>
      <w:tr w:rsidR="00DC2757" w:rsidRPr="00DC2757" w14:paraId="782E37E6" w14:textId="77777777" w:rsidTr="00DC2757">
        <w:trPr>
          <w:trHeight w:val="360"/>
          <w:ins w:id="7438" w:author="Commodore, Sarah" w:date="2023-03-22T16:23:00Z"/>
        </w:trPr>
        <w:tc>
          <w:tcPr>
            <w:tcW w:w="933" w:type="dxa"/>
            <w:tcBorders>
              <w:top w:val="nil"/>
              <w:left w:val="nil"/>
              <w:bottom w:val="nil"/>
              <w:right w:val="nil"/>
            </w:tcBorders>
            <w:shd w:val="clear" w:color="000000" w:fill="FFFFFF"/>
            <w:vAlign w:val="center"/>
            <w:hideMark/>
          </w:tcPr>
          <w:p w14:paraId="37226462" w14:textId="77777777" w:rsidR="00DC2757" w:rsidRPr="00DC2757" w:rsidRDefault="00DC2757" w:rsidP="00DC2757">
            <w:pPr>
              <w:spacing w:after="0" w:line="240" w:lineRule="auto"/>
              <w:jc w:val="center"/>
              <w:rPr>
                <w:ins w:id="7439" w:author="Commodore, Sarah" w:date="2023-03-22T16:23:00Z"/>
                <w:rFonts w:ascii="Arial" w:eastAsia="Times New Roman" w:hAnsi="Arial" w:cs="Arial"/>
                <w:color w:val="000000"/>
                <w:sz w:val="14"/>
                <w:szCs w:val="14"/>
              </w:rPr>
            </w:pPr>
            <w:ins w:id="7440" w:author="Commodore, Sarah" w:date="2023-03-22T16:23:00Z">
              <w:r w:rsidRPr="00DC2757">
                <w:rPr>
                  <w:rFonts w:ascii="Arial" w:eastAsia="Times New Roman" w:hAnsi="Arial" w:cs="Arial"/>
                  <w:color w:val="000000"/>
                  <w:sz w:val="14"/>
                  <w:szCs w:val="14"/>
                </w:rPr>
                <w:t>chr15</w:t>
              </w:r>
            </w:ins>
          </w:p>
        </w:tc>
        <w:tc>
          <w:tcPr>
            <w:tcW w:w="809" w:type="dxa"/>
            <w:tcBorders>
              <w:top w:val="nil"/>
              <w:left w:val="nil"/>
              <w:bottom w:val="nil"/>
              <w:right w:val="nil"/>
            </w:tcBorders>
            <w:shd w:val="clear" w:color="000000" w:fill="FFFFFF"/>
            <w:vAlign w:val="center"/>
            <w:hideMark/>
          </w:tcPr>
          <w:p w14:paraId="3D71D1C1" w14:textId="77777777" w:rsidR="00DC2757" w:rsidRPr="00DC2757" w:rsidRDefault="00DC2757" w:rsidP="00DC2757">
            <w:pPr>
              <w:spacing w:after="0" w:line="240" w:lineRule="auto"/>
              <w:jc w:val="center"/>
              <w:rPr>
                <w:ins w:id="7441" w:author="Commodore, Sarah" w:date="2023-03-22T16:23:00Z"/>
                <w:rFonts w:ascii="Arial" w:eastAsia="Times New Roman" w:hAnsi="Arial" w:cs="Arial"/>
                <w:color w:val="000000"/>
                <w:sz w:val="14"/>
                <w:szCs w:val="14"/>
              </w:rPr>
            </w:pPr>
            <w:ins w:id="7442" w:author="Commodore, Sarah" w:date="2023-03-22T16:23:00Z">
              <w:r w:rsidRPr="00DC2757">
                <w:rPr>
                  <w:rFonts w:ascii="Arial" w:eastAsia="Times New Roman" w:hAnsi="Arial" w:cs="Arial"/>
                  <w:color w:val="000000"/>
                  <w:sz w:val="14"/>
                  <w:szCs w:val="14"/>
                </w:rPr>
                <w:t>89,960,503</w:t>
              </w:r>
            </w:ins>
          </w:p>
        </w:tc>
        <w:tc>
          <w:tcPr>
            <w:tcW w:w="809" w:type="dxa"/>
            <w:tcBorders>
              <w:top w:val="nil"/>
              <w:left w:val="nil"/>
              <w:bottom w:val="nil"/>
              <w:right w:val="nil"/>
            </w:tcBorders>
            <w:shd w:val="clear" w:color="000000" w:fill="FFFFFF"/>
            <w:vAlign w:val="center"/>
            <w:hideMark/>
          </w:tcPr>
          <w:p w14:paraId="52889DE6" w14:textId="77777777" w:rsidR="00DC2757" w:rsidRPr="00DC2757" w:rsidRDefault="00DC2757" w:rsidP="00DC2757">
            <w:pPr>
              <w:spacing w:after="0" w:line="240" w:lineRule="auto"/>
              <w:jc w:val="center"/>
              <w:rPr>
                <w:ins w:id="7443" w:author="Commodore, Sarah" w:date="2023-03-22T16:23:00Z"/>
                <w:rFonts w:ascii="Arial" w:eastAsia="Times New Roman" w:hAnsi="Arial" w:cs="Arial"/>
                <w:color w:val="000000"/>
                <w:sz w:val="14"/>
                <w:szCs w:val="14"/>
              </w:rPr>
            </w:pPr>
            <w:ins w:id="7444" w:author="Commodore, Sarah" w:date="2023-03-22T16:23:00Z">
              <w:r w:rsidRPr="00DC2757">
                <w:rPr>
                  <w:rFonts w:ascii="Arial" w:eastAsia="Times New Roman" w:hAnsi="Arial" w:cs="Arial"/>
                  <w:color w:val="000000"/>
                  <w:sz w:val="14"/>
                  <w:szCs w:val="14"/>
                </w:rPr>
                <w:t>89,960,794</w:t>
              </w:r>
            </w:ins>
          </w:p>
        </w:tc>
        <w:tc>
          <w:tcPr>
            <w:tcW w:w="606" w:type="dxa"/>
            <w:tcBorders>
              <w:top w:val="nil"/>
              <w:left w:val="nil"/>
              <w:bottom w:val="nil"/>
              <w:right w:val="nil"/>
            </w:tcBorders>
            <w:shd w:val="clear" w:color="000000" w:fill="FFFFFF"/>
            <w:vAlign w:val="center"/>
            <w:hideMark/>
          </w:tcPr>
          <w:p w14:paraId="5E1E50A7" w14:textId="77777777" w:rsidR="00DC2757" w:rsidRPr="00DC2757" w:rsidRDefault="00DC2757" w:rsidP="00DC2757">
            <w:pPr>
              <w:spacing w:after="0" w:line="240" w:lineRule="auto"/>
              <w:jc w:val="center"/>
              <w:rPr>
                <w:ins w:id="7445" w:author="Commodore, Sarah" w:date="2023-03-22T16:23:00Z"/>
                <w:rFonts w:ascii="Arial" w:eastAsia="Times New Roman" w:hAnsi="Arial" w:cs="Arial"/>
                <w:color w:val="000000"/>
                <w:sz w:val="14"/>
                <w:szCs w:val="14"/>
              </w:rPr>
            </w:pPr>
            <w:ins w:id="7446" w:author="Commodore, Sarah" w:date="2023-03-22T16:23:00Z">
              <w:r w:rsidRPr="00DC2757">
                <w:rPr>
                  <w:rFonts w:ascii="Arial" w:eastAsia="Times New Roman" w:hAnsi="Arial" w:cs="Arial"/>
                  <w:color w:val="000000"/>
                  <w:sz w:val="14"/>
                  <w:szCs w:val="14"/>
                </w:rPr>
                <w:t>0.056</w:t>
              </w:r>
            </w:ins>
          </w:p>
        </w:tc>
        <w:tc>
          <w:tcPr>
            <w:tcW w:w="497" w:type="dxa"/>
            <w:tcBorders>
              <w:top w:val="nil"/>
              <w:left w:val="nil"/>
              <w:bottom w:val="nil"/>
              <w:right w:val="nil"/>
            </w:tcBorders>
            <w:shd w:val="clear" w:color="000000" w:fill="FFFFFF"/>
            <w:vAlign w:val="center"/>
            <w:hideMark/>
          </w:tcPr>
          <w:p w14:paraId="4C08F72D" w14:textId="77777777" w:rsidR="00DC2757" w:rsidRPr="00DC2757" w:rsidRDefault="00DC2757" w:rsidP="00DC2757">
            <w:pPr>
              <w:spacing w:after="0" w:line="240" w:lineRule="auto"/>
              <w:jc w:val="center"/>
              <w:rPr>
                <w:ins w:id="7447" w:author="Commodore, Sarah" w:date="2023-03-22T16:23:00Z"/>
                <w:rFonts w:ascii="Arial" w:eastAsia="Times New Roman" w:hAnsi="Arial" w:cs="Arial"/>
                <w:color w:val="000000"/>
                <w:sz w:val="14"/>
                <w:szCs w:val="14"/>
              </w:rPr>
            </w:pPr>
            <w:ins w:id="7448" w:author="Commodore, Sarah" w:date="2023-03-22T16:23:00Z">
              <w:r w:rsidRPr="00DC2757">
                <w:rPr>
                  <w:rFonts w:ascii="Arial" w:eastAsia="Times New Roman" w:hAnsi="Arial" w:cs="Arial"/>
                  <w:color w:val="000000"/>
                  <w:sz w:val="14"/>
                  <w:szCs w:val="14"/>
                </w:rPr>
                <w:t>3</w:t>
              </w:r>
            </w:ins>
          </w:p>
        </w:tc>
        <w:tc>
          <w:tcPr>
            <w:tcW w:w="6469" w:type="dxa"/>
            <w:tcBorders>
              <w:top w:val="nil"/>
              <w:left w:val="nil"/>
              <w:bottom w:val="nil"/>
              <w:right w:val="nil"/>
            </w:tcBorders>
            <w:shd w:val="clear" w:color="000000" w:fill="FFFFFF"/>
            <w:noWrap/>
            <w:vAlign w:val="bottom"/>
            <w:hideMark/>
          </w:tcPr>
          <w:p w14:paraId="0EFF5164" w14:textId="77777777" w:rsidR="00DC2757" w:rsidRPr="00DC2757" w:rsidRDefault="00DC2757" w:rsidP="00DC2757">
            <w:pPr>
              <w:spacing w:after="0" w:line="240" w:lineRule="auto"/>
              <w:rPr>
                <w:ins w:id="7449" w:author="Commodore, Sarah" w:date="2023-03-22T16:23:00Z"/>
                <w:rFonts w:ascii="Arial" w:eastAsia="Times New Roman" w:hAnsi="Arial" w:cs="Arial"/>
                <w:color w:val="000000"/>
                <w:sz w:val="14"/>
                <w:szCs w:val="14"/>
              </w:rPr>
            </w:pPr>
            <w:ins w:id="7450"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06059461;cg</w:t>
              </w:r>
              <w:proofErr w:type="gramEnd"/>
              <w:r w:rsidRPr="00DC2757">
                <w:rPr>
                  <w:rFonts w:ascii="Arial" w:eastAsia="Times New Roman" w:hAnsi="Arial" w:cs="Arial"/>
                  <w:color w:val="000000"/>
                  <w:sz w:val="14"/>
                  <w:szCs w:val="14"/>
                </w:rPr>
                <w:t>21760666;cg24871165</w:t>
              </w:r>
            </w:ins>
          </w:p>
        </w:tc>
        <w:tc>
          <w:tcPr>
            <w:tcW w:w="1533" w:type="dxa"/>
            <w:tcBorders>
              <w:top w:val="nil"/>
              <w:left w:val="nil"/>
              <w:bottom w:val="nil"/>
              <w:right w:val="nil"/>
            </w:tcBorders>
            <w:shd w:val="clear" w:color="000000" w:fill="FFFFFF"/>
            <w:vAlign w:val="center"/>
            <w:hideMark/>
          </w:tcPr>
          <w:p w14:paraId="73E22D36" w14:textId="77777777" w:rsidR="00DC2757" w:rsidRPr="00DC2757" w:rsidRDefault="00DC2757" w:rsidP="00DC2757">
            <w:pPr>
              <w:spacing w:after="0" w:line="240" w:lineRule="auto"/>
              <w:jc w:val="center"/>
              <w:rPr>
                <w:ins w:id="7451" w:author="Commodore, Sarah" w:date="2023-03-22T16:23:00Z"/>
                <w:rFonts w:ascii="Arial" w:eastAsia="Times New Roman" w:hAnsi="Arial" w:cs="Arial"/>
                <w:i/>
                <w:iCs/>
                <w:color w:val="000000"/>
                <w:sz w:val="14"/>
                <w:szCs w:val="14"/>
              </w:rPr>
            </w:pPr>
            <w:ins w:id="7452" w:author="Commodore, Sarah" w:date="2023-03-22T16:23:00Z">
              <w:r w:rsidRPr="00DC2757">
                <w:rPr>
                  <w:rFonts w:ascii="Arial" w:eastAsia="Times New Roman" w:hAnsi="Arial" w:cs="Arial"/>
                  <w:i/>
                  <w:iCs/>
                  <w:color w:val="000000"/>
                  <w:sz w:val="14"/>
                  <w:szCs w:val="14"/>
                </w:rPr>
                <w:t>LOC105371031</w:t>
              </w:r>
            </w:ins>
          </w:p>
        </w:tc>
        <w:tc>
          <w:tcPr>
            <w:tcW w:w="770" w:type="dxa"/>
            <w:tcBorders>
              <w:top w:val="nil"/>
              <w:left w:val="nil"/>
              <w:bottom w:val="nil"/>
              <w:right w:val="nil"/>
            </w:tcBorders>
            <w:shd w:val="clear" w:color="000000" w:fill="FFFFFF"/>
            <w:vAlign w:val="center"/>
            <w:hideMark/>
          </w:tcPr>
          <w:p w14:paraId="46ED602F" w14:textId="77777777" w:rsidR="00DC2757" w:rsidRPr="00DC2757" w:rsidRDefault="00DC2757" w:rsidP="00DC2757">
            <w:pPr>
              <w:spacing w:after="0" w:line="240" w:lineRule="auto"/>
              <w:jc w:val="center"/>
              <w:rPr>
                <w:ins w:id="7453" w:author="Commodore, Sarah" w:date="2023-03-22T16:23:00Z"/>
                <w:rFonts w:ascii="Arial" w:eastAsia="Times New Roman" w:hAnsi="Arial" w:cs="Arial"/>
                <w:color w:val="000000"/>
                <w:sz w:val="14"/>
                <w:szCs w:val="14"/>
              </w:rPr>
            </w:pPr>
            <w:ins w:id="7454" w:author="Commodore, Sarah" w:date="2023-03-22T16:23:00Z">
              <w:r w:rsidRPr="00DC2757">
                <w:rPr>
                  <w:rFonts w:ascii="Arial" w:eastAsia="Times New Roman" w:hAnsi="Arial" w:cs="Arial"/>
                  <w:color w:val="000000"/>
                  <w:sz w:val="14"/>
                  <w:szCs w:val="14"/>
                </w:rPr>
                <w:t>3</w:t>
              </w:r>
            </w:ins>
          </w:p>
        </w:tc>
        <w:tc>
          <w:tcPr>
            <w:tcW w:w="770" w:type="dxa"/>
            <w:tcBorders>
              <w:top w:val="nil"/>
              <w:left w:val="nil"/>
              <w:bottom w:val="nil"/>
              <w:right w:val="nil"/>
            </w:tcBorders>
            <w:shd w:val="clear" w:color="000000" w:fill="FFFFFF"/>
            <w:vAlign w:val="center"/>
            <w:hideMark/>
          </w:tcPr>
          <w:p w14:paraId="1B8FD6C0" w14:textId="77777777" w:rsidR="00DC2757" w:rsidRPr="00DC2757" w:rsidRDefault="00DC2757" w:rsidP="00DC2757">
            <w:pPr>
              <w:spacing w:after="0" w:line="240" w:lineRule="auto"/>
              <w:jc w:val="center"/>
              <w:rPr>
                <w:ins w:id="7455" w:author="Commodore, Sarah" w:date="2023-03-22T16:23:00Z"/>
                <w:rFonts w:ascii="Arial" w:eastAsia="Times New Roman" w:hAnsi="Arial" w:cs="Arial"/>
                <w:color w:val="000000"/>
                <w:sz w:val="14"/>
                <w:szCs w:val="14"/>
              </w:rPr>
            </w:pPr>
            <w:ins w:id="7456" w:author="Commodore, Sarah" w:date="2023-03-22T16:23:00Z">
              <w:r w:rsidRPr="00DC2757">
                <w:rPr>
                  <w:rFonts w:ascii="Arial" w:eastAsia="Times New Roman" w:hAnsi="Arial" w:cs="Arial"/>
                  <w:color w:val="000000"/>
                  <w:sz w:val="14"/>
                  <w:szCs w:val="14"/>
                </w:rPr>
                <w:t>0</w:t>
              </w:r>
            </w:ins>
          </w:p>
        </w:tc>
      </w:tr>
      <w:tr w:rsidR="00DC2757" w:rsidRPr="00DC2757" w14:paraId="3F9F067B" w14:textId="77777777" w:rsidTr="00DC2757">
        <w:trPr>
          <w:trHeight w:val="180"/>
          <w:ins w:id="7457" w:author="Commodore, Sarah" w:date="2023-03-22T16:23:00Z"/>
        </w:trPr>
        <w:tc>
          <w:tcPr>
            <w:tcW w:w="933" w:type="dxa"/>
            <w:tcBorders>
              <w:top w:val="nil"/>
              <w:left w:val="nil"/>
              <w:bottom w:val="nil"/>
              <w:right w:val="nil"/>
            </w:tcBorders>
            <w:shd w:val="clear" w:color="000000" w:fill="FFFFFF"/>
            <w:vAlign w:val="center"/>
            <w:hideMark/>
          </w:tcPr>
          <w:p w14:paraId="20235C95" w14:textId="77777777" w:rsidR="00DC2757" w:rsidRPr="00DC2757" w:rsidRDefault="00DC2757" w:rsidP="00DC2757">
            <w:pPr>
              <w:spacing w:after="0" w:line="240" w:lineRule="auto"/>
              <w:jc w:val="center"/>
              <w:rPr>
                <w:ins w:id="7458" w:author="Commodore, Sarah" w:date="2023-03-22T16:23:00Z"/>
                <w:rFonts w:ascii="Arial" w:eastAsia="Times New Roman" w:hAnsi="Arial" w:cs="Arial"/>
                <w:color w:val="000000"/>
                <w:sz w:val="14"/>
                <w:szCs w:val="14"/>
              </w:rPr>
            </w:pPr>
            <w:ins w:id="7459" w:author="Commodore, Sarah" w:date="2023-03-22T16:23:00Z">
              <w:r w:rsidRPr="00DC2757">
                <w:rPr>
                  <w:rFonts w:ascii="Arial" w:eastAsia="Times New Roman" w:hAnsi="Arial" w:cs="Arial"/>
                  <w:color w:val="000000"/>
                  <w:sz w:val="14"/>
                  <w:szCs w:val="14"/>
                </w:rPr>
                <w:t>chr5</w:t>
              </w:r>
            </w:ins>
          </w:p>
        </w:tc>
        <w:tc>
          <w:tcPr>
            <w:tcW w:w="809" w:type="dxa"/>
            <w:tcBorders>
              <w:top w:val="nil"/>
              <w:left w:val="nil"/>
              <w:bottom w:val="nil"/>
              <w:right w:val="nil"/>
            </w:tcBorders>
            <w:shd w:val="clear" w:color="000000" w:fill="FFFFFF"/>
            <w:vAlign w:val="center"/>
            <w:hideMark/>
          </w:tcPr>
          <w:p w14:paraId="07A37482" w14:textId="77777777" w:rsidR="00DC2757" w:rsidRPr="00DC2757" w:rsidRDefault="00DC2757" w:rsidP="00DC2757">
            <w:pPr>
              <w:spacing w:after="0" w:line="240" w:lineRule="auto"/>
              <w:jc w:val="center"/>
              <w:rPr>
                <w:ins w:id="7460" w:author="Commodore, Sarah" w:date="2023-03-22T16:23:00Z"/>
                <w:rFonts w:ascii="Arial" w:eastAsia="Times New Roman" w:hAnsi="Arial" w:cs="Arial"/>
                <w:color w:val="000000"/>
                <w:sz w:val="14"/>
                <w:szCs w:val="14"/>
              </w:rPr>
            </w:pPr>
            <w:ins w:id="7461" w:author="Commodore, Sarah" w:date="2023-03-22T16:23:00Z">
              <w:r w:rsidRPr="00DC2757">
                <w:rPr>
                  <w:rFonts w:ascii="Arial" w:eastAsia="Times New Roman" w:hAnsi="Arial" w:cs="Arial"/>
                  <w:color w:val="000000"/>
                  <w:sz w:val="14"/>
                  <w:szCs w:val="14"/>
                </w:rPr>
                <w:t>149,887,461</w:t>
              </w:r>
            </w:ins>
          </w:p>
        </w:tc>
        <w:tc>
          <w:tcPr>
            <w:tcW w:w="809" w:type="dxa"/>
            <w:tcBorders>
              <w:top w:val="nil"/>
              <w:left w:val="nil"/>
              <w:bottom w:val="nil"/>
              <w:right w:val="nil"/>
            </w:tcBorders>
            <w:shd w:val="clear" w:color="000000" w:fill="FFFFFF"/>
            <w:vAlign w:val="center"/>
            <w:hideMark/>
          </w:tcPr>
          <w:p w14:paraId="24B9516E" w14:textId="77777777" w:rsidR="00DC2757" w:rsidRPr="00DC2757" w:rsidRDefault="00DC2757" w:rsidP="00DC2757">
            <w:pPr>
              <w:spacing w:after="0" w:line="240" w:lineRule="auto"/>
              <w:jc w:val="center"/>
              <w:rPr>
                <w:ins w:id="7462" w:author="Commodore, Sarah" w:date="2023-03-22T16:23:00Z"/>
                <w:rFonts w:ascii="Arial" w:eastAsia="Times New Roman" w:hAnsi="Arial" w:cs="Arial"/>
                <w:color w:val="000000"/>
                <w:sz w:val="14"/>
                <w:szCs w:val="14"/>
              </w:rPr>
            </w:pPr>
            <w:ins w:id="7463" w:author="Commodore, Sarah" w:date="2023-03-22T16:23:00Z">
              <w:r w:rsidRPr="00DC2757">
                <w:rPr>
                  <w:rFonts w:ascii="Arial" w:eastAsia="Times New Roman" w:hAnsi="Arial" w:cs="Arial"/>
                  <w:color w:val="000000"/>
                  <w:sz w:val="14"/>
                  <w:szCs w:val="14"/>
                </w:rPr>
                <w:t>149,887,838</w:t>
              </w:r>
            </w:ins>
          </w:p>
        </w:tc>
        <w:tc>
          <w:tcPr>
            <w:tcW w:w="606" w:type="dxa"/>
            <w:tcBorders>
              <w:top w:val="nil"/>
              <w:left w:val="nil"/>
              <w:bottom w:val="nil"/>
              <w:right w:val="nil"/>
            </w:tcBorders>
            <w:shd w:val="clear" w:color="000000" w:fill="FFFFFF"/>
            <w:vAlign w:val="center"/>
            <w:hideMark/>
          </w:tcPr>
          <w:p w14:paraId="7475B742" w14:textId="77777777" w:rsidR="00DC2757" w:rsidRPr="00DC2757" w:rsidRDefault="00DC2757" w:rsidP="00DC2757">
            <w:pPr>
              <w:spacing w:after="0" w:line="240" w:lineRule="auto"/>
              <w:jc w:val="center"/>
              <w:rPr>
                <w:ins w:id="7464" w:author="Commodore, Sarah" w:date="2023-03-22T16:23:00Z"/>
                <w:rFonts w:ascii="Arial" w:eastAsia="Times New Roman" w:hAnsi="Arial" w:cs="Arial"/>
                <w:color w:val="000000"/>
                <w:sz w:val="14"/>
                <w:szCs w:val="14"/>
              </w:rPr>
            </w:pPr>
            <w:ins w:id="7465" w:author="Commodore, Sarah" w:date="2023-03-22T16:23:00Z">
              <w:r w:rsidRPr="00DC2757">
                <w:rPr>
                  <w:rFonts w:ascii="Arial" w:eastAsia="Times New Roman" w:hAnsi="Arial" w:cs="Arial"/>
                  <w:color w:val="000000"/>
                  <w:sz w:val="14"/>
                  <w:szCs w:val="14"/>
                </w:rPr>
                <w:t>0.061</w:t>
              </w:r>
            </w:ins>
          </w:p>
        </w:tc>
        <w:tc>
          <w:tcPr>
            <w:tcW w:w="497" w:type="dxa"/>
            <w:tcBorders>
              <w:top w:val="nil"/>
              <w:left w:val="nil"/>
              <w:bottom w:val="nil"/>
              <w:right w:val="nil"/>
            </w:tcBorders>
            <w:shd w:val="clear" w:color="000000" w:fill="FFFFFF"/>
            <w:vAlign w:val="center"/>
            <w:hideMark/>
          </w:tcPr>
          <w:p w14:paraId="6304580F" w14:textId="77777777" w:rsidR="00DC2757" w:rsidRPr="00DC2757" w:rsidRDefault="00DC2757" w:rsidP="00DC2757">
            <w:pPr>
              <w:spacing w:after="0" w:line="240" w:lineRule="auto"/>
              <w:jc w:val="center"/>
              <w:rPr>
                <w:ins w:id="7466" w:author="Commodore, Sarah" w:date="2023-03-22T16:23:00Z"/>
                <w:rFonts w:ascii="Arial" w:eastAsia="Times New Roman" w:hAnsi="Arial" w:cs="Arial"/>
                <w:color w:val="000000"/>
                <w:sz w:val="14"/>
                <w:szCs w:val="14"/>
              </w:rPr>
            </w:pPr>
            <w:ins w:id="7467"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38B325AB" w14:textId="77777777" w:rsidR="00DC2757" w:rsidRPr="00DC2757" w:rsidRDefault="00DC2757" w:rsidP="00DC2757">
            <w:pPr>
              <w:spacing w:after="0" w:line="240" w:lineRule="auto"/>
              <w:rPr>
                <w:ins w:id="7468" w:author="Commodore, Sarah" w:date="2023-03-22T16:23:00Z"/>
                <w:rFonts w:ascii="Arial" w:eastAsia="Times New Roman" w:hAnsi="Arial" w:cs="Arial"/>
                <w:color w:val="000000"/>
                <w:sz w:val="14"/>
                <w:szCs w:val="14"/>
              </w:rPr>
            </w:pPr>
            <w:ins w:id="7469"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06677890;cg</w:t>
              </w:r>
              <w:proofErr w:type="gramEnd"/>
              <w:r w:rsidRPr="00DC2757">
                <w:rPr>
                  <w:rFonts w:ascii="Arial" w:eastAsia="Times New Roman" w:hAnsi="Arial" w:cs="Arial"/>
                  <w:color w:val="000000"/>
                  <w:sz w:val="14"/>
                  <w:szCs w:val="14"/>
                </w:rPr>
                <w:t>07672051;cg12534263;cg14873515;cg16674484</w:t>
              </w:r>
            </w:ins>
          </w:p>
        </w:tc>
        <w:tc>
          <w:tcPr>
            <w:tcW w:w="1533" w:type="dxa"/>
            <w:tcBorders>
              <w:top w:val="nil"/>
              <w:left w:val="nil"/>
              <w:bottom w:val="nil"/>
              <w:right w:val="nil"/>
            </w:tcBorders>
            <w:shd w:val="clear" w:color="000000" w:fill="FFFFFF"/>
            <w:vAlign w:val="center"/>
            <w:hideMark/>
          </w:tcPr>
          <w:p w14:paraId="4BB8F261" w14:textId="77777777" w:rsidR="00DC2757" w:rsidRPr="00DC2757" w:rsidRDefault="00DC2757" w:rsidP="00DC2757">
            <w:pPr>
              <w:spacing w:after="0" w:line="240" w:lineRule="auto"/>
              <w:jc w:val="center"/>
              <w:rPr>
                <w:ins w:id="7470" w:author="Commodore, Sarah" w:date="2023-03-22T16:23:00Z"/>
                <w:rFonts w:ascii="Arial" w:eastAsia="Times New Roman" w:hAnsi="Arial" w:cs="Arial"/>
                <w:i/>
                <w:iCs/>
                <w:color w:val="000000"/>
                <w:sz w:val="14"/>
                <w:szCs w:val="14"/>
              </w:rPr>
            </w:pPr>
            <w:ins w:id="7471" w:author="Commodore, Sarah" w:date="2023-03-22T16:23:00Z">
              <w:r w:rsidRPr="00DC2757">
                <w:rPr>
                  <w:rFonts w:ascii="Arial" w:eastAsia="Times New Roman" w:hAnsi="Arial" w:cs="Arial"/>
                  <w:i/>
                  <w:iCs/>
                  <w:color w:val="000000"/>
                  <w:sz w:val="14"/>
                  <w:szCs w:val="14"/>
                </w:rPr>
                <w:t>NDST1</w:t>
              </w:r>
            </w:ins>
          </w:p>
        </w:tc>
        <w:tc>
          <w:tcPr>
            <w:tcW w:w="770" w:type="dxa"/>
            <w:tcBorders>
              <w:top w:val="nil"/>
              <w:left w:val="nil"/>
              <w:bottom w:val="nil"/>
              <w:right w:val="nil"/>
            </w:tcBorders>
            <w:shd w:val="clear" w:color="000000" w:fill="FFFFFF"/>
            <w:vAlign w:val="center"/>
            <w:hideMark/>
          </w:tcPr>
          <w:p w14:paraId="1137443D" w14:textId="77777777" w:rsidR="00DC2757" w:rsidRPr="00DC2757" w:rsidRDefault="00DC2757" w:rsidP="00DC2757">
            <w:pPr>
              <w:spacing w:after="0" w:line="240" w:lineRule="auto"/>
              <w:jc w:val="center"/>
              <w:rPr>
                <w:ins w:id="7472" w:author="Commodore, Sarah" w:date="2023-03-22T16:23:00Z"/>
                <w:rFonts w:ascii="Arial" w:eastAsia="Times New Roman" w:hAnsi="Arial" w:cs="Arial"/>
                <w:color w:val="000000"/>
                <w:sz w:val="14"/>
                <w:szCs w:val="14"/>
              </w:rPr>
            </w:pPr>
            <w:ins w:id="7473"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10419933" w14:textId="77777777" w:rsidR="00DC2757" w:rsidRPr="00DC2757" w:rsidRDefault="00DC2757" w:rsidP="00DC2757">
            <w:pPr>
              <w:spacing w:after="0" w:line="240" w:lineRule="auto"/>
              <w:jc w:val="center"/>
              <w:rPr>
                <w:ins w:id="7474" w:author="Commodore, Sarah" w:date="2023-03-22T16:23:00Z"/>
                <w:rFonts w:ascii="Arial" w:eastAsia="Times New Roman" w:hAnsi="Arial" w:cs="Arial"/>
                <w:color w:val="000000"/>
                <w:sz w:val="14"/>
                <w:szCs w:val="14"/>
              </w:rPr>
            </w:pPr>
            <w:ins w:id="7475" w:author="Commodore, Sarah" w:date="2023-03-22T16:23:00Z">
              <w:r w:rsidRPr="00DC2757">
                <w:rPr>
                  <w:rFonts w:ascii="Arial" w:eastAsia="Times New Roman" w:hAnsi="Arial" w:cs="Arial"/>
                  <w:color w:val="000000"/>
                  <w:sz w:val="14"/>
                  <w:szCs w:val="14"/>
                </w:rPr>
                <w:t>0</w:t>
              </w:r>
            </w:ins>
          </w:p>
        </w:tc>
      </w:tr>
      <w:tr w:rsidR="00DC2757" w:rsidRPr="00DC2757" w14:paraId="76FED706" w14:textId="77777777" w:rsidTr="00DC2757">
        <w:trPr>
          <w:trHeight w:val="180"/>
          <w:ins w:id="7476" w:author="Commodore, Sarah" w:date="2023-03-22T16:23:00Z"/>
        </w:trPr>
        <w:tc>
          <w:tcPr>
            <w:tcW w:w="933" w:type="dxa"/>
            <w:tcBorders>
              <w:top w:val="nil"/>
              <w:left w:val="nil"/>
              <w:bottom w:val="nil"/>
              <w:right w:val="nil"/>
            </w:tcBorders>
            <w:shd w:val="clear" w:color="000000" w:fill="FFFFFF"/>
            <w:vAlign w:val="center"/>
            <w:hideMark/>
          </w:tcPr>
          <w:p w14:paraId="52C86510" w14:textId="77777777" w:rsidR="00DC2757" w:rsidRPr="00DC2757" w:rsidRDefault="00DC2757" w:rsidP="00DC2757">
            <w:pPr>
              <w:spacing w:after="0" w:line="240" w:lineRule="auto"/>
              <w:jc w:val="center"/>
              <w:rPr>
                <w:ins w:id="7477" w:author="Commodore, Sarah" w:date="2023-03-22T16:23:00Z"/>
                <w:rFonts w:ascii="Arial" w:eastAsia="Times New Roman" w:hAnsi="Arial" w:cs="Arial"/>
                <w:color w:val="000000"/>
                <w:sz w:val="14"/>
                <w:szCs w:val="14"/>
              </w:rPr>
            </w:pPr>
            <w:ins w:id="7478" w:author="Commodore, Sarah" w:date="2023-03-22T16:23:00Z">
              <w:r w:rsidRPr="00DC2757">
                <w:rPr>
                  <w:rFonts w:ascii="Arial" w:eastAsia="Times New Roman" w:hAnsi="Arial" w:cs="Arial"/>
                  <w:color w:val="000000"/>
                  <w:sz w:val="14"/>
                  <w:szCs w:val="14"/>
                </w:rPr>
                <w:t>chr16</w:t>
              </w:r>
            </w:ins>
          </w:p>
        </w:tc>
        <w:tc>
          <w:tcPr>
            <w:tcW w:w="809" w:type="dxa"/>
            <w:tcBorders>
              <w:top w:val="nil"/>
              <w:left w:val="nil"/>
              <w:bottom w:val="nil"/>
              <w:right w:val="nil"/>
            </w:tcBorders>
            <w:shd w:val="clear" w:color="000000" w:fill="FFFFFF"/>
            <w:vAlign w:val="center"/>
            <w:hideMark/>
          </w:tcPr>
          <w:p w14:paraId="6CDA027B" w14:textId="77777777" w:rsidR="00DC2757" w:rsidRPr="00DC2757" w:rsidRDefault="00DC2757" w:rsidP="00DC2757">
            <w:pPr>
              <w:spacing w:after="0" w:line="240" w:lineRule="auto"/>
              <w:jc w:val="center"/>
              <w:rPr>
                <w:ins w:id="7479" w:author="Commodore, Sarah" w:date="2023-03-22T16:23:00Z"/>
                <w:rFonts w:ascii="Arial" w:eastAsia="Times New Roman" w:hAnsi="Arial" w:cs="Arial"/>
                <w:color w:val="000000"/>
                <w:sz w:val="14"/>
                <w:szCs w:val="14"/>
              </w:rPr>
            </w:pPr>
            <w:ins w:id="7480" w:author="Commodore, Sarah" w:date="2023-03-22T16:23:00Z">
              <w:r w:rsidRPr="00DC2757">
                <w:rPr>
                  <w:rFonts w:ascii="Arial" w:eastAsia="Times New Roman" w:hAnsi="Arial" w:cs="Arial"/>
                  <w:color w:val="000000"/>
                  <w:sz w:val="14"/>
                  <w:szCs w:val="14"/>
                </w:rPr>
                <w:t>1,797,204</w:t>
              </w:r>
            </w:ins>
          </w:p>
        </w:tc>
        <w:tc>
          <w:tcPr>
            <w:tcW w:w="809" w:type="dxa"/>
            <w:tcBorders>
              <w:top w:val="nil"/>
              <w:left w:val="nil"/>
              <w:bottom w:val="nil"/>
              <w:right w:val="nil"/>
            </w:tcBorders>
            <w:shd w:val="clear" w:color="000000" w:fill="FFFFFF"/>
            <w:vAlign w:val="center"/>
            <w:hideMark/>
          </w:tcPr>
          <w:p w14:paraId="029E2990" w14:textId="77777777" w:rsidR="00DC2757" w:rsidRPr="00DC2757" w:rsidRDefault="00DC2757" w:rsidP="00DC2757">
            <w:pPr>
              <w:spacing w:after="0" w:line="240" w:lineRule="auto"/>
              <w:jc w:val="center"/>
              <w:rPr>
                <w:ins w:id="7481" w:author="Commodore, Sarah" w:date="2023-03-22T16:23:00Z"/>
                <w:rFonts w:ascii="Arial" w:eastAsia="Times New Roman" w:hAnsi="Arial" w:cs="Arial"/>
                <w:color w:val="000000"/>
                <w:sz w:val="14"/>
                <w:szCs w:val="14"/>
              </w:rPr>
            </w:pPr>
            <w:ins w:id="7482" w:author="Commodore, Sarah" w:date="2023-03-22T16:23:00Z">
              <w:r w:rsidRPr="00DC2757">
                <w:rPr>
                  <w:rFonts w:ascii="Arial" w:eastAsia="Times New Roman" w:hAnsi="Arial" w:cs="Arial"/>
                  <w:color w:val="000000"/>
                  <w:sz w:val="14"/>
                  <w:szCs w:val="14"/>
                </w:rPr>
                <w:t>1,797,434</w:t>
              </w:r>
            </w:ins>
          </w:p>
        </w:tc>
        <w:tc>
          <w:tcPr>
            <w:tcW w:w="606" w:type="dxa"/>
            <w:tcBorders>
              <w:top w:val="nil"/>
              <w:left w:val="nil"/>
              <w:bottom w:val="nil"/>
              <w:right w:val="nil"/>
            </w:tcBorders>
            <w:shd w:val="clear" w:color="000000" w:fill="FFFFFF"/>
            <w:vAlign w:val="center"/>
            <w:hideMark/>
          </w:tcPr>
          <w:p w14:paraId="08AD3CFA" w14:textId="77777777" w:rsidR="00DC2757" w:rsidRPr="00DC2757" w:rsidRDefault="00DC2757" w:rsidP="00DC2757">
            <w:pPr>
              <w:spacing w:after="0" w:line="240" w:lineRule="auto"/>
              <w:jc w:val="center"/>
              <w:rPr>
                <w:ins w:id="7483" w:author="Commodore, Sarah" w:date="2023-03-22T16:23:00Z"/>
                <w:rFonts w:ascii="Arial" w:eastAsia="Times New Roman" w:hAnsi="Arial" w:cs="Arial"/>
                <w:color w:val="000000"/>
                <w:sz w:val="14"/>
                <w:szCs w:val="14"/>
              </w:rPr>
            </w:pPr>
            <w:ins w:id="7484" w:author="Commodore, Sarah" w:date="2023-03-22T16:23:00Z">
              <w:r w:rsidRPr="00DC2757">
                <w:rPr>
                  <w:rFonts w:ascii="Arial" w:eastAsia="Times New Roman" w:hAnsi="Arial" w:cs="Arial"/>
                  <w:color w:val="000000"/>
                  <w:sz w:val="14"/>
                  <w:szCs w:val="14"/>
                </w:rPr>
                <w:t>0.076</w:t>
              </w:r>
            </w:ins>
          </w:p>
        </w:tc>
        <w:tc>
          <w:tcPr>
            <w:tcW w:w="497" w:type="dxa"/>
            <w:tcBorders>
              <w:top w:val="nil"/>
              <w:left w:val="nil"/>
              <w:bottom w:val="nil"/>
              <w:right w:val="nil"/>
            </w:tcBorders>
            <w:shd w:val="clear" w:color="000000" w:fill="FFFFFF"/>
            <w:vAlign w:val="center"/>
            <w:hideMark/>
          </w:tcPr>
          <w:p w14:paraId="7908F71F" w14:textId="77777777" w:rsidR="00DC2757" w:rsidRPr="00DC2757" w:rsidRDefault="00DC2757" w:rsidP="00DC2757">
            <w:pPr>
              <w:spacing w:after="0" w:line="240" w:lineRule="auto"/>
              <w:jc w:val="center"/>
              <w:rPr>
                <w:ins w:id="7485" w:author="Commodore, Sarah" w:date="2023-03-22T16:23:00Z"/>
                <w:rFonts w:ascii="Arial" w:eastAsia="Times New Roman" w:hAnsi="Arial" w:cs="Arial"/>
                <w:color w:val="000000"/>
                <w:sz w:val="14"/>
                <w:szCs w:val="14"/>
              </w:rPr>
            </w:pPr>
            <w:ins w:id="7486" w:author="Commodore, Sarah" w:date="2023-03-22T16:23:00Z">
              <w:r w:rsidRPr="00DC2757">
                <w:rPr>
                  <w:rFonts w:ascii="Arial" w:eastAsia="Times New Roman" w:hAnsi="Arial" w:cs="Arial"/>
                  <w:color w:val="000000"/>
                  <w:sz w:val="14"/>
                  <w:szCs w:val="14"/>
                </w:rPr>
                <w:t>2</w:t>
              </w:r>
            </w:ins>
          </w:p>
        </w:tc>
        <w:tc>
          <w:tcPr>
            <w:tcW w:w="6469" w:type="dxa"/>
            <w:tcBorders>
              <w:top w:val="nil"/>
              <w:left w:val="nil"/>
              <w:bottom w:val="nil"/>
              <w:right w:val="nil"/>
            </w:tcBorders>
            <w:shd w:val="clear" w:color="000000" w:fill="FFFFFF"/>
            <w:noWrap/>
            <w:vAlign w:val="bottom"/>
            <w:hideMark/>
          </w:tcPr>
          <w:p w14:paraId="67FD48DA" w14:textId="77777777" w:rsidR="00DC2757" w:rsidRPr="00DC2757" w:rsidRDefault="00DC2757" w:rsidP="00DC2757">
            <w:pPr>
              <w:spacing w:after="0" w:line="240" w:lineRule="auto"/>
              <w:rPr>
                <w:ins w:id="7487" w:author="Commodore, Sarah" w:date="2023-03-22T16:23:00Z"/>
                <w:rFonts w:ascii="Arial" w:eastAsia="Times New Roman" w:hAnsi="Arial" w:cs="Arial"/>
                <w:color w:val="000000"/>
                <w:sz w:val="14"/>
                <w:szCs w:val="14"/>
              </w:rPr>
            </w:pPr>
            <w:ins w:id="7488"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03650551;cg</w:t>
              </w:r>
              <w:proofErr w:type="gramEnd"/>
              <w:r w:rsidRPr="00DC2757">
                <w:rPr>
                  <w:rFonts w:ascii="Arial" w:eastAsia="Times New Roman" w:hAnsi="Arial" w:cs="Arial"/>
                  <w:color w:val="000000"/>
                  <w:sz w:val="14"/>
                  <w:szCs w:val="14"/>
                </w:rPr>
                <w:t>09080909</w:t>
              </w:r>
            </w:ins>
          </w:p>
        </w:tc>
        <w:tc>
          <w:tcPr>
            <w:tcW w:w="1533" w:type="dxa"/>
            <w:tcBorders>
              <w:top w:val="nil"/>
              <w:left w:val="nil"/>
              <w:bottom w:val="nil"/>
              <w:right w:val="nil"/>
            </w:tcBorders>
            <w:shd w:val="clear" w:color="000000" w:fill="FFFFFF"/>
            <w:vAlign w:val="center"/>
            <w:hideMark/>
          </w:tcPr>
          <w:p w14:paraId="7AE0B3C6" w14:textId="77777777" w:rsidR="00DC2757" w:rsidRPr="00DC2757" w:rsidRDefault="00DC2757" w:rsidP="00DC2757">
            <w:pPr>
              <w:spacing w:after="0" w:line="240" w:lineRule="auto"/>
              <w:jc w:val="center"/>
              <w:rPr>
                <w:ins w:id="7489" w:author="Commodore, Sarah" w:date="2023-03-22T16:23:00Z"/>
                <w:rFonts w:ascii="Arial" w:eastAsia="Times New Roman" w:hAnsi="Arial" w:cs="Arial"/>
                <w:i/>
                <w:iCs/>
                <w:color w:val="000000"/>
                <w:sz w:val="14"/>
                <w:szCs w:val="14"/>
              </w:rPr>
            </w:pPr>
            <w:ins w:id="7490" w:author="Commodore, Sarah" w:date="2023-03-22T16:23:00Z">
              <w:r w:rsidRPr="00DC2757">
                <w:rPr>
                  <w:rFonts w:ascii="Arial" w:eastAsia="Times New Roman" w:hAnsi="Arial" w:cs="Arial"/>
                  <w:i/>
                  <w:iCs/>
                  <w:color w:val="000000"/>
                  <w:sz w:val="14"/>
                  <w:szCs w:val="14"/>
                </w:rPr>
                <w:t>MAPK8IP3</w:t>
              </w:r>
            </w:ins>
          </w:p>
        </w:tc>
        <w:tc>
          <w:tcPr>
            <w:tcW w:w="770" w:type="dxa"/>
            <w:tcBorders>
              <w:top w:val="nil"/>
              <w:left w:val="nil"/>
              <w:bottom w:val="nil"/>
              <w:right w:val="nil"/>
            </w:tcBorders>
            <w:shd w:val="clear" w:color="000000" w:fill="FFFFFF"/>
            <w:vAlign w:val="center"/>
            <w:hideMark/>
          </w:tcPr>
          <w:p w14:paraId="195DB84E" w14:textId="77777777" w:rsidR="00DC2757" w:rsidRPr="00DC2757" w:rsidRDefault="00DC2757" w:rsidP="00DC2757">
            <w:pPr>
              <w:spacing w:after="0" w:line="240" w:lineRule="auto"/>
              <w:jc w:val="center"/>
              <w:rPr>
                <w:ins w:id="7491" w:author="Commodore, Sarah" w:date="2023-03-22T16:23:00Z"/>
                <w:rFonts w:ascii="Arial" w:eastAsia="Times New Roman" w:hAnsi="Arial" w:cs="Arial"/>
                <w:color w:val="000000"/>
                <w:sz w:val="14"/>
                <w:szCs w:val="14"/>
              </w:rPr>
            </w:pPr>
            <w:ins w:id="7492"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3B74481A" w14:textId="77777777" w:rsidR="00DC2757" w:rsidRPr="00DC2757" w:rsidRDefault="00DC2757" w:rsidP="00DC2757">
            <w:pPr>
              <w:spacing w:after="0" w:line="240" w:lineRule="auto"/>
              <w:jc w:val="center"/>
              <w:rPr>
                <w:ins w:id="7493" w:author="Commodore, Sarah" w:date="2023-03-22T16:23:00Z"/>
                <w:rFonts w:ascii="Arial" w:eastAsia="Times New Roman" w:hAnsi="Arial" w:cs="Arial"/>
                <w:color w:val="000000"/>
                <w:sz w:val="14"/>
                <w:szCs w:val="14"/>
              </w:rPr>
            </w:pPr>
            <w:ins w:id="7494" w:author="Commodore, Sarah" w:date="2023-03-22T16:23:00Z">
              <w:r w:rsidRPr="00DC2757">
                <w:rPr>
                  <w:rFonts w:ascii="Arial" w:eastAsia="Times New Roman" w:hAnsi="Arial" w:cs="Arial"/>
                  <w:color w:val="000000"/>
                  <w:sz w:val="14"/>
                  <w:szCs w:val="14"/>
                </w:rPr>
                <w:t>2</w:t>
              </w:r>
            </w:ins>
          </w:p>
        </w:tc>
      </w:tr>
      <w:tr w:rsidR="00DC2757" w:rsidRPr="00DC2757" w14:paraId="00E8E666" w14:textId="77777777" w:rsidTr="00DC2757">
        <w:trPr>
          <w:trHeight w:val="180"/>
          <w:ins w:id="7495" w:author="Commodore, Sarah" w:date="2023-03-22T16:23:00Z"/>
        </w:trPr>
        <w:tc>
          <w:tcPr>
            <w:tcW w:w="933" w:type="dxa"/>
            <w:tcBorders>
              <w:top w:val="nil"/>
              <w:left w:val="nil"/>
              <w:bottom w:val="nil"/>
              <w:right w:val="nil"/>
            </w:tcBorders>
            <w:shd w:val="clear" w:color="000000" w:fill="FFFFFF"/>
            <w:vAlign w:val="center"/>
            <w:hideMark/>
          </w:tcPr>
          <w:p w14:paraId="298BE942" w14:textId="77777777" w:rsidR="00DC2757" w:rsidRPr="00DC2757" w:rsidRDefault="00DC2757" w:rsidP="00DC2757">
            <w:pPr>
              <w:spacing w:after="0" w:line="240" w:lineRule="auto"/>
              <w:jc w:val="center"/>
              <w:rPr>
                <w:ins w:id="7496" w:author="Commodore, Sarah" w:date="2023-03-22T16:23:00Z"/>
                <w:rFonts w:ascii="Arial" w:eastAsia="Times New Roman" w:hAnsi="Arial" w:cs="Arial"/>
                <w:color w:val="000000"/>
                <w:sz w:val="14"/>
                <w:szCs w:val="14"/>
              </w:rPr>
            </w:pPr>
            <w:ins w:id="7497" w:author="Commodore, Sarah" w:date="2023-03-22T16:23:00Z">
              <w:r w:rsidRPr="00DC2757">
                <w:rPr>
                  <w:rFonts w:ascii="Arial" w:eastAsia="Times New Roman" w:hAnsi="Arial" w:cs="Arial"/>
                  <w:color w:val="000000"/>
                  <w:sz w:val="14"/>
                  <w:szCs w:val="14"/>
                </w:rPr>
                <w:t>chr11</w:t>
              </w:r>
            </w:ins>
          </w:p>
        </w:tc>
        <w:tc>
          <w:tcPr>
            <w:tcW w:w="809" w:type="dxa"/>
            <w:tcBorders>
              <w:top w:val="nil"/>
              <w:left w:val="nil"/>
              <w:bottom w:val="nil"/>
              <w:right w:val="nil"/>
            </w:tcBorders>
            <w:shd w:val="clear" w:color="000000" w:fill="FFFFFF"/>
            <w:vAlign w:val="center"/>
            <w:hideMark/>
          </w:tcPr>
          <w:p w14:paraId="778047FD" w14:textId="77777777" w:rsidR="00DC2757" w:rsidRPr="00DC2757" w:rsidRDefault="00DC2757" w:rsidP="00DC2757">
            <w:pPr>
              <w:spacing w:after="0" w:line="240" w:lineRule="auto"/>
              <w:jc w:val="center"/>
              <w:rPr>
                <w:ins w:id="7498" w:author="Commodore, Sarah" w:date="2023-03-22T16:23:00Z"/>
                <w:rFonts w:ascii="Arial" w:eastAsia="Times New Roman" w:hAnsi="Arial" w:cs="Arial"/>
                <w:color w:val="000000"/>
                <w:sz w:val="14"/>
                <w:szCs w:val="14"/>
              </w:rPr>
            </w:pPr>
            <w:ins w:id="7499" w:author="Commodore, Sarah" w:date="2023-03-22T16:23:00Z">
              <w:r w:rsidRPr="00DC2757">
                <w:rPr>
                  <w:rFonts w:ascii="Arial" w:eastAsia="Times New Roman" w:hAnsi="Arial" w:cs="Arial"/>
                  <w:color w:val="000000"/>
                  <w:sz w:val="14"/>
                  <w:szCs w:val="14"/>
                </w:rPr>
                <w:t>5,959,780</w:t>
              </w:r>
            </w:ins>
          </w:p>
        </w:tc>
        <w:tc>
          <w:tcPr>
            <w:tcW w:w="809" w:type="dxa"/>
            <w:tcBorders>
              <w:top w:val="nil"/>
              <w:left w:val="nil"/>
              <w:bottom w:val="nil"/>
              <w:right w:val="nil"/>
            </w:tcBorders>
            <w:shd w:val="clear" w:color="000000" w:fill="FFFFFF"/>
            <w:vAlign w:val="center"/>
            <w:hideMark/>
          </w:tcPr>
          <w:p w14:paraId="0F56ABE6" w14:textId="77777777" w:rsidR="00DC2757" w:rsidRPr="00DC2757" w:rsidRDefault="00DC2757" w:rsidP="00DC2757">
            <w:pPr>
              <w:spacing w:after="0" w:line="240" w:lineRule="auto"/>
              <w:jc w:val="center"/>
              <w:rPr>
                <w:ins w:id="7500" w:author="Commodore, Sarah" w:date="2023-03-22T16:23:00Z"/>
                <w:rFonts w:ascii="Arial" w:eastAsia="Times New Roman" w:hAnsi="Arial" w:cs="Arial"/>
                <w:color w:val="000000"/>
                <w:sz w:val="14"/>
                <w:szCs w:val="14"/>
              </w:rPr>
            </w:pPr>
            <w:ins w:id="7501" w:author="Commodore, Sarah" w:date="2023-03-22T16:23:00Z">
              <w:r w:rsidRPr="00DC2757">
                <w:rPr>
                  <w:rFonts w:ascii="Arial" w:eastAsia="Times New Roman" w:hAnsi="Arial" w:cs="Arial"/>
                  <w:color w:val="000000"/>
                  <w:sz w:val="14"/>
                  <w:szCs w:val="14"/>
                </w:rPr>
                <w:t>5,960,264</w:t>
              </w:r>
            </w:ins>
          </w:p>
        </w:tc>
        <w:tc>
          <w:tcPr>
            <w:tcW w:w="606" w:type="dxa"/>
            <w:tcBorders>
              <w:top w:val="nil"/>
              <w:left w:val="nil"/>
              <w:bottom w:val="nil"/>
              <w:right w:val="nil"/>
            </w:tcBorders>
            <w:shd w:val="clear" w:color="000000" w:fill="FFFFFF"/>
            <w:vAlign w:val="center"/>
            <w:hideMark/>
          </w:tcPr>
          <w:p w14:paraId="0B0D5B1E" w14:textId="77777777" w:rsidR="00DC2757" w:rsidRPr="00DC2757" w:rsidRDefault="00DC2757" w:rsidP="00DC2757">
            <w:pPr>
              <w:spacing w:after="0" w:line="240" w:lineRule="auto"/>
              <w:jc w:val="center"/>
              <w:rPr>
                <w:ins w:id="7502" w:author="Commodore, Sarah" w:date="2023-03-22T16:23:00Z"/>
                <w:rFonts w:ascii="Arial" w:eastAsia="Times New Roman" w:hAnsi="Arial" w:cs="Arial"/>
                <w:color w:val="000000"/>
                <w:sz w:val="14"/>
                <w:szCs w:val="14"/>
              </w:rPr>
            </w:pPr>
            <w:ins w:id="7503" w:author="Commodore, Sarah" w:date="2023-03-22T16:23:00Z">
              <w:r w:rsidRPr="00DC2757">
                <w:rPr>
                  <w:rFonts w:ascii="Arial" w:eastAsia="Times New Roman" w:hAnsi="Arial" w:cs="Arial"/>
                  <w:color w:val="000000"/>
                  <w:sz w:val="14"/>
                  <w:szCs w:val="14"/>
                </w:rPr>
                <w:t>0.083</w:t>
              </w:r>
            </w:ins>
          </w:p>
        </w:tc>
        <w:tc>
          <w:tcPr>
            <w:tcW w:w="497" w:type="dxa"/>
            <w:tcBorders>
              <w:top w:val="nil"/>
              <w:left w:val="nil"/>
              <w:bottom w:val="nil"/>
              <w:right w:val="nil"/>
            </w:tcBorders>
            <w:shd w:val="clear" w:color="000000" w:fill="FFFFFF"/>
            <w:vAlign w:val="center"/>
            <w:hideMark/>
          </w:tcPr>
          <w:p w14:paraId="1A6D4918" w14:textId="77777777" w:rsidR="00DC2757" w:rsidRPr="00DC2757" w:rsidRDefault="00DC2757" w:rsidP="00DC2757">
            <w:pPr>
              <w:spacing w:after="0" w:line="240" w:lineRule="auto"/>
              <w:jc w:val="center"/>
              <w:rPr>
                <w:ins w:id="7504" w:author="Commodore, Sarah" w:date="2023-03-22T16:23:00Z"/>
                <w:rFonts w:ascii="Arial" w:eastAsia="Times New Roman" w:hAnsi="Arial" w:cs="Arial"/>
                <w:color w:val="000000"/>
                <w:sz w:val="14"/>
                <w:szCs w:val="14"/>
              </w:rPr>
            </w:pPr>
            <w:ins w:id="7505"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nil"/>
              <w:right w:val="nil"/>
            </w:tcBorders>
            <w:shd w:val="clear" w:color="000000" w:fill="FFFFFF"/>
            <w:noWrap/>
            <w:vAlign w:val="bottom"/>
            <w:hideMark/>
          </w:tcPr>
          <w:p w14:paraId="6D99E439" w14:textId="77777777" w:rsidR="00DC2757" w:rsidRPr="00DC2757" w:rsidRDefault="00DC2757" w:rsidP="00DC2757">
            <w:pPr>
              <w:spacing w:after="0" w:line="240" w:lineRule="auto"/>
              <w:rPr>
                <w:ins w:id="7506" w:author="Commodore, Sarah" w:date="2023-03-22T16:23:00Z"/>
                <w:rFonts w:ascii="Arial" w:eastAsia="Times New Roman" w:hAnsi="Arial" w:cs="Arial"/>
                <w:color w:val="000000"/>
                <w:sz w:val="14"/>
                <w:szCs w:val="14"/>
              </w:rPr>
            </w:pPr>
            <w:ins w:id="7507"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03094675;cg</w:t>
              </w:r>
              <w:proofErr w:type="gramEnd"/>
              <w:r w:rsidRPr="00DC2757">
                <w:rPr>
                  <w:rFonts w:ascii="Arial" w:eastAsia="Times New Roman" w:hAnsi="Arial" w:cs="Arial"/>
                  <w:color w:val="000000"/>
                  <w:sz w:val="14"/>
                  <w:szCs w:val="14"/>
                </w:rPr>
                <w:t>05234568;cg13902645;cg14980045;cg25319279</w:t>
              </w:r>
            </w:ins>
          </w:p>
        </w:tc>
        <w:tc>
          <w:tcPr>
            <w:tcW w:w="1533" w:type="dxa"/>
            <w:tcBorders>
              <w:top w:val="nil"/>
              <w:left w:val="nil"/>
              <w:bottom w:val="nil"/>
              <w:right w:val="nil"/>
            </w:tcBorders>
            <w:shd w:val="clear" w:color="000000" w:fill="FFFFFF"/>
            <w:vAlign w:val="center"/>
            <w:hideMark/>
          </w:tcPr>
          <w:p w14:paraId="43D55BFD" w14:textId="77777777" w:rsidR="00DC2757" w:rsidRPr="00DC2757" w:rsidRDefault="00DC2757" w:rsidP="00DC2757">
            <w:pPr>
              <w:spacing w:after="0" w:line="240" w:lineRule="auto"/>
              <w:jc w:val="center"/>
              <w:rPr>
                <w:ins w:id="7508" w:author="Commodore, Sarah" w:date="2023-03-22T16:23:00Z"/>
                <w:rFonts w:ascii="Arial" w:eastAsia="Times New Roman" w:hAnsi="Arial" w:cs="Arial"/>
                <w:i/>
                <w:iCs/>
                <w:color w:val="000000"/>
                <w:sz w:val="14"/>
                <w:szCs w:val="14"/>
              </w:rPr>
            </w:pPr>
            <w:ins w:id="7509" w:author="Commodore, Sarah" w:date="2023-03-22T16:23:00Z">
              <w:r w:rsidRPr="00DC2757">
                <w:rPr>
                  <w:rFonts w:ascii="Arial" w:eastAsia="Times New Roman" w:hAnsi="Arial" w:cs="Arial"/>
                  <w:i/>
                  <w:iCs/>
                  <w:color w:val="000000"/>
                  <w:sz w:val="14"/>
                  <w:szCs w:val="14"/>
                </w:rPr>
                <w:t>OR56A3</w:t>
              </w:r>
            </w:ins>
          </w:p>
        </w:tc>
        <w:tc>
          <w:tcPr>
            <w:tcW w:w="770" w:type="dxa"/>
            <w:tcBorders>
              <w:top w:val="nil"/>
              <w:left w:val="nil"/>
              <w:bottom w:val="nil"/>
              <w:right w:val="nil"/>
            </w:tcBorders>
            <w:shd w:val="clear" w:color="000000" w:fill="FFFFFF"/>
            <w:vAlign w:val="center"/>
            <w:hideMark/>
          </w:tcPr>
          <w:p w14:paraId="6B36C75C" w14:textId="77777777" w:rsidR="00DC2757" w:rsidRPr="00DC2757" w:rsidRDefault="00DC2757" w:rsidP="00DC2757">
            <w:pPr>
              <w:spacing w:after="0" w:line="240" w:lineRule="auto"/>
              <w:jc w:val="center"/>
              <w:rPr>
                <w:ins w:id="7510" w:author="Commodore, Sarah" w:date="2023-03-22T16:23:00Z"/>
                <w:rFonts w:ascii="Arial" w:eastAsia="Times New Roman" w:hAnsi="Arial" w:cs="Arial"/>
                <w:color w:val="000000"/>
                <w:sz w:val="14"/>
                <w:szCs w:val="14"/>
              </w:rPr>
            </w:pPr>
            <w:ins w:id="7511"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nil"/>
              <w:right w:val="nil"/>
            </w:tcBorders>
            <w:shd w:val="clear" w:color="000000" w:fill="FFFFFF"/>
            <w:vAlign w:val="center"/>
            <w:hideMark/>
          </w:tcPr>
          <w:p w14:paraId="2F8AF515" w14:textId="77777777" w:rsidR="00DC2757" w:rsidRPr="00DC2757" w:rsidRDefault="00DC2757" w:rsidP="00DC2757">
            <w:pPr>
              <w:spacing w:after="0" w:line="240" w:lineRule="auto"/>
              <w:jc w:val="center"/>
              <w:rPr>
                <w:ins w:id="7512" w:author="Commodore, Sarah" w:date="2023-03-22T16:23:00Z"/>
                <w:rFonts w:ascii="Arial" w:eastAsia="Times New Roman" w:hAnsi="Arial" w:cs="Arial"/>
                <w:color w:val="000000"/>
                <w:sz w:val="14"/>
                <w:szCs w:val="14"/>
              </w:rPr>
            </w:pPr>
            <w:ins w:id="7513" w:author="Commodore, Sarah" w:date="2023-03-22T16:23:00Z">
              <w:r w:rsidRPr="00DC2757">
                <w:rPr>
                  <w:rFonts w:ascii="Arial" w:eastAsia="Times New Roman" w:hAnsi="Arial" w:cs="Arial"/>
                  <w:color w:val="000000"/>
                  <w:sz w:val="14"/>
                  <w:szCs w:val="14"/>
                </w:rPr>
                <w:t>0</w:t>
              </w:r>
            </w:ins>
          </w:p>
        </w:tc>
      </w:tr>
      <w:tr w:rsidR="00DC2757" w:rsidRPr="00DC2757" w14:paraId="12A78647" w14:textId="77777777" w:rsidTr="00DC2757">
        <w:trPr>
          <w:trHeight w:val="180"/>
          <w:ins w:id="7514" w:author="Commodore, Sarah" w:date="2023-03-22T16:23:00Z"/>
        </w:trPr>
        <w:tc>
          <w:tcPr>
            <w:tcW w:w="933" w:type="dxa"/>
            <w:tcBorders>
              <w:top w:val="nil"/>
              <w:left w:val="nil"/>
              <w:bottom w:val="nil"/>
              <w:right w:val="nil"/>
            </w:tcBorders>
            <w:shd w:val="clear" w:color="000000" w:fill="FFFFFF"/>
            <w:vAlign w:val="center"/>
            <w:hideMark/>
          </w:tcPr>
          <w:p w14:paraId="01DB7A46" w14:textId="77777777" w:rsidR="00DC2757" w:rsidRPr="00DC2757" w:rsidRDefault="00DC2757" w:rsidP="00DC2757">
            <w:pPr>
              <w:spacing w:after="0" w:line="240" w:lineRule="auto"/>
              <w:jc w:val="center"/>
              <w:rPr>
                <w:ins w:id="7515" w:author="Commodore, Sarah" w:date="2023-03-22T16:23:00Z"/>
                <w:rFonts w:ascii="Arial" w:eastAsia="Times New Roman" w:hAnsi="Arial" w:cs="Arial"/>
                <w:color w:val="000000"/>
                <w:sz w:val="14"/>
                <w:szCs w:val="14"/>
              </w:rPr>
            </w:pPr>
            <w:ins w:id="7516" w:author="Commodore, Sarah" w:date="2023-03-22T16:23:00Z">
              <w:r w:rsidRPr="00DC2757">
                <w:rPr>
                  <w:rFonts w:ascii="Arial" w:eastAsia="Times New Roman" w:hAnsi="Arial" w:cs="Arial"/>
                  <w:color w:val="000000"/>
                  <w:sz w:val="14"/>
                  <w:szCs w:val="14"/>
                </w:rPr>
                <w:t>chr12</w:t>
              </w:r>
            </w:ins>
          </w:p>
        </w:tc>
        <w:tc>
          <w:tcPr>
            <w:tcW w:w="809" w:type="dxa"/>
            <w:tcBorders>
              <w:top w:val="nil"/>
              <w:left w:val="nil"/>
              <w:bottom w:val="nil"/>
              <w:right w:val="nil"/>
            </w:tcBorders>
            <w:shd w:val="clear" w:color="000000" w:fill="FFFFFF"/>
            <w:vAlign w:val="center"/>
            <w:hideMark/>
          </w:tcPr>
          <w:p w14:paraId="5BEE9124" w14:textId="77777777" w:rsidR="00DC2757" w:rsidRPr="00DC2757" w:rsidRDefault="00DC2757" w:rsidP="00DC2757">
            <w:pPr>
              <w:spacing w:after="0" w:line="240" w:lineRule="auto"/>
              <w:jc w:val="center"/>
              <w:rPr>
                <w:ins w:id="7517" w:author="Commodore, Sarah" w:date="2023-03-22T16:23:00Z"/>
                <w:rFonts w:ascii="Arial" w:eastAsia="Times New Roman" w:hAnsi="Arial" w:cs="Arial"/>
                <w:color w:val="000000"/>
                <w:sz w:val="14"/>
                <w:szCs w:val="14"/>
              </w:rPr>
            </w:pPr>
            <w:ins w:id="7518" w:author="Commodore, Sarah" w:date="2023-03-22T16:23:00Z">
              <w:r w:rsidRPr="00DC2757">
                <w:rPr>
                  <w:rFonts w:ascii="Arial" w:eastAsia="Times New Roman" w:hAnsi="Arial" w:cs="Arial"/>
                  <w:color w:val="000000"/>
                  <w:sz w:val="14"/>
                  <w:szCs w:val="14"/>
                </w:rPr>
                <w:t>130,554,730</w:t>
              </w:r>
            </w:ins>
          </w:p>
        </w:tc>
        <w:tc>
          <w:tcPr>
            <w:tcW w:w="809" w:type="dxa"/>
            <w:tcBorders>
              <w:top w:val="nil"/>
              <w:left w:val="nil"/>
              <w:bottom w:val="nil"/>
              <w:right w:val="nil"/>
            </w:tcBorders>
            <w:shd w:val="clear" w:color="000000" w:fill="FFFFFF"/>
            <w:vAlign w:val="center"/>
            <w:hideMark/>
          </w:tcPr>
          <w:p w14:paraId="6A4302E1" w14:textId="77777777" w:rsidR="00DC2757" w:rsidRPr="00DC2757" w:rsidRDefault="00DC2757" w:rsidP="00DC2757">
            <w:pPr>
              <w:spacing w:after="0" w:line="240" w:lineRule="auto"/>
              <w:jc w:val="center"/>
              <w:rPr>
                <w:ins w:id="7519" w:author="Commodore, Sarah" w:date="2023-03-22T16:23:00Z"/>
                <w:rFonts w:ascii="Arial" w:eastAsia="Times New Roman" w:hAnsi="Arial" w:cs="Arial"/>
                <w:color w:val="000000"/>
                <w:sz w:val="14"/>
                <w:szCs w:val="14"/>
              </w:rPr>
            </w:pPr>
            <w:ins w:id="7520" w:author="Commodore, Sarah" w:date="2023-03-22T16:23:00Z">
              <w:r w:rsidRPr="00DC2757">
                <w:rPr>
                  <w:rFonts w:ascii="Arial" w:eastAsia="Times New Roman" w:hAnsi="Arial" w:cs="Arial"/>
                  <w:color w:val="000000"/>
                  <w:sz w:val="14"/>
                  <w:szCs w:val="14"/>
                </w:rPr>
                <w:t>130,555,142</w:t>
              </w:r>
            </w:ins>
          </w:p>
        </w:tc>
        <w:tc>
          <w:tcPr>
            <w:tcW w:w="606" w:type="dxa"/>
            <w:tcBorders>
              <w:top w:val="nil"/>
              <w:left w:val="nil"/>
              <w:bottom w:val="nil"/>
              <w:right w:val="nil"/>
            </w:tcBorders>
            <w:shd w:val="clear" w:color="000000" w:fill="FFFFFF"/>
            <w:vAlign w:val="center"/>
            <w:hideMark/>
          </w:tcPr>
          <w:p w14:paraId="27D25971" w14:textId="77777777" w:rsidR="00DC2757" w:rsidRPr="00DC2757" w:rsidRDefault="00DC2757" w:rsidP="00DC2757">
            <w:pPr>
              <w:spacing w:after="0" w:line="240" w:lineRule="auto"/>
              <w:jc w:val="center"/>
              <w:rPr>
                <w:ins w:id="7521" w:author="Commodore, Sarah" w:date="2023-03-22T16:23:00Z"/>
                <w:rFonts w:ascii="Arial" w:eastAsia="Times New Roman" w:hAnsi="Arial" w:cs="Arial"/>
                <w:color w:val="000000"/>
                <w:sz w:val="14"/>
                <w:szCs w:val="14"/>
              </w:rPr>
            </w:pPr>
            <w:ins w:id="7522" w:author="Commodore, Sarah" w:date="2023-03-22T16:23:00Z">
              <w:r w:rsidRPr="00DC2757">
                <w:rPr>
                  <w:rFonts w:ascii="Arial" w:eastAsia="Times New Roman" w:hAnsi="Arial" w:cs="Arial"/>
                  <w:color w:val="000000"/>
                  <w:sz w:val="14"/>
                  <w:szCs w:val="14"/>
                </w:rPr>
                <w:t>0.089</w:t>
              </w:r>
            </w:ins>
          </w:p>
        </w:tc>
        <w:tc>
          <w:tcPr>
            <w:tcW w:w="497" w:type="dxa"/>
            <w:tcBorders>
              <w:top w:val="nil"/>
              <w:left w:val="nil"/>
              <w:bottom w:val="nil"/>
              <w:right w:val="nil"/>
            </w:tcBorders>
            <w:shd w:val="clear" w:color="000000" w:fill="FFFFFF"/>
            <w:vAlign w:val="center"/>
            <w:hideMark/>
          </w:tcPr>
          <w:p w14:paraId="4BBE0683" w14:textId="77777777" w:rsidR="00DC2757" w:rsidRPr="00DC2757" w:rsidRDefault="00DC2757" w:rsidP="00DC2757">
            <w:pPr>
              <w:spacing w:after="0" w:line="240" w:lineRule="auto"/>
              <w:jc w:val="center"/>
              <w:rPr>
                <w:ins w:id="7523" w:author="Commodore, Sarah" w:date="2023-03-22T16:23:00Z"/>
                <w:rFonts w:ascii="Arial" w:eastAsia="Times New Roman" w:hAnsi="Arial" w:cs="Arial"/>
                <w:color w:val="000000"/>
                <w:sz w:val="14"/>
                <w:szCs w:val="14"/>
              </w:rPr>
            </w:pPr>
            <w:ins w:id="7524" w:author="Commodore, Sarah" w:date="2023-03-22T16:23:00Z">
              <w:r w:rsidRPr="00DC2757">
                <w:rPr>
                  <w:rFonts w:ascii="Arial" w:eastAsia="Times New Roman" w:hAnsi="Arial" w:cs="Arial"/>
                  <w:color w:val="000000"/>
                  <w:sz w:val="14"/>
                  <w:szCs w:val="14"/>
                </w:rPr>
                <w:t>6</w:t>
              </w:r>
            </w:ins>
          </w:p>
        </w:tc>
        <w:tc>
          <w:tcPr>
            <w:tcW w:w="6469" w:type="dxa"/>
            <w:tcBorders>
              <w:top w:val="nil"/>
              <w:left w:val="nil"/>
              <w:bottom w:val="nil"/>
              <w:right w:val="nil"/>
            </w:tcBorders>
            <w:shd w:val="clear" w:color="000000" w:fill="FFFFFF"/>
            <w:noWrap/>
            <w:vAlign w:val="bottom"/>
            <w:hideMark/>
          </w:tcPr>
          <w:p w14:paraId="540CADD9" w14:textId="77777777" w:rsidR="00DC2757" w:rsidRPr="00DC2757" w:rsidRDefault="00DC2757" w:rsidP="00DC2757">
            <w:pPr>
              <w:spacing w:after="0" w:line="240" w:lineRule="auto"/>
              <w:rPr>
                <w:ins w:id="7525" w:author="Commodore, Sarah" w:date="2023-03-22T16:23:00Z"/>
                <w:rFonts w:ascii="Arial" w:eastAsia="Times New Roman" w:hAnsi="Arial" w:cs="Arial"/>
                <w:color w:val="000000"/>
                <w:sz w:val="14"/>
                <w:szCs w:val="14"/>
              </w:rPr>
            </w:pPr>
            <w:ins w:id="7526"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04137484;cg</w:t>
              </w:r>
              <w:proofErr w:type="gramEnd"/>
              <w:r w:rsidRPr="00DC2757">
                <w:rPr>
                  <w:rFonts w:ascii="Arial" w:eastAsia="Times New Roman" w:hAnsi="Arial" w:cs="Arial"/>
                  <w:color w:val="000000"/>
                  <w:sz w:val="14"/>
                  <w:szCs w:val="14"/>
                </w:rPr>
                <w:t>06370094;cg07070348;cg09288218;cg17580782;cg25253445</w:t>
              </w:r>
            </w:ins>
          </w:p>
        </w:tc>
        <w:tc>
          <w:tcPr>
            <w:tcW w:w="1533" w:type="dxa"/>
            <w:tcBorders>
              <w:top w:val="nil"/>
              <w:left w:val="nil"/>
              <w:bottom w:val="nil"/>
              <w:right w:val="nil"/>
            </w:tcBorders>
            <w:shd w:val="clear" w:color="000000" w:fill="FFFFFF"/>
            <w:vAlign w:val="center"/>
            <w:hideMark/>
          </w:tcPr>
          <w:p w14:paraId="05764B02" w14:textId="77777777" w:rsidR="00DC2757" w:rsidRPr="00DC2757" w:rsidRDefault="00DC2757" w:rsidP="00DC2757">
            <w:pPr>
              <w:spacing w:after="0" w:line="240" w:lineRule="auto"/>
              <w:jc w:val="center"/>
              <w:rPr>
                <w:ins w:id="7527" w:author="Commodore, Sarah" w:date="2023-03-22T16:23:00Z"/>
                <w:rFonts w:ascii="Arial" w:eastAsia="Times New Roman" w:hAnsi="Arial" w:cs="Arial"/>
                <w:i/>
                <w:iCs/>
                <w:color w:val="000000"/>
                <w:sz w:val="14"/>
                <w:szCs w:val="14"/>
              </w:rPr>
            </w:pPr>
            <w:ins w:id="7528" w:author="Commodore, Sarah" w:date="2023-03-22T16:23:00Z">
              <w:r w:rsidRPr="00DC2757">
                <w:rPr>
                  <w:rFonts w:ascii="Arial" w:eastAsia="Times New Roman" w:hAnsi="Arial" w:cs="Arial"/>
                  <w:i/>
                  <w:iCs/>
                  <w:color w:val="000000"/>
                  <w:sz w:val="14"/>
                  <w:szCs w:val="14"/>
                </w:rPr>
                <w:t>LINC02419</w:t>
              </w:r>
            </w:ins>
          </w:p>
        </w:tc>
        <w:tc>
          <w:tcPr>
            <w:tcW w:w="770" w:type="dxa"/>
            <w:tcBorders>
              <w:top w:val="nil"/>
              <w:left w:val="nil"/>
              <w:bottom w:val="nil"/>
              <w:right w:val="nil"/>
            </w:tcBorders>
            <w:shd w:val="clear" w:color="000000" w:fill="FFFFFF"/>
            <w:vAlign w:val="center"/>
            <w:hideMark/>
          </w:tcPr>
          <w:p w14:paraId="262831CB" w14:textId="77777777" w:rsidR="00DC2757" w:rsidRPr="00DC2757" w:rsidRDefault="00DC2757" w:rsidP="00DC2757">
            <w:pPr>
              <w:spacing w:after="0" w:line="240" w:lineRule="auto"/>
              <w:jc w:val="center"/>
              <w:rPr>
                <w:ins w:id="7529" w:author="Commodore, Sarah" w:date="2023-03-22T16:23:00Z"/>
                <w:rFonts w:ascii="Arial" w:eastAsia="Times New Roman" w:hAnsi="Arial" w:cs="Arial"/>
                <w:color w:val="000000"/>
                <w:sz w:val="14"/>
                <w:szCs w:val="14"/>
              </w:rPr>
            </w:pPr>
            <w:ins w:id="7530"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6F0AF6B6" w14:textId="77777777" w:rsidR="00DC2757" w:rsidRPr="00DC2757" w:rsidRDefault="00DC2757" w:rsidP="00DC2757">
            <w:pPr>
              <w:spacing w:after="0" w:line="240" w:lineRule="auto"/>
              <w:jc w:val="center"/>
              <w:rPr>
                <w:ins w:id="7531" w:author="Commodore, Sarah" w:date="2023-03-22T16:23:00Z"/>
                <w:rFonts w:ascii="Arial" w:eastAsia="Times New Roman" w:hAnsi="Arial" w:cs="Arial"/>
                <w:color w:val="000000"/>
                <w:sz w:val="14"/>
                <w:szCs w:val="14"/>
              </w:rPr>
            </w:pPr>
            <w:ins w:id="7532" w:author="Commodore, Sarah" w:date="2023-03-22T16:23:00Z">
              <w:r w:rsidRPr="00DC2757">
                <w:rPr>
                  <w:rFonts w:ascii="Arial" w:eastAsia="Times New Roman" w:hAnsi="Arial" w:cs="Arial"/>
                  <w:color w:val="000000"/>
                  <w:sz w:val="14"/>
                  <w:szCs w:val="14"/>
                </w:rPr>
                <w:t>6</w:t>
              </w:r>
            </w:ins>
          </w:p>
        </w:tc>
      </w:tr>
      <w:tr w:rsidR="00DC2757" w:rsidRPr="00DC2757" w14:paraId="3358B3F5" w14:textId="77777777" w:rsidTr="00DC2757">
        <w:trPr>
          <w:trHeight w:val="180"/>
          <w:ins w:id="7533" w:author="Commodore, Sarah" w:date="2023-03-22T16:23:00Z"/>
        </w:trPr>
        <w:tc>
          <w:tcPr>
            <w:tcW w:w="933" w:type="dxa"/>
            <w:tcBorders>
              <w:top w:val="nil"/>
              <w:left w:val="nil"/>
              <w:bottom w:val="nil"/>
              <w:right w:val="nil"/>
            </w:tcBorders>
            <w:shd w:val="clear" w:color="000000" w:fill="FFFFFF"/>
            <w:vAlign w:val="center"/>
            <w:hideMark/>
          </w:tcPr>
          <w:p w14:paraId="3FD70379" w14:textId="77777777" w:rsidR="00DC2757" w:rsidRPr="00DC2757" w:rsidRDefault="00DC2757" w:rsidP="00DC2757">
            <w:pPr>
              <w:spacing w:after="0" w:line="240" w:lineRule="auto"/>
              <w:jc w:val="center"/>
              <w:rPr>
                <w:ins w:id="7534" w:author="Commodore, Sarah" w:date="2023-03-22T16:23:00Z"/>
                <w:rFonts w:ascii="Arial" w:eastAsia="Times New Roman" w:hAnsi="Arial" w:cs="Arial"/>
                <w:color w:val="000000"/>
                <w:sz w:val="14"/>
                <w:szCs w:val="14"/>
              </w:rPr>
            </w:pPr>
            <w:ins w:id="7535" w:author="Commodore, Sarah" w:date="2023-03-22T16:23:00Z">
              <w:r w:rsidRPr="00DC2757">
                <w:rPr>
                  <w:rFonts w:ascii="Arial" w:eastAsia="Times New Roman" w:hAnsi="Arial" w:cs="Arial"/>
                  <w:color w:val="000000"/>
                  <w:sz w:val="14"/>
                  <w:szCs w:val="14"/>
                </w:rPr>
                <w:t>chr1</w:t>
              </w:r>
            </w:ins>
          </w:p>
        </w:tc>
        <w:tc>
          <w:tcPr>
            <w:tcW w:w="809" w:type="dxa"/>
            <w:tcBorders>
              <w:top w:val="nil"/>
              <w:left w:val="nil"/>
              <w:bottom w:val="nil"/>
              <w:right w:val="nil"/>
            </w:tcBorders>
            <w:shd w:val="clear" w:color="000000" w:fill="FFFFFF"/>
            <w:vAlign w:val="center"/>
            <w:hideMark/>
          </w:tcPr>
          <w:p w14:paraId="36ACFCD8" w14:textId="77777777" w:rsidR="00DC2757" w:rsidRPr="00DC2757" w:rsidRDefault="00DC2757" w:rsidP="00DC2757">
            <w:pPr>
              <w:spacing w:after="0" w:line="240" w:lineRule="auto"/>
              <w:jc w:val="center"/>
              <w:rPr>
                <w:ins w:id="7536" w:author="Commodore, Sarah" w:date="2023-03-22T16:23:00Z"/>
                <w:rFonts w:ascii="Arial" w:eastAsia="Times New Roman" w:hAnsi="Arial" w:cs="Arial"/>
                <w:color w:val="000000"/>
                <w:sz w:val="14"/>
                <w:szCs w:val="14"/>
              </w:rPr>
            </w:pPr>
            <w:ins w:id="7537" w:author="Commodore, Sarah" w:date="2023-03-22T16:23:00Z">
              <w:r w:rsidRPr="00DC2757">
                <w:rPr>
                  <w:rFonts w:ascii="Arial" w:eastAsia="Times New Roman" w:hAnsi="Arial" w:cs="Arial"/>
                  <w:color w:val="000000"/>
                  <w:sz w:val="14"/>
                  <w:szCs w:val="14"/>
                </w:rPr>
                <w:t>75,198,403</w:t>
              </w:r>
            </w:ins>
          </w:p>
        </w:tc>
        <w:tc>
          <w:tcPr>
            <w:tcW w:w="809" w:type="dxa"/>
            <w:tcBorders>
              <w:top w:val="nil"/>
              <w:left w:val="nil"/>
              <w:bottom w:val="nil"/>
              <w:right w:val="nil"/>
            </w:tcBorders>
            <w:shd w:val="clear" w:color="000000" w:fill="FFFFFF"/>
            <w:vAlign w:val="center"/>
            <w:hideMark/>
          </w:tcPr>
          <w:p w14:paraId="256CB3AD" w14:textId="77777777" w:rsidR="00DC2757" w:rsidRPr="00DC2757" w:rsidRDefault="00DC2757" w:rsidP="00DC2757">
            <w:pPr>
              <w:spacing w:after="0" w:line="240" w:lineRule="auto"/>
              <w:jc w:val="center"/>
              <w:rPr>
                <w:ins w:id="7538" w:author="Commodore, Sarah" w:date="2023-03-22T16:23:00Z"/>
                <w:rFonts w:ascii="Arial" w:eastAsia="Times New Roman" w:hAnsi="Arial" w:cs="Arial"/>
                <w:color w:val="000000"/>
                <w:sz w:val="14"/>
                <w:szCs w:val="14"/>
              </w:rPr>
            </w:pPr>
            <w:ins w:id="7539" w:author="Commodore, Sarah" w:date="2023-03-22T16:23:00Z">
              <w:r w:rsidRPr="00DC2757">
                <w:rPr>
                  <w:rFonts w:ascii="Arial" w:eastAsia="Times New Roman" w:hAnsi="Arial" w:cs="Arial"/>
                  <w:color w:val="000000"/>
                  <w:sz w:val="14"/>
                  <w:szCs w:val="14"/>
                </w:rPr>
                <w:t>75,199,014</w:t>
              </w:r>
            </w:ins>
          </w:p>
        </w:tc>
        <w:tc>
          <w:tcPr>
            <w:tcW w:w="606" w:type="dxa"/>
            <w:tcBorders>
              <w:top w:val="nil"/>
              <w:left w:val="nil"/>
              <w:bottom w:val="nil"/>
              <w:right w:val="nil"/>
            </w:tcBorders>
            <w:shd w:val="clear" w:color="000000" w:fill="FFFFFF"/>
            <w:vAlign w:val="center"/>
            <w:hideMark/>
          </w:tcPr>
          <w:p w14:paraId="5635B915" w14:textId="77777777" w:rsidR="00DC2757" w:rsidRPr="00DC2757" w:rsidRDefault="00DC2757" w:rsidP="00DC2757">
            <w:pPr>
              <w:spacing w:after="0" w:line="240" w:lineRule="auto"/>
              <w:jc w:val="center"/>
              <w:rPr>
                <w:ins w:id="7540" w:author="Commodore, Sarah" w:date="2023-03-22T16:23:00Z"/>
                <w:rFonts w:ascii="Arial" w:eastAsia="Times New Roman" w:hAnsi="Arial" w:cs="Arial"/>
                <w:color w:val="000000"/>
                <w:sz w:val="14"/>
                <w:szCs w:val="14"/>
              </w:rPr>
            </w:pPr>
            <w:ins w:id="7541"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660A2E2C" w14:textId="77777777" w:rsidR="00DC2757" w:rsidRPr="00DC2757" w:rsidRDefault="00DC2757" w:rsidP="00DC2757">
            <w:pPr>
              <w:spacing w:after="0" w:line="240" w:lineRule="auto"/>
              <w:jc w:val="center"/>
              <w:rPr>
                <w:ins w:id="7542" w:author="Commodore, Sarah" w:date="2023-03-22T16:23:00Z"/>
                <w:rFonts w:ascii="Arial" w:eastAsia="Times New Roman" w:hAnsi="Arial" w:cs="Arial"/>
                <w:color w:val="000000"/>
                <w:sz w:val="14"/>
                <w:szCs w:val="14"/>
              </w:rPr>
            </w:pPr>
            <w:ins w:id="7543" w:author="Commodore, Sarah" w:date="2023-03-22T16:23:00Z">
              <w:r w:rsidRPr="00DC2757">
                <w:rPr>
                  <w:rFonts w:ascii="Arial" w:eastAsia="Times New Roman" w:hAnsi="Arial" w:cs="Arial"/>
                  <w:color w:val="000000"/>
                  <w:sz w:val="14"/>
                  <w:szCs w:val="14"/>
                </w:rPr>
                <w:t>8</w:t>
              </w:r>
            </w:ins>
          </w:p>
        </w:tc>
        <w:tc>
          <w:tcPr>
            <w:tcW w:w="6469" w:type="dxa"/>
            <w:tcBorders>
              <w:top w:val="nil"/>
              <w:left w:val="nil"/>
              <w:bottom w:val="nil"/>
              <w:right w:val="nil"/>
            </w:tcBorders>
            <w:shd w:val="clear" w:color="000000" w:fill="FFFFFF"/>
            <w:noWrap/>
            <w:vAlign w:val="bottom"/>
            <w:hideMark/>
          </w:tcPr>
          <w:p w14:paraId="2F9A3C21" w14:textId="77777777" w:rsidR="00DC2757" w:rsidRPr="00DC2757" w:rsidRDefault="00DC2757" w:rsidP="00DC2757">
            <w:pPr>
              <w:spacing w:after="0" w:line="240" w:lineRule="auto"/>
              <w:rPr>
                <w:ins w:id="7544" w:author="Commodore, Sarah" w:date="2023-03-22T16:23:00Z"/>
                <w:rFonts w:ascii="Arial" w:eastAsia="Times New Roman" w:hAnsi="Arial" w:cs="Arial"/>
                <w:color w:val="000000"/>
                <w:sz w:val="14"/>
                <w:szCs w:val="14"/>
              </w:rPr>
            </w:pPr>
            <w:ins w:id="7545"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02709834;cg</w:t>
              </w:r>
              <w:proofErr w:type="gramEnd"/>
              <w:r w:rsidRPr="00DC2757">
                <w:rPr>
                  <w:rFonts w:ascii="Arial" w:eastAsia="Times New Roman" w:hAnsi="Arial" w:cs="Arial"/>
                  <w:color w:val="000000"/>
                  <w:sz w:val="14"/>
                  <w:szCs w:val="14"/>
                </w:rPr>
                <w:t>07399417;cg09502221;cg10128416;cg13528603;cg21906852;cg26690034;cg26855724</w:t>
              </w:r>
            </w:ins>
          </w:p>
        </w:tc>
        <w:tc>
          <w:tcPr>
            <w:tcW w:w="1533" w:type="dxa"/>
            <w:tcBorders>
              <w:top w:val="nil"/>
              <w:left w:val="nil"/>
              <w:bottom w:val="nil"/>
              <w:right w:val="nil"/>
            </w:tcBorders>
            <w:shd w:val="clear" w:color="000000" w:fill="FFFFFF"/>
            <w:vAlign w:val="center"/>
            <w:hideMark/>
          </w:tcPr>
          <w:p w14:paraId="4B019847" w14:textId="77777777" w:rsidR="00DC2757" w:rsidRPr="00DC2757" w:rsidRDefault="00DC2757" w:rsidP="00DC2757">
            <w:pPr>
              <w:spacing w:after="0" w:line="240" w:lineRule="auto"/>
              <w:jc w:val="center"/>
              <w:rPr>
                <w:ins w:id="7546" w:author="Commodore, Sarah" w:date="2023-03-22T16:23:00Z"/>
                <w:rFonts w:ascii="Arial" w:eastAsia="Times New Roman" w:hAnsi="Arial" w:cs="Arial"/>
                <w:i/>
                <w:iCs/>
                <w:color w:val="000000"/>
                <w:sz w:val="14"/>
                <w:szCs w:val="14"/>
              </w:rPr>
            </w:pPr>
            <w:ins w:id="7547" w:author="Commodore, Sarah" w:date="2023-03-22T16:23:00Z">
              <w:r w:rsidRPr="00DC2757">
                <w:rPr>
                  <w:rFonts w:ascii="Arial" w:eastAsia="Times New Roman" w:hAnsi="Arial" w:cs="Arial"/>
                  <w:i/>
                  <w:iCs/>
                  <w:color w:val="000000"/>
                  <w:sz w:val="14"/>
                  <w:szCs w:val="14"/>
                </w:rPr>
                <w:t>TYW</w:t>
              </w:r>
              <w:proofErr w:type="gramStart"/>
              <w:r w:rsidRPr="00DC2757">
                <w:rPr>
                  <w:rFonts w:ascii="Arial" w:eastAsia="Times New Roman" w:hAnsi="Arial" w:cs="Arial"/>
                  <w:i/>
                  <w:iCs/>
                  <w:color w:val="000000"/>
                  <w:sz w:val="14"/>
                  <w:szCs w:val="14"/>
                </w:rPr>
                <w:t>3;CRYZ</w:t>
              </w:r>
              <w:proofErr w:type="gramEnd"/>
            </w:ins>
          </w:p>
        </w:tc>
        <w:tc>
          <w:tcPr>
            <w:tcW w:w="770" w:type="dxa"/>
            <w:tcBorders>
              <w:top w:val="nil"/>
              <w:left w:val="nil"/>
              <w:bottom w:val="nil"/>
              <w:right w:val="nil"/>
            </w:tcBorders>
            <w:shd w:val="clear" w:color="000000" w:fill="FFFFFF"/>
            <w:vAlign w:val="center"/>
            <w:hideMark/>
          </w:tcPr>
          <w:p w14:paraId="173BB0EA" w14:textId="77777777" w:rsidR="00DC2757" w:rsidRPr="00DC2757" w:rsidRDefault="00DC2757" w:rsidP="00DC2757">
            <w:pPr>
              <w:spacing w:after="0" w:line="240" w:lineRule="auto"/>
              <w:jc w:val="center"/>
              <w:rPr>
                <w:ins w:id="7548" w:author="Commodore, Sarah" w:date="2023-03-22T16:23:00Z"/>
                <w:rFonts w:ascii="Arial" w:eastAsia="Times New Roman" w:hAnsi="Arial" w:cs="Arial"/>
                <w:color w:val="000000"/>
                <w:sz w:val="14"/>
                <w:szCs w:val="14"/>
              </w:rPr>
            </w:pPr>
            <w:ins w:id="7549" w:author="Commodore, Sarah" w:date="2023-03-22T16:23:00Z">
              <w:r w:rsidRPr="00DC2757">
                <w:rPr>
                  <w:rFonts w:ascii="Arial" w:eastAsia="Times New Roman" w:hAnsi="Arial" w:cs="Arial"/>
                  <w:color w:val="000000"/>
                  <w:sz w:val="14"/>
                  <w:szCs w:val="14"/>
                </w:rPr>
                <w:t>8</w:t>
              </w:r>
            </w:ins>
          </w:p>
        </w:tc>
        <w:tc>
          <w:tcPr>
            <w:tcW w:w="770" w:type="dxa"/>
            <w:tcBorders>
              <w:top w:val="nil"/>
              <w:left w:val="nil"/>
              <w:bottom w:val="nil"/>
              <w:right w:val="nil"/>
            </w:tcBorders>
            <w:shd w:val="clear" w:color="000000" w:fill="FFFFFF"/>
            <w:vAlign w:val="center"/>
            <w:hideMark/>
          </w:tcPr>
          <w:p w14:paraId="67FEC1AB" w14:textId="77777777" w:rsidR="00DC2757" w:rsidRPr="00DC2757" w:rsidRDefault="00DC2757" w:rsidP="00DC2757">
            <w:pPr>
              <w:spacing w:after="0" w:line="240" w:lineRule="auto"/>
              <w:jc w:val="center"/>
              <w:rPr>
                <w:ins w:id="7550" w:author="Commodore, Sarah" w:date="2023-03-22T16:23:00Z"/>
                <w:rFonts w:ascii="Arial" w:eastAsia="Times New Roman" w:hAnsi="Arial" w:cs="Arial"/>
                <w:color w:val="000000"/>
                <w:sz w:val="14"/>
                <w:szCs w:val="14"/>
              </w:rPr>
            </w:pPr>
            <w:ins w:id="7551" w:author="Commodore, Sarah" w:date="2023-03-22T16:23:00Z">
              <w:r w:rsidRPr="00DC2757">
                <w:rPr>
                  <w:rFonts w:ascii="Arial" w:eastAsia="Times New Roman" w:hAnsi="Arial" w:cs="Arial"/>
                  <w:color w:val="000000"/>
                  <w:sz w:val="14"/>
                  <w:szCs w:val="14"/>
                </w:rPr>
                <w:t>0</w:t>
              </w:r>
            </w:ins>
          </w:p>
        </w:tc>
      </w:tr>
      <w:tr w:rsidR="00DC2757" w:rsidRPr="00DC2757" w14:paraId="59596B54" w14:textId="77777777" w:rsidTr="00DC2757">
        <w:trPr>
          <w:trHeight w:val="360"/>
          <w:ins w:id="7552" w:author="Commodore, Sarah" w:date="2023-03-22T16:23:00Z"/>
        </w:trPr>
        <w:tc>
          <w:tcPr>
            <w:tcW w:w="933" w:type="dxa"/>
            <w:tcBorders>
              <w:top w:val="nil"/>
              <w:left w:val="nil"/>
              <w:bottom w:val="nil"/>
              <w:right w:val="nil"/>
            </w:tcBorders>
            <w:shd w:val="clear" w:color="000000" w:fill="FFFFFF"/>
            <w:vAlign w:val="center"/>
            <w:hideMark/>
          </w:tcPr>
          <w:p w14:paraId="6CFC9AFD" w14:textId="77777777" w:rsidR="00DC2757" w:rsidRPr="00DC2757" w:rsidRDefault="00DC2757" w:rsidP="00DC2757">
            <w:pPr>
              <w:spacing w:after="0" w:line="240" w:lineRule="auto"/>
              <w:jc w:val="center"/>
              <w:rPr>
                <w:ins w:id="7553" w:author="Commodore, Sarah" w:date="2023-03-22T16:23:00Z"/>
                <w:rFonts w:ascii="Arial" w:eastAsia="Times New Roman" w:hAnsi="Arial" w:cs="Arial"/>
                <w:color w:val="000000"/>
                <w:sz w:val="14"/>
                <w:szCs w:val="14"/>
              </w:rPr>
            </w:pPr>
            <w:ins w:id="7554" w:author="Commodore, Sarah" w:date="2023-03-22T16:23:00Z">
              <w:r w:rsidRPr="00DC2757">
                <w:rPr>
                  <w:rFonts w:ascii="Arial" w:eastAsia="Times New Roman" w:hAnsi="Arial" w:cs="Arial"/>
                  <w:color w:val="000000"/>
                  <w:sz w:val="14"/>
                  <w:szCs w:val="14"/>
                </w:rPr>
                <w:t>chr20</w:t>
              </w:r>
            </w:ins>
          </w:p>
        </w:tc>
        <w:tc>
          <w:tcPr>
            <w:tcW w:w="809" w:type="dxa"/>
            <w:tcBorders>
              <w:top w:val="nil"/>
              <w:left w:val="nil"/>
              <w:bottom w:val="nil"/>
              <w:right w:val="nil"/>
            </w:tcBorders>
            <w:shd w:val="clear" w:color="000000" w:fill="FFFFFF"/>
            <w:vAlign w:val="center"/>
            <w:hideMark/>
          </w:tcPr>
          <w:p w14:paraId="31D2C5B6" w14:textId="77777777" w:rsidR="00DC2757" w:rsidRPr="00DC2757" w:rsidRDefault="00DC2757" w:rsidP="00DC2757">
            <w:pPr>
              <w:spacing w:after="0" w:line="240" w:lineRule="auto"/>
              <w:jc w:val="center"/>
              <w:rPr>
                <w:ins w:id="7555" w:author="Commodore, Sarah" w:date="2023-03-22T16:23:00Z"/>
                <w:rFonts w:ascii="Arial" w:eastAsia="Times New Roman" w:hAnsi="Arial" w:cs="Arial"/>
                <w:color w:val="000000"/>
                <w:sz w:val="14"/>
                <w:szCs w:val="14"/>
              </w:rPr>
            </w:pPr>
            <w:ins w:id="7556" w:author="Commodore, Sarah" w:date="2023-03-22T16:23:00Z">
              <w:r w:rsidRPr="00DC2757">
                <w:rPr>
                  <w:rFonts w:ascii="Arial" w:eastAsia="Times New Roman" w:hAnsi="Arial" w:cs="Arial"/>
                  <w:color w:val="000000"/>
                  <w:sz w:val="14"/>
                  <w:szCs w:val="14"/>
                </w:rPr>
                <w:t>60,294,656</w:t>
              </w:r>
            </w:ins>
          </w:p>
        </w:tc>
        <w:tc>
          <w:tcPr>
            <w:tcW w:w="809" w:type="dxa"/>
            <w:tcBorders>
              <w:top w:val="nil"/>
              <w:left w:val="nil"/>
              <w:bottom w:val="nil"/>
              <w:right w:val="nil"/>
            </w:tcBorders>
            <w:shd w:val="clear" w:color="000000" w:fill="FFFFFF"/>
            <w:vAlign w:val="center"/>
            <w:hideMark/>
          </w:tcPr>
          <w:p w14:paraId="7DF79CDF" w14:textId="77777777" w:rsidR="00DC2757" w:rsidRPr="00DC2757" w:rsidRDefault="00DC2757" w:rsidP="00DC2757">
            <w:pPr>
              <w:spacing w:after="0" w:line="240" w:lineRule="auto"/>
              <w:jc w:val="center"/>
              <w:rPr>
                <w:ins w:id="7557" w:author="Commodore, Sarah" w:date="2023-03-22T16:23:00Z"/>
                <w:rFonts w:ascii="Arial" w:eastAsia="Times New Roman" w:hAnsi="Arial" w:cs="Arial"/>
                <w:color w:val="000000"/>
                <w:sz w:val="14"/>
                <w:szCs w:val="14"/>
              </w:rPr>
            </w:pPr>
            <w:ins w:id="7558" w:author="Commodore, Sarah" w:date="2023-03-22T16:23:00Z">
              <w:r w:rsidRPr="00DC2757">
                <w:rPr>
                  <w:rFonts w:ascii="Arial" w:eastAsia="Times New Roman" w:hAnsi="Arial" w:cs="Arial"/>
                  <w:color w:val="000000"/>
                  <w:sz w:val="14"/>
                  <w:szCs w:val="14"/>
                </w:rPr>
                <w:t>60,294,991</w:t>
              </w:r>
            </w:ins>
          </w:p>
        </w:tc>
        <w:tc>
          <w:tcPr>
            <w:tcW w:w="606" w:type="dxa"/>
            <w:tcBorders>
              <w:top w:val="nil"/>
              <w:left w:val="nil"/>
              <w:bottom w:val="nil"/>
              <w:right w:val="nil"/>
            </w:tcBorders>
            <w:shd w:val="clear" w:color="000000" w:fill="FFFFFF"/>
            <w:vAlign w:val="center"/>
            <w:hideMark/>
          </w:tcPr>
          <w:p w14:paraId="1F4A1B56" w14:textId="77777777" w:rsidR="00DC2757" w:rsidRPr="00DC2757" w:rsidRDefault="00DC2757" w:rsidP="00DC2757">
            <w:pPr>
              <w:spacing w:after="0" w:line="240" w:lineRule="auto"/>
              <w:jc w:val="center"/>
              <w:rPr>
                <w:ins w:id="7559" w:author="Commodore, Sarah" w:date="2023-03-22T16:23:00Z"/>
                <w:rFonts w:ascii="Arial" w:eastAsia="Times New Roman" w:hAnsi="Arial" w:cs="Arial"/>
                <w:color w:val="000000"/>
                <w:sz w:val="14"/>
                <w:szCs w:val="14"/>
              </w:rPr>
            </w:pPr>
            <w:ins w:id="7560" w:author="Commodore, Sarah" w:date="2023-03-22T16:23:00Z">
              <w:r w:rsidRPr="00DC2757">
                <w:rPr>
                  <w:rFonts w:ascii="Arial" w:eastAsia="Times New Roman" w:hAnsi="Arial" w:cs="Arial"/>
                  <w:color w:val="000000"/>
                  <w:sz w:val="14"/>
                  <w:szCs w:val="14"/>
                </w:rPr>
                <w:t>0.091</w:t>
              </w:r>
            </w:ins>
          </w:p>
        </w:tc>
        <w:tc>
          <w:tcPr>
            <w:tcW w:w="497" w:type="dxa"/>
            <w:tcBorders>
              <w:top w:val="nil"/>
              <w:left w:val="nil"/>
              <w:bottom w:val="nil"/>
              <w:right w:val="nil"/>
            </w:tcBorders>
            <w:shd w:val="clear" w:color="000000" w:fill="FFFFFF"/>
            <w:vAlign w:val="center"/>
            <w:hideMark/>
          </w:tcPr>
          <w:p w14:paraId="790783B0" w14:textId="77777777" w:rsidR="00DC2757" w:rsidRPr="00DC2757" w:rsidRDefault="00DC2757" w:rsidP="00DC2757">
            <w:pPr>
              <w:spacing w:after="0" w:line="240" w:lineRule="auto"/>
              <w:jc w:val="center"/>
              <w:rPr>
                <w:ins w:id="7561" w:author="Commodore, Sarah" w:date="2023-03-22T16:23:00Z"/>
                <w:rFonts w:ascii="Arial" w:eastAsia="Times New Roman" w:hAnsi="Arial" w:cs="Arial"/>
                <w:color w:val="000000"/>
                <w:sz w:val="14"/>
                <w:szCs w:val="14"/>
              </w:rPr>
            </w:pPr>
            <w:ins w:id="7562" w:author="Commodore, Sarah" w:date="2023-03-22T16:23:00Z">
              <w:r w:rsidRPr="00DC2757">
                <w:rPr>
                  <w:rFonts w:ascii="Arial" w:eastAsia="Times New Roman" w:hAnsi="Arial" w:cs="Arial"/>
                  <w:color w:val="000000"/>
                  <w:sz w:val="14"/>
                  <w:szCs w:val="14"/>
                </w:rPr>
                <w:t>4</w:t>
              </w:r>
            </w:ins>
          </w:p>
        </w:tc>
        <w:tc>
          <w:tcPr>
            <w:tcW w:w="6469" w:type="dxa"/>
            <w:tcBorders>
              <w:top w:val="nil"/>
              <w:left w:val="nil"/>
              <w:bottom w:val="nil"/>
              <w:right w:val="nil"/>
            </w:tcBorders>
            <w:shd w:val="clear" w:color="auto" w:fill="auto"/>
            <w:noWrap/>
            <w:vAlign w:val="bottom"/>
            <w:hideMark/>
          </w:tcPr>
          <w:p w14:paraId="3053E1C9" w14:textId="77777777" w:rsidR="00DC2757" w:rsidRPr="00DC2757" w:rsidRDefault="00DC2757" w:rsidP="00DC2757">
            <w:pPr>
              <w:spacing w:after="0" w:line="240" w:lineRule="auto"/>
              <w:rPr>
                <w:ins w:id="7563" w:author="Commodore, Sarah" w:date="2023-03-22T16:23:00Z"/>
                <w:rFonts w:ascii="Arial" w:eastAsia="Times New Roman" w:hAnsi="Arial" w:cs="Arial"/>
                <w:color w:val="000000"/>
                <w:sz w:val="14"/>
                <w:szCs w:val="14"/>
              </w:rPr>
            </w:pPr>
            <w:ins w:id="7564" w:author="Commodore, Sarah" w:date="2023-03-22T16:23:00Z">
              <w:r w:rsidRPr="00DC2757">
                <w:rPr>
                  <w:rFonts w:ascii="Arial" w:eastAsia="Times New Roman" w:hAnsi="Arial" w:cs="Arial"/>
                  <w:color w:val="000000"/>
                  <w:sz w:val="14"/>
                  <w:szCs w:val="14"/>
                </w:rPr>
                <w:t>cg</w:t>
              </w:r>
              <w:proofErr w:type="gramStart"/>
              <w:r w:rsidRPr="00DC2757">
                <w:rPr>
                  <w:rFonts w:ascii="Arial" w:eastAsia="Times New Roman" w:hAnsi="Arial" w:cs="Arial"/>
                  <w:color w:val="000000"/>
                  <w:sz w:val="14"/>
                  <w:szCs w:val="14"/>
                </w:rPr>
                <w:t>04614651;cg</w:t>
              </w:r>
              <w:proofErr w:type="gramEnd"/>
              <w:r w:rsidRPr="00DC2757">
                <w:rPr>
                  <w:rFonts w:ascii="Arial" w:eastAsia="Times New Roman" w:hAnsi="Arial" w:cs="Arial"/>
                  <w:color w:val="000000"/>
                  <w:sz w:val="14"/>
                  <w:szCs w:val="14"/>
                </w:rPr>
                <w:t>07123344;cg19921985;cg22031664</w:t>
              </w:r>
            </w:ins>
          </w:p>
        </w:tc>
        <w:tc>
          <w:tcPr>
            <w:tcW w:w="1533" w:type="dxa"/>
            <w:tcBorders>
              <w:top w:val="nil"/>
              <w:left w:val="nil"/>
              <w:bottom w:val="nil"/>
              <w:right w:val="nil"/>
            </w:tcBorders>
            <w:shd w:val="clear" w:color="000000" w:fill="FFFFFF"/>
            <w:vAlign w:val="center"/>
            <w:hideMark/>
          </w:tcPr>
          <w:p w14:paraId="1D09B6C3" w14:textId="77777777" w:rsidR="00DC2757" w:rsidRPr="00DC2757" w:rsidRDefault="00DC2757" w:rsidP="00DC2757">
            <w:pPr>
              <w:spacing w:after="0" w:line="240" w:lineRule="auto"/>
              <w:jc w:val="center"/>
              <w:rPr>
                <w:ins w:id="7565" w:author="Commodore, Sarah" w:date="2023-03-22T16:23:00Z"/>
                <w:rFonts w:ascii="Arial" w:eastAsia="Times New Roman" w:hAnsi="Arial" w:cs="Arial"/>
                <w:i/>
                <w:iCs/>
                <w:color w:val="000000"/>
                <w:sz w:val="14"/>
                <w:szCs w:val="14"/>
              </w:rPr>
            </w:pPr>
            <w:ins w:id="7566" w:author="Commodore, Sarah" w:date="2023-03-22T16:23:00Z">
              <w:r w:rsidRPr="00DC2757">
                <w:rPr>
                  <w:rFonts w:ascii="Arial" w:eastAsia="Times New Roman" w:hAnsi="Arial" w:cs="Arial"/>
                  <w:i/>
                  <w:iCs/>
                  <w:color w:val="000000"/>
                  <w:sz w:val="14"/>
                  <w:szCs w:val="14"/>
                </w:rPr>
                <w:t>CDH</w:t>
              </w:r>
              <w:proofErr w:type="gramStart"/>
              <w:r w:rsidRPr="00DC2757">
                <w:rPr>
                  <w:rFonts w:ascii="Arial" w:eastAsia="Times New Roman" w:hAnsi="Arial" w:cs="Arial"/>
                  <w:i/>
                  <w:iCs/>
                  <w:color w:val="000000"/>
                  <w:sz w:val="14"/>
                  <w:szCs w:val="14"/>
                </w:rPr>
                <w:t>4;LOC</w:t>
              </w:r>
              <w:proofErr w:type="gramEnd"/>
              <w:r w:rsidRPr="00DC2757">
                <w:rPr>
                  <w:rFonts w:ascii="Arial" w:eastAsia="Times New Roman" w:hAnsi="Arial" w:cs="Arial"/>
                  <w:i/>
                  <w:iCs/>
                  <w:color w:val="000000"/>
                  <w:sz w:val="14"/>
                  <w:szCs w:val="14"/>
                </w:rPr>
                <w:t>100128310</w:t>
              </w:r>
            </w:ins>
          </w:p>
        </w:tc>
        <w:tc>
          <w:tcPr>
            <w:tcW w:w="770" w:type="dxa"/>
            <w:tcBorders>
              <w:top w:val="nil"/>
              <w:left w:val="nil"/>
              <w:bottom w:val="nil"/>
              <w:right w:val="nil"/>
            </w:tcBorders>
            <w:shd w:val="clear" w:color="000000" w:fill="FFFFFF"/>
            <w:vAlign w:val="center"/>
            <w:hideMark/>
          </w:tcPr>
          <w:p w14:paraId="18B5090B" w14:textId="77777777" w:rsidR="00DC2757" w:rsidRPr="00DC2757" w:rsidRDefault="00DC2757" w:rsidP="00DC2757">
            <w:pPr>
              <w:spacing w:after="0" w:line="240" w:lineRule="auto"/>
              <w:jc w:val="center"/>
              <w:rPr>
                <w:ins w:id="7567" w:author="Commodore, Sarah" w:date="2023-03-22T16:23:00Z"/>
                <w:rFonts w:ascii="Arial" w:eastAsia="Times New Roman" w:hAnsi="Arial" w:cs="Arial"/>
                <w:color w:val="000000"/>
                <w:sz w:val="14"/>
                <w:szCs w:val="14"/>
              </w:rPr>
            </w:pPr>
            <w:ins w:id="7568" w:author="Commodore, Sarah" w:date="2023-03-22T16:23:00Z">
              <w:r w:rsidRPr="00DC2757">
                <w:rPr>
                  <w:rFonts w:ascii="Arial" w:eastAsia="Times New Roman" w:hAnsi="Arial" w:cs="Arial"/>
                  <w:color w:val="000000"/>
                  <w:sz w:val="14"/>
                  <w:szCs w:val="14"/>
                </w:rPr>
                <w:t>0</w:t>
              </w:r>
            </w:ins>
          </w:p>
        </w:tc>
        <w:tc>
          <w:tcPr>
            <w:tcW w:w="770" w:type="dxa"/>
            <w:tcBorders>
              <w:top w:val="nil"/>
              <w:left w:val="nil"/>
              <w:bottom w:val="nil"/>
              <w:right w:val="nil"/>
            </w:tcBorders>
            <w:shd w:val="clear" w:color="000000" w:fill="FFFFFF"/>
            <w:vAlign w:val="center"/>
            <w:hideMark/>
          </w:tcPr>
          <w:p w14:paraId="7428B94B" w14:textId="77777777" w:rsidR="00DC2757" w:rsidRPr="00DC2757" w:rsidRDefault="00DC2757" w:rsidP="00DC2757">
            <w:pPr>
              <w:spacing w:after="0" w:line="240" w:lineRule="auto"/>
              <w:jc w:val="center"/>
              <w:rPr>
                <w:ins w:id="7569" w:author="Commodore, Sarah" w:date="2023-03-22T16:23:00Z"/>
                <w:rFonts w:ascii="Arial" w:eastAsia="Times New Roman" w:hAnsi="Arial" w:cs="Arial"/>
                <w:color w:val="000000"/>
                <w:sz w:val="14"/>
                <w:szCs w:val="14"/>
              </w:rPr>
            </w:pPr>
            <w:ins w:id="7570" w:author="Commodore, Sarah" w:date="2023-03-22T16:23:00Z">
              <w:r w:rsidRPr="00DC2757">
                <w:rPr>
                  <w:rFonts w:ascii="Arial" w:eastAsia="Times New Roman" w:hAnsi="Arial" w:cs="Arial"/>
                  <w:color w:val="000000"/>
                  <w:sz w:val="14"/>
                  <w:szCs w:val="14"/>
                </w:rPr>
                <w:t>4</w:t>
              </w:r>
            </w:ins>
          </w:p>
        </w:tc>
      </w:tr>
      <w:tr w:rsidR="00DC2757" w:rsidRPr="00DC2757" w14:paraId="7576C74F" w14:textId="77777777" w:rsidTr="00DC2757">
        <w:trPr>
          <w:trHeight w:val="190"/>
          <w:ins w:id="7571" w:author="Commodore, Sarah" w:date="2023-03-22T16:23:00Z"/>
        </w:trPr>
        <w:tc>
          <w:tcPr>
            <w:tcW w:w="933" w:type="dxa"/>
            <w:tcBorders>
              <w:top w:val="nil"/>
              <w:left w:val="nil"/>
              <w:bottom w:val="single" w:sz="8" w:space="0" w:color="auto"/>
              <w:right w:val="nil"/>
            </w:tcBorders>
            <w:shd w:val="clear" w:color="000000" w:fill="FFFFFF"/>
            <w:vAlign w:val="center"/>
            <w:hideMark/>
          </w:tcPr>
          <w:p w14:paraId="567763BC" w14:textId="77777777" w:rsidR="00DC2757" w:rsidRPr="00DC2757" w:rsidRDefault="00DC2757" w:rsidP="00DC2757">
            <w:pPr>
              <w:spacing w:after="0" w:line="240" w:lineRule="auto"/>
              <w:jc w:val="center"/>
              <w:rPr>
                <w:ins w:id="7572" w:author="Commodore, Sarah" w:date="2023-03-22T16:23:00Z"/>
                <w:rFonts w:ascii="Arial" w:eastAsia="Times New Roman" w:hAnsi="Arial" w:cs="Arial"/>
                <w:color w:val="000000"/>
                <w:sz w:val="14"/>
                <w:szCs w:val="14"/>
              </w:rPr>
            </w:pPr>
            <w:ins w:id="7573" w:author="Commodore, Sarah" w:date="2023-03-22T16:23:00Z">
              <w:r w:rsidRPr="00DC2757">
                <w:rPr>
                  <w:rFonts w:ascii="Arial" w:eastAsia="Times New Roman" w:hAnsi="Arial" w:cs="Arial"/>
                  <w:color w:val="000000"/>
                  <w:sz w:val="14"/>
                  <w:szCs w:val="14"/>
                </w:rPr>
                <w:t>chr19</w:t>
              </w:r>
            </w:ins>
          </w:p>
        </w:tc>
        <w:tc>
          <w:tcPr>
            <w:tcW w:w="809" w:type="dxa"/>
            <w:tcBorders>
              <w:top w:val="nil"/>
              <w:left w:val="nil"/>
              <w:bottom w:val="single" w:sz="8" w:space="0" w:color="auto"/>
              <w:right w:val="nil"/>
            </w:tcBorders>
            <w:shd w:val="clear" w:color="000000" w:fill="FFFFFF"/>
            <w:vAlign w:val="center"/>
            <w:hideMark/>
          </w:tcPr>
          <w:p w14:paraId="3D3A048E" w14:textId="77777777" w:rsidR="00DC2757" w:rsidRPr="00DC2757" w:rsidRDefault="00DC2757" w:rsidP="00DC2757">
            <w:pPr>
              <w:spacing w:after="0" w:line="240" w:lineRule="auto"/>
              <w:jc w:val="center"/>
              <w:rPr>
                <w:ins w:id="7574" w:author="Commodore, Sarah" w:date="2023-03-22T16:23:00Z"/>
                <w:rFonts w:ascii="Arial" w:eastAsia="Times New Roman" w:hAnsi="Arial" w:cs="Arial"/>
                <w:color w:val="000000"/>
                <w:sz w:val="14"/>
                <w:szCs w:val="14"/>
              </w:rPr>
            </w:pPr>
            <w:ins w:id="7575" w:author="Commodore, Sarah" w:date="2023-03-22T16:23:00Z">
              <w:r w:rsidRPr="00DC2757">
                <w:rPr>
                  <w:rFonts w:ascii="Arial" w:eastAsia="Times New Roman" w:hAnsi="Arial" w:cs="Arial"/>
                  <w:color w:val="000000"/>
                  <w:sz w:val="14"/>
                  <w:szCs w:val="14"/>
                </w:rPr>
                <w:t>1,151,960</w:t>
              </w:r>
            </w:ins>
          </w:p>
        </w:tc>
        <w:tc>
          <w:tcPr>
            <w:tcW w:w="809" w:type="dxa"/>
            <w:tcBorders>
              <w:top w:val="nil"/>
              <w:left w:val="nil"/>
              <w:bottom w:val="single" w:sz="8" w:space="0" w:color="auto"/>
              <w:right w:val="nil"/>
            </w:tcBorders>
            <w:shd w:val="clear" w:color="000000" w:fill="FFFFFF"/>
            <w:vAlign w:val="center"/>
            <w:hideMark/>
          </w:tcPr>
          <w:p w14:paraId="75CD8C95" w14:textId="77777777" w:rsidR="00DC2757" w:rsidRPr="00DC2757" w:rsidRDefault="00DC2757" w:rsidP="00DC2757">
            <w:pPr>
              <w:spacing w:after="0" w:line="240" w:lineRule="auto"/>
              <w:jc w:val="center"/>
              <w:rPr>
                <w:ins w:id="7576" w:author="Commodore, Sarah" w:date="2023-03-22T16:23:00Z"/>
                <w:rFonts w:ascii="Arial" w:eastAsia="Times New Roman" w:hAnsi="Arial" w:cs="Arial"/>
                <w:color w:val="000000"/>
                <w:sz w:val="14"/>
                <w:szCs w:val="14"/>
              </w:rPr>
            </w:pPr>
            <w:ins w:id="7577" w:author="Commodore, Sarah" w:date="2023-03-22T16:23:00Z">
              <w:r w:rsidRPr="00DC2757">
                <w:rPr>
                  <w:rFonts w:ascii="Arial" w:eastAsia="Times New Roman" w:hAnsi="Arial" w:cs="Arial"/>
                  <w:color w:val="000000"/>
                  <w:sz w:val="14"/>
                  <w:szCs w:val="14"/>
                </w:rPr>
                <w:t>1,152,409</w:t>
              </w:r>
            </w:ins>
          </w:p>
        </w:tc>
        <w:tc>
          <w:tcPr>
            <w:tcW w:w="606" w:type="dxa"/>
            <w:tcBorders>
              <w:top w:val="nil"/>
              <w:left w:val="nil"/>
              <w:bottom w:val="single" w:sz="8" w:space="0" w:color="auto"/>
              <w:right w:val="nil"/>
            </w:tcBorders>
            <w:shd w:val="clear" w:color="000000" w:fill="FFFFFF"/>
            <w:vAlign w:val="center"/>
            <w:hideMark/>
          </w:tcPr>
          <w:p w14:paraId="69971787" w14:textId="77777777" w:rsidR="00DC2757" w:rsidRPr="00DC2757" w:rsidRDefault="00DC2757" w:rsidP="00DC2757">
            <w:pPr>
              <w:spacing w:after="0" w:line="240" w:lineRule="auto"/>
              <w:jc w:val="center"/>
              <w:rPr>
                <w:ins w:id="7578" w:author="Commodore, Sarah" w:date="2023-03-22T16:23:00Z"/>
                <w:rFonts w:ascii="Arial" w:eastAsia="Times New Roman" w:hAnsi="Arial" w:cs="Arial"/>
                <w:color w:val="000000"/>
                <w:sz w:val="14"/>
                <w:szCs w:val="14"/>
              </w:rPr>
            </w:pPr>
            <w:ins w:id="7579" w:author="Commodore, Sarah" w:date="2023-03-22T16:23:00Z">
              <w:r w:rsidRPr="00DC2757">
                <w:rPr>
                  <w:rFonts w:ascii="Arial" w:eastAsia="Times New Roman" w:hAnsi="Arial" w:cs="Arial"/>
                  <w:color w:val="000000"/>
                  <w:sz w:val="14"/>
                  <w:szCs w:val="14"/>
                </w:rPr>
                <w:t>0.094</w:t>
              </w:r>
            </w:ins>
          </w:p>
        </w:tc>
        <w:tc>
          <w:tcPr>
            <w:tcW w:w="497" w:type="dxa"/>
            <w:tcBorders>
              <w:top w:val="nil"/>
              <w:left w:val="nil"/>
              <w:bottom w:val="single" w:sz="8" w:space="0" w:color="auto"/>
              <w:right w:val="nil"/>
            </w:tcBorders>
            <w:shd w:val="clear" w:color="000000" w:fill="FFFFFF"/>
            <w:vAlign w:val="center"/>
            <w:hideMark/>
          </w:tcPr>
          <w:p w14:paraId="646E895B" w14:textId="77777777" w:rsidR="00DC2757" w:rsidRPr="00DC2757" w:rsidRDefault="00DC2757" w:rsidP="00DC2757">
            <w:pPr>
              <w:spacing w:after="0" w:line="240" w:lineRule="auto"/>
              <w:jc w:val="center"/>
              <w:rPr>
                <w:ins w:id="7580" w:author="Commodore, Sarah" w:date="2023-03-22T16:23:00Z"/>
                <w:rFonts w:ascii="Arial" w:eastAsia="Times New Roman" w:hAnsi="Arial" w:cs="Arial"/>
                <w:color w:val="000000"/>
                <w:sz w:val="14"/>
                <w:szCs w:val="14"/>
              </w:rPr>
            </w:pPr>
            <w:ins w:id="7581" w:author="Commodore, Sarah" w:date="2023-03-22T16:23:00Z">
              <w:r w:rsidRPr="00DC2757">
                <w:rPr>
                  <w:rFonts w:ascii="Arial" w:eastAsia="Times New Roman" w:hAnsi="Arial" w:cs="Arial"/>
                  <w:color w:val="000000"/>
                  <w:sz w:val="14"/>
                  <w:szCs w:val="14"/>
                </w:rPr>
                <w:t>5</w:t>
              </w:r>
            </w:ins>
          </w:p>
        </w:tc>
        <w:tc>
          <w:tcPr>
            <w:tcW w:w="6469" w:type="dxa"/>
            <w:tcBorders>
              <w:top w:val="nil"/>
              <w:left w:val="nil"/>
              <w:bottom w:val="single" w:sz="8" w:space="0" w:color="auto"/>
              <w:right w:val="nil"/>
            </w:tcBorders>
            <w:shd w:val="clear" w:color="000000" w:fill="FFFFFF"/>
            <w:vAlign w:val="center"/>
            <w:hideMark/>
          </w:tcPr>
          <w:p w14:paraId="7F9856CD" w14:textId="77777777" w:rsidR="00DC2757" w:rsidRPr="00DC2757" w:rsidRDefault="00DC2757" w:rsidP="00DC2757">
            <w:pPr>
              <w:spacing w:after="0" w:line="240" w:lineRule="auto"/>
              <w:rPr>
                <w:ins w:id="7582" w:author="Commodore, Sarah" w:date="2023-03-22T16:23:00Z"/>
                <w:rFonts w:ascii="Arial" w:eastAsia="Times New Roman" w:hAnsi="Arial" w:cs="Arial"/>
                <w:color w:val="000000"/>
                <w:sz w:val="14"/>
                <w:szCs w:val="14"/>
              </w:rPr>
            </w:pPr>
            <w:ins w:id="7583" w:author="Commodore, Sarah" w:date="2023-03-22T16:23:00Z">
              <w:r w:rsidRPr="00DC2757">
                <w:rPr>
                  <w:rFonts w:ascii="Arial" w:eastAsia="Times New Roman" w:hAnsi="Arial" w:cs="Arial"/>
                  <w:color w:val="000000"/>
                  <w:sz w:val="14"/>
                  <w:szCs w:val="14"/>
                </w:rPr>
                <w:t> </w:t>
              </w:r>
            </w:ins>
          </w:p>
        </w:tc>
        <w:tc>
          <w:tcPr>
            <w:tcW w:w="1533" w:type="dxa"/>
            <w:tcBorders>
              <w:top w:val="nil"/>
              <w:left w:val="nil"/>
              <w:bottom w:val="single" w:sz="8" w:space="0" w:color="auto"/>
              <w:right w:val="nil"/>
            </w:tcBorders>
            <w:shd w:val="clear" w:color="000000" w:fill="FFFFFF"/>
            <w:vAlign w:val="center"/>
            <w:hideMark/>
          </w:tcPr>
          <w:p w14:paraId="1246E226" w14:textId="77777777" w:rsidR="00DC2757" w:rsidRPr="00DC2757" w:rsidRDefault="00DC2757" w:rsidP="00DC2757">
            <w:pPr>
              <w:spacing w:after="0" w:line="240" w:lineRule="auto"/>
              <w:jc w:val="center"/>
              <w:rPr>
                <w:ins w:id="7584" w:author="Commodore, Sarah" w:date="2023-03-22T16:23:00Z"/>
                <w:rFonts w:ascii="Arial" w:eastAsia="Times New Roman" w:hAnsi="Arial" w:cs="Arial"/>
                <w:i/>
                <w:iCs/>
                <w:color w:val="000000"/>
                <w:sz w:val="14"/>
                <w:szCs w:val="14"/>
              </w:rPr>
            </w:pPr>
            <w:ins w:id="7585" w:author="Commodore, Sarah" w:date="2023-03-22T16:23:00Z">
              <w:r w:rsidRPr="00DC2757">
                <w:rPr>
                  <w:rFonts w:ascii="Arial" w:eastAsia="Times New Roman" w:hAnsi="Arial" w:cs="Arial"/>
                  <w:i/>
                  <w:iCs/>
                  <w:color w:val="000000"/>
                  <w:sz w:val="14"/>
                  <w:szCs w:val="14"/>
                </w:rPr>
                <w:t>SBNO2</w:t>
              </w:r>
            </w:ins>
          </w:p>
        </w:tc>
        <w:tc>
          <w:tcPr>
            <w:tcW w:w="770" w:type="dxa"/>
            <w:tcBorders>
              <w:top w:val="nil"/>
              <w:left w:val="nil"/>
              <w:bottom w:val="single" w:sz="8" w:space="0" w:color="auto"/>
              <w:right w:val="nil"/>
            </w:tcBorders>
            <w:shd w:val="clear" w:color="000000" w:fill="FFFFFF"/>
            <w:vAlign w:val="center"/>
            <w:hideMark/>
          </w:tcPr>
          <w:p w14:paraId="445E8008" w14:textId="77777777" w:rsidR="00DC2757" w:rsidRPr="00DC2757" w:rsidRDefault="00DC2757" w:rsidP="00DC2757">
            <w:pPr>
              <w:spacing w:after="0" w:line="240" w:lineRule="auto"/>
              <w:jc w:val="center"/>
              <w:rPr>
                <w:ins w:id="7586" w:author="Commodore, Sarah" w:date="2023-03-22T16:23:00Z"/>
                <w:rFonts w:ascii="Arial" w:eastAsia="Times New Roman" w:hAnsi="Arial" w:cs="Arial"/>
                <w:color w:val="000000"/>
                <w:sz w:val="14"/>
                <w:szCs w:val="14"/>
              </w:rPr>
            </w:pPr>
            <w:ins w:id="7587" w:author="Commodore, Sarah" w:date="2023-03-22T16:23:00Z">
              <w:r w:rsidRPr="00DC2757">
                <w:rPr>
                  <w:rFonts w:ascii="Arial" w:eastAsia="Times New Roman" w:hAnsi="Arial" w:cs="Arial"/>
                  <w:color w:val="000000"/>
                  <w:sz w:val="14"/>
                  <w:szCs w:val="14"/>
                </w:rPr>
                <w:t>5</w:t>
              </w:r>
            </w:ins>
          </w:p>
        </w:tc>
        <w:tc>
          <w:tcPr>
            <w:tcW w:w="770" w:type="dxa"/>
            <w:tcBorders>
              <w:top w:val="nil"/>
              <w:left w:val="nil"/>
              <w:bottom w:val="single" w:sz="8" w:space="0" w:color="auto"/>
              <w:right w:val="nil"/>
            </w:tcBorders>
            <w:shd w:val="clear" w:color="000000" w:fill="FFFFFF"/>
            <w:vAlign w:val="center"/>
            <w:hideMark/>
          </w:tcPr>
          <w:p w14:paraId="78627D88" w14:textId="77777777" w:rsidR="00DC2757" w:rsidRPr="00DC2757" w:rsidRDefault="00DC2757" w:rsidP="00DC2757">
            <w:pPr>
              <w:spacing w:after="0" w:line="240" w:lineRule="auto"/>
              <w:jc w:val="center"/>
              <w:rPr>
                <w:ins w:id="7588" w:author="Commodore, Sarah" w:date="2023-03-22T16:23:00Z"/>
                <w:rFonts w:ascii="Arial" w:eastAsia="Times New Roman" w:hAnsi="Arial" w:cs="Arial"/>
                <w:color w:val="000000"/>
                <w:sz w:val="14"/>
                <w:szCs w:val="14"/>
              </w:rPr>
            </w:pPr>
            <w:ins w:id="7589" w:author="Commodore, Sarah" w:date="2023-03-22T16:23:00Z">
              <w:r w:rsidRPr="00DC2757">
                <w:rPr>
                  <w:rFonts w:ascii="Arial" w:eastAsia="Times New Roman" w:hAnsi="Arial" w:cs="Arial"/>
                  <w:color w:val="000000"/>
                  <w:sz w:val="14"/>
                  <w:szCs w:val="14"/>
                </w:rPr>
                <w:t>0</w:t>
              </w:r>
            </w:ins>
          </w:p>
        </w:tc>
      </w:tr>
    </w:tbl>
    <w:p w14:paraId="02E7D434" w14:textId="7A799F48" w:rsidR="00DC2757" w:rsidRDefault="00DC2757" w:rsidP="00D31EA1">
      <w:pPr>
        <w:pStyle w:val="EndNoteBibliography"/>
        <w:spacing w:line="276" w:lineRule="auto"/>
        <w:ind w:left="720" w:hanging="720"/>
        <w:jc w:val="both"/>
        <w:rPr>
          <w:ins w:id="7590" w:author="Commodore, Sarah" w:date="2023-03-22T16:23:00Z"/>
          <w:b/>
          <w:bCs/>
        </w:rPr>
      </w:pPr>
    </w:p>
    <w:p w14:paraId="26E081DB" w14:textId="34D5F32C" w:rsidR="00DC2757" w:rsidRDefault="00DC2757" w:rsidP="00D31EA1">
      <w:pPr>
        <w:pStyle w:val="EndNoteBibliography"/>
        <w:spacing w:line="276" w:lineRule="auto"/>
        <w:ind w:left="720" w:hanging="720"/>
        <w:jc w:val="both"/>
        <w:rPr>
          <w:ins w:id="7591" w:author="Commodore, Sarah" w:date="2023-03-22T14:33:00Z"/>
          <w:b/>
          <w:bCs/>
        </w:rPr>
      </w:pPr>
      <w:ins w:id="7592" w:author="Commodore, Sarah" w:date="2023-03-22T16:23:00Z">
        <w:r>
          <w:drawing>
            <wp:inline distT="0" distB="0" distL="0" distR="0" wp14:anchorId="0EDEA9B1" wp14:editId="0F20A274">
              <wp:extent cx="5748559" cy="3200400"/>
              <wp:effectExtent l="0" t="0" r="5080" b="0"/>
              <wp:docPr id="2" name="Picture 1" descr="Chart, box and whisker chart&#10;&#10;Description automatically generated">
                <a:extLst xmlns:a="http://schemas.openxmlformats.org/drawingml/2006/main">
                  <a:ext uri="{FF2B5EF4-FFF2-40B4-BE49-F238E27FC236}">
                    <a16:creationId xmlns:a16="http://schemas.microsoft.com/office/drawing/2014/main" id="{3D58F5D7-52AC-1836-E8FB-0E9BF23C22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ox and whisker chart&#10;&#10;Description automatically generated">
                        <a:extLst>
                          <a:ext uri="{FF2B5EF4-FFF2-40B4-BE49-F238E27FC236}">
                            <a16:creationId xmlns:a16="http://schemas.microsoft.com/office/drawing/2014/main" id="{3D58F5D7-52AC-1836-E8FB-0E9BF23C22D7}"/>
                          </a:ext>
                        </a:extLst>
                      </pic:cNvPr>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559" cy="3200400"/>
                      </a:xfrm>
                      <a:prstGeom prst="rect">
                        <a:avLst/>
                      </a:prstGeom>
                      <a:noFill/>
                      <a:ln>
                        <a:noFill/>
                      </a:ln>
                    </pic:spPr>
                  </pic:pic>
                </a:graphicData>
              </a:graphic>
            </wp:inline>
          </w:drawing>
        </w:r>
      </w:ins>
    </w:p>
    <w:p w14:paraId="45362AE9" w14:textId="77777777" w:rsidR="00DC2757" w:rsidRPr="00DC2757" w:rsidRDefault="00DC2757" w:rsidP="00DC2757">
      <w:pPr>
        <w:spacing w:after="0" w:line="240" w:lineRule="auto"/>
        <w:jc w:val="both"/>
        <w:rPr>
          <w:ins w:id="7593" w:author="Commodore, Sarah" w:date="2023-03-22T16:23:00Z"/>
          <w:rFonts w:ascii="Arial" w:eastAsia="Times New Roman" w:hAnsi="Arial" w:cs="Arial"/>
          <w:b/>
          <w:bCs/>
          <w:color w:val="000000"/>
        </w:rPr>
      </w:pPr>
      <w:ins w:id="7594" w:author="Commodore, Sarah" w:date="2023-03-22T16:23:00Z">
        <w:r w:rsidRPr="00DC2757">
          <w:rPr>
            <w:rFonts w:ascii="Arial" w:eastAsia="Times New Roman" w:hAnsi="Arial" w:cs="Arial"/>
            <w:b/>
            <w:bCs/>
            <w:color w:val="000000"/>
          </w:rPr>
          <w:lastRenderedPageBreak/>
          <w:t>Supplementary Figure 1. Differential expression of select genes between vape users and non-vape users. These genes were selected by filtering for only genes with |log2fc| &gt; 2 then sorted by their p-values to define the ‘top’ up- and down-regulated genes.</w:t>
        </w:r>
      </w:ins>
    </w:p>
    <w:p w14:paraId="00E72DA2" w14:textId="16CE2EC0" w:rsidR="00902307" w:rsidRDefault="00902307" w:rsidP="00D31EA1">
      <w:pPr>
        <w:pStyle w:val="EndNoteBibliography"/>
        <w:spacing w:line="276" w:lineRule="auto"/>
        <w:ind w:left="720" w:hanging="720"/>
        <w:jc w:val="both"/>
        <w:rPr>
          <w:ins w:id="7595" w:author="Commodore, Sarah" w:date="2023-03-22T16:23:00Z"/>
          <w:b/>
          <w:bCs/>
        </w:rPr>
      </w:pPr>
    </w:p>
    <w:p w14:paraId="7EE446F9" w14:textId="28AED7AF" w:rsidR="00DC2757" w:rsidRDefault="00DC2757" w:rsidP="00D31EA1">
      <w:pPr>
        <w:pStyle w:val="EndNoteBibliography"/>
        <w:spacing w:line="276" w:lineRule="auto"/>
        <w:ind w:left="720" w:hanging="720"/>
        <w:jc w:val="both"/>
        <w:rPr>
          <w:ins w:id="7596" w:author="Commodore, Sarah" w:date="2023-03-22T16:23:00Z"/>
          <w:b/>
          <w:bCs/>
        </w:rPr>
      </w:pPr>
      <w:ins w:id="7597" w:author="Commodore, Sarah" w:date="2023-03-22T16:23:00Z">
        <w:r>
          <w:drawing>
            <wp:inline distT="0" distB="0" distL="0" distR="0" wp14:anchorId="56853054" wp14:editId="4E9BF3FC">
              <wp:extent cx="4480368" cy="3200400"/>
              <wp:effectExtent l="0" t="0" r="0" b="0"/>
              <wp:docPr id="7" name="Picture 2" descr="Chart, scatter chart&#10;&#10;Description automatically generated">
                <a:extLst xmlns:a="http://schemas.openxmlformats.org/drawingml/2006/main">
                  <a:ext uri="{FF2B5EF4-FFF2-40B4-BE49-F238E27FC236}">
                    <a16:creationId xmlns:a16="http://schemas.microsoft.com/office/drawing/2014/main" id="{DBC69367-F1DA-900A-2860-A9BA3CE22C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DBC69367-F1DA-900A-2860-A9BA3CE22C2E}"/>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80368" cy="3200400"/>
                      </a:xfrm>
                      <a:prstGeom prst="rect">
                        <a:avLst/>
                      </a:prstGeom>
                      <a:noFill/>
                      <a:ln>
                        <a:noFill/>
                      </a:ln>
                    </pic:spPr>
                  </pic:pic>
                </a:graphicData>
              </a:graphic>
            </wp:inline>
          </w:drawing>
        </w:r>
      </w:ins>
    </w:p>
    <w:p w14:paraId="3F8E24C1" w14:textId="77777777" w:rsidR="00DC2757" w:rsidRPr="00DC2757" w:rsidRDefault="00DC2757" w:rsidP="00DC2757">
      <w:pPr>
        <w:spacing w:after="0" w:line="240" w:lineRule="auto"/>
        <w:jc w:val="both"/>
        <w:rPr>
          <w:ins w:id="7598" w:author="Commodore, Sarah" w:date="2023-03-22T16:23:00Z"/>
          <w:rFonts w:ascii="Arial" w:eastAsia="Times New Roman" w:hAnsi="Arial" w:cs="Arial"/>
          <w:b/>
          <w:bCs/>
          <w:color w:val="222222"/>
        </w:rPr>
      </w:pPr>
      <w:ins w:id="7599" w:author="Commodore, Sarah" w:date="2023-03-22T16:23:00Z">
        <w:r w:rsidRPr="00DC2757">
          <w:rPr>
            <w:rFonts w:ascii="Arial" w:eastAsia="Times New Roman" w:hAnsi="Arial" w:cs="Arial"/>
            <w:b/>
            <w:bCs/>
            <w:color w:val="222222"/>
          </w:rPr>
          <w:t>Supplementary Figure 2. Significant genes from the model containing all study participants (</w:t>
        </w:r>
        <w:r w:rsidRPr="00DC2757">
          <w:rPr>
            <w:rFonts w:ascii="Arial" w:eastAsia="Times New Roman" w:hAnsi="Arial" w:cs="Arial"/>
            <w:b/>
            <w:bCs/>
            <w:i/>
            <w:iCs/>
            <w:color w:val="222222"/>
          </w:rPr>
          <w:t>Model A)</w:t>
        </w:r>
        <w:r w:rsidRPr="00DC2757">
          <w:rPr>
            <w:rFonts w:ascii="Arial" w:eastAsia="Times New Roman" w:hAnsi="Arial" w:cs="Arial"/>
            <w:b/>
            <w:bCs/>
            <w:color w:val="222222"/>
          </w:rPr>
          <w:t> and the model with only participants from the Pueblo recruitment center (</w:t>
        </w:r>
        <w:r w:rsidRPr="00DC2757">
          <w:rPr>
            <w:rFonts w:ascii="Arial" w:eastAsia="Times New Roman" w:hAnsi="Arial" w:cs="Arial"/>
            <w:b/>
            <w:bCs/>
            <w:i/>
            <w:iCs/>
            <w:color w:val="222222"/>
          </w:rPr>
          <w:t>Model P)</w:t>
        </w:r>
        <w:r w:rsidRPr="00DC2757">
          <w:rPr>
            <w:rFonts w:ascii="Arial" w:eastAsia="Times New Roman" w:hAnsi="Arial" w:cs="Arial"/>
            <w:b/>
            <w:bCs/>
            <w:color w:val="222222"/>
          </w:rPr>
          <w:t>.</w:t>
        </w:r>
      </w:ins>
    </w:p>
    <w:p w14:paraId="56951862" w14:textId="6A303631" w:rsidR="00DC2757" w:rsidRDefault="00DC2757" w:rsidP="00D31EA1">
      <w:pPr>
        <w:pStyle w:val="EndNoteBibliography"/>
        <w:spacing w:line="276" w:lineRule="auto"/>
        <w:ind w:left="720" w:hanging="720"/>
        <w:jc w:val="both"/>
        <w:rPr>
          <w:ins w:id="7600" w:author="Commodore, Sarah" w:date="2023-03-22T16:23:00Z"/>
          <w:b/>
          <w:bCs/>
        </w:rPr>
      </w:pPr>
    </w:p>
    <w:p w14:paraId="569BF2C8" w14:textId="56487223" w:rsidR="00DC2757" w:rsidRDefault="00DC2757" w:rsidP="00D31EA1">
      <w:pPr>
        <w:pStyle w:val="EndNoteBibliography"/>
        <w:spacing w:line="276" w:lineRule="auto"/>
        <w:ind w:left="720" w:hanging="720"/>
        <w:jc w:val="both"/>
        <w:rPr>
          <w:ins w:id="7601" w:author="Commodore, Sarah" w:date="2023-03-22T16:23:00Z"/>
          <w:b/>
          <w:bCs/>
        </w:rPr>
      </w:pPr>
      <w:ins w:id="7602" w:author="Commodore, Sarah" w:date="2023-03-22T16:23:00Z">
        <w:r>
          <w:lastRenderedPageBreak/>
          <w:drawing>
            <wp:inline distT="0" distB="0" distL="0" distR="0" wp14:anchorId="7F29F86B" wp14:editId="082C1CA8">
              <wp:extent cx="6400800" cy="4343400"/>
              <wp:effectExtent l="0" t="0" r="0" b="0"/>
              <wp:docPr id="8" name="Picture 1">
                <a:extLst xmlns:a="http://schemas.openxmlformats.org/drawingml/2006/main">
                  <a:ext uri="{FF2B5EF4-FFF2-40B4-BE49-F238E27FC236}">
                    <a16:creationId xmlns:a16="http://schemas.microsoft.com/office/drawing/2014/main" id="{EC8DD666-EA91-39D6-FFC7-F6FDC7BC32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C8DD666-EA91-39D6-FFC7-F6FDC7BC32FF}"/>
                          </a:ext>
                        </a:extLst>
                      </pic:cNvPr>
                      <pic:cNvPicPr>
                        <a:picLocks noChangeAspect="1" noChangeArrowheads="1"/>
                      </pic:cNvPicPr>
                    </pic:nvPicPr>
                    <pic:blipFill rotWithShape="1">
                      <a:blip r:embed="rId22">
                        <a:extLst>
                          <a:ext uri="{28A0092B-C50C-407E-A947-70E740481C1C}">
                            <a14:useLocalDpi xmlns:a14="http://schemas.microsoft.com/office/drawing/2010/main" val="0"/>
                          </a:ext>
                        </a:extLst>
                      </a:blip>
                      <a:srcRect t="5000"/>
                      <a:stretch/>
                    </pic:blipFill>
                    <pic:spPr bwMode="auto">
                      <a:xfrm>
                        <a:off x="0" y="0"/>
                        <a:ext cx="6400800" cy="4343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ins>
    </w:p>
    <w:p w14:paraId="344F91FD" w14:textId="58E7FE9A" w:rsidR="00DC2757" w:rsidRPr="005C77DA" w:rsidRDefault="00DC2757" w:rsidP="00D31EA1">
      <w:pPr>
        <w:pStyle w:val="EndNoteBibliography"/>
        <w:spacing w:line="276" w:lineRule="auto"/>
        <w:ind w:left="720" w:hanging="720"/>
        <w:jc w:val="both"/>
        <w:rPr>
          <w:b/>
          <w:bCs/>
        </w:rPr>
      </w:pPr>
      <w:ins w:id="7603" w:author="Commodore, Sarah" w:date="2023-03-22T16:24:00Z">
        <w:r w:rsidRPr="00DC2757">
          <w:rPr>
            <w:b/>
            <w:bCs/>
          </w:rPr>
          <w:t>Supplementary Figure 3. Boxplots of estimated relative methylation when vape users are compared to non-vape users.</w:t>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r w:rsidRPr="00DC2757">
          <w:rPr>
            <w:b/>
            <w:bCs/>
          </w:rPr>
          <w:tab/>
        </w:r>
      </w:ins>
    </w:p>
    <w:sectPr w:rsidR="00DC2757"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Kechris, Katerina" w:date="2023-03-22T06:18:00Z" w:initials="KK">
    <w:p w14:paraId="77A85D56" w14:textId="124A2668" w:rsidR="00025CCD" w:rsidRDefault="00025CCD" w:rsidP="002C19E4">
      <w:r>
        <w:rPr>
          <w:rStyle w:val="CommentReference"/>
        </w:rPr>
        <w:annotationRef/>
      </w:r>
      <w:r>
        <w:rPr>
          <w:color w:val="000000"/>
          <w:sz w:val="20"/>
          <w:szCs w:val="20"/>
        </w:rPr>
        <w:t>For Trent - put in what package you used to estimate sex.</w:t>
      </w:r>
    </w:p>
  </w:comment>
  <w:comment w:id="22" w:author="Hawkins, Jonathan" w:date="2023-03-30T09:06:00Z" w:initials="HJ">
    <w:p w14:paraId="18354C23" w14:textId="77777777" w:rsidR="00EB5814" w:rsidRDefault="00EB5814" w:rsidP="00605A55">
      <w:r>
        <w:rPr>
          <w:rStyle w:val="CommentReference"/>
        </w:rPr>
        <w:annotationRef/>
      </w:r>
      <w:r>
        <w:rPr>
          <w:color w:val="000000"/>
          <w:sz w:val="20"/>
          <w:szCs w:val="20"/>
        </w:rPr>
        <w:t>Resolved</w:t>
      </w:r>
    </w:p>
  </w:comment>
  <w:comment w:id="26" w:author="Sharma, Sunita [2]" w:date="2023-03-29T14:05:00Z" w:initials="SS">
    <w:p w14:paraId="6819F439" w14:textId="4B9D2BCA" w:rsidR="00CE0A7A" w:rsidRDefault="00CE0A7A" w:rsidP="002D1F0D">
      <w:pPr>
        <w:pStyle w:val="CommentText"/>
      </w:pPr>
      <w:r>
        <w:rPr>
          <w:rStyle w:val="CommentReference"/>
        </w:rPr>
        <w:annotationRef/>
      </w:r>
      <w:r>
        <w:t>Trent- I think we need one more comment on the model used</w:t>
      </w:r>
    </w:p>
  </w:comment>
  <w:comment w:id="35" w:author="Kechris, Katerina" w:date="2023-03-22T06:23:00Z" w:initials="KK">
    <w:p w14:paraId="134EF48F" w14:textId="77777777" w:rsidR="000A22A6" w:rsidRDefault="000A22A6" w:rsidP="00481BD6">
      <w:r>
        <w:rPr>
          <w:rStyle w:val="CommentReference"/>
        </w:rPr>
        <w:annotationRef/>
      </w:r>
      <w:r>
        <w:rPr>
          <w:color w:val="000000"/>
          <w:sz w:val="20"/>
          <w:szCs w:val="20"/>
        </w:rPr>
        <w:t>I don’t see this figure</w:t>
      </w:r>
    </w:p>
  </w:comment>
  <w:comment w:id="36" w:author="Kechris, Katerina" w:date="2023-03-22T06:23:00Z" w:initials="KK">
    <w:p w14:paraId="10EFCEA5" w14:textId="77777777" w:rsidR="000A22A6" w:rsidRDefault="000A22A6" w:rsidP="00372FD9">
      <w:r>
        <w:rPr>
          <w:rStyle w:val="CommentReference"/>
        </w:rPr>
        <w:annotationRef/>
      </w:r>
      <w:r>
        <w:rPr>
          <w:color w:val="000000"/>
          <w:sz w:val="20"/>
          <w:szCs w:val="20"/>
        </w:rPr>
        <w:t>I don’t see this table</w:t>
      </w:r>
    </w:p>
  </w:comment>
  <w:comment w:id="37" w:author="Kechris, Katerina" w:date="2023-03-22T06:23:00Z" w:initials="KK">
    <w:p w14:paraId="56FC3A0C" w14:textId="77777777" w:rsidR="000A22A6" w:rsidRDefault="000A22A6" w:rsidP="00EC1F59">
      <w:r>
        <w:rPr>
          <w:rStyle w:val="CommentReference"/>
        </w:rPr>
        <w:annotationRef/>
      </w:r>
      <w:r>
        <w:rPr>
          <w:color w:val="000000"/>
          <w:sz w:val="20"/>
          <w:szCs w:val="20"/>
        </w:rPr>
        <w:t>Same, I don’t see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85D56" w15:done="0"/>
  <w15:commentEx w15:paraId="18354C23" w15:paraIdParent="77A85D56" w15:done="0"/>
  <w15:commentEx w15:paraId="6819F439" w15:done="0"/>
  <w15:commentEx w15:paraId="134EF48F" w15:done="0"/>
  <w15:commentEx w15:paraId="10EFCEA5" w15:done="0"/>
  <w15:commentEx w15:paraId="56FC3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1C26" w16cex:dateUtc="2023-03-22T12:18:00Z"/>
  <w16cex:commentExtensible w16cex:durableId="27CFCFA5" w16cex:dateUtc="2023-03-30T15:06:00Z"/>
  <w16cex:commentExtensible w16cex:durableId="27CEC41F" w16cex:dateUtc="2023-03-29T20:05:00Z"/>
  <w16cex:commentExtensible w16cex:durableId="27C51D53" w16cex:dateUtc="2023-03-22T12:23:00Z"/>
  <w16cex:commentExtensible w16cex:durableId="27C51D6D" w16cex:dateUtc="2023-03-22T12:23:00Z"/>
  <w16cex:commentExtensible w16cex:durableId="27C51D74" w16cex:dateUtc="2023-03-22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85D56" w16cid:durableId="27C51C26"/>
  <w16cid:commentId w16cid:paraId="18354C23" w16cid:durableId="27CFCFA5"/>
  <w16cid:commentId w16cid:paraId="6819F439" w16cid:durableId="27CEC41F"/>
  <w16cid:commentId w16cid:paraId="134EF48F" w16cid:durableId="27C51D53"/>
  <w16cid:commentId w16cid:paraId="10EFCEA5" w16cid:durableId="27C51D6D"/>
  <w16cid:commentId w16cid:paraId="56FC3A0C" w16cid:durableId="27C51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0"/>
  </w:num>
  <w:num w:numId="2" w16cid:durableId="1002243780">
    <w:abstractNumId w:val="4"/>
  </w:num>
  <w:num w:numId="3" w16cid:durableId="37629659">
    <w:abstractNumId w:val="1"/>
  </w:num>
  <w:num w:numId="4" w16cid:durableId="254284820">
    <w:abstractNumId w:val="5"/>
  </w:num>
  <w:num w:numId="5" w16cid:durableId="1069113845">
    <w:abstractNumId w:val="3"/>
  </w:num>
  <w:num w:numId="6" w16cid:durableId="733048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ma, Sunita">
    <w15:presenceInfo w15:providerId="AD" w15:userId="S::sunita.sharma@cuanschutz.edu::02996e80-ed41-4491-889f-ee58d2e9501a"/>
  </w15:person>
  <w15:person w15:author="Hawkins, Jonathan">
    <w15:presenceInfo w15:providerId="AD" w15:userId="S::jonathan.hawkins@cuanschutz.edu::f2bd95c3-02e6-437b-92d8-8717a43b6b11"/>
  </w15:person>
  <w15:person w15:author="Kechris, Katerina">
    <w15:presenceInfo w15:providerId="AD" w15:userId="S::katerina.kechris@cuanschutz.edu::5a94566e-250a-46fa-ad13-819088869d05"/>
  </w15:person>
  <w15:person w15:author="Sharma, Sunita [2]">
    <w15:presenceInfo w15:providerId="AD" w15:userId="S::SUNITA.SHARMA@CUANSCHUTZ.EDU::02996e80-ed41-4491-889f-ee58d2e9501a"/>
  </w15:person>
  <w15:person w15:author="Commodore, Sarah">
    <w15:presenceInfo w15:providerId="AD" w15:userId="S::scommod@iu.edu::bda9e2a2-2e39-417f-b15f-8f89ac560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tp0zfpp9ztsmerf04pd2zqxxwza995dwdf&quot;&gt;Vaping Manuscript&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9&lt;/item&gt;&lt;item&gt;80&lt;/item&gt;&lt;item&gt;81&lt;/item&gt;&lt;/record-ids&gt;&lt;/item&gt;&lt;/Libraries&gt;"/>
  </w:docVars>
  <w:rsids>
    <w:rsidRoot w:val="00296A58"/>
    <w:rsid w:val="00024426"/>
    <w:rsid w:val="0002483E"/>
    <w:rsid w:val="00025CCD"/>
    <w:rsid w:val="0003002D"/>
    <w:rsid w:val="00035288"/>
    <w:rsid w:val="00040EF1"/>
    <w:rsid w:val="000413A1"/>
    <w:rsid w:val="00042C4F"/>
    <w:rsid w:val="0005083A"/>
    <w:rsid w:val="00071A3A"/>
    <w:rsid w:val="00076D2D"/>
    <w:rsid w:val="00081914"/>
    <w:rsid w:val="000A22A6"/>
    <w:rsid w:val="000D0D8A"/>
    <w:rsid w:val="000F27E5"/>
    <w:rsid w:val="000F64E5"/>
    <w:rsid w:val="00101BD4"/>
    <w:rsid w:val="00103859"/>
    <w:rsid w:val="0011214D"/>
    <w:rsid w:val="001161AE"/>
    <w:rsid w:val="00120815"/>
    <w:rsid w:val="00135CC3"/>
    <w:rsid w:val="00141969"/>
    <w:rsid w:val="00143E9E"/>
    <w:rsid w:val="001470DA"/>
    <w:rsid w:val="00147964"/>
    <w:rsid w:val="00163438"/>
    <w:rsid w:val="00172F0B"/>
    <w:rsid w:val="00184998"/>
    <w:rsid w:val="00192C25"/>
    <w:rsid w:val="001975A3"/>
    <w:rsid w:val="001B0D1D"/>
    <w:rsid w:val="001D7568"/>
    <w:rsid w:val="001F0ECA"/>
    <w:rsid w:val="001F1389"/>
    <w:rsid w:val="001F3C90"/>
    <w:rsid w:val="001F49D4"/>
    <w:rsid w:val="00202869"/>
    <w:rsid w:val="00204E0E"/>
    <w:rsid w:val="002071D9"/>
    <w:rsid w:val="002165D5"/>
    <w:rsid w:val="00216C79"/>
    <w:rsid w:val="00220903"/>
    <w:rsid w:val="002237C0"/>
    <w:rsid w:val="00224332"/>
    <w:rsid w:val="00232806"/>
    <w:rsid w:val="0024015D"/>
    <w:rsid w:val="00243194"/>
    <w:rsid w:val="00252F53"/>
    <w:rsid w:val="0025382D"/>
    <w:rsid w:val="002545AF"/>
    <w:rsid w:val="002651E7"/>
    <w:rsid w:val="00292308"/>
    <w:rsid w:val="00295E0F"/>
    <w:rsid w:val="00296A58"/>
    <w:rsid w:val="00297E67"/>
    <w:rsid w:val="002A2E3D"/>
    <w:rsid w:val="002A342D"/>
    <w:rsid w:val="002B7632"/>
    <w:rsid w:val="002C14E6"/>
    <w:rsid w:val="002C347F"/>
    <w:rsid w:val="002C4D03"/>
    <w:rsid w:val="002C6797"/>
    <w:rsid w:val="002D13F9"/>
    <w:rsid w:val="002F09B8"/>
    <w:rsid w:val="002F09C1"/>
    <w:rsid w:val="00354B5E"/>
    <w:rsid w:val="003709F7"/>
    <w:rsid w:val="00370BEB"/>
    <w:rsid w:val="00376081"/>
    <w:rsid w:val="003777D2"/>
    <w:rsid w:val="00390D3C"/>
    <w:rsid w:val="003B12B3"/>
    <w:rsid w:val="003B5D15"/>
    <w:rsid w:val="003B61AC"/>
    <w:rsid w:val="003C1E30"/>
    <w:rsid w:val="003C43FB"/>
    <w:rsid w:val="003C7517"/>
    <w:rsid w:val="003E57F1"/>
    <w:rsid w:val="003E6C8E"/>
    <w:rsid w:val="003E74DD"/>
    <w:rsid w:val="003F0AFF"/>
    <w:rsid w:val="00417DD0"/>
    <w:rsid w:val="00442D1C"/>
    <w:rsid w:val="004620A4"/>
    <w:rsid w:val="00465A91"/>
    <w:rsid w:val="004754DD"/>
    <w:rsid w:val="00477A6A"/>
    <w:rsid w:val="00482A44"/>
    <w:rsid w:val="004901DD"/>
    <w:rsid w:val="004905E0"/>
    <w:rsid w:val="004A525D"/>
    <w:rsid w:val="004A7335"/>
    <w:rsid w:val="004B487C"/>
    <w:rsid w:val="004C0659"/>
    <w:rsid w:val="004D35B9"/>
    <w:rsid w:val="004F4C99"/>
    <w:rsid w:val="00507E3B"/>
    <w:rsid w:val="00513670"/>
    <w:rsid w:val="00516134"/>
    <w:rsid w:val="00516813"/>
    <w:rsid w:val="005324BC"/>
    <w:rsid w:val="0053554F"/>
    <w:rsid w:val="00541E27"/>
    <w:rsid w:val="00544ECA"/>
    <w:rsid w:val="00547DA4"/>
    <w:rsid w:val="005533CD"/>
    <w:rsid w:val="00566A6F"/>
    <w:rsid w:val="005753B0"/>
    <w:rsid w:val="0058031C"/>
    <w:rsid w:val="00580357"/>
    <w:rsid w:val="0058065F"/>
    <w:rsid w:val="00594315"/>
    <w:rsid w:val="005955DC"/>
    <w:rsid w:val="005A23FE"/>
    <w:rsid w:val="005B023F"/>
    <w:rsid w:val="005C0B25"/>
    <w:rsid w:val="005C77DA"/>
    <w:rsid w:val="005D362E"/>
    <w:rsid w:val="00603B89"/>
    <w:rsid w:val="006055FB"/>
    <w:rsid w:val="00607B66"/>
    <w:rsid w:val="00613B83"/>
    <w:rsid w:val="00624AFA"/>
    <w:rsid w:val="00631122"/>
    <w:rsid w:val="00631208"/>
    <w:rsid w:val="006312E6"/>
    <w:rsid w:val="006376BB"/>
    <w:rsid w:val="0064144A"/>
    <w:rsid w:val="006509D4"/>
    <w:rsid w:val="006525BD"/>
    <w:rsid w:val="0065436E"/>
    <w:rsid w:val="00654D6F"/>
    <w:rsid w:val="00660CFA"/>
    <w:rsid w:val="006628AB"/>
    <w:rsid w:val="006630D8"/>
    <w:rsid w:val="0067278B"/>
    <w:rsid w:val="00684450"/>
    <w:rsid w:val="0068788E"/>
    <w:rsid w:val="00693D66"/>
    <w:rsid w:val="00697470"/>
    <w:rsid w:val="006A1B6E"/>
    <w:rsid w:val="006D354A"/>
    <w:rsid w:val="0070620D"/>
    <w:rsid w:val="007156D7"/>
    <w:rsid w:val="00716E27"/>
    <w:rsid w:val="00717A43"/>
    <w:rsid w:val="00720967"/>
    <w:rsid w:val="00723B85"/>
    <w:rsid w:val="0074113A"/>
    <w:rsid w:val="0074556B"/>
    <w:rsid w:val="00746E52"/>
    <w:rsid w:val="00746F64"/>
    <w:rsid w:val="00753192"/>
    <w:rsid w:val="00756744"/>
    <w:rsid w:val="0076727E"/>
    <w:rsid w:val="00767DA6"/>
    <w:rsid w:val="00782D6D"/>
    <w:rsid w:val="00797E29"/>
    <w:rsid w:val="007A5389"/>
    <w:rsid w:val="007B0753"/>
    <w:rsid w:val="007B3C43"/>
    <w:rsid w:val="007B5762"/>
    <w:rsid w:val="007D2A33"/>
    <w:rsid w:val="007D3275"/>
    <w:rsid w:val="007D6979"/>
    <w:rsid w:val="007E0330"/>
    <w:rsid w:val="007E5514"/>
    <w:rsid w:val="007E5A2C"/>
    <w:rsid w:val="007F77B7"/>
    <w:rsid w:val="00816E17"/>
    <w:rsid w:val="00823DF6"/>
    <w:rsid w:val="00864CB6"/>
    <w:rsid w:val="008711F6"/>
    <w:rsid w:val="008721DA"/>
    <w:rsid w:val="00872D46"/>
    <w:rsid w:val="00886909"/>
    <w:rsid w:val="0088726C"/>
    <w:rsid w:val="00894D43"/>
    <w:rsid w:val="008A4D1A"/>
    <w:rsid w:val="008C1244"/>
    <w:rsid w:val="008C7B7C"/>
    <w:rsid w:val="008E0ABA"/>
    <w:rsid w:val="008E6E90"/>
    <w:rsid w:val="008E6F1D"/>
    <w:rsid w:val="009011A8"/>
    <w:rsid w:val="00901A05"/>
    <w:rsid w:val="00902307"/>
    <w:rsid w:val="0091111A"/>
    <w:rsid w:val="00935111"/>
    <w:rsid w:val="00941116"/>
    <w:rsid w:val="00945F0D"/>
    <w:rsid w:val="0094686D"/>
    <w:rsid w:val="00947CF4"/>
    <w:rsid w:val="0095605E"/>
    <w:rsid w:val="00967301"/>
    <w:rsid w:val="00980E8B"/>
    <w:rsid w:val="009903D4"/>
    <w:rsid w:val="009939BD"/>
    <w:rsid w:val="00994BE8"/>
    <w:rsid w:val="00997E05"/>
    <w:rsid w:val="009A20F8"/>
    <w:rsid w:val="009B2FAF"/>
    <w:rsid w:val="009C56B7"/>
    <w:rsid w:val="009D3A68"/>
    <w:rsid w:val="009E7500"/>
    <w:rsid w:val="009F4F89"/>
    <w:rsid w:val="00A064CA"/>
    <w:rsid w:val="00A31DB8"/>
    <w:rsid w:val="00A43569"/>
    <w:rsid w:val="00A556B0"/>
    <w:rsid w:val="00A62292"/>
    <w:rsid w:val="00A6641E"/>
    <w:rsid w:val="00A93013"/>
    <w:rsid w:val="00AB089E"/>
    <w:rsid w:val="00AB4F42"/>
    <w:rsid w:val="00AB7F0E"/>
    <w:rsid w:val="00AD113F"/>
    <w:rsid w:val="00AE4003"/>
    <w:rsid w:val="00AE4823"/>
    <w:rsid w:val="00AE4A56"/>
    <w:rsid w:val="00AF1696"/>
    <w:rsid w:val="00AF4167"/>
    <w:rsid w:val="00AF6792"/>
    <w:rsid w:val="00B007AE"/>
    <w:rsid w:val="00B06206"/>
    <w:rsid w:val="00B22D37"/>
    <w:rsid w:val="00B27691"/>
    <w:rsid w:val="00B32CA1"/>
    <w:rsid w:val="00B35DB5"/>
    <w:rsid w:val="00B45D7B"/>
    <w:rsid w:val="00B474F4"/>
    <w:rsid w:val="00B527CD"/>
    <w:rsid w:val="00B652C9"/>
    <w:rsid w:val="00B67B73"/>
    <w:rsid w:val="00B7201B"/>
    <w:rsid w:val="00B80D4E"/>
    <w:rsid w:val="00B976DF"/>
    <w:rsid w:val="00BC1C98"/>
    <w:rsid w:val="00BD1327"/>
    <w:rsid w:val="00BD3330"/>
    <w:rsid w:val="00BD4778"/>
    <w:rsid w:val="00BD7DBD"/>
    <w:rsid w:val="00BF48DB"/>
    <w:rsid w:val="00BF5781"/>
    <w:rsid w:val="00BF7A21"/>
    <w:rsid w:val="00C01E03"/>
    <w:rsid w:val="00C03263"/>
    <w:rsid w:val="00C06F34"/>
    <w:rsid w:val="00C12396"/>
    <w:rsid w:val="00C15B5A"/>
    <w:rsid w:val="00C176E5"/>
    <w:rsid w:val="00C3055D"/>
    <w:rsid w:val="00C32C03"/>
    <w:rsid w:val="00C450DF"/>
    <w:rsid w:val="00C54245"/>
    <w:rsid w:val="00C56C37"/>
    <w:rsid w:val="00C717BF"/>
    <w:rsid w:val="00C74197"/>
    <w:rsid w:val="00C9116C"/>
    <w:rsid w:val="00C9129E"/>
    <w:rsid w:val="00C959E3"/>
    <w:rsid w:val="00C97135"/>
    <w:rsid w:val="00CA3D33"/>
    <w:rsid w:val="00CA527F"/>
    <w:rsid w:val="00CB3923"/>
    <w:rsid w:val="00CC0E4F"/>
    <w:rsid w:val="00CD048E"/>
    <w:rsid w:val="00CD1E7E"/>
    <w:rsid w:val="00CD6549"/>
    <w:rsid w:val="00CD7F5A"/>
    <w:rsid w:val="00CE0A7A"/>
    <w:rsid w:val="00CE1DA2"/>
    <w:rsid w:val="00CF200E"/>
    <w:rsid w:val="00D030FD"/>
    <w:rsid w:val="00D05959"/>
    <w:rsid w:val="00D103E7"/>
    <w:rsid w:val="00D16060"/>
    <w:rsid w:val="00D271F7"/>
    <w:rsid w:val="00D27918"/>
    <w:rsid w:val="00D31EA1"/>
    <w:rsid w:val="00D435F1"/>
    <w:rsid w:val="00D43609"/>
    <w:rsid w:val="00D463EF"/>
    <w:rsid w:val="00D5592A"/>
    <w:rsid w:val="00D722F4"/>
    <w:rsid w:val="00D779B2"/>
    <w:rsid w:val="00D875F6"/>
    <w:rsid w:val="00D92EA3"/>
    <w:rsid w:val="00DA7606"/>
    <w:rsid w:val="00DC2340"/>
    <w:rsid w:val="00DC2757"/>
    <w:rsid w:val="00DD1ABB"/>
    <w:rsid w:val="00DD3EE9"/>
    <w:rsid w:val="00DE150B"/>
    <w:rsid w:val="00DE56C6"/>
    <w:rsid w:val="00DE67A6"/>
    <w:rsid w:val="00DF2226"/>
    <w:rsid w:val="00DF4D98"/>
    <w:rsid w:val="00E04954"/>
    <w:rsid w:val="00E11262"/>
    <w:rsid w:val="00E36F5D"/>
    <w:rsid w:val="00E419DD"/>
    <w:rsid w:val="00E5028D"/>
    <w:rsid w:val="00E5208D"/>
    <w:rsid w:val="00E61BC6"/>
    <w:rsid w:val="00E62FC2"/>
    <w:rsid w:val="00E638C7"/>
    <w:rsid w:val="00E71635"/>
    <w:rsid w:val="00E90899"/>
    <w:rsid w:val="00EB161F"/>
    <w:rsid w:val="00EB5814"/>
    <w:rsid w:val="00EC3599"/>
    <w:rsid w:val="00ED1132"/>
    <w:rsid w:val="00ED1660"/>
    <w:rsid w:val="00ED2028"/>
    <w:rsid w:val="00EE08DD"/>
    <w:rsid w:val="00EE2174"/>
    <w:rsid w:val="00EF27BC"/>
    <w:rsid w:val="00EF2CFF"/>
    <w:rsid w:val="00EF57BD"/>
    <w:rsid w:val="00F03FDB"/>
    <w:rsid w:val="00F101FF"/>
    <w:rsid w:val="00F107DC"/>
    <w:rsid w:val="00F110C5"/>
    <w:rsid w:val="00F12801"/>
    <w:rsid w:val="00F279F3"/>
    <w:rsid w:val="00F34D81"/>
    <w:rsid w:val="00F4004E"/>
    <w:rsid w:val="00F53B68"/>
    <w:rsid w:val="00F56DDC"/>
    <w:rsid w:val="00F7209E"/>
    <w:rsid w:val="00F730DD"/>
    <w:rsid w:val="00F82051"/>
    <w:rsid w:val="00F857CD"/>
    <w:rsid w:val="00FA41A4"/>
    <w:rsid w:val="00FA52E5"/>
    <w:rsid w:val="00FD2733"/>
    <w:rsid w:val="00FD4759"/>
    <w:rsid w:val="00FD5D9B"/>
    <w:rsid w:val="00FF0516"/>
    <w:rsid w:val="00FF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anchor-text">
    <w:name w:val="anchor-text"/>
    <w:basedOn w:val="DefaultParagraphFont"/>
    <w:rsid w:val="009B2FAF"/>
  </w:style>
  <w:style w:type="character" w:customStyle="1" w:styleId="cf01">
    <w:name w:val="cf01"/>
    <w:basedOn w:val="DefaultParagraphFont"/>
    <w:rsid w:val="0070620D"/>
    <w:rPr>
      <w:rFonts w:ascii="Segoe UI" w:hAnsi="Segoe UI" w:cs="Segoe UI" w:hint="default"/>
      <w:sz w:val="18"/>
      <w:szCs w:val="18"/>
    </w:rPr>
  </w:style>
  <w:style w:type="character" w:styleId="FollowedHyperlink">
    <w:name w:val="FollowedHyperlink"/>
    <w:basedOn w:val="DefaultParagraphFont"/>
    <w:uiPriority w:val="99"/>
    <w:semiHidden/>
    <w:unhideWhenUsed/>
    <w:rsid w:val="00902307"/>
    <w:rPr>
      <w:color w:val="954F72"/>
      <w:u w:val="single"/>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02307"/>
    <w:pPr>
      <w:spacing w:before="100" w:beforeAutospacing="1" w:after="100" w:afterAutospacing="1" w:line="240" w:lineRule="auto"/>
    </w:pPr>
    <w:rPr>
      <w:rFonts w:ascii="Arial" w:eastAsia="Times New Roman" w:hAnsi="Arial" w:cs="Arial"/>
      <w:sz w:val="20"/>
      <w:szCs w:val="20"/>
    </w:rPr>
  </w:style>
  <w:style w:type="paragraph" w:customStyle="1" w:styleId="xl66">
    <w:name w:val="xl66"/>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7">
    <w:name w:val="xl67"/>
    <w:basedOn w:val="Normal"/>
    <w:rsid w:val="00902307"/>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902307"/>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9">
    <w:name w:val="xl69"/>
    <w:basedOn w:val="Normal"/>
    <w:rsid w:val="00902307"/>
    <w:pPr>
      <w:pBdr>
        <w:bottom w:val="single" w:sz="8"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0">
    <w:name w:val="xl70"/>
    <w:basedOn w:val="Normal"/>
    <w:rsid w:val="00902307"/>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1">
    <w:name w:val="xl71"/>
    <w:basedOn w:val="Normal"/>
    <w:rsid w:val="00902307"/>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2">
    <w:name w:val="xl72"/>
    <w:basedOn w:val="Normal"/>
    <w:rsid w:val="00902307"/>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73">
    <w:name w:val="xl73"/>
    <w:basedOn w:val="Normal"/>
    <w:rsid w:val="00902307"/>
    <w:pPr>
      <w:pBdr>
        <w:bottom w:val="single" w:sz="8" w:space="0" w:color="auto"/>
      </w:pBdr>
      <w:spacing w:before="100" w:beforeAutospacing="1" w:after="100" w:afterAutospacing="1" w:line="240" w:lineRule="auto"/>
      <w:textAlignment w:val="center"/>
    </w:pPr>
    <w:rPr>
      <w:rFonts w:ascii="Arial" w:eastAsia="Times New Roman" w:hAnsi="Arial" w:cs="Arial"/>
      <w:b/>
      <w:bCs/>
      <w:color w:val="222222"/>
      <w:sz w:val="20"/>
      <w:szCs w:val="20"/>
    </w:rPr>
  </w:style>
  <w:style w:type="paragraph" w:customStyle="1" w:styleId="xl74">
    <w:name w:val="xl74"/>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5">
    <w:name w:val="xl75"/>
    <w:basedOn w:val="Normal"/>
    <w:rsid w:val="00DC275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6">
    <w:name w:val="xl76"/>
    <w:basedOn w:val="Normal"/>
    <w:rsid w:val="00DC2757"/>
    <w:pP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7">
    <w:name w:val="xl77"/>
    <w:basedOn w:val="Normal"/>
    <w:rsid w:val="00DC2757"/>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Normal"/>
    <w:rsid w:val="00DC2757"/>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28801825">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49102383">
      <w:bodyDiv w:val="1"/>
      <w:marLeft w:val="0"/>
      <w:marRight w:val="0"/>
      <w:marTop w:val="0"/>
      <w:marBottom w:val="0"/>
      <w:divBdr>
        <w:top w:val="none" w:sz="0" w:space="0" w:color="auto"/>
        <w:left w:val="none" w:sz="0" w:space="0" w:color="auto"/>
        <w:bottom w:val="none" w:sz="0" w:space="0" w:color="auto"/>
        <w:right w:val="none" w:sz="0" w:space="0" w:color="auto"/>
      </w:divBdr>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185801603">
      <w:bodyDiv w:val="1"/>
      <w:marLeft w:val="0"/>
      <w:marRight w:val="0"/>
      <w:marTop w:val="0"/>
      <w:marBottom w:val="0"/>
      <w:divBdr>
        <w:top w:val="none" w:sz="0" w:space="0" w:color="auto"/>
        <w:left w:val="none" w:sz="0" w:space="0" w:color="auto"/>
        <w:bottom w:val="none" w:sz="0" w:space="0" w:color="auto"/>
        <w:right w:val="none" w:sz="0" w:space="0" w:color="auto"/>
      </w:divBdr>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311716876">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463502215">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1477293">
      <w:bodyDiv w:val="1"/>
      <w:marLeft w:val="0"/>
      <w:marRight w:val="0"/>
      <w:marTop w:val="0"/>
      <w:marBottom w:val="0"/>
      <w:divBdr>
        <w:top w:val="none" w:sz="0" w:space="0" w:color="auto"/>
        <w:left w:val="none" w:sz="0" w:space="0" w:color="auto"/>
        <w:bottom w:val="none" w:sz="0" w:space="0" w:color="auto"/>
        <w:right w:val="none" w:sz="0" w:space="0" w:color="auto"/>
      </w:divBdr>
    </w:div>
    <w:div w:id="886377190">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963005456">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06423757">
      <w:bodyDiv w:val="1"/>
      <w:marLeft w:val="0"/>
      <w:marRight w:val="0"/>
      <w:marTop w:val="0"/>
      <w:marBottom w:val="0"/>
      <w:divBdr>
        <w:top w:val="none" w:sz="0" w:space="0" w:color="auto"/>
        <w:left w:val="none" w:sz="0" w:space="0" w:color="auto"/>
        <w:bottom w:val="none" w:sz="0" w:space="0" w:color="auto"/>
        <w:right w:val="none" w:sz="0" w:space="0" w:color="auto"/>
      </w:divBdr>
    </w:div>
    <w:div w:id="1614022475">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48764149">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hyperlink" Target="https://pathcards.genecards.org/card/ciliary_landscape" TargetMode="External"/><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hyperlink" Target="https://bitbucket.com/kasperdanielhansen/Illumina_EPI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omega.com/resources/pubhub/enotes/automated-dna-purification-from-oragene-dna-saliva-samples-using-the-maxwell-16-system/"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cigarettes.surgeongeneral.gov/documents/2016_sgr_full_report_non-508.pdf"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athcards.genecards.org/card/ciliary_landscap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44</Pages>
  <Words>21179</Words>
  <Characters>120721</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5</cp:revision>
  <cp:lastPrinted>2023-03-20T15:18:00Z</cp:lastPrinted>
  <dcterms:created xsi:type="dcterms:W3CDTF">2023-03-30T14:49:00Z</dcterms:created>
  <dcterms:modified xsi:type="dcterms:W3CDTF">2023-03-30T20:49:00Z</dcterms:modified>
</cp:coreProperties>
</file>