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49300FF4"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Hawkings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Vong Smith</w:t>
      </w:r>
      <w:r w:rsidR="00E5028D">
        <w:rPr>
          <w:rFonts w:ascii="Arial" w:hAnsi="Arial" w:cs="Arial"/>
          <w:vertAlign w:val="superscript"/>
          <w:lang w:val="es-ES_tradnl"/>
        </w:rPr>
        <w:t>5</w:t>
      </w:r>
      <w:r w:rsidRPr="005C77DA">
        <w:rPr>
          <w:rFonts w:ascii="Arial" w:hAnsi="Arial" w:cs="Arial"/>
          <w:lang w:val="es-ES_tradnl"/>
        </w:rPr>
        <w:t xml:space="preserve">, </w:t>
      </w:r>
      <w:r w:rsidR="00E5028D">
        <w:rPr>
          <w:rFonts w:ascii="Arial" w:hAnsi="Arial" w:cs="Arial"/>
          <w:lang w:val="es-ES_tradnl"/>
        </w:rPr>
        <w:t>Russ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Laura Crotty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ins w:id="1" w:author="Commodore, Sarah" w:date="2023-02-10T16:34:00Z">
        <w:r w:rsidR="005B023F">
          <w:rPr>
            <w:rFonts w:ascii="Arial" w:hAnsi="Arial" w:cs="Arial"/>
            <w:lang w:val="es-ES_tradnl"/>
          </w:rPr>
          <w:t xml:space="preserve"> </w:t>
        </w:r>
      </w:ins>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15F2AA6E"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3.UCLA</w:t>
      </w:r>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2"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3"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3"/>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1C98627A"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oscillometry (IOS) and spirometry. 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the Illumina HiSeq platform</w:t>
      </w:r>
      <w:r w:rsidRPr="005C77DA">
        <w:rPr>
          <w:sz w:val="22"/>
          <w:szCs w:val="22"/>
        </w:rPr>
        <w:t xml:space="preserve">. </w:t>
      </w:r>
      <w:r w:rsidRPr="005C77DA">
        <w:rPr>
          <w:rFonts w:eastAsia="Calibri"/>
          <w:sz w:val="22"/>
          <w:szCs w:val="22"/>
        </w:rPr>
        <w:t xml:space="preserve">We compared IOS measures between vaping and non-vaping groups using Mann-Whitney U tests. Differential expression testing was </w:t>
      </w:r>
      <w:r w:rsidRPr="005C77DA">
        <w:rPr>
          <w:sz w:val="22"/>
          <w:szCs w:val="22"/>
        </w:rPr>
        <w:t xml:space="preserve">performed in DESeq2 and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181D7299"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del w:id="4" w:author="Wood, Cheyret" w:date="2023-02-17T14:43:00Z">
        <w:r w:rsidR="00980E8B" w:rsidDel="00E638C7">
          <w:rPr>
            <w:sz w:val="22"/>
            <w:szCs w:val="22"/>
          </w:rPr>
          <w:delText xml:space="preserve"> </w:delText>
        </w:r>
      </w:del>
      <w:ins w:id="5" w:author="Wood, Cheyret" w:date="2023-02-17T14:43:00Z">
        <w:r w:rsidR="00E638C7">
          <w:rPr>
            <w:sz w:val="22"/>
            <w:szCs w:val="22"/>
          </w:rPr>
          <w:t>-</w:t>
        </w:r>
      </w:ins>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 </w:t>
      </w:r>
      <w:r w:rsidR="00980E8B">
        <w:rPr>
          <w:sz w:val="22"/>
          <w:szCs w:val="22"/>
        </w:rPr>
        <w:t xml:space="preserve">One subject did not report vape status. </w:t>
      </w:r>
      <w:r w:rsidRPr="005C77DA">
        <w:rPr>
          <w:sz w:val="22"/>
          <w:szCs w:val="22"/>
        </w:rPr>
        <w:t xml:space="preserve">The mean (standard deviation) age was 15.1 (1.5) years for vaping subjects and 14.5 (1.4) years for control subjects.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vapers (n=</w:t>
      </w:r>
      <w:r w:rsidR="00F7209E">
        <w:rPr>
          <w:sz w:val="22"/>
          <w:szCs w:val="22"/>
        </w:rPr>
        <w:t>13</w:t>
      </w:r>
      <w:r w:rsidRPr="005C77DA">
        <w:rPr>
          <w:sz w:val="22"/>
          <w:szCs w:val="22"/>
        </w:rPr>
        <w:t>) had higher values than control subjects (n=3</w:t>
      </w:r>
      <w:r w:rsidR="00F7209E">
        <w:rPr>
          <w:sz w:val="22"/>
          <w:szCs w:val="22"/>
        </w:rPr>
        <w:t>7</w:t>
      </w:r>
      <w:r w:rsidRPr="005C77DA">
        <w:rPr>
          <w:sz w:val="22"/>
          <w:szCs w:val="22"/>
        </w:rPr>
        <w:t xml:space="preserve">) [p=0.016, Figure 1], an early indication of increased airflow obstruction. Of </w:t>
      </w:r>
      <w:r w:rsidRPr="006D354A">
        <w:rPr>
          <w:sz w:val="22"/>
          <w:szCs w:val="22"/>
        </w:rPr>
        <w:t>16</w:t>
      </w:r>
      <w:ins w:id="6" w:author="Wood, Cheyret" w:date="2023-02-17T14:43:00Z">
        <w:r w:rsidR="00E638C7">
          <w:rPr>
            <w:sz w:val="22"/>
            <w:szCs w:val="22"/>
          </w:rPr>
          <w:t>,</w:t>
        </w:r>
      </w:ins>
      <w:r w:rsidRPr="006D354A">
        <w:rPr>
          <w:sz w:val="22"/>
          <w:szCs w:val="22"/>
        </w:rPr>
        <w:t>860</w:t>
      </w:r>
      <w:r w:rsidRPr="005C77DA">
        <w:rPr>
          <w:sz w:val="22"/>
          <w:szCs w:val="22"/>
        </w:rPr>
        <w:t xml:space="preserve"> nasal epithelial genes tested, </w:t>
      </w:r>
      <w:r w:rsidR="008E0ABA">
        <w:rPr>
          <w:sz w:val="22"/>
          <w:szCs w:val="22"/>
        </w:rPr>
        <w:t>7</w:t>
      </w:r>
      <w:ins w:id="7" w:author="Wood, Cheyret" w:date="2023-02-17T14:43:00Z">
        <w:r w:rsidR="00E638C7">
          <w:rPr>
            <w:sz w:val="22"/>
            <w:szCs w:val="22"/>
          </w:rPr>
          <w:t>,</w:t>
        </w:r>
      </w:ins>
      <w:r w:rsidR="008E0ABA">
        <w:rPr>
          <w:sz w:val="22"/>
          <w:szCs w:val="22"/>
        </w:rPr>
        <w:t>136</w:t>
      </w:r>
      <w:r w:rsidRPr="005C77DA">
        <w:rPr>
          <w:sz w:val="22"/>
          <w:szCs w:val="22"/>
        </w:rPr>
        <w:t xml:space="preserve"> were significantly differentially expressed between vaping and control subjects (false discovery rate adjusted p-value 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underexpression of </w:t>
      </w:r>
      <w:r w:rsidR="006D354A">
        <w:rPr>
          <w:sz w:val="22"/>
          <w:szCs w:val="22"/>
        </w:rPr>
        <w:t xml:space="preserve">genes associated with </w:t>
      </w:r>
      <w:r w:rsidR="006D354A" w:rsidRPr="006D354A">
        <w:rPr>
          <w:sz w:val="22"/>
          <w:szCs w:val="22"/>
        </w:rPr>
        <w:t>ciliogenesis</w:t>
      </w:r>
      <w:r w:rsidRPr="005C77DA">
        <w:rPr>
          <w:sz w:val="22"/>
          <w:szCs w:val="22"/>
        </w:rPr>
        <w:t xml:space="preserve"> in the vaping group compared to controls.</w:t>
      </w:r>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E7705F3"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2"/>
    <w:p w14:paraId="4633C0D7" w14:textId="45E27212" w:rsidR="00163438" w:rsidRPr="00EE08DD"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167247CF" w14:textId="400CBAC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692E8A1C"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current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ins w:id="8" w:author="Wood, Cheyret" w:date="2023-02-17T14:44:00Z">
        <w:r w:rsidR="00E638C7">
          <w:rPr>
            <w:rFonts w:ascii="Arial" w:hAnsi="Arial" w:cs="Arial"/>
            <w:kern w:val="24"/>
          </w:rPr>
          <w:t xml:space="preserve">a </w:t>
        </w:r>
      </w:ins>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del w:id="9" w:author="Wood, Cheyret" w:date="2023-02-17T14:44:00Z">
        <w:r w:rsidR="00D435F1" w:rsidRPr="005C77DA" w:rsidDel="00E638C7">
          <w:rPr>
            <w:rFonts w:ascii="Arial" w:hAnsi="Arial" w:cs="Arial"/>
            <w:kern w:val="24"/>
          </w:rPr>
          <w:delText>cig</w:delText>
        </w:r>
      </w:del>
      <w:ins w:id="10" w:author="Wood, Cheyret" w:date="2023-02-17T14:44:00Z">
        <w:r w:rsidR="00E638C7" w:rsidRPr="005C77DA">
          <w:rPr>
            <w:rFonts w:ascii="Arial" w:hAnsi="Arial" w:cs="Arial"/>
            <w:kern w:val="24"/>
          </w:rPr>
          <w:t>cig</w:t>
        </w:r>
        <w:r w:rsidR="00E638C7">
          <w:rPr>
            <w:rFonts w:ascii="Arial" w:hAnsi="Arial" w:cs="Arial"/>
            <w:kern w:val="24"/>
          </w:rPr>
          <w:t>arette</w:t>
        </w:r>
      </w:ins>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62DAB6D9"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del w:id="11" w:author="Wood, Cheyret" w:date="2023-02-17T14:44:00Z">
        <w:r w:rsidR="00040EF1" w:rsidRPr="005C77DA" w:rsidDel="00E638C7">
          <w:rPr>
            <w:rFonts w:ascii="Arial" w:hAnsi="Arial" w:cs="Arial"/>
            <w:lang w:val="en"/>
          </w:rPr>
          <w:delText>'</w:delText>
        </w:r>
      </w:del>
      <w:ins w:id="12" w:author="Wood, Cheyret" w:date="2023-02-17T14:44:00Z">
        <w:r w:rsidR="00E638C7">
          <w:rPr>
            <w:rFonts w:ascii="Arial" w:hAnsi="Arial" w:cs="Arial"/>
            <w:lang w:val="en"/>
          </w:rPr>
          <w:t>’</w:t>
        </w:r>
      </w:ins>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1005D286"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Thus, w</w:t>
      </w:r>
      <w:r w:rsidR="00296A58" w:rsidRPr="005C77DA">
        <w:rPr>
          <w:rFonts w:ascii="Arial" w:hAnsi="Arial" w:cs="Arial"/>
        </w:rPr>
        <w:t xml:space="preserve">e aimed to investigate the impact of vape exposure on measures of lung function in adolescents and to compare nasal epithelial gene expression </w:t>
      </w:r>
      <w:r w:rsidR="00163438" w:rsidRPr="005C77DA">
        <w:rPr>
          <w:rFonts w:ascii="Arial" w:hAnsi="Arial" w:cs="Arial"/>
        </w:rPr>
        <w:t xml:space="preserve">and DNA methylation </w:t>
      </w:r>
      <w:r w:rsidR="00296A58" w:rsidRPr="005C77DA">
        <w:rPr>
          <w:rFonts w:ascii="Arial" w:hAnsi="Arial" w:cs="Arial"/>
        </w:rPr>
        <w:t xml:space="preserve">in those who vape to non-vaping controls to determine the biological impact of </w:t>
      </w:r>
      <w:r w:rsidR="00296A58" w:rsidRPr="005C77DA">
        <w:rPr>
          <w:rFonts w:ascii="Arial" w:hAnsi="Arial" w:cs="Arial"/>
        </w:rPr>
        <w:lastRenderedPageBreak/>
        <w:t>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del w:id="13" w:author="Wood, Cheyret" w:date="2023-02-17T11:03:00Z">
        <w:r w:rsidR="00E5028D" w:rsidDel="00417DD0">
          <w:rPr>
            <w:rFonts w:ascii="Arial" w:hAnsi="Arial" w:cs="Arial"/>
          </w:rPr>
          <w:delText xml:space="preserve"> </w:delText>
        </w:r>
      </w:del>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commentRangeStart w:id="14"/>
      <w:commentRangeStart w:id="15"/>
      <w:r w:rsidRPr="005C77DA">
        <w:rPr>
          <w:rFonts w:ascii="Arial" w:hAnsi="Arial" w:cs="Arial"/>
          <w:b/>
          <w:bCs/>
        </w:rPr>
        <w:t>Methods</w:t>
      </w:r>
      <w:commentRangeEnd w:id="14"/>
      <w:r w:rsidR="00513670">
        <w:rPr>
          <w:rStyle w:val="CommentReference"/>
        </w:rPr>
        <w:commentReference w:id="14"/>
      </w:r>
      <w:commentRangeEnd w:id="15"/>
      <w:r w:rsidR="00DE67A6">
        <w:rPr>
          <w:rStyle w:val="CommentReference"/>
        </w:rPr>
        <w:commentReference w:id="15"/>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54C12565"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ins w:id="16" w:author="Wood, Cheyret" w:date="2023-02-17T14:44:00Z">
        <w:r w:rsidR="00E638C7">
          <w:rPr>
            <w:rFonts w:ascii="Arial" w:hAnsi="Arial" w:cs="Arial"/>
          </w:rPr>
          <w:t xml:space="preserve"> years</w:t>
        </w:r>
      </w:ins>
      <w:del w:id="17" w:author="Wood, Cheyret" w:date="2023-02-17T11:03:00Z">
        <w:r w:rsidR="00594315" w:rsidDel="00417DD0">
          <w:rPr>
            <w:rFonts w:ascii="Arial" w:hAnsi="Arial" w:cs="Arial"/>
          </w:rPr>
          <w:delText xml:space="preserve"> </w:delText>
        </w:r>
      </w:del>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del w:id="18" w:author="Wood, Cheyret" w:date="2023-02-17T11:03:00Z">
        <w:r w:rsidR="00594315" w:rsidDel="00417DD0">
          <w:rPr>
            <w:rFonts w:ascii="Arial" w:hAnsi="Arial" w:cs="Arial"/>
          </w:rPr>
          <w:delText xml:space="preserve"> </w:delText>
        </w:r>
      </w:del>
      <w:r w:rsidR="0025382D" w:rsidRPr="005C77DA">
        <w:rPr>
          <w:rFonts w:ascii="Arial" w:hAnsi="Arial" w:cs="Arial"/>
        </w:rPr>
        <w:t xml:space="preserve"> participants. We used Research Electronic Data Capture (REDCap) to securely enter and store data. The Institutional Review Board at the University of Colorado Anschutz Medical Campus approved the current study.</w:t>
      </w:r>
      <w:ins w:id="19" w:author="Wood, Cheyret" w:date="2023-02-21T11:27:00Z">
        <w:r w:rsidR="00513670">
          <w:rPr>
            <w:rFonts w:ascii="Arial" w:hAnsi="Arial" w:cs="Arial"/>
          </w:rPr>
          <w:t xml:space="preserve"> </w:t>
        </w:r>
      </w:ins>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27C7ED6E" w:rsidR="00594315" w:rsidRPr="005C77DA" w:rsidRDefault="00594315" w:rsidP="00594315">
      <w:pPr>
        <w:spacing w:line="276" w:lineRule="auto"/>
        <w:jc w:val="both"/>
        <w:rPr>
          <w:rFonts w:ascii="Arial" w:hAnsi="Arial" w:cs="Arial"/>
        </w:rPr>
      </w:pPr>
      <w:commentRangeStart w:id="20"/>
      <w:commentRangeStart w:id="21"/>
      <w:r>
        <w:rPr>
          <w:rFonts w:ascii="Arial" w:hAnsi="Arial" w:cs="Arial"/>
        </w:rPr>
        <w:t>Subjects who self-reported vape use in the last six months were considered to be vapers, while those who did not report vape use in the last six months were considered non-vaping control subjects</w:t>
      </w:r>
      <w:commentRangeEnd w:id="20"/>
      <w:r w:rsidR="00E638C7">
        <w:rPr>
          <w:rStyle w:val="CommentReference"/>
        </w:rPr>
        <w:commentReference w:id="20"/>
      </w:r>
      <w:commentRangeEnd w:id="21"/>
      <w:r w:rsidR="00E638C7">
        <w:rPr>
          <w:rStyle w:val="CommentReference"/>
        </w:rPr>
        <w:commentReference w:id="21"/>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Impulse Oscillometry</w:t>
      </w:r>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oscillometry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Using tremoflo, a portable IOS analyzer (Thorasys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76371062" w:rsidR="0074113A" w:rsidRPr="005C77DA" w:rsidRDefault="00594315" w:rsidP="00D31EA1">
      <w:pPr>
        <w:spacing w:line="276" w:lineRule="auto"/>
        <w:jc w:val="both"/>
        <w:rPr>
          <w:rFonts w:ascii="Arial" w:hAnsi="Arial" w:cs="Arial"/>
        </w:rPr>
      </w:pPr>
      <w:r>
        <w:rPr>
          <w:rFonts w:ascii="Arial" w:hAnsi="Arial" w:cs="Arial"/>
        </w:rPr>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r w:rsidR="00D271F7" w:rsidRPr="005C77DA">
        <w:rPr>
          <w:rFonts w:ascii="Arial" w:hAnsi="Arial" w:cs="Arial"/>
        </w:rPr>
        <w:t xml:space="preserve">RNA sequencing (RNA-seq) was conducted using the Illumina HiSeq platform </w:t>
      </w:r>
      <w:bookmarkStart w:id="22"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22"/>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of the sequencing reads (FastQC</w:t>
      </w:r>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(Cutadapt</w:t>
      </w:r>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del w:id="23" w:author="Kechris, Katerina" w:date="2023-02-21T15:55:00Z">
        <w:r w:rsidR="00C12396" w:rsidRPr="005C77DA" w:rsidDel="00DE67A6">
          <w:rPr>
            <w:rFonts w:ascii="Arial" w:hAnsi="Arial" w:cs="Arial"/>
          </w:rPr>
          <w:delText>converted to the count of</w:delText>
        </w:r>
      </w:del>
      <w:ins w:id="24" w:author="Kechris, Katerina" w:date="2023-02-21T15:55:00Z">
        <w:r w:rsidR="00DE67A6">
          <w:rPr>
            <w:rFonts w:ascii="Arial" w:hAnsi="Arial" w:cs="Arial"/>
          </w:rPr>
          <w:t xml:space="preserve">read counts </w:t>
        </w:r>
      </w:ins>
      <w:del w:id="25" w:author="Kechris, Katerina" w:date="2023-02-21T15:55:00Z">
        <w:r w:rsidR="00C12396" w:rsidRPr="005C77DA" w:rsidDel="00DE67A6">
          <w:rPr>
            <w:rFonts w:ascii="Arial" w:hAnsi="Arial" w:cs="Arial"/>
          </w:rPr>
          <w:delText xml:space="preserve"> reads </w:delText>
        </w:r>
      </w:del>
      <w:r w:rsidR="00C12396" w:rsidRPr="005C77DA">
        <w:rPr>
          <w:rFonts w:ascii="Arial" w:hAnsi="Arial" w:cs="Arial"/>
        </w:rPr>
        <w:t xml:space="preserve">overlapping </w:t>
      </w:r>
      <w:del w:id="26" w:author="Kechris, Katerina" w:date="2023-02-21T15:55:00Z">
        <w:r w:rsidR="00C12396" w:rsidRPr="005C77DA" w:rsidDel="00DE67A6">
          <w:rPr>
            <w:rFonts w:ascii="Arial" w:hAnsi="Arial" w:cs="Arial"/>
          </w:rPr>
          <w:delText>with</w:delText>
        </w:r>
      </w:del>
      <w:del w:id="27" w:author="Kechris, Katerina" w:date="2023-02-21T15:56:00Z">
        <w:r w:rsidR="00C12396" w:rsidRPr="005C77DA" w:rsidDel="009011A8">
          <w:rPr>
            <w:rFonts w:ascii="Arial" w:hAnsi="Arial" w:cs="Arial"/>
          </w:rPr>
          <w:delText xml:space="preserve"> </w:delText>
        </w:r>
      </w:del>
      <w:r w:rsidR="00C12396" w:rsidRPr="005C77DA">
        <w:rPr>
          <w:rFonts w:ascii="Arial" w:hAnsi="Arial" w:cs="Arial"/>
        </w:rPr>
        <w:t xml:space="preserve">each gene </w:t>
      </w:r>
      <w:ins w:id="28" w:author="Kechris, Katerina" w:date="2023-02-21T15:55:00Z">
        <w:r w:rsidR="00DE67A6">
          <w:rPr>
            <w:rFonts w:ascii="Arial" w:hAnsi="Arial" w:cs="Arial"/>
          </w:rPr>
          <w:t xml:space="preserve">were reported </w:t>
        </w:r>
      </w:ins>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 retaining genes</w:t>
      </w:r>
      <w:del w:id="29" w:author="Wood, Cheyret" w:date="2023-02-17T14:46:00Z">
        <w:r w:rsidR="00C12396" w:rsidRPr="005C77DA" w:rsidDel="00E638C7">
          <w:rPr>
            <w:rFonts w:ascii="Arial" w:hAnsi="Arial" w:cs="Arial"/>
          </w:rPr>
          <w:delText xml:space="preserve"> detected</w:delText>
        </w:r>
      </w:del>
      <w:r w:rsidR="00C12396" w:rsidRPr="005C77DA">
        <w:rPr>
          <w:rFonts w:ascii="Arial" w:hAnsi="Arial" w:cs="Arial"/>
        </w:rPr>
        <w:t xml:space="preserve"> with </w:t>
      </w:r>
      <w:ins w:id="30" w:author="Wood, Cheyret" w:date="2023-02-17T14:46:00Z">
        <w:r w:rsidR="00E638C7">
          <w:rPr>
            <w:rFonts w:ascii="Arial" w:hAnsi="Arial" w:cs="Arial"/>
          </w:rPr>
          <w:t xml:space="preserve">an </w:t>
        </w:r>
      </w:ins>
      <w:r w:rsidR="00C12396" w:rsidRPr="005C77DA">
        <w:rPr>
          <w:rFonts w:ascii="Arial" w:hAnsi="Arial" w:cs="Arial"/>
          <w:color w:val="000000"/>
          <w:shd w:val="clear" w:color="auto" w:fill="FFFFFF"/>
        </w:rPr>
        <w:t>average counts per million &gt; 0.5</w:t>
      </w:r>
      <w:r w:rsidR="00AE4003">
        <w:rPr>
          <w:rFonts w:ascii="Arial" w:hAnsi="Arial" w:cs="Arial"/>
          <w:color w:val="000000"/>
          <w:shd w:val="clear" w:color="auto" w:fill="FFFFFF"/>
        </w:rPr>
        <w:t xml:space="preserve"> and </w:t>
      </w:r>
      <w:r w:rsidR="00C12396" w:rsidRPr="005C77DA">
        <w:rPr>
          <w:rFonts w:ascii="Arial" w:hAnsi="Arial" w:cs="Arial"/>
        </w:rPr>
        <w:t xml:space="preserve">&gt;10 counts in at least 80% of all samples for further </w:t>
      </w:r>
      <w:r w:rsidR="00C12396" w:rsidRPr="005C77DA">
        <w:rPr>
          <w:rFonts w:ascii="Arial" w:hAnsi="Arial" w:cs="Arial"/>
        </w:rPr>
        <w:lastRenderedPageBreak/>
        <w:t>analyses. Finally, w</w:t>
      </w:r>
      <w:r w:rsidR="0074113A" w:rsidRPr="005C77DA">
        <w:rPr>
          <w:rFonts w:ascii="Arial" w:hAnsi="Arial" w:cs="Arial"/>
        </w:rPr>
        <w:t>e</w:t>
      </w:r>
      <w:r w:rsidR="00C12396" w:rsidRPr="005C77DA">
        <w:rPr>
          <w:rFonts w:ascii="Arial" w:hAnsi="Arial" w:cs="Arial"/>
        </w:rPr>
        <w:t xml:space="preserve"> appl</w:t>
      </w:r>
      <w:r w:rsidR="0074113A" w:rsidRPr="005C77DA">
        <w:rPr>
          <w:rFonts w:ascii="Arial" w:hAnsi="Arial" w:cs="Arial"/>
        </w:rPr>
        <w:t>ied</w:t>
      </w:r>
      <w:r w:rsidR="00C12396" w:rsidRPr="005C77DA">
        <w:rPr>
          <w:rFonts w:ascii="Arial" w:hAnsi="Arial" w:cs="Arial"/>
        </w:rPr>
        <w:t xml:space="preserve"> </w:t>
      </w:r>
      <w:commentRangeStart w:id="31"/>
      <w:r w:rsidR="00C12396" w:rsidRPr="005C77DA">
        <w:rPr>
          <w:rFonts w:ascii="Arial" w:hAnsi="Arial" w:cs="Arial"/>
        </w:rPr>
        <w:t>the voom</w:t>
      </w:r>
      <w:r w:rsidR="00D271F7" w:rsidRPr="005C77DA">
        <w:rPr>
          <w:rFonts w:ascii="Arial" w:hAnsi="Arial" w:cs="Arial"/>
        </w:rPr>
        <w:t xml:space="preserve"> </w:t>
      </w:r>
      <w:commentRangeEnd w:id="31"/>
      <w:r w:rsidR="00E638C7">
        <w:rPr>
          <w:rStyle w:val="CommentReference"/>
        </w:rPr>
        <w:commentReference w:id="31"/>
      </w:r>
      <w:r w:rsidR="00C12396" w:rsidRPr="005C77DA">
        <w:rPr>
          <w:rFonts w:ascii="Arial" w:hAnsi="Arial" w:cs="Arial"/>
        </w:rPr>
        <w:fldChar w:fldCharType="begin"/>
      </w:r>
      <w:r w:rsidR="005B023F">
        <w:rPr>
          <w:rFonts w:ascii="Arial" w:hAnsi="Arial" w:cs="Arial"/>
        </w:rPr>
        <w:instrText xml:space="preserve"> ADDIN EN.CITE &lt;EndNote&gt;&lt;Cite&gt;&lt;Author&gt;Law&lt;/Author&gt;&lt;Year&gt;2014&lt;/Year&gt;&lt;RecNum&gt;22&lt;/RecNum&gt;&lt;DisplayText&gt;[22]&lt;/DisplayText&gt;&lt;record&gt;&lt;rec-number&gt;22&lt;/rec-number&gt;&lt;foreign-keys&gt;&lt;key app="EN" db-id="f9tp0zfpp9ztsmerf04pd2zqxxwza995dwdf" timestamp="1675977298"&gt;22&lt;/key&gt;&lt;/foreign-keys&gt;&lt;ref-type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Biol&lt;/secondary-title&gt;&lt;/titles&gt;&lt;periodical&gt;&lt;full-title&gt;Genome Biol&lt;/full-title&gt;&lt;/periodical&gt;&lt;pages&gt;R29&lt;/pages&gt;&lt;volume&gt;15&lt;/volume&gt;&lt;number&gt;2&lt;/number&gt;&lt;keywords&gt;&lt;keyword&gt;*Algorithms&lt;/keyword&gt;&lt;keyword&gt;Base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3&lt;/date&gt;&lt;/pub-dates&gt;&lt;/dates&gt;&lt;isbn&gt;1474-760X (Electronic)&amp;#xD;1474-7596 (Linking)&lt;/isbn&gt;&lt;accession-num&gt;24485249&lt;/accession-num&gt;&lt;urls&gt;&lt;related-urls&gt;&lt;url&gt;https://www.ncbi.nlm.nih.gov/pubmed/24485249&lt;/url&gt;&lt;/related-urls&gt;&lt;/urls&gt;&lt;custom2&gt;PMC4053721&lt;/custom2&gt;&lt;electronic-resource-num&gt;10.1186/gb-2014-15-2-r29&lt;/electronic-resource-num&gt;&lt;/record&gt;&lt;/Cite&gt;&lt;/EndNote&gt;</w:instrText>
      </w:r>
      <w:r w:rsidR="00C12396" w:rsidRPr="005C77DA">
        <w:rPr>
          <w:rFonts w:ascii="Arial" w:hAnsi="Arial" w:cs="Arial"/>
        </w:rPr>
        <w:fldChar w:fldCharType="separate"/>
      </w:r>
      <w:r w:rsidR="005B023F">
        <w:rPr>
          <w:rFonts w:ascii="Arial" w:hAnsi="Arial" w:cs="Arial"/>
          <w:noProof/>
        </w:rPr>
        <w:t>[22]</w:t>
      </w:r>
      <w:r w:rsidR="00C12396" w:rsidRPr="005C77DA">
        <w:rPr>
          <w:rFonts w:ascii="Arial" w:hAnsi="Arial" w:cs="Arial"/>
        </w:rPr>
        <w:fldChar w:fldCharType="end"/>
      </w:r>
      <w:r w:rsidR="00C12396" w:rsidRPr="005C77DA">
        <w:rPr>
          <w:rFonts w:ascii="Arial" w:hAnsi="Arial" w:cs="Arial"/>
        </w:rPr>
        <w:t xml:space="preserve"> transformation to the counts, yielding an approximately normally distributed measure of </w:t>
      </w:r>
      <w:ins w:id="32" w:author="Wood, Cheyret" w:date="2023-02-17T14:46:00Z">
        <w:r w:rsidR="00E638C7">
          <w:rPr>
            <w:rFonts w:ascii="Arial" w:hAnsi="Arial" w:cs="Arial"/>
          </w:rPr>
          <w:t>gene</w:t>
        </w:r>
      </w:ins>
      <w:ins w:id="33" w:author="Kechris, Katerina" w:date="2023-02-21T15:56:00Z">
        <w:r w:rsidR="009011A8">
          <w:rPr>
            <w:rFonts w:ascii="Arial" w:hAnsi="Arial" w:cs="Arial"/>
          </w:rPr>
          <w:t xml:space="preserve"> expression</w:t>
        </w:r>
      </w:ins>
      <w:ins w:id="34" w:author="Wood, Cheyret" w:date="2023-02-17T14:46:00Z">
        <w:r w:rsidR="00E638C7">
          <w:rPr>
            <w:rFonts w:ascii="Arial" w:hAnsi="Arial" w:cs="Arial"/>
          </w:rPr>
          <w:t>.</w:t>
        </w:r>
      </w:ins>
      <w:ins w:id="35" w:author="Wood, Cheyret" w:date="2023-02-17T14:47:00Z">
        <w:r w:rsidR="00E638C7">
          <w:rPr>
            <w:rFonts w:ascii="Arial" w:hAnsi="Arial" w:cs="Arial"/>
          </w:rPr>
          <w:t xml:space="preserve"> </w:t>
        </w:r>
      </w:ins>
      <w:del w:id="36" w:author="Wood, Cheyret" w:date="2023-02-17T14:46:00Z">
        <w:r w:rsidR="00C12396" w:rsidRPr="005C77DA" w:rsidDel="00E638C7">
          <w:rPr>
            <w:rFonts w:ascii="Arial" w:hAnsi="Arial" w:cs="Arial"/>
          </w:rPr>
          <w:delText>expression for each quality-checked gene.</w:delText>
        </w:r>
      </w:del>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5256CCFF"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Pr="0099556E">
        <w:rPr>
          <w:rFonts w:ascii="Arial" w:hAnsi="Arial" w:cs="Arial"/>
        </w:rPr>
        <w:fldChar w:fldCharType="begin"/>
      </w:r>
      <w:r w:rsidR="005B023F">
        <w:rPr>
          <w:rFonts w:ascii="Arial" w:hAnsi="Arial" w:cs="Arial"/>
        </w:rPr>
        <w:instrText xml:space="preserve"> ADDIN EN.CITE &lt;EndNote&gt;&lt;Cite&gt;&lt;Author&gt;Wieczorek D&lt;/Author&gt;&lt;Year&gt;2008&lt;/Year&gt;&lt;RecNum&gt;110&lt;/RecNum&gt;&lt;DisplayText&gt;[23]&lt;/DisplayText&gt;&lt;record&gt;&lt;rec-number&gt;110&lt;/rec-number&gt;&lt;foreign-keys&gt;&lt;key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5B023F">
        <w:rPr>
          <w:rFonts w:ascii="Arial" w:hAnsi="Arial" w:cs="Arial"/>
          <w:noProof/>
        </w:rPr>
        <w:t>[23]</w:t>
      </w:r>
      <w:r w:rsidRPr="0099556E">
        <w:rPr>
          <w:rFonts w:ascii="Arial" w:hAnsi="Arial" w:cs="Arial"/>
        </w:rPr>
        <w:fldChar w:fldCharType="end"/>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ins w:id="37" w:author="Wood, Cheyret" w:date="2023-02-17T14:47:00Z">
        <w:r w:rsidR="00E638C7">
          <w:rPr>
            <w:rFonts w:ascii="Arial" w:hAnsi="Arial" w:cs="Arial"/>
          </w:rPr>
          <w:t>K</w:t>
        </w:r>
      </w:ins>
      <w:r w:rsidRPr="0099556E">
        <w:rPr>
          <w:rFonts w:ascii="Arial" w:hAnsi="Arial" w:cs="Arial"/>
        </w:rPr>
        <w:t xml:space="preserve"> beadchip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and equally distributed across chips. Illumina results </w:t>
      </w:r>
      <w:r>
        <w:rPr>
          <w:rFonts w:ascii="Arial" w:hAnsi="Arial" w:cs="Arial"/>
        </w:rPr>
        <w:t>were</w:t>
      </w:r>
      <w:r w:rsidRPr="0099556E">
        <w:rPr>
          <w:rFonts w:ascii="Arial" w:hAnsi="Arial" w:cs="Arial"/>
        </w:rPr>
        <w:t xml:space="preserve"> represented as average β values</w:t>
      </w:r>
      <w:ins w:id="38" w:author="Kechris, Katerina" w:date="2023-02-21T15:57:00Z">
        <w:r w:rsidR="009011A8">
          <w:rPr>
            <w:rFonts w:ascii="Arial" w:hAnsi="Arial" w:cs="Arial"/>
          </w:rPr>
          <w:t xml:space="preserve"> (methylated probe intensity over sum of methylated and unmethylated probe intensities)</w:t>
        </w:r>
      </w:ins>
      <w:r w:rsidRPr="0099556E">
        <w:rPr>
          <w:rFonts w:ascii="Arial" w:hAnsi="Arial" w:cs="Arial"/>
        </w:rPr>
        <w:t xml:space="preserve">, which </w:t>
      </w:r>
      <w:r>
        <w:rPr>
          <w:rFonts w:ascii="Arial" w:hAnsi="Arial" w:cs="Arial"/>
        </w:rPr>
        <w:t>were</w:t>
      </w:r>
      <w:r w:rsidRPr="0099556E">
        <w:rPr>
          <w:rFonts w:ascii="Arial" w:hAnsi="Arial" w:cs="Arial"/>
        </w:rPr>
        <w:t xml:space="preserve"> corrected for batch effect </w:t>
      </w:r>
      <w:ins w:id="39" w:author="Wood, Cheyret" w:date="2023-02-21T11:17:00Z">
        <w:r w:rsidR="00AF4167">
          <w:rPr>
            <w:rFonts w:ascii="Arial" w:hAnsi="Arial" w:cs="Arial"/>
          </w:rPr>
          <w:t>by perfo</w:t>
        </w:r>
      </w:ins>
      <w:ins w:id="40" w:author="Kechris, Katerina" w:date="2023-02-21T15:56:00Z">
        <w:r w:rsidR="009011A8">
          <w:rPr>
            <w:rFonts w:ascii="Arial" w:hAnsi="Arial" w:cs="Arial"/>
          </w:rPr>
          <w:t>r</w:t>
        </w:r>
      </w:ins>
      <w:ins w:id="41" w:author="Wood, Cheyret" w:date="2023-02-21T11:17:00Z">
        <w:r w:rsidR="00AF4167">
          <w:rPr>
            <w:rFonts w:ascii="Arial" w:hAnsi="Arial" w:cs="Arial"/>
          </w:rPr>
          <w:t xml:space="preserve">ming parametric empirical Bayesian adjustments </w:t>
        </w:r>
      </w:ins>
      <w:ins w:id="42" w:author="Wood, Cheyret" w:date="2023-02-21T11:18:00Z">
        <w:r w:rsidR="00AF4167">
          <w:rPr>
            <w:rFonts w:ascii="Arial" w:hAnsi="Arial" w:cs="Arial"/>
          </w:rPr>
          <w:t xml:space="preserve">through </w:t>
        </w:r>
      </w:ins>
      <w:del w:id="43" w:author="Wood, Cheyret" w:date="2023-02-21T11:17:00Z">
        <w:r w:rsidRPr="0099556E" w:rsidDel="00AF4167">
          <w:rPr>
            <w:rFonts w:ascii="Arial" w:hAnsi="Arial" w:cs="Arial"/>
          </w:rPr>
          <w:delText>using</w:delText>
        </w:r>
      </w:del>
      <w:r w:rsidRPr="0099556E">
        <w:rPr>
          <w:rFonts w:ascii="Arial" w:hAnsi="Arial" w:cs="Arial"/>
        </w:rPr>
        <w:t xml:space="preserve"> ComBat function in R</w:t>
      </w:r>
      <w:ins w:id="44" w:author="Kechris, Katerina" w:date="2023-02-21T15:57:00Z">
        <w:r w:rsidR="009011A8">
          <w:rPr>
            <w:rFonts w:ascii="Arial" w:hAnsi="Arial" w:cs="Arial"/>
          </w:rPr>
          <w:t xml:space="preserve"> </w:t>
        </w:r>
      </w:ins>
      <w:del w:id="45" w:author="Kechris, Katerina" w:date="2023-02-21T15:57:00Z">
        <w:r w:rsidRPr="0099556E" w:rsidDel="009011A8">
          <w:rPr>
            <w:rFonts w:ascii="Arial" w:hAnsi="Arial" w:cs="Arial"/>
          </w:rPr>
          <w:delText>.</w:delText>
        </w:r>
      </w:del>
      <w:r w:rsidRPr="0099556E">
        <w:rPr>
          <w:rFonts w:ascii="Arial" w:hAnsi="Arial" w:cs="Arial"/>
        </w:rPr>
        <w:fldChar w:fldCharType="begin">
          <w:fldData xml:space="preserve">PEVuZE5vdGU+PENpdGU+PEF1dGhvcj5FY2tlcjwvQXV0aG9yPjxZZWFyPjIwMTc8L1llYXI+PFJl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PEVuZE5vdGU+PENpdGU+PEF1dGhvcj5FY2tlcjwvQXV0aG9yPjxZZWFyPjIwMTc8L1llYXI+PFJl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99556E">
        <w:rPr>
          <w:rFonts w:ascii="Arial" w:hAnsi="Arial" w:cs="Arial"/>
        </w:rPr>
      </w:r>
      <w:r w:rsidRPr="0099556E">
        <w:rPr>
          <w:rFonts w:ascii="Arial" w:hAnsi="Arial" w:cs="Arial"/>
        </w:rPr>
        <w:fldChar w:fldCharType="separate"/>
      </w:r>
      <w:r w:rsidR="005B023F">
        <w:rPr>
          <w:rFonts w:ascii="Arial" w:hAnsi="Arial" w:cs="Arial"/>
          <w:noProof/>
        </w:rPr>
        <w:t>[24]</w:t>
      </w:r>
      <w:r w:rsidRPr="0099556E">
        <w:rPr>
          <w:rFonts w:ascii="Arial" w:hAnsi="Arial" w:cs="Arial"/>
        </w:rPr>
        <w:fldChar w:fldCharType="end"/>
      </w:r>
      <w:ins w:id="46" w:author="Kechris, Katerina" w:date="2023-02-21T15:57:00Z">
        <w:r w:rsidR="009011A8">
          <w:rPr>
            <w:rFonts w:ascii="Arial" w:hAnsi="Arial" w:cs="Arial"/>
          </w:rPr>
          <w:t xml:space="preserve">. </w:t>
        </w:r>
      </w:ins>
      <w:r w:rsidRPr="0099556E">
        <w:rPr>
          <w:rFonts w:ascii="Arial" w:hAnsi="Arial" w:cs="Arial"/>
        </w:rPr>
        <w:t xml:space="preserve">  </w:t>
      </w:r>
      <w:del w:id="47" w:author="Wood, Cheyret" w:date="2023-02-17T14:47:00Z">
        <w:r w:rsidRPr="0099556E" w:rsidDel="00E638C7">
          <w:rPr>
            <w:rFonts w:ascii="Arial" w:hAnsi="Arial" w:cs="Arial"/>
          </w:rPr>
          <w:delText>Methylation levels (β values) w</w:delText>
        </w:r>
        <w:r w:rsidDel="00E638C7">
          <w:rPr>
            <w:rFonts w:ascii="Arial" w:hAnsi="Arial" w:cs="Arial"/>
          </w:rPr>
          <w:delText>ere</w:delText>
        </w:r>
        <w:r w:rsidRPr="0099556E" w:rsidDel="00E638C7">
          <w:rPr>
            <w:rFonts w:ascii="Arial" w:hAnsi="Arial" w:cs="Arial"/>
          </w:rPr>
          <w:delText xml:space="preserve"> calculated for queried CpG loci using the methylation module of GenomeStudio software.</w:delText>
        </w:r>
        <w:r w:rsidRPr="0099556E" w:rsidDel="00E638C7">
          <w:rPr>
            <w:rFonts w:ascii="Arial" w:hAnsi="Arial" w:cs="Arial"/>
          </w:rPr>
          <w:fldChar w:fldCharType="begin"/>
        </w:r>
        <w:r w:rsidR="005B023F" w:rsidDel="00E638C7">
          <w:rPr>
            <w:rFonts w:ascii="Arial" w:hAnsi="Arial" w:cs="Arial"/>
          </w:rPr>
          <w:delInstrText xml:space="preserve"> ADDIN EN.CITE &lt;EndNote&gt;&lt;Cite&gt;&lt;Author&gt;Soto-Ramírez&lt;/Author&gt;&lt;Year&gt;2013&lt;/Year&gt;&lt;RecNum&gt;116&lt;/RecNum&gt;&lt;DisplayText&gt;[25]&lt;/DisplayText&gt;&lt;record&gt;&lt;rec-number&gt;116&lt;/rec-number&gt;&lt;foreign-keys&gt;&lt;key app="EN" db-id="rav5r9zprzatd5es0ea5fs9ddvr0tvswsstv" timestamp="1572900782"&gt;116&lt;/key&gt;&lt;/foreign-keys&gt;&lt;ref-type name="Journal Article"&gt;17&lt;/ref-type&gt;&lt;contributors&gt;&lt;authors&gt;&lt;author&gt;Soto-Ramírez, Nelís&lt;/author&gt;&lt;author&gt;Arshad, Syed Hasan&lt;/author&gt;&lt;author&gt;Holloway, John W.&lt;/author&gt;&lt;author&gt;Zhang, Hongmei&lt;/author&gt;&lt;author&gt;Schauberger, Eric&lt;/author&gt;&lt;author&gt;Ewart, Susan&lt;/author&gt;&lt;author&gt;Patil, Veeresh&lt;/author&gt;&lt;author&gt;Karmaus, Wilfried&lt;/author&gt;&lt;/authors&gt;&lt;/contributors&gt;&lt;titles&gt;&lt;title&gt;The interaction of genetic variants and DNA methylation of the interleukin-4 receptor gene increase the risk of asthma at age 18 years&lt;/title&gt;&lt;secondary-title&gt;Clinical Epigenetics&lt;/secondary-title&gt;&lt;/titles&gt;&lt;periodical&gt;&lt;full-title&gt;Clinical Epigenetics&lt;/full-title&gt;&lt;/periodical&gt;&lt;pages&gt;1&lt;/pages&gt;&lt;volume&gt;5&lt;/volume&gt;&lt;number&gt;1&lt;/number&gt;&lt;dates&gt;&lt;year&gt;2013&lt;/year&gt;&lt;pub-dates&gt;&lt;date&gt;January 03&lt;/date&gt;&lt;/pub-dates&gt;&lt;/dates&gt;&lt;isbn&gt;1868-7083&lt;/isbn&gt;&lt;label&gt;Soto-Ramírez2013&lt;/label&gt;&lt;work-type&gt;journal article&lt;/work-type&gt;&lt;urls&gt;&lt;related-urls&gt;&lt;url&gt;https://doi.org/10.1186/1868-7083-5-1&lt;/url&gt;&lt;/related-urls&gt;&lt;/urls&gt;&lt;electronic-resource-num&gt;10.1186/1868-7083-5-1&lt;/electronic-resource-num&gt;&lt;/record&gt;&lt;/Cite&gt;&lt;/EndNote&gt;</w:delInstrText>
        </w:r>
        <w:r w:rsidRPr="0099556E" w:rsidDel="00E638C7">
          <w:rPr>
            <w:rFonts w:ascii="Arial" w:hAnsi="Arial" w:cs="Arial"/>
          </w:rPr>
          <w:fldChar w:fldCharType="separate"/>
        </w:r>
        <w:r w:rsidR="005B023F" w:rsidDel="00E638C7">
          <w:rPr>
            <w:rFonts w:ascii="Arial" w:hAnsi="Arial" w:cs="Arial"/>
            <w:noProof/>
          </w:rPr>
          <w:delText>[25]</w:delText>
        </w:r>
        <w:r w:rsidRPr="0099556E" w:rsidDel="00E638C7">
          <w:rPr>
            <w:rFonts w:ascii="Arial" w:hAnsi="Arial" w:cs="Arial"/>
          </w:rPr>
          <w:fldChar w:fldCharType="end"/>
        </w:r>
        <w:r w:rsidRPr="0099556E" w:rsidDel="00E638C7">
          <w:rPr>
            <w:rFonts w:ascii="Arial" w:hAnsi="Arial" w:cs="Arial"/>
          </w:rPr>
          <w:delText xml:space="preserve"> DNA-m levels for each CpG w</w:delText>
        </w:r>
        <w:r w:rsidDel="00E638C7">
          <w:rPr>
            <w:rFonts w:ascii="Arial" w:hAnsi="Arial" w:cs="Arial"/>
          </w:rPr>
          <w:delText>ere</w:delText>
        </w:r>
        <w:r w:rsidRPr="0099556E" w:rsidDel="00E638C7">
          <w:rPr>
            <w:rFonts w:ascii="Arial" w:hAnsi="Arial" w:cs="Arial"/>
          </w:rPr>
          <w:delText xml:space="preserve"> estimated as the proportion of intensity of methylated (M) over the sum of methylated (M) and unmethylated (U) probes, β=M/[c+M+U] with c being a constant to prevent dividing by zero.</w:delText>
        </w:r>
        <w:r w:rsidRPr="0099556E" w:rsidDel="00E638C7">
          <w:rPr>
            <w:rFonts w:ascii="Arial" w:hAnsi="Arial" w:cs="Arial"/>
          </w:rPr>
          <w:fldChar w:fldCharType="begin"/>
        </w:r>
        <w:r w:rsidR="005B023F" w:rsidDel="00E638C7">
          <w:rPr>
            <w:rFonts w:ascii="Arial" w:hAnsi="Arial" w:cs="Arial"/>
          </w:rPr>
          <w:delInstrText xml:space="preserve"> ADDIN EN.CITE &lt;EndNote&gt;&lt;Cite&gt;&lt;Author&gt;Kuan&lt;/Author&gt;&lt;Year&gt;2010&lt;/Year&gt;&lt;RecNum&gt;117&lt;/RecNum&gt;&lt;DisplayText&gt;[26]&lt;/DisplayText&gt;&lt;record&gt;&lt;rec-number&gt;117&lt;/rec-number&gt;&lt;foreign-keys&gt;&lt;key app="EN" db-id="rav5r9zprzatd5es0ea5fs9ddvr0tvswsstv" timestamp="1572900782"&gt;117&lt;/key&gt;&lt;/foreign-keys&gt;&lt;ref-type name="Journal Article"&gt;17&lt;/ref-type&gt;&lt;contributors&gt;&lt;authors&gt;&lt;author&gt;Kuan, Pei Fen&lt;/author&gt;&lt;author&gt;Wang, Sijian&lt;/author&gt;&lt;author&gt;Zhou, Xin&lt;/author&gt;&lt;author&gt;Chu, Haitao&lt;/author&gt;&lt;/authors&gt;&lt;/contributors&gt;&lt;titles&gt;&lt;title&gt;A statistical framework for Illumina DNA methylation arrays&lt;/title&gt;&lt;secondary-title&gt;Bioinformatics&lt;/secondary-title&gt;&lt;/titles&gt;&lt;periodical&gt;&lt;full-title&gt;Bioinformatics&lt;/full-title&gt;&lt;abbr-1&gt;Bioinformatics (Oxford, England)&lt;/abbr-1&gt;&lt;/periodical&gt;&lt;pages&gt;2849-2855&lt;/pages&gt;&lt;volume&gt;26&lt;/volume&gt;&lt;number&gt;22&lt;/number&gt;&lt;dates&gt;&lt;year&gt;2010&lt;/year&gt;&lt;/dates&gt;&lt;isbn&gt;1460-2059&lt;/isbn&gt;&lt;urls&gt;&lt;/urls&gt;&lt;/record&gt;&lt;/Cite&gt;&lt;/EndNote&gt;</w:delInstrText>
        </w:r>
        <w:r w:rsidRPr="0099556E" w:rsidDel="00E638C7">
          <w:rPr>
            <w:rFonts w:ascii="Arial" w:hAnsi="Arial" w:cs="Arial"/>
          </w:rPr>
          <w:fldChar w:fldCharType="separate"/>
        </w:r>
        <w:r w:rsidR="005B023F" w:rsidDel="00E638C7">
          <w:rPr>
            <w:rFonts w:ascii="Arial" w:hAnsi="Arial" w:cs="Arial"/>
            <w:noProof/>
          </w:rPr>
          <w:delText>[26]</w:delText>
        </w:r>
        <w:r w:rsidRPr="0099556E" w:rsidDel="00E638C7">
          <w:rPr>
            <w:rFonts w:ascii="Arial" w:hAnsi="Arial" w:cs="Arial"/>
          </w:rPr>
          <w:fldChar w:fldCharType="end"/>
        </w:r>
        <w:r w:rsidRPr="0099556E" w:rsidDel="00E638C7">
          <w:rPr>
            <w:szCs w:val="24"/>
          </w:rPr>
          <w:delText xml:space="preserve"> </w:delText>
        </w:r>
      </w:del>
      <w:r w:rsidRPr="0099556E">
        <w:rPr>
          <w:rFonts w:ascii="Arial" w:hAnsi="Arial" w:cs="Arial"/>
        </w:rPr>
        <w:t xml:space="preserve">M-values </w:t>
      </w:r>
      <w:r>
        <w:rPr>
          <w:rFonts w:ascii="Arial" w:hAnsi="Arial" w:cs="Arial"/>
        </w:rPr>
        <w:t>were</w:t>
      </w:r>
      <w:r w:rsidRPr="0099556E">
        <w:rPr>
          <w:rFonts w:ascii="Arial" w:hAnsi="Arial" w:cs="Arial"/>
        </w:rPr>
        <w:t xml:space="preserve"> calculated as the log2 ratio of the intensities of methylated probe versus unmethylated probe, and used in subsequent analysis.</w:t>
      </w:r>
      <w:commentRangeStart w:id="48"/>
      <w:commentRangeStart w:id="49"/>
      <w:commentRangeStart w:id="50"/>
      <w:r w:rsidRPr="0099556E">
        <w:rPr>
          <w:rFonts w:ascii="Arial" w:hAnsi="Arial" w:cs="Arial"/>
        </w:rPr>
        <w:fldChar w:fldCharType="begin"/>
      </w:r>
      <w:r w:rsidR="005B023F">
        <w:rPr>
          <w:rFonts w:ascii="Arial" w:hAnsi="Arial" w:cs="Arial"/>
        </w:rPr>
        <w:instrText xml:space="preserve"> ADDIN EN.CITE &lt;EndNote&gt;&lt;Cite&gt;&lt;Author&gt;Du&lt;/Author&gt;&lt;Year&gt;2010&lt;/Year&gt;&lt;RecNum&gt;118&lt;/RecNum&gt;&lt;DisplayText&gt;[27]&lt;/DisplayText&gt;&lt;record&gt;&lt;rec-number&gt;118&lt;/rec-number&gt;&lt;foreign-keys&gt;&lt;key app="EN" db-id="rav5r9zprzatd5es0ea5fs9ddvr0tvswsstv" timestamp="1572900782"&gt;118&lt;/key&gt;&lt;/foreign-keys&gt;&lt;ref-type name="Journal Article"&gt;17&lt;/ref-type&gt;&lt;contributors&gt;&lt;authors&gt;&lt;author&gt;Du, Pan&lt;/author&gt;&lt;author&gt;Zhang, Xiao&lt;/author&gt;&lt;author&gt;Huang, Chiang-Ching&lt;/author&gt;&lt;author&gt;Jafari, Nadereh&lt;/author&gt;&lt;author&gt;Kibbe, Warren A.&lt;/author&gt;&lt;author&gt;Hou, Lifang&lt;/author&gt;&lt;author&gt;Lin, Simon M.&lt;/author&gt;&lt;/authors&gt;&lt;/contributors&gt;&lt;titles&gt;&lt;title&gt;Comparison of Beta-value and M-value methods for quantifying methylation levels by microarray analysis&lt;/title&gt;&lt;secondary-title&gt;BMC Bioinformatics&lt;/secondary-title&gt;&lt;/titles&gt;&lt;periodical&gt;&lt;full-title&gt;BMC Bioinformatics&lt;/full-title&gt;&lt;abbr-1&gt;BMC bioinformatics&lt;/abbr-1&gt;&lt;/periodical&gt;&lt;pages&gt;587-587&lt;/pages&gt;&lt;volume&gt;11&lt;/volume&gt;&lt;dates&gt;&lt;year&gt;2010&lt;/year&gt;&lt;pub-dates&gt;&lt;date&gt;11/30&amp;#xD;08/27/received&amp;#xD;11/30/accepted&lt;/date&gt;&lt;/pub-dates&gt;&lt;/dates&gt;&lt;publisher&gt;BioMed Central&lt;/publisher&gt;&lt;isbn&gt;1471-2105&lt;/isbn&gt;&lt;accession-num&gt;PMC3012676&lt;/accession-num&gt;&lt;urls&gt;&lt;related-urls&gt;&lt;url&gt;http://www.ncbi.nlm.nih.gov/pmc/articles/PMC3012676/&lt;/url&gt;&lt;/related-urls&gt;&lt;/urls&gt;&lt;electronic-resource-num&gt;10.1186/1471-2105-11-587&lt;/electronic-resource-num&gt;&lt;remote-database-name&gt;PMC&lt;/remote-database-name&gt;&lt;/record&gt;&lt;/Cite&gt;&lt;/EndNote&gt;</w:instrText>
      </w:r>
      <w:r w:rsidRPr="0099556E">
        <w:rPr>
          <w:rFonts w:ascii="Arial" w:hAnsi="Arial" w:cs="Arial"/>
        </w:rPr>
        <w:fldChar w:fldCharType="separate"/>
      </w:r>
      <w:r w:rsidR="005B023F">
        <w:rPr>
          <w:rFonts w:ascii="Arial" w:hAnsi="Arial" w:cs="Arial"/>
          <w:noProof/>
        </w:rPr>
        <w:t>[27]</w:t>
      </w:r>
      <w:r w:rsidRPr="0099556E">
        <w:rPr>
          <w:rFonts w:ascii="Arial" w:hAnsi="Arial" w:cs="Arial"/>
        </w:rPr>
        <w:fldChar w:fldCharType="end"/>
      </w:r>
      <w:commentRangeEnd w:id="48"/>
      <w:r w:rsidR="00E638C7">
        <w:rPr>
          <w:rStyle w:val="CommentReference"/>
        </w:rPr>
        <w:commentReference w:id="48"/>
      </w:r>
      <w:commentRangeEnd w:id="49"/>
      <w:r w:rsidR="009011A8">
        <w:rPr>
          <w:rStyle w:val="CommentReference"/>
        </w:rPr>
        <w:commentReference w:id="49"/>
      </w:r>
      <w:commentRangeEnd w:id="50"/>
      <w:r w:rsidR="009011A8">
        <w:rPr>
          <w:rStyle w:val="CommentReference"/>
        </w:rPr>
        <w:commentReference w:id="50"/>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481EC85F"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commentRangeStart w:id="51"/>
      <w:ins w:id="52" w:author="Kechris, Katerina" w:date="2023-02-21T15:59:00Z">
        <w:r w:rsidR="009011A8">
          <w:rPr>
            <w:rStyle w:val="Emphasis"/>
            <w:rFonts w:ascii="Arial" w:hAnsi="Arial" w:cs="Arial"/>
            <w:b w:val="0"/>
            <w:bCs w:val="0"/>
            <w:i w:val="0"/>
            <w:iCs w:val="0"/>
            <w:color w:val="222222"/>
            <w:sz w:val="22"/>
            <w:szCs w:val="22"/>
          </w:rPr>
          <w:t>Recruiting center</w:t>
        </w:r>
      </w:ins>
      <w:ins w:id="53" w:author="Kechris, Katerina" w:date="2023-02-21T16:00:00Z">
        <w:r w:rsidR="009011A8">
          <w:rPr>
            <w:rStyle w:val="Emphasis"/>
            <w:rFonts w:ascii="Arial" w:hAnsi="Arial" w:cs="Arial"/>
            <w:b w:val="0"/>
            <w:bCs w:val="0"/>
            <w:i w:val="0"/>
            <w:iCs w:val="0"/>
            <w:color w:val="222222"/>
            <w:sz w:val="22"/>
            <w:szCs w:val="22"/>
          </w:rPr>
          <w:t xml:space="preserve"> (Pueblo or ##),</w:t>
        </w:r>
      </w:ins>
      <w:ins w:id="54" w:author="Kechris, Katerina" w:date="2023-02-21T15:59:00Z">
        <w:r w:rsidR="009011A8">
          <w:rPr>
            <w:rStyle w:val="Emphasis"/>
            <w:rFonts w:ascii="Arial" w:hAnsi="Arial" w:cs="Arial"/>
            <w:b w:val="0"/>
            <w:bCs w:val="0"/>
            <w:i w:val="0"/>
            <w:iCs w:val="0"/>
            <w:color w:val="222222"/>
            <w:sz w:val="22"/>
            <w:szCs w:val="22"/>
          </w:rPr>
          <w:t xml:space="preserve"> which encompasses a </w:t>
        </w:r>
      </w:ins>
      <w:ins w:id="55" w:author="Kechris, Katerina" w:date="2023-02-21T16:00:00Z">
        <w:r w:rsidR="009011A8">
          <w:rPr>
            <w:rStyle w:val="Emphasis"/>
            <w:rFonts w:ascii="Arial" w:hAnsi="Arial" w:cs="Arial"/>
            <w:b w:val="0"/>
            <w:bCs w:val="0"/>
            <w:i w:val="0"/>
            <w:iCs w:val="0"/>
            <w:color w:val="222222"/>
            <w:sz w:val="22"/>
            <w:szCs w:val="22"/>
          </w:rPr>
          <w:t xml:space="preserve">broader geographic region where the participant lives, </w:t>
        </w:r>
        <w:commentRangeEnd w:id="51"/>
        <w:r w:rsidR="009011A8">
          <w:rPr>
            <w:rStyle w:val="CommentReference"/>
            <w:rFonts w:asciiTheme="minorHAnsi" w:eastAsiaTheme="minorHAnsi" w:hAnsiTheme="minorHAnsi" w:cstheme="minorBidi"/>
            <w:b w:val="0"/>
            <w:bCs w:val="0"/>
          </w:rPr>
          <w:commentReference w:id="51"/>
        </w:r>
      </w:ins>
      <w:del w:id="56" w:author="Kechris, Katerina" w:date="2023-02-21T16:00:00Z">
        <w:r w:rsidRPr="005C77DA" w:rsidDel="009011A8">
          <w:rPr>
            <w:rStyle w:val="Emphasis"/>
            <w:rFonts w:ascii="Arial" w:hAnsi="Arial" w:cs="Arial"/>
            <w:b w:val="0"/>
            <w:bCs w:val="0"/>
            <w:i w:val="0"/>
            <w:iCs w:val="0"/>
            <w:color w:val="222222"/>
            <w:sz w:val="22"/>
            <w:szCs w:val="22"/>
          </w:rPr>
          <w:delText xml:space="preserve">Geographic Location – </w:delText>
        </w:r>
        <w:r w:rsidRPr="005C77DA" w:rsidDel="009011A8">
          <w:rPr>
            <w:rFonts w:ascii="Arial" w:hAnsi="Arial" w:cs="Arial"/>
            <w:b w:val="0"/>
            <w:bCs w:val="0"/>
            <w:i/>
            <w:iCs/>
            <w:color w:val="222222"/>
            <w:sz w:val="22"/>
            <w:szCs w:val="22"/>
          </w:rPr>
          <w:delText>subjects’ geographic location, </w:delText>
        </w:r>
        <w:r w:rsidRPr="005C77DA" w:rsidDel="009011A8">
          <w:rPr>
            <w:rStyle w:val="Emphasis"/>
            <w:rFonts w:ascii="Arial" w:hAnsi="Arial" w:cs="Arial"/>
            <w:b w:val="0"/>
            <w:bCs w:val="0"/>
            <w:i w:val="0"/>
            <w:iCs w:val="0"/>
            <w:color w:val="222222"/>
            <w:sz w:val="22"/>
            <w:szCs w:val="22"/>
          </w:rPr>
          <w:delText>city</w:delText>
        </w:r>
        <w:r w:rsidRPr="005C77DA" w:rsidDel="009011A8">
          <w:rPr>
            <w:rFonts w:ascii="Arial" w:hAnsi="Arial" w:cs="Arial"/>
            <w:b w:val="0"/>
            <w:bCs w:val="0"/>
            <w:i/>
            <w:iCs/>
            <w:color w:val="222222"/>
            <w:sz w:val="22"/>
            <w:szCs w:val="22"/>
          </w:rPr>
          <w:delText xml:space="preserve">, was grouped into the new broader variable termed </w:delText>
        </w:r>
        <w:r w:rsidRPr="005C77DA" w:rsidDel="009011A8">
          <w:rPr>
            <w:rStyle w:val="Emphasis"/>
            <w:rFonts w:ascii="Arial" w:hAnsi="Arial" w:cs="Arial"/>
            <w:b w:val="0"/>
            <w:bCs w:val="0"/>
            <w:i w:val="0"/>
            <w:iCs w:val="0"/>
            <w:color w:val="222222"/>
            <w:sz w:val="22"/>
            <w:szCs w:val="22"/>
          </w:rPr>
          <w:delText>recruiting center</w:delText>
        </w:r>
        <w:r w:rsidRPr="005C77DA" w:rsidDel="009011A8">
          <w:rPr>
            <w:rFonts w:ascii="Arial" w:hAnsi="Arial" w:cs="Arial"/>
            <w:b w:val="0"/>
            <w:bCs w:val="0"/>
            <w:i/>
            <w:iCs/>
            <w:color w:val="222222"/>
            <w:sz w:val="22"/>
            <w:szCs w:val="22"/>
          </w:rPr>
          <w:delText> </w:delText>
        </w:r>
        <w:r w:rsidRPr="005C77DA" w:rsidDel="009011A8">
          <w:rPr>
            <w:rFonts w:ascii="Arial" w:hAnsi="Arial" w:cs="Arial"/>
            <w:b w:val="0"/>
            <w:bCs w:val="0"/>
            <w:color w:val="222222"/>
            <w:sz w:val="22"/>
            <w:szCs w:val="22"/>
          </w:rPr>
          <w:delText xml:space="preserve">which encompasses the broader geographic region where they live </w:delText>
        </w:r>
      </w:del>
      <w:r w:rsidRPr="005C77DA">
        <w:rPr>
          <w:rFonts w:ascii="Arial" w:hAnsi="Arial" w:cs="Arial"/>
          <w:b w:val="0"/>
          <w:bCs w:val="0"/>
          <w:color w:val="222222"/>
          <w:sz w:val="22"/>
          <w:szCs w:val="22"/>
        </w:rPr>
        <w:t>2) Sex 3) Age</w:t>
      </w:r>
      <w:r w:rsidR="004905E0">
        <w:rPr>
          <w:rFonts w:ascii="Arial" w:hAnsi="Arial" w:cs="Arial"/>
          <w:b w:val="0"/>
          <w:bCs w:val="0"/>
          <w:color w:val="222222"/>
          <w:sz w:val="22"/>
          <w:szCs w:val="22"/>
        </w:rPr>
        <w:t>.</w:t>
      </w:r>
      <w:r w:rsidRPr="005C77DA">
        <w:rPr>
          <w:rFonts w:ascii="Arial" w:hAnsi="Arial" w:cs="Arial"/>
          <w:b w:val="0"/>
          <w:bCs w:val="0"/>
          <w:color w:val="222222"/>
          <w:sz w:val="22"/>
          <w:szCs w:val="22"/>
        </w:rPr>
        <w:t xml:space="preserve"> </w:t>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76AB4A0" w:rsidR="00EF2CFF" w:rsidRPr="005C77DA" w:rsidRDefault="00E638C7" w:rsidP="00EF2CFF">
      <w:pPr>
        <w:pStyle w:val="MDPI31text"/>
        <w:spacing w:line="276" w:lineRule="auto"/>
        <w:rPr>
          <w:rStyle w:val="Emphasis"/>
          <w:rFonts w:ascii="Arial" w:eastAsiaTheme="minorHAnsi" w:hAnsi="Arial" w:cs="Arial"/>
          <w:color w:val="222222"/>
          <w:sz w:val="22"/>
        </w:rPr>
      </w:pPr>
      <w:moveToRangeStart w:id="57" w:author="Wood, Cheyret" w:date="2023-02-17T14:49:00Z" w:name="move127537760"/>
      <w:moveTo w:id="58" w:author="Wood, Cheyret" w:date="2023-02-17T14:49:00Z">
        <w:r w:rsidRPr="00980E8B">
          <w:rPr>
            <w:rFonts w:ascii="Arial" w:hAnsi="Arial" w:cs="Arial"/>
            <w:color w:val="222222"/>
            <w:sz w:val="22"/>
          </w:rPr>
          <w:t>All analyses were performed using R version 4.2.1.</w:t>
        </w:r>
      </w:moveTo>
      <w:moveToRangeEnd w:id="57"/>
      <w:ins w:id="59" w:author="Wood, Cheyret" w:date="2023-02-21T11:18:00Z">
        <w:r w:rsidR="00AF4167">
          <w:rPr>
            <w:rFonts w:ascii="Arial" w:hAnsi="Arial" w:cs="Arial"/>
            <w:color w:val="222222"/>
            <w:sz w:val="22"/>
          </w:rPr>
          <w:t xml:space="preserve"> </w:t>
        </w:r>
      </w:ins>
      <w:r w:rsidR="00EF2CFF" w:rsidRPr="005C77DA">
        <w:rPr>
          <w:rFonts w:ascii="Arial" w:hAnsi="Arial" w:cs="Arial"/>
          <w:sz w:val="22"/>
        </w:rPr>
        <w:t xml:space="preserve">We examined differences in demographic measures among vaping and non-vaping study participants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 xml:space="preserve">tests for categorical variables and two-sample t-tests for continuous variables. </w:t>
      </w:r>
      <w:del w:id="60" w:author="Wood, Cheyret" w:date="2023-02-21T11:19:00Z">
        <w:r w:rsidR="00EF2CFF" w:rsidRPr="005C77DA" w:rsidDel="00AF4167">
          <w:rPr>
            <w:rFonts w:ascii="Arial" w:hAnsi="Arial" w:cs="Arial"/>
            <w:b/>
            <w:sz w:val="22"/>
          </w:rPr>
          <w:delText xml:space="preserve"> </w:delText>
        </w:r>
      </w:del>
      <w:r w:rsidR="00EF2CFF" w:rsidRPr="005C77DA">
        <w:rPr>
          <w:rFonts w:ascii="Arial" w:hAnsi="Arial" w:cs="Arial"/>
          <w:sz w:val="22"/>
        </w:rPr>
        <w:t>Next, we conducted a series of bio</w:t>
      </w:r>
      <w:r w:rsidR="00EF2CFF">
        <w:rPr>
          <w:rFonts w:ascii="Arial" w:hAnsi="Arial" w:cs="Arial"/>
          <w:sz w:val="22"/>
        </w:rPr>
        <w:t>in</w:t>
      </w:r>
      <w:r w:rsidR="00EF2CFF" w:rsidRPr="005C77DA">
        <w:rPr>
          <w:rFonts w:ascii="Arial" w:hAnsi="Arial" w:cs="Arial"/>
          <w:sz w:val="22"/>
        </w:rPr>
        <w:t>formatic analysis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moveFromRangeStart w:id="61" w:author="Wood, Cheyret" w:date="2023-02-17T14:49:00Z" w:name="move127537760"/>
      <w:moveFrom w:id="62" w:author="Wood, Cheyret" w:date="2023-02-17T14:49:00Z">
        <w:r w:rsidR="00980E8B" w:rsidRPr="00980E8B" w:rsidDel="00E638C7">
          <w:rPr>
            <w:rFonts w:ascii="Arial" w:hAnsi="Arial" w:cs="Arial"/>
            <w:color w:val="222222"/>
            <w:sz w:val="22"/>
          </w:rPr>
          <w:t>All analyses were performed using R version 4.2.1.</w:t>
        </w:r>
      </w:moveFrom>
      <w:moveFromRangeEnd w:id="61"/>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43C84B2A" w14:textId="07338FF7" w:rsidR="00980E8B" w:rsidDel="00513670" w:rsidRDefault="00980E8B" w:rsidP="00EF2CFF">
      <w:pPr>
        <w:pStyle w:val="NormalWeb"/>
        <w:shd w:val="clear" w:color="auto" w:fill="FFFFFF"/>
        <w:spacing w:before="0" w:beforeAutospacing="0" w:after="158" w:afterAutospacing="0" w:line="276" w:lineRule="auto"/>
        <w:rPr>
          <w:moveFrom w:id="63" w:author="Wood, Cheyret" w:date="2023-02-21T11:28:00Z"/>
          <w:rStyle w:val="Emphasis"/>
          <w:rFonts w:ascii="Arial" w:hAnsi="Arial" w:cs="Arial"/>
          <w:color w:val="222222"/>
          <w:sz w:val="22"/>
          <w:szCs w:val="22"/>
        </w:rPr>
      </w:pPr>
      <w:moveFromRangeStart w:id="64" w:author="Wood, Cheyret" w:date="2023-02-21T11:28:00Z" w:name="move127871315"/>
      <w:moveFrom w:id="65" w:author="Wood, Cheyret" w:date="2023-02-21T11:28:00Z">
        <w:r w:rsidDel="00513670">
          <w:rPr>
            <w:rStyle w:val="Emphasis"/>
            <w:rFonts w:ascii="Arial" w:hAnsi="Arial" w:cs="Arial"/>
            <w:color w:val="222222"/>
            <w:sz w:val="22"/>
            <w:szCs w:val="22"/>
          </w:rPr>
          <w:t>Gene expression data</w:t>
        </w:r>
      </w:moveFrom>
    </w:p>
    <w:moveFromRangeEnd w:id="64"/>
    <w:p w14:paraId="1714F1E7" w14:textId="374D0428" w:rsidR="00513670" w:rsidDel="00513670" w:rsidRDefault="00513670" w:rsidP="00513670">
      <w:pPr>
        <w:pStyle w:val="NormalWeb"/>
        <w:shd w:val="clear" w:color="auto" w:fill="FFFFFF"/>
        <w:spacing w:before="0" w:beforeAutospacing="0" w:after="158" w:afterAutospacing="0" w:line="276" w:lineRule="auto"/>
        <w:rPr>
          <w:del w:id="66" w:author="Wood, Cheyret" w:date="2023-02-21T11:28:00Z"/>
          <w:moveTo w:id="67" w:author="Wood, Cheyret" w:date="2023-02-21T11:28:00Z"/>
          <w:rStyle w:val="Emphasis"/>
          <w:rFonts w:ascii="Arial" w:hAnsi="Arial" w:cs="Arial"/>
          <w:color w:val="222222"/>
          <w:sz w:val="22"/>
          <w:szCs w:val="22"/>
        </w:rPr>
      </w:pPr>
      <w:moveToRangeStart w:id="68" w:author="Wood, Cheyret" w:date="2023-02-21T11:28:00Z" w:name="move127871315"/>
      <w:moveTo w:id="69" w:author="Wood, Cheyret" w:date="2023-02-21T11:28:00Z">
        <w:r>
          <w:rPr>
            <w:rStyle w:val="Emphasis"/>
            <w:rFonts w:ascii="Arial" w:hAnsi="Arial" w:cs="Arial"/>
            <w:color w:val="222222"/>
            <w:sz w:val="22"/>
            <w:szCs w:val="22"/>
          </w:rPr>
          <w:t>Gene expression data</w:t>
        </w:r>
      </w:moveTo>
      <w:ins w:id="70" w:author="Wood, Cheyret" w:date="2023-02-21T11:28:00Z">
        <w:r>
          <w:rPr>
            <w:rStyle w:val="Emphasis"/>
            <w:rFonts w:ascii="Arial" w:hAnsi="Arial" w:cs="Arial"/>
            <w:color w:val="222222"/>
            <w:sz w:val="22"/>
            <w:szCs w:val="22"/>
          </w:rPr>
          <w:t xml:space="preserve"> </w:t>
        </w:r>
      </w:ins>
    </w:p>
    <w:moveToRangeEnd w:id="68"/>
    <w:p w14:paraId="1987B225" w14:textId="65AA5D08" w:rsidR="002C347F"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del w:id="71" w:author="Wood, Cheyret" w:date="2023-02-21T11:28:00Z">
        <w:r w:rsidRPr="005C77DA" w:rsidDel="00513670">
          <w:rPr>
            <w:rStyle w:val="Emphasis"/>
            <w:rFonts w:ascii="Arial" w:hAnsi="Arial" w:cs="Arial"/>
            <w:color w:val="222222"/>
            <w:sz w:val="22"/>
            <w:szCs w:val="22"/>
          </w:rPr>
          <w:delText>N</w:delText>
        </w:r>
      </w:del>
      <w:ins w:id="72" w:author="Wood, Cheyret" w:date="2023-02-21T11:28:00Z">
        <w:r w:rsidR="00513670">
          <w:rPr>
            <w:rStyle w:val="Emphasis"/>
            <w:rFonts w:ascii="Arial" w:hAnsi="Arial" w:cs="Arial"/>
            <w:color w:val="222222"/>
            <w:sz w:val="22"/>
            <w:szCs w:val="22"/>
          </w:rPr>
          <w:t>n</w:t>
        </w:r>
      </w:ins>
      <w:r w:rsidRPr="005C77DA">
        <w:rPr>
          <w:rStyle w:val="Emphasis"/>
          <w:rFonts w:ascii="Arial" w:hAnsi="Arial" w:cs="Arial"/>
          <w:color w:val="222222"/>
          <w:sz w:val="22"/>
          <w:szCs w:val="22"/>
        </w:rPr>
        <w:t>ormalization</w:t>
      </w:r>
      <w:r w:rsidRPr="005C77DA">
        <w:rPr>
          <w:rFonts w:ascii="Arial" w:hAnsi="Arial" w:cs="Arial"/>
          <w:color w:val="222222"/>
          <w:sz w:val="22"/>
          <w:szCs w:val="22"/>
        </w:rPr>
        <w:br/>
        <w:t>To</w:t>
      </w:r>
      <w:r>
        <w:rPr>
          <w:rFonts w:ascii="Arial" w:hAnsi="Arial" w:cs="Arial"/>
          <w:color w:val="222222"/>
          <w:sz w:val="22"/>
          <w:szCs w:val="22"/>
        </w:rPr>
        <w:t xml:space="preserve"> correct for unwanted technical effects</w:t>
      </w:r>
      <w:r w:rsidRPr="005C77DA">
        <w:rPr>
          <w:rFonts w:ascii="Arial" w:hAnsi="Arial" w:cs="Arial"/>
          <w:color w:val="222222"/>
          <w:sz w:val="22"/>
          <w:szCs w:val="22"/>
        </w:rPr>
        <w:t xml:space="preserve">, we used </w:t>
      </w:r>
      <w:ins w:id="73" w:author="Wood, Cheyret" w:date="2023-02-21T11:22:00Z">
        <w:r w:rsidR="00AF4167">
          <w:rPr>
            <w:rFonts w:ascii="Arial" w:hAnsi="Arial" w:cs="Arial"/>
            <w:color w:val="222222"/>
            <w:sz w:val="22"/>
            <w:szCs w:val="22"/>
          </w:rPr>
          <w:t xml:space="preserve">the </w:t>
        </w:r>
      </w:ins>
      <w:ins w:id="74" w:author="Wood, Cheyret" w:date="2023-02-21T11:21:00Z">
        <w:r w:rsidR="00AF4167">
          <w:rPr>
            <w:rFonts w:ascii="Arial" w:hAnsi="Arial" w:cs="Arial"/>
            <w:color w:val="222222"/>
            <w:sz w:val="22"/>
            <w:szCs w:val="22"/>
          </w:rPr>
          <w:t xml:space="preserve">between-sample normalization </w:t>
        </w:r>
      </w:ins>
      <w:del w:id="75" w:author="Wood, Cheyret" w:date="2023-02-21T11:22:00Z">
        <w:r w:rsidRPr="005C77DA" w:rsidDel="00AF4167">
          <w:rPr>
            <w:rFonts w:ascii="Arial" w:hAnsi="Arial" w:cs="Arial"/>
            <w:color w:val="222222"/>
            <w:sz w:val="22"/>
            <w:szCs w:val="22"/>
          </w:rPr>
          <w:delText xml:space="preserve">the </w:delText>
        </w:r>
      </w:del>
      <w:ins w:id="76" w:author="Wood, Cheyret" w:date="2023-02-21T11:22:00Z">
        <w:r w:rsidR="00AF4167">
          <w:rPr>
            <w:rFonts w:ascii="Arial" w:hAnsi="Arial" w:cs="Arial"/>
            <w:color w:val="222222"/>
            <w:sz w:val="22"/>
            <w:szCs w:val="22"/>
          </w:rPr>
          <w:t xml:space="preserve">of Removal of Unwanted Variance using residuals (RUVr) from a first pass </w:t>
        </w:r>
        <w:r w:rsidR="00513670">
          <w:rPr>
            <w:rFonts w:ascii="Arial" w:hAnsi="Arial" w:cs="Arial"/>
            <w:color w:val="222222"/>
            <w:sz w:val="22"/>
            <w:szCs w:val="22"/>
          </w:rPr>
          <w:t>generalized linear model</w:t>
        </w:r>
      </w:ins>
      <w:ins w:id="77" w:author="Wood, Cheyret" w:date="2023-02-21T11:23:00Z">
        <w:r w:rsidR="00513670">
          <w:rPr>
            <w:rFonts w:ascii="Arial" w:hAnsi="Arial" w:cs="Arial"/>
            <w:color w:val="222222"/>
            <w:sz w:val="22"/>
            <w:szCs w:val="22"/>
          </w:rPr>
          <w:t xml:space="preserve"> (GLM) including </w:t>
        </w:r>
        <w:commentRangeStart w:id="78"/>
        <w:r w:rsidR="00513670">
          <w:rPr>
            <w:rFonts w:ascii="Arial" w:hAnsi="Arial" w:cs="Arial"/>
            <w:color w:val="222222"/>
            <w:sz w:val="22"/>
            <w:szCs w:val="22"/>
          </w:rPr>
          <w:t>vape statu</w:t>
        </w:r>
        <w:del w:id="79" w:author="Kechris, Katerina" w:date="2023-02-21T16:01:00Z">
          <w:r w:rsidR="00513670" w:rsidDel="009011A8">
            <w:rPr>
              <w:rFonts w:ascii="Arial" w:hAnsi="Arial" w:cs="Arial"/>
              <w:color w:val="222222"/>
              <w:sz w:val="22"/>
              <w:szCs w:val="22"/>
            </w:rPr>
            <w:delText>e</w:delText>
          </w:r>
        </w:del>
        <w:r w:rsidR="00513670">
          <w:rPr>
            <w:rFonts w:ascii="Arial" w:hAnsi="Arial" w:cs="Arial"/>
            <w:color w:val="222222"/>
            <w:sz w:val="22"/>
            <w:szCs w:val="22"/>
          </w:rPr>
          <w:t>s, sex, and age</w:t>
        </w:r>
      </w:ins>
      <w:ins w:id="80" w:author="Wood, Cheyret" w:date="2023-02-21T11:26:00Z">
        <w:r w:rsidR="00513670">
          <w:rPr>
            <w:rFonts w:ascii="Arial" w:hAnsi="Arial" w:cs="Arial"/>
            <w:color w:val="222222"/>
            <w:sz w:val="22"/>
            <w:szCs w:val="22"/>
          </w:rPr>
          <w:t xml:space="preserve"> </w:t>
        </w:r>
      </w:ins>
      <w:commentRangeEnd w:id="78"/>
      <w:r w:rsidR="009011A8">
        <w:rPr>
          <w:rStyle w:val="CommentReference"/>
          <w:rFonts w:asciiTheme="minorHAnsi" w:eastAsiaTheme="minorHAnsi" w:hAnsiTheme="minorHAnsi" w:cstheme="minorBidi"/>
        </w:rPr>
        <w:commentReference w:id="78"/>
      </w:r>
      <w:commentRangeStart w:id="81"/>
      <w:del w:id="82" w:author="Wood, Cheyret" w:date="2023-02-21T11:22:00Z">
        <w:r w:rsidRPr="005C77DA" w:rsidDel="00513670">
          <w:rPr>
            <w:rFonts w:ascii="Arial" w:hAnsi="Arial" w:cs="Arial"/>
            <w:i/>
            <w:iCs/>
            <w:color w:val="222222"/>
            <w:sz w:val="22"/>
            <w:szCs w:val="22"/>
          </w:rPr>
          <w:delText xml:space="preserve">RUVr </w:delText>
        </w:r>
        <w:r w:rsidRPr="005C77DA" w:rsidDel="00513670">
          <w:rPr>
            <w:rFonts w:ascii="Arial" w:hAnsi="Arial" w:cs="Arial"/>
            <w:color w:val="222222"/>
            <w:sz w:val="22"/>
            <w:szCs w:val="22"/>
          </w:rPr>
          <w:delText>f</w:delText>
        </w:r>
      </w:del>
      <w:commentRangeEnd w:id="81"/>
      <w:r w:rsidR="00E638C7">
        <w:rPr>
          <w:rStyle w:val="CommentReference"/>
          <w:rFonts w:asciiTheme="minorHAnsi" w:eastAsiaTheme="minorHAnsi" w:hAnsiTheme="minorHAnsi" w:cstheme="minorBidi"/>
        </w:rPr>
        <w:commentReference w:id="81"/>
      </w:r>
      <w:del w:id="83" w:author="Wood, Cheyret" w:date="2023-02-21T11:23:00Z">
        <w:r w:rsidRPr="005C77DA" w:rsidDel="00513670">
          <w:rPr>
            <w:rFonts w:ascii="Arial" w:hAnsi="Arial" w:cs="Arial"/>
            <w:color w:val="222222"/>
            <w:sz w:val="22"/>
            <w:szCs w:val="22"/>
          </w:rPr>
          <w:delText>rom the R package RUVSeq</w:delText>
        </w:r>
        <w:r w:rsidDel="00513670">
          <w:rPr>
            <w:rFonts w:ascii="Arial" w:hAnsi="Arial" w:cs="Arial"/>
            <w:color w:val="222222"/>
            <w:sz w:val="22"/>
            <w:szCs w:val="22"/>
          </w:rPr>
          <w:delText xml:space="preserve"> based on the recommendation </w:delText>
        </w:r>
        <w:r w:rsidR="009939BD" w:rsidDel="00513670">
          <w:rPr>
            <w:rFonts w:ascii="Arial" w:hAnsi="Arial" w:cs="Arial"/>
            <w:color w:val="222222"/>
            <w:sz w:val="22"/>
            <w:szCs w:val="22"/>
          </w:rPr>
          <w:delText>by Risso et al</w:delText>
        </w:r>
        <w:r w:rsidRPr="005C77DA" w:rsidDel="00513670">
          <w:rPr>
            <w:rFonts w:ascii="Arial" w:hAnsi="Arial" w:cs="Arial"/>
            <w:color w:val="222222"/>
            <w:sz w:val="22"/>
            <w:szCs w:val="22"/>
          </w:rPr>
          <w:delText>.</w:delText>
        </w:r>
      </w:del>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Y051bT42NTwvUmVjTnVtPjxEaXNwbGF5VGV4dD5bMjhdPC9EaXNwbGF5VGV4dD48cmVjb3JkPjxy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Y051bT42NTwvUmVjTnVtPjxEaXNwbGF5VGV4dD5bMjhdPC9EaXNwbGF5VGV4dD48cmVjb3JkPjxy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[28]</w:t>
      </w:r>
      <w:r w:rsidR="005B023F">
        <w:rPr>
          <w:rFonts w:ascii="Arial" w:hAnsi="Arial" w:cs="Arial"/>
          <w:color w:val="222222"/>
          <w:sz w:val="22"/>
          <w:szCs w:val="22"/>
        </w:rPr>
        <w:fldChar w:fldCharType="end"/>
      </w:r>
      <w:ins w:id="84" w:author="Wood, Cheyret" w:date="2023-02-21T11:25:00Z">
        <w:r w:rsidR="00513670">
          <w:rPr>
            <w:rFonts w:ascii="Arial" w:hAnsi="Arial" w:cs="Arial"/>
            <w:color w:val="222222"/>
            <w:sz w:val="22"/>
            <w:szCs w:val="22"/>
          </w:rPr>
          <w:t>.</w:t>
        </w:r>
      </w:ins>
      <w:r w:rsidRPr="005C77DA">
        <w:rPr>
          <w:rFonts w:ascii="Arial" w:hAnsi="Arial" w:cs="Arial"/>
          <w:color w:val="222222"/>
          <w:sz w:val="22"/>
          <w:szCs w:val="22"/>
        </w:rPr>
        <w:t xml:space="preserve"> </w:t>
      </w:r>
      <w:del w:id="85" w:author="Wood, Cheyret" w:date="2023-02-21T11:23:00Z">
        <w:r w:rsidDel="00513670">
          <w:rPr>
            <w:rFonts w:ascii="Arial" w:hAnsi="Arial" w:cs="Arial"/>
            <w:color w:val="222222"/>
            <w:sz w:val="22"/>
            <w:szCs w:val="22"/>
          </w:rPr>
          <w:delText>The first pass GLM model includes vape status, sex, and age.</w:delText>
        </w:r>
        <w:r w:rsidRPr="00222D84" w:rsidDel="00513670">
          <w:rPr>
            <w:rFonts w:ascii="Arial" w:hAnsi="Arial" w:cs="Arial"/>
            <w:color w:val="222222"/>
            <w:sz w:val="22"/>
            <w:szCs w:val="22"/>
          </w:rPr>
          <w:delText xml:space="preserve"> </w:delText>
        </w:r>
      </w:del>
      <w:del w:id="86" w:author="Wood, Cheyret" w:date="2023-02-17T14:49:00Z">
        <w:r w:rsidRPr="007F77B7" w:rsidDel="00E638C7">
          <w:rPr>
            <w:rFonts w:ascii="Arial" w:hAnsi="Arial" w:cs="Arial"/>
            <w:color w:val="222222"/>
            <w:sz w:val="22"/>
            <w:szCs w:val="22"/>
          </w:rPr>
          <w:delText xml:space="preserve">Then, </w:delText>
        </w:r>
        <w:r w:rsidRPr="007F77B7" w:rsidDel="00E638C7">
          <w:rPr>
            <w:rFonts w:ascii="Arial" w:hAnsi="Arial" w:cs="Arial"/>
            <w:i/>
            <w:iCs/>
            <w:color w:val="222222"/>
            <w:sz w:val="22"/>
            <w:szCs w:val="22"/>
          </w:rPr>
          <w:delText xml:space="preserve">RUVr </w:delText>
        </w:r>
        <w:r w:rsidRPr="007F77B7" w:rsidDel="00E638C7">
          <w:rPr>
            <w:rFonts w:ascii="Arial" w:hAnsi="Arial" w:cs="Arial"/>
            <w:color w:val="222222"/>
            <w:sz w:val="22"/>
            <w:szCs w:val="22"/>
          </w:rPr>
          <w:delText>was performed with k = 2 factors</w:delText>
        </w:r>
        <w:r w:rsidR="002C347F" w:rsidDel="00E638C7">
          <w:rPr>
            <w:rFonts w:ascii="Arial" w:hAnsi="Arial" w:cs="Arial"/>
            <w:color w:val="222222"/>
            <w:sz w:val="22"/>
            <w:szCs w:val="22"/>
          </w:rPr>
          <w:delText>.</w:delText>
        </w:r>
        <w:r w:rsidRPr="007F77B7" w:rsidDel="00E638C7">
          <w:rPr>
            <w:rFonts w:ascii="Arial" w:hAnsi="Arial" w:cs="Arial"/>
            <w:color w:val="222222"/>
            <w:sz w:val="22"/>
            <w:szCs w:val="22"/>
          </w:rPr>
          <w:delText xml:space="preserve"> </w:delText>
        </w:r>
        <w:r w:rsidR="002C347F" w:rsidRPr="002C347F" w:rsidDel="00E638C7">
          <w:rPr>
            <w:rFonts w:ascii="Arial" w:hAnsi="Arial" w:cs="Arial"/>
            <w:color w:val="222222"/>
            <w:sz w:val="22"/>
            <w:szCs w:val="22"/>
          </w:rPr>
          <w:delText>The best k for factor</w:delText>
        </w:r>
      </w:del>
      <w:ins w:id="87" w:author="Wood, Cheyret" w:date="2023-02-21T11:24:00Z">
        <w:r w:rsidR="00513670">
          <w:rPr>
            <w:rFonts w:ascii="Arial" w:hAnsi="Arial" w:cs="Arial"/>
            <w:color w:val="222222"/>
            <w:sz w:val="22"/>
            <w:szCs w:val="22"/>
          </w:rPr>
          <w:t xml:space="preserve"> </w:t>
        </w:r>
      </w:ins>
      <w:ins w:id="88" w:author="Wood, Cheyret" w:date="2023-02-21T11:26:00Z">
        <w:r w:rsidR="00513670">
          <w:rPr>
            <w:rFonts w:ascii="Arial" w:hAnsi="Arial" w:cs="Arial"/>
            <w:color w:val="222222"/>
            <w:sz w:val="22"/>
            <w:szCs w:val="22"/>
          </w:rPr>
          <w:t>Two</w:t>
        </w:r>
      </w:ins>
      <w:ins w:id="89" w:author="Wood, Cheyret" w:date="2023-02-17T14:49:00Z">
        <w:r w:rsidR="00E638C7">
          <w:rPr>
            <w:rFonts w:ascii="Arial" w:hAnsi="Arial" w:cs="Arial"/>
            <w:color w:val="222222"/>
            <w:sz w:val="22"/>
            <w:szCs w:val="22"/>
          </w:rPr>
          <w:t xml:space="preserve"> normalization factors were included</w:t>
        </w:r>
      </w:ins>
      <w:ins w:id="90" w:author="Wood, Cheyret" w:date="2023-02-21T11:26:00Z">
        <w:r w:rsidR="00513670">
          <w:rPr>
            <w:rFonts w:ascii="Arial" w:hAnsi="Arial" w:cs="Arial"/>
            <w:color w:val="222222"/>
            <w:sz w:val="22"/>
            <w:szCs w:val="22"/>
          </w:rPr>
          <w:t xml:space="preserve"> for RUVr</w:t>
        </w:r>
      </w:ins>
      <w:ins w:id="91" w:author="Wood, Cheyret" w:date="2023-02-17T14:49:00Z">
        <w:r w:rsidR="00E638C7">
          <w:rPr>
            <w:rFonts w:ascii="Arial" w:hAnsi="Arial" w:cs="Arial"/>
            <w:color w:val="222222"/>
            <w:sz w:val="22"/>
            <w:szCs w:val="22"/>
          </w:rPr>
          <w:t xml:space="preserve"> after</w:t>
        </w:r>
      </w:ins>
      <w:del w:id="92" w:author="Wood, Cheyret" w:date="2023-02-17T14:49:00Z">
        <w:r w:rsidR="002C347F" w:rsidRPr="002C347F" w:rsidDel="00E638C7">
          <w:rPr>
            <w:rFonts w:ascii="Arial" w:hAnsi="Arial" w:cs="Arial"/>
            <w:color w:val="222222"/>
            <w:sz w:val="22"/>
            <w:szCs w:val="22"/>
          </w:rPr>
          <w:delText xml:space="preserve"> analysis was determined</w:delText>
        </w:r>
      </w:del>
      <w:r w:rsidR="002C347F" w:rsidRPr="002C347F">
        <w:rPr>
          <w:rFonts w:ascii="Arial" w:hAnsi="Arial" w:cs="Arial"/>
          <w:color w:val="222222"/>
          <w:sz w:val="22"/>
          <w:szCs w:val="22"/>
        </w:rPr>
        <w:t xml:space="preserve"> visual</w:t>
      </w:r>
      <w:del w:id="93" w:author="Kechris, Katerina" w:date="2023-02-21T16:03:00Z">
        <w:r w:rsidR="002C347F" w:rsidRPr="002C347F" w:rsidDel="00AE4823">
          <w:rPr>
            <w:rFonts w:ascii="Arial" w:hAnsi="Arial" w:cs="Arial"/>
            <w:color w:val="222222"/>
            <w:sz w:val="22"/>
            <w:szCs w:val="22"/>
          </w:rPr>
          <w:delText>ly</w:delText>
        </w:r>
      </w:del>
      <w:ins w:id="94" w:author="Wood, Cheyret" w:date="2023-02-17T14:49:00Z">
        <w:r w:rsidR="00E638C7">
          <w:rPr>
            <w:rFonts w:ascii="Arial" w:hAnsi="Arial" w:cs="Arial"/>
            <w:color w:val="222222"/>
            <w:sz w:val="22"/>
            <w:szCs w:val="22"/>
          </w:rPr>
          <w:t xml:space="preserve"> inspection of</w:t>
        </w:r>
      </w:ins>
      <w:del w:id="95" w:author="Wood, Cheyret" w:date="2023-02-17T14:49:00Z">
        <w:r w:rsidR="002C347F" w:rsidRPr="002C347F" w:rsidDel="00E638C7">
          <w:rPr>
            <w:rFonts w:ascii="Arial" w:hAnsi="Arial" w:cs="Arial"/>
            <w:color w:val="222222"/>
            <w:sz w:val="22"/>
            <w:szCs w:val="22"/>
          </w:rPr>
          <w:delText xml:space="preserve"> using</w:delText>
        </w:r>
      </w:del>
      <w:r w:rsidR="002C347F" w:rsidRPr="002C347F">
        <w:rPr>
          <w:rFonts w:ascii="Arial" w:hAnsi="Arial" w:cs="Arial"/>
          <w:color w:val="222222"/>
          <w:sz w:val="22"/>
          <w:szCs w:val="22"/>
        </w:rPr>
        <w:t xml:space="preserve"> an elbow plot, </w:t>
      </w:r>
      <w:ins w:id="96" w:author="Wood, Cheyret" w:date="2023-02-21T11:24:00Z">
        <w:r w:rsidR="00513670">
          <w:rPr>
            <w:rFonts w:ascii="Arial" w:hAnsi="Arial" w:cs="Arial"/>
            <w:color w:val="222222"/>
            <w:sz w:val="22"/>
            <w:szCs w:val="22"/>
          </w:rPr>
          <w:t xml:space="preserve">relative log expression </w:t>
        </w:r>
      </w:ins>
      <w:del w:id="97" w:author="Wood, Cheyret" w:date="2023-02-21T11:24:00Z">
        <w:r w:rsidR="002C347F" w:rsidRPr="002C347F" w:rsidDel="00513670">
          <w:rPr>
            <w:rFonts w:ascii="Arial" w:hAnsi="Arial" w:cs="Arial"/>
            <w:color w:val="222222"/>
            <w:sz w:val="22"/>
            <w:szCs w:val="22"/>
          </w:rPr>
          <w:delText xml:space="preserve">RLE </w:delText>
        </w:r>
      </w:del>
      <w:r w:rsidR="002C347F" w:rsidRPr="002C347F">
        <w:rPr>
          <w:rFonts w:ascii="Arial" w:hAnsi="Arial" w:cs="Arial"/>
          <w:color w:val="222222"/>
          <w:sz w:val="22"/>
          <w:szCs w:val="22"/>
        </w:rPr>
        <w:t xml:space="preserve">plots, and dendrograms. This analysis used edgeR to fit the first pass GLM </w:t>
      </w:r>
      <w:del w:id="98" w:author="Kechris, Katerina" w:date="2023-02-21T16:02:00Z">
        <w:r w:rsidR="002C347F" w:rsidRPr="002C347F" w:rsidDel="009011A8">
          <w:rPr>
            <w:rFonts w:ascii="Arial" w:hAnsi="Arial" w:cs="Arial"/>
            <w:color w:val="222222"/>
            <w:sz w:val="22"/>
            <w:szCs w:val="22"/>
          </w:rPr>
          <w:delText>d</w:delText>
        </w:r>
      </w:del>
      <w:del w:id="99" w:author="Kechris, Katerina" w:date="2023-02-21T16:01:00Z">
        <w:r w:rsidR="002C347F" w:rsidRPr="002C347F" w:rsidDel="009011A8">
          <w:rPr>
            <w:rFonts w:ascii="Arial" w:hAnsi="Arial" w:cs="Arial"/>
            <w:color w:val="222222"/>
            <w:sz w:val="22"/>
            <w:szCs w:val="22"/>
          </w:rPr>
          <w:delText xml:space="preserve">ue </w:delText>
        </w:r>
        <w:commentRangeStart w:id="100"/>
        <w:r w:rsidR="002C347F" w:rsidRPr="002C347F" w:rsidDel="009011A8">
          <w:rPr>
            <w:rFonts w:ascii="Arial" w:hAnsi="Arial" w:cs="Arial"/>
            <w:color w:val="222222"/>
            <w:sz w:val="22"/>
            <w:szCs w:val="22"/>
          </w:rPr>
          <w:delText xml:space="preserve">to its reference in the literature </w:delText>
        </w:r>
      </w:del>
      <w:ins w:id="101" w:author="Kechris, Katerina" w:date="2023-02-21T16:01:00Z">
        <w:r w:rsidR="009011A8">
          <w:rPr>
            <w:rFonts w:ascii="Arial" w:hAnsi="Arial" w:cs="Arial"/>
            <w:color w:val="222222"/>
            <w:sz w:val="22"/>
            <w:szCs w:val="22"/>
          </w:rPr>
          <w:t>based on r</w:t>
        </w:r>
      </w:ins>
      <w:ins w:id="102" w:author="Kechris, Katerina" w:date="2023-02-21T16:02:00Z">
        <w:r w:rsidR="009011A8">
          <w:rPr>
            <w:rFonts w:ascii="Arial" w:hAnsi="Arial" w:cs="Arial"/>
            <w:color w:val="222222"/>
            <w:sz w:val="22"/>
            <w:szCs w:val="22"/>
          </w:rPr>
          <w:t>e</w:t>
        </w:r>
      </w:ins>
      <w:ins w:id="103" w:author="Kechris, Katerina" w:date="2023-02-21T16:01:00Z">
        <w:r w:rsidR="009011A8">
          <w:rPr>
            <w:rFonts w:ascii="Arial" w:hAnsi="Arial" w:cs="Arial"/>
            <w:color w:val="222222"/>
            <w:sz w:val="22"/>
            <w:szCs w:val="22"/>
          </w:rPr>
          <w:t>commend</w:t>
        </w:r>
      </w:ins>
      <w:ins w:id="104" w:author="Kechris, Katerina" w:date="2023-02-21T16:02:00Z">
        <w:r w:rsidR="009011A8">
          <w:rPr>
            <w:rFonts w:ascii="Arial" w:hAnsi="Arial" w:cs="Arial"/>
            <w:color w:val="222222"/>
            <w:sz w:val="22"/>
            <w:szCs w:val="22"/>
          </w:rPr>
          <w:t xml:space="preserve">ations </w:t>
        </w:r>
      </w:ins>
      <w:r w:rsidR="002C347F" w:rsidRPr="002C347F">
        <w:rPr>
          <w:rFonts w:ascii="Arial" w:hAnsi="Arial" w:cs="Arial"/>
          <w:color w:val="222222"/>
          <w:sz w:val="22"/>
          <w:szCs w:val="22"/>
        </w:rPr>
        <w:t>for the RUVr procedure</w:t>
      </w:r>
      <w:del w:id="105" w:author="Kechris, Katerina" w:date="2023-02-21T16:02:00Z">
        <w:r w:rsidR="002C347F" w:rsidRPr="002C347F" w:rsidDel="009011A8">
          <w:rPr>
            <w:rFonts w:ascii="Arial" w:hAnsi="Arial" w:cs="Arial"/>
            <w:color w:val="222222"/>
            <w:sz w:val="22"/>
            <w:szCs w:val="22"/>
          </w:rPr>
          <w:delText xml:space="preserve"> mentioned above</w:delText>
        </w:r>
        <w:commentRangeEnd w:id="100"/>
        <w:r w:rsidR="00E638C7" w:rsidDel="009011A8">
          <w:rPr>
            <w:rStyle w:val="CommentReference"/>
            <w:rFonts w:asciiTheme="minorHAnsi" w:eastAsiaTheme="minorHAnsi" w:hAnsiTheme="minorHAnsi" w:cstheme="minorBidi"/>
          </w:rPr>
          <w:commentReference w:id="100"/>
        </w:r>
      </w:del>
      <w:r w:rsidR="002C347F">
        <w:rPr>
          <w:rFonts w:ascii="Arial" w:hAnsi="Arial" w:cs="Arial"/>
          <w:color w:val="222222"/>
          <w:sz w:val="22"/>
          <w:szCs w:val="22"/>
        </w:rPr>
        <w:t>.</w:t>
      </w:r>
      <w:r w:rsidR="005B023F">
        <w:rPr>
          <w:rFonts w:ascii="Arial" w:hAnsi="Arial" w:cs="Arial"/>
          <w:color w:val="222222"/>
          <w:sz w:val="22"/>
          <w:szCs w:val="22"/>
        </w:rPr>
        <w:fldChar w:fldCharType="begin"/>
      </w:r>
      <w:r w:rsidR="005B023F">
        <w:rPr>
          <w:rFonts w:ascii="Arial" w:hAnsi="Arial" w:cs="Arial"/>
          <w:color w:val="222222"/>
          <w:sz w:val="22"/>
          <w:szCs w:val="22"/>
        </w:rPr>
        <w:instrText xml:space="preserve"> ADDIN EN.CITE &lt;EndNote&gt;&lt;Cite&gt;&lt;Author&gt;Robinson&lt;/Author&gt;&lt;Year&gt;2010&lt;/Year&gt;&lt;RecNum&gt;71&lt;/RecNum&gt;&lt;DisplayText&gt;[29]&lt;/DisplayText&gt;&lt;record&gt;&lt;rec-number&gt;71&lt;/rec-number&gt;&lt;foreign-keys&gt;&lt;key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5B023F">
        <w:rPr>
          <w:rFonts w:ascii="Arial" w:hAnsi="Arial" w:cs="Arial"/>
          <w:noProof/>
          <w:color w:val="222222"/>
          <w:sz w:val="22"/>
          <w:szCs w:val="22"/>
        </w:rPr>
        <w:t>[29]</w:t>
      </w:r>
      <w:r w:rsidR="005B023F">
        <w:rPr>
          <w:rFonts w:ascii="Arial" w:hAnsi="Arial" w:cs="Arial"/>
          <w:color w:val="222222"/>
          <w:sz w:val="22"/>
          <w:szCs w:val="22"/>
        </w:rPr>
        <w:fldChar w:fldCharType="end"/>
      </w:r>
    </w:p>
    <w:p w14:paraId="0B00127C" w14:textId="580F7976" w:rsidR="002C347F" w:rsidDel="00513670" w:rsidRDefault="00EF2CFF" w:rsidP="00EF2CFF">
      <w:pPr>
        <w:pStyle w:val="NormalWeb"/>
        <w:shd w:val="clear" w:color="auto" w:fill="FFFFFF"/>
        <w:spacing w:before="0" w:beforeAutospacing="0" w:after="158" w:afterAutospacing="0" w:line="276" w:lineRule="auto"/>
        <w:rPr>
          <w:del w:id="106" w:author="Wood, Cheyret" w:date="2023-02-21T11:29:00Z"/>
          <w:rFonts w:ascii="Arial" w:hAnsi="Arial" w:cs="Arial"/>
          <w:color w:val="222222"/>
          <w:sz w:val="22"/>
          <w:szCs w:val="22"/>
        </w:rPr>
      </w:pPr>
      <w:commentRangeStart w:id="107"/>
      <w:r>
        <w:rPr>
          <w:rFonts w:ascii="Arial" w:hAnsi="Arial" w:cs="Arial"/>
          <w:color w:val="222222"/>
          <w:sz w:val="22"/>
          <w:szCs w:val="22"/>
        </w:rPr>
        <w:t>Gene</w:t>
      </w:r>
      <w:r w:rsidRPr="005C77DA">
        <w:rPr>
          <w:rFonts w:ascii="Arial" w:hAnsi="Arial" w:cs="Arial"/>
          <w:color w:val="222222"/>
          <w:sz w:val="22"/>
          <w:szCs w:val="22"/>
        </w:rPr>
        <w:t xml:space="preserve"> counts were </w:t>
      </w:r>
      <w:commentRangeEnd w:id="107"/>
      <w:r w:rsidR="00AE4823">
        <w:rPr>
          <w:rStyle w:val="CommentReference"/>
          <w:rFonts w:asciiTheme="minorHAnsi" w:eastAsiaTheme="minorHAnsi" w:hAnsiTheme="minorHAnsi" w:cstheme="minorBidi"/>
        </w:rPr>
        <w:commentReference w:id="107"/>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del w:id="108" w:author="Wood, Cheyret" w:date="2023-02-21T11:26:00Z">
        <w:r w:rsidRPr="005C77DA" w:rsidDel="00513670">
          <w:rPr>
            <w:rFonts w:ascii="Arial" w:hAnsi="Arial" w:cs="Arial"/>
            <w:color w:val="222222"/>
            <w:sz w:val="22"/>
            <w:szCs w:val="22"/>
          </w:rPr>
          <w:delText>.</w:delText>
        </w:r>
      </w:del>
      <w:ins w:id="109" w:author="Wood, Cheyret" w:date="2023-02-21T11:26:00Z">
        <w:r w:rsidR="00513670">
          <w:rPr>
            <w:rFonts w:ascii="Arial" w:hAnsi="Arial" w:cs="Arial"/>
            <w:color w:val="222222"/>
            <w:sz w:val="22"/>
            <w:szCs w:val="22"/>
          </w:rPr>
          <w:t xml:space="preserve"> </w:t>
        </w:r>
      </w:ins>
      <w:ins w:id="110" w:author="Wood, Cheyret" w:date="2023-02-17T14:50:00Z">
        <w:r w:rsidR="00E638C7">
          <w:rPr>
            <w:rFonts w:ascii="Arial" w:hAnsi="Arial" w:cs="Arial"/>
            <w:color w:val="222222"/>
            <w:sz w:val="22"/>
            <w:szCs w:val="22"/>
          </w:rPr>
          <w:t>to preform</w:t>
        </w:r>
      </w:ins>
      <w:ins w:id="111" w:author="Wood, Cheyret" w:date="2023-02-21T11:26:00Z">
        <w:r w:rsidR="00513670">
          <w:rPr>
            <w:rFonts w:ascii="Arial" w:hAnsi="Arial" w:cs="Arial"/>
            <w:color w:val="222222"/>
            <w:sz w:val="22"/>
            <w:szCs w:val="22"/>
          </w:rPr>
          <w:t xml:space="preserve"> </w:t>
        </w:r>
      </w:ins>
      <w:ins w:id="112" w:author="Wood, Cheyret" w:date="2023-02-17T14:50:00Z">
        <w:r w:rsidR="00E638C7">
          <w:rPr>
            <w:rFonts w:ascii="Arial" w:hAnsi="Arial" w:cs="Arial"/>
            <w:color w:val="222222"/>
            <w:sz w:val="22"/>
            <w:szCs w:val="22"/>
          </w:rPr>
          <w:t>Likelihood Ratio Tests (LRT)</w:t>
        </w:r>
      </w:ins>
      <w:ins w:id="113" w:author="Wood, Cheyret" w:date="2023-02-21T11:28:00Z">
        <w:r w:rsidR="00513670">
          <w:rPr>
            <w:rFonts w:ascii="Arial" w:hAnsi="Arial" w:cs="Arial"/>
            <w:color w:val="222222"/>
            <w:sz w:val="22"/>
            <w:szCs w:val="22"/>
          </w:rPr>
          <w:t xml:space="preserve"> </w:t>
        </w:r>
      </w:ins>
      <w:r w:rsidR="005B023F">
        <w:rPr>
          <w:rFonts w:ascii="Arial" w:hAnsi="Arial" w:cs="Arial"/>
          <w:color w:val="222222"/>
        </w:rPr>
        <w:fldChar w:fldCharType="begin"/>
      </w:r>
      <w:r w:rsidR="005B023F">
        <w:rPr>
          <w:rFonts w:ascii="Arial" w:hAnsi="Arial" w:cs="Arial"/>
          <w:color w:val="222222"/>
          <w:sz w:val="22"/>
          <w:szCs w:val="22"/>
        </w:rPr>
        <w:instrText xml:space="preserve"> ADDIN EN.CITE &lt;EndNote&gt;&lt;Cite&gt;&lt;Author&gt;Love&lt;/Author&gt;&lt;Year&gt;2014&lt;/Year&gt;&lt;RecNum&gt;72&lt;/RecNum&gt;&lt;DisplayText&gt;[30]&lt;/DisplayText&gt;&lt;record&gt;&lt;rec-number&gt;72&lt;/rec-number&gt;&lt;foreign-keys&gt;&lt;key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5B023F">
        <w:rPr>
          <w:rFonts w:ascii="Arial" w:hAnsi="Arial" w:cs="Arial"/>
          <w:noProof/>
          <w:color w:val="222222"/>
          <w:sz w:val="22"/>
          <w:szCs w:val="22"/>
        </w:rPr>
        <w:t>[30]</w:t>
      </w:r>
      <w:r w:rsidR="005B023F">
        <w:rPr>
          <w:rFonts w:ascii="Arial" w:hAnsi="Arial" w:cs="Arial"/>
          <w:color w:val="222222"/>
        </w:rPr>
        <w:fldChar w:fldCharType="end"/>
      </w:r>
      <w:ins w:id="114" w:author="Wood, Cheyret" w:date="2023-02-21T11:25:00Z">
        <w:r w:rsidR="00513670">
          <w:rPr>
            <w:rFonts w:ascii="Arial" w:hAnsi="Arial" w:cs="Arial"/>
            <w:color w:val="222222"/>
            <w:sz w:val="22"/>
            <w:szCs w:val="22"/>
          </w:rPr>
          <w:t>.</w:t>
        </w:r>
      </w:ins>
      <w:r w:rsidRPr="005C77DA">
        <w:rPr>
          <w:rFonts w:ascii="Arial" w:hAnsi="Arial" w:cs="Arial"/>
          <w:color w:val="222222"/>
          <w:sz w:val="22"/>
          <w:szCs w:val="22"/>
        </w:rPr>
        <w:t xml:space="preserve"> </w:t>
      </w:r>
      <w:ins w:id="115" w:author="Wood, Cheyret" w:date="2023-02-21T11:26:00Z">
        <w:r w:rsidR="00513670">
          <w:rPr>
            <w:rFonts w:ascii="Arial" w:hAnsi="Arial" w:cs="Arial"/>
            <w:color w:val="222222"/>
            <w:sz w:val="22"/>
            <w:szCs w:val="22"/>
          </w:rPr>
          <w:t xml:space="preserve">All models adjusted </w:t>
        </w:r>
        <w:commentRangeStart w:id="116"/>
        <w:r w:rsidR="00513670">
          <w:rPr>
            <w:rFonts w:ascii="Arial" w:hAnsi="Arial" w:cs="Arial"/>
            <w:color w:val="222222"/>
            <w:sz w:val="22"/>
            <w:szCs w:val="22"/>
          </w:rPr>
          <w:t xml:space="preserve">for sex, age, </w:t>
        </w:r>
      </w:ins>
      <w:commentRangeEnd w:id="116"/>
      <w:r w:rsidR="00AE4823">
        <w:rPr>
          <w:rStyle w:val="CommentReference"/>
          <w:rFonts w:asciiTheme="minorHAnsi" w:eastAsiaTheme="minorHAnsi" w:hAnsiTheme="minorHAnsi" w:cstheme="minorBidi"/>
        </w:rPr>
        <w:commentReference w:id="116"/>
      </w:r>
      <w:ins w:id="117" w:author="Wood, Cheyret" w:date="2023-02-21T11:26:00Z">
        <w:r w:rsidR="00513670">
          <w:rPr>
            <w:rFonts w:ascii="Arial" w:hAnsi="Arial" w:cs="Arial"/>
            <w:color w:val="222222"/>
            <w:sz w:val="22"/>
            <w:szCs w:val="22"/>
          </w:rPr>
          <w:t xml:space="preserve">and the normalization factors. </w:t>
        </w:r>
      </w:ins>
      <w:del w:id="118" w:author="Wood, Cheyret" w:date="2023-02-17T14:52:00Z">
        <w:r w:rsidDel="00E638C7">
          <w:rPr>
            <w:rFonts w:ascii="Arial" w:hAnsi="Arial" w:cs="Arial"/>
            <w:color w:val="222222"/>
            <w:sz w:val="22"/>
            <w:szCs w:val="22"/>
          </w:rPr>
          <w:delText xml:space="preserve">The full model </w:delText>
        </w:r>
        <w:r w:rsidRPr="005C77DA" w:rsidDel="00E638C7">
          <w:rPr>
            <w:rFonts w:ascii="Arial" w:hAnsi="Arial" w:cs="Arial"/>
            <w:color w:val="222222"/>
            <w:sz w:val="22"/>
            <w:szCs w:val="22"/>
          </w:rPr>
          <w:delText>included vape status (binary Y/N)</w:delText>
        </w:r>
        <w:r w:rsidDel="00E638C7">
          <w:rPr>
            <w:rFonts w:ascii="Arial" w:hAnsi="Arial" w:cs="Arial"/>
            <w:color w:val="222222"/>
            <w:sz w:val="22"/>
            <w:szCs w:val="22"/>
          </w:rPr>
          <w:delText>,</w:delText>
        </w:r>
        <w:r w:rsidRPr="005C77DA" w:rsidDel="00E638C7">
          <w:rPr>
            <w:rFonts w:ascii="Arial" w:hAnsi="Arial" w:cs="Arial"/>
            <w:color w:val="222222"/>
            <w:sz w:val="22"/>
            <w:szCs w:val="22"/>
          </w:rPr>
          <w:delText xml:space="preserve"> recruitment center (3-level categorical), sex (binary M/F), age (continuous), and two normalization factors from the RUVr </w:delText>
        </w:r>
        <w:r w:rsidDel="00E638C7">
          <w:rPr>
            <w:rFonts w:ascii="Arial" w:hAnsi="Arial" w:cs="Arial"/>
            <w:color w:val="222222"/>
            <w:sz w:val="22"/>
            <w:szCs w:val="22"/>
          </w:rPr>
          <w:delText>a</w:delText>
        </w:r>
        <w:r w:rsidRPr="005C77DA" w:rsidDel="00E638C7">
          <w:rPr>
            <w:rFonts w:ascii="Arial" w:hAnsi="Arial" w:cs="Arial"/>
            <w:color w:val="222222"/>
            <w:sz w:val="22"/>
            <w:szCs w:val="22"/>
          </w:rPr>
          <w:delText>nalysis</w:delText>
        </w:r>
        <w:r w:rsidDel="00E638C7">
          <w:rPr>
            <w:rFonts w:ascii="Arial" w:hAnsi="Arial" w:cs="Arial"/>
            <w:color w:val="222222"/>
            <w:sz w:val="22"/>
            <w:szCs w:val="22"/>
          </w:rPr>
          <w:delText>, (continuous)</w:delText>
        </w:r>
        <w:r w:rsidRPr="005C77DA" w:rsidDel="00E638C7">
          <w:rPr>
            <w:rFonts w:ascii="Arial" w:hAnsi="Arial" w:cs="Arial"/>
            <w:color w:val="222222"/>
            <w:sz w:val="22"/>
            <w:szCs w:val="22"/>
          </w:rPr>
          <w:delText>.</w:delText>
        </w:r>
        <w:r w:rsidDel="00E638C7">
          <w:rPr>
            <w:rFonts w:ascii="Arial" w:hAnsi="Arial" w:cs="Arial"/>
            <w:color w:val="222222"/>
            <w:sz w:val="22"/>
            <w:szCs w:val="22"/>
          </w:rPr>
          <w:delText xml:space="preserve"> </w:delText>
        </w:r>
        <w:r w:rsidRPr="005C77DA" w:rsidDel="00E638C7">
          <w:rPr>
            <w:rFonts w:ascii="Arial" w:hAnsi="Arial" w:cs="Arial"/>
            <w:color w:val="222222"/>
            <w:sz w:val="22"/>
            <w:szCs w:val="22"/>
          </w:rPr>
          <w:delText xml:space="preserve">To parse out the effects that vape status and recruitment center have on gene expression, </w:delText>
        </w:r>
        <w:r w:rsidDel="00E638C7">
          <w:rPr>
            <w:rFonts w:ascii="Arial" w:hAnsi="Arial" w:cs="Arial"/>
            <w:color w:val="222222"/>
            <w:sz w:val="22"/>
            <w:szCs w:val="22"/>
          </w:rPr>
          <w:delText xml:space="preserve">three reduced models were also </w:delText>
        </w:r>
        <w:r w:rsidRPr="005C77DA" w:rsidDel="00E638C7">
          <w:rPr>
            <w:rFonts w:ascii="Arial" w:hAnsi="Arial" w:cs="Arial"/>
            <w:color w:val="222222"/>
            <w:sz w:val="22"/>
            <w:szCs w:val="22"/>
          </w:rPr>
          <w:delText>fit and compared using Likelihood Ratio Tests (LRTs) in DESeq2</w:delText>
        </w:r>
        <w:r w:rsidDel="00E638C7">
          <w:rPr>
            <w:rFonts w:ascii="Arial" w:hAnsi="Arial" w:cs="Arial"/>
            <w:color w:val="222222"/>
            <w:sz w:val="22"/>
            <w:szCs w:val="22"/>
          </w:rPr>
          <w:delText xml:space="preserve">. </w:delText>
        </w:r>
      </w:del>
    </w:p>
    <w:p w14:paraId="7D1E6F6B" w14:textId="08DE1F72"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del w:id="119" w:author="Wood, Cheyret" w:date="2023-02-17T14:52:00Z">
        <w:r w:rsidDel="00E638C7">
          <w:rPr>
            <w:rFonts w:ascii="Arial" w:hAnsi="Arial" w:cs="Arial"/>
            <w:color w:val="222222"/>
            <w:sz w:val="22"/>
            <w:szCs w:val="22"/>
          </w:rPr>
          <w:delText>For the reduced models (excluding either vape status, recruitment center, or both), the</w:delText>
        </w:r>
        <w:r w:rsidRPr="005C77DA" w:rsidDel="00E638C7">
          <w:rPr>
            <w:rFonts w:ascii="Arial" w:hAnsi="Arial" w:cs="Arial"/>
            <w:color w:val="222222"/>
            <w:sz w:val="22"/>
            <w:szCs w:val="22"/>
          </w:rPr>
          <w:delText xml:space="preserve"> LRT examines if the additional covariates included in the full model and not the reduced model significantly </w:delText>
        </w:r>
        <w:r w:rsidDel="00E638C7">
          <w:rPr>
            <w:rFonts w:ascii="Arial" w:hAnsi="Arial" w:cs="Arial"/>
            <w:color w:val="222222"/>
            <w:sz w:val="22"/>
            <w:szCs w:val="22"/>
          </w:rPr>
          <w:delText>explain the variance of the gene count (increase model fit)</w:delText>
        </w:r>
        <w:r w:rsidRPr="005C77DA" w:rsidDel="00E638C7">
          <w:rPr>
            <w:rFonts w:ascii="Arial" w:hAnsi="Arial" w:cs="Arial"/>
            <w:color w:val="222222"/>
            <w:sz w:val="22"/>
            <w:szCs w:val="22"/>
          </w:rPr>
          <w:delText xml:space="preserve">. </w:delText>
        </w:r>
      </w:del>
      <w:r>
        <w:rPr>
          <w:rFonts w:ascii="Arial" w:hAnsi="Arial" w:cs="Arial"/>
          <w:color w:val="222222"/>
          <w:sz w:val="22"/>
          <w:szCs w:val="22"/>
        </w:rPr>
        <w:t>The main test of interest</w:t>
      </w:r>
      <w:del w:id="120" w:author="Wood, Cheyret" w:date="2023-02-17T14:52:00Z">
        <w:r w:rsidDel="00E638C7">
          <w:rPr>
            <w:rFonts w:ascii="Arial" w:hAnsi="Arial" w:cs="Arial"/>
            <w:color w:val="222222"/>
            <w:sz w:val="22"/>
            <w:szCs w:val="22"/>
          </w:rPr>
          <w:delText xml:space="preserve"> was to</w:delText>
        </w:r>
      </w:del>
      <w:r>
        <w:rPr>
          <w:rFonts w:ascii="Arial" w:hAnsi="Arial" w:cs="Arial"/>
          <w:color w:val="222222"/>
          <w:sz w:val="22"/>
          <w:szCs w:val="22"/>
        </w:rPr>
        <w:t xml:space="preserve"> </w:t>
      </w:r>
      <w:ins w:id="121" w:author="Kechris, Katerina" w:date="2023-02-21T16:04:00Z">
        <w:r w:rsidR="00AE4823">
          <w:rPr>
            <w:rFonts w:ascii="Arial" w:hAnsi="Arial" w:cs="Arial"/>
            <w:color w:val="222222"/>
            <w:sz w:val="22"/>
            <w:szCs w:val="22"/>
          </w:rPr>
          <w:t xml:space="preserve">for each gene </w:t>
        </w:r>
      </w:ins>
      <w:del w:id="122" w:author="Kechris, Katerina" w:date="2023-02-21T16:02:00Z">
        <w:r w:rsidDel="00AE4823">
          <w:rPr>
            <w:rFonts w:ascii="Arial" w:hAnsi="Arial" w:cs="Arial"/>
            <w:color w:val="222222"/>
            <w:sz w:val="22"/>
            <w:szCs w:val="22"/>
          </w:rPr>
          <w:delText>determine</w:delText>
        </w:r>
      </w:del>
      <w:ins w:id="123" w:author="Wood, Cheyret" w:date="2023-02-17T14:52:00Z">
        <w:del w:id="124" w:author="Kechris, Katerina" w:date="2023-02-21T16:02:00Z">
          <w:r w:rsidR="00E638C7" w:rsidDel="00AE4823">
            <w:rPr>
              <w:rFonts w:ascii="Arial" w:hAnsi="Arial" w:cs="Arial"/>
              <w:color w:val="222222"/>
              <w:sz w:val="22"/>
              <w:szCs w:val="22"/>
            </w:rPr>
            <w:delText>d</w:delText>
          </w:r>
        </w:del>
      </w:ins>
      <w:del w:id="125" w:author="Kechris, Katerina" w:date="2023-02-21T16:02:00Z">
        <w:r w:rsidDel="00AE4823">
          <w:rPr>
            <w:rFonts w:ascii="Arial" w:hAnsi="Arial" w:cs="Arial"/>
            <w:color w:val="222222"/>
            <w:sz w:val="22"/>
            <w:szCs w:val="22"/>
          </w:rPr>
          <w:delText xml:space="preserve"> </w:delText>
        </w:r>
      </w:del>
      <w:ins w:id="126" w:author="Kechris, Katerina" w:date="2023-02-21T16:02:00Z">
        <w:r w:rsidR="00AE4823">
          <w:rPr>
            <w:rFonts w:ascii="Arial" w:hAnsi="Arial" w:cs="Arial"/>
            <w:color w:val="222222"/>
            <w:sz w:val="22"/>
            <w:szCs w:val="22"/>
          </w:rPr>
          <w:t xml:space="preserve">evaluated </w:t>
        </w:r>
      </w:ins>
      <w:ins w:id="127" w:author="Kechris, Katerina" w:date="2023-02-21T16:04:00Z">
        <w:r w:rsidR="00AE4823">
          <w:rPr>
            <w:rFonts w:ascii="Arial" w:hAnsi="Arial" w:cs="Arial"/>
            <w:color w:val="222222"/>
            <w:sz w:val="22"/>
            <w:szCs w:val="22"/>
          </w:rPr>
          <w:t>whether</w:t>
        </w:r>
      </w:ins>
      <w:del w:id="128" w:author="Kechris, Katerina" w:date="2023-02-21T16:02:00Z">
        <w:r w:rsidDel="00AE4823">
          <w:rPr>
            <w:rFonts w:ascii="Arial" w:hAnsi="Arial" w:cs="Arial"/>
            <w:color w:val="222222"/>
            <w:sz w:val="22"/>
            <w:szCs w:val="22"/>
          </w:rPr>
          <w:delText>the</w:delText>
        </w:r>
      </w:del>
      <w:del w:id="129" w:author="Kechris, Katerina" w:date="2023-02-21T16:04:00Z">
        <w:r w:rsidDel="00AE4823">
          <w:rPr>
            <w:rFonts w:ascii="Arial" w:hAnsi="Arial" w:cs="Arial"/>
            <w:color w:val="222222"/>
            <w:sz w:val="22"/>
            <w:szCs w:val="22"/>
          </w:rPr>
          <w:delText xml:space="preserve"> genes where</w:delText>
        </w:r>
      </w:del>
      <w:r>
        <w:rPr>
          <w:rFonts w:ascii="Arial" w:hAnsi="Arial" w:cs="Arial"/>
          <w:color w:val="222222"/>
          <w:sz w:val="22"/>
          <w:szCs w:val="22"/>
        </w:rPr>
        <w:t xml:space="preserve"> including vape status significantly increased model fit while</w:t>
      </w:r>
      <w:ins w:id="130" w:author="Wood, Cheyret" w:date="2023-02-21T11:29:00Z">
        <w:r w:rsidR="00513670">
          <w:rPr>
            <w:rFonts w:ascii="Arial" w:hAnsi="Arial" w:cs="Arial"/>
            <w:color w:val="222222"/>
            <w:sz w:val="22"/>
            <w:szCs w:val="22"/>
          </w:rPr>
          <w:t xml:space="preserve"> also</w:t>
        </w:r>
      </w:ins>
      <w:r>
        <w:rPr>
          <w:rFonts w:ascii="Arial" w:hAnsi="Arial" w:cs="Arial"/>
          <w:color w:val="222222"/>
          <w:sz w:val="22"/>
          <w:szCs w:val="22"/>
        </w:rPr>
        <w:t xml:space="preserve"> adjusting for </w:t>
      </w:r>
      <w:commentRangeStart w:id="131"/>
      <w:r>
        <w:rPr>
          <w:rFonts w:ascii="Arial" w:hAnsi="Arial" w:cs="Arial"/>
          <w:color w:val="222222"/>
          <w:sz w:val="22"/>
          <w:szCs w:val="22"/>
        </w:rPr>
        <w:t xml:space="preserve">recruitment center. </w:t>
      </w:r>
      <w:commentRangeEnd w:id="131"/>
      <w:r w:rsidR="00AE4823">
        <w:rPr>
          <w:rStyle w:val="CommentReference"/>
          <w:rFonts w:asciiTheme="minorHAnsi" w:eastAsiaTheme="minorHAnsi" w:hAnsiTheme="minorHAnsi" w:cstheme="minorBidi"/>
        </w:rPr>
        <w:commentReference w:id="131"/>
      </w:r>
      <w:ins w:id="132" w:author="Wood, Cheyret" w:date="2023-02-17T14:52:00Z">
        <w:r w:rsidR="00E638C7">
          <w:rPr>
            <w:rFonts w:ascii="Arial" w:hAnsi="Arial" w:cs="Arial"/>
            <w:color w:val="222222"/>
            <w:sz w:val="22"/>
            <w:szCs w:val="22"/>
          </w:rPr>
          <w:t>The other resulting LRTs</w:t>
        </w:r>
      </w:ins>
      <w:del w:id="133" w:author="Wood, Cheyret" w:date="2023-02-17T14:52:00Z">
        <w:r w:rsidRPr="005C77DA" w:rsidDel="00E638C7">
          <w:rPr>
            <w:rFonts w:ascii="Arial" w:hAnsi="Arial" w:cs="Arial"/>
            <w:color w:val="222222"/>
            <w:sz w:val="22"/>
            <w:szCs w:val="22"/>
          </w:rPr>
          <w:delText>The others were included to</w:delText>
        </w:r>
      </w:del>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Benjamini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del w:id="134" w:author="Kechris, Katerina" w:date="2023-02-21T16:06:00Z">
        <w:r w:rsidDel="00B35DB5">
          <w:rPr>
            <w:rFonts w:ascii="Arial" w:hAnsi="Arial" w:cs="Arial"/>
            <w:color w:val="222222"/>
            <w:sz w:val="22"/>
            <w:szCs w:val="22"/>
          </w:rPr>
          <w:delText>calculation</w:delText>
        </w:r>
        <w:r w:rsidRPr="005C77DA" w:rsidDel="00B35DB5">
          <w:rPr>
            <w:rFonts w:ascii="Arial" w:hAnsi="Arial" w:cs="Arial"/>
            <w:color w:val="222222"/>
            <w:sz w:val="22"/>
            <w:szCs w:val="22"/>
          </w:rPr>
          <w:delText xml:space="preserve"> </w:delText>
        </w:r>
      </w:del>
      <w:ins w:id="135" w:author="Kechris, Katerina" w:date="2023-02-21T16:06:00Z">
        <w:r w:rsidR="00B35DB5">
          <w:rPr>
            <w:rFonts w:ascii="Arial" w:hAnsi="Arial" w:cs="Arial"/>
            <w:color w:val="222222"/>
            <w:sz w:val="22"/>
            <w:szCs w:val="22"/>
          </w:rPr>
          <w:t xml:space="preserve">adjustment </w:t>
        </w:r>
      </w:ins>
      <w:r>
        <w:rPr>
          <w:rFonts w:ascii="Arial" w:hAnsi="Arial" w:cs="Arial"/>
          <w:color w:val="222222"/>
          <w:sz w:val="22"/>
          <w:szCs w:val="22"/>
        </w:rPr>
        <w:lastRenderedPageBreak/>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ins w:id="136" w:author="Kechris, Katerina" w:date="2023-02-21T16:05:00Z">
        <w:r w:rsidR="00AE4823">
          <w:rPr>
            <w:rFonts w:ascii="Arial" w:hAnsi="Arial" w:cs="Arial"/>
            <w:color w:val="222222"/>
            <w:sz w:val="22"/>
            <w:szCs w:val="22"/>
          </w:rPr>
          <w:t>we</w:t>
        </w:r>
      </w:ins>
      <w:ins w:id="137" w:author="Wood, Cheyret" w:date="2023-02-17T14:53:00Z">
        <w:del w:id="138" w:author="Kechris, Katerina" w:date="2023-02-21T16:05:00Z">
          <w:r w:rsidR="00E638C7" w:rsidDel="00AE4823">
            <w:rPr>
              <w:rFonts w:ascii="Arial" w:hAnsi="Arial" w:cs="Arial"/>
              <w:color w:val="222222"/>
              <w:sz w:val="22"/>
              <w:szCs w:val="22"/>
            </w:rPr>
            <w:delText>to</w:delText>
          </w:r>
        </w:del>
        <w:r w:rsidR="00E638C7">
          <w:rPr>
            <w:rFonts w:ascii="Arial" w:hAnsi="Arial" w:cs="Arial"/>
            <w:color w:val="222222"/>
            <w:sz w:val="22"/>
            <w:szCs w:val="22"/>
          </w:rPr>
          <w:t xml:space="preserve"> </w:t>
        </w:r>
      </w:ins>
      <w:ins w:id="139" w:author="Wood, Cheyret" w:date="2023-02-21T11:29:00Z">
        <w:r w:rsidR="00513670">
          <w:rPr>
            <w:rFonts w:ascii="Arial" w:hAnsi="Arial" w:cs="Arial"/>
            <w:color w:val="222222"/>
            <w:sz w:val="22"/>
            <w:szCs w:val="22"/>
          </w:rPr>
          <w:t>focus</w:t>
        </w:r>
      </w:ins>
      <w:ins w:id="140" w:author="Kechris, Katerina" w:date="2023-02-21T16:05:00Z">
        <w:r w:rsidR="00AE4823">
          <w:rPr>
            <w:rFonts w:ascii="Arial" w:hAnsi="Arial" w:cs="Arial"/>
            <w:color w:val="222222"/>
            <w:sz w:val="22"/>
            <w:szCs w:val="22"/>
          </w:rPr>
          <w:t>ed</w:t>
        </w:r>
      </w:ins>
      <w:ins w:id="141" w:author="Wood, Cheyret" w:date="2023-02-17T14:53:00Z">
        <w:r w:rsidR="00E638C7">
          <w:rPr>
            <w:rFonts w:ascii="Arial" w:hAnsi="Arial" w:cs="Arial"/>
            <w:color w:val="222222"/>
            <w:sz w:val="22"/>
            <w:szCs w:val="22"/>
          </w:rPr>
          <w:t xml:space="preserve"> on genes with </w:t>
        </w:r>
      </w:ins>
      <w:ins w:id="142" w:author="Kechris, Katerina" w:date="2023-02-21T16:06:00Z">
        <w:r w:rsidR="006376BB">
          <w:rPr>
            <w:rFonts w:ascii="Arial" w:hAnsi="Arial" w:cs="Arial"/>
            <w:color w:val="222222"/>
            <w:sz w:val="22"/>
            <w:szCs w:val="22"/>
          </w:rPr>
          <w:t>an</w:t>
        </w:r>
      </w:ins>
      <w:ins w:id="143" w:author="Wood, Cheyret" w:date="2023-02-17T14:53:00Z">
        <w:del w:id="144" w:author="Kechris, Katerina" w:date="2023-02-21T16:06:00Z">
          <w:r w:rsidR="00E638C7" w:rsidDel="006376BB">
            <w:rPr>
              <w:rFonts w:ascii="Arial" w:hAnsi="Arial" w:cs="Arial"/>
              <w:color w:val="222222"/>
              <w:sz w:val="22"/>
              <w:szCs w:val="22"/>
            </w:rPr>
            <w:delText>the</w:delText>
          </w:r>
        </w:del>
        <w:r w:rsidR="00E638C7">
          <w:rPr>
            <w:rFonts w:ascii="Arial" w:hAnsi="Arial" w:cs="Arial"/>
            <w:color w:val="222222"/>
            <w:sz w:val="22"/>
            <w:szCs w:val="22"/>
          </w:rPr>
          <w:t xml:space="preserve"> </w:t>
        </w:r>
        <w:del w:id="145" w:author="Kechris, Katerina" w:date="2023-02-21T16:06:00Z">
          <w:r w:rsidR="00E638C7" w:rsidDel="004F4C99">
            <w:rPr>
              <w:rFonts w:ascii="Arial" w:hAnsi="Arial" w:cs="Arial"/>
              <w:color w:val="222222"/>
              <w:sz w:val="22"/>
              <w:szCs w:val="22"/>
            </w:rPr>
            <w:delText xml:space="preserve">largest </w:delText>
          </w:r>
        </w:del>
      </w:ins>
      <w:ins w:id="146" w:author="Kechris, Katerina" w:date="2023-02-21T16:05:00Z">
        <w:r w:rsidR="00AE4823">
          <w:rPr>
            <w:rFonts w:ascii="Arial" w:hAnsi="Arial" w:cs="Arial"/>
            <w:color w:val="222222"/>
            <w:sz w:val="22"/>
            <w:szCs w:val="22"/>
          </w:rPr>
          <w:t xml:space="preserve"> </w:t>
        </w:r>
      </w:ins>
      <w:ins w:id="147" w:author="Wood, Cheyret" w:date="2023-02-17T14:53:00Z">
        <w:r w:rsidR="00E638C7">
          <w:rPr>
            <w:rFonts w:ascii="Arial" w:hAnsi="Arial" w:cs="Arial"/>
            <w:color w:val="222222"/>
            <w:sz w:val="22"/>
            <w:szCs w:val="22"/>
          </w:rPr>
          <w:t>effect</w:t>
        </w:r>
      </w:ins>
      <w:ins w:id="148" w:author="Kechris, Katerina" w:date="2023-02-21T16:05:00Z">
        <w:r w:rsidR="00AE4823">
          <w:rPr>
            <w:rFonts w:ascii="Arial" w:hAnsi="Arial" w:cs="Arial"/>
            <w:color w:val="222222"/>
            <w:sz w:val="22"/>
            <w:szCs w:val="22"/>
          </w:rPr>
          <w:t xml:space="preserve"> </w:t>
        </w:r>
      </w:ins>
      <w:ins w:id="149" w:author="Kechris, Katerina" w:date="2023-02-21T16:06:00Z">
        <w:r w:rsidR="004F4C99">
          <w:rPr>
            <w:rFonts w:ascii="Arial" w:hAnsi="Arial" w:cs="Arial"/>
            <w:color w:val="222222"/>
            <w:sz w:val="22"/>
            <w:szCs w:val="22"/>
          </w:rPr>
          <w:t>cutoff of</w:t>
        </w:r>
      </w:ins>
      <w:ins w:id="150" w:author="Wood, Cheyret" w:date="2023-02-17T14:53:00Z">
        <w:r w:rsidR="00E638C7">
          <w:rPr>
            <w:rFonts w:ascii="Arial" w:hAnsi="Arial" w:cs="Arial"/>
            <w:color w:val="222222"/>
            <w:sz w:val="22"/>
            <w:szCs w:val="22"/>
          </w:rPr>
          <w:t xml:space="preserve"> </w:t>
        </w:r>
      </w:ins>
      <w:ins w:id="151" w:author="Wood, Cheyret" w:date="2023-02-21T11:30:00Z">
        <w:del w:id="152" w:author="Kechris, Katerina" w:date="2023-02-21T16:05:00Z">
          <w:r w:rsidR="00513670" w:rsidDel="00AE4823">
            <w:rPr>
              <w:rFonts w:ascii="Arial" w:hAnsi="Arial" w:cs="Arial"/>
              <w:color w:val="222222"/>
              <w:sz w:val="22"/>
              <w:szCs w:val="22"/>
            </w:rPr>
            <w:delText xml:space="preserve">a </w:delText>
          </w:r>
        </w:del>
      </w:ins>
      <w:ins w:id="153" w:author="Wood, Cheyret" w:date="2023-02-21T11:31:00Z">
        <w:del w:id="154" w:author="Kechris, Katerina" w:date="2023-02-21T16:05:00Z">
          <w:r w:rsidR="00513670" w:rsidDel="00AE4823">
            <w:rPr>
              <w:rFonts w:ascii="Arial" w:hAnsi="Arial" w:cs="Arial"/>
              <w:color w:val="222222"/>
              <w:sz w:val="22"/>
              <w:szCs w:val="22"/>
            </w:rPr>
            <w:delText xml:space="preserve">cut off was instituted of </w:delText>
          </w:r>
        </w:del>
      </w:ins>
      <w:ins w:id="155" w:author="Wood, Cheyret" w:date="2023-02-21T11:32:00Z">
        <w:r w:rsidR="00513670">
          <w:rPr>
            <w:rFonts w:ascii="Arial" w:hAnsi="Arial" w:cs="Arial"/>
            <w:color w:val="222222"/>
            <w:sz w:val="22"/>
            <w:szCs w:val="22"/>
          </w:rPr>
          <w:t>|</w:t>
        </w:r>
      </w:ins>
      <w:del w:id="156" w:author="Wood, Cheyret" w:date="2023-02-21T11:29:00Z">
        <w:r w:rsidDel="00513670">
          <w:rPr>
            <w:rFonts w:ascii="Arial" w:hAnsi="Arial" w:cs="Arial"/>
            <w:color w:val="222222"/>
            <w:sz w:val="22"/>
            <w:szCs w:val="22"/>
          </w:rPr>
          <w:delText xml:space="preserve">we </w:delText>
        </w:r>
      </w:del>
      <w:del w:id="157" w:author="Wood, Cheyret" w:date="2023-02-21T11:31:00Z">
        <w:r w:rsidDel="00513670">
          <w:rPr>
            <w:rFonts w:ascii="Arial" w:hAnsi="Arial" w:cs="Arial"/>
            <w:color w:val="222222"/>
            <w:sz w:val="22"/>
            <w:szCs w:val="22"/>
          </w:rPr>
          <w:delText xml:space="preserve">focused on genes with </w:delText>
        </w:r>
      </w:del>
      <w:del w:id="158" w:author="Wood, Cheyret" w:date="2023-02-17T14:53:00Z">
        <w:r w:rsidDel="00E638C7">
          <w:rPr>
            <w:rFonts w:ascii="Arial" w:hAnsi="Arial" w:cs="Arial"/>
            <w:color w:val="222222"/>
            <w:sz w:val="22"/>
            <w:szCs w:val="22"/>
          </w:rPr>
          <w:delText>the largest differential expression effects</w:delText>
        </w:r>
      </w:del>
      <w:del w:id="159" w:author="Wood, Cheyret" w:date="2023-02-21T11:31:00Z">
        <w:r w:rsidDel="00513670">
          <w:rPr>
            <w:rFonts w:ascii="Arial" w:hAnsi="Arial" w:cs="Arial"/>
            <w:color w:val="222222"/>
            <w:sz w:val="22"/>
            <w:szCs w:val="22"/>
          </w:rPr>
          <w:delText>,</w:delText>
        </w:r>
        <w:r w:rsidRPr="00C9116C" w:rsidDel="00513670">
          <w:rPr>
            <w:rFonts w:ascii="Arial" w:hAnsi="Arial" w:cs="Arial"/>
            <w:color w:val="222222"/>
            <w:sz w:val="22"/>
            <w:szCs w:val="22"/>
          </w:rPr>
          <w:delText xml:space="preserve"> |</w:delText>
        </w:r>
      </w:del>
      <w:r w:rsidRPr="00C9116C">
        <w:rPr>
          <w:rFonts w:ascii="Arial" w:hAnsi="Arial" w:cs="Arial"/>
          <w:color w:val="222222"/>
          <w:sz w:val="22"/>
          <w:szCs w:val="22"/>
        </w:rPr>
        <w:t>Log2(</w:t>
      </w:r>
      <w:r w:rsidR="002C347F">
        <w:rPr>
          <w:rFonts w:ascii="Arial" w:hAnsi="Arial" w:cs="Arial"/>
          <w:color w:val="222222"/>
          <w:sz w:val="22"/>
          <w:szCs w:val="22"/>
        </w:rPr>
        <w:t>f</w:t>
      </w:r>
      <w:r w:rsidRPr="00C9116C">
        <w:rPr>
          <w:rFonts w:ascii="Arial" w:hAnsi="Arial" w:cs="Arial"/>
          <w:color w:val="222222"/>
          <w:sz w:val="22"/>
          <w:szCs w:val="22"/>
        </w:rPr>
        <w:t>old</w:t>
      </w:r>
      <w:r w:rsidR="002C347F">
        <w:rPr>
          <w:rFonts w:ascii="Arial" w:hAnsi="Arial" w:cs="Arial"/>
          <w:color w:val="222222"/>
          <w:sz w:val="22"/>
          <w:szCs w:val="22"/>
        </w:rPr>
        <w:t xml:space="preserve"> c</w:t>
      </w:r>
      <w:r w:rsidRPr="00C9116C">
        <w:rPr>
          <w:rFonts w:ascii="Arial" w:hAnsi="Arial" w:cs="Arial"/>
          <w:color w:val="222222"/>
          <w:sz w:val="22"/>
          <w:szCs w:val="22"/>
        </w:rPr>
        <w:t>hange)|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46437F42" w14:textId="20A25B0D" w:rsidR="00EF2CFF" w:rsidRPr="007F77B7" w:rsidDel="002A342D" w:rsidRDefault="00EF2CFF" w:rsidP="00EF2CFF">
      <w:pPr>
        <w:pStyle w:val="NormalWeb"/>
        <w:rPr>
          <w:del w:id="160" w:author="Wood, Cheyret" w:date="2023-02-17T14:54:00Z"/>
          <w:rFonts w:ascii="Arial" w:hAnsi="Arial" w:cs="Arial"/>
          <w:color w:val="222222"/>
          <w:sz w:val="22"/>
          <w:szCs w:val="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del w:id="161" w:author="Wood, Cheyret" w:date="2023-02-21T11:33:00Z">
        <w:r w:rsidRPr="007F77B7" w:rsidDel="00F107DC">
          <w:rPr>
            <w:rFonts w:ascii="Arial" w:hAnsi="Arial" w:cs="Arial"/>
            <w:sz w:val="22"/>
            <w:szCs w:val="22"/>
          </w:rPr>
          <w:delText>by limiting the</w:delText>
        </w:r>
      </w:del>
      <w:ins w:id="162" w:author="Wood, Cheyret" w:date="2023-02-21T11:33:00Z">
        <w:r w:rsidR="00F107DC">
          <w:rPr>
            <w:rFonts w:ascii="Arial" w:hAnsi="Arial" w:cs="Arial"/>
            <w:sz w:val="22"/>
            <w:szCs w:val="22"/>
          </w:rPr>
          <w:t>of</w:t>
        </w:r>
      </w:ins>
      <w:ins w:id="163" w:author="Wood, Cheyret" w:date="2023-02-21T11:32:00Z">
        <w:r w:rsidR="00513670">
          <w:rPr>
            <w:rFonts w:ascii="Arial" w:hAnsi="Arial" w:cs="Arial"/>
            <w:sz w:val="22"/>
            <w:szCs w:val="22"/>
          </w:rPr>
          <w:t xml:space="preserve"> only </w:t>
        </w:r>
      </w:ins>
      <w:ins w:id="164" w:author="Wood, Cheyret" w:date="2023-02-21T11:33:00Z">
        <w:r w:rsidR="00F107DC">
          <w:rPr>
            <w:rFonts w:ascii="Arial" w:hAnsi="Arial" w:cs="Arial"/>
            <w:sz w:val="22"/>
            <w:szCs w:val="22"/>
          </w:rPr>
          <w:t>subjects</w:t>
        </w:r>
      </w:ins>
      <w:ins w:id="165" w:author="Wood, Cheyret" w:date="2023-02-21T11:32:00Z">
        <w:r w:rsidR="00513670">
          <w:rPr>
            <w:rFonts w:ascii="Arial" w:hAnsi="Arial" w:cs="Arial"/>
            <w:sz w:val="22"/>
            <w:szCs w:val="22"/>
          </w:rPr>
          <w:t xml:space="preserve"> from the</w:t>
        </w:r>
      </w:ins>
      <w:r w:rsidRPr="007F77B7">
        <w:rPr>
          <w:rFonts w:ascii="Arial" w:hAnsi="Arial" w:cs="Arial"/>
          <w:sz w:val="22"/>
          <w:szCs w:val="22"/>
        </w:rPr>
        <w:t xml:space="preserve"> </w:t>
      </w:r>
      <w:ins w:id="166" w:author="Wood, Cheyret" w:date="2023-02-21T11:33:00Z">
        <w:r w:rsidR="00F107DC">
          <w:rPr>
            <w:rFonts w:ascii="Arial" w:hAnsi="Arial" w:cs="Arial"/>
            <w:sz w:val="22"/>
            <w:szCs w:val="22"/>
          </w:rPr>
          <w:t xml:space="preserve">Pueblo </w:t>
        </w:r>
      </w:ins>
      <w:r w:rsidRPr="007F77B7">
        <w:rPr>
          <w:rFonts w:ascii="Arial" w:hAnsi="Arial" w:cs="Arial"/>
          <w:sz w:val="22"/>
          <w:szCs w:val="22"/>
        </w:rPr>
        <w:t>recruitment center</w:t>
      </w:r>
      <w:del w:id="167" w:author="Wood, Cheyret" w:date="2023-02-21T11:33:00Z">
        <w:r w:rsidRPr="007F77B7" w:rsidDel="00F107DC">
          <w:rPr>
            <w:rFonts w:ascii="Arial" w:hAnsi="Arial" w:cs="Arial"/>
            <w:sz w:val="22"/>
            <w:szCs w:val="22"/>
          </w:rPr>
          <w:delText xml:space="preserve"> to Pueblo</w:delText>
        </w:r>
      </w:del>
      <w:r w:rsidRPr="007F77B7">
        <w:rPr>
          <w:rFonts w:ascii="Arial" w:hAnsi="Arial" w:cs="Arial"/>
          <w:sz w:val="22"/>
          <w:szCs w:val="22"/>
        </w:rPr>
        <w:t xml:space="preserve"> (where 12/13 vapers were recruited).  A</w:t>
      </w:r>
      <w:ins w:id="168" w:author="Wood, Cheyret" w:date="2023-02-21T11:34:00Z">
        <w:r w:rsidR="00F107DC">
          <w:rPr>
            <w:rFonts w:ascii="Arial" w:hAnsi="Arial" w:cs="Arial"/>
            <w:sz w:val="22"/>
            <w:szCs w:val="22"/>
          </w:rPr>
          <w:t>n</w:t>
        </w:r>
      </w:ins>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ins w:id="169" w:author="Wood, Cheyret" w:date="2023-02-17T14:54:00Z">
        <w:r w:rsidR="005A23FE">
          <w:rPr>
            <w:rFonts w:ascii="Arial" w:hAnsi="Arial" w:cs="Arial"/>
            <w:color w:val="222222"/>
            <w:sz w:val="22"/>
            <w:szCs w:val="22"/>
          </w:rPr>
          <w:t xml:space="preserve"> and </w:t>
        </w:r>
      </w:ins>
      <w:ins w:id="170" w:author="Wood, Cheyret" w:date="2023-02-21T12:28:00Z">
        <w:r w:rsidR="00192C25">
          <w:rPr>
            <w:rFonts w:ascii="Arial" w:hAnsi="Arial" w:cs="Arial"/>
            <w:color w:val="222222"/>
            <w:sz w:val="22"/>
            <w:szCs w:val="22"/>
          </w:rPr>
          <w:t xml:space="preserve">a magnitude of effect cutoff of </w:t>
        </w:r>
      </w:ins>
      <w:del w:id="171" w:author="Wood, Cheyret" w:date="2023-02-17T14:55:00Z">
        <w:r w:rsidRPr="00CD1E7E" w:rsidDel="005A23FE">
          <w:rPr>
            <w:rFonts w:ascii="Arial" w:hAnsi="Arial" w:cs="Arial"/>
            <w:color w:val="222222"/>
            <w:sz w:val="22"/>
            <w:szCs w:val="22"/>
          </w:rPr>
          <w:delText>.</w:delText>
        </w:r>
      </w:del>
    </w:p>
    <w:p w14:paraId="2675DCFF" w14:textId="0BC719F4" w:rsidR="00EF2CFF" w:rsidRDefault="00EF2CFF">
      <w:pPr>
        <w:pStyle w:val="NormalWeb"/>
        <w:rPr>
          <w:rFonts w:ascii="Arial" w:hAnsi="Arial" w:cs="Arial"/>
          <w:color w:val="222222"/>
        </w:rPr>
        <w:pPrChange w:id="172" w:author="Wood, Cheyret" w:date="2023-02-17T14:54:00Z">
          <w:pPr>
            <w:shd w:val="clear" w:color="auto" w:fill="FFFFFF"/>
            <w:spacing w:after="158" w:line="276" w:lineRule="auto"/>
          </w:pPr>
        </w:pPrChange>
      </w:pPr>
      <w:del w:id="173" w:author="Wood, Cheyret" w:date="2023-02-17T14:55:00Z">
        <w:r w:rsidRPr="004A7335" w:rsidDel="005A23FE">
          <w:rPr>
            <w:rFonts w:ascii="Arial" w:hAnsi="Arial" w:cs="Arial"/>
            <w:color w:val="222222"/>
          </w:rPr>
          <w:delText xml:space="preserve">To assess the difference in the models, the results will focus on genes with relatively low variability. To achieve a stable subset, a cutoff value of </w:delText>
        </w:r>
      </w:del>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 xml:space="preserve">(Fold-Change)| &gt; </w:t>
      </w:r>
      <w:ins w:id="174" w:author="Wood, Cheyret" w:date="2023-02-21T12:28:00Z">
        <w:r w:rsidR="00192C25">
          <w:rPr>
            <w:rFonts w:ascii="Arial" w:hAnsi="Arial" w:cs="Arial"/>
            <w:color w:val="222222"/>
          </w:rPr>
          <w:t xml:space="preserve">2. </w:t>
        </w:r>
      </w:ins>
      <w:del w:id="175" w:author="Wood, Cheyret" w:date="2023-02-21T12:28:00Z">
        <w:r w:rsidRPr="004A7335" w:rsidDel="00192C25">
          <w:rPr>
            <w:rFonts w:ascii="Arial" w:hAnsi="Arial" w:cs="Arial"/>
            <w:color w:val="222222"/>
          </w:rPr>
          <w:delText>2 w</w:delText>
        </w:r>
        <w:r w:rsidRPr="005C77DA" w:rsidDel="00192C25">
          <w:rPr>
            <w:rFonts w:ascii="Arial" w:hAnsi="Arial" w:cs="Arial"/>
            <w:color w:val="222222"/>
          </w:rPr>
          <w:delText>as</w:delText>
        </w:r>
        <w:r w:rsidRPr="004A7335" w:rsidDel="00192C25">
          <w:rPr>
            <w:rFonts w:ascii="Arial" w:hAnsi="Arial" w:cs="Arial"/>
            <w:color w:val="222222"/>
          </w:rPr>
          <w:delText xml:space="preserve"> </w:delText>
        </w:r>
      </w:del>
      <w:del w:id="176" w:author="Wood, Cheyret" w:date="2023-02-17T14:55:00Z">
        <w:r w:rsidRPr="004A7335" w:rsidDel="005A23FE">
          <w:rPr>
            <w:rFonts w:ascii="Arial" w:hAnsi="Arial" w:cs="Arial"/>
            <w:color w:val="222222"/>
          </w:rPr>
          <w:delText>be used</w:delText>
        </w:r>
      </w:del>
      <w:del w:id="177" w:author="Wood, Cheyret" w:date="2023-02-21T12:28:00Z">
        <w:r w:rsidRPr="005C77DA" w:rsidDel="00192C25">
          <w:rPr>
            <w:rFonts w:ascii="Arial" w:hAnsi="Arial" w:cs="Arial"/>
            <w:color w:val="222222"/>
          </w:rPr>
          <w:delText xml:space="preserve">. </w:delText>
        </w:r>
      </w:del>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6844458C" w14:textId="45811B8B" w:rsidR="00EF2CFF" w:rsidRPr="005C77DA" w:rsidDel="00E419DD" w:rsidRDefault="00EF2CFF" w:rsidP="00EF2CFF">
      <w:pPr>
        <w:pStyle w:val="NormalWeb"/>
        <w:shd w:val="clear" w:color="auto" w:fill="FFFFFF"/>
        <w:spacing w:before="0" w:beforeAutospacing="0" w:after="158" w:afterAutospacing="0" w:line="276" w:lineRule="auto"/>
        <w:rPr>
          <w:del w:id="178" w:author="Wood, Cheyret" w:date="2023-02-17T14:56:00Z"/>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r w:rsidR="00CD1E7E" w:rsidRPr="005C77DA">
        <w:rPr>
          <w:rStyle w:val="HTMLCode"/>
          <w:rFonts w:ascii="Arial" w:hAnsi="Arial" w:cs="Arial"/>
          <w:i/>
          <w:iCs/>
          <w:color w:val="222222"/>
          <w:sz w:val="22"/>
          <w:szCs w:val="22"/>
        </w:rPr>
        <w:t>fGSEA</w:t>
      </w:r>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5B023F">
        <w:rPr>
          <w:rFonts w:ascii="Arial" w:hAnsi="Arial" w:cs="Arial"/>
          <w:color w:val="222222"/>
          <w:sz w:val="22"/>
          <w:szCs w:val="22"/>
        </w:rPr>
        <w:instrText xml:space="preserve"> ADDIN EN.CITE &lt;EndNote&gt;&lt;Cite&gt;&lt;Author&gt;Korotkevich&lt;/Author&gt;&lt;Year&gt;2021&lt;/Year&gt;&lt;RecNum&gt;69&lt;/RecNum&gt;&lt;DisplayText&gt;[31]&lt;/DisplayText&gt;&lt;record&gt;&lt;rec-number&gt;69&lt;/rec-number&gt;&lt;foreign-keys&gt;&lt;key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5B023F">
        <w:rPr>
          <w:rFonts w:ascii="Arial" w:hAnsi="Arial" w:cs="Arial"/>
          <w:noProof/>
          <w:color w:val="222222"/>
          <w:sz w:val="22"/>
          <w:szCs w:val="22"/>
        </w:rPr>
        <w:t>[31]</w:t>
      </w:r>
      <w:r w:rsidR="005B023F">
        <w:rPr>
          <w:rFonts w:ascii="Arial" w:hAnsi="Arial" w:cs="Arial"/>
          <w:color w:val="222222"/>
        </w:rPr>
        <w:fldChar w:fldCharType="end"/>
      </w:r>
      <w:r>
        <w:rPr>
          <w:rFonts w:ascii="Arial" w:hAnsi="Arial" w:cs="Arial"/>
          <w:color w:val="222222"/>
          <w:sz w:val="22"/>
          <w:szCs w:val="22"/>
        </w:rPr>
        <w:t xml:space="preserve"> To compare across the pathway or ontology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p>
    <w:p w14:paraId="1E2CED58" w14:textId="60535EF3" w:rsidR="00EF2CFF" w:rsidRPr="005C77DA" w:rsidRDefault="00EF2CFF">
      <w:pPr>
        <w:pStyle w:val="NormalWeb"/>
        <w:shd w:val="clear" w:color="auto" w:fill="FFFFFF"/>
        <w:spacing w:before="0" w:beforeAutospacing="0" w:after="158" w:afterAutospacing="0" w:line="276" w:lineRule="auto"/>
        <w:rPr>
          <w:rFonts w:ascii="Arial" w:hAnsi="Arial" w:cs="Arial"/>
          <w:color w:val="222222"/>
          <w:sz w:val="22"/>
          <w:szCs w:val="22"/>
        </w:rPr>
        <w:pPrChange w:id="179" w:author="Wood, Cheyret" w:date="2023-02-17T14:56:00Z">
          <w:pPr>
            <w:pStyle w:val="NormalWeb"/>
            <w:shd w:val="clear" w:color="auto" w:fill="FFFFFF"/>
            <w:spacing w:before="0" w:beforeAutospacing="0" w:after="0" w:afterAutospacing="0" w:line="276" w:lineRule="auto"/>
          </w:pPr>
        </w:pPrChange>
      </w:pPr>
      <w:del w:id="180" w:author="Wood, Cheyret" w:date="2023-02-17T14:56:00Z">
        <w:r w:rsidRPr="005C77DA" w:rsidDel="00E419DD">
          <w:rPr>
            <w:rStyle w:val="Strong"/>
            <w:rFonts w:ascii="Arial" w:hAnsi="Arial" w:cs="Arial"/>
            <w:color w:val="222222"/>
            <w:sz w:val="22"/>
            <w:szCs w:val="22"/>
          </w:rPr>
          <w:delText>Ranks</w:delText>
        </w:r>
        <w:r w:rsidRPr="005C77DA" w:rsidDel="00E419DD">
          <w:rPr>
            <w:rFonts w:ascii="Arial" w:hAnsi="Arial" w:cs="Arial"/>
            <w:color w:val="222222"/>
            <w:sz w:val="22"/>
            <w:szCs w:val="22"/>
          </w:rPr>
          <w:br/>
          <w:delText>A filter for </w:delText>
        </w:r>
        <w:r w:rsidRPr="005C77DA" w:rsidDel="00E419DD">
          <w:rPr>
            <w:rStyle w:val="mo"/>
            <w:rFonts w:ascii="Arial" w:hAnsi="Arial" w:cs="Arial"/>
            <w:color w:val="222222"/>
            <w:sz w:val="22"/>
            <w:szCs w:val="22"/>
            <w:bdr w:val="none" w:sz="0" w:space="0" w:color="auto" w:frame="1"/>
            <w:shd w:val="clear" w:color="auto" w:fill="FFFFFF"/>
          </w:rPr>
          <w:delText>|</w:delText>
        </w:r>
        <w:r w:rsidRPr="00B41F3A" w:rsidDel="00E419DD">
          <w:rPr>
            <w:rFonts w:ascii="Arial" w:hAnsi="Arial" w:cs="Arial"/>
            <w:color w:val="222222"/>
            <w:sz w:val="22"/>
            <w:szCs w:val="22"/>
          </w:rPr>
          <w:delText xml:space="preserve"> </w:delText>
        </w:r>
        <w:r w:rsidDel="00E419DD">
          <w:rPr>
            <w:rFonts w:ascii="Arial" w:hAnsi="Arial" w:cs="Arial"/>
            <w:color w:val="222222"/>
            <w:sz w:val="22"/>
            <w:szCs w:val="22"/>
          </w:rPr>
          <w:delText>log</w:delText>
        </w:r>
        <w:r w:rsidRPr="00176486" w:rsidDel="00E419DD">
          <w:rPr>
            <w:rFonts w:ascii="Arial" w:hAnsi="Arial" w:cs="Arial"/>
            <w:color w:val="222222"/>
            <w:sz w:val="22"/>
            <w:szCs w:val="22"/>
            <w:vertAlign w:val="subscript"/>
          </w:rPr>
          <w:delText>2</w:delText>
        </w:r>
        <w:r w:rsidRPr="005C77DA" w:rsidDel="00E419DD">
          <w:rPr>
            <w:rStyle w:val="mo"/>
            <w:rFonts w:ascii="Arial" w:hAnsi="Arial" w:cs="Arial"/>
            <w:color w:val="222222"/>
            <w:sz w:val="22"/>
            <w:szCs w:val="22"/>
            <w:bdr w:val="none" w:sz="0" w:space="0" w:color="auto" w:frame="1"/>
            <w:shd w:val="clear" w:color="auto" w:fill="FFFFFF"/>
          </w:rPr>
          <w:delText>(</w:delText>
        </w:r>
        <w:r w:rsidRPr="005C77DA" w:rsidDel="00E419DD">
          <w:rPr>
            <w:rStyle w:val="mi"/>
            <w:rFonts w:ascii="Arial" w:hAnsi="Arial" w:cs="Arial"/>
            <w:color w:val="222222"/>
            <w:sz w:val="22"/>
            <w:szCs w:val="22"/>
            <w:bdr w:val="none" w:sz="0" w:space="0" w:color="auto" w:frame="1"/>
            <w:shd w:val="clear" w:color="auto" w:fill="FFFFFF"/>
          </w:rPr>
          <w:delText>FC</w:delText>
        </w:r>
        <w:r w:rsidRPr="005C77DA" w:rsidDel="00E419DD">
          <w:rPr>
            <w:rStyle w:val="mo"/>
            <w:rFonts w:ascii="Arial" w:hAnsi="Arial" w:cs="Arial"/>
            <w:color w:val="222222"/>
            <w:sz w:val="22"/>
            <w:szCs w:val="22"/>
            <w:bdr w:val="none" w:sz="0" w:space="0" w:color="auto" w:frame="1"/>
            <w:shd w:val="clear" w:color="auto" w:fill="FFFFFF"/>
          </w:rPr>
          <w:delText>)|&gt;</w:delText>
        </w:r>
        <w:r w:rsidRPr="005C77DA" w:rsidDel="00E419DD">
          <w:rPr>
            <w:rStyle w:val="mn"/>
            <w:rFonts w:ascii="Arial" w:hAnsi="Arial" w:cs="Arial"/>
            <w:color w:val="222222"/>
            <w:sz w:val="22"/>
            <w:szCs w:val="22"/>
            <w:bdr w:val="none" w:sz="0" w:space="0" w:color="auto" w:frame="1"/>
            <w:shd w:val="clear" w:color="auto" w:fill="FFFFFF"/>
          </w:rPr>
          <w:delText>2</w:delText>
        </w:r>
        <w:r w:rsidRPr="005C77DA" w:rsidDel="00E419DD">
          <w:rPr>
            <w:rFonts w:ascii="Arial" w:hAnsi="Arial" w:cs="Arial"/>
            <w:color w:val="222222"/>
            <w:sz w:val="22"/>
            <w:szCs w:val="22"/>
            <w:shd w:val="clear" w:color="auto" w:fill="FFFFFF"/>
          </w:rPr>
          <w:delText> </w:delText>
        </w:r>
        <w:r w:rsidRPr="005C77DA" w:rsidDel="00E419DD">
          <w:rPr>
            <w:rFonts w:ascii="Arial" w:hAnsi="Arial" w:cs="Arial"/>
            <w:color w:val="222222"/>
            <w:sz w:val="22"/>
            <w:szCs w:val="22"/>
          </w:rPr>
          <w:delText xml:space="preserve">was applied as in previous sensitivity analyses. </w:delText>
        </w:r>
      </w:del>
      <w:r>
        <w:rPr>
          <w:rFonts w:ascii="Arial" w:hAnsi="Arial" w:cs="Arial"/>
          <w:color w:val="222222"/>
          <w:sz w:val="22"/>
          <w:szCs w:val="22"/>
        </w:rPr>
        <w:t>Gene</w:t>
      </w:r>
      <w:del w:id="181" w:author="Wood, Cheyret" w:date="2023-02-17T14:56:00Z">
        <w:r w:rsidDel="00E419DD">
          <w:rPr>
            <w:rFonts w:ascii="Arial" w:hAnsi="Arial" w:cs="Arial"/>
            <w:color w:val="222222"/>
            <w:sz w:val="22"/>
            <w:szCs w:val="22"/>
          </w:rPr>
          <w:delText xml:space="preserve">s were </w:delText>
        </w:r>
      </w:del>
      <w:ins w:id="182" w:author="Wood, Cheyret" w:date="2023-02-17T14:56:00Z">
        <w:r w:rsidR="00E419DD">
          <w:rPr>
            <w:rFonts w:ascii="Arial" w:hAnsi="Arial" w:cs="Arial"/>
            <w:color w:val="222222"/>
            <w:sz w:val="22"/>
            <w:szCs w:val="22"/>
          </w:rPr>
          <w:t xml:space="preserve"> </w:t>
        </w:r>
      </w:ins>
      <w:r>
        <w:rPr>
          <w:rFonts w:ascii="Arial" w:hAnsi="Arial" w:cs="Arial"/>
          <w:color w:val="222222"/>
          <w:sz w:val="22"/>
          <w:szCs w:val="22"/>
        </w:rPr>
        <w:t>rank</w:t>
      </w:r>
      <w:ins w:id="183" w:author="Wood, Cheyret" w:date="2023-02-17T14:56:00Z">
        <w:r w:rsidR="00E419DD">
          <w:rPr>
            <w:rFonts w:ascii="Arial" w:hAnsi="Arial" w:cs="Arial"/>
            <w:color w:val="222222"/>
            <w:sz w:val="22"/>
            <w:szCs w:val="22"/>
          </w:rPr>
          <w:t>s</w:t>
        </w:r>
      </w:ins>
      <w:del w:id="184" w:author="Wood, Cheyret" w:date="2023-02-17T14:56:00Z">
        <w:r w:rsidDel="00E419DD">
          <w:rPr>
            <w:rFonts w:ascii="Arial" w:hAnsi="Arial" w:cs="Arial"/>
            <w:color w:val="222222"/>
            <w:sz w:val="22"/>
            <w:szCs w:val="22"/>
          </w:rPr>
          <w:delText>ed</w:delText>
        </w:r>
      </w:del>
      <w:r>
        <w:rPr>
          <w:rFonts w:ascii="Arial" w:hAnsi="Arial" w:cs="Arial"/>
          <w:color w:val="222222"/>
          <w:sz w:val="22"/>
          <w:szCs w:val="22"/>
        </w:rPr>
        <w:t xml:space="preserve"> </w:t>
      </w:r>
      <w:ins w:id="185" w:author="Wood, Cheyret" w:date="2023-02-17T14:56:00Z">
        <w:r w:rsidR="00E419DD">
          <w:rPr>
            <w:rFonts w:ascii="Arial" w:hAnsi="Arial" w:cs="Arial"/>
            <w:color w:val="222222"/>
            <w:sz w:val="22"/>
            <w:szCs w:val="22"/>
          </w:rPr>
          <w:t xml:space="preserve">were </w:t>
        </w:r>
      </w:ins>
      <w:r>
        <w:rPr>
          <w:rFonts w:ascii="Arial" w:hAnsi="Arial" w:cs="Arial"/>
          <w:color w:val="222222"/>
          <w:sz w:val="22"/>
          <w:szCs w:val="22"/>
        </w:rPr>
        <w:t xml:space="preserve">based on the </w:t>
      </w:r>
      <w:del w:id="186" w:author="Wood, Cheyret" w:date="2023-02-17T14:56:00Z">
        <w:r w:rsidDel="00E419DD">
          <w:rPr>
            <w:rFonts w:ascii="Arial" w:hAnsi="Arial" w:cs="Arial"/>
            <w:color w:val="222222"/>
            <w:sz w:val="22"/>
            <w:szCs w:val="22"/>
          </w:rPr>
          <w:delText>sign of the log</w:delText>
        </w:r>
        <w:r w:rsidRPr="00886236" w:rsidDel="00E419DD">
          <w:rPr>
            <w:rFonts w:ascii="Arial" w:hAnsi="Arial" w:cs="Arial"/>
            <w:color w:val="222222"/>
            <w:vertAlign w:val="subscript"/>
          </w:rPr>
          <w:delText>2</w:delText>
        </w:r>
        <w:r w:rsidDel="00E419DD">
          <w:rPr>
            <w:rFonts w:ascii="Arial" w:hAnsi="Arial" w:cs="Arial"/>
            <w:color w:val="222222"/>
            <w:sz w:val="22"/>
            <w:szCs w:val="22"/>
          </w:rPr>
          <w:delText xml:space="preserve"> fold</w:delText>
        </w:r>
      </w:del>
      <w:ins w:id="187" w:author="Wood, Cheyret" w:date="2023-02-17T14:56:00Z">
        <w:r w:rsidR="00E419DD">
          <w:rPr>
            <w:rFonts w:ascii="Arial" w:hAnsi="Arial" w:cs="Arial"/>
            <w:color w:val="222222"/>
            <w:sz w:val="22"/>
            <w:szCs w:val="22"/>
          </w:rPr>
          <w:t>direction of the FC</w:t>
        </w:r>
      </w:ins>
      <w:del w:id="188" w:author="Wood, Cheyret" w:date="2023-02-17T14:56:00Z">
        <w:r w:rsidDel="00E419DD">
          <w:rPr>
            <w:rFonts w:ascii="Arial" w:hAnsi="Arial" w:cs="Arial"/>
            <w:color w:val="222222"/>
            <w:sz w:val="22"/>
            <w:szCs w:val="22"/>
          </w:rPr>
          <w:delText xml:space="preserve"> change</w:delText>
        </w:r>
      </w:del>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 p-value from the LR</w:t>
      </w:r>
      <w:r w:rsidR="00CD1E7E">
        <w:rPr>
          <w:rFonts w:ascii="Arial" w:hAnsi="Arial" w:cs="Arial"/>
          <w:color w:val="222222"/>
          <w:sz w:val="22"/>
          <w:szCs w:val="22"/>
        </w:rPr>
        <w:t>T</w:t>
      </w:r>
      <w:ins w:id="189" w:author="Wood, Cheyret" w:date="2023-02-21T12:29:00Z">
        <w:r w:rsidR="00192C25">
          <w:rPr>
            <w:rFonts w:ascii="Arial" w:hAnsi="Arial" w:cs="Arial"/>
            <w:color w:val="222222"/>
            <w:sz w:val="22"/>
            <w:szCs w:val="22"/>
          </w:rPr>
          <w:t xml:space="preserve"> </w:t>
        </w:r>
      </w:ins>
      <w:r w:rsidR="005B023F">
        <w:rPr>
          <w:rFonts w:ascii="Arial" w:hAnsi="Arial" w:cs="Arial"/>
          <w:color w:val="222222"/>
          <w:sz w:val="22"/>
          <w:szCs w:val="22"/>
        </w:rPr>
        <w:fldChar w:fldCharType="begin">
          <w:fldData xml:space="preserve">PEVuZE5vdGU+PENpdGU+PEF1dGhvcj5YaWFvPC9BdXRob3I+PFllYXI+MjAxNDwvWWVhcj48UmVj
TnVtPjcwPC9SZWNOdW0+PERpc3BsYXlUZXh0PlszMl08L0Rpc3BsYXlUZXh0PjxyZWNvcmQ+PHJl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PEVuZE5vdGU+PENpdGU+PEF1dGhvcj5YaWFvPC9BdXRob3I+PFllYXI+MjAxNDwvWWVhcj48UmVj
TnVtPjcwPC9SZWNOdW0+PERpc3BsYXlUZXh0PlszMl08L0Rpc3BsYXlUZXh0PjxyZWNvcmQ+PHJl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[32]</w:t>
      </w:r>
      <w:r w:rsidR="005B023F">
        <w:rPr>
          <w:rFonts w:ascii="Arial" w:hAnsi="Arial" w:cs="Arial"/>
          <w:color w:val="222222"/>
          <w:sz w:val="22"/>
          <w:szCs w:val="22"/>
        </w:rPr>
        <w:fldChar w:fldCharType="end"/>
      </w:r>
      <w:ins w:id="190" w:author="Wood, Cheyret" w:date="2023-02-21T12:29:00Z">
        <w:r w:rsidR="00192C25">
          <w:rPr>
            <w:rFonts w:ascii="Arial" w:hAnsi="Arial" w:cs="Arial"/>
            <w:color w:val="222222"/>
            <w:sz w:val="22"/>
            <w:szCs w:val="22"/>
          </w:rPr>
          <w:t xml:space="preserve">. </w:t>
        </w:r>
      </w:ins>
    </w:p>
    <w:p w14:paraId="3C9A0882" w14:textId="51AB8E45" w:rsidR="00EF2CFF" w:rsidRPr="00886236" w:rsidDel="00192C25" w:rsidRDefault="00EF2CFF" w:rsidP="00EF2CFF">
      <w:pPr>
        <w:pStyle w:val="NormalWeb"/>
        <w:shd w:val="clear" w:color="auto" w:fill="FFFFFF"/>
        <w:spacing w:before="240" w:beforeAutospacing="0" w:after="158" w:afterAutospacing="0" w:line="276" w:lineRule="auto"/>
        <w:rPr>
          <w:del w:id="191" w:author="Wood, Cheyret" w:date="2023-02-21T12:29:00Z"/>
          <w:rFonts w:ascii="Arial" w:hAnsi="Arial" w:cs="Arial"/>
        </w:rPr>
      </w:pPr>
      <w:r>
        <w:rPr>
          <w:rStyle w:val="Strong"/>
          <w:rFonts w:ascii="Arial" w:hAnsi="Arial" w:cs="Arial"/>
          <w:color w:val="222222"/>
          <w:sz w:val="22"/>
          <w:szCs w:val="22"/>
        </w:rPr>
        <w:t>Databases</w:t>
      </w:r>
      <w:r w:rsidRPr="005C77DA">
        <w:rPr>
          <w:rFonts w:ascii="Arial" w:hAnsi="Arial" w:cs="Arial"/>
          <w:color w:val="222222"/>
          <w:sz w:val="22"/>
          <w:szCs w:val="22"/>
        </w:rPr>
        <w:br/>
      </w:r>
      <w:r w:rsidRPr="00594B6C">
        <w:rPr>
          <w:rFonts w:ascii="Arial" w:hAnsi="Arial" w:cs="Arial"/>
          <w:color w:val="222222"/>
        </w:rPr>
        <w:t xml:space="preserve">We implemented GSEA for Reactome, Gene Ontology (GO), and </w:t>
      </w:r>
      <w:r w:rsidRPr="00886236">
        <w:rPr>
          <w:rFonts w:ascii="Arial" w:hAnsi="Arial" w:cs="Arial"/>
          <w:sz w:val="22"/>
          <w:szCs w:val="22"/>
        </w:rPr>
        <w:t>Koyoto Encyclopedia of Genes and Genomes (KEGG)</w:t>
      </w:r>
      <w:r>
        <w:rPr>
          <w:rFonts w:ascii="Arial" w:hAnsi="Arial" w:cs="Arial"/>
          <w:sz w:val="22"/>
          <w:szCs w:val="22"/>
        </w:rPr>
        <w:t xml:space="preserve">. </w:t>
      </w:r>
    </w:p>
    <w:p w14:paraId="673962AB" w14:textId="544ADBD6" w:rsidR="00C03263" w:rsidRPr="005C77DA" w:rsidRDefault="00EF2CFF">
      <w:pPr>
        <w:pStyle w:val="NormalWeb"/>
        <w:shd w:val="clear" w:color="auto" w:fill="FFFFFF"/>
        <w:spacing w:before="240" w:beforeAutospacing="0" w:after="158" w:afterAutospacing="0" w:line="276" w:lineRule="auto"/>
        <w:rPr>
          <w:rFonts w:ascii="Arial" w:hAnsi="Arial" w:cs="Arial"/>
          <w:color w:val="222222"/>
          <w:sz w:val="22"/>
          <w:szCs w:val="22"/>
        </w:rPr>
        <w:pPrChange w:id="192" w:author="Wood, Cheyret" w:date="2023-02-21T12:29:00Z">
          <w:pPr>
            <w:pStyle w:val="NormalWeb"/>
            <w:shd w:val="clear" w:color="auto" w:fill="FFFFFF"/>
            <w:spacing w:before="0" w:beforeAutospacing="0" w:after="158" w:afterAutospacing="0" w:line="276" w:lineRule="auto"/>
          </w:pPr>
        </w:pPrChange>
      </w:pPr>
      <w:r w:rsidRPr="005C77DA">
        <w:rPr>
          <w:rFonts w:ascii="Arial" w:hAnsi="Arial" w:cs="Arial"/>
          <w:color w:val="222222"/>
          <w:sz w:val="22"/>
          <w:szCs w:val="22"/>
        </w:rPr>
        <w:t>Only pathways</w:t>
      </w:r>
      <w:del w:id="193" w:author="Wood, Cheyret" w:date="2023-02-21T12:31:00Z">
        <w:r w:rsidDel="00192C25">
          <w:rPr>
            <w:rFonts w:ascii="Arial" w:hAnsi="Arial" w:cs="Arial"/>
            <w:color w:val="222222"/>
            <w:sz w:val="22"/>
            <w:szCs w:val="22"/>
          </w:rPr>
          <w:delText>/</w:delText>
        </w:r>
      </w:del>
      <w:ins w:id="194" w:author="Wood, Cheyret" w:date="2023-02-21T12:31:00Z">
        <w:r w:rsidR="00192C25">
          <w:rPr>
            <w:rFonts w:ascii="Arial" w:hAnsi="Arial" w:cs="Arial"/>
            <w:color w:val="222222"/>
            <w:sz w:val="22"/>
            <w:szCs w:val="22"/>
          </w:rPr>
          <w:t xml:space="preserve"> or </w:t>
        </w:r>
      </w:ins>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ins w:id="195" w:author="Wood, Cheyret" w:date="2023-02-21T12:29:00Z">
        <w:r w:rsidR="00192C25">
          <w:rPr>
            <w:rFonts w:ascii="Arial" w:hAnsi="Arial" w:cs="Arial"/>
            <w:color w:val="222222"/>
            <w:sz w:val="22"/>
            <w:szCs w:val="22"/>
          </w:rPr>
          <w:t xml:space="preserve"> inclusion in</w:t>
        </w:r>
      </w:ins>
      <w:r w:rsidRPr="005C77DA">
        <w:rPr>
          <w:rFonts w:ascii="Arial" w:hAnsi="Arial" w:cs="Arial"/>
          <w:color w:val="222222"/>
          <w:sz w:val="22"/>
          <w:szCs w:val="22"/>
        </w:rPr>
        <w:t xml:space="preserve"> GSEA. After the initial analysis, we determined</w:t>
      </w:r>
      <w:r>
        <w:rPr>
          <w:rFonts w:ascii="Arial" w:hAnsi="Arial" w:cs="Arial"/>
          <w:color w:val="222222"/>
          <w:sz w:val="22"/>
          <w:szCs w:val="22"/>
        </w:rPr>
        <w:t xml:space="preserve"> statistically</w:t>
      </w:r>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commentRangeStart w:id="196"/>
      <w:r w:rsidRPr="005C77DA">
        <w:rPr>
          <w:rStyle w:val="HTMLCode"/>
          <w:rFonts w:ascii="Arial" w:hAnsi="Arial" w:cs="Arial"/>
          <w:i/>
          <w:iCs/>
          <w:color w:val="222222"/>
          <w:sz w:val="22"/>
          <w:szCs w:val="22"/>
        </w:rPr>
        <w:t>collapsePathways</w:t>
      </w:r>
      <w:commentRangeEnd w:id="196"/>
      <w:r w:rsidR="00192C25">
        <w:rPr>
          <w:rStyle w:val="CommentReference"/>
          <w:rFonts w:asciiTheme="minorHAnsi" w:eastAsiaTheme="minorHAnsi" w:hAnsiTheme="minorHAnsi" w:cstheme="minorBidi"/>
        </w:rPr>
        <w:commentReference w:id="196"/>
      </w:r>
      <w:r w:rsidRPr="005C77DA">
        <w:rPr>
          <w:rFonts w:ascii="Arial" w:hAnsi="Arial" w:cs="Arial"/>
          <w:color w:val="222222"/>
          <w:sz w:val="22"/>
          <w:szCs w:val="22"/>
        </w:rPr>
        <w:t> from </w:t>
      </w:r>
      <w:r w:rsidRPr="005C77DA">
        <w:rPr>
          <w:rStyle w:val="HTMLCode"/>
          <w:rFonts w:ascii="Arial" w:hAnsi="Arial" w:cs="Arial"/>
          <w:color w:val="222222"/>
          <w:sz w:val="22"/>
          <w:szCs w:val="22"/>
        </w:rPr>
        <w:t>fGSEA</w:t>
      </w:r>
      <w:r w:rsidRPr="005C77DA">
        <w:rPr>
          <w:rFonts w:ascii="Arial" w:hAnsi="Arial" w:cs="Arial"/>
          <w:color w:val="222222"/>
          <w:sz w:val="22"/>
          <w:szCs w:val="22"/>
        </w:rPr>
        <w:t>.</w:t>
      </w:r>
      <w:r w:rsidR="005B023F">
        <w:rPr>
          <w:rFonts w:ascii="Arial" w:hAnsi="Arial" w:cs="Arial"/>
          <w:color w:val="222222"/>
          <w:sz w:val="22"/>
          <w:szCs w:val="22"/>
        </w:rPr>
        <w:fldChar w:fldCharType="begin"/>
      </w:r>
      <w:r w:rsidR="005B023F">
        <w:rPr>
          <w:rFonts w:ascii="Arial" w:hAnsi="Arial" w:cs="Arial"/>
          <w:color w:val="222222"/>
          <w:sz w:val="22"/>
          <w:szCs w:val="22"/>
        </w:rPr>
        <w:instrText xml:space="preserve"> ADDIN EN.CITE &lt;EndNote&gt;&lt;Cite&gt;&lt;Author&gt;Korotkevich&lt;/Author&gt;&lt;Year&gt;2016&lt;/Year&gt;&lt;RecNum&gt;66&lt;/RecNum&gt;&lt;DisplayText&gt;[33]&lt;/DisplayText&gt;&lt;record&gt;&lt;rec-number&gt;66&lt;/rec-number&gt;&lt;foreign-keys&gt;&lt;key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5B023F">
        <w:rPr>
          <w:rFonts w:ascii="Arial" w:hAnsi="Arial" w:cs="Arial"/>
          <w:noProof/>
          <w:color w:val="222222"/>
          <w:sz w:val="22"/>
          <w:szCs w:val="22"/>
        </w:rPr>
        <w:t>[33]</w:t>
      </w:r>
      <w:r w:rsidR="005B023F">
        <w:rPr>
          <w:rFonts w:ascii="Arial" w:hAnsi="Arial" w:cs="Arial"/>
          <w:color w:val="222222"/>
          <w:sz w:val="22"/>
          <w:szCs w:val="22"/>
        </w:rPr>
        <w:fldChar w:fldCharType="end"/>
      </w:r>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statistically independent from other significant pathways or ontologies are referred to as independent. </w:t>
      </w:r>
      <w:r w:rsidR="00CD1E7E" w:rsidRPr="005C77DA">
        <w:rPr>
          <w:rFonts w:ascii="Arial" w:hAnsi="Arial" w:cs="Arial"/>
          <w:color w:val="222222"/>
          <w:sz w:val="22"/>
          <w:szCs w:val="22"/>
        </w:rPr>
        <w:t>All pathways were retrieved from Ensembl (ver. 106) using </w:t>
      </w:r>
      <w:r w:rsidR="00CD1E7E" w:rsidRPr="005C77DA">
        <w:rPr>
          <w:rStyle w:val="HTMLCode"/>
          <w:rFonts w:ascii="Arial" w:hAnsi="Arial" w:cs="Arial"/>
          <w:color w:val="222222"/>
          <w:sz w:val="22"/>
          <w:szCs w:val="22"/>
        </w:rPr>
        <w:t>biomaRt</w:t>
      </w:r>
      <w:r w:rsidR="00CD1E7E" w:rsidRPr="005C77DA">
        <w:rPr>
          <w:rFonts w:ascii="Arial" w:hAnsi="Arial" w:cs="Arial"/>
          <w:color w:val="222222"/>
          <w:sz w:val="22"/>
          <w:szCs w:val="22"/>
        </w:rPr>
        <w:t> ver. 2.53.2</w:t>
      </w:r>
      <w:r w:rsidR="00CD1E7E">
        <w:rPr>
          <w:rFonts w:ascii="Arial" w:hAnsi="Arial" w:cs="Arial"/>
          <w:color w:val="222222"/>
          <w:sz w:val="22"/>
          <w:szCs w:val="22"/>
        </w:rPr>
        <w:t>.</w: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UmVjTnVtPjY3PC9SZWNOdW0+PERpc3BsYXlUZXh0PlszNCwgMzVdPC9EaXNwbGF5VGV4dD48cmVj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5B023F">
        <w:rPr>
          <w:rFonts w:ascii="Arial" w:hAnsi="Arial" w:cs="Arial"/>
          <w:color w:val="222222"/>
          <w:sz w:val="22"/>
          <w:szCs w:val="22"/>
        </w:rPr>
        <w:instrText xml:space="preserve"> ADDIN EN.CITE </w:instrTex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UmVjTnVtPjY3PC9SZWNOdW0+PERpc3BsYXlUZXh0PlszNCwgMzVdPC9EaXNwbGF5VGV4dD48cmVj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5B023F">
        <w:rPr>
          <w:rFonts w:ascii="Arial" w:hAnsi="Arial" w:cs="Arial"/>
          <w:color w:val="222222"/>
          <w:sz w:val="22"/>
          <w:szCs w:val="22"/>
        </w:rPr>
        <w:instrText xml:space="preserve"> ADDIN EN.CITE.DATA </w:instrText>
      </w:r>
      <w:r w:rsidR="005B023F">
        <w:rPr>
          <w:rFonts w:ascii="Arial" w:hAnsi="Arial" w:cs="Arial"/>
          <w:color w:val="222222"/>
          <w:sz w:val="22"/>
          <w:szCs w:val="22"/>
        </w:rPr>
      </w:r>
      <w:r w:rsidR="005B023F">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5B023F">
        <w:rPr>
          <w:rFonts w:ascii="Arial" w:hAnsi="Arial" w:cs="Arial"/>
          <w:noProof/>
          <w:color w:val="222222"/>
          <w:sz w:val="22"/>
          <w:szCs w:val="22"/>
        </w:rPr>
        <w:t>[34, 35]</w:t>
      </w:r>
      <w:r w:rsidR="005B023F">
        <w:rPr>
          <w:rFonts w:ascii="Arial" w:hAnsi="Arial" w:cs="Arial"/>
          <w:color w:val="222222"/>
          <w:sz w:val="22"/>
          <w:szCs w:val="22"/>
        </w:rPr>
        <w:fldChar w:fldCharType="end"/>
      </w:r>
    </w:p>
    <w:p w14:paraId="6658CC34" w14:textId="34AD4E1F" w:rsidR="007E0330" w:rsidRDefault="00F857CD" w:rsidP="00D31EA1">
      <w:pPr>
        <w:pStyle w:val="xdefault"/>
        <w:shd w:val="clear" w:color="auto" w:fill="FFFFFF"/>
        <w:spacing w:line="276" w:lineRule="auto"/>
        <w:jc w:val="both"/>
        <w:rPr>
          <w:rFonts w:ascii="Arial" w:hAnsi="Arial" w:cs="Arial"/>
          <w:b/>
          <w:bCs/>
        </w:rPr>
      </w:pPr>
      <w:r>
        <w:rPr>
          <w:rFonts w:ascii="Arial" w:hAnsi="Arial" w:cs="Arial"/>
          <w:b/>
          <w:bCs/>
        </w:rPr>
        <w:t>DNA methylation analysis</w:t>
      </w:r>
    </w:p>
    <w:p w14:paraId="2D528536" w14:textId="3173F0FC" w:rsidR="00F857CD" w:rsidRPr="007F77B7" w:rsidRDefault="00F857CD" w:rsidP="00F857CD">
      <w:pPr>
        <w:rPr>
          <w:rFonts w:ascii="Arial" w:hAnsi="Arial" w:cs="Arial"/>
        </w:rPr>
      </w:pPr>
      <w:r w:rsidRPr="007F77B7">
        <w:rPr>
          <w:rFonts w:ascii="Arial" w:hAnsi="Arial" w:cs="Arial"/>
        </w:rPr>
        <w:t xml:space="preserve">We mapped CpG sites to their respective genes using annotation for Illumina’s </w:t>
      </w:r>
      <w:del w:id="197" w:author="Wood, Cheyret" w:date="2023-02-21T12:31:00Z">
        <w:r w:rsidRPr="007F77B7" w:rsidDel="00192C25">
          <w:rPr>
            <w:rFonts w:ascii="Arial" w:hAnsi="Arial" w:cs="Arial"/>
          </w:rPr>
          <w:delText xml:space="preserve">EPIC </w:delText>
        </w:r>
      </w:del>
      <w:ins w:id="198" w:author="Wood, Cheyret" w:date="2023-02-21T12:31:00Z">
        <w:r w:rsidR="00192C25">
          <w:rPr>
            <w:rFonts w:ascii="Arial" w:hAnsi="Arial" w:cs="Arial"/>
          </w:rPr>
          <w:t xml:space="preserve">850K </w:t>
        </w:r>
      </w:ins>
      <w:r w:rsidRPr="007F77B7">
        <w:rPr>
          <w:rFonts w:ascii="Arial" w:hAnsi="Arial" w:cs="Arial"/>
        </w:rPr>
        <w:t>methylation arrays</w:t>
      </w:r>
      <w:r w:rsidRPr="007F77B7">
        <w:rPr>
          <w:rFonts w:ascii="Arial" w:hAnsi="Arial" w:cs="Arial"/>
        </w:rPr>
        <w:fldChar w:fldCharType="begin"/>
      </w:r>
      <w:r w:rsidR="005B023F">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https://bitbucket.com/kasperdanielhansen/Illumina_EPIC.&lt;/Author&gt;&lt;RecNum&gt;63&lt;/RecNum&gt;&lt;DisplayText&gt;[36]&lt;/DisplayText&gt;&lt;record&gt;&lt;rec-number&gt;63&lt;/rec-number&gt;&lt;foreign-keys&gt;&lt;key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5B023F">
        <w:rPr>
          <w:rFonts w:ascii="Arial" w:hAnsi="Arial" w:cs="Arial"/>
          <w:noProof/>
        </w:rPr>
        <w:t>[36]</w:t>
      </w:r>
      <w:r w:rsidRPr="007F77B7">
        <w:rPr>
          <w:rFonts w:ascii="Arial" w:hAnsi="Arial" w:cs="Arial"/>
        </w:rPr>
        <w:fldChar w:fldCharType="end"/>
      </w:r>
      <w:r w:rsidRPr="007F77B7">
        <w:rPr>
          <w:rFonts w:ascii="Arial" w:hAnsi="Arial" w:cs="Arial"/>
        </w:rPr>
        <w:t xml:space="preserve"> to generate a list of CpGs for targeted methylation analysis. Then, a subset of CpG sites was selected based upon the 7,136 genes found to be differentially expressed when vapers are compared to controls in the RNA-seq data. Finally, we repeated the FDR </w:t>
      </w:r>
      <w:del w:id="199" w:author="Wood, Cheyret" w:date="2023-02-21T12:31:00Z">
        <w:r w:rsidRPr="007F77B7" w:rsidDel="00192C25">
          <w:rPr>
            <w:rFonts w:ascii="Arial" w:hAnsi="Arial" w:cs="Arial"/>
          </w:rPr>
          <w:delText xml:space="preserve">p-value </w:delText>
        </w:r>
      </w:del>
      <w:r w:rsidRPr="007F77B7">
        <w:rPr>
          <w:rFonts w:ascii="Arial" w:hAnsi="Arial" w:cs="Arial"/>
        </w:rPr>
        <w:t xml:space="preserve">adjustment for multiple testing using </w:t>
      </w:r>
      <w:r w:rsidRPr="007F77B7">
        <w:rPr>
          <w:rFonts w:ascii="Arial" w:hAnsi="Arial" w:cs="Arial"/>
          <w:i/>
          <w:iCs/>
        </w:rPr>
        <w:t>bacon</w:t>
      </w:r>
      <w:r w:rsidRPr="007F77B7">
        <w:rPr>
          <w:rFonts w:ascii="Arial" w:hAnsi="Arial" w:cs="Arial"/>
        </w:rPr>
        <w:fldChar w:fldCharType="begin">
          <w:fldData xml:space="preserve">PEVuZE5vdGU+PENpdGU+PEF1dGhvcj52YW4gSXRlcnNvbjwvQXV0aG9yPjxZZWFyPjIwMTc8L1ll
YXI+PFJlY051bT42NDwvUmVjTnVtPjxEaXNwbGF5VGV4dD5bMzddPC9EaXNwbGF5VGV4dD48cmVj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PEVuZE5vdGU+PENpdGU+PEF1dGhvcj52YW4gSXRlcnNvbjwvQXV0aG9yPjxZZWFyPjIwMTc8L1ll
YXI+PFJlY051bT42NDwvUmVjTnVtPjxEaXNwbGF5VGV4dD5bMzddPC9EaXNwbGF5VGV4dD48cmVj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7F77B7">
        <w:rPr>
          <w:rFonts w:ascii="Arial" w:hAnsi="Arial" w:cs="Arial"/>
        </w:rPr>
      </w:r>
      <w:r w:rsidRPr="007F77B7">
        <w:rPr>
          <w:rFonts w:ascii="Arial" w:hAnsi="Arial" w:cs="Arial"/>
        </w:rPr>
        <w:fldChar w:fldCharType="separate"/>
      </w:r>
      <w:r w:rsidR="005B023F">
        <w:rPr>
          <w:rFonts w:ascii="Arial" w:hAnsi="Arial" w:cs="Arial"/>
          <w:noProof/>
        </w:rPr>
        <w:t>[37]</w:t>
      </w:r>
      <w:r w:rsidRPr="007F77B7">
        <w:rPr>
          <w:rFonts w:ascii="Arial" w:hAnsi="Arial" w:cs="Arial"/>
        </w:rPr>
        <w:fldChar w:fldCharType="end"/>
      </w:r>
      <w:r w:rsidRPr="007F77B7">
        <w:rPr>
          <w:rFonts w:ascii="Arial" w:hAnsi="Arial" w:cs="Arial"/>
        </w:rPr>
        <w:t>-corrected p-values</w:t>
      </w:r>
      <w:ins w:id="200" w:author="Kechris, Katerina" w:date="2023-02-21T16:07:00Z">
        <w:r w:rsidR="00A556B0">
          <w:rPr>
            <w:rFonts w:ascii="Arial" w:hAnsi="Arial" w:cs="Arial"/>
          </w:rPr>
          <w:t xml:space="preserve"> </w:t>
        </w:r>
        <w:commentRangeStart w:id="201"/>
        <w:r w:rsidR="00A556B0">
          <w:rPr>
            <w:rFonts w:ascii="Arial" w:hAnsi="Arial" w:cs="Arial"/>
          </w:rPr>
          <w:t>(FDR &lt; ##)</w:t>
        </w:r>
      </w:ins>
      <w:r w:rsidRPr="007F77B7">
        <w:rPr>
          <w:rFonts w:ascii="Arial" w:hAnsi="Arial" w:cs="Arial"/>
        </w:rPr>
        <w:t xml:space="preserve">. </w:t>
      </w:r>
      <w:commentRangeEnd w:id="201"/>
      <w:r w:rsidR="00A556B0">
        <w:rPr>
          <w:rStyle w:val="CommentReference"/>
        </w:rPr>
        <w:commentReference w:id="201"/>
      </w:r>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5B023F">
        <w:rPr>
          <w:rFonts w:ascii="Arial" w:hAnsi="Arial" w:cs="Arial"/>
        </w:rPr>
        <w:instrText xml:space="preserve"> ADDIN EN.CITE &lt;EndNote&gt;&lt;Cite&gt;&lt;Year&gt;2021&lt;/Year&gt;&lt;RecNum&gt;62&lt;/RecNum&gt;&lt;DisplayText&gt;[38]&lt;/DisplayText&gt;&lt;record&gt;&lt;rec-number&gt;62&lt;/rec-number&gt;&lt;foreign-keys&gt;&lt;key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5B023F">
        <w:rPr>
          <w:rFonts w:ascii="Arial" w:hAnsi="Arial" w:cs="Arial"/>
          <w:noProof/>
        </w:rPr>
        <w:t>[38]</w:t>
      </w:r>
      <w:r w:rsidRPr="007F77B7">
        <w:rPr>
          <w:rFonts w:ascii="Arial" w:hAnsi="Arial" w:cs="Arial"/>
        </w:rPr>
        <w:fldChar w:fldCharType="end"/>
      </w:r>
      <w:r w:rsidRPr="007F77B7">
        <w:rPr>
          <w:rFonts w:ascii="Arial" w:hAnsi="Arial" w:cs="Arial"/>
        </w:rPr>
        <w:t xml:space="preserve"> for “inflammatory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PFJlY051bT42MTwvUmVjTnVtPjxEaXNwbGF5VGV4dD5bMzldPC9EaXNwbGF5VGV4dD48cmVjb3Jk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PEVuZE5vdGU+PENpdGU+PEF1dGhvcj5SaWNobW9uZDwvQXV0aG9yPjxZZWFyPjIwMjE8L1llYXI+
PFJlY051bT42MTwvUmVjTnVtPjxEaXNwbGF5VGV4dD5bMzldPC9EaXNwbGF5VGV4dD48cmVjb3Jk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7F77B7">
        <w:rPr>
          <w:rFonts w:ascii="Arial" w:hAnsi="Arial" w:cs="Arial"/>
        </w:rPr>
      </w:r>
      <w:r w:rsidRPr="007F77B7">
        <w:rPr>
          <w:rFonts w:ascii="Arial" w:hAnsi="Arial" w:cs="Arial"/>
        </w:rPr>
        <w:fldChar w:fldCharType="separate"/>
      </w:r>
      <w:r w:rsidR="005B023F">
        <w:rPr>
          <w:rFonts w:ascii="Arial" w:hAnsi="Arial" w:cs="Arial"/>
          <w:noProof/>
        </w:rPr>
        <w:t>[39]</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ins w:id="202" w:author="Kechris, Katerina" w:date="2023-02-21T16:07:00Z">
        <w:r w:rsidR="00A556B0">
          <w:rPr>
            <w:rFonts w:ascii="Arial" w:hAnsi="Arial" w:cs="Arial"/>
          </w:rPr>
          <w:t xml:space="preserve"> </w:t>
        </w:r>
        <w:commentRangeStart w:id="203"/>
        <w:r w:rsidR="00A556B0">
          <w:rPr>
            <w:rFonts w:ascii="Arial" w:hAnsi="Arial" w:cs="Arial"/>
          </w:rPr>
          <w:t>(FDR &lt; ##)</w:t>
        </w:r>
        <w:r w:rsidR="00A556B0" w:rsidRPr="007F77B7">
          <w:rPr>
            <w:rFonts w:ascii="Arial" w:hAnsi="Arial" w:cs="Arial"/>
          </w:rPr>
          <w:t xml:space="preserve">. </w:t>
        </w:r>
        <w:commentRangeEnd w:id="203"/>
        <w:r w:rsidR="00A556B0">
          <w:rPr>
            <w:rStyle w:val="CommentReference"/>
          </w:rPr>
          <w:commentReference w:id="203"/>
        </w:r>
      </w:ins>
      <w:r w:rsidRPr="007F77B7">
        <w:rPr>
          <w:rFonts w:ascii="Arial" w:hAnsi="Arial" w:cs="Arial"/>
        </w:rPr>
        <w:t>.</w:t>
      </w:r>
    </w:p>
    <w:p w14:paraId="779ADD44" w14:textId="77777777" w:rsidR="00F857CD" w:rsidRDefault="00F857CD" w:rsidP="00D31EA1">
      <w:pPr>
        <w:pStyle w:val="xdefault"/>
        <w:shd w:val="clear" w:color="auto" w:fill="FFFFFF"/>
        <w:spacing w:line="276" w:lineRule="auto"/>
        <w:jc w:val="both"/>
        <w:rPr>
          <w:rFonts w:ascii="Arial" w:hAnsi="Arial" w:cs="Arial"/>
          <w:b/>
          <w:bCs/>
        </w:rPr>
      </w:pPr>
    </w:p>
    <w:p w14:paraId="0435324A" w14:textId="6665B189" w:rsidR="00076D2D" w:rsidRPr="005C77DA"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07ECFF94" w14:textId="1C7D02EA" w:rsidR="00D31EA1" w:rsidRPr="00D31EA1" w:rsidRDefault="00D31EA1" w:rsidP="00D31EA1">
      <w:pPr>
        <w:pStyle w:val="xdefault"/>
        <w:numPr>
          <w:ilvl w:val="3"/>
          <w:numId w:val="1"/>
        </w:numPr>
        <w:shd w:val="clear" w:color="auto" w:fill="FFFFFF"/>
        <w:spacing w:line="276" w:lineRule="auto"/>
        <w:jc w:val="both"/>
        <w:rPr>
          <w:rFonts w:ascii="Arial" w:hAnsi="Arial" w:cs="Arial"/>
          <w:i/>
          <w:iCs/>
        </w:rPr>
      </w:pPr>
      <w:r w:rsidRPr="00D31EA1">
        <w:rPr>
          <w:rFonts w:ascii="Arial" w:hAnsi="Arial" w:cs="Arial"/>
          <w:i/>
          <w:iCs/>
        </w:rPr>
        <w:t>Descriptive statistics</w:t>
      </w:r>
    </w:p>
    <w:p w14:paraId="329E4B0C" w14:textId="5A75B98C"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Vaping subjects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controls subjects were </w:t>
      </w:r>
      <w:r w:rsidRPr="005C77DA">
        <w:rPr>
          <w:rFonts w:ascii="Arial" w:hAnsi="Arial" w:cs="Arial"/>
        </w:rPr>
        <w:lastRenderedPageBreak/>
        <w:t>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years for vaping subjects and 14.</w:t>
      </w:r>
      <w:r w:rsidR="00143E9E" w:rsidRPr="005C77DA">
        <w:rPr>
          <w:rFonts w:ascii="Arial" w:hAnsi="Arial" w:cs="Arial"/>
        </w:rPr>
        <w:t>6</w:t>
      </w:r>
      <w:r w:rsidRPr="005C77DA">
        <w:rPr>
          <w:rFonts w:ascii="Arial" w:hAnsi="Arial" w:cs="Arial"/>
        </w:rPr>
        <w:t xml:space="preserve"> (1.4) years for control subjects. We observed some demographic differences by vaping status. </w:t>
      </w:r>
      <w:r w:rsidR="006628AB" w:rsidRPr="006628AB">
        <w:rPr>
          <w:rFonts w:ascii="Arial" w:hAnsi="Arial" w:cs="Arial"/>
        </w:rPr>
        <w:t>Most vaping subjects were recruited in Pueblo (91%) and identified as LatinX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vaping subjects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ins w:id="204" w:author="Wood, Cheyret" w:date="2023-02-21T12:33:00Z">
        <w:r w:rsidR="00192C25">
          <w:rPr>
            <w:rFonts w:ascii="Arial" w:hAnsi="Arial" w:cs="Arial"/>
            <w:b/>
            <w:bCs/>
          </w:rPr>
          <w:t xml:space="preserve">. </w:t>
        </w:r>
        <w:commentRangeStart w:id="205"/>
        <w:r w:rsidR="00192C25">
          <w:rPr>
            <w:rFonts w:ascii="Arial" w:hAnsi="Arial" w:cs="Arial"/>
          </w:rPr>
          <w:t xml:space="preserve">SD: standard deviation </w:t>
        </w:r>
      </w:ins>
      <w:commentRangeEnd w:id="205"/>
      <w:ins w:id="206" w:author="Wood, Cheyret" w:date="2023-02-21T12:36:00Z">
        <w:r w:rsidR="00192C25">
          <w:rPr>
            <w:rStyle w:val="CommentReference"/>
            <w:rFonts w:asciiTheme="minorHAnsi" w:hAnsiTheme="minorHAnsi" w:cstheme="minorBidi"/>
          </w:rPr>
          <w:commentReference w:id="205"/>
        </w:r>
      </w:ins>
    </w:p>
    <w:tbl>
      <w:tblPr>
        <w:tblW w:w="9810" w:type="dxa"/>
        <w:tblLook w:val="04A0" w:firstRow="1" w:lastRow="0" w:firstColumn="1" w:lastColumn="0" w:noHBand="0" w:noVBand="1"/>
        <w:tblPrChange w:id="207" w:author="Wood, Cheyret" w:date="2023-02-21T12:35:00Z">
          <w:tblPr>
            <w:tblW w:w="7440" w:type="dxa"/>
            <w:tblLook w:val="04A0" w:firstRow="1" w:lastRow="0" w:firstColumn="1" w:lastColumn="0" w:noHBand="0" w:noVBand="1"/>
          </w:tblPr>
        </w:tblPrChange>
      </w:tblPr>
      <w:tblGrid>
        <w:gridCol w:w="2790"/>
        <w:gridCol w:w="2340"/>
        <w:gridCol w:w="2340"/>
        <w:gridCol w:w="2340"/>
        <w:tblGridChange w:id="208">
          <w:tblGrid>
            <w:gridCol w:w="2197"/>
            <w:gridCol w:w="1748"/>
            <w:gridCol w:w="1748"/>
            <w:gridCol w:w="1747"/>
          </w:tblGrid>
        </w:tblGridChange>
      </w:tblGrid>
      <w:tr w:rsidR="00143E9E" w:rsidRPr="005C77DA" w14:paraId="1F0F4D15" w14:textId="77777777" w:rsidTr="00192C25">
        <w:trPr>
          <w:trHeight w:val="420"/>
          <w:trPrChange w:id="209" w:author="Wood, Cheyret" w:date="2023-02-21T12:35:00Z">
            <w:trPr>
              <w:trHeight w:val="420"/>
            </w:trPr>
          </w:trPrChange>
        </w:trPr>
        <w:tc>
          <w:tcPr>
            <w:tcW w:w="2790" w:type="dxa"/>
            <w:tcBorders>
              <w:top w:val="single" w:sz="4" w:space="0" w:color="auto"/>
              <w:left w:val="nil"/>
              <w:bottom w:val="single" w:sz="4" w:space="0" w:color="auto"/>
              <w:right w:val="nil"/>
            </w:tcBorders>
            <w:shd w:val="clear" w:color="000000" w:fill="FFFFFF"/>
            <w:vAlign w:val="bottom"/>
            <w:hideMark/>
            <w:tcPrChange w:id="210" w:author="Wood, Cheyret" w:date="2023-02-21T12:35:00Z">
              <w:tcPr>
                <w:tcW w:w="2197" w:type="dxa"/>
                <w:tcBorders>
                  <w:top w:val="single" w:sz="4" w:space="0" w:color="auto"/>
                  <w:left w:val="nil"/>
                  <w:bottom w:val="single" w:sz="4" w:space="0" w:color="auto"/>
                  <w:right w:val="nil"/>
                </w:tcBorders>
                <w:shd w:val="clear" w:color="000000" w:fill="FFFFFF"/>
                <w:vAlign w:val="bottom"/>
                <w:hideMark/>
              </w:tcPr>
            </w:tcPrChange>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Change w:id="211" w:author="Wood, Cheyret" w:date="2023-02-21T12:35:00Z">
              <w:tcPr>
                <w:tcW w:w="1748" w:type="dxa"/>
                <w:tcBorders>
                  <w:top w:val="single" w:sz="4" w:space="0" w:color="auto"/>
                  <w:left w:val="nil"/>
                  <w:bottom w:val="single" w:sz="4" w:space="0" w:color="auto"/>
                  <w:right w:val="nil"/>
                </w:tcBorders>
                <w:shd w:val="clear" w:color="000000" w:fill="FFFFFF"/>
                <w:vAlign w:val="bottom"/>
                <w:hideMark/>
              </w:tcPr>
            </w:tcPrChange>
          </w:tcPr>
          <w:p w14:paraId="6292586F"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 (N=37)</w:t>
            </w:r>
          </w:p>
        </w:tc>
        <w:tc>
          <w:tcPr>
            <w:tcW w:w="2340" w:type="dxa"/>
            <w:tcBorders>
              <w:top w:val="single" w:sz="4" w:space="0" w:color="auto"/>
              <w:left w:val="nil"/>
              <w:bottom w:val="single" w:sz="4" w:space="0" w:color="auto"/>
              <w:right w:val="nil"/>
            </w:tcBorders>
            <w:shd w:val="clear" w:color="000000" w:fill="FFFFFF"/>
            <w:vAlign w:val="center"/>
            <w:hideMark/>
            <w:tcPrChange w:id="212" w:author="Wood, Cheyret" w:date="2023-02-21T12:35:00Z">
              <w:tcPr>
                <w:tcW w:w="1748" w:type="dxa"/>
                <w:tcBorders>
                  <w:top w:val="single" w:sz="4" w:space="0" w:color="auto"/>
                  <w:left w:val="nil"/>
                  <w:bottom w:val="single" w:sz="4" w:space="0" w:color="auto"/>
                  <w:right w:val="nil"/>
                </w:tcBorders>
                <w:shd w:val="clear" w:color="000000" w:fill="FFFFFF"/>
                <w:vAlign w:val="bottom"/>
                <w:hideMark/>
              </w:tcPr>
            </w:tcPrChange>
          </w:tcPr>
          <w:p w14:paraId="23578BFE"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p>
        </w:tc>
        <w:tc>
          <w:tcPr>
            <w:tcW w:w="2340" w:type="dxa"/>
            <w:tcBorders>
              <w:top w:val="single" w:sz="4" w:space="0" w:color="auto"/>
              <w:left w:val="nil"/>
              <w:bottom w:val="single" w:sz="4" w:space="0" w:color="auto"/>
              <w:right w:val="nil"/>
            </w:tcBorders>
            <w:shd w:val="clear" w:color="000000" w:fill="FFFFFF"/>
            <w:vAlign w:val="center"/>
            <w:hideMark/>
            <w:tcPrChange w:id="213" w:author="Wood, Cheyret" w:date="2023-02-21T12:35:00Z">
              <w:tcPr>
                <w:tcW w:w="1747" w:type="dxa"/>
                <w:tcBorders>
                  <w:top w:val="single" w:sz="4" w:space="0" w:color="auto"/>
                  <w:left w:val="nil"/>
                  <w:bottom w:val="single" w:sz="4" w:space="0" w:color="auto"/>
                  <w:right w:val="nil"/>
                </w:tcBorders>
                <w:shd w:val="clear" w:color="000000" w:fill="FFFFFF"/>
                <w:vAlign w:val="center"/>
                <w:hideMark/>
              </w:tcPr>
            </w:tcPrChange>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192C25">
        <w:trPr>
          <w:trHeight w:val="210"/>
          <w:trPrChange w:id="214" w:author="Wood, Cheyret" w:date="2023-02-21T12:35:00Z">
            <w:trPr>
              <w:trHeight w:val="210"/>
            </w:trPr>
          </w:trPrChange>
        </w:trPr>
        <w:tc>
          <w:tcPr>
            <w:tcW w:w="2790" w:type="dxa"/>
            <w:tcBorders>
              <w:top w:val="nil"/>
              <w:left w:val="nil"/>
              <w:bottom w:val="nil"/>
              <w:right w:val="nil"/>
            </w:tcBorders>
            <w:shd w:val="clear" w:color="000000" w:fill="FFFFFF"/>
            <w:hideMark/>
            <w:tcPrChange w:id="215" w:author="Wood, Cheyret" w:date="2023-02-21T12:35:00Z">
              <w:tcPr>
                <w:tcW w:w="2197" w:type="dxa"/>
                <w:tcBorders>
                  <w:top w:val="nil"/>
                  <w:left w:val="nil"/>
                  <w:bottom w:val="nil"/>
                  <w:right w:val="nil"/>
                </w:tcBorders>
                <w:shd w:val="clear" w:color="000000" w:fill="FFFFFF"/>
                <w:hideMark/>
              </w:tcPr>
            </w:tcPrChange>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Change w:id="216" w:author="Wood, Cheyret" w:date="2023-02-21T12:35:00Z">
              <w:tcPr>
                <w:tcW w:w="1748" w:type="dxa"/>
                <w:tcBorders>
                  <w:top w:val="nil"/>
                  <w:left w:val="nil"/>
                  <w:bottom w:val="nil"/>
                  <w:right w:val="nil"/>
                </w:tcBorders>
                <w:shd w:val="clear" w:color="000000" w:fill="FFFFFF"/>
                <w:hideMark/>
              </w:tcPr>
            </w:tcPrChange>
          </w:tcPr>
          <w:p w14:paraId="70857232" w14:textId="2712CD2C" w:rsidR="00143E9E" w:rsidRPr="005C77DA" w:rsidRDefault="00143E9E">
            <w:pPr>
              <w:spacing w:after="0" w:line="276" w:lineRule="auto"/>
              <w:jc w:val="center"/>
              <w:rPr>
                <w:rFonts w:ascii="Arial" w:eastAsia="Times New Roman" w:hAnsi="Arial" w:cs="Arial"/>
                <w:color w:val="222222"/>
              </w:rPr>
              <w:pPrChange w:id="217"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18" w:author="Wood, Cheyret" w:date="2023-02-21T12:35:00Z">
              <w:tcPr>
                <w:tcW w:w="1748" w:type="dxa"/>
                <w:tcBorders>
                  <w:top w:val="nil"/>
                  <w:left w:val="nil"/>
                  <w:bottom w:val="nil"/>
                  <w:right w:val="nil"/>
                </w:tcBorders>
                <w:shd w:val="clear" w:color="000000" w:fill="FFFFFF"/>
                <w:hideMark/>
              </w:tcPr>
            </w:tcPrChange>
          </w:tcPr>
          <w:p w14:paraId="4A7ADE07" w14:textId="1755E9C7" w:rsidR="00143E9E" w:rsidRPr="005C77DA" w:rsidRDefault="00143E9E">
            <w:pPr>
              <w:spacing w:after="0" w:line="276" w:lineRule="auto"/>
              <w:jc w:val="center"/>
              <w:rPr>
                <w:rFonts w:ascii="Arial" w:eastAsia="Times New Roman" w:hAnsi="Arial" w:cs="Arial"/>
                <w:color w:val="222222"/>
              </w:rPr>
              <w:pPrChange w:id="219"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20" w:author="Wood, Cheyret" w:date="2023-02-21T12:35:00Z">
              <w:tcPr>
                <w:tcW w:w="1747" w:type="dxa"/>
                <w:tcBorders>
                  <w:top w:val="nil"/>
                  <w:left w:val="nil"/>
                  <w:bottom w:val="nil"/>
                  <w:right w:val="nil"/>
                </w:tcBorders>
                <w:shd w:val="clear" w:color="000000" w:fill="FFFFFF"/>
                <w:hideMark/>
              </w:tcPr>
            </w:tcPrChange>
          </w:tcPr>
          <w:p w14:paraId="66A481BD" w14:textId="55F63422" w:rsidR="00143E9E" w:rsidRPr="005C77DA" w:rsidRDefault="00143E9E">
            <w:pPr>
              <w:spacing w:after="0" w:line="276" w:lineRule="auto"/>
              <w:jc w:val="center"/>
              <w:rPr>
                <w:rFonts w:ascii="Arial" w:eastAsia="Times New Roman" w:hAnsi="Arial" w:cs="Arial"/>
                <w:color w:val="222222"/>
              </w:rPr>
              <w:pPrChange w:id="221" w:author="Wood, Cheyret" w:date="2023-02-21T12:34:00Z">
                <w:pPr>
                  <w:spacing w:after="0" w:line="276" w:lineRule="auto"/>
                  <w:jc w:val="both"/>
                </w:pPr>
              </w:pPrChange>
            </w:pPr>
          </w:p>
        </w:tc>
      </w:tr>
      <w:tr w:rsidR="00F12801" w:rsidRPr="005C77DA" w14:paraId="255BC7E3" w14:textId="77777777" w:rsidTr="00192C25">
        <w:trPr>
          <w:trHeight w:val="200"/>
          <w:trPrChange w:id="222" w:author="Wood, Cheyret" w:date="2023-02-21T12:35:00Z">
            <w:trPr>
              <w:trHeight w:val="200"/>
            </w:trPr>
          </w:trPrChange>
        </w:trPr>
        <w:tc>
          <w:tcPr>
            <w:tcW w:w="2790" w:type="dxa"/>
            <w:tcBorders>
              <w:top w:val="nil"/>
              <w:left w:val="nil"/>
              <w:bottom w:val="nil"/>
              <w:right w:val="nil"/>
            </w:tcBorders>
            <w:shd w:val="clear" w:color="000000" w:fill="FFFFFF"/>
            <w:hideMark/>
            <w:tcPrChange w:id="223" w:author="Wood, Cheyret" w:date="2023-02-21T12:35:00Z">
              <w:tcPr>
                <w:tcW w:w="2197" w:type="dxa"/>
                <w:tcBorders>
                  <w:top w:val="nil"/>
                  <w:left w:val="nil"/>
                  <w:bottom w:val="nil"/>
                  <w:right w:val="nil"/>
                </w:tcBorders>
                <w:shd w:val="clear" w:color="000000" w:fill="FFFFFF"/>
                <w:hideMark/>
              </w:tcPr>
            </w:tcPrChange>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Change w:id="224" w:author="Wood, Cheyret" w:date="2023-02-21T12:35:00Z">
              <w:tcPr>
                <w:tcW w:w="1748" w:type="dxa"/>
                <w:tcBorders>
                  <w:top w:val="nil"/>
                  <w:left w:val="nil"/>
                  <w:bottom w:val="nil"/>
                  <w:right w:val="nil"/>
                </w:tcBorders>
                <w:shd w:val="clear" w:color="000000" w:fill="FFFFFF"/>
                <w:hideMark/>
              </w:tcPr>
            </w:tcPrChange>
          </w:tcPr>
          <w:p w14:paraId="5D820CB8" w14:textId="599ECF94" w:rsidR="00F12801" w:rsidRPr="005C77DA" w:rsidRDefault="00F12801">
            <w:pPr>
              <w:spacing w:after="0" w:line="276" w:lineRule="auto"/>
              <w:jc w:val="center"/>
              <w:rPr>
                <w:rFonts w:ascii="Arial" w:eastAsia="Times New Roman" w:hAnsi="Arial" w:cs="Arial"/>
                <w:color w:val="222222"/>
              </w:rPr>
              <w:pPrChange w:id="225" w:author="Wood, Cheyret" w:date="2023-02-21T12:34:00Z">
                <w:pPr>
                  <w:spacing w:after="0" w:line="276" w:lineRule="auto"/>
                  <w:jc w:val="both"/>
                </w:pPr>
              </w:pPrChange>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Change w:id="226" w:author="Wood, Cheyret" w:date="2023-02-21T12:35:00Z">
              <w:tcPr>
                <w:tcW w:w="1748" w:type="dxa"/>
                <w:tcBorders>
                  <w:top w:val="nil"/>
                  <w:left w:val="nil"/>
                  <w:bottom w:val="nil"/>
                  <w:right w:val="nil"/>
                </w:tcBorders>
                <w:shd w:val="clear" w:color="000000" w:fill="FFFFFF"/>
                <w:hideMark/>
              </w:tcPr>
            </w:tcPrChange>
          </w:tcPr>
          <w:p w14:paraId="612EE24E" w14:textId="382E9530" w:rsidR="00F12801" w:rsidRPr="005C77DA" w:rsidRDefault="00F12801">
            <w:pPr>
              <w:spacing w:after="0" w:line="276" w:lineRule="auto"/>
              <w:jc w:val="center"/>
              <w:rPr>
                <w:rFonts w:ascii="Arial" w:eastAsia="Times New Roman" w:hAnsi="Arial" w:cs="Arial"/>
                <w:color w:val="222222"/>
              </w:rPr>
              <w:pPrChange w:id="227" w:author="Wood, Cheyret" w:date="2023-02-21T12:34:00Z">
                <w:pPr>
                  <w:spacing w:after="0" w:line="276" w:lineRule="auto"/>
                  <w:jc w:val="both"/>
                </w:pPr>
              </w:pPrChange>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Change w:id="228" w:author="Wood, Cheyret" w:date="2023-02-21T12:35:00Z">
              <w:tcPr>
                <w:tcW w:w="1747" w:type="dxa"/>
                <w:tcBorders>
                  <w:top w:val="nil"/>
                  <w:left w:val="nil"/>
                  <w:bottom w:val="nil"/>
                  <w:right w:val="nil"/>
                </w:tcBorders>
                <w:shd w:val="clear" w:color="000000" w:fill="FFFFFF"/>
                <w:hideMark/>
              </w:tcPr>
            </w:tcPrChange>
          </w:tcPr>
          <w:p w14:paraId="5EACC704" w14:textId="14C3C66B" w:rsidR="00F12801" w:rsidRPr="005C77DA" w:rsidRDefault="00F12801">
            <w:pPr>
              <w:spacing w:after="0" w:line="276" w:lineRule="auto"/>
              <w:jc w:val="center"/>
              <w:rPr>
                <w:rFonts w:ascii="Arial" w:eastAsia="Times New Roman" w:hAnsi="Arial" w:cs="Arial"/>
                <w:color w:val="222222"/>
              </w:rPr>
              <w:pPrChange w:id="229" w:author="Wood, Cheyret" w:date="2023-02-21T12:34:00Z">
                <w:pPr>
                  <w:spacing w:after="0" w:line="276" w:lineRule="auto"/>
                  <w:jc w:val="both"/>
                </w:pPr>
              </w:pPrChange>
            </w:pPr>
            <w:r w:rsidRPr="005C77DA">
              <w:rPr>
                <w:rFonts w:ascii="Arial" w:hAnsi="Arial" w:cs="Arial"/>
              </w:rPr>
              <w:t>25 (50.0%)</w:t>
            </w:r>
          </w:p>
        </w:tc>
      </w:tr>
      <w:tr w:rsidR="00F12801" w:rsidRPr="005C77DA" w14:paraId="6825A876" w14:textId="77777777" w:rsidTr="00192C25">
        <w:trPr>
          <w:trHeight w:val="200"/>
          <w:trPrChange w:id="230" w:author="Wood, Cheyret" w:date="2023-02-21T12:35:00Z">
            <w:trPr>
              <w:trHeight w:val="200"/>
            </w:trPr>
          </w:trPrChange>
        </w:trPr>
        <w:tc>
          <w:tcPr>
            <w:tcW w:w="2790" w:type="dxa"/>
            <w:tcBorders>
              <w:top w:val="nil"/>
              <w:left w:val="nil"/>
              <w:bottom w:val="nil"/>
              <w:right w:val="nil"/>
            </w:tcBorders>
            <w:shd w:val="clear" w:color="000000" w:fill="FFFFFF"/>
            <w:hideMark/>
            <w:tcPrChange w:id="231" w:author="Wood, Cheyret" w:date="2023-02-21T12:35:00Z">
              <w:tcPr>
                <w:tcW w:w="2197" w:type="dxa"/>
                <w:tcBorders>
                  <w:top w:val="nil"/>
                  <w:left w:val="nil"/>
                  <w:bottom w:val="nil"/>
                  <w:right w:val="nil"/>
                </w:tcBorders>
                <w:shd w:val="clear" w:color="000000" w:fill="FFFFFF"/>
                <w:hideMark/>
              </w:tcPr>
            </w:tcPrChange>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Change w:id="232" w:author="Wood, Cheyret" w:date="2023-02-21T12:35:00Z">
              <w:tcPr>
                <w:tcW w:w="1748" w:type="dxa"/>
                <w:tcBorders>
                  <w:top w:val="nil"/>
                  <w:left w:val="nil"/>
                  <w:bottom w:val="nil"/>
                  <w:right w:val="nil"/>
                </w:tcBorders>
                <w:shd w:val="clear" w:color="000000" w:fill="FFFFFF"/>
                <w:hideMark/>
              </w:tcPr>
            </w:tcPrChange>
          </w:tcPr>
          <w:p w14:paraId="7A8446C3" w14:textId="465ABFE4" w:rsidR="00F12801" w:rsidRPr="005C77DA" w:rsidRDefault="00F12801">
            <w:pPr>
              <w:spacing w:after="0" w:line="276" w:lineRule="auto"/>
              <w:jc w:val="center"/>
              <w:rPr>
                <w:rFonts w:ascii="Arial" w:eastAsia="Times New Roman" w:hAnsi="Arial" w:cs="Arial"/>
                <w:color w:val="222222"/>
              </w:rPr>
              <w:pPrChange w:id="233" w:author="Wood, Cheyret" w:date="2023-02-21T12:34:00Z">
                <w:pPr>
                  <w:spacing w:after="0" w:line="276" w:lineRule="auto"/>
                  <w:jc w:val="both"/>
                </w:pPr>
              </w:pPrChange>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Change w:id="234" w:author="Wood, Cheyret" w:date="2023-02-21T12:35:00Z">
              <w:tcPr>
                <w:tcW w:w="1748" w:type="dxa"/>
                <w:tcBorders>
                  <w:top w:val="nil"/>
                  <w:left w:val="nil"/>
                  <w:bottom w:val="nil"/>
                  <w:right w:val="nil"/>
                </w:tcBorders>
                <w:shd w:val="clear" w:color="000000" w:fill="FFFFFF"/>
                <w:hideMark/>
              </w:tcPr>
            </w:tcPrChange>
          </w:tcPr>
          <w:p w14:paraId="3F9BA505" w14:textId="34A84AB0" w:rsidR="00F12801" w:rsidRPr="005C77DA" w:rsidRDefault="00F12801">
            <w:pPr>
              <w:spacing w:after="0" w:line="276" w:lineRule="auto"/>
              <w:jc w:val="center"/>
              <w:rPr>
                <w:rFonts w:ascii="Arial" w:eastAsia="Times New Roman" w:hAnsi="Arial" w:cs="Arial"/>
                <w:color w:val="222222"/>
              </w:rPr>
              <w:pPrChange w:id="235" w:author="Wood, Cheyret" w:date="2023-02-21T12:34:00Z">
                <w:pPr>
                  <w:spacing w:after="0" w:line="276" w:lineRule="auto"/>
                  <w:jc w:val="both"/>
                </w:pPr>
              </w:pPrChange>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Change w:id="236" w:author="Wood, Cheyret" w:date="2023-02-21T12:35:00Z">
              <w:tcPr>
                <w:tcW w:w="1747" w:type="dxa"/>
                <w:tcBorders>
                  <w:top w:val="nil"/>
                  <w:left w:val="nil"/>
                  <w:bottom w:val="nil"/>
                  <w:right w:val="nil"/>
                </w:tcBorders>
                <w:shd w:val="clear" w:color="000000" w:fill="FFFFFF"/>
                <w:hideMark/>
              </w:tcPr>
            </w:tcPrChange>
          </w:tcPr>
          <w:p w14:paraId="51168629" w14:textId="1759B655" w:rsidR="00F12801" w:rsidRPr="005C77DA" w:rsidRDefault="00F12801">
            <w:pPr>
              <w:spacing w:after="0" w:line="276" w:lineRule="auto"/>
              <w:jc w:val="center"/>
              <w:rPr>
                <w:rFonts w:ascii="Arial" w:eastAsia="Times New Roman" w:hAnsi="Arial" w:cs="Arial"/>
                <w:color w:val="222222"/>
              </w:rPr>
              <w:pPrChange w:id="237" w:author="Wood, Cheyret" w:date="2023-02-21T12:34:00Z">
                <w:pPr>
                  <w:spacing w:after="0" w:line="276" w:lineRule="auto"/>
                  <w:jc w:val="both"/>
                </w:pPr>
              </w:pPrChange>
            </w:pPr>
            <w:r w:rsidRPr="005C77DA">
              <w:rPr>
                <w:rFonts w:ascii="Arial" w:hAnsi="Arial" w:cs="Arial"/>
              </w:rPr>
              <w:t>25 (50.0%)</w:t>
            </w:r>
          </w:p>
        </w:tc>
      </w:tr>
      <w:tr w:rsidR="00143E9E" w:rsidRPr="005C77DA" w14:paraId="781A0962" w14:textId="77777777" w:rsidTr="00192C25">
        <w:trPr>
          <w:trHeight w:val="210"/>
          <w:trPrChange w:id="238" w:author="Wood, Cheyret" w:date="2023-02-21T12:35:00Z">
            <w:trPr>
              <w:trHeight w:val="210"/>
            </w:trPr>
          </w:trPrChange>
        </w:trPr>
        <w:tc>
          <w:tcPr>
            <w:tcW w:w="2790" w:type="dxa"/>
            <w:tcBorders>
              <w:top w:val="nil"/>
              <w:left w:val="nil"/>
              <w:bottom w:val="nil"/>
              <w:right w:val="nil"/>
            </w:tcBorders>
            <w:shd w:val="clear" w:color="000000" w:fill="FFFFFF"/>
            <w:hideMark/>
            <w:tcPrChange w:id="239" w:author="Wood, Cheyret" w:date="2023-02-21T12:35:00Z">
              <w:tcPr>
                <w:tcW w:w="2197" w:type="dxa"/>
                <w:tcBorders>
                  <w:top w:val="nil"/>
                  <w:left w:val="nil"/>
                  <w:bottom w:val="nil"/>
                  <w:right w:val="nil"/>
                </w:tcBorders>
                <w:shd w:val="clear" w:color="000000" w:fill="FFFFFF"/>
                <w:hideMark/>
              </w:tcPr>
            </w:tcPrChange>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ins w:id="240" w:author="Wood, Cheyret" w:date="2023-02-21T12:32:00Z">
              <w:r w:rsidR="00192C25">
                <w:rPr>
                  <w:rFonts w:ascii="Arial" w:eastAsia="Times New Roman" w:hAnsi="Arial" w:cs="Arial"/>
                  <w:b/>
                  <w:bCs/>
                  <w:color w:val="222222"/>
                </w:rPr>
                <w:t>ea</w:t>
              </w:r>
            </w:ins>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Change w:id="241" w:author="Wood, Cheyret" w:date="2023-02-21T12:35:00Z">
              <w:tcPr>
                <w:tcW w:w="1748" w:type="dxa"/>
                <w:tcBorders>
                  <w:top w:val="nil"/>
                  <w:left w:val="nil"/>
                  <w:bottom w:val="nil"/>
                  <w:right w:val="nil"/>
                </w:tcBorders>
                <w:shd w:val="clear" w:color="000000" w:fill="FFFFFF"/>
                <w:hideMark/>
              </w:tcPr>
            </w:tcPrChange>
          </w:tcPr>
          <w:p w14:paraId="6A8664B7" w14:textId="613AE912" w:rsidR="00143E9E" w:rsidRPr="005C77DA" w:rsidRDefault="00143E9E">
            <w:pPr>
              <w:spacing w:after="0" w:line="276" w:lineRule="auto"/>
              <w:jc w:val="center"/>
              <w:rPr>
                <w:rFonts w:ascii="Arial" w:eastAsia="Times New Roman" w:hAnsi="Arial" w:cs="Arial"/>
                <w:color w:val="222222"/>
              </w:rPr>
              <w:pPrChange w:id="242"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43" w:author="Wood, Cheyret" w:date="2023-02-21T12:35:00Z">
              <w:tcPr>
                <w:tcW w:w="1748" w:type="dxa"/>
                <w:tcBorders>
                  <w:top w:val="nil"/>
                  <w:left w:val="nil"/>
                  <w:bottom w:val="nil"/>
                  <w:right w:val="nil"/>
                </w:tcBorders>
                <w:shd w:val="clear" w:color="000000" w:fill="FFFFFF"/>
                <w:hideMark/>
              </w:tcPr>
            </w:tcPrChange>
          </w:tcPr>
          <w:p w14:paraId="40D29FB7" w14:textId="2C0C46E2" w:rsidR="00143E9E" w:rsidRPr="005C77DA" w:rsidRDefault="00143E9E">
            <w:pPr>
              <w:spacing w:after="0" w:line="276" w:lineRule="auto"/>
              <w:jc w:val="center"/>
              <w:rPr>
                <w:rFonts w:ascii="Arial" w:eastAsia="Times New Roman" w:hAnsi="Arial" w:cs="Arial"/>
                <w:color w:val="222222"/>
              </w:rPr>
              <w:pPrChange w:id="244"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45" w:author="Wood, Cheyret" w:date="2023-02-21T12:35:00Z">
              <w:tcPr>
                <w:tcW w:w="1747" w:type="dxa"/>
                <w:tcBorders>
                  <w:top w:val="nil"/>
                  <w:left w:val="nil"/>
                  <w:bottom w:val="nil"/>
                  <w:right w:val="nil"/>
                </w:tcBorders>
                <w:shd w:val="clear" w:color="000000" w:fill="FFFFFF"/>
                <w:hideMark/>
              </w:tcPr>
            </w:tcPrChange>
          </w:tcPr>
          <w:p w14:paraId="6B460426" w14:textId="6E0822CB" w:rsidR="00143E9E" w:rsidRPr="005C77DA" w:rsidRDefault="00143E9E">
            <w:pPr>
              <w:spacing w:after="0" w:line="276" w:lineRule="auto"/>
              <w:jc w:val="center"/>
              <w:rPr>
                <w:rFonts w:ascii="Arial" w:eastAsia="Times New Roman" w:hAnsi="Arial" w:cs="Arial"/>
                <w:color w:val="222222"/>
              </w:rPr>
              <w:pPrChange w:id="246" w:author="Wood, Cheyret" w:date="2023-02-21T12:34:00Z">
                <w:pPr>
                  <w:spacing w:after="0" w:line="276" w:lineRule="auto"/>
                  <w:jc w:val="both"/>
                </w:pPr>
              </w:pPrChange>
            </w:pPr>
          </w:p>
        </w:tc>
      </w:tr>
      <w:tr w:rsidR="00143E9E" w:rsidRPr="005C77DA" w14:paraId="1A2BEE2C" w14:textId="77777777" w:rsidTr="00192C25">
        <w:trPr>
          <w:trHeight w:val="200"/>
          <w:trPrChange w:id="247" w:author="Wood, Cheyret" w:date="2023-02-21T12:35:00Z">
            <w:trPr>
              <w:trHeight w:val="200"/>
            </w:trPr>
          </w:trPrChange>
        </w:trPr>
        <w:tc>
          <w:tcPr>
            <w:tcW w:w="2790" w:type="dxa"/>
            <w:tcBorders>
              <w:top w:val="nil"/>
              <w:left w:val="nil"/>
              <w:bottom w:val="nil"/>
              <w:right w:val="nil"/>
            </w:tcBorders>
            <w:shd w:val="clear" w:color="000000" w:fill="FFFFFF"/>
            <w:hideMark/>
            <w:tcPrChange w:id="248" w:author="Wood, Cheyret" w:date="2023-02-21T12:35:00Z">
              <w:tcPr>
                <w:tcW w:w="2197" w:type="dxa"/>
                <w:tcBorders>
                  <w:top w:val="nil"/>
                  <w:left w:val="nil"/>
                  <w:bottom w:val="nil"/>
                  <w:right w:val="nil"/>
                </w:tcBorders>
                <w:shd w:val="clear" w:color="000000" w:fill="FFFFFF"/>
                <w:hideMark/>
              </w:tcPr>
            </w:tcPrChange>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249" w:author="Wood, Cheyret" w:date="2023-02-21T12:35:00Z">
              <w:tcPr>
                <w:tcW w:w="1748" w:type="dxa"/>
                <w:tcBorders>
                  <w:top w:val="nil"/>
                  <w:left w:val="nil"/>
                  <w:bottom w:val="nil"/>
                  <w:right w:val="nil"/>
                </w:tcBorders>
                <w:shd w:val="clear" w:color="000000" w:fill="FFFFFF"/>
                <w:hideMark/>
              </w:tcPr>
            </w:tcPrChange>
          </w:tcPr>
          <w:p w14:paraId="48DABC28" w14:textId="77777777" w:rsidR="00143E9E" w:rsidRPr="005C77DA" w:rsidRDefault="00143E9E">
            <w:pPr>
              <w:spacing w:after="0" w:line="276" w:lineRule="auto"/>
              <w:jc w:val="center"/>
              <w:rPr>
                <w:rFonts w:ascii="Arial" w:eastAsia="Times New Roman" w:hAnsi="Arial" w:cs="Arial"/>
                <w:color w:val="222222"/>
              </w:rPr>
              <w:pPrChange w:id="250" w:author="Wood, Cheyret" w:date="2023-02-21T12:34:00Z">
                <w:pPr>
                  <w:spacing w:after="0" w:line="276" w:lineRule="auto"/>
                  <w:jc w:val="both"/>
                </w:pPr>
              </w:pPrChange>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Change w:id="251" w:author="Wood, Cheyret" w:date="2023-02-21T12:35:00Z">
              <w:tcPr>
                <w:tcW w:w="1748" w:type="dxa"/>
                <w:tcBorders>
                  <w:top w:val="nil"/>
                  <w:left w:val="nil"/>
                  <w:bottom w:val="nil"/>
                  <w:right w:val="nil"/>
                </w:tcBorders>
                <w:shd w:val="clear" w:color="000000" w:fill="FFFFFF"/>
                <w:hideMark/>
              </w:tcPr>
            </w:tcPrChange>
          </w:tcPr>
          <w:p w14:paraId="0A7125F3" w14:textId="77777777" w:rsidR="00143E9E" w:rsidRPr="005C77DA" w:rsidRDefault="00143E9E">
            <w:pPr>
              <w:spacing w:after="0" w:line="276" w:lineRule="auto"/>
              <w:jc w:val="center"/>
              <w:rPr>
                <w:rFonts w:ascii="Arial" w:eastAsia="Times New Roman" w:hAnsi="Arial" w:cs="Arial"/>
                <w:color w:val="222222"/>
              </w:rPr>
              <w:pPrChange w:id="252" w:author="Wood, Cheyret" w:date="2023-02-21T12:34:00Z">
                <w:pPr>
                  <w:spacing w:after="0" w:line="276" w:lineRule="auto"/>
                  <w:jc w:val="both"/>
                </w:pPr>
              </w:pPrChange>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Change w:id="253" w:author="Wood, Cheyret" w:date="2023-02-21T12:35:00Z">
              <w:tcPr>
                <w:tcW w:w="1747" w:type="dxa"/>
                <w:tcBorders>
                  <w:top w:val="nil"/>
                  <w:left w:val="nil"/>
                  <w:bottom w:val="nil"/>
                  <w:right w:val="nil"/>
                </w:tcBorders>
                <w:shd w:val="clear" w:color="000000" w:fill="FFFFFF"/>
                <w:hideMark/>
              </w:tcPr>
            </w:tcPrChange>
          </w:tcPr>
          <w:p w14:paraId="31C97F78" w14:textId="77777777" w:rsidR="00143E9E" w:rsidRPr="005C77DA" w:rsidRDefault="00143E9E">
            <w:pPr>
              <w:spacing w:after="0" w:line="276" w:lineRule="auto"/>
              <w:jc w:val="center"/>
              <w:rPr>
                <w:rFonts w:ascii="Arial" w:eastAsia="Times New Roman" w:hAnsi="Arial" w:cs="Arial"/>
                <w:color w:val="222222"/>
              </w:rPr>
              <w:pPrChange w:id="254" w:author="Wood, Cheyret" w:date="2023-02-21T12:34:00Z">
                <w:pPr>
                  <w:spacing w:after="0" w:line="276" w:lineRule="auto"/>
                  <w:jc w:val="both"/>
                </w:pPr>
              </w:pPrChange>
            </w:pPr>
            <w:r w:rsidRPr="005C77DA">
              <w:rPr>
                <w:rFonts w:ascii="Arial" w:eastAsia="Times New Roman" w:hAnsi="Arial" w:cs="Arial"/>
                <w:color w:val="222222"/>
              </w:rPr>
              <w:t>14.6 (1.4)</w:t>
            </w:r>
          </w:p>
        </w:tc>
      </w:tr>
      <w:tr w:rsidR="00143E9E" w:rsidRPr="005C77DA" w14:paraId="2E3AA996" w14:textId="77777777" w:rsidTr="00192C25">
        <w:trPr>
          <w:trHeight w:val="200"/>
          <w:trPrChange w:id="255" w:author="Wood, Cheyret" w:date="2023-02-21T12:35:00Z">
            <w:trPr>
              <w:trHeight w:val="200"/>
            </w:trPr>
          </w:trPrChange>
        </w:trPr>
        <w:tc>
          <w:tcPr>
            <w:tcW w:w="2790" w:type="dxa"/>
            <w:tcBorders>
              <w:top w:val="nil"/>
              <w:left w:val="nil"/>
              <w:bottom w:val="nil"/>
              <w:right w:val="nil"/>
            </w:tcBorders>
            <w:shd w:val="clear" w:color="000000" w:fill="FFFFFF"/>
            <w:hideMark/>
            <w:tcPrChange w:id="256" w:author="Wood, Cheyret" w:date="2023-02-21T12:35:00Z">
              <w:tcPr>
                <w:tcW w:w="2197" w:type="dxa"/>
                <w:tcBorders>
                  <w:top w:val="nil"/>
                  <w:left w:val="nil"/>
                  <w:bottom w:val="nil"/>
                  <w:right w:val="nil"/>
                </w:tcBorders>
                <w:shd w:val="clear" w:color="000000" w:fill="FFFFFF"/>
                <w:hideMark/>
              </w:tcPr>
            </w:tcPrChange>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257" w:author="Wood, Cheyret" w:date="2023-02-21T12:35:00Z">
              <w:tcPr>
                <w:tcW w:w="1748" w:type="dxa"/>
                <w:tcBorders>
                  <w:top w:val="nil"/>
                  <w:left w:val="nil"/>
                  <w:bottom w:val="nil"/>
                  <w:right w:val="nil"/>
                </w:tcBorders>
                <w:shd w:val="clear" w:color="000000" w:fill="FFFFFF"/>
                <w:hideMark/>
              </w:tcPr>
            </w:tcPrChange>
          </w:tcPr>
          <w:p w14:paraId="5AE6E401" w14:textId="77777777" w:rsidR="00143E9E" w:rsidRPr="005C77DA" w:rsidRDefault="00143E9E">
            <w:pPr>
              <w:spacing w:after="0" w:line="276" w:lineRule="auto"/>
              <w:jc w:val="center"/>
              <w:rPr>
                <w:rFonts w:ascii="Arial" w:eastAsia="Times New Roman" w:hAnsi="Arial" w:cs="Arial"/>
                <w:color w:val="222222"/>
              </w:rPr>
              <w:pPrChange w:id="258" w:author="Wood, Cheyret" w:date="2023-02-21T12:34:00Z">
                <w:pPr>
                  <w:spacing w:after="0" w:line="276" w:lineRule="auto"/>
                  <w:jc w:val="both"/>
                </w:pPr>
              </w:pPrChange>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Change w:id="259" w:author="Wood, Cheyret" w:date="2023-02-21T12:35:00Z">
              <w:tcPr>
                <w:tcW w:w="1748" w:type="dxa"/>
                <w:tcBorders>
                  <w:top w:val="nil"/>
                  <w:left w:val="nil"/>
                  <w:bottom w:val="nil"/>
                  <w:right w:val="nil"/>
                </w:tcBorders>
                <w:shd w:val="clear" w:color="000000" w:fill="FFFFFF"/>
                <w:hideMark/>
              </w:tcPr>
            </w:tcPrChange>
          </w:tcPr>
          <w:p w14:paraId="66C5E1FD" w14:textId="77777777" w:rsidR="00143E9E" w:rsidRPr="005C77DA" w:rsidRDefault="00143E9E">
            <w:pPr>
              <w:spacing w:after="0" w:line="276" w:lineRule="auto"/>
              <w:jc w:val="center"/>
              <w:rPr>
                <w:rFonts w:ascii="Arial" w:eastAsia="Times New Roman" w:hAnsi="Arial" w:cs="Arial"/>
                <w:color w:val="222222"/>
              </w:rPr>
              <w:pPrChange w:id="260" w:author="Wood, Cheyret" w:date="2023-02-21T12:34:00Z">
                <w:pPr>
                  <w:spacing w:after="0" w:line="276" w:lineRule="auto"/>
                  <w:jc w:val="both"/>
                </w:pPr>
              </w:pPrChange>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Change w:id="261" w:author="Wood, Cheyret" w:date="2023-02-21T12:35:00Z">
              <w:tcPr>
                <w:tcW w:w="1747" w:type="dxa"/>
                <w:tcBorders>
                  <w:top w:val="nil"/>
                  <w:left w:val="nil"/>
                  <w:bottom w:val="nil"/>
                  <w:right w:val="nil"/>
                </w:tcBorders>
                <w:shd w:val="clear" w:color="000000" w:fill="FFFFFF"/>
                <w:hideMark/>
              </w:tcPr>
            </w:tcPrChange>
          </w:tcPr>
          <w:p w14:paraId="507B88C4" w14:textId="77777777" w:rsidR="00143E9E" w:rsidRPr="005C77DA" w:rsidRDefault="00143E9E">
            <w:pPr>
              <w:spacing w:after="0" w:line="276" w:lineRule="auto"/>
              <w:jc w:val="center"/>
              <w:rPr>
                <w:rFonts w:ascii="Arial" w:eastAsia="Times New Roman" w:hAnsi="Arial" w:cs="Arial"/>
                <w:color w:val="222222"/>
              </w:rPr>
              <w:pPrChange w:id="262" w:author="Wood, Cheyret" w:date="2023-02-21T12:34:00Z">
                <w:pPr>
                  <w:spacing w:after="0" w:line="276" w:lineRule="auto"/>
                  <w:jc w:val="both"/>
                </w:pPr>
              </w:pPrChange>
            </w:pPr>
            <w:r w:rsidRPr="005C77DA">
              <w:rPr>
                <w:rFonts w:ascii="Arial" w:eastAsia="Times New Roman" w:hAnsi="Arial" w:cs="Arial"/>
                <w:color w:val="222222"/>
              </w:rPr>
              <w:t>12.0 - 17.0</w:t>
            </w:r>
          </w:p>
        </w:tc>
      </w:tr>
      <w:tr w:rsidR="00143E9E" w:rsidRPr="005C77DA" w14:paraId="35EAEB86" w14:textId="77777777" w:rsidTr="00192C25">
        <w:trPr>
          <w:trHeight w:val="210"/>
          <w:trPrChange w:id="263" w:author="Wood, Cheyret" w:date="2023-02-21T12:35:00Z">
            <w:trPr>
              <w:trHeight w:val="210"/>
            </w:trPr>
          </w:trPrChange>
        </w:trPr>
        <w:tc>
          <w:tcPr>
            <w:tcW w:w="2790" w:type="dxa"/>
            <w:tcBorders>
              <w:top w:val="nil"/>
              <w:left w:val="nil"/>
              <w:bottom w:val="nil"/>
              <w:right w:val="nil"/>
            </w:tcBorders>
            <w:shd w:val="clear" w:color="000000" w:fill="FFFFFF"/>
            <w:hideMark/>
            <w:tcPrChange w:id="264" w:author="Wood, Cheyret" w:date="2023-02-21T12:35:00Z">
              <w:tcPr>
                <w:tcW w:w="2197" w:type="dxa"/>
                <w:tcBorders>
                  <w:top w:val="nil"/>
                  <w:left w:val="nil"/>
                  <w:bottom w:val="nil"/>
                  <w:right w:val="nil"/>
                </w:tcBorders>
                <w:shd w:val="clear" w:color="000000" w:fill="FFFFFF"/>
                <w:hideMark/>
              </w:tcPr>
            </w:tcPrChange>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Change w:id="265" w:author="Wood, Cheyret" w:date="2023-02-21T12:35:00Z">
              <w:tcPr>
                <w:tcW w:w="1748" w:type="dxa"/>
                <w:tcBorders>
                  <w:top w:val="nil"/>
                  <w:left w:val="nil"/>
                  <w:bottom w:val="nil"/>
                  <w:right w:val="nil"/>
                </w:tcBorders>
                <w:shd w:val="clear" w:color="000000" w:fill="FFFFFF"/>
                <w:hideMark/>
              </w:tcPr>
            </w:tcPrChange>
          </w:tcPr>
          <w:p w14:paraId="6452450B" w14:textId="492BA5A7" w:rsidR="00143E9E" w:rsidRPr="005C77DA" w:rsidRDefault="00143E9E">
            <w:pPr>
              <w:spacing w:after="0" w:line="276" w:lineRule="auto"/>
              <w:jc w:val="center"/>
              <w:rPr>
                <w:rFonts w:ascii="Arial" w:eastAsia="Times New Roman" w:hAnsi="Arial" w:cs="Arial"/>
                <w:color w:val="222222"/>
              </w:rPr>
              <w:pPrChange w:id="266"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67" w:author="Wood, Cheyret" w:date="2023-02-21T12:35:00Z">
              <w:tcPr>
                <w:tcW w:w="1748" w:type="dxa"/>
                <w:tcBorders>
                  <w:top w:val="nil"/>
                  <w:left w:val="nil"/>
                  <w:bottom w:val="nil"/>
                  <w:right w:val="nil"/>
                </w:tcBorders>
                <w:shd w:val="clear" w:color="000000" w:fill="FFFFFF"/>
                <w:hideMark/>
              </w:tcPr>
            </w:tcPrChange>
          </w:tcPr>
          <w:p w14:paraId="432FAFEE" w14:textId="2A7EE4B1" w:rsidR="00143E9E" w:rsidRPr="005C77DA" w:rsidRDefault="00143E9E">
            <w:pPr>
              <w:spacing w:after="0" w:line="276" w:lineRule="auto"/>
              <w:jc w:val="center"/>
              <w:rPr>
                <w:rFonts w:ascii="Arial" w:eastAsia="Times New Roman" w:hAnsi="Arial" w:cs="Arial"/>
                <w:color w:val="222222"/>
              </w:rPr>
              <w:pPrChange w:id="268"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269" w:author="Wood, Cheyret" w:date="2023-02-21T12:35:00Z">
              <w:tcPr>
                <w:tcW w:w="1747" w:type="dxa"/>
                <w:tcBorders>
                  <w:top w:val="nil"/>
                  <w:left w:val="nil"/>
                  <w:bottom w:val="nil"/>
                  <w:right w:val="nil"/>
                </w:tcBorders>
                <w:shd w:val="clear" w:color="000000" w:fill="FFFFFF"/>
                <w:hideMark/>
              </w:tcPr>
            </w:tcPrChange>
          </w:tcPr>
          <w:p w14:paraId="177D1DBF" w14:textId="611818CA" w:rsidR="00143E9E" w:rsidRPr="005C77DA" w:rsidRDefault="00143E9E">
            <w:pPr>
              <w:spacing w:after="0" w:line="276" w:lineRule="auto"/>
              <w:jc w:val="center"/>
              <w:rPr>
                <w:rFonts w:ascii="Arial" w:eastAsia="Times New Roman" w:hAnsi="Arial" w:cs="Arial"/>
                <w:color w:val="222222"/>
              </w:rPr>
              <w:pPrChange w:id="270" w:author="Wood, Cheyret" w:date="2023-02-21T12:34:00Z">
                <w:pPr>
                  <w:spacing w:after="0" w:line="276" w:lineRule="auto"/>
                  <w:jc w:val="both"/>
                </w:pPr>
              </w:pPrChange>
            </w:pPr>
          </w:p>
        </w:tc>
      </w:tr>
      <w:tr w:rsidR="00143E9E" w:rsidRPr="005C77DA" w14:paraId="69F54BEB" w14:textId="77777777" w:rsidTr="00192C25">
        <w:trPr>
          <w:trHeight w:val="200"/>
          <w:trPrChange w:id="271" w:author="Wood, Cheyret" w:date="2023-02-21T12:35:00Z">
            <w:trPr>
              <w:trHeight w:val="200"/>
            </w:trPr>
          </w:trPrChange>
        </w:trPr>
        <w:tc>
          <w:tcPr>
            <w:tcW w:w="2790" w:type="dxa"/>
            <w:tcBorders>
              <w:top w:val="nil"/>
              <w:left w:val="nil"/>
              <w:bottom w:val="nil"/>
              <w:right w:val="nil"/>
            </w:tcBorders>
            <w:shd w:val="clear" w:color="000000" w:fill="FFFFFF"/>
            <w:hideMark/>
            <w:tcPrChange w:id="272" w:author="Wood, Cheyret" w:date="2023-02-21T12:35:00Z">
              <w:tcPr>
                <w:tcW w:w="2197" w:type="dxa"/>
                <w:tcBorders>
                  <w:top w:val="nil"/>
                  <w:left w:val="nil"/>
                  <w:bottom w:val="nil"/>
                  <w:right w:val="nil"/>
                </w:tcBorders>
                <w:shd w:val="clear" w:color="000000" w:fill="FFFFFF"/>
                <w:hideMark/>
              </w:tcPr>
            </w:tcPrChange>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Change w:id="273" w:author="Wood, Cheyret" w:date="2023-02-21T12:35:00Z">
              <w:tcPr>
                <w:tcW w:w="1748" w:type="dxa"/>
                <w:tcBorders>
                  <w:top w:val="nil"/>
                  <w:left w:val="nil"/>
                  <w:bottom w:val="nil"/>
                  <w:right w:val="nil"/>
                </w:tcBorders>
                <w:shd w:val="clear" w:color="000000" w:fill="FFFFFF"/>
                <w:hideMark/>
              </w:tcPr>
            </w:tcPrChange>
          </w:tcPr>
          <w:p w14:paraId="71ECC98A" w14:textId="77777777" w:rsidR="00143E9E" w:rsidRPr="005C77DA" w:rsidRDefault="00143E9E">
            <w:pPr>
              <w:spacing w:after="0" w:line="276" w:lineRule="auto"/>
              <w:jc w:val="center"/>
              <w:rPr>
                <w:rFonts w:ascii="Arial" w:eastAsia="Times New Roman" w:hAnsi="Arial" w:cs="Arial"/>
                <w:color w:val="222222"/>
              </w:rPr>
              <w:pPrChange w:id="274" w:author="Wood, Cheyret" w:date="2023-02-21T12:34:00Z">
                <w:pPr>
                  <w:spacing w:after="0" w:line="276" w:lineRule="auto"/>
                  <w:jc w:val="both"/>
                </w:pPr>
              </w:pPrChange>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Change w:id="275" w:author="Wood, Cheyret" w:date="2023-02-21T12:35:00Z">
              <w:tcPr>
                <w:tcW w:w="1748" w:type="dxa"/>
                <w:tcBorders>
                  <w:top w:val="nil"/>
                  <w:left w:val="nil"/>
                  <w:bottom w:val="nil"/>
                  <w:right w:val="nil"/>
                </w:tcBorders>
                <w:shd w:val="clear" w:color="000000" w:fill="FFFFFF"/>
                <w:hideMark/>
              </w:tcPr>
            </w:tcPrChange>
          </w:tcPr>
          <w:p w14:paraId="23FCA94C" w14:textId="77777777" w:rsidR="00143E9E" w:rsidRPr="005C77DA" w:rsidRDefault="00143E9E">
            <w:pPr>
              <w:spacing w:after="0" w:line="276" w:lineRule="auto"/>
              <w:jc w:val="center"/>
              <w:rPr>
                <w:rFonts w:ascii="Arial" w:eastAsia="Times New Roman" w:hAnsi="Arial" w:cs="Arial"/>
                <w:color w:val="222222"/>
              </w:rPr>
              <w:pPrChange w:id="276" w:author="Wood, Cheyret" w:date="2023-02-21T12:34:00Z">
                <w:pPr>
                  <w:spacing w:after="0" w:line="276" w:lineRule="auto"/>
                  <w:jc w:val="both"/>
                </w:pPr>
              </w:pPrChange>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Change w:id="277" w:author="Wood, Cheyret" w:date="2023-02-21T12:35:00Z">
              <w:tcPr>
                <w:tcW w:w="1747" w:type="dxa"/>
                <w:tcBorders>
                  <w:top w:val="nil"/>
                  <w:left w:val="nil"/>
                  <w:bottom w:val="nil"/>
                  <w:right w:val="nil"/>
                </w:tcBorders>
                <w:shd w:val="clear" w:color="000000" w:fill="FFFFFF"/>
                <w:hideMark/>
              </w:tcPr>
            </w:tcPrChange>
          </w:tcPr>
          <w:p w14:paraId="2EF78D52" w14:textId="77777777" w:rsidR="00143E9E" w:rsidRPr="005C77DA" w:rsidRDefault="00143E9E">
            <w:pPr>
              <w:spacing w:after="0" w:line="276" w:lineRule="auto"/>
              <w:jc w:val="center"/>
              <w:rPr>
                <w:rFonts w:ascii="Arial" w:eastAsia="Times New Roman" w:hAnsi="Arial" w:cs="Arial"/>
                <w:color w:val="222222"/>
              </w:rPr>
              <w:pPrChange w:id="278" w:author="Wood, Cheyret" w:date="2023-02-21T12:34:00Z">
                <w:pPr>
                  <w:spacing w:after="0" w:line="276" w:lineRule="auto"/>
                  <w:jc w:val="both"/>
                </w:pPr>
              </w:pPrChange>
            </w:pPr>
            <w:r w:rsidRPr="005C77DA">
              <w:rPr>
                <w:rFonts w:ascii="Arial" w:eastAsia="Times New Roman" w:hAnsi="Arial" w:cs="Arial"/>
                <w:color w:val="222222"/>
              </w:rPr>
              <w:t>15 (30.0%)</w:t>
            </w:r>
          </w:p>
        </w:tc>
      </w:tr>
      <w:tr w:rsidR="00143E9E" w:rsidRPr="005C77DA" w14:paraId="6E552237" w14:textId="77777777" w:rsidTr="00192C25">
        <w:trPr>
          <w:trHeight w:val="200"/>
          <w:trPrChange w:id="279" w:author="Wood, Cheyret" w:date="2023-02-21T12:35:00Z">
            <w:trPr>
              <w:trHeight w:val="200"/>
            </w:trPr>
          </w:trPrChange>
        </w:trPr>
        <w:tc>
          <w:tcPr>
            <w:tcW w:w="2790" w:type="dxa"/>
            <w:tcBorders>
              <w:top w:val="nil"/>
              <w:left w:val="nil"/>
              <w:bottom w:val="nil"/>
              <w:right w:val="nil"/>
            </w:tcBorders>
            <w:shd w:val="clear" w:color="000000" w:fill="FFFFFF"/>
            <w:hideMark/>
            <w:tcPrChange w:id="280" w:author="Wood, Cheyret" w:date="2023-02-21T12:35:00Z">
              <w:tcPr>
                <w:tcW w:w="2197" w:type="dxa"/>
                <w:tcBorders>
                  <w:top w:val="nil"/>
                  <w:left w:val="nil"/>
                  <w:bottom w:val="nil"/>
                  <w:right w:val="nil"/>
                </w:tcBorders>
                <w:shd w:val="clear" w:color="000000" w:fill="FFFFFF"/>
                <w:hideMark/>
              </w:tcPr>
            </w:tcPrChange>
          </w:tcPr>
          <w:p w14:paraId="026E5B01" w14:textId="58969B2C"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ins w:id="281" w:author="Wood, Cheyret" w:date="2023-02-21T12:32:00Z">
              <w:r w:rsidR="00192C25">
                <w:rPr>
                  <w:rFonts w:ascii="Arial" w:eastAsia="Times New Roman" w:hAnsi="Arial" w:cs="Arial"/>
                  <w:color w:val="222222"/>
                </w:rPr>
                <w:t xml:space="preserve">erce </w:t>
              </w:r>
            </w:ins>
            <w:r w:rsidRPr="005C77DA">
              <w:rPr>
                <w:rFonts w:ascii="Arial" w:eastAsia="Times New Roman" w:hAnsi="Arial" w:cs="Arial"/>
                <w:color w:val="222222"/>
              </w:rPr>
              <w:t>City</w:t>
            </w:r>
            <w:del w:id="282" w:author="Wood, Cheyret" w:date="2023-02-21T12:35:00Z">
              <w:r w:rsidRPr="005C77DA" w:rsidDel="00192C25">
                <w:rPr>
                  <w:rFonts w:ascii="Arial" w:eastAsia="Times New Roman" w:hAnsi="Arial" w:cs="Arial"/>
                  <w:color w:val="222222"/>
                </w:rPr>
                <w:delText>/</w:delText>
              </w:r>
            </w:del>
            <w:ins w:id="283" w:author="Wood, Cheyret" w:date="2023-02-21T12:35:00Z">
              <w:r w:rsidR="00192C25">
                <w:rPr>
                  <w:rFonts w:ascii="Arial" w:eastAsia="Times New Roman" w:hAnsi="Arial" w:cs="Arial"/>
                  <w:color w:val="222222"/>
                </w:rPr>
                <w:t>/</w:t>
              </w:r>
            </w:ins>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Change w:id="284" w:author="Wood, Cheyret" w:date="2023-02-21T12:35:00Z">
              <w:tcPr>
                <w:tcW w:w="1748" w:type="dxa"/>
                <w:tcBorders>
                  <w:top w:val="nil"/>
                  <w:left w:val="nil"/>
                  <w:bottom w:val="nil"/>
                  <w:right w:val="nil"/>
                </w:tcBorders>
                <w:shd w:val="clear" w:color="000000" w:fill="FFFFFF"/>
                <w:hideMark/>
              </w:tcPr>
            </w:tcPrChange>
          </w:tcPr>
          <w:p w14:paraId="5EA5E6AA" w14:textId="77777777" w:rsidR="00143E9E" w:rsidRPr="005C77DA" w:rsidRDefault="00143E9E">
            <w:pPr>
              <w:spacing w:after="0" w:line="276" w:lineRule="auto"/>
              <w:jc w:val="center"/>
              <w:rPr>
                <w:rFonts w:ascii="Arial" w:eastAsia="Times New Roman" w:hAnsi="Arial" w:cs="Arial"/>
                <w:color w:val="222222"/>
              </w:rPr>
              <w:pPrChange w:id="285" w:author="Wood, Cheyret" w:date="2023-02-21T12:34:00Z">
                <w:pPr>
                  <w:spacing w:after="0" w:line="276" w:lineRule="auto"/>
                  <w:jc w:val="both"/>
                </w:pPr>
              </w:pPrChange>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Change w:id="286" w:author="Wood, Cheyret" w:date="2023-02-21T12:35:00Z">
              <w:tcPr>
                <w:tcW w:w="1748" w:type="dxa"/>
                <w:tcBorders>
                  <w:top w:val="nil"/>
                  <w:left w:val="nil"/>
                  <w:bottom w:val="nil"/>
                  <w:right w:val="nil"/>
                </w:tcBorders>
                <w:shd w:val="clear" w:color="000000" w:fill="FFFFFF"/>
                <w:hideMark/>
              </w:tcPr>
            </w:tcPrChange>
          </w:tcPr>
          <w:p w14:paraId="1D8EF588" w14:textId="77777777" w:rsidR="00143E9E" w:rsidRPr="005C77DA" w:rsidRDefault="00143E9E">
            <w:pPr>
              <w:spacing w:after="0" w:line="276" w:lineRule="auto"/>
              <w:jc w:val="center"/>
              <w:rPr>
                <w:rFonts w:ascii="Arial" w:eastAsia="Times New Roman" w:hAnsi="Arial" w:cs="Arial"/>
                <w:color w:val="222222"/>
              </w:rPr>
              <w:pPrChange w:id="287" w:author="Wood, Cheyret" w:date="2023-02-21T12:34:00Z">
                <w:pPr>
                  <w:spacing w:after="0" w:line="276" w:lineRule="auto"/>
                  <w:jc w:val="both"/>
                </w:pPr>
              </w:pPrChange>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Change w:id="288" w:author="Wood, Cheyret" w:date="2023-02-21T12:35:00Z">
              <w:tcPr>
                <w:tcW w:w="1747" w:type="dxa"/>
                <w:tcBorders>
                  <w:top w:val="nil"/>
                  <w:left w:val="nil"/>
                  <w:bottom w:val="nil"/>
                  <w:right w:val="nil"/>
                </w:tcBorders>
                <w:shd w:val="clear" w:color="000000" w:fill="FFFFFF"/>
                <w:hideMark/>
              </w:tcPr>
            </w:tcPrChange>
          </w:tcPr>
          <w:p w14:paraId="106E30DC" w14:textId="77777777" w:rsidR="00143E9E" w:rsidRPr="005C77DA" w:rsidRDefault="00143E9E">
            <w:pPr>
              <w:spacing w:after="0" w:line="276" w:lineRule="auto"/>
              <w:jc w:val="center"/>
              <w:rPr>
                <w:rFonts w:ascii="Arial" w:eastAsia="Times New Roman" w:hAnsi="Arial" w:cs="Arial"/>
                <w:color w:val="222222"/>
              </w:rPr>
              <w:pPrChange w:id="289" w:author="Wood, Cheyret" w:date="2023-02-21T12:34:00Z">
                <w:pPr>
                  <w:spacing w:after="0" w:line="276" w:lineRule="auto"/>
                  <w:jc w:val="both"/>
                </w:pPr>
              </w:pPrChange>
            </w:pPr>
            <w:r w:rsidRPr="005C77DA">
              <w:rPr>
                <w:rFonts w:ascii="Arial" w:eastAsia="Times New Roman" w:hAnsi="Arial" w:cs="Arial"/>
                <w:color w:val="222222"/>
              </w:rPr>
              <w:t>14 (28.0%)</w:t>
            </w:r>
          </w:p>
        </w:tc>
      </w:tr>
      <w:tr w:rsidR="00143E9E" w:rsidRPr="005C77DA" w14:paraId="473F5320" w14:textId="77777777" w:rsidTr="00192C25">
        <w:trPr>
          <w:trHeight w:val="200"/>
          <w:trPrChange w:id="290" w:author="Wood, Cheyret" w:date="2023-02-21T12:35:00Z">
            <w:trPr>
              <w:trHeight w:val="200"/>
            </w:trPr>
          </w:trPrChange>
        </w:trPr>
        <w:tc>
          <w:tcPr>
            <w:tcW w:w="2790" w:type="dxa"/>
            <w:tcBorders>
              <w:top w:val="nil"/>
              <w:left w:val="nil"/>
              <w:bottom w:val="nil"/>
              <w:right w:val="nil"/>
            </w:tcBorders>
            <w:shd w:val="clear" w:color="000000" w:fill="FFFFFF"/>
            <w:hideMark/>
            <w:tcPrChange w:id="291" w:author="Wood, Cheyret" w:date="2023-02-21T12:35:00Z">
              <w:tcPr>
                <w:tcW w:w="2197" w:type="dxa"/>
                <w:tcBorders>
                  <w:top w:val="nil"/>
                  <w:left w:val="nil"/>
                  <w:bottom w:val="nil"/>
                  <w:right w:val="nil"/>
                </w:tcBorders>
                <w:shd w:val="clear" w:color="000000" w:fill="FFFFFF"/>
                <w:hideMark/>
              </w:tcPr>
            </w:tcPrChange>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Change w:id="292" w:author="Wood, Cheyret" w:date="2023-02-21T12:35:00Z">
              <w:tcPr>
                <w:tcW w:w="1748" w:type="dxa"/>
                <w:tcBorders>
                  <w:top w:val="nil"/>
                  <w:left w:val="nil"/>
                  <w:bottom w:val="nil"/>
                  <w:right w:val="nil"/>
                </w:tcBorders>
                <w:shd w:val="clear" w:color="000000" w:fill="FFFFFF"/>
                <w:hideMark/>
              </w:tcPr>
            </w:tcPrChange>
          </w:tcPr>
          <w:p w14:paraId="6E030215" w14:textId="77777777" w:rsidR="00143E9E" w:rsidRPr="005C77DA" w:rsidRDefault="00143E9E">
            <w:pPr>
              <w:spacing w:after="0" w:line="276" w:lineRule="auto"/>
              <w:jc w:val="center"/>
              <w:rPr>
                <w:rFonts w:ascii="Arial" w:eastAsia="Times New Roman" w:hAnsi="Arial" w:cs="Arial"/>
                <w:color w:val="222222"/>
              </w:rPr>
              <w:pPrChange w:id="293" w:author="Wood, Cheyret" w:date="2023-02-21T12:34:00Z">
                <w:pPr>
                  <w:spacing w:after="0" w:line="276" w:lineRule="auto"/>
                  <w:jc w:val="both"/>
                </w:pPr>
              </w:pPrChange>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Change w:id="294" w:author="Wood, Cheyret" w:date="2023-02-21T12:35:00Z">
              <w:tcPr>
                <w:tcW w:w="1748" w:type="dxa"/>
                <w:tcBorders>
                  <w:top w:val="nil"/>
                  <w:left w:val="nil"/>
                  <w:bottom w:val="nil"/>
                  <w:right w:val="nil"/>
                </w:tcBorders>
                <w:shd w:val="clear" w:color="000000" w:fill="FFFFFF"/>
                <w:hideMark/>
              </w:tcPr>
            </w:tcPrChange>
          </w:tcPr>
          <w:p w14:paraId="0473D6EB" w14:textId="77777777" w:rsidR="00143E9E" w:rsidRPr="005C77DA" w:rsidRDefault="00143E9E">
            <w:pPr>
              <w:spacing w:after="0" w:line="276" w:lineRule="auto"/>
              <w:jc w:val="center"/>
              <w:rPr>
                <w:rFonts w:ascii="Arial" w:eastAsia="Times New Roman" w:hAnsi="Arial" w:cs="Arial"/>
                <w:color w:val="222222"/>
              </w:rPr>
              <w:pPrChange w:id="295" w:author="Wood, Cheyret" w:date="2023-02-21T12:34:00Z">
                <w:pPr>
                  <w:spacing w:after="0" w:line="276" w:lineRule="auto"/>
                  <w:jc w:val="both"/>
                </w:pPr>
              </w:pPrChange>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Change w:id="296" w:author="Wood, Cheyret" w:date="2023-02-21T12:35:00Z">
              <w:tcPr>
                <w:tcW w:w="1747" w:type="dxa"/>
                <w:tcBorders>
                  <w:top w:val="nil"/>
                  <w:left w:val="nil"/>
                  <w:bottom w:val="nil"/>
                  <w:right w:val="nil"/>
                </w:tcBorders>
                <w:shd w:val="clear" w:color="000000" w:fill="FFFFFF"/>
                <w:hideMark/>
              </w:tcPr>
            </w:tcPrChange>
          </w:tcPr>
          <w:p w14:paraId="6B08AF70" w14:textId="77777777" w:rsidR="00143E9E" w:rsidRPr="005C77DA" w:rsidRDefault="00143E9E">
            <w:pPr>
              <w:spacing w:after="0" w:line="276" w:lineRule="auto"/>
              <w:jc w:val="center"/>
              <w:rPr>
                <w:rFonts w:ascii="Arial" w:eastAsia="Times New Roman" w:hAnsi="Arial" w:cs="Arial"/>
                <w:color w:val="222222"/>
              </w:rPr>
              <w:pPrChange w:id="297" w:author="Wood, Cheyret" w:date="2023-02-21T12:34:00Z">
                <w:pPr>
                  <w:spacing w:after="0" w:line="276" w:lineRule="auto"/>
                  <w:jc w:val="both"/>
                </w:pPr>
              </w:pPrChange>
            </w:pPr>
            <w:r w:rsidRPr="005C77DA">
              <w:rPr>
                <w:rFonts w:ascii="Arial" w:eastAsia="Times New Roman" w:hAnsi="Arial" w:cs="Arial"/>
                <w:color w:val="222222"/>
              </w:rPr>
              <w:t>21 (42.0%)</w:t>
            </w:r>
          </w:p>
        </w:tc>
      </w:tr>
      <w:tr w:rsidR="00143E9E" w:rsidRPr="005C77DA" w14:paraId="29FC91C5" w14:textId="77777777" w:rsidTr="00192C25">
        <w:trPr>
          <w:trHeight w:val="210"/>
          <w:trPrChange w:id="298" w:author="Wood, Cheyret" w:date="2023-02-21T12:35:00Z">
            <w:trPr>
              <w:trHeight w:val="210"/>
            </w:trPr>
          </w:trPrChange>
        </w:trPr>
        <w:tc>
          <w:tcPr>
            <w:tcW w:w="2790" w:type="dxa"/>
            <w:tcBorders>
              <w:top w:val="nil"/>
              <w:left w:val="nil"/>
              <w:bottom w:val="nil"/>
              <w:right w:val="nil"/>
            </w:tcBorders>
            <w:shd w:val="clear" w:color="000000" w:fill="FFFFFF"/>
            <w:hideMark/>
            <w:tcPrChange w:id="299" w:author="Wood, Cheyret" w:date="2023-02-21T12:35:00Z">
              <w:tcPr>
                <w:tcW w:w="2197" w:type="dxa"/>
                <w:tcBorders>
                  <w:top w:val="nil"/>
                  <w:left w:val="nil"/>
                  <w:bottom w:val="nil"/>
                  <w:right w:val="nil"/>
                </w:tcBorders>
                <w:shd w:val="clear" w:color="000000" w:fill="FFFFFF"/>
                <w:hideMark/>
              </w:tcPr>
            </w:tcPrChange>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Change w:id="300" w:author="Wood, Cheyret" w:date="2023-02-21T12:35:00Z">
              <w:tcPr>
                <w:tcW w:w="1748" w:type="dxa"/>
                <w:tcBorders>
                  <w:top w:val="nil"/>
                  <w:left w:val="nil"/>
                  <w:bottom w:val="nil"/>
                  <w:right w:val="nil"/>
                </w:tcBorders>
                <w:shd w:val="clear" w:color="000000" w:fill="FFFFFF"/>
                <w:hideMark/>
              </w:tcPr>
            </w:tcPrChange>
          </w:tcPr>
          <w:p w14:paraId="2A5E616D" w14:textId="747BE9F3" w:rsidR="00143E9E" w:rsidRPr="005C77DA" w:rsidRDefault="00143E9E">
            <w:pPr>
              <w:spacing w:after="0" w:line="276" w:lineRule="auto"/>
              <w:jc w:val="center"/>
              <w:rPr>
                <w:rFonts w:ascii="Arial" w:eastAsia="Times New Roman" w:hAnsi="Arial" w:cs="Arial"/>
                <w:color w:val="222222"/>
              </w:rPr>
              <w:pPrChange w:id="301"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02" w:author="Wood, Cheyret" w:date="2023-02-21T12:35:00Z">
              <w:tcPr>
                <w:tcW w:w="1748" w:type="dxa"/>
                <w:tcBorders>
                  <w:top w:val="nil"/>
                  <w:left w:val="nil"/>
                  <w:bottom w:val="nil"/>
                  <w:right w:val="nil"/>
                </w:tcBorders>
                <w:shd w:val="clear" w:color="000000" w:fill="FFFFFF"/>
                <w:hideMark/>
              </w:tcPr>
            </w:tcPrChange>
          </w:tcPr>
          <w:p w14:paraId="01CC531D" w14:textId="50CB170C" w:rsidR="00143E9E" w:rsidRPr="005C77DA" w:rsidRDefault="00143E9E">
            <w:pPr>
              <w:spacing w:after="0" w:line="276" w:lineRule="auto"/>
              <w:jc w:val="center"/>
              <w:rPr>
                <w:rFonts w:ascii="Arial" w:eastAsia="Times New Roman" w:hAnsi="Arial" w:cs="Arial"/>
                <w:color w:val="222222"/>
              </w:rPr>
              <w:pPrChange w:id="303"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04" w:author="Wood, Cheyret" w:date="2023-02-21T12:35:00Z">
              <w:tcPr>
                <w:tcW w:w="1747" w:type="dxa"/>
                <w:tcBorders>
                  <w:top w:val="nil"/>
                  <w:left w:val="nil"/>
                  <w:bottom w:val="nil"/>
                  <w:right w:val="nil"/>
                </w:tcBorders>
                <w:shd w:val="clear" w:color="000000" w:fill="FFFFFF"/>
                <w:hideMark/>
              </w:tcPr>
            </w:tcPrChange>
          </w:tcPr>
          <w:p w14:paraId="169D4213" w14:textId="1A40064C" w:rsidR="00143E9E" w:rsidRPr="005C77DA" w:rsidRDefault="00143E9E">
            <w:pPr>
              <w:spacing w:after="0" w:line="276" w:lineRule="auto"/>
              <w:jc w:val="center"/>
              <w:rPr>
                <w:rFonts w:ascii="Arial" w:eastAsia="Times New Roman" w:hAnsi="Arial" w:cs="Arial"/>
                <w:color w:val="222222"/>
              </w:rPr>
              <w:pPrChange w:id="305" w:author="Wood, Cheyret" w:date="2023-02-21T12:34:00Z">
                <w:pPr>
                  <w:spacing w:after="0" w:line="276" w:lineRule="auto"/>
                  <w:jc w:val="both"/>
                </w:pPr>
              </w:pPrChange>
            </w:pPr>
          </w:p>
        </w:tc>
      </w:tr>
      <w:tr w:rsidR="00143E9E" w:rsidRPr="005C77DA" w14:paraId="155B9905" w14:textId="77777777" w:rsidTr="00192C25">
        <w:trPr>
          <w:trHeight w:val="200"/>
          <w:trPrChange w:id="306" w:author="Wood, Cheyret" w:date="2023-02-21T12:35:00Z">
            <w:trPr>
              <w:trHeight w:val="200"/>
            </w:trPr>
          </w:trPrChange>
        </w:trPr>
        <w:tc>
          <w:tcPr>
            <w:tcW w:w="2790" w:type="dxa"/>
            <w:tcBorders>
              <w:top w:val="nil"/>
              <w:left w:val="nil"/>
              <w:bottom w:val="nil"/>
              <w:right w:val="nil"/>
            </w:tcBorders>
            <w:shd w:val="clear" w:color="000000" w:fill="FFFFFF"/>
            <w:hideMark/>
            <w:tcPrChange w:id="307" w:author="Wood, Cheyret" w:date="2023-02-21T12:35:00Z">
              <w:tcPr>
                <w:tcW w:w="2197" w:type="dxa"/>
                <w:tcBorders>
                  <w:top w:val="nil"/>
                  <w:left w:val="nil"/>
                  <w:bottom w:val="nil"/>
                  <w:right w:val="nil"/>
                </w:tcBorders>
                <w:shd w:val="clear" w:color="000000" w:fill="FFFFFF"/>
                <w:hideMark/>
              </w:tcPr>
            </w:tcPrChange>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LatinX</w:t>
            </w:r>
          </w:p>
        </w:tc>
        <w:tc>
          <w:tcPr>
            <w:tcW w:w="2340" w:type="dxa"/>
            <w:tcBorders>
              <w:top w:val="nil"/>
              <w:left w:val="nil"/>
              <w:bottom w:val="nil"/>
              <w:right w:val="nil"/>
            </w:tcBorders>
            <w:shd w:val="clear" w:color="000000" w:fill="FFFFFF"/>
            <w:vAlign w:val="center"/>
            <w:hideMark/>
            <w:tcPrChange w:id="308" w:author="Wood, Cheyret" w:date="2023-02-21T12:35:00Z">
              <w:tcPr>
                <w:tcW w:w="1748" w:type="dxa"/>
                <w:tcBorders>
                  <w:top w:val="nil"/>
                  <w:left w:val="nil"/>
                  <w:bottom w:val="nil"/>
                  <w:right w:val="nil"/>
                </w:tcBorders>
                <w:shd w:val="clear" w:color="000000" w:fill="FFFFFF"/>
                <w:hideMark/>
              </w:tcPr>
            </w:tcPrChange>
          </w:tcPr>
          <w:p w14:paraId="60F003B6" w14:textId="77777777" w:rsidR="00143E9E" w:rsidRPr="005C77DA" w:rsidRDefault="00143E9E">
            <w:pPr>
              <w:spacing w:after="0" w:line="276" w:lineRule="auto"/>
              <w:jc w:val="center"/>
              <w:rPr>
                <w:rFonts w:ascii="Arial" w:eastAsia="Times New Roman" w:hAnsi="Arial" w:cs="Arial"/>
                <w:color w:val="222222"/>
              </w:rPr>
              <w:pPrChange w:id="309" w:author="Wood, Cheyret" w:date="2023-02-21T12:34:00Z">
                <w:pPr>
                  <w:spacing w:after="0" w:line="276" w:lineRule="auto"/>
                  <w:jc w:val="both"/>
                </w:pPr>
              </w:pPrChange>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Change w:id="310" w:author="Wood, Cheyret" w:date="2023-02-21T12:35:00Z">
              <w:tcPr>
                <w:tcW w:w="1748" w:type="dxa"/>
                <w:tcBorders>
                  <w:top w:val="nil"/>
                  <w:left w:val="nil"/>
                  <w:bottom w:val="nil"/>
                  <w:right w:val="nil"/>
                </w:tcBorders>
                <w:shd w:val="clear" w:color="000000" w:fill="FFFFFF"/>
                <w:hideMark/>
              </w:tcPr>
            </w:tcPrChange>
          </w:tcPr>
          <w:p w14:paraId="72CB3EBF" w14:textId="77777777" w:rsidR="00143E9E" w:rsidRPr="005C77DA" w:rsidRDefault="00143E9E">
            <w:pPr>
              <w:spacing w:after="0" w:line="276" w:lineRule="auto"/>
              <w:jc w:val="center"/>
              <w:rPr>
                <w:rFonts w:ascii="Arial" w:eastAsia="Times New Roman" w:hAnsi="Arial" w:cs="Arial"/>
                <w:color w:val="222222"/>
              </w:rPr>
              <w:pPrChange w:id="311" w:author="Wood, Cheyret" w:date="2023-02-21T12:34:00Z">
                <w:pPr>
                  <w:spacing w:after="0" w:line="276" w:lineRule="auto"/>
                  <w:jc w:val="both"/>
                </w:pPr>
              </w:pPrChange>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Change w:id="312" w:author="Wood, Cheyret" w:date="2023-02-21T12:35:00Z">
              <w:tcPr>
                <w:tcW w:w="1747" w:type="dxa"/>
                <w:tcBorders>
                  <w:top w:val="nil"/>
                  <w:left w:val="nil"/>
                  <w:bottom w:val="nil"/>
                  <w:right w:val="nil"/>
                </w:tcBorders>
                <w:shd w:val="clear" w:color="000000" w:fill="FFFFFF"/>
                <w:hideMark/>
              </w:tcPr>
            </w:tcPrChange>
          </w:tcPr>
          <w:p w14:paraId="7A331939" w14:textId="77777777" w:rsidR="00143E9E" w:rsidRPr="005C77DA" w:rsidRDefault="00143E9E">
            <w:pPr>
              <w:spacing w:after="0" w:line="276" w:lineRule="auto"/>
              <w:jc w:val="center"/>
              <w:rPr>
                <w:rFonts w:ascii="Arial" w:eastAsia="Times New Roman" w:hAnsi="Arial" w:cs="Arial"/>
                <w:color w:val="222222"/>
              </w:rPr>
              <w:pPrChange w:id="313" w:author="Wood, Cheyret" w:date="2023-02-21T12:34:00Z">
                <w:pPr>
                  <w:spacing w:after="0" w:line="276" w:lineRule="auto"/>
                  <w:jc w:val="both"/>
                </w:pPr>
              </w:pPrChange>
            </w:pPr>
            <w:r w:rsidRPr="005C77DA">
              <w:rPr>
                <w:rFonts w:ascii="Arial" w:eastAsia="Times New Roman" w:hAnsi="Arial" w:cs="Arial"/>
                <w:color w:val="222222"/>
              </w:rPr>
              <w:t>34 (68.0%)</w:t>
            </w:r>
          </w:p>
        </w:tc>
      </w:tr>
      <w:tr w:rsidR="00143E9E" w:rsidRPr="005C77DA" w14:paraId="246C9B58" w14:textId="77777777" w:rsidTr="00192C25">
        <w:trPr>
          <w:trHeight w:val="200"/>
          <w:trPrChange w:id="314" w:author="Wood, Cheyret" w:date="2023-02-21T12:35:00Z">
            <w:trPr>
              <w:trHeight w:val="200"/>
            </w:trPr>
          </w:trPrChange>
        </w:trPr>
        <w:tc>
          <w:tcPr>
            <w:tcW w:w="2790" w:type="dxa"/>
            <w:tcBorders>
              <w:top w:val="nil"/>
              <w:left w:val="nil"/>
              <w:bottom w:val="nil"/>
              <w:right w:val="nil"/>
            </w:tcBorders>
            <w:shd w:val="clear" w:color="000000" w:fill="FFFFFF"/>
            <w:hideMark/>
            <w:tcPrChange w:id="315" w:author="Wood, Cheyret" w:date="2023-02-21T12:35:00Z">
              <w:tcPr>
                <w:tcW w:w="2197" w:type="dxa"/>
                <w:tcBorders>
                  <w:top w:val="nil"/>
                  <w:left w:val="nil"/>
                  <w:bottom w:val="nil"/>
                  <w:right w:val="nil"/>
                </w:tcBorders>
                <w:shd w:val="clear" w:color="000000" w:fill="FFFFFF"/>
                <w:hideMark/>
              </w:tcPr>
            </w:tcPrChange>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Non-LatinX</w:t>
            </w:r>
          </w:p>
        </w:tc>
        <w:tc>
          <w:tcPr>
            <w:tcW w:w="2340" w:type="dxa"/>
            <w:tcBorders>
              <w:top w:val="nil"/>
              <w:left w:val="nil"/>
              <w:bottom w:val="nil"/>
              <w:right w:val="nil"/>
            </w:tcBorders>
            <w:shd w:val="clear" w:color="000000" w:fill="FFFFFF"/>
            <w:vAlign w:val="center"/>
            <w:hideMark/>
            <w:tcPrChange w:id="316" w:author="Wood, Cheyret" w:date="2023-02-21T12:35:00Z">
              <w:tcPr>
                <w:tcW w:w="1748" w:type="dxa"/>
                <w:tcBorders>
                  <w:top w:val="nil"/>
                  <w:left w:val="nil"/>
                  <w:bottom w:val="nil"/>
                  <w:right w:val="nil"/>
                </w:tcBorders>
                <w:shd w:val="clear" w:color="000000" w:fill="FFFFFF"/>
                <w:hideMark/>
              </w:tcPr>
            </w:tcPrChange>
          </w:tcPr>
          <w:p w14:paraId="7A5FF1BE" w14:textId="77777777" w:rsidR="00143E9E" w:rsidRPr="005C77DA" w:rsidRDefault="00143E9E">
            <w:pPr>
              <w:spacing w:after="0" w:line="276" w:lineRule="auto"/>
              <w:jc w:val="center"/>
              <w:rPr>
                <w:rFonts w:ascii="Arial" w:eastAsia="Times New Roman" w:hAnsi="Arial" w:cs="Arial"/>
                <w:color w:val="222222"/>
              </w:rPr>
              <w:pPrChange w:id="317" w:author="Wood, Cheyret" w:date="2023-02-21T12:34:00Z">
                <w:pPr>
                  <w:spacing w:after="0" w:line="276" w:lineRule="auto"/>
                  <w:jc w:val="both"/>
                </w:pPr>
              </w:pPrChange>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Change w:id="318" w:author="Wood, Cheyret" w:date="2023-02-21T12:35:00Z">
              <w:tcPr>
                <w:tcW w:w="1748" w:type="dxa"/>
                <w:tcBorders>
                  <w:top w:val="nil"/>
                  <w:left w:val="nil"/>
                  <w:bottom w:val="nil"/>
                  <w:right w:val="nil"/>
                </w:tcBorders>
                <w:shd w:val="clear" w:color="000000" w:fill="FFFFFF"/>
                <w:hideMark/>
              </w:tcPr>
            </w:tcPrChange>
          </w:tcPr>
          <w:p w14:paraId="4DC9FA89" w14:textId="77777777" w:rsidR="00143E9E" w:rsidRPr="005C77DA" w:rsidRDefault="00143E9E">
            <w:pPr>
              <w:spacing w:after="0" w:line="276" w:lineRule="auto"/>
              <w:jc w:val="center"/>
              <w:rPr>
                <w:rFonts w:ascii="Arial" w:eastAsia="Times New Roman" w:hAnsi="Arial" w:cs="Arial"/>
                <w:color w:val="222222"/>
              </w:rPr>
              <w:pPrChange w:id="319" w:author="Wood, Cheyret" w:date="2023-02-21T12:34:00Z">
                <w:pPr>
                  <w:spacing w:after="0" w:line="276" w:lineRule="auto"/>
                  <w:jc w:val="both"/>
                </w:pPr>
              </w:pPrChange>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Change w:id="320" w:author="Wood, Cheyret" w:date="2023-02-21T12:35:00Z">
              <w:tcPr>
                <w:tcW w:w="1747" w:type="dxa"/>
                <w:tcBorders>
                  <w:top w:val="nil"/>
                  <w:left w:val="nil"/>
                  <w:bottom w:val="nil"/>
                  <w:right w:val="nil"/>
                </w:tcBorders>
                <w:shd w:val="clear" w:color="000000" w:fill="FFFFFF"/>
                <w:hideMark/>
              </w:tcPr>
            </w:tcPrChange>
          </w:tcPr>
          <w:p w14:paraId="589D44FE" w14:textId="77777777" w:rsidR="00143E9E" w:rsidRPr="005C77DA" w:rsidRDefault="00143E9E">
            <w:pPr>
              <w:spacing w:after="0" w:line="276" w:lineRule="auto"/>
              <w:jc w:val="center"/>
              <w:rPr>
                <w:rFonts w:ascii="Arial" w:eastAsia="Times New Roman" w:hAnsi="Arial" w:cs="Arial"/>
                <w:color w:val="222222"/>
              </w:rPr>
              <w:pPrChange w:id="321" w:author="Wood, Cheyret" w:date="2023-02-21T12:34:00Z">
                <w:pPr>
                  <w:spacing w:after="0" w:line="276" w:lineRule="auto"/>
                  <w:jc w:val="both"/>
                </w:pPr>
              </w:pPrChange>
            </w:pPr>
            <w:r w:rsidRPr="005C77DA">
              <w:rPr>
                <w:rFonts w:ascii="Arial" w:eastAsia="Times New Roman" w:hAnsi="Arial" w:cs="Arial"/>
                <w:color w:val="222222"/>
              </w:rPr>
              <w:t>16 (32.0%)</w:t>
            </w:r>
          </w:p>
        </w:tc>
      </w:tr>
      <w:tr w:rsidR="00143E9E" w:rsidRPr="005C77DA" w14:paraId="37F5F651" w14:textId="77777777" w:rsidTr="00192C25">
        <w:trPr>
          <w:trHeight w:val="210"/>
          <w:trPrChange w:id="322" w:author="Wood, Cheyret" w:date="2023-02-21T12:35:00Z">
            <w:trPr>
              <w:trHeight w:val="210"/>
            </w:trPr>
          </w:trPrChange>
        </w:trPr>
        <w:tc>
          <w:tcPr>
            <w:tcW w:w="2790" w:type="dxa"/>
            <w:tcBorders>
              <w:top w:val="nil"/>
              <w:left w:val="nil"/>
              <w:bottom w:val="nil"/>
              <w:right w:val="nil"/>
            </w:tcBorders>
            <w:shd w:val="clear" w:color="000000" w:fill="FFFFFF"/>
            <w:hideMark/>
            <w:tcPrChange w:id="323" w:author="Wood, Cheyret" w:date="2023-02-21T12:35:00Z">
              <w:tcPr>
                <w:tcW w:w="2197" w:type="dxa"/>
                <w:tcBorders>
                  <w:top w:val="nil"/>
                  <w:left w:val="nil"/>
                  <w:bottom w:val="nil"/>
                  <w:right w:val="nil"/>
                </w:tcBorders>
                <w:shd w:val="clear" w:color="000000" w:fill="FFFFFF"/>
                <w:hideMark/>
              </w:tcPr>
            </w:tcPrChange>
          </w:tcPr>
          <w:p w14:paraId="759034F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w:t>
            </w:r>
          </w:p>
        </w:tc>
        <w:tc>
          <w:tcPr>
            <w:tcW w:w="2340" w:type="dxa"/>
            <w:tcBorders>
              <w:top w:val="nil"/>
              <w:left w:val="nil"/>
              <w:bottom w:val="nil"/>
              <w:right w:val="nil"/>
            </w:tcBorders>
            <w:shd w:val="clear" w:color="000000" w:fill="FFFFFF"/>
            <w:vAlign w:val="center"/>
            <w:hideMark/>
            <w:tcPrChange w:id="324" w:author="Wood, Cheyret" w:date="2023-02-21T12:35:00Z">
              <w:tcPr>
                <w:tcW w:w="1748" w:type="dxa"/>
                <w:tcBorders>
                  <w:top w:val="nil"/>
                  <w:left w:val="nil"/>
                  <w:bottom w:val="nil"/>
                  <w:right w:val="nil"/>
                </w:tcBorders>
                <w:shd w:val="clear" w:color="000000" w:fill="FFFFFF"/>
                <w:hideMark/>
              </w:tcPr>
            </w:tcPrChange>
          </w:tcPr>
          <w:p w14:paraId="384DCCB1" w14:textId="253E4A68" w:rsidR="00143E9E" w:rsidRPr="005C77DA" w:rsidRDefault="00143E9E">
            <w:pPr>
              <w:spacing w:after="0" w:line="276" w:lineRule="auto"/>
              <w:jc w:val="center"/>
              <w:rPr>
                <w:rFonts w:ascii="Arial" w:eastAsia="Times New Roman" w:hAnsi="Arial" w:cs="Arial"/>
                <w:color w:val="222222"/>
              </w:rPr>
              <w:pPrChange w:id="325"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26" w:author="Wood, Cheyret" w:date="2023-02-21T12:35:00Z">
              <w:tcPr>
                <w:tcW w:w="1748" w:type="dxa"/>
                <w:tcBorders>
                  <w:top w:val="nil"/>
                  <w:left w:val="nil"/>
                  <w:bottom w:val="nil"/>
                  <w:right w:val="nil"/>
                </w:tcBorders>
                <w:shd w:val="clear" w:color="000000" w:fill="FFFFFF"/>
                <w:hideMark/>
              </w:tcPr>
            </w:tcPrChange>
          </w:tcPr>
          <w:p w14:paraId="1BB262AB" w14:textId="61B9457B" w:rsidR="00143E9E" w:rsidRPr="005C77DA" w:rsidRDefault="00143E9E">
            <w:pPr>
              <w:spacing w:after="0" w:line="276" w:lineRule="auto"/>
              <w:jc w:val="center"/>
              <w:rPr>
                <w:rFonts w:ascii="Arial" w:eastAsia="Times New Roman" w:hAnsi="Arial" w:cs="Arial"/>
                <w:color w:val="222222"/>
              </w:rPr>
              <w:pPrChange w:id="327"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28" w:author="Wood, Cheyret" w:date="2023-02-21T12:35:00Z">
              <w:tcPr>
                <w:tcW w:w="1747" w:type="dxa"/>
                <w:tcBorders>
                  <w:top w:val="nil"/>
                  <w:left w:val="nil"/>
                  <w:bottom w:val="nil"/>
                  <w:right w:val="nil"/>
                </w:tcBorders>
                <w:shd w:val="clear" w:color="000000" w:fill="FFFFFF"/>
                <w:hideMark/>
              </w:tcPr>
            </w:tcPrChange>
          </w:tcPr>
          <w:p w14:paraId="257FEEB9" w14:textId="1BAB6763" w:rsidR="00143E9E" w:rsidRPr="005C77DA" w:rsidRDefault="00143E9E">
            <w:pPr>
              <w:spacing w:after="0" w:line="276" w:lineRule="auto"/>
              <w:jc w:val="center"/>
              <w:rPr>
                <w:rFonts w:ascii="Arial" w:eastAsia="Times New Roman" w:hAnsi="Arial" w:cs="Arial"/>
                <w:color w:val="222222"/>
              </w:rPr>
              <w:pPrChange w:id="329" w:author="Wood, Cheyret" w:date="2023-02-21T12:34:00Z">
                <w:pPr>
                  <w:spacing w:after="0" w:line="276" w:lineRule="auto"/>
                  <w:jc w:val="both"/>
                </w:pPr>
              </w:pPrChange>
            </w:pPr>
          </w:p>
        </w:tc>
      </w:tr>
      <w:tr w:rsidR="00143E9E" w:rsidRPr="005C77DA" w14:paraId="4758388B" w14:textId="77777777" w:rsidTr="00192C25">
        <w:trPr>
          <w:trHeight w:val="200"/>
          <w:trPrChange w:id="330" w:author="Wood, Cheyret" w:date="2023-02-21T12:35:00Z">
            <w:trPr>
              <w:trHeight w:val="200"/>
            </w:trPr>
          </w:trPrChange>
        </w:trPr>
        <w:tc>
          <w:tcPr>
            <w:tcW w:w="2790" w:type="dxa"/>
            <w:tcBorders>
              <w:top w:val="nil"/>
              <w:left w:val="nil"/>
              <w:bottom w:val="nil"/>
              <w:right w:val="nil"/>
            </w:tcBorders>
            <w:shd w:val="clear" w:color="000000" w:fill="FFFFFF"/>
            <w:hideMark/>
            <w:tcPrChange w:id="331" w:author="Wood, Cheyret" w:date="2023-02-21T12:35:00Z">
              <w:tcPr>
                <w:tcW w:w="2197" w:type="dxa"/>
                <w:tcBorders>
                  <w:top w:val="nil"/>
                  <w:left w:val="nil"/>
                  <w:bottom w:val="nil"/>
                  <w:right w:val="nil"/>
                </w:tcBorders>
                <w:shd w:val="clear" w:color="000000" w:fill="FFFFFF"/>
                <w:hideMark/>
              </w:tcPr>
            </w:tcPrChange>
          </w:tcPr>
          <w:p w14:paraId="71F7435C" w14:textId="63ACE85E"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del w:id="332" w:author="Wood, Cheyret" w:date="2023-02-21T12:33:00Z">
              <w:r w:rsidRPr="005C77DA" w:rsidDel="00192C25">
                <w:rPr>
                  <w:rFonts w:ascii="Arial" w:eastAsia="Times New Roman" w:hAnsi="Arial" w:cs="Arial"/>
                  <w:color w:val="222222"/>
                </w:rPr>
                <w:delText>-Miss</w:delText>
              </w:r>
            </w:del>
            <w:ins w:id="333" w:author="Wood, Cheyret" w:date="2023-02-21T12:33:00Z">
              <w:r w:rsidR="00192C25">
                <w:rPr>
                  <w:rFonts w:ascii="Arial" w:eastAsia="Times New Roman" w:hAnsi="Arial" w:cs="Arial"/>
                  <w:color w:val="222222"/>
                </w:rPr>
                <w:t xml:space="preserve"> of Missing</w:t>
              </w:r>
            </w:ins>
          </w:p>
        </w:tc>
        <w:tc>
          <w:tcPr>
            <w:tcW w:w="2340" w:type="dxa"/>
            <w:tcBorders>
              <w:top w:val="nil"/>
              <w:left w:val="nil"/>
              <w:bottom w:val="nil"/>
              <w:right w:val="nil"/>
            </w:tcBorders>
            <w:shd w:val="clear" w:color="000000" w:fill="FFFFFF"/>
            <w:vAlign w:val="center"/>
            <w:hideMark/>
            <w:tcPrChange w:id="334" w:author="Wood, Cheyret" w:date="2023-02-21T12:35:00Z">
              <w:tcPr>
                <w:tcW w:w="1748" w:type="dxa"/>
                <w:tcBorders>
                  <w:top w:val="nil"/>
                  <w:left w:val="nil"/>
                  <w:bottom w:val="nil"/>
                  <w:right w:val="nil"/>
                </w:tcBorders>
                <w:shd w:val="clear" w:color="000000" w:fill="FFFFFF"/>
                <w:hideMark/>
              </w:tcPr>
            </w:tcPrChange>
          </w:tcPr>
          <w:p w14:paraId="35E01AA2" w14:textId="77777777" w:rsidR="00143E9E" w:rsidRPr="005C77DA" w:rsidRDefault="00143E9E">
            <w:pPr>
              <w:spacing w:after="0" w:line="276" w:lineRule="auto"/>
              <w:jc w:val="center"/>
              <w:rPr>
                <w:rFonts w:ascii="Arial" w:eastAsia="Times New Roman" w:hAnsi="Arial" w:cs="Arial"/>
                <w:color w:val="222222"/>
              </w:rPr>
              <w:pPrChange w:id="335" w:author="Wood, Cheyret" w:date="2023-02-21T12:34:00Z">
                <w:pPr>
                  <w:spacing w:after="0" w:line="276" w:lineRule="auto"/>
                  <w:jc w:val="both"/>
                </w:pPr>
              </w:pPrChange>
            </w:pPr>
            <w:r w:rsidRPr="005C77DA">
              <w:rPr>
                <w:rFonts w:ascii="Arial" w:eastAsia="Times New Roman" w:hAnsi="Arial" w:cs="Arial"/>
                <w:color w:val="222222"/>
              </w:rPr>
              <w:t>10</w:t>
            </w:r>
          </w:p>
        </w:tc>
        <w:tc>
          <w:tcPr>
            <w:tcW w:w="2340" w:type="dxa"/>
            <w:tcBorders>
              <w:top w:val="nil"/>
              <w:left w:val="nil"/>
              <w:bottom w:val="nil"/>
              <w:right w:val="nil"/>
            </w:tcBorders>
            <w:shd w:val="clear" w:color="000000" w:fill="FFFFFF"/>
            <w:vAlign w:val="center"/>
            <w:hideMark/>
            <w:tcPrChange w:id="336" w:author="Wood, Cheyret" w:date="2023-02-21T12:35:00Z">
              <w:tcPr>
                <w:tcW w:w="1748" w:type="dxa"/>
                <w:tcBorders>
                  <w:top w:val="nil"/>
                  <w:left w:val="nil"/>
                  <w:bottom w:val="nil"/>
                  <w:right w:val="nil"/>
                </w:tcBorders>
                <w:shd w:val="clear" w:color="000000" w:fill="FFFFFF"/>
                <w:hideMark/>
              </w:tcPr>
            </w:tcPrChange>
          </w:tcPr>
          <w:p w14:paraId="716A7637" w14:textId="77777777" w:rsidR="00143E9E" w:rsidRPr="005C77DA" w:rsidRDefault="00143E9E">
            <w:pPr>
              <w:spacing w:after="0" w:line="276" w:lineRule="auto"/>
              <w:jc w:val="center"/>
              <w:rPr>
                <w:rFonts w:ascii="Arial" w:eastAsia="Times New Roman" w:hAnsi="Arial" w:cs="Arial"/>
                <w:color w:val="222222"/>
              </w:rPr>
              <w:pPrChange w:id="337" w:author="Wood, Cheyret" w:date="2023-02-21T12:34:00Z">
                <w:pPr>
                  <w:spacing w:after="0" w:line="276" w:lineRule="auto"/>
                  <w:jc w:val="both"/>
                </w:pPr>
              </w:pPrChange>
            </w:pPr>
            <w:r w:rsidRPr="005C77DA">
              <w:rPr>
                <w:rFonts w:ascii="Arial" w:eastAsia="Times New Roman" w:hAnsi="Arial" w:cs="Arial"/>
                <w:color w:val="222222"/>
              </w:rPr>
              <w:t>12</w:t>
            </w:r>
          </w:p>
        </w:tc>
        <w:tc>
          <w:tcPr>
            <w:tcW w:w="2340" w:type="dxa"/>
            <w:tcBorders>
              <w:top w:val="nil"/>
              <w:left w:val="nil"/>
              <w:bottom w:val="nil"/>
              <w:right w:val="nil"/>
            </w:tcBorders>
            <w:shd w:val="clear" w:color="000000" w:fill="FFFFFF"/>
            <w:vAlign w:val="center"/>
            <w:hideMark/>
            <w:tcPrChange w:id="338" w:author="Wood, Cheyret" w:date="2023-02-21T12:35:00Z">
              <w:tcPr>
                <w:tcW w:w="1747" w:type="dxa"/>
                <w:tcBorders>
                  <w:top w:val="nil"/>
                  <w:left w:val="nil"/>
                  <w:bottom w:val="nil"/>
                  <w:right w:val="nil"/>
                </w:tcBorders>
                <w:shd w:val="clear" w:color="000000" w:fill="FFFFFF"/>
                <w:hideMark/>
              </w:tcPr>
            </w:tcPrChange>
          </w:tcPr>
          <w:p w14:paraId="1C46131E" w14:textId="77777777" w:rsidR="00143E9E" w:rsidRPr="005C77DA" w:rsidRDefault="00143E9E">
            <w:pPr>
              <w:spacing w:after="0" w:line="276" w:lineRule="auto"/>
              <w:jc w:val="center"/>
              <w:rPr>
                <w:rFonts w:ascii="Arial" w:eastAsia="Times New Roman" w:hAnsi="Arial" w:cs="Arial"/>
                <w:color w:val="222222"/>
              </w:rPr>
              <w:pPrChange w:id="339" w:author="Wood, Cheyret" w:date="2023-02-21T12:34:00Z">
                <w:pPr>
                  <w:spacing w:after="0" w:line="276" w:lineRule="auto"/>
                  <w:jc w:val="both"/>
                </w:pPr>
              </w:pPrChange>
            </w:pPr>
            <w:r w:rsidRPr="005C77DA">
              <w:rPr>
                <w:rFonts w:ascii="Arial" w:eastAsia="Times New Roman" w:hAnsi="Arial" w:cs="Arial"/>
                <w:color w:val="222222"/>
              </w:rPr>
              <w:t>22</w:t>
            </w:r>
          </w:p>
        </w:tc>
      </w:tr>
      <w:tr w:rsidR="00143E9E" w:rsidRPr="005C77DA" w14:paraId="61FAABF5" w14:textId="77777777" w:rsidTr="00192C25">
        <w:trPr>
          <w:trHeight w:val="200"/>
          <w:trPrChange w:id="340" w:author="Wood, Cheyret" w:date="2023-02-21T12:35:00Z">
            <w:trPr>
              <w:trHeight w:val="200"/>
            </w:trPr>
          </w:trPrChange>
        </w:trPr>
        <w:tc>
          <w:tcPr>
            <w:tcW w:w="2790" w:type="dxa"/>
            <w:tcBorders>
              <w:top w:val="nil"/>
              <w:left w:val="nil"/>
              <w:bottom w:val="nil"/>
              <w:right w:val="nil"/>
            </w:tcBorders>
            <w:shd w:val="clear" w:color="000000" w:fill="FFFFFF"/>
            <w:hideMark/>
            <w:tcPrChange w:id="341" w:author="Wood, Cheyret" w:date="2023-02-21T12:35:00Z">
              <w:tcPr>
                <w:tcW w:w="2197" w:type="dxa"/>
                <w:tcBorders>
                  <w:top w:val="nil"/>
                  <w:left w:val="nil"/>
                  <w:bottom w:val="nil"/>
                  <w:right w:val="nil"/>
                </w:tcBorders>
                <w:shd w:val="clear" w:color="000000" w:fill="FFFFFF"/>
                <w:hideMark/>
              </w:tcPr>
            </w:tcPrChange>
          </w:tcPr>
          <w:p w14:paraId="1E7E13C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342" w:author="Wood, Cheyret" w:date="2023-02-21T12:35:00Z">
              <w:tcPr>
                <w:tcW w:w="1748" w:type="dxa"/>
                <w:tcBorders>
                  <w:top w:val="nil"/>
                  <w:left w:val="nil"/>
                  <w:bottom w:val="nil"/>
                  <w:right w:val="nil"/>
                </w:tcBorders>
                <w:shd w:val="clear" w:color="000000" w:fill="FFFFFF"/>
                <w:hideMark/>
              </w:tcPr>
            </w:tcPrChange>
          </w:tcPr>
          <w:p w14:paraId="65C86BC3" w14:textId="77777777" w:rsidR="00143E9E" w:rsidRPr="005C77DA" w:rsidRDefault="00143E9E">
            <w:pPr>
              <w:spacing w:after="0" w:line="276" w:lineRule="auto"/>
              <w:jc w:val="center"/>
              <w:rPr>
                <w:rFonts w:ascii="Arial" w:eastAsia="Times New Roman" w:hAnsi="Arial" w:cs="Arial"/>
                <w:color w:val="222222"/>
              </w:rPr>
              <w:pPrChange w:id="343" w:author="Wood, Cheyret" w:date="2023-02-21T12:34:00Z">
                <w:pPr>
                  <w:spacing w:after="0" w:line="276" w:lineRule="auto"/>
                  <w:jc w:val="both"/>
                </w:pPr>
              </w:pPrChange>
            </w:pPr>
            <w:r w:rsidRPr="005C77DA">
              <w:rPr>
                <w:rFonts w:ascii="Arial" w:eastAsia="Times New Roman" w:hAnsi="Arial" w:cs="Arial"/>
                <w:color w:val="222222"/>
              </w:rPr>
              <w:t>2.6 (0.7)</w:t>
            </w:r>
          </w:p>
        </w:tc>
        <w:tc>
          <w:tcPr>
            <w:tcW w:w="2340" w:type="dxa"/>
            <w:tcBorders>
              <w:top w:val="nil"/>
              <w:left w:val="nil"/>
              <w:bottom w:val="nil"/>
              <w:right w:val="nil"/>
            </w:tcBorders>
            <w:shd w:val="clear" w:color="000000" w:fill="FFFFFF"/>
            <w:vAlign w:val="center"/>
            <w:hideMark/>
            <w:tcPrChange w:id="344" w:author="Wood, Cheyret" w:date="2023-02-21T12:35:00Z">
              <w:tcPr>
                <w:tcW w:w="1748" w:type="dxa"/>
                <w:tcBorders>
                  <w:top w:val="nil"/>
                  <w:left w:val="nil"/>
                  <w:bottom w:val="nil"/>
                  <w:right w:val="nil"/>
                </w:tcBorders>
                <w:shd w:val="clear" w:color="000000" w:fill="FFFFFF"/>
                <w:hideMark/>
              </w:tcPr>
            </w:tcPrChange>
          </w:tcPr>
          <w:p w14:paraId="54DB0ED3" w14:textId="77777777" w:rsidR="00143E9E" w:rsidRPr="005C77DA" w:rsidRDefault="00143E9E">
            <w:pPr>
              <w:spacing w:after="0" w:line="276" w:lineRule="auto"/>
              <w:jc w:val="center"/>
              <w:rPr>
                <w:rFonts w:ascii="Arial" w:eastAsia="Times New Roman" w:hAnsi="Arial" w:cs="Arial"/>
                <w:color w:val="222222"/>
              </w:rPr>
              <w:pPrChange w:id="345" w:author="Wood, Cheyret" w:date="2023-02-21T12:34:00Z">
                <w:pPr>
                  <w:spacing w:after="0" w:line="276" w:lineRule="auto"/>
                  <w:jc w:val="both"/>
                </w:pPr>
              </w:pPrChange>
            </w:pPr>
            <w:r w:rsidRPr="005C77DA">
              <w:rPr>
                <w:rFonts w:ascii="Arial" w:eastAsia="Times New Roman" w:hAnsi="Arial" w:cs="Arial"/>
                <w:color w:val="222222"/>
              </w:rPr>
              <w:t>3.9 (NA)</w:t>
            </w:r>
          </w:p>
        </w:tc>
        <w:tc>
          <w:tcPr>
            <w:tcW w:w="2340" w:type="dxa"/>
            <w:tcBorders>
              <w:top w:val="nil"/>
              <w:left w:val="nil"/>
              <w:bottom w:val="nil"/>
              <w:right w:val="nil"/>
            </w:tcBorders>
            <w:shd w:val="clear" w:color="000000" w:fill="FFFFFF"/>
            <w:vAlign w:val="center"/>
            <w:hideMark/>
            <w:tcPrChange w:id="346" w:author="Wood, Cheyret" w:date="2023-02-21T12:35:00Z">
              <w:tcPr>
                <w:tcW w:w="1747" w:type="dxa"/>
                <w:tcBorders>
                  <w:top w:val="nil"/>
                  <w:left w:val="nil"/>
                  <w:bottom w:val="nil"/>
                  <w:right w:val="nil"/>
                </w:tcBorders>
                <w:shd w:val="clear" w:color="000000" w:fill="FFFFFF"/>
                <w:hideMark/>
              </w:tcPr>
            </w:tcPrChange>
          </w:tcPr>
          <w:p w14:paraId="72D49F92" w14:textId="77777777" w:rsidR="00143E9E" w:rsidRPr="005C77DA" w:rsidRDefault="00143E9E">
            <w:pPr>
              <w:spacing w:after="0" w:line="276" w:lineRule="auto"/>
              <w:jc w:val="center"/>
              <w:rPr>
                <w:rFonts w:ascii="Arial" w:eastAsia="Times New Roman" w:hAnsi="Arial" w:cs="Arial"/>
                <w:color w:val="222222"/>
              </w:rPr>
              <w:pPrChange w:id="347" w:author="Wood, Cheyret" w:date="2023-02-21T12:34:00Z">
                <w:pPr>
                  <w:spacing w:after="0" w:line="276" w:lineRule="auto"/>
                  <w:jc w:val="both"/>
                </w:pPr>
              </w:pPrChange>
            </w:pPr>
            <w:r w:rsidRPr="005C77DA">
              <w:rPr>
                <w:rFonts w:ascii="Arial" w:eastAsia="Times New Roman" w:hAnsi="Arial" w:cs="Arial"/>
                <w:color w:val="222222"/>
              </w:rPr>
              <w:t>2.6 (0.7)</w:t>
            </w:r>
          </w:p>
        </w:tc>
      </w:tr>
      <w:tr w:rsidR="00143E9E" w:rsidRPr="005C77DA" w14:paraId="31910460" w14:textId="77777777" w:rsidTr="00192C25">
        <w:trPr>
          <w:trHeight w:val="200"/>
          <w:trPrChange w:id="348" w:author="Wood, Cheyret" w:date="2023-02-21T12:35:00Z">
            <w:trPr>
              <w:trHeight w:val="200"/>
            </w:trPr>
          </w:trPrChange>
        </w:trPr>
        <w:tc>
          <w:tcPr>
            <w:tcW w:w="2790" w:type="dxa"/>
            <w:tcBorders>
              <w:top w:val="nil"/>
              <w:left w:val="nil"/>
              <w:bottom w:val="nil"/>
              <w:right w:val="nil"/>
            </w:tcBorders>
            <w:shd w:val="clear" w:color="000000" w:fill="FFFFFF"/>
            <w:hideMark/>
            <w:tcPrChange w:id="349" w:author="Wood, Cheyret" w:date="2023-02-21T12:35:00Z">
              <w:tcPr>
                <w:tcW w:w="2197" w:type="dxa"/>
                <w:tcBorders>
                  <w:top w:val="nil"/>
                  <w:left w:val="nil"/>
                  <w:bottom w:val="nil"/>
                  <w:right w:val="nil"/>
                </w:tcBorders>
                <w:shd w:val="clear" w:color="000000" w:fill="FFFFFF"/>
                <w:hideMark/>
              </w:tcPr>
            </w:tcPrChange>
          </w:tcPr>
          <w:p w14:paraId="68A3C30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350" w:author="Wood, Cheyret" w:date="2023-02-21T12:35:00Z">
              <w:tcPr>
                <w:tcW w:w="1748" w:type="dxa"/>
                <w:tcBorders>
                  <w:top w:val="nil"/>
                  <w:left w:val="nil"/>
                  <w:bottom w:val="nil"/>
                  <w:right w:val="nil"/>
                </w:tcBorders>
                <w:shd w:val="clear" w:color="000000" w:fill="FFFFFF"/>
                <w:hideMark/>
              </w:tcPr>
            </w:tcPrChange>
          </w:tcPr>
          <w:p w14:paraId="6D7DA208" w14:textId="77777777" w:rsidR="00143E9E" w:rsidRPr="005C77DA" w:rsidRDefault="00143E9E">
            <w:pPr>
              <w:spacing w:after="0" w:line="276" w:lineRule="auto"/>
              <w:jc w:val="center"/>
              <w:rPr>
                <w:rFonts w:ascii="Arial" w:eastAsia="Times New Roman" w:hAnsi="Arial" w:cs="Arial"/>
                <w:color w:val="222222"/>
              </w:rPr>
              <w:pPrChange w:id="351" w:author="Wood, Cheyret" w:date="2023-02-21T12:34:00Z">
                <w:pPr>
                  <w:spacing w:after="0" w:line="276" w:lineRule="auto"/>
                  <w:jc w:val="both"/>
                </w:pPr>
              </w:pPrChange>
            </w:pPr>
            <w:r w:rsidRPr="005C77DA">
              <w:rPr>
                <w:rFonts w:ascii="Arial" w:eastAsia="Times New Roman" w:hAnsi="Arial" w:cs="Arial"/>
                <w:color w:val="222222"/>
              </w:rPr>
              <w:t>1.2 - 3.9</w:t>
            </w:r>
          </w:p>
        </w:tc>
        <w:tc>
          <w:tcPr>
            <w:tcW w:w="2340" w:type="dxa"/>
            <w:tcBorders>
              <w:top w:val="nil"/>
              <w:left w:val="nil"/>
              <w:bottom w:val="nil"/>
              <w:right w:val="nil"/>
            </w:tcBorders>
            <w:shd w:val="clear" w:color="000000" w:fill="FFFFFF"/>
            <w:vAlign w:val="center"/>
            <w:hideMark/>
            <w:tcPrChange w:id="352" w:author="Wood, Cheyret" w:date="2023-02-21T12:35:00Z">
              <w:tcPr>
                <w:tcW w:w="1748" w:type="dxa"/>
                <w:tcBorders>
                  <w:top w:val="nil"/>
                  <w:left w:val="nil"/>
                  <w:bottom w:val="nil"/>
                  <w:right w:val="nil"/>
                </w:tcBorders>
                <w:shd w:val="clear" w:color="000000" w:fill="FFFFFF"/>
                <w:hideMark/>
              </w:tcPr>
            </w:tcPrChange>
          </w:tcPr>
          <w:p w14:paraId="07BDF97B" w14:textId="77777777" w:rsidR="00143E9E" w:rsidRPr="005C77DA" w:rsidRDefault="00143E9E">
            <w:pPr>
              <w:spacing w:after="0" w:line="276" w:lineRule="auto"/>
              <w:jc w:val="center"/>
              <w:rPr>
                <w:rFonts w:ascii="Arial" w:eastAsia="Times New Roman" w:hAnsi="Arial" w:cs="Arial"/>
                <w:color w:val="222222"/>
              </w:rPr>
              <w:pPrChange w:id="353" w:author="Wood, Cheyret" w:date="2023-02-21T12:34:00Z">
                <w:pPr>
                  <w:spacing w:after="0" w:line="276" w:lineRule="auto"/>
                  <w:jc w:val="both"/>
                </w:pPr>
              </w:pPrChange>
            </w:pPr>
            <w:r w:rsidRPr="005C77DA">
              <w:rPr>
                <w:rFonts w:ascii="Arial" w:eastAsia="Times New Roman" w:hAnsi="Arial" w:cs="Arial"/>
                <w:color w:val="222222"/>
              </w:rPr>
              <w:t>3.9 - 3.9</w:t>
            </w:r>
          </w:p>
        </w:tc>
        <w:tc>
          <w:tcPr>
            <w:tcW w:w="2340" w:type="dxa"/>
            <w:tcBorders>
              <w:top w:val="nil"/>
              <w:left w:val="nil"/>
              <w:bottom w:val="nil"/>
              <w:right w:val="nil"/>
            </w:tcBorders>
            <w:shd w:val="clear" w:color="000000" w:fill="FFFFFF"/>
            <w:vAlign w:val="center"/>
            <w:hideMark/>
            <w:tcPrChange w:id="354" w:author="Wood, Cheyret" w:date="2023-02-21T12:35:00Z">
              <w:tcPr>
                <w:tcW w:w="1747" w:type="dxa"/>
                <w:tcBorders>
                  <w:top w:val="nil"/>
                  <w:left w:val="nil"/>
                  <w:bottom w:val="nil"/>
                  <w:right w:val="nil"/>
                </w:tcBorders>
                <w:shd w:val="clear" w:color="000000" w:fill="FFFFFF"/>
                <w:hideMark/>
              </w:tcPr>
            </w:tcPrChange>
          </w:tcPr>
          <w:p w14:paraId="1E189ECE" w14:textId="77777777" w:rsidR="00143E9E" w:rsidRPr="005C77DA" w:rsidRDefault="00143E9E">
            <w:pPr>
              <w:spacing w:after="0" w:line="276" w:lineRule="auto"/>
              <w:jc w:val="center"/>
              <w:rPr>
                <w:rFonts w:ascii="Arial" w:eastAsia="Times New Roman" w:hAnsi="Arial" w:cs="Arial"/>
                <w:color w:val="222222"/>
              </w:rPr>
              <w:pPrChange w:id="355" w:author="Wood, Cheyret" w:date="2023-02-21T12:34:00Z">
                <w:pPr>
                  <w:spacing w:after="0" w:line="276" w:lineRule="auto"/>
                  <w:jc w:val="both"/>
                </w:pPr>
              </w:pPrChange>
            </w:pPr>
            <w:r w:rsidRPr="005C77DA">
              <w:rPr>
                <w:rFonts w:ascii="Arial" w:eastAsia="Times New Roman" w:hAnsi="Arial" w:cs="Arial"/>
                <w:color w:val="222222"/>
              </w:rPr>
              <w:t>1.2 - 3.9</w:t>
            </w:r>
          </w:p>
        </w:tc>
      </w:tr>
      <w:tr w:rsidR="00143E9E" w:rsidRPr="005C77DA" w14:paraId="559F8AE0" w14:textId="77777777" w:rsidTr="00192C25">
        <w:trPr>
          <w:trHeight w:val="210"/>
          <w:trPrChange w:id="356" w:author="Wood, Cheyret" w:date="2023-02-21T12:35:00Z">
            <w:trPr>
              <w:trHeight w:val="210"/>
            </w:trPr>
          </w:trPrChange>
        </w:trPr>
        <w:tc>
          <w:tcPr>
            <w:tcW w:w="2790" w:type="dxa"/>
            <w:tcBorders>
              <w:top w:val="nil"/>
              <w:left w:val="nil"/>
              <w:bottom w:val="nil"/>
              <w:right w:val="nil"/>
            </w:tcBorders>
            <w:shd w:val="clear" w:color="000000" w:fill="FFFFFF"/>
            <w:hideMark/>
            <w:tcPrChange w:id="357" w:author="Wood, Cheyret" w:date="2023-02-21T12:35:00Z">
              <w:tcPr>
                <w:tcW w:w="2197" w:type="dxa"/>
                <w:tcBorders>
                  <w:top w:val="nil"/>
                  <w:left w:val="nil"/>
                  <w:bottom w:val="nil"/>
                  <w:right w:val="nil"/>
                </w:tcBorders>
                <w:shd w:val="clear" w:color="000000" w:fill="FFFFFF"/>
                <w:hideMark/>
              </w:tcPr>
            </w:tcPrChange>
          </w:tcPr>
          <w:p w14:paraId="2361B1E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FEV1/FVC (%)</w:t>
            </w:r>
          </w:p>
        </w:tc>
        <w:tc>
          <w:tcPr>
            <w:tcW w:w="2340" w:type="dxa"/>
            <w:tcBorders>
              <w:top w:val="nil"/>
              <w:left w:val="nil"/>
              <w:bottom w:val="nil"/>
              <w:right w:val="nil"/>
            </w:tcBorders>
            <w:shd w:val="clear" w:color="000000" w:fill="FFFFFF"/>
            <w:vAlign w:val="center"/>
            <w:hideMark/>
            <w:tcPrChange w:id="358" w:author="Wood, Cheyret" w:date="2023-02-21T12:35:00Z">
              <w:tcPr>
                <w:tcW w:w="1748" w:type="dxa"/>
                <w:tcBorders>
                  <w:top w:val="nil"/>
                  <w:left w:val="nil"/>
                  <w:bottom w:val="nil"/>
                  <w:right w:val="nil"/>
                </w:tcBorders>
                <w:shd w:val="clear" w:color="000000" w:fill="FFFFFF"/>
                <w:hideMark/>
              </w:tcPr>
            </w:tcPrChange>
          </w:tcPr>
          <w:p w14:paraId="75F32C15" w14:textId="19AA036E" w:rsidR="00143E9E" w:rsidRPr="005C77DA" w:rsidRDefault="00143E9E">
            <w:pPr>
              <w:spacing w:after="0" w:line="276" w:lineRule="auto"/>
              <w:jc w:val="center"/>
              <w:rPr>
                <w:rFonts w:ascii="Arial" w:eastAsia="Times New Roman" w:hAnsi="Arial" w:cs="Arial"/>
                <w:color w:val="222222"/>
              </w:rPr>
              <w:pPrChange w:id="359"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60" w:author="Wood, Cheyret" w:date="2023-02-21T12:35:00Z">
              <w:tcPr>
                <w:tcW w:w="1748" w:type="dxa"/>
                <w:tcBorders>
                  <w:top w:val="nil"/>
                  <w:left w:val="nil"/>
                  <w:bottom w:val="nil"/>
                  <w:right w:val="nil"/>
                </w:tcBorders>
                <w:shd w:val="clear" w:color="000000" w:fill="FFFFFF"/>
                <w:hideMark/>
              </w:tcPr>
            </w:tcPrChange>
          </w:tcPr>
          <w:p w14:paraId="0CEF05D0" w14:textId="2A524ADC" w:rsidR="00143E9E" w:rsidRPr="005C77DA" w:rsidRDefault="00143E9E">
            <w:pPr>
              <w:spacing w:after="0" w:line="276" w:lineRule="auto"/>
              <w:jc w:val="center"/>
              <w:rPr>
                <w:rFonts w:ascii="Arial" w:eastAsia="Times New Roman" w:hAnsi="Arial" w:cs="Arial"/>
                <w:color w:val="222222"/>
              </w:rPr>
              <w:pPrChange w:id="361"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62" w:author="Wood, Cheyret" w:date="2023-02-21T12:35:00Z">
              <w:tcPr>
                <w:tcW w:w="1747" w:type="dxa"/>
                <w:tcBorders>
                  <w:top w:val="nil"/>
                  <w:left w:val="nil"/>
                  <w:bottom w:val="nil"/>
                  <w:right w:val="nil"/>
                </w:tcBorders>
                <w:shd w:val="clear" w:color="000000" w:fill="FFFFFF"/>
                <w:hideMark/>
              </w:tcPr>
            </w:tcPrChange>
          </w:tcPr>
          <w:p w14:paraId="48BEAA7E" w14:textId="320EA0BB" w:rsidR="00143E9E" w:rsidRPr="005C77DA" w:rsidRDefault="00143E9E">
            <w:pPr>
              <w:spacing w:after="0" w:line="276" w:lineRule="auto"/>
              <w:jc w:val="center"/>
              <w:rPr>
                <w:rFonts w:ascii="Arial" w:eastAsia="Times New Roman" w:hAnsi="Arial" w:cs="Arial"/>
                <w:color w:val="222222"/>
              </w:rPr>
              <w:pPrChange w:id="363" w:author="Wood, Cheyret" w:date="2023-02-21T12:34:00Z">
                <w:pPr>
                  <w:spacing w:after="0" w:line="276" w:lineRule="auto"/>
                  <w:jc w:val="both"/>
                </w:pPr>
              </w:pPrChange>
            </w:pPr>
          </w:p>
        </w:tc>
      </w:tr>
      <w:tr w:rsidR="00143E9E" w:rsidRPr="005C77DA" w14:paraId="0EACCDCC" w14:textId="77777777" w:rsidTr="00192C25">
        <w:trPr>
          <w:trHeight w:val="200"/>
          <w:trPrChange w:id="364" w:author="Wood, Cheyret" w:date="2023-02-21T12:35:00Z">
            <w:trPr>
              <w:trHeight w:val="200"/>
            </w:trPr>
          </w:trPrChange>
        </w:trPr>
        <w:tc>
          <w:tcPr>
            <w:tcW w:w="2790" w:type="dxa"/>
            <w:tcBorders>
              <w:top w:val="nil"/>
              <w:left w:val="nil"/>
              <w:bottom w:val="nil"/>
              <w:right w:val="nil"/>
            </w:tcBorders>
            <w:shd w:val="clear" w:color="000000" w:fill="FFFFFF"/>
            <w:hideMark/>
            <w:tcPrChange w:id="365" w:author="Wood, Cheyret" w:date="2023-02-21T12:35:00Z">
              <w:tcPr>
                <w:tcW w:w="2197" w:type="dxa"/>
                <w:tcBorders>
                  <w:top w:val="nil"/>
                  <w:left w:val="nil"/>
                  <w:bottom w:val="nil"/>
                  <w:right w:val="nil"/>
                </w:tcBorders>
                <w:shd w:val="clear" w:color="000000" w:fill="FFFFFF"/>
                <w:hideMark/>
              </w:tcPr>
            </w:tcPrChange>
          </w:tcPr>
          <w:p w14:paraId="649F8AD0" w14:textId="4225100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del w:id="366" w:author="Wood, Cheyret" w:date="2023-02-21T12:34:00Z">
              <w:r w:rsidRPr="005C77DA" w:rsidDel="00192C25">
                <w:rPr>
                  <w:rFonts w:ascii="Arial" w:eastAsia="Times New Roman" w:hAnsi="Arial" w:cs="Arial"/>
                  <w:color w:val="222222"/>
                </w:rPr>
                <w:delText>-</w:delText>
              </w:r>
            </w:del>
            <w:ins w:id="367" w:author="Wood, Cheyret" w:date="2023-02-21T12:34:00Z">
              <w:r w:rsidR="00192C25">
                <w:rPr>
                  <w:rFonts w:ascii="Arial" w:eastAsia="Times New Roman" w:hAnsi="Arial" w:cs="Arial"/>
                  <w:color w:val="222222"/>
                </w:rPr>
                <w:t xml:space="preserve"> of </w:t>
              </w:r>
            </w:ins>
            <w:r w:rsidRPr="005C77DA">
              <w:rPr>
                <w:rFonts w:ascii="Arial" w:eastAsia="Times New Roman" w:hAnsi="Arial" w:cs="Arial"/>
                <w:color w:val="222222"/>
              </w:rPr>
              <w:t>Miss</w:t>
            </w:r>
            <w:ins w:id="368" w:author="Wood, Cheyret" w:date="2023-02-21T12:33: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369" w:author="Wood, Cheyret" w:date="2023-02-21T12:35:00Z">
              <w:tcPr>
                <w:tcW w:w="1748" w:type="dxa"/>
                <w:tcBorders>
                  <w:top w:val="nil"/>
                  <w:left w:val="nil"/>
                  <w:bottom w:val="nil"/>
                  <w:right w:val="nil"/>
                </w:tcBorders>
                <w:shd w:val="clear" w:color="000000" w:fill="FFFFFF"/>
                <w:hideMark/>
              </w:tcPr>
            </w:tcPrChange>
          </w:tcPr>
          <w:p w14:paraId="579D4CCA" w14:textId="77777777" w:rsidR="00143E9E" w:rsidRPr="005C77DA" w:rsidRDefault="00143E9E">
            <w:pPr>
              <w:spacing w:after="0" w:line="276" w:lineRule="auto"/>
              <w:jc w:val="center"/>
              <w:rPr>
                <w:rFonts w:ascii="Arial" w:eastAsia="Times New Roman" w:hAnsi="Arial" w:cs="Arial"/>
                <w:color w:val="222222"/>
              </w:rPr>
              <w:pPrChange w:id="370" w:author="Wood, Cheyret" w:date="2023-02-21T12:34:00Z">
                <w:pPr>
                  <w:spacing w:after="0" w:line="276" w:lineRule="auto"/>
                  <w:jc w:val="both"/>
                </w:pPr>
              </w:pPrChange>
            </w:pPr>
            <w:r w:rsidRPr="005C77DA">
              <w:rPr>
                <w:rFonts w:ascii="Arial" w:eastAsia="Times New Roman" w:hAnsi="Arial" w:cs="Arial"/>
                <w:color w:val="222222"/>
              </w:rPr>
              <w:t>10</w:t>
            </w:r>
          </w:p>
        </w:tc>
        <w:tc>
          <w:tcPr>
            <w:tcW w:w="2340" w:type="dxa"/>
            <w:tcBorders>
              <w:top w:val="nil"/>
              <w:left w:val="nil"/>
              <w:bottom w:val="nil"/>
              <w:right w:val="nil"/>
            </w:tcBorders>
            <w:shd w:val="clear" w:color="000000" w:fill="FFFFFF"/>
            <w:vAlign w:val="center"/>
            <w:hideMark/>
            <w:tcPrChange w:id="371" w:author="Wood, Cheyret" w:date="2023-02-21T12:35:00Z">
              <w:tcPr>
                <w:tcW w:w="1748" w:type="dxa"/>
                <w:tcBorders>
                  <w:top w:val="nil"/>
                  <w:left w:val="nil"/>
                  <w:bottom w:val="nil"/>
                  <w:right w:val="nil"/>
                </w:tcBorders>
                <w:shd w:val="clear" w:color="000000" w:fill="FFFFFF"/>
                <w:hideMark/>
              </w:tcPr>
            </w:tcPrChange>
          </w:tcPr>
          <w:p w14:paraId="4897CB8E" w14:textId="77777777" w:rsidR="00143E9E" w:rsidRPr="005C77DA" w:rsidRDefault="00143E9E">
            <w:pPr>
              <w:spacing w:after="0" w:line="276" w:lineRule="auto"/>
              <w:jc w:val="center"/>
              <w:rPr>
                <w:rFonts w:ascii="Arial" w:eastAsia="Times New Roman" w:hAnsi="Arial" w:cs="Arial"/>
                <w:color w:val="222222"/>
              </w:rPr>
              <w:pPrChange w:id="372" w:author="Wood, Cheyret" w:date="2023-02-21T12:34:00Z">
                <w:pPr>
                  <w:spacing w:after="0" w:line="276" w:lineRule="auto"/>
                  <w:jc w:val="both"/>
                </w:pPr>
              </w:pPrChange>
            </w:pPr>
            <w:r w:rsidRPr="005C77DA">
              <w:rPr>
                <w:rFonts w:ascii="Arial" w:eastAsia="Times New Roman" w:hAnsi="Arial" w:cs="Arial"/>
                <w:color w:val="222222"/>
              </w:rPr>
              <w:t>12</w:t>
            </w:r>
          </w:p>
        </w:tc>
        <w:tc>
          <w:tcPr>
            <w:tcW w:w="2340" w:type="dxa"/>
            <w:tcBorders>
              <w:top w:val="nil"/>
              <w:left w:val="nil"/>
              <w:bottom w:val="nil"/>
              <w:right w:val="nil"/>
            </w:tcBorders>
            <w:shd w:val="clear" w:color="000000" w:fill="FFFFFF"/>
            <w:vAlign w:val="center"/>
            <w:hideMark/>
            <w:tcPrChange w:id="373" w:author="Wood, Cheyret" w:date="2023-02-21T12:35:00Z">
              <w:tcPr>
                <w:tcW w:w="1747" w:type="dxa"/>
                <w:tcBorders>
                  <w:top w:val="nil"/>
                  <w:left w:val="nil"/>
                  <w:bottom w:val="nil"/>
                  <w:right w:val="nil"/>
                </w:tcBorders>
                <w:shd w:val="clear" w:color="000000" w:fill="FFFFFF"/>
                <w:hideMark/>
              </w:tcPr>
            </w:tcPrChange>
          </w:tcPr>
          <w:p w14:paraId="0268EF31" w14:textId="77777777" w:rsidR="00143E9E" w:rsidRPr="005C77DA" w:rsidRDefault="00143E9E">
            <w:pPr>
              <w:spacing w:after="0" w:line="276" w:lineRule="auto"/>
              <w:jc w:val="center"/>
              <w:rPr>
                <w:rFonts w:ascii="Arial" w:eastAsia="Times New Roman" w:hAnsi="Arial" w:cs="Arial"/>
                <w:color w:val="222222"/>
              </w:rPr>
              <w:pPrChange w:id="374" w:author="Wood, Cheyret" w:date="2023-02-21T12:34:00Z">
                <w:pPr>
                  <w:spacing w:after="0" w:line="276" w:lineRule="auto"/>
                  <w:jc w:val="both"/>
                </w:pPr>
              </w:pPrChange>
            </w:pPr>
            <w:r w:rsidRPr="005C77DA">
              <w:rPr>
                <w:rFonts w:ascii="Arial" w:eastAsia="Times New Roman" w:hAnsi="Arial" w:cs="Arial"/>
                <w:color w:val="222222"/>
              </w:rPr>
              <w:t>22</w:t>
            </w:r>
          </w:p>
        </w:tc>
      </w:tr>
      <w:tr w:rsidR="00143E9E" w:rsidRPr="005C77DA" w14:paraId="3E896F70" w14:textId="77777777" w:rsidTr="00192C25">
        <w:trPr>
          <w:trHeight w:val="200"/>
          <w:trPrChange w:id="375" w:author="Wood, Cheyret" w:date="2023-02-21T12:35:00Z">
            <w:trPr>
              <w:trHeight w:val="200"/>
            </w:trPr>
          </w:trPrChange>
        </w:trPr>
        <w:tc>
          <w:tcPr>
            <w:tcW w:w="2790" w:type="dxa"/>
            <w:tcBorders>
              <w:top w:val="nil"/>
              <w:left w:val="nil"/>
              <w:bottom w:val="nil"/>
              <w:right w:val="nil"/>
            </w:tcBorders>
            <w:shd w:val="clear" w:color="000000" w:fill="FFFFFF"/>
            <w:hideMark/>
            <w:tcPrChange w:id="376" w:author="Wood, Cheyret" w:date="2023-02-21T12:35:00Z">
              <w:tcPr>
                <w:tcW w:w="2197" w:type="dxa"/>
                <w:tcBorders>
                  <w:top w:val="nil"/>
                  <w:left w:val="nil"/>
                  <w:bottom w:val="nil"/>
                  <w:right w:val="nil"/>
                </w:tcBorders>
                <w:shd w:val="clear" w:color="000000" w:fill="FFFFFF"/>
                <w:hideMark/>
              </w:tcPr>
            </w:tcPrChange>
          </w:tcPr>
          <w:p w14:paraId="165FB7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377" w:author="Wood, Cheyret" w:date="2023-02-21T12:35:00Z">
              <w:tcPr>
                <w:tcW w:w="1748" w:type="dxa"/>
                <w:tcBorders>
                  <w:top w:val="nil"/>
                  <w:left w:val="nil"/>
                  <w:bottom w:val="nil"/>
                  <w:right w:val="nil"/>
                </w:tcBorders>
                <w:shd w:val="clear" w:color="000000" w:fill="FFFFFF"/>
                <w:hideMark/>
              </w:tcPr>
            </w:tcPrChange>
          </w:tcPr>
          <w:p w14:paraId="711F94AD" w14:textId="77777777" w:rsidR="00143E9E" w:rsidRPr="005C77DA" w:rsidRDefault="00143E9E">
            <w:pPr>
              <w:spacing w:after="0" w:line="276" w:lineRule="auto"/>
              <w:jc w:val="center"/>
              <w:rPr>
                <w:rFonts w:ascii="Arial" w:eastAsia="Times New Roman" w:hAnsi="Arial" w:cs="Arial"/>
                <w:color w:val="222222"/>
              </w:rPr>
              <w:pPrChange w:id="378" w:author="Wood, Cheyret" w:date="2023-02-21T12:34:00Z">
                <w:pPr>
                  <w:spacing w:after="0" w:line="276" w:lineRule="auto"/>
                  <w:jc w:val="both"/>
                </w:pPr>
              </w:pPrChange>
            </w:pPr>
            <w:r w:rsidRPr="005C77DA">
              <w:rPr>
                <w:rFonts w:ascii="Arial" w:eastAsia="Times New Roman" w:hAnsi="Arial" w:cs="Arial"/>
                <w:color w:val="222222"/>
              </w:rPr>
              <w:t>0.8 (0.1)</w:t>
            </w:r>
          </w:p>
        </w:tc>
        <w:tc>
          <w:tcPr>
            <w:tcW w:w="2340" w:type="dxa"/>
            <w:tcBorders>
              <w:top w:val="nil"/>
              <w:left w:val="nil"/>
              <w:bottom w:val="nil"/>
              <w:right w:val="nil"/>
            </w:tcBorders>
            <w:shd w:val="clear" w:color="000000" w:fill="FFFFFF"/>
            <w:vAlign w:val="center"/>
            <w:hideMark/>
            <w:tcPrChange w:id="379" w:author="Wood, Cheyret" w:date="2023-02-21T12:35:00Z">
              <w:tcPr>
                <w:tcW w:w="1748" w:type="dxa"/>
                <w:tcBorders>
                  <w:top w:val="nil"/>
                  <w:left w:val="nil"/>
                  <w:bottom w:val="nil"/>
                  <w:right w:val="nil"/>
                </w:tcBorders>
                <w:shd w:val="clear" w:color="000000" w:fill="FFFFFF"/>
                <w:hideMark/>
              </w:tcPr>
            </w:tcPrChange>
          </w:tcPr>
          <w:p w14:paraId="639796AC" w14:textId="77777777" w:rsidR="00143E9E" w:rsidRPr="005C77DA" w:rsidRDefault="00143E9E">
            <w:pPr>
              <w:spacing w:after="0" w:line="276" w:lineRule="auto"/>
              <w:jc w:val="center"/>
              <w:rPr>
                <w:rFonts w:ascii="Arial" w:eastAsia="Times New Roman" w:hAnsi="Arial" w:cs="Arial"/>
                <w:color w:val="222222"/>
              </w:rPr>
              <w:pPrChange w:id="380" w:author="Wood, Cheyret" w:date="2023-02-21T12:34:00Z">
                <w:pPr>
                  <w:spacing w:after="0" w:line="276" w:lineRule="auto"/>
                  <w:jc w:val="both"/>
                </w:pPr>
              </w:pPrChange>
            </w:pPr>
            <w:r w:rsidRPr="005C77DA">
              <w:rPr>
                <w:rFonts w:ascii="Arial" w:eastAsia="Times New Roman" w:hAnsi="Arial" w:cs="Arial"/>
                <w:color w:val="222222"/>
              </w:rPr>
              <w:t>0.7 (NA)</w:t>
            </w:r>
          </w:p>
        </w:tc>
        <w:tc>
          <w:tcPr>
            <w:tcW w:w="2340" w:type="dxa"/>
            <w:tcBorders>
              <w:top w:val="nil"/>
              <w:left w:val="nil"/>
              <w:bottom w:val="nil"/>
              <w:right w:val="nil"/>
            </w:tcBorders>
            <w:shd w:val="clear" w:color="000000" w:fill="FFFFFF"/>
            <w:vAlign w:val="center"/>
            <w:hideMark/>
            <w:tcPrChange w:id="381" w:author="Wood, Cheyret" w:date="2023-02-21T12:35:00Z">
              <w:tcPr>
                <w:tcW w:w="1747" w:type="dxa"/>
                <w:tcBorders>
                  <w:top w:val="nil"/>
                  <w:left w:val="nil"/>
                  <w:bottom w:val="nil"/>
                  <w:right w:val="nil"/>
                </w:tcBorders>
                <w:shd w:val="clear" w:color="000000" w:fill="FFFFFF"/>
                <w:hideMark/>
              </w:tcPr>
            </w:tcPrChange>
          </w:tcPr>
          <w:p w14:paraId="497C3EFE" w14:textId="77777777" w:rsidR="00143E9E" w:rsidRPr="005C77DA" w:rsidRDefault="00143E9E">
            <w:pPr>
              <w:spacing w:after="0" w:line="276" w:lineRule="auto"/>
              <w:jc w:val="center"/>
              <w:rPr>
                <w:rFonts w:ascii="Arial" w:eastAsia="Times New Roman" w:hAnsi="Arial" w:cs="Arial"/>
                <w:color w:val="222222"/>
              </w:rPr>
              <w:pPrChange w:id="382" w:author="Wood, Cheyret" w:date="2023-02-21T12:34:00Z">
                <w:pPr>
                  <w:spacing w:after="0" w:line="276" w:lineRule="auto"/>
                  <w:jc w:val="both"/>
                </w:pPr>
              </w:pPrChange>
            </w:pPr>
            <w:r w:rsidRPr="005C77DA">
              <w:rPr>
                <w:rFonts w:ascii="Arial" w:eastAsia="Times New Roman" w:hAnsi="Arial" w:cs="Arial"/>
                <w:color w:val="222222"/>
              </w:rPr>
              <w:t>0.8 (0.1)</w:t>
            </w:r>
          </w:p>
        </w:tc>
      </w:tr>
      <w:tr w:rsidR="00143E9E" w:rsidRPr="005C77DA" w14:paraId="360BB1B2" w14:textId="77777777" w:rsidTr="00192C25">
        <w:trPr>
          <w:trHeight w:val="200"/>
          <w:trPrChange w:id="383" w:author="Wood, Cheyret" w:date="2023-02-21T12:35:00Z">
            <w:trPr>
              <w:trHeight w:val="200"/>
            </w:trPr>
          </w:trPrChange>
        </w:trPr>
        <w:tc>
          <w:tcPr>
            <w:tcW w:w="2790" w:type="dxa"/>
            <w:tcBorders>
              <w:top w:val="nil"/>
              <w:left w:val="nil"/>
              <w:bottom w:val="nil"/>
              <w:right w:val="nil"/>
            </w:tcBorders>
            <w:shd w:val="clear" w:color="000000" w:fill="FFFFFF"/>
            <w:hideMark/>
            <w:tcPrChange w:id="384" w:author="Wood, Cheyret" w:date="2023-02-21T12:35:00Z">
              <w:tcPr>
                <w:tcW w:w="2197" w:type="dxa"/>
                <w:tcBorders>
                  <w:top w:val="nil"/>
                  <w:left w:val="nil"/>
                  <w:bottom w:val="nil"/>
                  <w:right w:val="nil"/>
                </w:tcBorders>
                <w:shd w:val="clear" w:color="000000" w:fill="FFFFFF"/>
                <w:hideMark/>
              </w:tcPr>
            </w:tcPrChange>
          </w:tcPr>
          <w:p w14:paraId="3984FB5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385" w:author="Wood, Cheyret" w:date="2023-02-21T12:35:00Z">
              <w:tcPr>
                <w:tcW w:w="1748" w:type="dxa"/>
                <w:tcBorders>
                  <w:top w:val="nil"/>
                  <w:left w:val="nil"/>
                  <w:bottom w:val="nil"/>
                  <w:right w:val="nil"/>
                </w:tcBorders>
                <w:shd w:val="clear" w:color="000000" w:fill="FFFFFF"/>
                <w:hideMark/>
              </w:tcPr>
            </w:tcPrChange>
          </w:tcPr>
          <w:p w14:paraId="3DAC43A1" w14:textId="77777777" w:rsidR="00143E9E" w:rsidRPr="005C77DA" w:rsidRDefault="00143E9E">
            <w:pPr>
              <w:spacing w:after="0" w:line="276" w:lineRule="auto"/>
              <w:jc w:val="center"/>
              <w:rPr>
                <w:rFonts w:ascii="Arial" w:eastAsia="Times New Roman" w:hAnsi="Arial" w:cs="Arial"/>
                <w:color w:val="222222"/>
              </w:rPr>
              <w:pPrChange w:id="386" w:author="Wood, Cheyret" w:date="2023-02-21T12:34:00Z">
                <w:pPr>
                  <w:spacing w:after="0" w:line="276" w:lineRule="auto"/>
                  <w:jc w:val="both"/>
                </w:pPr>
              </w:pPrChange>
            </w:pPr>
            <w:r w:rsidRPr="005C77DA">
              <w:rPr>
                <w:rFonts w:ascii="Arial" w:eastAsia="Times New Roman" w:hAnsi="Arial" w:cs="Arial"/>
                <w:color w:val="222222"/>
              </w:rPr>
              <w:t>0.5 - 1.0</w:t>
            </w:r>
          </w:p>
        </w:tc>
        <w:tc>
          <w:tcPr>
            <w:tcW w:w="2340" w:type="dxa"/>
            <w:tcBorders>
              <w:top w:val="nil"/>
              <w:left w:val="nil"/>
              <w:bottom w:val="nil"/>
              <w:right w:val="nil"/>
            </w:tcBorders>
            <w:shd w:val="clear" w:color="000000" w:fill="FFFFFF"/>
            <w:vAlign w:val="center"/>
            <w:hideMark/>
            <w:tcPrChange w:id="387" w:author="Wood, Cheyret" w:date="2023-02-21T12:35:00Z">
              <w:tcPr>
                <w:tcW w:w="1748" w:type="dxa"/>
                <w:tcBorders>
                  <w:top w:val="nil"/>
                  <w:left w:val="nil"/>
                  <w:bottom w:val="nil"/>
                  <w:right w:val="nil"/>
                </w:tcBorders>
                <w:shd w:val="clear" w:color="000000" w:fill="FFFFFF"/>
                <w:hideMark/>
              </w:tcPr>
            </w:tcPrChange>
          </w:tcPr>
          <w:p w14:paraId="14AB4258" w14:textId="77777777" w:rsidR="00143E9E" w:rsidRPr="005C77DA" w:rsidRDefault="00143E9E">
            <w:pPr>
              <w:spacing w:after="0" w:line="276" w:lineRule="auto"/>
              <w:jc w:val="center"/>
              <w:rPr>
                <w:rFonts w:ascii="Arial" w:eastAsia="Times New Roman" w:hAnsi="Arial" w:cs="Arial"/>
                <w:color w:val="222222"/>
              </w:rPr>
              <w:pPrChange w:id="388" w:author="Wood, Cheyret" w:date="2023-02-21T12:34:00Z">
                <w:pPr>
                  <w:spacing w:after="0" w:line="276" w:lineRule="auto"/>
                  <w:jc w:val="both"/>
                </w:pPr>
              </w:pPrChange>
            </w:pPr>
            <w:r w:rsidRPr="005C77DA">
              <w:rPr>
                <w:rFonts w:ascii="Arial" w:eastAsia="Times New Roman" w:hAnsi="Arial" w:cs="Arial"/>
                <w:color w:val="222222"/>
              </w:rPr>
              <w:t>0.7 - 0.7</w:t>
            </w:r>
          </w:p>
        </w:tc>
        <w:tc>
          <w:tcPr>
            <w:tcW w:w="2340" w:type="dxa"/>
            <w:tcBorders>
              <w:top w:val="nil"/>
              <w:left w:val="nil"/>
              <w:bottom w:val="nil"/>
              <w:right w:val="nil"/>
            </w:tcBorders>
            <w:shd w:val="clear" w:color="000000" w:fill="FFFFFF"/>
            <w:vAlign w:val="center"/>
            <w:hideMark/>
            <w:tcPrChange w:id="389" w:author="Wood, Cheyret" w:date="2023-02-21T12:35:00Z">
              <w:tcPr>
                <w:tcW w:w="1747" w:type="dxa"/>
                <w:tcBorders>
                  <w:top w:val="nil"/>
                  <w:left w:val="nil"/>
                  <w:bottom w:val="nil"/>
                  <w:right w:val="nil"/>
                </w:tcBorders>
                <w:shd w:val="clear" w:color="000000" w:fill="FFFFFF"/>
                <w:hideMark/>
              </w:tcPr>
            </w:tcPrChange>
          </w:tcPr>
          <w:p w14:paraId="091CEF0E" w14:textId="77777777" w:rsidR="00143E9E" w:rsidRPr="005C77DA" w:rsidRDefault="00143E9E">
            <w:pPr>
              <w:spacing w:after="0" w:line="276" w:lineRule="auto"/>
              <w:jc w:val="center"/>
              <w:rPr>
                <w:rFonts w:ascii="Arial" w:eastAsia="Times New Roman" w:hAnsi="Arial" w:cs="Arial"/>
                <w:color w:val="222222"/>
              </w:rPr>
              <w:pPrChange w:id="390" w:author="Wood, Cheyret" w:date="2023-02-21T12:34:00Z">
                <w:pPr>
                  <w:spacing w:after="0" w:line="276" w:lineRule="auto"/>
                  <w:jc w:val="both"/>
                </w:pPr>
              </w:pPrChange>
            </w:pPr>
            <w:r w:rsidRPr="005C77DA">
              <w:rPr>
                <w:rFonts w:ascii="Arial" w:eastAsia="Times New Roman" w:hAnsi="Arial" w:cs="Arial"/>
                <w:color w:val="222222"/>
              </w:rPr>
              <w:t>0.5 - 1.0</w:t>
            </w:r>
          </w:p>
        </w:tc>
      </w:tr>
      <w:tr w:rsidR="00143E9E" w:rsidRPr="005C77DA" w14:paraId="5220F670" w14:textId="77777777" w:rsidTr="00192C25">
        <w:trPr>
          <w:trHeight w:val="210"/>
          <w:trPrChange w:id="391" w:author="Wood, Cheyret" w:date="2023-02-21T12:35:00Z">
            <w:trPr>
              <w:trHeight w:val="210"/>
            </w:trPr>
          </w:trPrChange>
        </w:trPr>
        <w:tc>
          <w:tcPr>
            <w:tcW w:w="2790" w:type="dxa"/>
            <w:tcBorders>
              <w:top w:val="nil"/>
              <w:left w:val="nil"/>
              <w:bottom w:val="nil"/>
              <w:right w:val="nil"/>
            </w:tcBorders>
            <w:shd w:val="clear" w:color="000000" w:fill="FFFFFF"/>
            <w:hideMark/>
            <w:tcPrChange w:id="392" w:author="Wood, Cheyret" w:date="2023-02-21T12:35:00Z">
              <w:tcPr>
                <w:tcW w:w="2197" w:type="dxa"/>
                <w:tcBorders>
                  <w:top w:val="nil"/>
                  <w:left w:val="nil"/>
                  <w:bottom w:val="nil"/>
                  <w:right w:val="nil"/>
                </w:tcBorders>
                <w:shd w:val="clear" w:color="000000" w:fill="FFFFFF"/>
                <w:hideMark/>
              </w:tcPr>
            </w:tcPrChange>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Change w:id="393" w:author="Wood, Cheyret" w:date="2023-02-21T12:35:00Z">
              <w:tcPr>
                <w:tcW w:w="1748" w:type="dxa"/>
                <w:tcBorders>
                  <w:top w:val="nil"/>
                  <w:left w:val="nil"/>
                  <w:bottom w:val="nil"/>
                  <w:right w:val="nil"/>
                </w:tcBorders>
                <w:shd w:val="clear" w:color="000000" w:fill="FFFFFF"/>
                <w:hideMark/>
              </w:tcPr>
            </w:tcPrChange>
          </w:tcPr>
          <w:p w14:paraId="74C23E79" w14:textId="7638F25C" w:rsidR="00143E9E" w:rsidRPr="005C77DA" w:rsidRDefault="00143E9E">
            <w:pPr>
              <w:spacing w:after="0" w:line="276" w:lineRule="auto"/>
              <w:jc w:val="center"/>
              <w:rPr>
                <w:rFonts w:ascii="Arial" w:eastAsia="Times New Roman" w:hAnsi="Arial" w:cs="Arial"/>
                <w:color w:val="222222"/>
              </w:rPr>
              <w:pPrChange w:id="394"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95" w:author="Wood, Cheyret" w:date="2023-02-21T12:35:00Z">
              <w:tcPr>
                <w:tcW w:w="1748" w:type="dxa"/>
                <w:tcBorders>
                  <w:top w:val="nil"/>
                  <w:left w:val="nil"/>
                  <w:bottom w:val="nil"/>
                  <w:right w:val="nil"/>
                </w:tcBorders>
                <w:shd w:val="clear" w:color="000000" w:fill="FFFFFF"/>
                <w:hideMark/>
              </w:tcPr>
            </w:tcPrChange>
          </w:tcPr>
          <w:p w14:paraId="5AE3AA8E" w14:textId="01B697C1" w:rsidR="00143E9E" w:rsidRPr="005C77DA" w:rsidRDefault="00143E9E">
            <w:pPr>
              <w:spacing w:after="0" w:line="276" w:lineRule="auto"/>
              <w:jc w:val="center"/>
              <w:rPr>
                <w:rFonts w:ascii="Arial" w:eastAsia="Times New Roman" w:hAnsi="Arial" w:cs="Arial"/>
                <w:color w:val="222222"/>
              </w:rPr>
              <w:pPrChange w:id="396"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397" w:author="Wood, Cheyret" w:date="2023-02-21T12:35:00Z">
              <w:tcPr>
                <w:tcW w:w="1747" w:type="dxa"/>
                <w:tcBorders>
                  <w:top w:val="nil"/>
                  <w:left w:val="nil"/>
                  <w:bottom w:val="nil"/>
                  <w:right w:val="nil"/>
                </w:tcBorders>
                <w:shd w:val="clear" w:color="000000" w:fill="FFFFFF"/>
                <w:hideMark/>
              </w:tcPr>
            </w:tcPrChange>
          </w:tcPr>
          <w:p w14:paraId="6B12FA80" w14:textId="54E882FB" w:rsidR="00143E9E" w:rsidRPr="005C77DA" w:rsidRDefault="00143E9E">
            <w:pPr>
              <w:spacing w:after="0" w:line="276" w:lineRule="auto"/>
              <w:jc w:val="center"/>
              <w:rPr>
                <w:rFonts w:ascii="Arial" w:eastAsia="Times New Roman" w:hAnsi="Arial" w:cs="Arial"/>
                <w:color w:val="222222"/>
              </w:rPr>
              <w:pPrChange w:id="398" w:author="Wood, Cheyret" w:date="2023-02-21T12:34:00Z">
                <w:pPr>
                  <w:spacing w:after="0" w:line="276" w:lineRule="auto"/>
                  <w:jc w:val="both"/>
                </w:pPr>
              </w:pPrChange>
            </w:pPr>
          </w:p>
        </w:tc>
      </w:tr>
      <w:tr w:rsidR="00143E9E" w:rsidRPr="005C77DA" w14:paraId="1F4DAC34" w14:textId="77777777" w:rsidTr="00192C25">
        <w:trPr>
          <w:trHeight w:val="200"/>
          <w:trPrChange w:id="399" w:author="Wood, Cheyret" w:date="2023-02-21T12:35:00Z">
            <w:trPr>
              <w:trHeight w:val="200"/>
            </w:trPr>
          </w:trPrChange>
        </w:trPr>
        <w:tc>
          <w:tcPr>
            <w:tcW w:w="2790" w:type="dxa"/>
            <w:tcBorders>
              <w:top w:val="nil"/>
              <w:left w:val="nil"/>
              <w:bottom w:val="nil"/>
              <w:right w:val="nil"/>
            </w:tcBorders>
            <w:shd w:val="clear" w:color="000000" w:fill="FFFFFF"/>
            <w:hideMark/>
            <w:tcPrChange w:id="400" w:author="Wood, Cheyret" w:date="2023-02-21T12:35:00Z">
              <w:tcPr>
                <w:tcW w:w="2197" w:type="dxa"/>
                <w:tcBorders>
                  <w:top w:val="nil"/>
                  <w:left w:val="nil"/>
                  <w:bottom w:val="nil"/>
                  <w:right w:val="nil"/>
                </w:tcBorders>
                <w:shd w:val="clear" w:color="000000" w:fill="FFFFFF"/>
                <w:hideMark/>
              </w:tcPr>
            </w:tcPrChange>
          </w:tcPr>
          <w:p w14:paraId="559AFCEE" w14:textId="1645F2AF"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ins w:id="401" w:author="Wood, Cheyret" w:date="2023-02-21T12:34:00Z">
              <w:r w:rsidR="00192C25">
                <w:rPr>
                  <w:rFonts w:ascii="Arial" w:eastAsia="Times New Roman" w:hAnsi="Arial" w:cs="Arial"/>
                  <w:color w:val="222222"/>
                </w:rPr>
                <w:t xml:space="preserve"> of </w:t>
              </w:r>
            </w:ins>
            <w:del w:id="402" w:author="Wood, Cheyret" w:date="2023-02-21T12:34:00Z">
              <w:r w:rsidRPr="005C77DA" w:rsidDel="00192C25">
                <w:rPr>
                  <w:rFonts w:ascii="Arial" w:eastAsia="Times New Roman" w:hAnsi="Arial" w:cs="Arial"/>
                  <w:color w:val="222222"/>
                </w:rPr>
                <w:delText>-</w:delText>
              </w:r>
            </w:del>
            <w:r w:rsidRPr="005C77DA">
              <w:rPr>
                <w:rFonts w:ascii="Arial" w:eastAsia="Times New Roman" w:hAnsi="Arial" w:cs="Arial"/>
                <w:color w:val="222222"/>
              </w:rPr>
              <w:t>Miss</w:t>
            </w:r>
            <w:ins w:id="403" w:author="Wood, Cheyret" w:date="2023-02-21T12:34: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404" w:author="Wood, Cheyret" w:date="2023-02-21T12:35:00Z">
              <w:tcPr>
                <w:tcW w:w="1748" w:type="dxa"/>
                <w:tcBorders>
                  <w:top w:val="nil"/>
                  <w:left w:val="nil"/>
                  <w:bottom w:val="nil"/>
                  <w:right w:val="nil"/>
                </w:tcBorders>
                <w:shd w:val="clear" w:color="000000" w:fill="FFFFFF"/>
                <w:hideMark/>
              </w:tcPr>
            </w:tcPrChange>
          </w:tcPr>
          <w:p w14:paraId="35E612EC" w14:textId="77777777" w:rsidR="00143E9E" w:rsidRPr="005C77DA" w:rsidRDefault="00143E9E">
            <w:pPr>
              <w:spacing w:after="0" w:line="276" w:lineRule="auto"/>
              <w:jc w:val="center"/>
              <w:rPr>
                <w:rFonts w:ascii="Arial" w:eastAsia="Times New Roman" w:hAnsi="Arial" w:cs="Arial"/>
                <w:color w:val="222222"/>
              </w:rPr>
              <w:pPrChange w:id="405" w:author="Wood, Cheyret" w:date="2023-02-21T12:34:00Z">
                <w:pPr>
                  <w:spacing w:after="0" w:line="276" w:lineRule="auto"/>
                  <w:jc w:val="both"/>
                </w:pPr>
              </w:pPrChange>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Change w:id="406" w:author="Wood, Cheyret" w:date="2023-02-21T12:35:00Z">
              <w:tcPr>
                <w:tcW w:w="1748" w:type="dxa"/>
                <w:tcBorders>
                  <w:top w:val="nil"/>
                  <w:left w:val="nil"/>
                  <w:bottom w:val="nil"/>
                  <w:right w:val="nil"/>
                </w:tcBorders>
                <w:shd w:val="clear" w:color="000000" w:fill="FFFFFF"/>
                <w:hideMark/>
              </w:tcPr>
            </w:tcPrChange>
          </w:tcPr>
          <w:p w14:paraId="5670C71E" w14:textId="77777777" w:rsidR="00143E9E" w:rsidRPr="005C77DA" w:rsidRDefault="00143E9E">
            <w:pPr>
              <w:spacing w:after="0" w:line="276" w:lineRule="auto"/>
              <w:jc w:val="center"/>
              <w:rPr>
                <w:rFonts w:ascii="Arial" w:eastAsia="Times New Roman" w:hAnsi="Arial" w:cs="Arial"/>
                <w:color w:val="222222"/>
              </w:rPr>
              <w:pPrChange w:id="407" w:author="Wood, Cheyret" w:date="2023-02-21T12:34:00Z">
                <w:pPr>
                  <w:spacing w:after="0" w:line="276" w:lineRule="auto"/>
                  <w:jc w:val="both"/>
                </w:pPr>
              </w:pPrChange>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Change w:id="408" w:author="Wood, Cheyret" w:date="2023-02-21T12:35:00Z">
              <w:tcPr>
                <w:tcW w:w="1747" w:type="dxa"/>
                <w:tcBorders>
                  <w:top w:val="nil"/>
                  <w:left w:val="nil"/>
                  <w:bottom w:val="nil"/>
                  <w:right w:val="nil"/>
                </w:tcBorders>
                <w:shd w:val="clear" w:color="000000" w:fill="FFFFFF"/>
                <w:hideMark/>
              </w:tcPr>
            </w:tcPrChange>
          </w:tcPr>
          <w:p w14:paraId="3F93AC81" w14:textId="77777777" w:rsidR="00143E9E" w:rsidRPr="005C77DA" w:rsidRDefault="00143E9E">
            <w:pPr>
              <w:spacing w:after="0" w:line="276" w:lineRule="auto"/>
              <w:jc w:val="center"/>
              <w:rPr>
                <w:rFonts w:ascii="Arial" w:eastAsia="Times New Roman" w:hAnsi="Arial" w:cs="Arial"/>
                <w:color w:val="222222"/>
              </w:rPr>
              <w:pPrChange w:id="409" w:author="Wood, Cheyret" w:date="2023-02-21T12:34:00Z">
                <w:pPr>
                  <w:spacing w:after="0" w:line="276" w:lineRule="auto"/>
                  <w:jc w:val="both"/>
                </w:pPr>
              </w:pPrChange>
            </w:pPr>
            <w:r w:rsidRPr="005C77DA">
              <w:rPr>
                <w:rFonts w:ascii="Arial" w:eastAsia="Times New Roman" w:hAnsi="Arial" w:cs="Arial"/>
                <w:color w:val="222222"/>
              </w:rPr>
              <w:t>1</w:t>
            </w:r>
          </w:p>
        </w:tc>
      </w:tr>
      <w:tr w:rsidR="00143E9E" w:rsidRPr="005C77DA" w14:paraId="4766E012" w14:textId="77777777" w:rsidTr="00192C25">
        <w:trPr>
          <w:trHeight w:val="200"/>
          <w:trPrChange w:id="410" w:author="Wood, Cheyret" w:date="2023-02-21T12:35:00Z">
            <w:trPr>
              <w:trHeight w:val="200"/>
            </w:trPr>
          </w:trPrChange>
        </w:trPr>
        <w:tc>
          <w:tcPr>
            <w:tcW w:w="2790" w:type="dxa"/>
            <w:tcBorders>
              <w:top w:val="nil"/>
              <w:left w:val="nil"/>
              <w:bottom w:val="nil"/>
              <w:right w:val="nil"/>
            </w:tcBorders>
            <w:shd w:val="clear" w:color="000000" w:fill="FFFFFF"/>
            <w:hideMark/>
            <w:tcPrChange w:id="411" w:author="Wood, Cheyret" w:date="2023-02-21T12:35:00Z">
              <w:tcPr>
                <w:tcW w:w="2197" w:type="dxa"/>
                <w:tcBorders>
                  <w:top w:val="nil"/>
                  <w:left w:val="nil"/>
                  <w:bottom w:val="nil"/>
                  <w:right w:val="nil"/>
                </w:tcBorders>
                <w:shd w:val="clear" w:color="000000" w:fill="FFFFFF"/>
                <w:hideMark/>
              </w:tcPr>
            </w:tcPrChange>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412" w:author="Wood, Cheyret" w:date="2023-02-21T12:35:00Z">
              <w:tcPr>
                <w:tcW w:w="1748" w:type="dxa"/>
                <w:tcBorders>
                  <w:top w:val="nil"/>
                  <w:left w:val="nil"/>
                  <w:bottom w:val="nil"/>
                  <w:right w:val="nil"/>
                </w:tcBorders>
                <w:shd w:val="clear" w:color="000000" w:fill="FFFFFF"/>
                <w:hideMark/>
              </w:tcPr>
            </w:tcPrChange>
          </w:tcPr>
          <w:p w14:paraId="3EA2BE04" w14:textId="77777777" w:rsidR="00143E9E" w:rsidRPr="005C77DA" w:rsidRDefault="00143E9E">
            <w:pPr>
              <w:spacing w:after="0" w:line="276" w:lineRule="auto"/>
              <w:jc w:val="center"/>
              <w:rPr>
                <w:rFonts w:ascii="Arial" w:eastAsia="Times New Roman" w:hAnsi="Arial" w:cs="Arial"/>
                <w:color w:val="222222"/>
              </w:rPr>
              <w:pPrChange w:id="413" w:author="Wood, Cheyret" w:date="2023-02-21T12:34:00Z">
                <w:pPr>
                  <w:spacing w:after="0" w:line="276" w:lineRule="auto"/>
                  <w:jc w:val="both"/>
                </w:pPr>
              </w:pPrChange>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Change w:id="414" w:author="Wood, Cheyret" w:date="2023-02-21T12:35:00Z">
              <w:tcPr>
                <w:tcW w:w="1748" w:type="dxa"/>
                <w:tcBorders>
                  <w:top w:val="nil"/>
                  <w:left w:val="nil"/>
                  <w:bottom w:val="nil"/>
                  <w:right w:val="nil"/>
                </w:tcBorders>
                <w:shd w:val="clear" w:color="000000" w:fill="FFFFFF"/>
                <w:hideMark/>
              </w:tcPr>
            </w:tcPrChange>
          </w:tcPr>
          <w:p w14:paraId="0460752D" w14:textId="77777777" w:rsidR="00143E9E" w:rsidRPr="005C77DA" w:rsidRDefault="00143E9E">
            <w:pPr>
              <w:spacing w:after="0" w:line="276" w:lineRule="auto"/>
              <w:jc w:val="center"/>
              <w:rPr>
                <w:rFonts w:ascii="Arial" w:eastAsia="Times New Roman" w:hAnsi="Arial" w:cs="Arial"/>
                <w:color w:val="222222"/>
              </w:rPr>
              <w:pPrChange w:id="415" w:author="Wood, Cheyret" w:date="2023-02-21T12:34:00Z">
                <w:pPr>
                  <w:spacing w:after="0" w:line="276" w:lineRule="auto"/>
                  <w:jc w:val="both"/>
                </w:pPr>
              </w:pPrChange>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Change w:id="416" w:author="Wood, Cheyret" w:date="2023-02-21T12:35:00Z">
              <w:tcPr>
                <w:tcW w:w="1747" w:type="dxa"/>
                <w:tcBorders>
                  <w:top w:val="nil"/>
                  <w:left w:val="nil"/>
                  <w:bottom w:val="nil"/>
                  <w:right w:val="nil"/>
                </w:tcBorders>
                <w:shd w:val="clear" w:color="000000" w:fill="FFFFFF"/>
                <w:hideMark/>
              </w:tcPr>
            </w:tcPrChange>
          </w:tcPr>
          <w:p w14:paraId="037C020A" w14:textId="77777777" w:rsidR="00143E9E" w:rsidRPr="005C77DA" w:rsidRDefault="00143E9E">
            <w:pPr>
              <w:spacing w:after="0" w:line="276" w:lineRule="auto"/>
              <w:jc w:val="center"/>
              <w:rPr>
                <w:rFonts w:ascii="Arial" w:eastAsia="Times New Roman" w:hAnsi="Arial" w:cs="Arial"/>
                <w:color w:val="222222"/>
              </w:rPr>
              <w:pPrChange w:id="417" w:author="Wood, Cheyret" w:date="2023-02-21T12:34:00Z">
                <w:pPr>
                  <w:spacing w:after="0" w:line="276" w:lineRule="auto"/>
                  <w:jc w:val="both"/>
                </w:pPr>
              </w:pPrChange>
            </w:pPr>
            <w:r w:rsidRPr="005C77DA">
              <w:rPr>
                <w:rFonts w:ascii="Arial" w:eastAsia="Times New Roman" w:hAnsi="Arial" w:cs="Arial"/>
                <w:color w:val="222222"/>
              </w:rPr>
              <w:t>4.3 (1.1)</w:t>
            </w:r>
          </w:p>
        </w:tc>
      </w:tr>
      <w:tr w:rsidR="00143E9E" w:rsidRPr="005C77DA" w14:paraId="1D4C8E35" w14:textId="77777777" w:rsidTr="00192C25">
        <w:trPr>
          <w:trHeight w:val="200"/>
          <w:trPrChange w:id="418" w:author="Wood, Cheyret" w:date="2023-02-21T12:35:00Z">
            <w:trPr>
              <w:trHeight w:val="200"/>
            </w:trPr>
          </w:trPrChange>
        </w:trPr>
        <w:tc>
          <w:tcPr>
            <w:tcW w:w="2790" w:type="dxa"/>
            <w:tcBorders>
              <w:top w:val="nil"/>
              <w:left w:val="nil"/>
              <w:bottom w:val="nil"/>
              <w:right w:val="nil"/>
            </w:tcBorders>
            <w:shd w:val="clear" w:color="000000" w:fill="FFFFFF"/>
            <w:hideMark/>
            <w:tcPrChange w:id="419" w:author="Wood, Cheyret" w:date="2023-02-21T12:35:00Z">
              <w:tcPr>
                <w:tcW w:w="2197" w:type="dxa"/>
                <w:tcBorders>
                  <w:top w:val="nil"/>
                  <w:left w:val="nil"/>
                  <w:bottom w:val="nil"/>
                  <w:right w:val="nil"/>
                </w:tcBorders>
                <w:shd w:val="clear" w:color="000000" w:fill="FFFFFF"/>
                <w:hideMark/>
              </w:tcPr>
            </w:tcPrChange>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Change w:id="420" w:author="Wood, Cheyret" w:date="2023-02-21T12:35:00Z">
              <w:tcPr>
                <w:tcW w:w="1748" w:type="dxa"/>
                <w:tcBorders>
                  <w:top w:val="nil"/>
                  <w:left w:val="nil"/>
                  <w:bottom w:val="nil"/>
                  <w:right w:val="nil"/>
                </w:tcBorders>
                <w:shd w:val="clear" w:color="000000" w:fill="FFFFFF"/>
                <w:hideMark/>
              </w:tcPr>
            </w:tcPrChange>
          </w:tcPr>
          <w:p w14:paraId="62BA6AE2" w14:textId="77777777" w:rsidR="00143E9E" w:rsidRPr="005C77DA" w:rsidRDefault="00143E9E">
            <w:pPr>
              <w:spacing w:after="0" w:line="276" w:lineRule="auto"/>
              <w:jc w:val="center"/>
              <w:rPr>
                <w:rFonts w:ascii="Arial" w:eastAsia="Times New Roman" w:hAnsi="Arial" w:cs="Arial"/>
                <w:color w:val="222222"/>
              </w:rPr>
              <w:pPrChange w:id="421" w:author="Wood, Cheyret" w:date="2023-02-21T12:34:00Z">
                <w:pPr>
                  <w:spacing w:after="0" w:line="276" w:lineRule="auto"/>
                  <w:jc w:val="both"/>
                </w:pPr>
              </w:pPrChange>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Change w:id="422" w:author="Wood, Cheyret" w:date="2023-02-21T12:35:00Z">
              <w:tcPr>
                <w:tcW w:w="1748" w:type="dxa"/>
                <w:tcBorders>
                  <w:top w:val="nil"/>
                  <w:left w:val="nil"/>
                  <w:bottom w:val="nil"/>
                  <w:right w:val="nil"/>
                </w:tcBorders>
                <w:shd w:val="clear" w:color="000000" w:fill="FFFFFF"/>
                <w:hideMark/>
              </w:tcPr>
            </w:tcPrChange>
          </w:tcPr>
          <w:p w14:paraId="24A339DE" w14:textId="77777777" w:rsidR="00143E9E" w:rsidRPr="005C77DA" w:rsidRDefault="00143E9E">
            <w:pPr>
              <w:spacing w:after="0" w:line="276" w:lineRule="auto"/>
              <w:jc w:val="center"/>
              <w:rPr>
                <w:rFonts w:ascii="Arial" w:eastAsia="Times New Roman" w:hAnsi="Arial" w:cs="Arial"/>
                <w:color w:val="222222"/>
              </w:rPr>
              <w:pPrChange w:id="423" w:author="Wood, Cheyret" w:date="2023-02-21T12:34:00Z">
                <w:pPr>
                  <w:spacing w:after="0" w:line="276" w:lineRule="auto"/>
                  <w:jc w:val="both"/>
                </w:pPr>
              </w:pPrChange>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Change w:id="424" w:author="Wood, Cheyret" w:date="2023-02-21T12:35:00Z">
              <w:tcPr>
                <w:tcW w:w="1747" w:type="dxa"/>
                <w:tcBorders>
                  <w:top w:val="nil"/>
                  <w:left w:val="nil"/>
                  <w:bottom w:val="nil"/>
                  <w:right w:val="nil"/>
                </w:tcBorders>
                <w:shd w:val="clear" w:color="000000" w:fill="FFFFFF"/>
                <w:hideMark/>
              </w:tcPr>
            </w:tcPrChange>
          </w:tcPr>
          <w:p w14:paraId="24EFC45B" w14:textId="77777777" w:rsidR="00143E9E" w:rsidRPr="005C77DA" w:rsidRDefault="00143E9E">
            <w:pPr>
              <w:spacing w:after="0" w:line="276" w:lineRule="auto"/>
              <w:jc w:val="center"/>
              <w:rPr>
                <w:rFonts w:ascii="Arial" w:eastAsia="Times New Roman" w:hAnsi="Arial" w:cs="Arial"/>
                <w:color w:val="222222"/>
              </w:rPr>
              <w:pPrChange w:id="425" w:author="Wood, Cheyret" w:date="2023-02-21T12:34:00Z">
                <w:pPr>
                  <w:spacing w:after="0" w:line="276" w:lineRule="auto"/>
                  <w:jc w:val="both"/>
                </w:pPr>
              </w:pPrChange>
            </w:pPr>
            <w:r w:rsidRPr="005C77DA">
              <w:rPr>
                <w:rFonts w:ascii="Arial" w:eastAsia="Times New Roman" w:hAnsi="Arial" w:cs="Arial"/>
                <w:color w:val="222222"/>
              </w:rPr>
              <w:t>2.0 - 7.6</w:t>
            </w:r>
          </w:p>
        </w:tc>
      </w:tr>
      <w:tr w:rsidR="00143E9E" w:rsidRPr="005C77DA" w14:paraId="00A88034" w14:textId="77777777" w:rsidTr="00192C25">
        <w:trPr>
          <w:trHeight w:val="210"/>
          <w:trPrChange w:id="426" w:author="Wood, Cheyret" w:date="2023-02-21T12:35:00Z">
            <w:trPr>
              <w:trHeight w:val="210"/>
            </w:trPr>
          </w:trPrChange>
        </w:trPr>
        <w:tc>
          <w:tcPr>
            <w:tcW w:w="2790" w:type="dxa"/>
            <w:tcBorders>
              <w:top w:val="nil"/>
              <w:left w:val="nil"/>
              <w:bottom w:val="nil"/>
              <w:right w:val="nil"/>
            </w:tcBorders>
            <w:shd w:val="clear" w:color="000000" w:fill="FFFFFF"/>
            <w:hideMark/>
            <w:tcPrChange w:id="427" w:author="Wood, Cheyret" w:date="2023-02-21T12:35:00Z">
              <w:tcPr>
                <w:tcW w:w="2197" w:type="dxa"/>
                <w:tcBorders>
                  <w:top w:val="nil"/>
                  <w:left w:val="nil"/>
                  <w:bottom w:val="nil"/>
                  <w:right w:val="nil"/>
                </w:tcBorders>
                <w:shd w:val="clear" w:color="000000" w:fill="FFFFFF"/>
                <w:hideMark/>
              </w:tcPr>
            </w:tcPrChange>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Change w:id="428" w:author="Wood, Cheyret" w:date="2023-02-21T12:35:00Z">
              <w:tcPr>
                <w:tcW w:w="1748" w:type="dxa"/>
                <w:tcBorders>
                  <w:top w:val="nil"/>
                  <w:left w:val="nil"/>
                  <w:bottom w:val="nil"/>
                  <w:right w:val="nil"/>
                </w:tcBorders>
                <w:shd w:val="clear" w:color="000000" w:fill="FFFFFF"/>
                <w:hideMark/>
              </w:tcPr>
            </w:tcPrChange>
          </w:tcPr>
          <w:p w14:paraId="7DE5BC14" w14:textId="76F5B60B" w:rsidR="00143E9E" w:rsidRPr="005C77DA" w:rsidRDefault="00143E9E">
            <w:pPr>
              <w:spacing w:after="0" w:line="276" w:lineRule="auto"/>
              <w:jc w:val="center"/>
              <w:rPr>
                <w:rFonts w:ascii="Arial" w:eastAsia="Times New Roman" w:hAnsi="Arial" w:cs="Arial"/>
                <w:color w:val="222222"/>
              </w:rPr>
              <w:pPrChange w:id="429"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30" w:author="Wood, Cheyret" w:date="2023-02-21T12:35:00Z">
              <w:tcPr>
                <w:tcW w:w="1748" w:type="dxa"/>
                <w:tcBorders>
                  <w:top w:val="nil"/>
                  <w:left w:val="nil"/>
                  <w:bottom w:val="nil"/>
                  <w:right w:val="nil"/>
                </w:tcBorders>
                <w:shd w:val="clear" w:color="000000" w:fill="FFFFFF"/>
                <w:hideMark/>
              </w:tcPr>
            </w:tcPrChange>
          </w:tcPr>
          <w:p w14:paraId="716D5235" w14:textId="4B55B330" w:rsidR="00143E9E" w:rsidRPr="005C77DA" w:rsidRDefault="00143E9E">
            <w:pPr>
              <w:spacing w:after="0" w:line="276" w:lineRule="auto"/>
              <w:jc w:val="center"/>
              <w:rPr>
                <w:rFonts w:ascii="Arial" w:eastAsia="Times New Roman" w:hAnsi="Arial" w:cs="Arial"/>
                <w:color w:val="222222"/>
              </w:rPr>
              <w:pPrChange w:id="431" w:author="Wood, Cheyret" w:date="2023-02-21T12:34:00Z">
                <w:pPr>
                  <w:spacing w:after="0" w:line="276" w:lineRule="auto"/>
                  <w:jc w:val="both"/>
                </w:pPr>
              </w:pPrChange>
            </w:pPr>
          </w:p>
        </w:tc>
        <w:tc>
          <w:tcPr>
            <w:tcW w:w="2340" w:type="dxa"/>
            <w:tcBorders>
              <w:top w:val="nil"/>
              <w:left w:val="nil"/>
              <w:bottom w:val="nil"/>
              <w:right w:val="nil"/>
            </w:tcBorders>
            <w:shd w:val="clear" w:color="000000" w:fill="FFFFFF"/>
            <w:vAlign w:val="center"/>
            <w:hideMark/>
            <w:tcPrChange w:id="432" w:author="Wood, Cheyret" w:date="2023-02-21T12:35:00Z">
              <w:tcPr>
                <w:tcW w:w="1747" w:type="dxa"/>
                <w:tcBorders>
                  <w:top w:val="nil"/>
                  <w:left w:val="nil"/>
                  <w:bottom w:val="nil"/>
                  <w:right w:val="nil"/>
                </w:tcBorders>
                <w:shd w:val="clear" w:color="000000" w:fill="FFFFFF"/>
                <w:hideMark/>
              </w:tcPr>
            </w:tcPrChange>
          </w:tcPr>
          <w:p w14:paraId="09F7C0B4" w14:textId="31C8278F" w:rsidR="00143E9E" w:rsidRPr="005C77DA" w:rsidRDefault="00143E9E">
            <w:pPr>
              <w:spacing w:after="0" w:line="276" w:lineRule="auto"/>
              <w:jc w:val="center"/>
              <w:rPr>
                <w:rFonts w:ascii="Arial" w:eastAsia="Times New Roman" w:hAnsi="Arial" w:cs="Arial"/>
                <w:color w:val="222222"/>
              </w:rPr>
              <w:pPrChange w:id="433" w:author="Wood, Cheyret" w:date="2023-02-21T12:34:00Z">
                <w:pPr>
                  <w:spacing w:after="0" w:line="276" w:lineRule="auto"/>
                  <w:jc w:val="both"/>
                </w:pPr>
              </w:pPrChange>
            </w:pPr>
          </w:p>
        </w:tc>
      </w:tr>
      <w:tr w:rsidR="00143E9E" w:rsidRPr="005C77DA" w14:paraId="65447DA9" w14:textId="77777777" w:rsidTr="00192C25">
        <w:trPr>
          <w:trHeight w:val="200"/>
          <w:trPrChange w:id="434" w:author="Wood, Cheyret" w:date="2023-02-21T12:35:00Z">
            <w:trPr>
              <w:trHeight w:val="200"/>
            </w:trPr>
          </w:trPrChange>
        </w:trPr>
        <w:tc>
          <w:tcPr>
            <w:tcW w:w="2790" w:type="dxa"/>
            <w:tcBorders>
              <w:top w:val="nil"/>
              <w:left w:val="nil"/>
              <w:bottom w:val="nil"/>
              <w:right w:val="nil"/>
            </w:tcBorders>
            <w:shd w:val="clear" w:color="000000" w:fill="FFFFFF"/>
            <w:hideMark/>
            <w:tcPrChange w:id="435" w:author="Wood, Cheyret" w:date="2023-02-21T12:35:00Z">
              <w:tcPr>
                <w:tcW w:w="2197" w:type="dxa"/>
                <w:tcBorders>
                  <w:top w:val="nil"/>
                  <w:left w:val="nil"/>
                  <w:bottom w:val="nil"/>
                  <w:right w:val="nil"/>
                </w:tcBorders>
                <w:shd w:val="clear" w:color="000000" w:fill="FFFFFF"/>
                <w:hideMark/>
              </w:tcPr>
            </w:tcPrChange>
          </w:tcPr>
          <w:p w14:paraId="5B4AF0F4" w14:textId="59C13895"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ins w:id="436" w:author="Wood, Cheyret" w:date="2023-02-21T12:34:00Z">
              <w:r w:rsidR="00192C25">
                <w:rPr>
                  <w:rFonts w:ascii="Arial" w:eastAsia="Times New Roman" w:hAnsi="Arial" w:cs="Arial"/>
                  <w:color w:val="222222"/>
                </w:rPr>
                <w:t xml:space="preserve"> of </w:t>
              </w:r>
            </w:ins>
            <w:del w:id="437" w:author="Wood, Cheyret" w:date="2023-02-21T12:34:00Z">
              <w:r w:rsidRPr="005C77DA" w:rsidDel="00192C25">
                <w:rPr>
                  <w:rFonts w:ascii="Arial" w:eastAsia="Times New Roman" w:hAnsi="Arial" w:cs="Arial"/>
                  <w:color w:val="222222"/>
                </w:rPr>
                <w:delText>-</w:delText>
              </w:r>
            </w:del>
            <w:r w:rsidRPr="005C77DA">
              <w:rPr>
                <w:rFonts w:ascii="Arial" w:eastAsia="Times New Roman" w:hAnsi="Arial" w:cs="Arial"/>
                <w:color w:val="222222"/>
              </w:rPr>
              <w:t>Miss</w:t>
            </w:r>
            <w:ins w:id="438" w:author="Wood, Cheyret" w:date="2023-02-21T12:34:00Z">
              <w:r w:rsidR="00192C25">
                <w:rPr>
                  <w:rFonts w:ascii="Arial" w:eastAsia="Times New Roman" w:hAnsi="Arial" w:cs="Arial"/>
                  <w:color w:val="222222"/>
                </w:rPr>
                <w:t>ing</w:t>
              </w:r>
            </w:ins>
          </w:p>
        </w:tc>
        <w:tc>
          <w:tcPr>
            <w:tcW w:w="2340" w:type="dxa"/>
            <w:tcBorders>
              <w:top w:val="nil"/>
              <w:left w:val="nil"/>
              <w:bottom w:val="nil"/>
              <w:right w:val="nil"/>
            </w:tcBorders>
            <w:shd w:val="clear" w:color="000000" w:fill="FFFFFF"/>
            <w:vAlign w:val="center"/>
            <w:hideMark/>
            <w:tcPrChange w:id="439" w:author="Wood, Cheyret" w:date="2023-02-21T12:35:00Z">
              <w:tcPr>
                <w:tcW w:w="1748" w:type="dxa"/>
                <w:tcBorders>
                  <w:top w:val="nil"/>
                  <w:left w:val="nil"/>
                  <w:bottom w:val="nil"/>
                  <w:right w:val="nil"/>
                </w:tcBorders>
                <w:shd w:val="clear" w:color="000000" w:fill="FFFFFF"/>
                <w:hideMark/>
              </w:tcPr>
            </w:tcPrChange>
          </w:tcPr>
          <w:p w14:paraId="650AA4F8" w14:textId="77777777" w:rsidR="00143E9E" w:rsidRPr="005C77DA" w:rsidRDefault="00143E9E">
            <w:pPr>
              <w:spacing w:after="0" w:line="276" w:lineRule="auto"/>
              <w:jc w:val="center"/>
              <w:rPr>
                <w:rFonts w:ascii="Arial" w:eastAsia="Times New Roman" w:hAnsi="Arial" w:cs="Arial"/>
                <w:color w:val="222222"/>
              </w:rPr>
              <w:pPrChange w:id="440" w:author="Wood, Cheyret" w:date="2023-02-21T12:34:00Z">
                <w:pPr>
                  <w:spacing w:after="0" w:line="276" w:lineRule="auto"/>
                  <w:jc w:val="both"/>
                </w:pPr>
              </w:pPrChange>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Change w:id="441" w:author="Wood, Cheyret" w:date="2023-02-21T12:35:00Z">
              <w:tcPr>
                <w:tcW w:w="1748" w:type="dxa"/>
                <w:tcBorders>
                  <w:top w:val="nil"/>
                  <w:left w:val="nil"/>
                  <w:bottom w:val="nil"/>
                  <w:right w:val="nil"/>
                </w:tcBorders>
                <w:shd w:val="clear" w:color="000000" w:fill="FFFFFF"/>
                <w:hideMark/>
              </w:tcPr>
            </w:tcPrChange>
          </w:tcPr>
          <w:p w14:paraId="6467ABB6" w14:textId="77777777" w:rsidR="00143E9E" w:rsidRPr="005C77DA" w:rsidRDefault="00143E9E">
            <w:pPr>
              <w:spacing w:after="0" w:line="276" w:lineRule="auto"/>
              <w:jc w:val="center"/>
              <w:rPr>
                <w:rFonts w:ascii="Arial" w:eastAsia="Times New Roman" w:hAnsi="Arial" w:cs="Arial"/>
                <w:color w:val="222222"/>
              </w:rPr>
              <w:pPrChange w:id="442" w:author="Wood, Cheyret" w:date="2023-02-21T12:34:00Z">
                <w:pPr>
                  <w:spacing w:after="0" w:line="276" w:lineRule="auto"/>
                  <w:jc w:val="both"/>
                </w:pPr>
              </w:pPrChange>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Change w:id="443" w:author="Wood, Cheyret" w:date="2023-02-21T12:35:00Z">
              <w:tcPr>
                <w:tcW w:w="1747" w:type="dxa"/>
                <w:tcBorders>
                  <w:top w:val="nil"/>
                  <w:left w:val="nil"/>
                  <w:bottom w:val="nil"/>
                  <w:right w:val="nil"/>
                </w:tcBorders>
                <w:shd w:val="clear" w:color="000000" w:fill="FFFFFF"/>
                <w:hideMark/>
              </w:tcPr>
            </w:tcPrChange>
          </w:tcPr>
          <w:p w14:paraId="78335B5A" w14:textId="77777777" w:rsidR="00143E9E" w:rsidRPr="005C77DA" w:rsidRDefault="00143E9E">
            <w:pPr>
              <w:spacing w:after="0" w:line="276" w:lineRule="auto"/>
              <w:jc w:val="center"/>
              <w:rPr>
                <w:rFonts w:ascii="Arial" w:eastAsia="Times New Roman" w:hAnsi="Arial" w:cs="Arial"/>
                <w:color w:val="222222"/>
              </w:rPr>
              <w:pPrChange w:id="444" w:author="Wood, Cheyret" w:date="2023-02-21T12:34:00Z">
                <w:pPr>
                  <w:spacing w:after="0" w:line="276" w:lineRule="auto"/>
                  <w:jc w:val="both"/>
                </w:pPr>
              </w:pPrChange>
            </w:pPr>
            <w:r w:rsidRPr="005C77DA">
              <w:rPr>
                <w:rFonts w:ascii="Arial" w:eastAsia="Times New Roman" w:hAnsi="Arial" w:cs="Arial"/>
                <w:color w:val="222222"/>
              </w:rPr>
              <w:t>6</w:t>
            </w:r>
          </w:p>
        </w:tc>
      </w:tr>
      <w:tr w:rsidR="00143E9E" w:rsidRPr="005C77DA" w14:paraId="3BA07007" w14:textId="77777777" w:rsidTr="00192C25">
        <w:trPr>
          <w:trHeight w:val="200"/>
          <w:trPrChange w:id="445" w:author="Wood, Cheyret" w:date="2023-02-21T12:35:00Z">
            <w:trPr>
              <w:trHeight w:val="200"/>
            </w:trPr>
          </w:trPrChange>
        </w:trPr>
        <w:tc>
          <w:tcPr>
            <w:tcW w:w="2790" w:type="dxa"/>
            <w:tcBorders>
              <w:top w:val="nil"/>
              <w:left w:val="nil"/>
              <w:bottom w:val="nil"/>
              <w:right w:val="nil"/>
            </w:tcBorders>
            <w:shd w:val="clear" w:color="000000" w:fill="FFFFFF"/>
            <w:hideMark/>
            <w:tcPrChange w:id="446" w:author="Wood, Cheyret" w:date="2023-02-21T12:35:00Z">
              <w:tcPr>
                <w:tcW w:w="2197" w:type="dxa"/>
                <w:tcBorders>
                  <w:top w:val="nil"/>
                  <w:left w:val="nil"/>
                  <w:bottom w:val="nil"/>
                  <w:right w:val="nil"/>
                </w:tcBorders>
                <w:shd w:val="clear" w:color="000000" w:fill="FFFFFF"/>
                <w:hideMark/>
              </w:tcPr>
            </w:tcPrChange>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Change w:id="447" w:author="Wood, Cheyret" w:date="2023-02-21T12:35:00Z">
              <w:tcPr>
                <w:tcW w:w="1748" w:type="dxa"/>
                <w:tcBorders>
                  <w:top w:val="nil"/>
                  <w:left w:val="nil"/>
                  <w:bottom w:val="nil"/>
                  <w:right w:val="nil"/>
                </w:tcBorders>
                <w:shd w:val="clear" w:color="000000" w:fill="FFFFFF"/>
                <w:hideMark/>
              </w:tcPr>
            </w:tcPrChange>
          </w:tcPr>
          <w:p w14:paraId="7A497B1A" w14:textId="77777777" w:rsidR="00143E9E" w:rsidRPr="005C77DA" w:rsidRDefault="00143E9E">
            <w:pPr>
              <w:spacing w:after="0" w:line="276" w:lineRule="auto"/>
              <w:jc w:val="center"/>
              <w:rPr>
                <w:rFonts w:ascii="Arial" w:eastAsia="Times New Roman" w:hAnsi="Arial" w:cs="Arial"/>
                <w:color w:val="222222"/>
              </w:rPr>
              <w:pPrChange w:id="448" w:author="Wood, Cheyret" w:date="2023-02-21T12:34:00Z">
                <w:pPr>
                  <w:spacing w:after="0" w:line="276" w:lineRule="auto"/>
                  <w:jc w:val="both"/>
                </w:pPr>
              </w:pPrChange>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Change w:id="449" w:author="Wood, Cheyret" w:date="2023-02-21T12:35:00Z">
              <w:tcPr>
                <w:tcW w:w="1748" w:type="dxa"/>
                <w:tcBorders>
                  <w:top w:val="nil"/>
                  <w:left w:val="nil"/>
                  <w:bottom w:val="nil"/>
                  <w:right w:val="nil"/>
                </w:tcBorders>
                <w:shd w:val="clear" w:color="000000" w:fill="FFFFFF"/>
                <w:hideMark/>
              </w:tcPr>
            </w:tcPrChange>
          </w:tcPr>
          <w:p w14:paraId="70048A74" w14:textId="77777777" w:rsidR="00143E9E" w:rsidRPr="005C77DA" w:rsidRDefault="00143E9E">
            <w:pPr>
              <w:spacing w:after="0" w:line="276" w:lineRule="auto"/>
              <w:jc w:val="center"/>
              <w:rPr>
                <w:rFonts w:ascii="Arial" w:eastAsia="Times New Roman" w:hAnsi="Arial" w:cs="Arial"/>
                <w:color w:val="222222"/>
              </w:rPr>
              <w:pPrChange w:id="450" w:author="Wood, Cheyret" w:date="2023-02-21T12:34:00Z">
                <w:pPr>
                  <w:spacing w:after="0" w:line="276" w:lineRule="auto"/>
                  <w:jc w:val="both"/>
                </w:pPr>
              </w:pPrChange>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Change w:id="451" w:author="Wood, Cheyret" w:date="2023-02-21T12:35:00Z">
              <w:tcPr>
                <w:tcW w:w="1747" w:type="dxa"/>
                <w:tcBorders>
                  <w:top w:val="nil"/>
                  <w:left w:val="nil"/>
                  <w:bottom w:val="nil"/>
                  <w:right w:val="nil"/>
                </w:tcBorders>
                <w:shd w:val="clear" w:color="000000" w:fill="FFFFFF"/>
                <w:hideMark/>
              </w:tcPr>
            </w:tcPrChange>
          </w:tcPr>
          <w:p w14:paraId="794087A3" w14:textId="77777777" w:rsidR="00143E9E" w:rsidRPr="005C77DA" w:rsidRDefault="00143E9E">
            <w:pPr>
              <w:spacing w:after="0" w:line="276" w:lineRule="auto"/>
              <w:jc w:val="center"/>
              <w:rPr>
                <w:rFonts w:ascii="Arial" w:eastAsia="Times New Roman" w:hAnsi="Arial" w:cs="Arial"/>
                <w:color w:val="222222"/>
              </w:rPr>
              <w:pPrChange w:id="452" w:author="Wood, Cheyret" w:date="2023-02-21T12:34:00Z">
                <w:pPr>
                  <w:spacing w:after="0" w:line="276" w:lineRule="auto"/>
                  <w:jc w:val="both"/>
                </w:pPr>
              </w:pPrChange>
            </w:pPr>
            <w:r w:rsidRPr="005C77DA">
              <w:rPr>
                <w:rFonts w:ascii="Arial" w:eastAsia="Times New Roman" w:hAnsi="Arial" w:cs="Arial"/>
                <w:color w:val="222222"/>
              </w:rPr>
              <w:t>0.2 (0.7)</w:t>
            </w:r>
          </w:p>
        </w:tc>
      </w:tr>
      <w:tr w:rsidR="00143E9E" w:rsidRPr="005C77DA" w14:paraId="46F795E9" w14:textId="77777777" w:rsidTr="00192C25">
        <w:trPr>
          <w:trHeight w:val="200"/>
          <w:trPrChange w:id="453" w:author="Wood, Cheyret" w:date="2023-02-21T12:35:00Z">
            <w:trPr>
              <w:trHeight w:val="200"/>
            </w:trPr>
          </w:trPrChange>
        </w:trPr>
        <w:tc>
          <w:tcPr>
            <w:tcW w:w="2790" w:type="dxa"/>
            <w:tcBorders>
              <w:top w:val="nil"/>
              <w:left w:val="nil"/>
              <w:bottom w:val="single" w:sz="4" w:space="0" w:color="auto"/>
              <w:right w:val="nil"/>
            </w:tcBorders>
            <w:shd w:val="clear" w:color="000000" w:fill="FFFFFF"/>
            <w:hideMark/>
            <w:tcPrChange w:id="454" w:author="Wood, Cheyret" w:date="2023-02-21T12:35:00Z">
              <w:tcPr>
                <w:tcW w:w="2197" w:type="dxa"/>
                <w:tcBorders>
                  <w:top w:val="nil"/>
                  <w:left w:val="nil"/>
                  <w:bottom w:val="single" w:sz="4" w:space="0" w:color="auto"/>
                  <w:right w:val="nil"/>
                </w:tcBorders>
                <w:shd w:val="clear" w:color="000000" w:fill="FFFFFF"/>
                <w:hideMark/>
              </w:tcPr>
            </w:tcPrChange>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Change w:id="455" w:author="Wood, Cheyret" w:date="2023-02-21T12:35:00Z">
              <w:tcPr>
                <w:tcW w:w="1748" w:type="dxa"/>
                <w:tcBorders>
                  <w:top w:val="nil"/>
                  <w:left w:val="nil"/>
                  <w:bottom w:val="single" w:sz="4" w:space="0" w:color="auto"/>
                  <w:right w:val="nil"/>
                </w:tcBorders>
                <w:shd w:val="clear" w:color="000000" w:fill="FFFFFF"/>
                <w:hideMark/>
              </w:tcPr>
            </w:tcPrChange>
          </w:tcPr>
          <w:p w14:paraId="4FC3A400" w14:textId="77777777" w:rsidR="00143E9E" w:rsidRPr="005C77DA" w:rsidRDefault="00143E9E">
            <w:pPr>
              <w:spacing w:after="0" w:line="276" w:lineRule="auto"/>
              <w:jc w:val="center"/>
              <w:rPr>
                <w:rFonts w:ascii="Arial" w:eastAsia="Times New Roman" w:hAnsi="Arial" w:cs="Arial"/>
                <w:color w:val="222222"/>
              </w:rPr>
              <w:pPrChange w:id="456" w:author="Wood, Cheyret" w:date="2023-02-21T12:34:00Z">
                <w:pPr>
                  <w:spacing w:after="0" w:line="276" w:lineRule="auto"/>
                  <w:jc w:val="both"/>
                </w:pPr>
              </w:pPrChange>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Change w:id="457" w:author="Wood, Cheyret" w:date="2023-02-21T12:35:00Z">
              <w:tcPr>
                <w:tcW w:w="1748" w:type="dxa"/>
                <w:tcBorders>
                  <w:top w:val="nil"/>
                  <w:left w:val="nil"/>
                  <w:bottom w:val="single" w:sz="4" w:space="0" w:color="auto"/>
                  <w:right w:val="nil"/>
                </w:tcBorders>
                <w:shd w:val="clear" w:color="000000" w:fill="FFFFFF"/>
                <w:hideMark/>
              </w:tcPr>
            </w:tcPrChange>
          </w:tcPr>
          <w:p w14:paraId="1F7780E0" w14:textId="77777777" w:rsidR="00143E9E" w:rsidRPr="005C77DA" w:rsidRDefault="00143E9E">
            <w:pPr>
              <w:spacing w:after="0" w:line="276" w:lineRule="auto"/>
              <w:jc w:val="center"/>
              <w:rPr>
                <w:rFonts w:ascii="Arial" w:eastAsia="Times New Roman" w:hAnsi="Arial" w:cs="Arial"/>
                <w:color w:val="222222"/>
              </w:rPr>
              <w:pPrChange w:id="458" w:author="Wood, Cheyret" w:date="2023-02-21T12:34:00Z">
                <w:pPr>
                  <w:spacing w:after="0" w:line="276" w:lineRule="auto"/>
                  <w:jc w:val="both"/>
                </w:pPr>
              </w:pPrChange>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Change w:id="459" w:author="Wood, Cheyret" w:date="2023-02-21T12:35:00Z">
              <w:tcPr>
                <w:tcW w:w="1747" w:type="dxa"/>
                <w:tcBorders>
                  <w:top w:val="nil"/>
                  <w:left w:val="nil"/>
                  <w:bottom w:val="single" w:sz="4" w:space="0" w:color="auto"/>
                  <w:right w:val="nil"/>
                </w:tcBorders>
                <w:shd w:val="clear" w:color="000000" w:fill="FFFFFF"/>
                <w:hideMark/>
              </w:tcPr>
            </w:tcPrChange>
          </w:tcPr>
          <w:p w14:paraId="4697C1EE" w14:textId="77777777" w:rsidR="00143E9E" w:rsidRPr="005C77DA" w:rsidRDefault="00143E9E">
            <w:pPr>
              <w:spacing w:after="0" w:line="276" w:lineRule="auto"/>
              <w:jc w:val="center"/>
              <w:rPr>
                <w:rFonts w:ascii="Arial" w:eastAsia="Times New Roman" w:hAnsi="Arial" w:cs="Arial"/>
                <w:color w:val="222222"/>
              </w:rPr>
              <w:pPrChange w:id="460" w:author="Wood, Cheyret" w:date="2023-02-21T12:34:00Z">
                <w:pPr>
                  <w:spacing w:after="0" w:line="276" w:lineRule="auto"/>
                  <w:jc w:val="both"/>
                </w:pPr>
              </w:pPrChange>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1642BBC6" w14:textId="05685F30" w:rsidR="00E11262" w:rsidRPr="005C77DA" w:rsidDel="00192C25" w:rsidRDefault="00163438">
      <w:pPr>
        <w:pStyle w:val="xdefault"/>
        <w:shd w:val="clear" w:color="auto" w:fill="FFFFFF"/>
        <w:spacing w:line="276" w:lineRule="auto"/>
        <w:jc w:val="both"/>
        <w:rPr>
          <w:del w:id="461" w:author="Wood, Cheyret" w:date="2023-02-21T12:37:00Z"/>
          <w:rFonts w:ascii="Arial" w:hAnsi="Arial" w:cs="Arial"/>
          <w:shd w:val="clear" w:color="auto" w:fill="FFFFFF"/>
        </w:rPr>
        <w:pPrChange w:id="462" w:author="Wood, Cheyret" w:date="2023-02-21T12:37:00Z">
          <w:pPr>
            <w:pStyle w:val="xdefault"/>
            <w:shd w:val="clear" w:color="auto" w:fill="FFFFFF"/>
            <w:spacing w:line="276" w:lineRule="auto"/>
            <w:ind w:firstLine="720"/>
            <w:jc w:val="both"/>
          </w:pPr>
        </w:pPrChange>
      </w:pPr>
      <w:r w:rsidRPr="00D05959">
        <w:rPr>
          <w:rFonts w:ascii="Arial" w:hAnsi="Arial" w:cs="Arial"/>
          <w:noProof/>
        </w:rPr>
        <w:lastRenderedPageBreak/>
        <w:t>To assess</w:t>
      </w:r>
      <w:r w:rsidR="00296A58" w:rsidRPr="00D05959">
        <w:rPr>
          <w:rFonts w:ascii="Arial" w:hAnsi="Arial" w:cs="Arial"/>
        </w:rPr>
        <w:t xml:space="preserve"> the impact of vape exposure on measures of lung function</w:t>
      </w:r>
      <w:del w:id="463" w:author="Wood, Cheyret" w:date="2023-02-21T12:36:00Z">
        <w:r w:rsidR="00D05959" w:rsidDel="00192C25">
          <w:rPr>
            <w:rFonts w:ascii="Arial" w:hAnsi="Arial" w:cs="Arial"/>
          </w:rPr>
          <w:delText xml:space="preserve"> (outcome variable 1)</w:delText>
        </w:r>
      </w:del>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linear models adjusted for age and sex. </w:t>
      </w:r>
      <w:r w:rsidR="007D6979" w:rsidRPr="005C77DA">
        <w:rPr>
          <w:rFonts w:ascii="Arial" w:hAnsi="Arial" w:cs="Arial"/>
          <w:shd w:val="clear" w:color="auto" w:fill="FFFFFF"/>
        </w:rPr>
        <w:t xml:space="preserve">We observed significant differences in airway resistance by vaping status. </w:t>
      </w:r>
      <w:del w:id="464" w:author="Wood, Cheyret" w:date="2023-02-21T12:37:00Z">
        <w:r w:rsidR="00E11262" w:rsidRPr="005C77DA" w:rsidDel="00482A44">
          <w:rPr>
            <w:rFonts w:ascii="Arial" w:hAnsi="Arial" w:cs="Arial"/>
            <w:shd w:val="clear" w:color="auto" w:fill="FFFFFF"/>
          </w:rPr>
          <w:delText>Figure 1 depicts IOS (R5 and X20) measures</w:delText>
        </w:r>
        <w:r w:rsidR="00594315" w:rsidDel="00482A44">
          <w:rPr>
            <w:rFonts w:ascii="Arial" w:hAnsi="Arial" w:cs="Arial"/>
            <w:shd w:val="clear" w:color="auto" w:fill="FFFFFF"/>
          </w:rPr>
          <w:delText xml:space="preserve"> by vaping status</w:delText>
        </w:r>
        <w:r w:rsidR="00E11262" w:rsidRPr="005C77DA" w:rsidDel="00482A44">
          <w:rPr>
            <w:rFonts w:ascii="Arial" w:hAnsi="Arial" w:cs="Arial"/>
            <w:shd w:val="clear" w:color="auto" w:fill="FFFFFF"/>
          </w:rPr>
          <w:delText>.</w:delText>
        </w:r>
      </w:del>
    </w:p>
    <w:p w14:paraId="7149FAE5" w14:textId="793C8680" w:rsidR="00E11262" w:rsidRPr="005C77DA" w:rsidDel="00192C25" w:rsidRDefault="00E11262">
      <w:pPr>
        <w:pStyle w:val="xdefault"/>
        <w:shd w:val="clear" w:color="auto" w:fill="FFFFFF"/>
        <w:spacing w:line="276" w:lineRule="auto"/>
        <w:jc w:val="both"/>
        <w:rPr>
          <w:del w:id="465" w:author="Wood, Cheyret" w:date="2023-02-21T12:37:00Z"/>
          <w:rFonts w:ascii="Arial" w:hAnsi="Arial" w:cs="Arial"/>
        </w:rPr>
      </w:pPr>
    </w:p>
    <w:p w14:paraId="0D718471" w14:textId="1018690A" w:rsidR="007D6979" w:rsidRPr="005C77DA" w:rsidRDefault="007D6979" w:rsidP="00482A44">
      <w:pPr>
        <w:pStyle w:val="xdefault"/>
        <w:shd w:val="clear" w:color="auto" w:fill="FFFFFF"/>
        <w:spacing w:line="276" w:lineRule="auto"/>
        <w:jc w:val="both"/>
        <w:rPr>
          <w:rFonts w:ascii="Arial" w:hAnsi="Arial" w:cs="Arial"/>
          <w:b/>
        </w:rPr>
      </w:pPr>
      <w:r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Pr="005C77DA">
        <w:rPr>
          <w:rFonts w:ascii="Arial" w:hAnsi="Arial" w:cs="Arial"/>
        </w:rPr>
        <w:t xml:space="preserve"> </w:t>
      </w:r>
      <w:r w:rsidR="00594315">
        <w:rPr>
          <w:rFonts w:ascii="Arial" w:hAnsi="Arial" w:cs="Arial"/>
        </w:rPr>
        <w:t>in</w:t>
      </w:r>
      <w:r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Pr="005C77DA">
        <w:rPr>
          <w:rFonts w:ascii="Arial" w:hAnsi="Arial" w:cs="Arial"/>
        </w:rPr>
        <w:t>subjects</w:t>
      </w:r>
      <w:r w:rsidR="00594315">
        <w:rPr>
          <w:rFonts w:ascii="Arial" w:hAnsi="Arial" w:cs="Arial"/>
        </w:rPr>
        <w:t xml:space="preserve"> </w:t>
      </w:r>
      <w:bookmarkStart w:id="466" w:name="_Hlk121640305"/>
      <w:r w:rsidRPr="005C77DA">
        <w:rPr>
          <w:rFonts w:ascii="Arial" w:hAnsi="Arial" w:cs="Arial"/>
        </w:rPr>
        <w:t>(</w:t>
      </w:r>
      <w:r w:rsidRPr="007F77B7">
        <w:rPr>
          <w:rFonts w:ascii="Arial" w:hAnsi="Arial" w:cs="Arial"/>
        </w:rPr>
        <w:t>p=0.0</w:t>
      </w:r>
      <w:r w:rsidR="0094686D" w:rsidRPr="007F77B7">
        <w:rPr>
          <w:rFonts w:ascii="Arial" w:hAnsi="Arial" w:cs="Arial"/>
        </w:rPr>
        <w:t>2</w:t>
      </w:r>
      <w:r w:rsidRPr="007F77B7">
        <w:rPr>
          <w:rFonts w:ascii="Arial" w:hAnsi="Arial" w:cs="Arial"/>
        </w:rPr>
        <w:t>6</w:t>
      </w:r>
      <w:r w:rsidRPr="005C77DA">
        <w:rPr>
          <w:rFonts w:ascii="Arial" w:hAnsi="Arial" w:cs="Arial"/>
        </w:rPr>
        <w:t>) [Fig 1], an early indication of increased airflow obstruction. Additionally, our results showed higher X20 (reactance) values in vapers compared to non-vaping controls</w:t>
      </w:r>
      <w:r w:rsidR="003E57F1" w:rsidRPr="005C77DA">
        <w:rPr>
          <w:rFonts w:ascii="Arial" w:hAnsi="Arial" w:cs="Arial"/>
        </w:rPr>
        <w:t xml:space="preserve"> </w:t>
      </w:r>
      <w:r w:rsidRPr="005C77DA">
        <w:rPr>
          <w:rFonts w:ascii="Arial" w:hAnsi="Arial" w:cs="Arial"/>
        </w:rPr>
        <w:t>(</w:t>
      </w:r>
      <w:r w:rsidRPr="007F77B7">
        <w:rPr>
          <w:rFonts w:ascii="Arial" w:hAnsi="Arial" w:cs="Arial"/>
        </w:rPr>
        <w:t>p=0.0</w:t>
      </w:r>
      <w:r w:rsidR="0094686D" w:rsidRPr="0094686D">
        <w:rPr>
          <w:rFonts w:ascii="Arial" w:hAnsi="Arial" w:cs="Arial"/>
        </w:rPr>
        <w:t>16</w:t>
      </w:r>
      <w:r w:rsidRPr="005C77DA">
        <w:rPr>
          <w:rFonts w:ascii="Arial" w:hAnsi="Arial" w:cs="Arial"/>
        </w:rPr>
        <w:t>), which suggests adverse effects of vaping on lung parenchyma.</w:t>
      </w:r>
      <w:bookmarkEnd w:id="466"/>
      <w:r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77777777" w:rsidR="00143E9E" w:rsidRPr="005C77DA" w:rsidRDefault="00143E9E" w:rsidP="00D31EA1">
      <w:pPr>
        <w:pStyle w:val="xmsonormal"/>
        <w:numPr>
          <w:ilvl w:val="0"/>
          <w:numId w:val="1"/>
        </w:numPr>
        <w:shd w:val="clear" w:color="auto" w:fill="FFFFFF"/>
        <w:spacing w:line="276" w:lineRule="auto"/>
        <w:jc w:val="both"/>
        <w:rPr>
          <w:rFonts w:ascii="Arial" w:hAnsi="Arial" w:cs="Arial"/>
          <w:b/>
          <w:bCs/>
        </w:rPr>
      </w:pPr>
    </w:p>
    <w:p w14:paraId="01635B43" w14:textId="39697600" w:rsidR="00296A58" w:rsidRDefault="0094686D" w:rsidP="00D31EA1">
      <w:pPr>
        <w:pStyle w:val="xmsonormal"/>
        <w:numPr>
          <w:ilvl w:val="0"/>
          <w:numId w:val="1"/>
        </w:numPr>
        <w:shd w:val="clear" w:color="auto" w:fill="FFFFFF"/>
        <w:spacing w:line="276" w:lineRule="auto"/>
        <w:jc w:val="both"/>
        <w:rPr>
          <w:rFonts w:ascii="Arial" w:hAnsi="Arial" w:cs="Arial"/>
        </w:rPr>
      </w:pPr>
      <w:commentRangeStart w:id="467"/>
      <w:commentRangeStart w:id="468"/>
      <w:commentRangeStart w:id="469"/>
      <w:commentRangeStart w:id="470"/>
      <w:commentRangeStart w:id="471"/>
      <w:r>
        <w:rPr>
          <w:noProof/>
        </w:rPr>
        <w:drawing>
          <wp:inline distT="0" distB="0" distL="0" distR="0" wp14:anchorId="504825C1" wp14:editId="41B78B58">
            <wp:extent cx="5314950" cy="32575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314950" cy="3257550"/>
                    </a:xfrm>
                    <a:prstGeom prst="rect">
                      <a:avLst/>
                    </a:prstGeom>
                    <a:noFill/>
                    <a:ln>
                      <a:noFill/>
                    </a:ln>
                  </pic:spPr>
                </pic:pic>
              </a:graphicData>
            </a:graphic>
          </wp:inline>
        </w:drawing>
      </w:r>
      <w:commentRangeEnd w:id="467"/>
      <w:commentRangeEnd w:id="468"/>
      <w:commentRangeEnd w:id="470"/>
      <w:commentRangeEnd w:id="471"/>
      <w:r w:rsidR="00482A44">
        <w:rPr>
          <w:rStyle w:val="CommentReference"/>
          <w:rFonts w:asciiTheme="minorHAnsi" w:hAnsiTheme="minorHAnsi" w:cstheme="minorBidi"/>
        </w:rPr>
        <w:commentReference w:id="467"/>
      </w:r>
      <w:commentRangeEnd w:id="469"/>
      <w:r w:rsidR="00613B83">
        <w:rPr>
          <w:rStyle w:val="CommentReference"/>
          <w:rFonts w:asciiTheme="minorHAnsi" w:hAnsiTheme="minorHAnsi" w:cstheme="minorBidi"/>
        </w:rPr>
        <w:commentReference w:id="469"/>
      </w:r>
      <w:r w:rsidR="00482A44">
        <w:rPr>
          <w:rStyle w:val="CommentReference"/>
          <w:rFonts w:asciiTheme="minorHAnsi" w:hAnsiTheme="minorHAnsi" w:cstheme="minorBidi"/>
        </w:rPr>
        <w:commentReference w:id="468"/>
      </w:r>
      <w:r w:rsidR="00613B83">
        <w:rPr>
          <w:rStyle w:val="CommentReference"/>
          <w:rFonts w:asciiTheme="minorHAnsi" w:hAnsiTheme="minorHAnsi" w:cstheme="minorBidi"/>
        </w:rPr>
        <w:commentReference w:id="470"/>
      </w:r>
      <w:r w:rsidR="00613B83">
        <w:rPr>
          <w:rStyle w:val="CommentReference"/>
          <w:rFonts w:asciiTheme="minorHAnsi" w:hAnsiTheme="minorHAnsi" w:cstheme="minorBidi"/>
        </w:rPr>
        <w:commentReference w:id="471"/>
      </w:r>
    </w:p>
    <w:p w14:paraId="67A69A4F" w14:textId="16864E53"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mpulse oscillometry (IOS)</w:t>
      </w:r>
      <w:r w:rsidRPr="005C77DA">
        <w:rPr>
          <w:rFonts w:ascii="Arial" w:hAnsi="Arial" w:cs="Arial"/>
          <w:shd w:val="clear" w:color="auto" w:fill="FFFFFF"/>
        </w:rPr>
        <w:t xml:space="preserve"> </w:t>
      </w:r>
      <w:r w:rsidRPr="005C77DA">
        <w:rPr>
          <w:rFonts w:ascii="Arial" w:hAnsi="Arial" w:cs="Arial"/>
          <w:b/>
          <w:bCs/>
        </w:rPr>
        <w:t xml:space="preserve">measures between vaping and control subjects.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5913FD5E" w14:textId="6F1421D7" w:rsidR="00746F64" w:rsidRPr="00482A44" w:rsidRDefault="00594315" w:rsidP="007F77B7">
      <w:pPr>
        <w:pStyle w:val="xdefault"/>
        <w:shd w:val="clear" w:color="auto" w:fill="FFFFFF"/>
        <w:spacing w:line="276" w:lineRule="auto"/>
        <w:ind w:firstLine="720"/>
        <w:jc w:val="both"/>
        <w:rPr>
          <w:rFonts w:ascii="Arial" w:hAnsi="Arial" w:cs="Arial"/>
          <w:rPrChange w:id="472" w:author="Wood, Cheyret" w:date="2023-02-21T12:39:00Z">
            <w:rPr/>
          </w:rPrChange>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482A44">
        <w:rPr>
          <w:rFonts w:ascii="Arial" w:hAnsi="Arial" w:cs="Arial"/>
          <w:rPrChange w:id="473" w:author="Wood, Cheyret" w:date="2023-02-21T12:39:00Z">
            <w:rPr/>
          </w:rPrChange>
        </w:rPr>
        <w:t>Three participants</w:t>
      </w:r>
      <w:r w:rsidR="00746F64" w:rsidRPr="00482A44">
        <w:rPr>
          <w:rFonts w:ascii="Arial" w:hAnsi="Arial" w:cs="Arial"/>
          <w:rPrChange w:id="474" w:author="Wood, Cheyret" w:date="2023-02-21T12:39:00Z">
            <w:rPr/>
          </w:rPrChange>
        </w:rPr>
        <w:t xml:space="preserve"> </w:t>
      </w:r>
      <w:r w:rsidR="00BF7A21" w:rsidRPr="00482A44">
        <w:rPr>
          <w:rFonts w:ascii="Arial" w:hAnsi="Arial" w:cs="Arial"/>
          <w:rPrChange w:id="475" w:author="Wood, Cheyret" w:date="2023-02-21T12:39:00Z">
            <w:rPr/>
          </w:rPrChange>
        </w:rPr>
        <w:t>we</w:t>
      </w:r>
      <w:r w:rsidR="00746F64" w:rsidRPr="00482A44">
        <w:rPr>
          <w:rFonts w:ascii="Arial" w:hAnsi="Arial" w:cs="Arial"/>
          <w:rPrChange w:id="476" w:author="Wood, Cheyret" w:date="2023-02-21T12:39:00Z">
            <w:rPr/>
          </w:rPrChange>
        </w:rPr>
        <w:t xml:space="preserve">re missing </w:t>
      </w:r>
      <w:r w:rsidR="00AE4003" w:rsidRPr="00482A44">
        <w:rPr>
          <w:rFonts w:ascii="Arial" w:hAnsi="Arial" w:cs="Arial"/>
          <w:rPrChange w:id="477" w:author="Wood, Cheyret" w:date="2023-02-21T12:39:00Z">
            <w:rPr/>
          </w:rPrChange>
        </w:rPr>
        <w:t xml:space="preserve">gene expression </w:t>
      </w:r>
      <w:r w:rsidR="00746F64" w:rsidRPr="00482A44">
        <w:rPr>
          <w:rFonts w:ascii="Arial" w:hAnsi="Arial" w:cs="Arial"/>
          <w:rPrChange w:id="478" w:author="Wood, Cheyret" w:date="2023-02-21T12:39:00Z">
            <w:rPr/>
          </w:rPrChange>
        </w:rPr>
        <w:t>data</w:t>
      </w:r>
      <w:r w:rsidR="00D05959" w:rsidRPr="00482A44">
        <w:rPr>
          <w:rFonts w:ascii="Arial" w:hAnsi="Arial" w:cs="Arial"/>
          <w:rPrChange w:id="479" w:author="Wood, Cheyret" w:date="2023-02-21T12:39:00Z">
            <w:rPr/>
          </w:rPrChange>
        </w:rPr>
        <w:t xml:space="preserve"> and are excluded from subsequent analysis</w:t>
      </w:r>
      <w:ins w:id="480" w:author="Wood, Cheyret" w:date="2023-02-21T12:39:00Z">
        <w:r w:rsidR="00482A44">
          <w:rPr>
            <w:rFonts w:ascii="Arial" w:hAnsi="Arial" w:cs="Arial"/>
          </w:rPr>
          <w:t xml:space="preserve"> (N=</w:t>
        </w:r>
        <w:r w:rsidR="00482A44" w:rsidRPr="00482A44">
          <w:rPr>
            <w:rFonts w:ascii="Arial" w:hAnsi="Arial" w:cs="Arial"/>
            <w:highlight w:val="yellow"/>
            <w:rPrChange w:id="481" w:author="Wood, Cheyret" w:date="2023-02-21T12:39:00Z">
              <w:rPr>
                <w:rFonts w:ascii="Arial" w:hAnsi="Arial" w:cs="Arial"/>
              </w:rPr>
            </w:rPrChange>
          </w:rPr>
          <w:t>X</w:t>
        </w:r>
        <w:r w:rsidR="00482A44">
          <w:rPr>
            <w:rFonts w:ascii="Arial" w:hAnsi="Arial" w:cs="Arial"/>
          </w:rPr>
          <w:t>)</w:t>
        </w:r>
      </w:ins>
      <w:r w:rsidR="00746F64" w:rsidRPr="00482A44">
        <w:rPr>
          <w:rFonts w:ascii="Arial" w:hAnsi="Arial" w:cs="Arial"/>
          <w:rPrChange w:id="482" w:author="Wood, Cheyret" w:date="2023-02-21T12:39:00Z">
            <w:rPr/>
          </w:rPrChange>
        </w:rPr>
        <w:t xml:space="preserve">. </w:t>
      </w:r>
    </w:p>
    <w:p w14:paraId="761FA67A" w14:textId="65E51B1C" w:rsidR="00C54245" w:rsidRDefault="00482A44" w:rsidP="00D31EA1">
      <w:pPr>
        <w:pStyle w:val="xdefault"/>
        <w:shd w:val="clear" w:color="auto" w:fill="FFFFFF"/>
        <w:spacing w:line="276" w:lineRule="auto"/>
        <w:ind w:firstLine="720"/>
        <w:jc w:val="both"/>
        <w:rPr>
          <w:rFonts w:ascii="Arial" w:hAnsi="Arial" w:cs="Arial"/>
          <w:b/>
          <w:noProof/>
        </w:rPr>
      </w:pPr>
      <w:bookmarkStart w:id="483" w:name="_Hlk118992771"/>
      <w:bookmarkStart w:id="484" w:name="_Hlk120802601"/>
      <w:ins w:id="485" w:author="Wood, Cheyret" w:date="2023-02-21T12:40:00Z">
        <w:r>
          <w:rPr>
            <w:rFonts w:ascii="Arial" w:hAnsi="Arial" w:cs="Arial"/>
          </w:rPr>
          <w:t>16,860 genes of the</w:t>
        </w:r>
      </w:ins>
      <w:del w:id="486" w:author="Wood, Cheyret" w:date="2023-02-21T12:40:00Z">
        <w:r w:rsidR="006628AB" w:rsidRPr="00D31EA1" w:rsidDel="00482A44">
          <w:rPr>
            <w:rFonts w:ascii="Arial" w:hAnsi="Arial" w:cs="Arial"/>
          </w:rPr>
          <w:delText xml:space="preserve">There were </w:delText>
        </w:r>
      </w:del>
      <w:ins w:id="487" w:author="Wood, Cheyret" w:date="2023-02-21T12:40:00Z">
        <w:r>
          <w:rPr>
            <w:rFonts w:ascii="Arial" w:hAnsi="Arial" w:cs="Arial"/>
          </w:rPr>
          <w:t xml:space="preserve"> </w:t>
        </w:r>
      </w:ins>
      <w:r w:rsidR="006628AB" w:rsidRPr="00D31EA1">
        <w:rPr>
          <w:rFonts w:ascii="Arial" w:hAnsi="Arial" w:cs="Arial"/>
        </w:rPr>
        <w:t xml:space="preserve">60,651 genes </w:t>
      </w:r>
      <w:ins w:id="488" w:author="Wood, Cheyret" w:date="2023-02-21T12:40:00Z">
        <w:r>
          <w:rPr>
            <w:rFonts w:ascii="Arial" w:hAnsi="Arial" w:cs="Arial"/>
          </w:rPr>
          <w:t xml:space="preserve">were retained after </w:t>
        </w:r>
      </w:ins>
      <w:del w:id="489" w:author="Wood, Cheyret" w:date="2023-02-21T12:40:00Z">
        <w:r w:rsidR="006628AB" w:rsidRPr="00D31EA1" w:rsidDel="00482A44">
          <w:rPr>
            <w:rFonts w:ascii="Arial" w:hAnsi="Arial" w:cs="Arial"/>
          </w:rPr>
          <w:delText>before</w:delText>
        </w:r>
        <w:r w:rsidR="005324BC" w:rsidDel="00482A44">
          <w:rPr>
            <w:rFonts w:ascii="Arial" w:hAnsi="Arial" w:cs="Arial"/>
          </w:rPr>
          <w:delText xml:space="preserve"> </w:delText>
        </w:r>
      </w:del>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del w:id="490" w:author="Wood, Cheyret" w:date="2023-02-21T12:40:00Z">
        <w:r w:rsidR="006628AB" w:rsidRPr="00D31EA1" w:rsidDel="00482A44">
          <w:rPr>
            <w:rFonts w:ascii="Arial" w:hAnsi="Arial" w:cs="Arial"/>
          </w:rPr>
          <w:delText xml:space="preserve"> </w:delText>
        </w:r>
        <w:r w:rsidR="00296A58" w:rsidRPr="00D31EA1" w:rsidDel="00482A44">
          <w:rPr>
            <w:rFonts w:ascii="Arial" w:hAnsi="Arial" w:cs="Arial"/>
          </w:rPr>
          <w:delText xml:space="preserve">Of </w:delText>
        </w:r>
        <w:r w:rsidR="009D3A68" w:rsidDel="00482A44">
          <w:rPr>
            <w:rFonts w:ascii="Arial" w:hAnsi="Arial" w:cs="Arial"/>
          </w:rPr>
          <w:delText xml:space="preserve">the </w:delText>
        </w:r>
        <w:r w:rsidR="00296A58" w:rsidRPr="00D31EA1" w:rsidDel="00482A44">
          <w:rPr>
            <w:rFonts w:ascii="Arial" w:hAnsi="Arial" w:cs="Arial"/>
          </w:rPr>
          <w:delText>16860 nasal epithelial genes</w:delText>
        </w:r>
        <w:r w:rsidR="009D3A68" w:rsidDel="00482A44">
          <w:rPr>
            <w:rFonts w:ascii="Arial" w:hAnsi="Arial" w:cs="Arial"/>
          </w:rPr>
          <w:delText xml:space="preserve"> not </w:delText>
        </w:r>
        <w:r w:rsidR="005324BC" w:rsidDel="00482A44">
          <w:rPr>
            <w:rFonts w:ascii="Arial" w:hAnsi="Arial" w:cs="Arial"/>
          </w:rPr>
          <w:delText>removed</w:delText>
        </w:r>
        <w:r w:rsidR="00296A58" w:rsidRPr="00D31EA1" w:rsidDel="00482A44">
          <w:rPr>
            <w:rFonts w:ascii="Arial" w:hAnsi="Arial" w:cs="Arial"/>
          </w:rPr>
          <w:delText>,</w:delText>
        </w:r>
      </w:del>
      <w:r w:rsidR="00296A58" w:rsidRPr="00D31EA1">
        <w:rPr>
          <w:rFonts w:ascii="Arial" w:hAnsi="Arial" w:cs="Arial"/>
        </w:rPr>
        <w:t xml:space="preserve"> </w:t>
      </w:r>
      <w:r w:rsidR="00894D43" w:rsidRPr="00D31EA1">
        <w:rPr>
          <w:rFonts w:ascii="Arial" w:hAnsi="Arial" w:cs="Arial"/>
        </w:rPr>
        <w:t>7</w:t>
      </w:r>
      <w:ins w:id="491" w:author="Wood, Cheyret" w:date="2023-02-21T12:40:00Z">
        <w:r>
          <w:rPr>
            <w:rFonts w:ascii="Arial" w:hAnsi="Arial" w:cs="Arial"/>
          </w:rPr>
          <w:t>,</w:t>
        </w:r>
      </w:ins>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del w:id="492" w:author="Wood, Cheyret" w:date="2023-02-21T12:41:00Z">
        <w:r w:rsidR="00296A58" w:rsidRPr="00D31EA1" w:rsidDel="00482A44">
          <w:rPr>
            <w:rFonts w:ascii="Arial" w:hAnsi="Arial" w:cs="Arial"/>
          </w:rPr>
          <w:delText>(</w:delText>
        </w:r>
        <w:r w:rsidR="00243194" w:rsidDel="00482A44">
          <w:rPr>
            <w:rFonts w:ascii="Arial" w:hAnsi="Arial" w:cs="Arial"/>
          </w:rPr>
          <w:delText>FDR</w:delText>
        </w:r>
        <w:r w:rsidR="00296A58" w:rsidRPr="00D31EA1" w:rsidDel="00482A44">
          <w:rPr>
            <w:rFonts w:ascii="Arial" w:hAnsi="Arial" w:cs="Arial"/>
          </w:rPr>
          <w:delText>&lt;0.05)</w:delText>
        </w:r>
      </w:del>
      <w:del w:id="493" w:author="Wood, Cheyret" w:date="2023-02-21T12:40:00Z">
        <w:r w:rsidR="00296A58" w:rsidRPr="00D31EA1" w:rsidDel="00482A44">
          <w:rPr>
            <w:rFonts w:ascii="Arial" w:hAnsi="Arial" w:cs="Arial"/>
          </w:rPr>
          <w:delText xml:space="preserve">, </w:delText>
        </w:r>
        <w:r w:rsidR="007D6979" w:rsidRPr="00D31EA1" w:rsidDel="00482A44">
          <w:rPr>
            <w:rFonts w:ascii="Arial" w:hAnsi="Arial" w:cs="Arial"/>
          </w:rPr>
          <w:delText xml:space="preserve">after </w:delText>
        </w:r>
        <w:r w:rsidR="00296A58" w:rsidRPr="00D31EA1" w:rsidDel="00482A44">
          <w:rPr>
            <w:rFonts w:ascii="Arial" w:hAnsi="Arial" w:cs="Arial"/>
          </w:rPr>
          <w:delText xml:space="preserve">adjusting for age (years), sex, </w:delText>
        </w:r>
        <w:r w:rsidR="007D2A33" w:rsidRPr="00D31EA1" w:rsidDel="00482A44">
          <w:rPr>
            <w:rFonts w:ascii="Arial" w:hAnsi="Arial" w:cs="Arial"/>
          </w:rPr>
          <w:delText>recruitment center</w:delText>
        </w:r>
        <w:r w:rsidR="00296A58" w:rsidRPr="00D31EA1" w:rsidDel="00482A44">
          <w:rPr>
            <w:rFonts w:ascii="Arial" w:hAnsi="Arial" w:cs="Arial"/>
          </w:rPr>
          <w:delText xml:space="preserve">, and </w:delText>
        </w:r>
        <w:r w:rsidR="006628AB" w:rsidRPr="00D31EA1" w:rsidDel="00482A44">
          <w:rPr>
            <w:rFonts w:ascii="Arial" w:hAnsi="Arial" w:cs="Arial"/>
          </w:rPr>
          <w:delText>two</w:delText>
        </w:r>
        <w:r w:rsidR="00296A58" w:rsidRPr="00D31EA1" w:rsidDel="00482A44">
          <w:rPr>
            <w:rFonts w:ascii="Arial" w:hAnsi="Arial" w:cs="Arial"/>
          </w:rPr>
          <w:delText xml:space="preserve"> </w:delText>
        </w:r>
        <w:r w:rsidR="00243194" w:rsidDel="00482A44">
          <w:rPr>
            <w:rFonts w:ascii="Arial" w:hAnsi="Arial" w:cs="Arial"/>
          </w:rPr>
          <w:delText>normalization</w:delText>
        </w:r>
        <w:r w:rsidR="00296A58" w:rsidRPr="00D31EA1" w:rsidDel="00482A44">
          <w:rPr>
            <w:rFonts w:ascii="Arial" w:hAnsi="Arial" w:cs="Arial"/>
          </w:rPr>
          <w:delText xml:space="preserve"> factors</w:delText>
        </w:r>
      </w:del>
      <w:del w:id="494" w:author="Wood, Cheyret" w:date="2023-02-21T12:41:00Z">
        <w:r w:rsidR="00296A58" w:rsidRPr="00D31EA1" w:rsidDel="00482A44">
          <w:rPr>
            <w:rFonts w:ascii="Arial" w:hAnsi="Arial" w:cs="Arial"/>
          </w:rPr>
          <w:delText>)</w:delText>
        </w:r>
      </w:del>
      <w:ins w:id="495" w:author="Wood, Cheyret" w:date="2023-02-21T12:41:00Z">
        <w:r w:rsidRPr="00D31EA1">
          <w:rPr>
            <w:rFonts w:ascii="Arial" w:hAnsi="Arial" w:cs="Arial"/>
          </w:rPr>
          <w:t xml:space="preserve">after adjusting for age, sex, recruitment center, and two </w:t>
        </w:r>
        <w:r>
          <w:rPr>
            <w:rFonts w:ascii="Arial" w:hAnsi="Arial" w:cs="Arial"/>
          </w:rPr>
          <w:t>normalization</w:t>
        </w:r>
        <w:r w:rsidRPr="00D31EA1">
          <w:rPr>
            <w:rFonts w:ascii="Arial" w:hAnsi="Arial" w:cs="Arial"/>
          </w:rPr>
          <w:t xml:space="preserve"> factors</w:t>
        </w:r>
        <w:r>
          <w:rPr>
            <w:rFonts w:ascii="Arial" w:hAnsi="Arial" w:cs="Arial"/>
          </w:rPr>
          <w:t xml:space="preserve"> </w:t>
        </w:r>
        <w:r w:rsidRPr="00D31EA1">
          <w:rPr>
            <w:rFonts w:ascii="Arial" w:hAnsi="Arial" w:cs="Arial"/>
          </w:rPr>
          <w:t>(</w:t>
        </w:r>
        <w:r>
          <w:rPr>
            <w:rFonts w:ascii="Arial" w:hAnsi="Arial" w:cs="Arial"/>
          </w:rPr>
          <w:t>FDR</w:t>
        </w:r>
        <w:r w:rsidRPr="00D31EA1">
          <w:rPr>
            <w:rFonts w:ascii="Arial" w:hAnsi="Arial" w:cs="Arial"/>
          </w:rPr>
          <w:t>&lt;0.05)</w:t>
        </w:r>
        <w:r>
          <w:rPr>
            <w:rFonts w:ascii="Arial" w:hAnsi="Arial" w:cs="Arial"/>
          </w:rPr>
          <w:t xml:space="preserve"> </w:t>
        </w:r>
      </w:ins>
      <w:del w:id="496" w:author="Wood, Cheyret" w:date="2023-02-21T12:41:00Z">
        <w:r w:rsidR="00297E67" w:rsidRPr="00D31EA1" w:rsidDel="00482A44">
          <w:rPr>
            <w:rFonts w:ascii="Arial" w:hAnsi="Arial" w:cs="Arial"/>
          </w:rPr>
          <w:delText xml:space="preserve"> </w:delText>
        </w:r>
      </w:del>
      <w:bookmarkEnd w:id="483"/>
      <w:r w:rsidR="00297E67" w:rsidRPr="00D31EA1">
        <w:rPr>
          <w:rFonts w:ascii="Arial" w:hAnsi="Arial" w:cs="Arial"/>
        </w:rPr>
        <w:fldChar w:fldCharType="begin"/>
      </w:r>
      <w:r w:rsidR="005B023F">
        <w:rPr>
          <w:rFonts w:ascii="Arial" w:hAnsi="Arial" w:cs="Arial"/>
        </w:rPr>
        <w:instrText xml:space="preserve"> ADDIN EN.CITE &lt;EndNote&gt;&lt;Cite&gt;&lt;Author&gt;Risso&lt;/Author&gt;&lt;Year&gt;2014&lt;/Year&gt;&lt;RecNum&gt;23&lt;/RecNum&gt;&lt;DisplayText&gt;[40]&lt;/DisplayText&gt;&lt;record&gt;&lt;rec-number&gt;23&lt;/rec-number&gt;&lt;foreign-keys&gt;&lt;key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5B023F">
        <w:rPr>
          <w:rFonts w:ascii="Arial" w:hAnsi="Arial" w:cs="Arial"/>
          <w:noProof/>
        </w:rPr>
        <w:t>[40]</w:t>
      </w:r>
      <w:r w:rsidR="00297E67" w:rsidRPr="00D31EA1">
        <w:rPr>
          <w:rFonts w:ascii="Arial" w:hAnsi="Arial" w:cs="Arial"/>
        </w:rPr>
        <w:fldChar w:fldCharType="end"/>
      </w:r>
      <w:r w:rsidR="00296A58" w:rsidRPr="00D31EA1">
        <w:rPr>
          <w:rFonts w:ascii="Arial" w:hAnsi="Arial" w:cs="Arial"/>
        </w:rPr>
        <w:t>.</w:t>
      </w:r>
      <w:r w:rsidR="00544ECA" w:rsidRPr="00D31EA1">
        <w:rPr>
          <w:rFonts w:ascii="Arial" w:hAnsi="Arial" w:cs="Arial"/>
        </w:rPr>
        <w:t xml:space="preserve"> </w:t>
      </w:r>
      <w:bookmarkEnd w:id="484"/>
      <w:r w:rsidR="00544ECA" w:rsidRPr="00D31EA1">
        <w:rPr>
          <w:rFonts w:ascii="Arial" w:hAnsi="Arial" w:cs="Arial"/>
        </w:rPr>
        <w:t xml:space="preserve">A total of </w:t>
      </w:r>
      <w:r w:rsidR="00894D43" w:rsidRPr="00D31EA1">
        <w:rPr>
          <w:rFonts w:ascii="Arial" w:hAnsi="Arial" w:cs="Arial"/>
        </w:rPr>
        <w:t>4</w:t>
      </w:r>
      <w:ins w:id="497" w:author="Wood, Cheyret" w:date="2023-02-21T12:41:00Z">
        <w:r>
          <w:rPr>
            <w:rFonts w:ascii="Arial" w:hAnsi="Arial" w:cs="Arial"/>
          </w:rPr>
          <w:t>,</w:t>
        </w:r>
      </w:ins>
      <w:r w:rsidR="00894D43" w:rsidRPr="00D31EA1">
        <w:rPr>
          <w:rFonts w:ascii="Arial" w:hAnsi="Arial" w:cs="Arial"/>
        </w:rPr>
        <w:t>193</w:t>
      </w:r>
      <w:r w:rsidR="00544ECA" w:rsidRPr="00D31EA1">
        <w:rPr>
          <w:rFonts w:ascii="Arial" w:hAnsi="Arial" w:cs="Arial"/>
        </w:rPr>
        <w:t xml:space="preserve"> genes were underexpressed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ins w:id="498" w:author="Wood, Cheyret" w:date="2023-02-21T12:41:00Z">
        <w:r>
          <w:rPr>
            <w:rFonts w:ascii="Arial" w:hAnsi="Arial" w:cs="Arial"/>
          </w:rPr>
          <w:t>,</w:t>
        </w:r>
      </w:ins>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 xml:space="preserve">(e.g.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vapers are compared to controls</w:t>
      </w:r>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r w:rsidR="00147964" w:rsidRPr="00D31EA1">
        <w:rPr>
          <w:rFonts w:ascii="Arial" w:hAnsi="Arial" w:cs="Arial"/>
        </w:rPr>
        <w:t xml:space="preserve">, there were 135 genes that were upregulated and 370 genes that were downregulated when </w:t>
      </w:r>
      <w:r w:rsidR="002237C0">
        <w:rPr>
          <w:rFonts w:ascii="Arial" w:hAnsi="Arial" w:cs="Arial"/>
        </w:rPr>
        <w:t xml:space="preserve">comparing </w:t>
      </w:r>
      <w:r w:rsidR="00147964" w:rsidRPr="00D31EA1">
        <w:rPr>
          <w:rFonts w:ascii="Arial" w:hAnsi="Arial" w:cs="Arial"/>
        </w:rPr>
        <w:t>vapers with control subjects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Change w:id="499" w:author="Wood, Cheyret" w:date="2023-02-21T12:43:00Z">
          <w:tblPr>
            <w:tblW w:w="0" w:type="auto"/>
            <w:tblLook w:val="04A0" w:firstRow="1" w:lastRow="0" w:firstColumn="1" w:lastColumn="0" w:noHBand="0" w:noVBand="1"/>
          </w:tblPr>
        </w:tblPrChange>
      </w:tblPr>
      <w:tblGrid>
        <w:gridCol w:w="1932"/>
        <w:gridCol w:w="1488"/>
        <w:gridCol w:w="958"/>
        <w:gridCol w:w="897"/>
        <w:gridCol w:w="893"/>
        <w:gridCol w:w="3437"/>
        <w:tblGridChange w:id="500">
          <w:tblGrid>
            <w:gridCol w:w="1546"/>
            <w:gridCol w:w="1180"/>
            <w:gridCol w:w="846"/>
            <w:gridCol w:w="802"/>
            <w:gridCol w:w="799"/>
            <w:gridCol w:w="4187"/>
          </w:tblGrid>
        </w:tblGridChange>
      </w:tblGrid>
      <w:tr w:rsidR="00C176E5" w:rsidRPr="00C176E5" w14:paraId="1CBE3E52" w14:textId="77777777" w:rsidTr="00482A44">
        <w:trPr>
          <w:trHeight w:val="300"/>
          <w:trPrChange w:id="501" w:author="Wood, Cheyret" w:date="2023-02-21T12:43:00Z">
            <w:trPr>
              <w:trHeight w:val="300"/>
            </w:trPr>
          </w:trPrChange>
        </w:trPr>
        <w:tc>
          <w:tcPr>
            <w:tcW w:w="9600" w:type="dxa"/>
            <w:gridSpan w:val="6"/>
            <w:tcBorders>
              <w:top w:val="nil"/>
              <w:left w:val="nil"/>
              <w:bottom w:val="single" w:sz="8" w:space="0" w:color="auto"/>
              <w:right w:val="nil"/>
            </w:tcBorders>
            <w:shd w:val="clear" w:color="auto" w:fill="auto"/>
            <w:noWrap/>
            <w:vAlign w:val="bottom"/>
            <w:hideMark/>
            <w:tcPrChange w:id="502" w:author="Wood, Cheyret" w:date="2023-02-21T12:43:00Z">
              <w:tcPr>
                <w:tcW w:w="0" w:type="auto"/>
                <w:gridSpan w:val="6"/>
                <w:tcBorders>
                  <w:top w:val="nil"/>
                  <w:left w:val="nil"/>
                  <w:bottom w:val="single" w:sz="8" w:space="0" w:color="auto"/>
                  <w:right w:val="nil"/>
                </w:tcBorders>
                <w:shd w:val="clear" w:color="auto" w:fill="auto"/>
                <w:noWrap/>
                <w:vAlign w:val="bottom"/>
                <w:hideMark/>
              </w:tcPr>
            </w:tcPrChange>
          </w:tcPr>
          <w:p w14:paraId="5D90F2C4" w14:textId="06D25F5F"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lastRenderedPageBreak/>
              <w:t xml:space="preserve">Table 2. The top twenty </w:t>
            </w:r>
            <w:del w:id="503" w:author="Wood, Cheyret" w:date="2023-02-21T12:41:00Z">
              <w:r w:rsidRPr="00C176E5" w:rsidDel="00482A44">
                <w:rPr>
                  <w:rFonts w:ascii="Arial" w:eastAsia="Times New Roman" w:hAnsi="Arial" w:cs="Arial"/>
                  <w:b/>
                  <w:bCs/>
                  <w:color w:val="000000"/>
                </w:rPr>
                <w:delText xml:space="preserve">transcripts </w:delText>
              </w:r>
            </w:del>
            <w:ins w:id="504" w:author="Wood, Cheyret" w:date="2023-02-21T12:41:00Z">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ins>
            <w:r w:rsidRPr="00C176E5">
              <w:rPr>
                <w:rFonts w:ascii="Arial" w:eastAsia="Times New Roman" w:hAnsi="Arial" w:cs="Arial"/>
                <w:b/>
                <w:bCs/>
                <w:color w:val="000000"/>
              </w:rPr>
              <w:t>with the greatest fold-change (log</w:t>
            </w:r>
            <w:ins w:id="505" w:author="Wood, Cheyret" w:date="2023-02-21T12:42:00Z">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ins>
            <w:del w:id="506" w:author="Wood, Cheyret" w:date="2023-02-21T12:42:00Z">
              <w:r w:rsidRPr="00C176E5" w:rsidDel="00482A44">
                <w:rPr>
                  <w:rFonts w:ascii="Arial" w:eastAsia="Times New Roman" w:hAnsi="Arial" w:cs="Arial"/>
                  <w:b/>
                  <w:bCs/>
                  <w:color w:val="000000"/>
                </w:rPr>
                <w:delText>2</w:delText>
              </w:r>
            </w:del>
            <w:r w:rsidRPr="00C176E5">
              <w:rPr>
                <w:rFonts w:ascii="Arial" w:eastAsia="Times New Roman" w:hAnsi="Arial" w:cs="Arial"/>
                <w:b/>
                <w:bCs/>
                <w:color w:val="000000"/>
              </w:rPr>
              <w:t>FC)</w:t>
            </w:r>
            <w:ins w:id="507" w:author="Wood, Cheyret" w:date="2023-02-21T12:42:00Z">
              <w:r w:rsidR="00482A44">
                <w:rPr>
                  <w:rFonts w:ascii="Arial" w:eastAsia="Times New Roman" w:hAnsi="Arial" w:cs="Arial"/>
                  <w:b/>
                  <w:bCs/>
                  <w:color w:val="000000"/>
                </w:rPr>
                <w:t>)</w:t>
              </w:r>
            </w:ins>
            <w:r w:rsidRPr="00C176E5">
              <w:rPr>
                <w:rFonts w:ascii="Arial" w:eastAsia="Times New Roman" w:hAnsi="Arial" w:cs="Arial"/>
                <w:b/>
                <w:bCs/>
                <w:color w:val="000000"/>
              </w:rPr>
              <w:t xml:space="preserve"> when adolescents who vaped in the last 6 months are compared to adolescents who did not vape. </w:t>
            </w:r>
            <w:r w:rsidRPr="00482A44">
              <w:rPr>
                <w:rFonts w:ascii="Arial" w:eastAsia="Times New Roman" w:hAnsi="Arial" w:cs="Arial"/>
                <w:color w:val="000000"/>
                <w:rPrChange w:id="508" w:author="Wood, Cheyret" w:date="2023-02-21T12:41:00Z">
                  <w:rPr>
                    <w:rFonts w:ascii="Arial" w:eastAsia="Times New Roman" w:hAnsi="Arial" w:cs="Arial"/>
                    <w:b/>
                    <w:bCs/>
                    <w:color w:val="000000"/>
                  </w:rPr>
                </w:rPrChange>
              </w:rPr>
              <w:t>The fold-change is the expression in the vaping group relative to the control group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482A44">
        <w:trPr>
          <w:trHeight w:val="300"/>
          <w:trPrChange w:id="509"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510"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49697F98" w14:textId="7F823385" w:rsidR="00C176E5" w:rsidRPr="00C176E5" w:rsidRDefault="00C176E5" w:rsidP="00C176E5">
            <w:pPr>
              <w:spacing w:after="0" w:line="240" w:lineRule="auto"/>
              <w:rPr>
                <w:rFonts w:ascii="Calibri" w:eastAsia="Times New Roman" w:hAnsi="Calibri" w:cs="Calibri"/>
                <w:b/>
                <w:bCs/>
                <w:color w:val="000000"/>
              </w:rPr>
            </w:pPr>
            <w:del w:id="511" w:author="Wood, Cheyret" w:date="2023-02-21T12:42:00Z">
              <w:r w:rsidRPr="00C176E5" w:rsidDel="00482A44">
                <w:rPr>
                  <w:rFonts w:ascii="Calibri" w:eastAsia="Times New Roman" w:hAnsi="Calibri" w:cs="Calibri"/>
                  <w:b/>
                  <w:bCs/>
                  <w:color w:val="000000"/>
                </w:rPr>
                <w:delText>ENSG</w:delText>
              </w:r>
            </w:del>
            <w:ins w:id="512" w:author="Wood, Cheyret" w:date="2023-02-21T12:42:00Z">
              <w:r w:rsidR="00482A44">
                <w:rPr>
                  <w:rFonts w:ascii="Calibri" w:eastAsia="Times New Roman" w:hAnsi="Calibri" w:cs="Calibri"/>
                  <w:b/>
                  <w:bCs/>
                  <w:color w:val="000000"/>
                </w:rPr>
                <w:t>Ensembl ID</w:t>
              </w:r>
            </w:ins>
          </w:p>
        </w:tc>
        <w:tc>
          <w:tcPr>
            <w:tcW w:w="1488" w:type="dxa"/>
            <w:tcBorders>
              <w:top w:val="nil"/>
              <w:left w:val="nil"/>
              <w:bottom w:val="single" w:sz="8" w:space="0" w:color="auto"/>
              <w:right w:val="nil"/>
            </w:tcBorders>
            <w:shd w:val="clear" w:color="auto" w:fill="auto"/>
            <w:noWrap/>
            <w:vAlign w:val="bottom"/>
            <w:hideMark/>
            <w:tcPrChange w:id="513"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6F50BFB6" w14:textId="1489FA2A" w:rsidR="00C176E5" w:rsidRPr="00C176E5" w:rsidRDefault="00482A44" w:rsidP="00C176E5">
            <w:pPr>
              <w:spacing w:after="0" w:line="240" w:lineRule="auto"/>
              <w:rPr>
                <w:rFonts w:ascii="Calibri" w:eastAsia="Times New Roman" w:hAnsi="Calibri" w:cs="Calibri"/>
                <w:b/>
                <w:bCs/>
                <w:color w:val="000000"/>
              </w:rPr>
            </w:pPr>
            <w:ins w:id="514" w:author="Wood, Cheyret" w:date="2023-02-21T12:42:00Z">
              <w:r>
                <w:rPr>
                  <w:rFonts w:ascii="Calibri" w:eastAsia="Times New Roman" w:hAnsi="Calibri" w:cs="Calibri"/>
                  <w:b/>
                  <w:bCs/>
                  <w:color w:val="000000"/>
                </w:rPr>
                <w:t xml:space="preserve">Gene </w:t>
              </w:r>
            </w:ins>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Change w:id="515"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482A44">
              <w:rPr>
                <w:rFonts w:ascii="Calibri" w:eastAsia="Times New Roman" w:hAnsi="Calibri" w:cs="Calibri"/>
                <w:b/>
                <w:bCs/>
                <w:color w:val="000000"/>
                <w:vertAlign w:val="subscript"/>
                <w:rPrChange w:id="516" w:author="Wood, Cheyret" w:date="2023-02-21T12:42:00Z">
                  <w:rPr>
                    <w:rFonts w:ascii="Calibri" w:eastAsia="Times New Roman" w:hAnsi="Calibri" w:cs="Calibri"/>
                    <w:b/>
                    <w:bCs/>
                    <w:color w:val="000000"/>
                  </w:rPr>
                </w:rPrChange>
              </w:rPr>
              <w:t>2</w:t>
            </w:r>
            <w:ins w:id="517" w:author="Wood, Cheyret" w:date="2023-02-21T12:42:00Z">
              <w:r w:rsidR="00482A44">
                <w:rPr>
                  <w:rFonts w:ascii="Calibri" w:eastAsia="Times New Roman" w:hAnsi="Calibri" w:cs="Calibri"/>
                  <w:b/>
                  <w:bCs/>
                  <w:color w:val="000000"/>
                </w:rPr>
                <w:t>(</w:t>
              </w:r>
            </w:ins>
            <w:r>
              <w:rPr>
                <w:rFonts w:ascii="Calibri" w:eastAsia="Times New Roman" w:hAnsi="Calibri" w:cs="Calibri"/>
                <w:b/>
                <w:bCs/>
                <w:color w:val="000000"/>
              </w:rPr>
              <w:t>F</w:t>
            </w:r>
            <w:r w:rsidRPr="00C176E5">
              <w:rPr>
                <w:rFonts w:ascii="Calibri" w:eastAsia="Times New Roman" w:hAnsi="Calibri" w:cs="Calibri"/>
                <w:b/>
                <w:bCs/>
                <w:color w:val="000000"/>
              </w:rPr>
              <w:t>C</w:t>
            </w:r>
            <w:ins w:id="518" w:author="Wood, Cheyret" w:date="2023-02-21T12:42:00Z">
              <w:r w:rsidR="00482A44">
                <w:rPr>
                  <w:rFonts w:ascii="Calibri" w:eastAsia="Times New Roman" w:hAnsi="Calibri" w:cs="Calibri"/>
                  <w:b/>
                  <w:bCs/>
                  <w:color w:val="000000"/>
                </w:rPr>
                <w:t>)</w:t>
              </w:r>
            </w:ins>
          </w:p>
        </w:tc>
        <w:tc>
          <w:tcPr>
            <w:tcW w:w="897" w:type="dxa"/>
            <w:tcBorders>
              <w:top w:val="nil"/>
              <w:left w:val="nil"/>
              <w:bottom w:val="single" w:sz="8" w:space="0" w:color="auto"/>
              <w:right w:val="nil"/>
            </w:tcBorders>
            <w:shd w:val="clear" w:color="auto" w:fill="auto"/>
            <w:noWrap/>
            <w:vAlign w:val="bottom"/>
            <w:hideMark/>
            <w:tcPrChange w:id="519"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Change w:id="520"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Change w:id="521"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482A44">
        <w:trPr>
          <w:trHeight w:val="290"/>
          <w:trPrChange w:id="522" w:author="Wood, Cheyret" w:date="2023-02-21T12:43:00Z">
            <w:trPr>
              <w:trHeight w:val="290"/>
            </w:trPr>
          </w:trPrChange>
        </w:trPr>
        <w:tc>
          <w:tcPr>
            <w:tcW w:w="9600" w:type="dxa"/>
            <w:gridSpan w:val="6"/>
            <w:tcBorders>
              <w:top w:val="single" w:sz="8" w:space="0" w:color="auto"/>
              <w:left w:val="nil"/>
              <w:bottom w:val="nil"/>
              <w:right w:val="nil"/>
            </w:tcBorders>
            <w:shd w:val="clear" w:color="auto" w:fill="auto"/>
            <w:noWrap/>
            <w:vAlign w:val="bottom"/>
            <w:hideMark/>
            <w:tcPrChange w:id="523" w:author="Wood, Cheyret" w:date="2023-02-21T12:43:00Z">
              <w:tcPr>
                <w:tcW w:w="0" w:type="auto"/>
                <w:gridSpan w:val="6"/>
                <w:tcBorders>
                  <w:top w:val="single" w:sz="8" w:space="0" w:color="auto"/>
                  <w:left w:val="nil"/>
                  <w:bottom w:val="nil"/>
                  <w:right w:val="nil"/>
                </w:tcBorders>
                <w:shd w:val="clear" w:color="auto" w:fill="auto"/>
                <w:noWrap/>
                <w:vAlign w:val="bottom"/>
                <w:hideMark/>
              </w:tcPr>
            </w:tcPrChange>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482A44">
        <w:trPr>
          <w:trHeight w:val="290"/>
          <w:trPrChange w:id="524"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25" w:author="Wood, Cheyret" w:date="2023-02-21T12:43:00Z">
              <w:tcPr>
                <w:tcW w:w="0" w:type="auto"/>
                <w:tcBorders>
                  <w:top w:val="nil"/>
                  <w:left w:val="nil"/>
                  <w:bottom w:val="nil"/>
                  <w:right w:val="nil"/>
                </w:tcBorders>
                <w:shd w:val="clear" w:color="auto" w:fill="auto"/>
                <w:noWrap/>
                <w:vAlign w:val="bottom"/>
                <w:hideMark/>
              </w:tcPr>
            </w:tcPrChange>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Change w:id="526" w:author="Wood, Cheyret" w:date="2023-02-21T12:43:00Z">
              <w:tcPr>
                <w:tcW w:w="0" w:type="auto"/>
                <w:tcBorders>
                  <w:top w:val="nil"/>
                  <w:left w:val="nil"/>
                  <w:bottom w:val="nil"/>
                  <w:right w:val="nil"/>
                </w:tcBorders>
                <w:shd w:val="clear" w:color="auto" w:fill="auto"/>
                <w:noWrap/>
                <w:vAlign w:val="bottom"/>
                <w:hideMark/>
              </w:tcPr>
            </w:tcPrChange>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Change w:id="527" w:author="Wood, Cheyret" w:date="2023-02-21T12:43:00Z">
              <w:tcPr>
                <w:tcW w:w="0" w:type="auto"/>
                <w:tcBorders>
                  <w:top w:val="nil"/>
                  <w:left w:val="nil"/>
                  <w:bottom w:val="nil"/>
                  <w:right w:val="nil"/>
                </w:tcBorders>
                <w:shd w:val="clear" w:color="auto" w:fill="auto"/>
                <w:noWrap/>
                <w:vAlign w:val="center"/>
                <w:hideMark/>
              </w:tcPr>
            </w:tcPrChange>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Change w:id="528" w:author="Wood, Cheyret" w:date="2023-02-21T12:43:00Z">
              <w:tcPr>
                <w:tcW w:w="0" w:type="auto"/>
                <w:tcBorders>
                  <w:top w:val="nil"/>
                  <w:left w:val="nil"/>
                  <w:bottom w:val="nil"/>
                  <w:right w:val="nil"/>
                </w:tcBorders>
                <w:shd w:val="clear" w:color="auto" w:fill="auto"/>
                <w:noWrap/>
                <w:vAlign w:val="center"/>
                <w:hideMark/>
              </w:tcPr>
            </w:tcPrChange>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Change w:id="529" w:author="Wood, Cheyret" w:date="2023-02-21T12:43:00Z">
              <w:tcPr>
                <w:tcW w:w="0" w:type="auto"/>
                <w:tcBorders>
                  <w:top w:val="nil"/>
                  <w:left w:val="nil"/>
                  <w:bottom w:val="nil"/>
                  <w:right w:val="nil"/>
                </w:tcBorders>
                <w:shd w:val="clear" w:color="auto" w:fill="auto"/>
                <w:noWrap/>
                <w:vAlign w:val="center"/>
                <w:hideMark/>
              </w:tcPr>
            </w:tcPrChange>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Change w:id="530" w:author="Wood, Cheyret" w:date="2023-02-21T12:43:00Z">
              <w:tcPr>
                <w:tcW w:w="0" w:type="auto"/>
                <w:tcBorders>
                  <w:top w:val="nil"/>
                  <w:left w:val="nil"/>
                  <w:bottom w:val="nil"/>
                  <w:right w:val="nil"/>
                </w:tcBorders>
                <w:shd w:val="clear" w:color="auto" w:fill="auto"/>
                <w:noWrap/>
                <w:vAlign w:val="bottom"/>
                <w:hideMark/>
              </w:tcPr>
            </w:tcPrChange>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482A44">
        <w:trPr>
          <w:trHeight w:val="290"/>
          <w:trPrChange w:id="531"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32" w:author="Wood, Cheyret" w:date="2023-02-21T12:43:00Z">
              <w:tcPr>
                <w:tcW w:w="0" w:type="auto"/>
                <w:tcBorders>
                  <w:top w:val="nil"/>
                  <w:left w:val="nil"/>
                  <w:bottom w:val="nil"/>
                  <w:right w:val="nil"/>
                </w:tcBorders>
                <w:shd w:val="clear" w:color="auto" w:fill="auto"/>
                <w:noWrap/>
                <w:vAlign w:val="bottom"/>
                <w:hideMark/>
              </w:tcPr>
            </w:tcPrChange>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Change w:id="533" w:author="Wood, Cheyret" w:date="2023-02-21T12:43:00Z">
              <w:tcPr>
                <w:tcW w:w="0" w:type="auto"/>
                <w:tcBorders>
                  <w:top w:val="nil"/>
                  <w:left w:val="nil"/>
                  <w:bottom w:val="nil"/>
                  <w:right w:val="nil"/>
                </w:tcBorders>
                <w:shd w:val="clear" w:color="auto" w:fill="auto"/>
                <w:noWrap/>
                <w:vAlign w:val="bottom"/>
                <w:hideMark/>
              </w:tcPr>
            </w:tcPrChange>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Change w:id="534" w:author="Wood, Cheyret" w:date="2023-02-21T12:43:00Z">
              <w:tcPr>
                <w:tcW w:w="0" w:type="auto"/>
                <w:tcBorders>
                  <w:top w:val="nil"/>
                  <w:left w:val="nil"/>
                  <w:bottom w:val="nil"/>
                  <w:right w:val="nil"/>
                </w:tcBorders>
                <w:shd w:val="clear" w:color="auto" w:fill="auto"/>
                <w:noWrap/>
                <w:vAlign w:val="center"/>
                <w:hideMark/>
              </w:tcPr>
            </w:tcPrChange>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Change w:id="535" w:author="Wood, Cheyret" w:date="2023-02-21T12:43:00Z">
              <w:tcPr>
                <w:tcW w:w="0" w:type="auto"/>
                <w:tcBorders>
                  <w:top w:val="nil"/>
                  <w:left w:val="nil"/>
                  <w:bottom w:val="nil"/>
                  <w:right w:val="nil"/>
                </w:tcBorders>
                <w:shd w:val="clear" w:color="auto" w:fill="auto"/>
                <w:noWrap/>
                <w:vAlign w:val="center"/>
                <w:hideMark/>
              </w:tcPr>
            </w:tcPrChange>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Change w:id="536" w:author="Wood, Cheyret" w:date="2023-02-21T12:43:00Z">
              <w:tcPr>
                <w:tcW w:w="0" w:type="auto"/>
                <w:tcBorders>
                  <w:top w:val="nil"/>
                  <w:left w:val="nil"/>
                  <w:bottom w:val="nil"/>
                  <w:right w:val="nil"/>
                </w:tcBorders>
                <w:shd w:val="clear" w:color="auto" w:fill="auto"/>
                <w:noWrap/>
                <w:vAlign w:val="center"/>
                <w:hideMark/>
              </w:tcPr>
            </w:tcPrChange>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Change w:id="537" w:author="Wood, Cheyret" w:date="2023-02-21T12:43:00Z">
              <w:tcPr>
                <w:tcW w:w="0" w:type="auto"/>
                <w:tcBorders>
                  <w:top w:val="nil"/>
                  <w:left w:val="nil"/>
                  <w:bottom w:val="nil"/>
                  <w:right w:val="nil"/>
                </w:tcBorders>
                <w:shd w:val="clear" w:color="auto" w:fill="auto"/>
                <w:noWrap/>
                <w:vAlign w:val="bottom"/>
                <w:hideMark/>
              </w:tcPr>
            </w:tcPrChange>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482A44">
        <w:trPr>
          <w:trHeight w:val="290"/>
          <w:trPrChange w:id="538"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39" w:author="Wood, Cheyret" w:date="2023-02-21T12:43:00Z">
              <w:tcPr>
                <w:tcW w:w="0" w:type="auto"/>
                <w:tcBorders>
                  <w:top w:val="nil"/>
                  <w:left w:val="nil"/>
                  <w:bottom w:val="nil"/>
                  <w:right w:val="nil"/>
                </w:tcBorders>
                <w:shd w:val="clear" w:color="auto" w:fill="auto"/>
                <w:noWrap/>
                <w:vAlign w:val="bottom"/>
                <w:hideMark/>
              </w:tcPr>
            </w:tcPrChange>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Change w:id="540" w:author="Wood, Cheyret" w:date="2023-02-21T12:43:00Z">
              <w:tcPr>
                <w:tcW w:w="0" w:type="auto"/>
                <w:tcBorders>
                  <w:top w:val="nil"/>
                  <w:left w:val="nil"/>
                  <w:bottom w:val="nil"/>
                  <w:right w:val="nil"/>
                </w:tcBorders>
                <w:shd w:val="clear" w:color="auto" w:fill="auto"/>
                <w:noWrap/>
                <w:vAlign w:val="bottom"/>
                <w:hideMark/>
              </w:tcPr>
            </w:tcPrChange>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Change w:id="541" w:author="Wood, Cheyret" w:date="2023-02-21T12:43:00Z">
              <w:tcPr>
                <w:tcW w:w="0" w:type="auto"/>
                <w:tcBorders>
                  <w:top w:val="nil"/>
                  <w:left w:val="nil"/>
                  <w:bottom w:val="nil"/>
                  <w:right w:val="nil"/>
                </w:tcBorders>
                <w:shd w:val="clear" w:color="auto" w:fill="auto"/>
                <w:noWrap/>
                <w:vAlign w:val="center"/>
                <w:hideMark/>
              </w:tcPr>
            </w:tcPrChange>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542" w:author="Wood, Cheyret" w:date="2023-02-21T12:43:00Z">
              <w:tcPr>
                <w:tcW w:w="0" w:type="auto"/>
                <w:tcBorders>
                  <w:top w:val="nil"/>
                  <w:left w:val="nil"/>
                  <w:bottom w:val="nil"/>
                  <w:right w:val="nil"/>
                </w:tcBorders>
                <w:shd w:val="clear" w:color="auto" w:fill="auto"/>
                <w:noWrap/>
                <w:vAlign w:val="center"/>
                <w:hideMark/>
              </w:tcPr>
            </w:tcPrChange>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Change w:id="543" w:author="Wood, Cheyret" w:date="2023-02-21T12:43:00Z">
              <w:tcPr>
                <w:tcW w:w="0" w:type="auto"/>
                <w:tcBorders>
                  <w:top w:val="nil"/>
                  <w:left w:val="nil"/>
                  <w:bottom w:val="nil"/>
                  <w:right w:val="nil"/>
                </w:tcBorders>
                <w:shd w:val="clear" w:color="auto" w:fill="auto"/>
                <w:noWrap/>
                <w:vAlign w:val="center"/>
                <w:hideMark/>
              </w:tcPr>
            </w:tcPrChange>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Change w:id="544" w:author="Wood, Cheyret" w:date="2023-02-21T12:43:00Z">
              <w:tcPr>
                <w:tcW w:w="0" w:type="auto"/>
                <w:tcBorders>
                  <w:top w:val="nil"/>
                  <w:left w:val="nil"/>
                  <w:bottom w:val="nil"/>
                  <w:right w:val="nil"/>
                </w:tcBorders>
                <w:shd w:val="clear" w:color="auto" w:fill="auto"/>
                <w:noWrap/>
                <w:vAlign w:val="bottom"/>
                <w:hideMark/>
              </w:tcPr>
            </w:tcPrChange>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482A44">
        <w:trPr>
          <w:trHeight w:val="290"/>
          <w:trPrChange w:id="545"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46" w:author="Wood, Cheyret" w:date="2023-02-21T12:43:00Z">
              <w:tcPr>
                <w:tcW w:w="0" w:type="auto"/>
                <w:tcBorders>
                  <w:top w:val="nil"/>
                  <w:left w:val="nil"/>
                  <w:bottom w:val="nil"/>
                  <w:right w:val="nil"/>
                </w:tcBorders>
                <w:shd w:val="clear" w:color="auto" w:fill="auto"/>
                <w:noWrap/>
                <w:vAlign w:val="bottom"/>
                <w:hideMark/>
              </w:tcPr>
            </w:tcPrChange>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Change w:id="547" w:author="Wood, Cheyret" w:date="2023-02-21T12:43:00Z">
              <w:tcPr>
                <w:tcW w:w="0" w:type="auto"/>
                <w:tcBorders>
                  <w:top w:val="nil"/>
                  <w:left w:val="nil"/>
                  <w:bottom w:val="nil"/>
                  <w:right w:val="nil"/>
                </w:tcBorders>
                <w:shd w:val="clear" w:color="auto" w:fill="auto"/>
                <w:noWrap/>
                <w:vAlign w:val="bottom"/>
                <w:hideMark/>
              </w:tcPr>
            </w:tcPrChange>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Change w:id="548" w:author="Wood, Cheyret" w:date="2023-02-21T12:43:00Z">
              <w:tcPr>
                <w:tcW w:w="0" w:type="auto"/>
                <w:tcBorders>
                  <w:top w:val="nil"/>
                  <w:left w:val="nil"/>
                  <w:bottom w:val="nil"/>
                  <w:right w:val="nil"/>
                </w:tcBorders>
                <w:shd w:val="clear" w:color="auto" w:fill="auto"/>
                <w:noWrap/>
                <w:vAlign w:val="center"/>
                <w:hideMark/>
              </w:tcPr>
            </w:tcPrChange>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549" w:author="Wood, Cheyret" w:date="2023-02-21T12:43:00Z">
              <w:tcPr>
                <w:tcW w:w="0" w:type="auto"/>
                <w:tcBorders>
                  <w:top w:val="nil"/>
                  <w:left w:val="nil"/>
                  <w:bottom w:val="nil"/>
                  <w:right w:val="nil"/>
                </w:tcBorders>
                <w:shd w:val="clear" w:color="auto" w:fill="auto"/>
                <w:noWrap/>
                <w:vAlign w:val="center"/>
                <w:hideMark/>
              </w:tcPr>
            </w:tcPrChange>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Change w:id="550" w:author="Wood, Cheyret" w:date="2023-02-21T12:43:00Z">
              <w:tcPr>
                <w:tcW w:w="0" w:type="auto"/>
                <w:tcBorders>
                  <w:top w:val="nil"/>
                  <w:left w:val="nil"/>
                  <w:bottom w:val="nil"/>
                  <w:right w:val="nil"/>
                </w:tcBorders>
                <w:shd w:val="clear" w:color="auto" w:fill="auto"/>
                <w:noWrap/>
                <w:vAlign w:val="center"/>
                <w:hideMark/>
              </w:tcPr>
            </w:tcPrChange>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Change w:id="551" w:author="Wood, Cheyret" w:date="2023-02-21T12:43:00Z">
              <w:tcPr>
                <w:tcW w:w="0" w:type="auto"/>
                <w:tcBorders>
                  <w:top w:val="nil"/>
                  <w:left w:val="nil"/>
                  <w:bottom w:val="nil"/>
                  <w:right w:val="nil"/>
                </w:tcBorders>
                <w:shd w:val="clear" w:color="auto" w:fill="auto"/>
                <w:noWrap/>
                <w:vAlign w:val="bottom"/>
                <w:hideMark/>
              </w:tcPr>
            </w:tcPrChange>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482A44">
        <w:trPr>
          <w:trHeight w:val="290"/>
          <w:trPrChange w:id="552"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53" w:author="Wood, Cheyret" w:date="2023-02-21T12:43:00Z">
              <w:tcPr>
                <w:tcW w:w="0" w:type="auto"/>
                <w:tcBorders>
                  <w:top w:val="nil"/>
                  <w:left w:val="nil"/>
                  <w:bottom w:val="nil"/>
                  <w:right w:val="nil"/>
                </w:tcBorders>
                <w:shd w:val="clear" w:color="auto" w:fill="auto"/>
                <w:noWrap/>
                <w:vAlign w:val="bottom"/>
                <w:hideMark/>
              </w:tcPr>
            </w:tcPrChange>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Change w:id="554" w:author="Wood, Cheyret" w:date="2023-02-21T12:43:00Z">
              <w:tcPr>
                <w:tcW w:w="0" w:type="auto"/>
                <w:tcBorders>
                  <w:top w:val="nil"/>
                  <w:left w:val="nil"/>
                  <w:bottom w:val="nil"/>
                  <w:right w:val="nil"/>
                </w:tcBorders>
                <w:shd w:val="clear" w:color="auto" w:fill="auto"/>
                <w:noWrap/>
                <w:vAlign w:val="bottom"/>
                <w:hideMark/>
              </w:tcPr>
            </w:tcPrChange>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Change w:id="555" w:author="Wood, Cheyret" w:date="2023-02-21T12:43:00Z">
              <w:tcPr>
                <w:tcW w:w="0" w:type="auto"/>
                <w:tcBorders>
                  <w:top w:val="nil"/>
                  <w:left w:val="nil"/>
                  <w:bottom w:val="nil"/>
                  <w:right w:val="nil"/>
                </w:tcBorders>
                <w:shd w:val="clear" w:color="auto" w:fill="auto"/>
                <w:noWrap/>
                <w:vAlign w:val="center"/>
                <w:hideMark/>
              </w:tcPr>
            </w:tcPrChange>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Change w:id="556" w:author="Wood, Cheyret" w:date="2023-02-21T12:43:00Z">
              <w:tcPr>
                <w:tcW w:w="0" w:type="auto"/>
                <w:tcBorders>
                  <w:top w:val="nil"/>
                  <w:left w:val="nil"/>
                  <w:bottom w:val="nil"/>
                  <w:right w:val="nil"/>
                </w:tcBorders>
                <w:shd w:val="clear" w:color="auto" w:fill="auto"/>
                <w:noWrap/>
                <w:vAlign w:val="center"/>
                <w:hideMark/>
              </w:tcPr>
            </w:tcPrChange>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Change w:id="557" w:author="Wood, Cheyret" w:date="2023-02-21T12:43:00Z">
              <w:tcPr>
                <w:tcW w:w="0" w:type="auto"/>
                <w:tcBorders>
                  <w:top w:val="nil"/>
                  <w:left w:val="nil"/>
                  <w:bottom w:val="nil"/>
                  <w:right w:val="nil"/>
                </w:tcBorders>
                <w:shd w:val="clear" w:color="auto" w:fill="auto"/>
                <w:noWrap/>
                <w:vAlign w:val="center"/>
                <w:hideMark/>
              </w:tcPr>
            </w:tcPrChange>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Change w:id="558" w:author="Wood, Cheyret" w:date="2023-02-21T12:43:00Z">
              <w:tcPr>
                <w:tcW w:w="0" w:type="auto"/>
                <w:tcBorders>
                  <w:top w:val="nil"/>
                  <w:left w:val="nil"/>
                  <w:bottom w:val="nil"/>
                  <w:right w:val="nil"/>
                </w:tcBorders>
                <w:shd w:val="clear" w:color="auto" w:fill="auto"/>
                <w:noWrap/>
                <w:vAlign w:val="bottom"/>
                <w:hideMark/>
              </w:tcPr>
            </w:tcPrChange>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482A44">
        <w:trPr>
          <w:trHeight w:val="290"/>
          <w:trPrChange w:id="559"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60" w:author="Wood, Cheyret" w:date="2023-02-21T12:43:00Z">
              <w:tcPr>
                <w:tcW w:w="0" w:type="auto"/>
                <w:tcBorders>
                  <w:top w:val="nil"/>
                  <w:left w:val="nil"/>
                  <w:bottom w:val="nil"/>
                  <w:right w:val="nil"/>
                </w:tcBorders>
                <w:shd w:val="clear" w:color="auto" w:fill="auto"/>
                <w:noWrap/>
                <w:vAlign w:val="bottom"/>
                <w:hideMark/>
              </w:tcPr>
            </w:tcPrChange>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Change w:id="561" w:author="Wood, Cheyret" w:date="2023-02-21T12:43:00Z">
              <w:tcPr>
                <w:tcW w:w="0" w:type="auto"/>
                <w:tcBorders>
                  <w:top w:val="nil"/>
                  <w:left w:val="nil"/>
                  <w:bottom w:val="nil"/>
                  <w:right w:val="nil"/>
                </w:tcBorders>
                <w:shd w:val="clear" w:color="auto" w:fill="auto"/>
                <w:noWrap/>
                <w:vAlign w:val="bottom"/>
                <w:hideMark/>
              </w:tcPr>
            </w:tcPrChange>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Change w:id="562" w:author="Wood, Cheyret" w:date="2023-02-21T12:43:00Z">
              <w:tcPr>
                <w:tcW w:w="0" w:type="auto"/>
                <w:tcBorders>
                  <w:top w:val="nil"/>
                  <w:left w:val="nil"/>
                  <w:bottom w:val="nil"/>
                  <w:right w:val="nil"/>
                </w:tcBorders>
                <w:shd w:val="clear" w:color="auto" w:fill="auto"/>
                <w:noWrap/>
                <w:vAlign w:val="center"/>
                <w:hideMark/>
              </w:tcPr>
            </w:tcPrChange>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Change w:id="563" w:author="Wood, Cheyret" w:date="2023-02-21T12:43:00Z">
              <w:tcPr>
                <w:tcW w:w="0" w:type="auto"/>
                <w:tcBorders>
                  <w:top w:val="nil"/>
                  <w:left w:val="nil"/>
                  <w:bottom w:val="nil"/>
                  <w:right w:val="nil"/>
                </w:tcBorders>
                <w:shd w:val="clear" w:color="auto" w:fill="auto"/>
                <w:noWrap/>
                <w:vAlign w:val="center"/>
                <w:hideMark/>
              </w:tcPr>
            </w:tcPrChange>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Change w:id="564" w:author="Wood, Cheyret" w:date="2023-02-21T12:43:00Z">
              <w:tcPr>
                <w:tcW w:w="0" w:type="auto"/>
                <w:tcBorders>
                  <w:top w:val="nil"/>
                  <w:left w:val="nil"/>
                  <w:bottom w:val="nil"/>
                  <w:right w:val="nil"/>
                </w:tcBorders>
                <w:shd w:val="clear" w:color="auto" w:fill="auto"/>
                <w:noWrap/>
                <w:vAlign w:val="center"/>
                <w:hideMark/>
              </w:tcPr>
            </w:tcPrChange>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Change w:id="565" w:author="Wood, Cheyret" w:date="2023-02-21T12:43:00Z">
              <w:tcPr>
                <w:tcW w:w="0" w:type="auto"/>
                <w:tcBorders>
                  <w:top w:val="nil"/>
                  <w:left w:val="nil"/>
                  <w:bottom w:val="nil"/>
                  <w:right w:val="nil"/>
                </w:tcBorders>
                <w:shd w:val="clear" w:color="auto" w:fill="auto"/>
                <w:noWrap/>
                <w:vAlign w:val="bottom"/>
                <w:hideMark/>
              </w:tcPr>
            </w:tcPrChange>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482A44">
        <w:trPr>
          <w:trHeight w:val="290"/>
          <w:trPrChange w:id="566"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67" w:author="Wood, Cheyret" w:date="2023-02-21T12:43:00Z">
              <w:tcPr>
                <w:tcW w:w="0" w:type="auto"/>
                <w:tcBorders>
                  <w:top w:val="nil"/>
                  <w:left w:val="nil"/>
                  <w:bottom w:val="nil"/>
                  <w:right w:val="nil"/>
                </w:tcBorders>
                <w:shd w:val="clear" w:color="auto" w:fill="auto"/>
                <w:noWrap/>
                <w:vAlign w:val="bottom"/>
                <w:hideMark/>
              </w:tcPr>
            </w:tcPrChange>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Change w:id="568" w:author="Wood, Cheyret" w:date="2023-02-21T12:43:00Z">
              <w:tcPr>
                <w:tcW w:w="0" w:type="auto"/>
                <w:tcBorders>
                  <w:top w:val="nil"/>
                  <w:left w:val="nil"/>
                  <w:bottom w:val="nil"/>
                  <w:right w:val="nil"/>
                </w:tcBorders>
                <w:shd w:val="clear" w:color="auto" w:fill="auto"/>
                <w:noWrap/>
                <w:vAlign w:val="bottom"/>
                <w:hideMark/>
              </w:tcPr>
            </w:tcPrChange>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Change w:id="569" w:author="Wood, Cheyret" w:date="2023-02-21T12:43:00Z">
              <w:tcPr>
                <w:tcW w:w="0" w:type="auto"/>
                <w:tcBorders>
                  <w:top w:val="nil"/>
                  <w:left w:val="nil"/>
                  <w:bottom w:val="nil"/>
                  <w:right w:val="nil"/>
                </w:tcBorders>
                <w:shd w:val="clear" w:color="auto" w:fill="auto"/>
                <w:noWrap/>
                <w:vAlign w:val="center"/>
                <w:hideMark/>
              </w:tcPr>
            </w:tcPrChange>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Change w:id="570" w:author="Wood, Cheyret" w:date="2023-02-21T12:43:00Z">
              <w:tcPr>
                <w:tcW w:w="0" w:type="auto"/>
                <w:tcBorders>
                  <w:top w:val="nil"/>
                  <w:left w:val="nil"/>
                  <w:bottom w:val="nil"/>
                  <w:right w:val="nil"/>
                </w:tcBorders>
                <w:shd w:val="clear" w:color="auto" w:fill="auto"/>
                <w:noWrap/>
                <w:vAlign w:val="center"/>
                <w:hideMark/>
              </w:tcPr>
            </w:tcPrChange>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Change w:id="571" w:author="Wood, Cheyret" w:date="2023-02-21T12:43:00Z">
              <w:tcPr>
                <w:tcW w:w="0" w:type="auto"/>
                <w:tcBorders>
                  <w:top w:val="nil"/>
                  <w:left w:val="nil"/>
                  <w:bottom w:val="nil"/>
                  <w:right w:val="nil"/>
                </w:tcBorders>
                <w:shd w:val="clear" w:color="auto" w:fill="auto"/>
                <w:noWrap/>
                <w:vAlign w:val="center"/>
                <w:hideMark/>
              </w:tcPr>
            </w:tcPrChange>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Change w:id="572" w:author="Wood, Cheyret" w:date="2023-02-21T12:43:00Z">
              <w:tcPr>
                <w:tcW w:w="0" w:type="auto"/>
                <w:tcBorders>
                  <w:top w:val="nil"/>
                  <w:left w:val="nil"/>
                  <w:bottom w:val="nil"/>
                  <w:right w:val="nil"/>
                </w:tcBorders>
                <w:shd w:val="clear" w:color="auto" w:fill="auto"/>
                <w:noWrap/>
                <w:vAlign w:val="bottom"/>
                <w:hideMark/>
              </w:tcPr>
            </w:tcPrChange>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482A44">
        <w:trPr>
          <w:trHeight w:val="290"/>
          <w:trPrChange w:id="573"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74" w:author="Wood, Cheyret" w:date="2023-02-21T12:43:00Z">
              <w:tcPr>
                <w:tcW w:w="0" w:type="auto"/>
                <w:tcBorders>
                  <w:top w:val="nil"/>
                  <w:left w:val="nil"/>
                  <w:bottom w:val="nil"/>
                  <w:right w:val="nil"/>
                </w:tcBorders>
                <w:shd w:val="clear" w:color="auto" w:fill="auto"/>
                <w:noWrap/>
                <w:vAlign w:val="bottom"/>
                <w:hideMark/>
              </w:tcPr>
            </w:tcPrChange>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Change w:id="575" w:author="Wood, Cheyret" w:date="2023-02-21T12:43:00Z">
              <w:tcPr>
                <w:tcW w:w="0" w:type="auto"/>
                <w:tcBorders>
                  <w:top w:val="nil"/>
                  <w:left w:val="nil"/>
                  <w:bottom w:val="nil"/>
                  <w:right w:val="nil"/>
                </w:tcBorders>
                <w:shd w:val="clear" w:color="auto" w:fill="auto"/>
                <w:noWrap/>
                <w:vAlign w:val="bottom"/>
                <w:hideMark/>
              </w:tcPr>
            </w:tcPrChange>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Change w:id="576" w:author="Wood, Cheyret" w:date="2023-02-21T12:43:00Z">
              <w:tcPr>
                <w:tcW w:w="0" w:type="auto"/>
                <w:tcBorders>
                  <w:top w:val="nil"/>
                  <w:left w:val="nil"/>
                  <w:bottom w:val="nil"/>
                  <w:right w:val="nil"/>
                </w:tcBorders>
                <w:shd w:val="clear" w:color="auto" w:fill="auto"/>
                <w:noWrap/>
                <w:vAlign w:val="center"/>
                <w:hideMark/>
              </w:tcPr>
            </w:tcPrChange>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Change w:id="577" w:author="Wood, Cheyret" w:date="2023-02-21T12:43:00Z">
              <w:tcPr>
                <w:tcW w:w="0" w:type="auto"/>
                <w:tcBorders>
                  <w:top w:val="nil"/>
                  <w:left w:val="nil"/>
                  <w:bottom w:val="nil"/>
                  <w:right w:val="nil"/>
                </w:tcBorders>
                <w:shd w:val="clear" w:color="auto" w:fill="auto"/>
                <w:noWrap/>
                <w:vAlign w:val="center"/>
                <w:hideMark/>
              </w:tcPr>
            </w:tcPrChange>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Change w:id="578" w:author="Wood, Cheyret" w:date="2023-02-21T12:43:00Z">
              <w:tcPr>
                <w:tcW w:w="0" w:type="auto"/>
                <w:tcBorders>
                  <w:top w:val="nil"/>
                  <w:left w:val="nil"/>
                  <w:bottom w:val="nil"/>
                  <w:right w:val="nil"/>
                </w:tcBorders>
                <w:shd w:val="clear" w:color="auto" w:fill="auto"/>
                <w:noWrap/>
                <w:vAlign w:val="center"/>
                <w:hideMark/>
              </w:tcPr>
            </w:tcPrChange>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Change w:id="579" w:author="Wood, Cheyret" w:date="2023-02-21T12:43:00Z">
              <w:tcPr>
                <w:tcW w:w="0" w:type="auto"/>
                <w:tcBorders>
                  <w:top w:val="nil"/>
                  <w:left w:val="nil"/>
                  <w:bottom w:val="nil"/>
                  <w:right w:val="nil"/>
                </w:tcBorders>
                <w:shd w:val="clear" w:color="auto" w:fill="auto"/>
                <w:noWrap/>
                <w:vAlign w:val="bottom"/>
                <w:hideMark/>
              </w:tcPr>
            </w:tcPrChange>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482A44">
        <w:trPr>
          <w:trHeight w:val="290"/>
          <w:trPrChange w:id="580"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81" w:author="Wood, Cheyret" w:date="2023-02-21T12:43:00Z">
              <w:tcPr>
                <w:tcW w:w="0" w:type="auto"/>
                <w:tcBorders>
                  <w:top w:val="nil"/>
                  <w:left w:val="nil"/>
                  <w:bottom w:val="nil"/>
                  <w:right w:val="nil"/>
                </w:tcBorders>
                <w:shd w:val="clear" w:color="auto" w:fill="auto"/>
                <w:noWrap/>
                <w:vAlign w:val="bottom"/>
                <w:hideMark/>
              </w:tcPr>
            </w:tcPrChange>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Change w:id="582" w:author="Wood, Cheyret" w:date="2023-02-21T12:43:00Z">
              <w:tcPr>
                <w:tcW w:w="0" w:type="auto"/>
                <w:tcBorders>
                  <w:top w:val="nil"/>
                  <w:left w:val="nil"/>
                  <w:bottom w:val="nil"/>
                  <w:right w:val="nil"/>
                </w:tcBorders>
                <w:shd w:val="clear" w:color="auto" w:fill="auto"/>
                <w:noWrap/>
                <w:vAlign w:val="bottom"/>
                <w:hideMark/>
              </w:tcPr>
            </w:tcPrChange>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Change w:id="583" w:author="Wood, Cheyret" w:date="2023-02-21T12:43:00Z">
              <w:tcPr>
                <w:tcW w:w="0" w:type="auto"/>
                <w:tcBorders>
                  <w:top w:val="nil"/>
                  <w:left w:val="nil"/>
                  <w:bottom w:val="nil"/>
                  <w:right w:val="nil"/>
                </w:tcBorders>
                <w:shd w:val="clear" w:color="auto" w:fill="auto"/>
                <w:noWrap/>
                <w:vAlign w:val="center"/>
                <w:hideMark/>
              </w:tcPr>
            </w:tcPrChange>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Change w:id="584" w:author="Wood, Cheyret" w:date="2023-02-21T12:43:00Z">
              <w:tcPr>
                <w:tcW w:w="0" w:type="auto"/>
                <w:tcBorders>
                  <w:top w:val="nil"/>
                  <w:left w:val="nil"/>
                  <w:bottom w:val="nil"/>
                  <w:right w:val="nil"/>
                </w:tcBorders>
                <w:shd w:val="clear" w:color="auto" w:fill="auto"/>
                <w:noWrap/>
                <w:vAlign w:val="center"/>
                <w:hideMark/>
              </w:tcPr>
            </w:tcPrChange>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Change w:id="585" w:author="Wood, Cheyret" w:date="2023-02-21T12:43:00Z">
              <w:tcPr>
                <w:tcW w:w="0" w:type="auto"/>
                <w:tcBorders>
                  <w:top w:val="nil"/>
                  <w:left w:val="nil"/>
                  <w:bottom w:val="nil"/>
                  <w:right w:val="nil"/>
                </w:tcBorders>
                <w:shd w:val="clear" w:color="auto" w:fill="auto"/>
                <w:noWrap/>
                <w:vAlign w:val="center"/>
                <w:hideMark/>
              </w:tcPr>
            </w:tcPrChange>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Change w:id="586" w:author="Wood, Cheyret" w:date="2023-02-21T12:43:00Z">
              <w:tcPr>
                <w:tcW w:w="0" w:type="auto"/>
                <w:tcBorders>
                  <w:top w:val="nil"/>
                  <w:left w:val="nil"/>
                  <w:bottom w:val="nil"/>
                  <w:right w:val="nil"/>
                </w:tcBorders>
                <w:shd w:val="clear" w:color="auto" w:fill="auto"/>
                <w:noWrap/>
                <w:vAlign w:val="bottom"/>
                <w:hideMark/>
              </w:tcPr>
            </w:tcPrChange>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482A44">
        <w:trPr>
          <w:trHeight w:val="300"/>
          <w:trPrChange w:id="587"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588"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Change w:id="589"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Change w:id="590"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Change w:id="591"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Change w:id="592" w:author="Wood, Cheyret" w:date="2023-02-21T12:43:00Z">
              <w:tcPr>
                <w:tcW w:w="0" w:type="auto"/>
                <w:tcBorders>
                  <w:top w:val="nil"/>
                  <w:left w:val="nil"/>
                  <w:bottom w:val="single" w:sz="8" w:space="0" w:color="auto"/>
                  <w:right w:val="nil"/>
                </w:tcBorders>
                <w:shd w:val="clear" w:color="auto" w:fill="auto"/>
                <w:noWrap/>
                <w:vAlign w:val="center"/>
                <w:hideMark/>
              </w:tcPr>
            </w:tcPrChange>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Change w:id="593"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482A44">
        <w:trPr>
          <w:trHeight w:val="290"/>
          <w:trPrChange w:id="594" w:author="Wood, Cheyret" w:date="2023-02-21T12:43:00Z">
            <w:trPr>
              <w:trHeight w:val="290"/>
            </w:trPr>
          </w:trPrChange>
        </w:trPr>
        <w:tc>
          <w:tcPr>
            <w:tcW w:w="9600" w:type="dxa"/>
            <w:gridSpan w:val="6"/>
            <w:tcBorders>
              <w:top w:val="single" w:sz="8" w:space="0" w:color="auto"/>
              <w:left w:val="nil"/>
              <w:bottom w:val="nil"/>
              <w:right w:val="nil"/>
            </w:tcBorders>
            <w:shd w:val="clear" w:color="auto" w:fill="auto"/>
            <w:noWrap/>
            <w:vAlign w:val="bottom"/>
            <w:hideMark/>
            <w:tcPrChange w:id="595" w:author="Wood, Cheyret" w:date="2023-02-21T12:43:00Z">
              <w:tcPr>
                <w:tcW w:w="0" w:type="auto"/>
                <w:gridSpan w:val="6"/>
                <w:tcBorders>
                  <w:top w:val="single" w:sz="8" w:space="0" w:color="auto"/>
                  <w:left w:val="nil"/>
                  <w:bottom w:val="nil"/>
                  <w:right w:val="nil"/>
                </w:tcBorders>
                <w:shd w:val="clear" w:color="auto" w:fill="auto"/>
                <w:noWrap/>
                <w:vAlign w:val="bottom"/>
                <w:hideMark/>
              </w:tcPr>
            </w:tcPrChange>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482A44">
        <w:trPr>
          <w:trHeight w:val="290"/>
          <w:trPrChange w:id="596"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597" w:author="Wood, Cheyret" w:date="2023-02-21T12:43:00Z">
              <w:tcPr>
                <w:tcW w:w="0" w:type="auto"/>
                <w:tcBorders>
                  <w:top w:val="nil"/>
                  <w:left w:val="nil"/>
                  <w:bottom w:val="nil"/>
                  <w:right w:val="nil"/>
                </w:tcBorders>
                <w:shd w:val="clear" w:color="auto" w:fill="auto"/>
                <w:noWrap/>
                <w:vAlign w:val="bottom"/>
                <w:hideMark/>
              </w:tcPr>
            </w:tcPrChange>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Change w:id="598" w:author="Wood, Cheyret" w:date="2023-02-21T12:43:00Z">
              <w:tcPr>
                <w:tcW w:w="0" w:type="auto"/>
                <w:tcBorders>
                  <w:top w:val="nil"/>
                  <w:left w:val="nil"/>
                  <w:bottom w:val="nil"/>
                  <w:right w:val="nil"/>
                </w:tcBorders>
                <w:shd w:val="clear" w:color="auto" w:fill="auto"/>
                <w:noWrap/>
                <w:vAlign w:val="bottom"/>
                <w:hideMark/>
              </w:tcPr>
            </w:tcPrChange>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Change w:id="599" w:author="Wood, Cheyret" w:date="2023-02-21T12:43:00Z">
              <w:tcPr>
                <w:tcW w:w="0" w:type="auto"/>
                <w:tcBorders>
                  <w:top w:val="nil"/>
                  <w:left w:val="nil"/>
                  <w:bottom w:val="nil"/>
                  <w:right w:val="nil"/>
                </w:tcBorders>
                <w:shd w:val="clear" w:color="auto" w:fill="auto"/>
                <w:noWrap/>
                <w:vAlign w:val="bottom"/>
                <w:hideMark/>
              </w:tcPr>
            </w:tcPrChange>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Change w:id="600" w:author="Wood, Cheyret" w:date="2023-02-21T12:43:00Z">
              <w:tcPr>
                <w:tcW w:w="0" w:type="auto"/>
                <w:tcBorders>
                  <w:top w:val="nil"/>
                  <w:left w:val="nil"/>
                  <w:bottom w:val="nil"/>
                  <w:right w:val="nil"/>
                </w:tcBorders>
                <w:shd w:val="clear" w:color="auto" w:fill="auto"/>
                <w:noWrap/>
                <w:vAlign w:val="bottom"/>
                <w:hideMark/>
              </w:tcPr>
            </w:tcPrChange>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Change w:id="601" w:author="Wood, Cheyret" w:date="2023-02-21T12:43:00Z">
              <w:tcPr>
                <w:tcW w:w="0" w:type="auto"/>
                <w:tcBorders>
                  <w:top w:val="nil"/>
                  <w:left w:val="nil"/>
                  <w:bottom w:val="nil"/>
                  <w:right w:val="nil"/>
                </w:tcBorders>
                <w:shd w:val="clear" w:color="auto" w:fill="auto"/>
                <w:noWrap/>
                <w:vAlign w:val="bottom"/>
                <w:hideMark/>
              </w:tcPr>
            </w:tcPrChange>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Change w:id="602" w:author="Wood, Cheyret" w:date="2023-02-21T12:43:00Z">
              <w:tcPr>
                <w:tcW w:w="0" w:type="auto"/>
                <w:tcBorders>
                  <w:top w:val="nil"/>
                  <w:left w:val="nil"/>
                  <w:bottom w:val="nil"/>
                  <w:right w:val="nil"/>
                </w:tcBorders>
                <w:shd w:val="clear" w:color="auto" w:fill="auto"/>
                <w:noWrap/>
                <w:vAlign w:val="center"/>
                <w:hideMark/>
              </w:tcPr>
            </w:tcPrChange>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482A44">
        <w:trPr>
          <w:trHeight w:val="290"/>
          <w:trPrChange w:id="603"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04" w:author="Wood, Cheyret" w:date="2023-02-21T12:43:00Z">
              <w:tcPr>
                <w:tcW w:w="0" w:type="auto"/>
                <w:tcBorders>
                  <w:top w:val="nil"/>
                  <w:left w:val="nil"/>
                  <w:bottom w:val="nil"/>
                  <w:right w:val="nil"/>
                </w:tcBorders>
                <w:shd w:val="clear" w:color="auto" w:fill="auto"/>
                <w:noWrap/>
                <w:vAlign w:val="bottom"/>
                <w:hideMark/>
              </w:tcPr>
            </w:tcPrChange>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Change w:id="605" w:author="Wood, Cheyret" w:date="2023-02-21T12:43:00Z">
              <w:tcPr>
                <w:tcW w:w="0" w:type="auto"/>
                <w:tcBorders>
                  <w:top w:val="nil"/>
                  <w:left w:val="nil"/>
                  <w:bottom w:val="nil"/>
                  <w:right w:val="nil"/>
                </w:tcBorders>
                <w:shd w:val="clear" w:color="auto" w:fill="auto"/>
                <w:noWrap/>
                <w:vAlign w:val="bottom"/>
                <w:hideMark/>
              </w:tcPr>
            </w:tcPrChange>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Change w:id="606" w:author="Wood, Cheyret" w:date="2023-02-21T12:43:00Z">
              <w:tcPr>
                <w:tcW w:w="0" w:type="auto"/>
                <w:tcBorders>
                  <w:top w:val="nil"/>
                  <w:left w:val="nil"/>
                  <w:bottom w:val="nil"/>
                  <w:right w:val="nil"/>
                </w:tcBorders>
                <w:shd w:val="clear" w:color="auto" w:fill="auto"/>
                <w:noWrap/>
                <w:vAlign w:val="bottom"/>
                <w:hideMark/>
              </w:tcPr>
            </w:tcPrChange>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Change w:id="607" w:author="Wood, Cheyret" w:date="2023-02-21T12:43:00Z">
              <w:tcPr>
                <w:tcW w:w="0" w:type="auto"/>
                <w:tcBorders>
                  <w:top w:val="nil"/>
                  <w:left w:val="nil"/>
                  <w:bottom w:val="nil"/>
                  <w:right w:val="nil"/>
                </w:tcBorders>
                <w:shd w:val="clear" w:color="auto" w:fill="auto"/>
                <w:noWrap/>
                <w:vAlign w:val="bottom"/>
                <w:hideMark/>
              </w:tcPr>
            </w:tcPrChange>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Change w:id="608" w:author="Wood, Cheyret" w:date="2023-02-21T12:43:00Z">
              <w:tcPr>
                <w:tcW w:w="0" w:type="auto"/>
                <w:tcBorders>
                  <w:top w:val="nil"/>
                  <w:left w:val="nil"/>
                  <w:bottom w:val="nil"/>
                  <w:right w:val="nil"/>
                </w:tcBorders>
                <w:shd w:val="clear" w:color="auto" w:fill="auto"/>
                <w:noWrap/>
                <w:vAlign w:val="bottom"/>
                <w:hideMark/>
              </w:tcPr>
            </w:tcPrChange>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Change w:id="609" w:author="Wood, Cheyret" w:date="2023-02-21T12:43:00Z">
              <w:tcPr>
                <w:tcW w:w="0" w:type="auto"/>
                <w:tcBorders>
                  <w:top w:val="nil"/>
                  <w:left w:val="nil"/>
                  <w:bottom w:val="nil"/>
                  <w:right w:val="nil"/>
                </w:tcBorders>
                <w:shd w:val="clear" w:color="000000" w:fill="FFFFFF"/>
                <w:noWrap/>
                <w:vAlign w:val="center"/>
                <w:hideMark/>
              </w:tcPr>
            </w:tcPrChange>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482A44">
        <w:trPr>
          <w:trHeight w:val="290"/>
          <w:trPrChange w:id="610"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11" w:author="Wood, Cheyret" w:date="2023-02-21T12:43:00Z">
              <w:tcPr>
                <w:tcW w:w="0" w:type="auto"/>
                <w:tcBorders>
                  <w:top w:val="nil"/>
                  <w:left w:val="nil"/>
                  <w:bottom w:val="nil"/>
                  <w:right w:val="nil"/>
                </w:tcBorders>
                <w:shd w:val="clear" w:color="auto" w:fill="auto"/>
                <w:noWrap/>
                <w:vAlign w:val="bottom"/>
                <w:hideMark/>
              </w:tcPr>
            </w:tcPrChange>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Change w:id="612" w:author="Wood, Cheyret" w:date="2023-02-21T12:43:00Z">
              <w:tcPr>
                <w:tcW w:w="0" w:type="auto"/>
                <w:tcBorders>
                  <w:top w:val="nil"/>
                  <w:left w:val="nil"/>
                  <w:bottom w:val="nil"/>
                  <w:right w:val="nil"/>
                </w:tcBorders>
                <w:shd w:val="clear" w:color="auto" w:fill="auto"/>
                <w:noWrap/>
                <w:vAlign w:val="bottom"/>
                <w:hideMark/>
              </w:tcPr>
            </w:tcPrChange>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Change w:id="613" w:author="Wood, Cheyret" w:date="2023-02-21T12:43:00Z">
              <w:tcPr>
                <w:tcW w:w="0" w:type="auto"/>
                <w:tcBorders>
                  <w:top w:val="nil"/>
                  <w:left w:val="nil"/>
                  <w:bottom w:val="nil"/>
                  <w:right w:val="nil"/>
                </w:tcBorders>
                <w:shd w:val="clear" w:color="auto" w:fill="auto"/>
                <w:noWrap/>
                <w:vAlign w:val="bottom"/>
                <w:hideMark/>
              </w:tcPr>
            </w:tcPrChange>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Change w:id="614" w:author="Wood, Cheyret" w:date="2023-02-21T12:43:00Z">
              <w:tcPr>
                <w:tcW w:w="0" w:type="auto"/>
                <w:tcBorders>
                  <w:top w:val="nil"/>
                  <w:left w:val="nil"/>
                  <w:bottom w:val="nil"/>
                  <w:right w:val="nil"/>
                </w:tcBorders>
                <w:shd w:val="clear" w:color="auto" w:fill="auto"/>
                <w:noWrap/>
                <w:vAlign w:val="bottom"/>
                <w:hideMark/>
              </w:tcPr>
            </w:tcPrChange>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Change w:id="615" w:author="Wood, Cheyret" w:date="2023-02-21T12:43:00Z">
              <w:tcPr>
                <w:tcW w:w="0" w:type="auto"/>
                <w:tcBorders>
                  <w:top w:val="nil"/>
                  <w:left w:val="nil"/>
                  <w:bottom w:val="nil"/>
                  <w:right w:val="nil"/>
                </w:tcBorders>
                <w:shd w:val="clear" w:color="auto" w:fill="auto"/>
                <w:noWrap/>
                <w:vAlign w:val="bottom"/>
                <w:hideMark/>
              </w:tcPr>
            </w:tcPrChange>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Change w:id="616" w:author="Wood, Cheyret" w:date="2023-02-21T12:43:00Z">
              <w:tcPr>
                <w:tcW w:w="0" w:type="auto"/>
                <w:tcBorders>
                  <w:top w:val="nil"/>
                  <w:left w:val="nil"/>
                  <w:bottom w:val="nil"/>
                  <w:right w:val="nil"/>
                </w:tcBorders>
                <w:shd w:val="clear" w:color="auto" w:fill="auto"/>
                <w:noWrap/>
                <w:vAlign w:val="center"/>
                <w:hideMark/>
              </w:tcPr>
            </w:tcPrChange>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482A44">
        <w:trPr>
          <w:trHeight w:val="290"/>
          <w:trPrChange w:id="617"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18" w:author="Wood, Cheyret" w:date="2023-02-21T12:43:00Z">
              <w:tcPr>
                <w:tcW w:w="0" w:type="auto"/>
                <w:tcBorders>
                  <w:top w:val="nil"/>
                  <w:left w:val="nil"/>
                  <w:bottom w:val="nil"/>
                  <w:right w:val="nil"/>
                </w:tcBorders>
                <w:shd w:val="clear" w:color="auto" w:fill="auto"/>
                <w:noWrap/>
                <w:vAlign w:val="bottom"/>
                <w:hideMark/>
              </w:tcPr>
            </w:tcPrChange>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Change w:id="619" w:author="Wood, Cheyret" w:date="2023-02-21T12:43:00Z">
              <w:tcPr>
                <w:tcW w:w="0" w:type="auto"/>
                <w:tcBorders>
                  <w:top w:val="nil"/>
                  <w:left w:val="nil"/>
                  <w:bottom w:val="nil"/>
                  <w:right w:val="nil"/>
                </w:tcBorders>
                <w:shd w:val="clear" w:color="auto" w:fill="auto"/>
                <w:noWrap/>
                <w:vAlign w:val="bottom"/>
                <w:hideMark/>
              </w:tcPr>
            </w:tcPrChange>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Change w:id="620" w:author="Wood, Cheyret" w:date="2023-02-21T12:43:00Z">
              <w:tcPr>
                <w:tcW w:w="0" w:type="auto"/>
                <w:tcBorders>
                  <w:top w:val="nil"/>
                  <w:left w:val="nil"/>
                  <w:bottom w:val="nil"/>
                  <w:right w:val="nil"/>
                </w:tcBorders>
                <w:shd w:val="clear" w:color="auto" w:fill="auto"/>
                <w:noWrap/>
                <w:vAlign w:val="bottom"/>
                <w:hideMark/>
              </w:tcPr>
            </w:tcPrChange>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Change w:id="621" w:author="Wood, Cheyret" w:date="2023-02-21T12:43:00Z">
              <w:tcPr>
                <w:tcW w:w="0" w:type="auto"/>
                <w:tcBorders>
                  <w:top w:val="nil"/>
                  <w:left w:val="nil"/>
                  <w:bottom w:val="nil"/>
                  <w:right w:val="nil"/>
                </w:tcBorders>
                <w:shd w:val="clear" w:color="auto" w:fill="auto"/>
                <w:noWrap/>
                <w:vAlign w:val="bottom"/>
                <w:hideMark/>
              </w:tcPr>
            </w:tcPrChange>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Change w:id="622" w:author="Wood, Cheyret" w:date="2023-02-21T12:43:00Z">
              <w:tcPr>
                <w:tcW w:w="0" w:type="auto"/>
                <w:tcBorders>
                  <w:top w:val="nil"/>
                  <w:left w:val="nil"/>
                  <w:bottom w:val="nil"/>
                  <w:right w:val="nil"/>
                </w:tcBorders>
                <w:shd w:val="clear" w:color="auto" w:fill="auto"/>
                <w:noWrap/>
                <w:vAlign w:val="bottom"/>
                <w:hideMark/>
              </w:tcPr>
            </w:tcPrChange>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Change w:id="623" w:author="Wood, Cheyret" w:date="2023-02-21T12:43:00Z">
              <w:tcPr>
                <w:tcW w:w="0" w:type="auto"/>
                <w:tcBorders>
                  <w:top w:val="nil"/>
                  <w:left w:val="nil"/>
                  <w:bottom w:val="nil"/>
                  <w:right w:val="nil"/>
                </w:tcBorders>
                <w:shd w:val="clear" w:color="auto" w:fill="auto"/>
                <w:noWrap/>
                <w:vAlign w:val="bottom"/>
                <w:hideMark/>
              </w:tcPr>
            </w:tcPrChange>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482A44">
        <w:trPr>
          <w:trHeight w:val="290"/>
          <w:trPrChange w:id="624"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25" w:author="Wood, Cheyret" w:date="2023-02-21T12:43:00Z">
              <w:tcPr>
                <w:tcW w:w="0" w:type="auto"/>
                <w:tcBorders>
                  <w:top w:val="nil"/>
                  <w:left w:val="nil"/>
                  <w:bottom w:val="nil"/>
                  <w:right w:val="nil"/>
                </w:tcBorders>
                <w:shd w:val="clear" w:color="auto" w:fill="auto"/>
                <w:noWrap/>
                <w:vAlign w:val="bottom"/>
                <w:hideMark/>
              </w:tcPr>
            </w:tcPrChange>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Change w:id="626" w:author="Wood, Cheyret" w:date="2023-02-21T12:43:00Z">
              <w:tcPr>
                <w:tcW w:w="0" w:type="auto"/>
                <w:tcBorders>
                  <w:top w:val="nil"/>
                  <w:left w:val="nil"/>
                  <w:bottom w:val="nil"/>
                  <w:right w:val="nil"/>
                </w:tcBorders>
                <w:shd w:val="clear" w:color="auto" w:fill="auto"/>
                <w:noWrap/>
                <w:vAlign w:val="bottom"/>
                <w:hideMark/>
              </w:tcPr>
            </w:tcPrChange>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Change w:id="627" w:author="Wood, Cheyret" w:date="2023-02-21T12:43:00Z">
              <w:tcPr>
                <w:tcW w:w="0" w:type="auto"/>
                <w:tcBorders>
                  <w:top w:val="nil"/>
                  <w:left w:val="nil"/>
                  <w:bottom w:val="nil"/>
                  <w:right w:val="nil"/>
                </w:tcBorders>
                <w:shd w:val="clear" w:color="auto" w:fill="auto"/>
                <w:noWrap/>
                <w:vAlign w:val="bottom"/>
                <w:hideMark/>
              </w:tcPr>
            </w:tcPrChange>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Change w:id="628" w:author="Wood, Cheyret" w:date="2023-02-21T12:43:00Z">
              <w:tcPr>
                <w:tcW w:w="0" w:type="auto"/>
                <w:tcBorders>
                  <w:top w:val="nil"/>
                  <w:left w:val="nil"/>
                  <w:bottom w:val="nil"/>
                  <w:right w:val="nil"/>
                </w:tcBorders>
                <w:shd w:val="clear" w:color="auto" w:fill="auto"/>
                <w:noWrap/>
                <w:vAlign w:val="bottom"/>
                <w:hideMark/>
              </w:tcPr>
            </w:tcPrChange>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Change w:id="629" w:author="Wood, Cheyret" w:date="2023-02-21T12:43:00Z">
              <w:tcPr>
                <w:tcW w:w="0" w:type="auto"/>
                <w:tcBorders>
                  <w:top w:val="nil"/>
                  <w:left w:val="nil"/>
                  <w:bottom w:val="nil"/>
                  <w:right w:val="nil"/>
                </w:tcBorders>
                <w:shd w:val="clear" w:color="auto" w:fill="auto"/>
                <w:noWrap/>
                <w:vAlign w:val="bottom"/>
                <w:hideMark/>
              </w:tcPr>
            </w:tcPrChange>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Change w:id="630" w:author="Wood, Cheyret" w:date="2023-02-21T12:43:00Z">
              <w:tcPr>
                <w:tcW w:w="0" w:type="auto"/>
                <w:tcBorders>
                  <w:top w:val="nil"/>
                  <w:left w:val="nil"/>
                  <w:bottom w:val="nil"/>
                  <w:right w:val="nil"/>
                </w:tcBorders>
                <w:shd w:val="clear" w:color="auto" w:fill="auto"/>
                <w:noWrap/>
                <w:vAlign w:val="bottom"/>
                <w:hideMark/>
              </w:tcPr>
            </w:tcPrChange>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482A44">
        <w:trPr>
          <w:trHeight w:val="290"/>
          <w:trPrChange w:id="631"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32" w:author="Wood, Cheyret" w:date="2023-02-21T12:43:00Z">
              <w:tcPr>
                <w:tcW w:w="0" w:type="auto"/>
                <w:tcBorders>
                  <w:top w:val="nil"/>
                  <w:left w:val="nil"/>
                  <w:bottom w:val="nil"/>
                  <w:right w:val="nil"/>
                </w:tcBorders>
                <w:shd w:val="clear" w:color="auto" w:fill="auto"/>
                <w:noWrap/>
                <w:vAlign w:val="bottom"/>
                <w:hideMark/>
              </w:tcPr>
            </w:tcPrChange>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Change w:id="633" w:author="Wood, Cheyret" w:date="2023-02-21T12:43:00Z">
              <w:tcPr>
                <w:tcW w:w="0" w:type="auto"/>
                <w:tcBorders>
                  <w:top w:val="nil"/>
                  <w:left w:val="nil"/>
                  <w:bottom w:val="nil"/>
                  <w:right w:val="nil"/>
                </w:tcBorders>
                <w:shd w:val="clear" w:color="auto" w:fill="auto"/>
                <w:noWrap/>
                <w:vAlign w:val="bottom"/>
                <w:hideMark/>
              </w:tcPr>
            </w:tcPrChange>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Change w:id="634" w:author="Wood, Cheyret" w:date="2023-02-21T12:43:00Z">
              <w:tcPr>
                <w:tcW w:w="0" w:type="auto"/>
                <w:tcBorders>
                  <w:top w:val="nil"/>
                  <w:left w:val="nil"/>
                  <w:bottom w:val="nil"/>
                  <w:right w:val="nil"/>
                </w:tcBorders>
                <w:shd w:val="clear" w:color="auto" w:fill="auto"/>
                <w:noWrap/>
                <w:vAlign w:val="bottom"/>
                <w:hideMark/>
              </w:tcPr>
            </w:tcPrChange>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Change w:id="635" w:author="Wood, Cheyret" w:date="2023-02-21T12:43:00Z">
              <w:tcPr>
                <w:tcW w:w="0" w:type="auto"/>
                <w:tcBorders>
                  <w:top w:val="nil"/>
                  <w:left w:val="nil"/>
                  <w:bottom w:val="nil"/>
                  <w:right w:val="nil"/>
                </w:tcBorders>
                <w:shd w:val="clear" w:color="auto" w:fill="auto"/>
                <w:noWrap/>
                <w:vAlign w:val="bottom"/>
                <w:hideMark/>
              </w:tcPr>
            </w:tcPrChange>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Change w:id="636" w:author="Wood, Cheyret" w:date="2023-02-21T12:43:00Z">
              <w:tcPr>
                <w:tcW w:w="0" w:type="auto"/>
                <w:tcBorders>
                  <w:top w:val="nil"/>
                  <w:left w:val="nil"/>
                  <w:bottom w:val="nil"/>
                  <w:right w:val="nil"/>
                </w:tcBorders>
                <w:shd w:val="clear" w:color="auto" w:fill="auto"/>
                <w:noWrap/>
                <w:vAlign w:val="bottom"/>
                <w:hideMark/>
              </w:tcPr>
            </w:tcPrChange>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Change w:id="637" w:author="Wood, Cheyret" w:date="2023-02-21T12:43:00Z">
              <w:tcPr>
                <w:tcW w:w="0" w:type="auto"/>
                <w:tcBorders>
                  <w:top w:val="nil"/>
                  <w:left w:val="nil"/>
                  <w:bottom w:val="nil"/>
                  <w:right w:val="nil"/>
                </w:tcBorders>
                <w:shd w:val="clear" w:color="auto" w:fill="auto"/>
                <w:noWrap/>
                <w:vAlign w:val="bottom"/>
                <w:hideMark/>
              </w:tcPr>
            </w:tcPrChange>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482A44">
        <w:trPr>
          <w:trHeight w:val="290"/>
          <w:trPrChange w:id="638"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39" w:author="Wood, Cheyret" w:date="2023-02-21T12:43:00Z">
              <w:tcPr>
                <w:tcW w:w="0" w:type="auto"/>
                <w:tcBorders>
                  <w:top w:val="nil"/>
                  <w:left w:val="nil"/>
                  <w:bottom w:val="nil"/>
                  <w:right w:val="nil"/>
                </w:tcBorders>
                <w:shd w:val="clear" w:color="auto" w:fill="auto"/>
                <w:noWrap/>
                <w:vAlign w:val="bottom"/>
                <w:hideMark/>
              </w:tcPr>
            </w:tcPrChange>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Change w:id="640" w:author="Wood, Cheyret" w:date="2023-02-21T12:43:00Z">
              <w:tcPr>
                <w:tcW w:w="0" w:type="auto"/>
                <w:tcBorders>
                  <w:top w:val="nil"/>
                  <w:left w:val="nil"/>
                  <w:bottom w:val="nil"/>
                  <w:right w:val="nil"/>
                </w:tcBorders>
                <w:shd w:val="clear" w:color="auto" w:fill="auto"/>
                <w:noWrap/>
                <w:vAlign w:val="bottom"/>
                <w:hideMark/>
              </w:tcPr>
            </w:tcPrChange>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Change w:id="641" w:author="Wood, Cheyret" w:date="2023-02-21T12:43:00Z">
              <w:tcPr>
                <w:tcW w:w="0" w:type="auto"/>
                <w:tcBorders>
                  <w:top w:val="nil"/>
                  <w:left w:val="nil"/>
                  <w:bottom w:val="nil"/>
                  <w:right w:val="nil"/>
                </w:tcBorders>
                <w:shd w:val="clear" w:color="auto" w:fill="auto"/>
                <w:noWrap/>
                <w:vAlign w:val="bottom"/>
                <w:hideMark/>
              </w:tcPr>
            </w:tcPrChange>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Change w:id="642" w:author="Wood, Cheyret" w:date="2023-02-21T12:43:00Z">
              <w:tcPr>
                <w:tcW w:w="0" w:type="auto"/>
                <w:tcBorders>
                  <w:top w:val="nil"/>
                  <w:left w:val="nil"/>
                  <w:bottom w:val="nil"/>
                  <w:right w:val="nil"/>
                </w:tcBorders>
                <w:shd w:val="clear" w:color="auto" w:fill="auto"/>
                <w:noWrap/>
                <w:vAlign w:val="bottom"/>
                <w:hideMark/>
              </w:tcPr>
            </w:tcPrChange>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Change w:id="643" w:author="Wood, Cheyret" w:date="2023-02-21T12:43:00Z">
              <w:tcPr>
                <w:tcW w:w="0" w:type="auto"/>
                <w:tcBorders>
                  <w:top w:val="nil"/>
                  <w:left w:val="nil"/>
                  <w:bottom w:val="nil"/>
                  <w:right w:val="nil"/>
                </w:tcBorders>
                <w:shd w:val="clear" w:color="auto" w:fill="auto"/>
                <w:noWrap/>
                <w:vAlign w:val="bottom"/>
                <w:hideMark/>
              </w:tcPr>
            </w:tcPrChange>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Change w:id="644" w:author="Wood, Cheyret" w:date="2023-02-21T12:43:00Z">
              <w:tcPr>
                <w:tcW w:w="0" w:type="auto"/>
                <w:tcBorders>
                  <w:top w:val="nil"/>
                  <w:left w:val="nil"/>
                  <w:bottom w:val="nil"/>
                  <w:right w:val="nil"/>
                </w:tcBorders>
                <w:shd w:val="clear" w:color="auto" w:fill="auto"/>
                <w:noWrap/>
                <w:vAlign w:val="bottom"/>
                <w:hideMark/>
              </w:tcPr>
            </w:tcPrChange>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482A44">
        <w:trPr>
          <w:trHeight w:val="290"/>
          <w:trPrChange w:id="645"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46" w:author="Wood, Cheyret" w:date="2023-02-21T12:43:00Z">
              <w:tcPr>
                <w:tcW w:w="0" w:type="auto"/>
                <w:tcBorders>
                  <w:top w:val="nil"/>
                  <w:left w:val="nil"/>
                  <w:bottom w:val="nil"/>
                  <w:right w:val="nil"/>
                </w:tcBorders>
                <w:shd w:val="clear" w:color="auto" w:fill="auto"/>
                <w:noWrap/>
                <w:vAlign w:val="bottom"/>
                <w:hideMark/>
              </w:tcPr>
            </w:tcPrChange>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Change w:id="647" w:author="Wood, Cheyret" w:date="2023-02-21T12:43:00Z">
              <w:tcPr>
                <w:tcW w:w="0" w:type="auto"/>
                <w:tcBorders>
                  <w:top w:val="nil"/>
                  <w:left w:val="nil"/>
                  <w:bottom w:val="nil"/>
                  <w:right w:val="nil"/>
                </w:tcBorders>
                <w:shd w:val="clear" w:color="auto" w:fill="auto"/>
                <w:noWrap/>
                <w:vAlign w:val="bottom"/>
                <w:hideMark/>
              </w:tcPr>
            </w:tcPrChange>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Change w:id="648" w:author="Wood, Cheyret" w:date="2023-02-21T12:43:00Z">
              <w:tcPr>
                <w:tcW w:w="0" w:type="auto"/>
                <w:tcBorders>
                  <w:top w:val="nil"/>
                  <w:left w:val="nil"/>
                  <w:bottom w:val="nil"/>
                  <w:right w:val="nil"/>
                </w:tcBorders>
                <w:shd w:val="clear" w:color="auto" w:fill="auto"/>
                <w:noWrap/>
                <w:vAlign w:val="bottom"/>
                <w:hideMark/>
              </w:tcPr>
            </w:tcPrChange>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Change w:id="649" w:author="Wood, Cheyret" w:date="2023-02-21T12:43:00Z">
              <w:tcPr>
                <w:tcW w:w="0" w:type="auto"/>
                <w:tcBorders>
                  <w:top w:val="nil"/>
                  <w:left w:val="nil"/>
                  <w:bottom w:val="nil"/>
                  <w:right w:val="nil"/>
                </w:tcBorders>
                <w:shd w:val="clear" w:color="auto" w:fill="auto"/>
                <w:noWrap/>
                <w:vAlign w:val="bottom"/>
                <w:hideMark/>
              </w:tcPr>
            </w:tcPrChange>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Change w:id="650" w:author="Wood, Cheyret" w:date="2023-02-21T12:43:00Z">
              <w:tcPr>
                <w:tcW w:w="0" w:type="auto"/>
                <w:tcBorders>
                  <w:top w:val="nil"/>
                  <w:left w:val="nil"/>
                  <w:bottom w:val="nil"/>
                  <w:right w:val="nil"/>
                </w:tcBorders>
                <w:shd w:val="clear" w:color="auto" w:fill="auto"/>
                <w:noWrap/>
                <w:vAlign w:val="bottom"/>
                <w:hideMark/>
              </w:tcPr>
            </w:tcPrChange>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Change w:id="651" w:author="Wood, Cheyret" w:date="2023-02-21T12:43:00Z">
              <w:tcPr>
                <w:tcW w:w="0" w:type="auto"/>
                <w:tcBorders>
                  <w:top w:val="nil"/>
                  <w:left w:val="nil"/>
                  <w:bottom w:val="nil"/>
                  <w:right w:val="nil"/>
                </w:tcBorders>
                <w:shd w:val="clear" w:color="auto" w:fill="auto"/>
                <w:noWrap/>
                <w:vAlign w:val="bottom"/>
                <w:hideMark/>
              </w:tcPr>
            </w:tcPrChange>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482A44">
        <w:trPr>
          <w:trHeight w:val="290"/>
          <w:trPrChange w:id="652" w:author="Wood, Cheyret" w:date="2023-02-21T12:43:00Z">
            <w:trPr>
              <w:trHeight w:val="290"/>
            </w:trPr>
          </w:trPrChange>
        </w:trPr>
        <w:tc>
          <w:tcPr>
            <w:tcW w:w="1932" w:type="dxa"/>
            <w:tcBorders>
              <w:top w:val="nil"/>
              <w:left w:val="nil"/>
              <w:bottom w:val="nil"/>
              <w:right w:val="nil"/>
            </w:tcBorders>
            <w:shd w:val="clear" w:color="auto" w:fill="auto"/>
            <w:noWrap/>
            <w:vAlign w:val="bottom"/>
            <w:hideMark/>
            <w:tcPrChange w:id="653" w:author="Wood, Cheyret" w:date="2023-02-21T12:43:00Z">
              <w:tcPr>
                <w:tcW w:w="0" w:type="auto"/>
                <w:tcBorders>
                  <w:top w:val="nil"/>
                  <w:left w:val="nil"/>
                  <w:bottom w:val="nil"/>
                  <w:right w:val="nil"/>
                </w:tcBorders>
                <w:shd w:val="clear" w:color="auto" w:fill="auto"/>
                <w:noWrap/>
                <w:vAlign w:val="bottom"/>
                <w:hideMark/>
              </w:tcPr>
            </w:tcPrChange>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Change w:id="654" w:author="Wood, Cheyret" w:date="2023-02-21T12:43:00Z">
              <w:tcPr>
                <w:tcW w:w="0" w:type="auto"/>
                <w:tcBorders>
                  <w:top w:val="nil"/>
                  <w:left w:val="nil"/>
                  <w:bottom w:val="nil"/>
                  <w:right w:val="nil"/>
                </w:tcBorders>
                <w:shd w:val="clear" w:color="auto" w:fill="auto"/>
                <w:noWrap/>
                <w:vAlign w:val="bottom"/>
                <w:hideMark/>
              </w:tcPr>
            </w:tcPrChange>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Change w:id="655" w:author="Wood, Cheyret" w:date="2023-02-21T12:43:00Z">
              <w:tcPr>
                <w:tcW w:w="0" w:type="auto"/>
                <w:tcBorders>
                  <w:top w:val="nil"/>
                  <w:left w:val="nil"/>
                  <w:bottom w:val="nil"/>
                  <w:right w:val="nil"/>
                </w:tcBorders>
                <w:shd w:val="clear" w:color="auto" w:fill="auto"/>
                <w:noWrap/>
                <w:vAlign w:val="bottom"/>
                <w:hideMark/>
              </w:tcPr>
            </w:tcPrChange>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Change w:id="656" w:author="Wood, Cheyret" w:date="2023-02-21T12:43:00Z">
              <w:tcPr>
                <w:tcW w:w="0" w:type="auto"/>
                <w:tcBorders>
                  <w:top w:val="nil"/>
                  <w:left w:val="nil"/>
                  <w:bottom w:val="nil"/>
                  <w:right w:val="nil"/>
                </w:tcBorders>
                <w:shd w:val="clear" w:color="auto" w:fill="auto"/>
                <w:noWrap/>
                <w:vAlign w:val="bottom"/>
                <w:hideMark/>
              </w:tcPr>
            </w:tcPrChange>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Change w:id="657" w:author="Wood, Cheyret" w:date="2023-02-21T12:43:00Z">
              <w:tcPr>
                <w:tcW w:w="0" w:type="auto"/>
                <w:tcBorders>
                  <w:top w:val="nil"/>
                  <w:left w:val="nil"/>
                  <w:bottom w:val="nil"/>
                  <w:right w:val="nil"/>
                </w:tcBorders>
                <w:shd w:val="clear" w:color="auto" w:fill="auto"/>
                <w:noWrap/>
                <w:vAlign w:val="bottom"/>
                <w:hideMark/>
              </w:tcPr>
            </w:tcPrChange>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Change w:id="658" w:author="Wood, Cheyret" w:date="2023-02-21T12:43:00Z">
              <w:tcPr>
                <w:tcW w:w="0" w:type="auto"/>
                <w:tcBorders>
                  <w:top w:val="nil"/>
                  <w:left w:val="nil"/>
                  <w:bottom w:val="nil"/>
                  <w:right w:val="nil"/>
                </w:tcBorders>
                <w:shd w:val="clear" w:color="auto" w:fill="auto"/>
                <w:noWrap/>
                <w:vAlign w:val="bottom"/>
                <w:hideMark/>
              </w:tcPr>
            </w:tcPrChange>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482A44">
        <w:trPr>
          <w:trHeight w:val="300"/>
          <w:trPrChange w:id="659" w:author="Wood, Cheyret" w:date="2023-02-21T12:43:00Z">
            <w:trPr>
              <w:trHeight w:val="300"/>
            </w:trPr>
          </w:trPrChange>
        </w:trPr>
        <w:tc>
          <w:tcPr>
            <w:tcW w:w="1932" w:type="dxa"/>
            <w:tcBorders>
              <w:top w:val="nil"/>
              <w:left w:val="nil"/>
              <w:bottom w:val="single" w:sz="8" w:space="0" w:color="auto"/>
              <w:right w:val="nil"/>
            </w:tcBorders>
            <w:shd w:val="clear" w:color="auto" w:fill="auto"/>
            <w:noWrap/>
            <w:vAlign w:val="bottom"/>
            <w:hideMark/>
            <w:tcPrChange w:id="660"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Change w:id="661"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Change w:id="662"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Change w:id="663"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Change w:id="664"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Change w:id="665" w:author="Wood, Cheyret" w:date="2023-02-21T12:43:00Z">
              <w:tcPr>
                <w:tcW w:w="0" w:type="auto"/>
                <w:tcBorders>
                  <w:top w:val="nil"/>
                  <w:left w:val="nil"/>
                  <w:bottom w:val="single" w:sz="8" w:space="0" w:color="auto"/>
                  <w:right w:val="nil"/>
                </w:tcBorders>
                <w:shd w:val="clear" w:color="auto" w:fill="auto"/>
                <w:noWrap/>
                <w:vAlign w:val="bottom"/>
                <w:hideMark/>
              </w:tcPr>
            </w:tcPrChange>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3031F65E" w14:textId="1AFE1E13" w:rsidR="00C56C37" w:rsidRPr="009939BD" w:rsidDel="00482A44" w:rsidRDefault="004D35B9" w:rsidP="004D35B9">
      <w:pPr>
        <w:pStyle w:val="NormalWeb"/>
        <w:shd w:val="clear" w:color="auto" w:fill="FFFFFF"/>
        <w:spacing w:before="0" w:beforeAutospacing="0" w:after="158" w:afterAutospacing="0" w:line="276" w:lineRule="auto"/>
        <w:rPr>
          <w:del w:id="666" w:author="Wood, Cheyret" w:date="2023-02-21T12:47:00Z"/>
          <w:rFonts w:ascii="Arial" w:hAnsi="Arial" w:cs="Arial"/>
          <w:sz w:val="22"/>
          <w:szCs w:val="22"/>
        </w:rPr>
      </w:pPr>
      <w:del w:id="667" w:author="Wood, Cheyret" w:date="2023-02-21T12:44:00Z">
        <w:r w:rsidRPr="009939BD" w:rsidDel="00482A44">
          <w:rPr>
            <w:rFonts w:ascii="Arial" w:hAnsi="Arial" w:cs="Arial"/>
            <w:color w:val="222222"/>
            <w:sz w:val="22"/>
            <w:szCs w:val="22"/>
          </w:rPr>
          <w:delText>We tested p</w:delText>
        </w:r>
      </w:del>
      <w:ins w:id="668" w:author="Wood, Cheyret" w:date="2023-02-21T12:44:00Z">
        <w:r w:rsidR="00482A44">
          <w:rPr>
            <w:rFonts w:ascii="Arial" w:hAnsi="Arial" w:cs="Arial"/>
            <w:color w:val="222222"/>
            <w:sz w:val="22"/>
            <w:szCs w:val="22"/>
          </w:rPr>
          <w:t>P</w:t>
        </w:r>
      </w:ins>
      <w:r w:rsidRPr="009939BD">
        <w:rPr>
          <w:rFonts w:ascii="Arial" w:hAnsi="Arial" w:cs="Arial"/>
          <w:color w:val="222222"/>
          <w:sz w:val="22"/>
          <w:szCs w:val="22"/>
        </w:rPr>
        <w:t xml:space="preserve">athways or ontologies </w:t>
      </w:r>
      <w:ins w:id="669" w:author="Wood, Cheyret" w:date="2023-02-21T12:44:00Z">
        <w:r w:rsidR="00482A44">
          <w:rPr>
            <w:rFonts w:ascii="Arial" w:hAnsi="Arial" w:cs="Arial"/>
            <w:color w:val="222222"/>
            <w:sz w:val="22"/>
            <w:szCs w:val="22"/>
          </w:rPr>
          <w:t>were sourced from</w:t>
        </w:r>
      </w:ins>
      <w:del w:id="670" w:author="Wood, Cheyret" w:date="2023-02-21T12:44:00Z">
        <w:r w:rsidRPr="009939BD" w:rsidDel="00482A44">
          <w:rPr>
            <w:rFonts w:ascii="Arial" w:hAnsi="Arial" w:cs="Arial"/>
            <w:color w:val="222222"/>
            <w:sz w:val="22"/>
            <w:szCs w:val="22"/>
          </w:rPr>
          <w:delText xml:space="preserve">for </w:delText>
        </w:r>
      </w:del>
      <w:ins w:id="671" w:author="Wood, Cheyret" w:date="2023-02-21T12:44:00Z">
        <w:r w:rsidR="00482A44">
          <w:rPr>
            <w:rFonts w:ascii="Arial" w:hAnsi="Arial" w:cs="Arial"/>
            <w:color w:val="222222"/>
            <w:sz w:val="22"/>
            <w:szCs w:val="22"/>
          </w:rPr>
          <w:t xml:space="preserve"> </w:t>
        </w:r>
      </w:ins>
      <w:r w:rsidRPr="009939BD">
        <w:rPr>
          <w:rFonts w:ascii="Arial" w:hAnsi="Arial" w:cs="Arial"/>
          <w:color w:val="222222"/>
          <w:sz w:val="22"/>
          <w:szCs w:val="22"/>
        </w:rPr>
        <w:t>KEGG, Reactome and GO database</w:t>
      </w:r>
      <w:del w:id="672" w:author="Wood, Cheyret" w:date="2023-02-21T12:43:00Z">
        <w:r w:rsidRPr="009939BD" w:rsidDel="00482A44">
          <w:rPr>
            <w:rFonts w:ascii="Arial" w:hAnsi="Arial" w:cs="Arial"/>
            <w:color w:val="222222"/>
            <w:sz w:val="22"/>
            <w:szCs w:val="22"/>
          </w:rPr>
          <w:delText>s respectively</w:delText>
        </w:r>
      </w:del>
      <w:ins w:id="673" w:author="Wood, Cheyret" w:date="2023-02-21T12:43:00Z">
        <w:r w:rsidR="00482A44">
          <w:rPr>
            <w:rFonts w:ascii="Arial" w:hAnsi="Arial" w:cs="Arial"/>
            <w:color w:val="222222"/>
            <w:sz w:val="22"/>
            <w:szCs w:val="22"/>
          </w:rPr>
          <w:t>s</w:t>
        </w:r>
      </w:ins>
      <w:r w:rsidRPr="009939BD">
        <w:rPr>
          <w:rFonts w:ascii="Arial" w:hAnsi="Arial" w:cs="Arial"/>
          <w:color w:val="222222"/>
          <w:sz w:val="22"/>
          <w:szCs w:val="22"/>
        </w:rPr>
        <w:t xml:space="preserve">. </w:t>
      </w:r>
      <w:commentRangeStart w:id="674"/>
      <w:r w:rsidRPr="007F77B7">
        <w:rPr>
          <w:rFonts w:ascii="Arial" w:hAnsi="Arial" w:cs="Arial"/>
          <w:sz w:val="22"/>
          <w:szCs w:val="22"/>
        </w:rPr>
        <w:t>Overall, enrichment analysis of the top twenty differentially expressed genes</w:t>
      </w:r>
      <w:commentRangeEnd w:id="674"/>
      <w:r w:rsidR="00482A44">
        <w:rPr>
          <w:rStyle w:val="CommentReference"/>
          <w:rFonts w:asciiTheme="minorHAnsi" w:eastAsiaTheme="minorHAnsi" w:hAnsiTheme="minorHAnsi" w:cstheme="minorBidi"/>
        </w:rPr>
        <w:commentReference w:id="674"/>
      </w:r>
      <w:r w:rsidRPr="007F77B7">
        <w:rPr>
          <w:rFonts w:ascii="Arial" w:hAnsi="Arial" w:cs="Arial"/>
          <w:sz w:val="22"/>
          <w:szCs w:val="22"/>
        </w:rPr>
        <w:t xml:space="preserve">, </w:t>
      </w:r>
      <w:r w:rsidRPr="007F77B7">
        <w:rPr>
          <w:rFonts w:ascii="Arial" w:hAnsi="Arial" w:cs="Arial"/>
          <w:noProof/>
          <w:sz w:val="22"/>
          <w:szCs w:val="22"/>
        </w:rPr>
        <w:t xml:space="preserve">vaping subjects tended to have dysregulated expression of pathways associated with ciliogenesis and  inflammation compared to the control group (Table 2). We also </w:t>
      </w:r>
      <w:r w:rsidR="009939BD" w:rsidRPr="007F77B7">
        <w:rPr>
          <w:rFonts w:ascii="Arial" w:hAnsi="Arial" w:cs="Arial"/>
          <w:noProof/>
          <w:sz w:val="22"/>
          <w:szCs w:val="22"/>
        </w:rPr>
        <w:t>observed</w:t>
      </w:r>
      <w:r w:rsidRPr="007F77B7">
        <w:rPr>
          <w:rFonts w:ascii="Arial" w:hAnsi="Arial" w:cs="Arial"/>
          <w:noProof/>
          <w:sz w:val="22"/>
          <w:szCs w:val="22"/>
        </w:rPr>
        <w:t xml:space="preserve"> </w:t>
      </w:r>
      <w:ins w:id="675" w:author="Wood, Cheyret" w:date="2023-02-21T12:45:00Z">
        <w:r w:rsidR="00482A44">
          <w:rPr>
            <w:rFonts w:ascii="Arial" w:hAnsi="Arial" w:cs="Arial"/>
            <w:noProof/>
            <w:sz w:val="22"/>
            <w:szCs w:val="22"/>
          </w:rPr>
          <w:t xml:space="preserve">the </w:t>
        </w:r>
      </w:ins>
      <w:del w:id="676" w:author="Wood, Cheyret" w:date="2023-02-21T12:45:00Z">
        <w:r w:rsidRPr="007F77B7" w:rsidDel="00482A44">
          <w:rPr>
            <w:rFonts w:ascii="Arial" w:hAnsi="Arial" w:cs="Arial"/>
            <w:sz w:val="22"/>
            <w:szCs w:val="22"/>
          </w:rPr>
          <w:delText>“</w:delText>
        </w:r>
      </w:del>
      <w:r w:rsidRPr="007F77B7">
        <w:rPr>
          <w:rFonts w:ascii="Arial" w:hAnsi="Arial" w:cs="Arial"/>
          <w:sz w:val="22"/>
          <w:szCs w:val="22"/>
        </w:rPr>
        <w:t>inflammatory response</w:t>
      </w:r>
      <w:del w:id="677"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w:t>
      </w:r>
      <w:del w:id="678" w:author="Wood, Cheyret" w:date="2023-02-21T12:45:00Z">
        <w:r w:rsidRPr="007F77B7" w:rsidDel="00482A44">
          <w:rPr>
            <w:rFonts w:ascii="Arial" w:hAnsi="Arial" w:cs="Arial"/>
            <w:sz w:val="22"/>
            <w:szCs w:val="22"/>
          </w:rPr>
          <w:delText>“</w:delText>
        </w:r>
      </w:del>
      <w:r w:rsidRPr="007F77B7">
        <w:rPr>
          <w:rFonts w:ascii="Arial" w:hAnsi="Arial" w:cs="Arial"/>
          <w:sz w:val="22"/>
          <w:szCs w:val="22"/>
        </w:rPr>
        <w:t>immune system process</w:t>
      </w:r>
      <w:del w:id="679"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w:t>
      </w:r>
      <w:del w:id="680" w:author="Wood, Cheyret" w:date="2023-02-21T12:45:00Z">
        <w:r w:rsidRPr="007F77B7" w:rsidDel="00482A44">
          <w:rPr>
            <w:rFonts w:ascii="Arial" w:hAnsi="Arial" w:cs="Arial"/>
            <w:sz w:val="22"/>
            <w:szCs w:val="22"/>
          </w:rPr>
          <w:delText>“</w:delText>
        </w:r>
      </w:del>
      <w:r w:rsidRPr="007F77B7">
        <w:rPr>
          <w:rFonts w:ascii="Arial" w:hAnsi="Arial" w:cs="Arial"/>
          <w:sz w:val="22"/>
          <w:szCs w:val="22"/>
        </w:rPr>
        <w:t>immune response</w:t>
      </w:r>
      <w:del w:id="681" w:author="Wood, Cheyret" w:date="2023-02-21T12:45:00Z">
        <w:r w:rsidRPr="007F77B7" w:rsidDel="00482A44">
          <w:rPr>
            <w:rFonts w:ascii="Arial" w:hAnsi="Arial" w:cs="Arial"/>
            <w:sz w:val="22"/>
            <w:szCs w:val="22"/>
          </w:rPr>
          <w:delText>”</w:delText>
        </w:r>
      </w:del>
      <w:r w:rsidRPr="007F77B7">
        <w:rPr>
          <w:rFonts w:ascii="Arial" w:hAnsi="Arial" w:cs="Arial"/>
          <w:sz w:val="22"/>
          <w:szCs w:val="22"/>
        </w:rPr>
        <w:t xml:space="preserve">, and </w:t>
      </w:r>
      <w:del w:id="682" w:author="Wood, Cheyret" w:date="2023-02-21T12:46:00Z">
        <w:r w:rsidRPr="007F77B7" w:rsidDel="00482A44">
          <w:rPr>
            <w:rFonts w:ascii="Arial" w:hAnsi="Arial" w:cs="Arial"/>
            <w:sz w:val="22"/>
            <w:szCs w:val="22"/>
          </w:rPr>
          <w:delText>“</w:delText>
        </w:r>
      </w:del>
      <w:r w:rsidRPr="007F77B7">
        <w:rPr>
          <w:rFonts w:ascii="Arial" w:hAnsi="Arial" w:cs="Arial"/>
          <w:sz w:val="22"/>
          <w:szCs w:val="22"/>
        </w:rPr>
        <w:t>cilium</w:t>
      </w:r>
      <w:del w:id="683" w:author="Wood, Cheyret" w:date="2023-02-21T12:46:00Z">
        <w:r w:rsidRPr="007F77B7" w:rsidDel="00482A44">
          <w:rPr>
            <w:rFonts w:ascii="Arial" w:hAnsi="Arial" w:cs="Arial"/>
            <w:sz w:val="22"/>
            <w:szCs w:val="22"/>
          </w:rPr>
          <w:delText>”</w:delText>
        </w:r>
        <w:r w:rsidR="00C56C37" w:rsidRPr="009939BD" w:rsidDel="00482A44">
          <w:rPr>
            <w:rFonts w:ascii="Arial" w:hAnsi="Arial" w:cs="Arial"/>
            <w:sz w:val="22"/>
            <w:szCs w:val="22"/>
          </w:rPr>
          <w:delText xml:space="preserve"> pathway</w:delText>
        </w:r>
      </w:del>
      <w:ins w:id="684" w:author="Wood, Cheyret" w:date="2023-02-21T12:46:00Z">
        <w:r w:rsidR="00482A44">
          <w:rPr>
            <w:rFonts w:ascii="Arial" w:hAnsi="Arial" w:cs="Arial"/>
            <w:sz w:val="22"/>
            <w:szCs w:val="22"/>
          </w:rPr>
          <w:t xml:space="preserve"> pathways and ontologies</w:t>
        </w:r>
      </w:ins>
      <w:del w:id="685" w:author="Wood, Cheyret" w:date="2023-02-21T12:46:00Z">
        <w:r w:rsidR="00C56C37" w:rsidRPr="009939BD" w:rsidDel="00482A44">
          <w:rPr>
            <w:rFonts w:ascii="Arial" w:hAnsi="Arial" w:cs="Arial"/>
            <w:sz w:val="22"/>
            <w:szCs w:val="22"/>
          </w:rPr>
          <w:delText>s</w:delText>
        </w:r>
      </w:del>
      <w:r w:rsidR="00C56C37" w:rsidRPr="009939BD">
        <w:rPr>
          <w:rFonts w:ascii="Arial" w:hAnsi="Arial" w:cs="Arial"/>
          <w:sz w:val="22"/>
          <w:szCs w:val="22"/>
        </w:rPr>
        <w:t xml:space="preserve"> to be enriched</w:t>
      </w:r>
      <w:ins w:id="686" w:author="Wood, Cheyret" w:date="2023-02-21T12:46:00Z">
        <w:r w:rsidR="00482A44">
          <w:rPr>
            <w:rFonts w:ascii="Arial" w:hAnsi="Arial" w:cs="Arial"/>
            <w:sz w:val="22"/>
            <w:szCs w:val="22"/>
          </w:rPr>
          <w:t xml:space="preserve"> (Table </w:t>
        </w:r>
      </w:ins>
      <w:ins w:id="687" w:author="Wood, Cheyret" w:date="2023-02-21T12:47:00Z">
        <w:r w:rsidR="00482A44">
          <w:rPr>
            <w:rFonts w:ascii="Arial" w:hAnsi="Arial" w:cs="Arial"/>
            <w:sz w:val="22"/>
            <w:szCs w:val="22"/>
          </w:rPr>
          <w:t>4-6</w:t>
        </w:r>
      </w:ins>
      <w:ins w:id="688" w:author="Wood, Cheyret" w:date="2023-02-21T12:46:00Z">
        <w:r w:rsidR="00482A44">
          <w:rPr>
            <w:rFonts w:ascii="Arial" w:hAnsi="Arial" w:cs="Arial"/>
            <w:sz w:val="22"/>
            <w:szCs w:val="22"/>
          </w:rPr>
          <w:t>)</w:t>
        </w:r>
      </w:ins>
      <w:r w:rsidRPr="009939BD">
        <w:rPr>
          <w:rFonts w:ascii="Arial" w:hAnsi="Arial" w:cs="Arial"/>
          <w:sz w:val="22"/>
          <w:szCs w:val="22"/>
        </w:rPr>
        <w:t xml:space="preserve">. </w:t>
      </w:r>
      <w:del w:id="689" w:author="Wood, Cheyret" w:date="2023-02-21T12:47:00Z">
        <w:r w:rsidRPr="009939BD" w:rsidDel="00482A44">
          <w:rPr>
            <w:rFonts w:ascii="Arial" w:hAnsi="Arial" w:cs="Arial"/>
            <w:sz w:val="22"/>
            <w:szCs w:val="22"/>
          </w:rPr>
          <w:delText>In Tables 4-6, we present the top 15 pathways or ontologies that were enriched.</w:delText>
        </w:r>
      </w:del>
    </w:p>
    <w:p w14:paraId="5DE5E5A7" w14:textId="77777777" w:rsidR="00C56C37" w:rsidRDefault="00C56C37">
      <w:pPr>
        <w:pStyle w:val="NormalWeb"/>
        <w:shd w:val="clear" w:color="auto" w:fill="FFFFFF"/>
        <w:spacing w:before="0" w:beforeAutospacing="0" w:after="158" w:afterAutospacing="0" w:line="276" w:lineRule="auto"/>
        <w:rPr>
          <w:rFonts w:ascii="Arial" w:hAnsi="Arial" w:cs="Arial"/>
          <w:b/>
          <w:noProof/>
        </w:rPr>
        <w:pPrChange w:id="690" w:author="Wood, Cheyret" w:date="2023-02-21T12:47:00Z">
          <w:pPr>
            <w:pStyle w:val="xdefault"/>
            <w:shd w:val="clear" w:color="auto" w:fill="FFFFFF"/>
            <w:spacing w:line="276" w:lineRule="auto"/>
            <w:ind w:firstLine="720"/>
            <w:jc w:val="both"/>
          </w:pPr>
        </w:pPrChange>
      </w:pPr>
    </w:p>
    <w:p w14:paraId="14FEEC51" w14:textId="365DD521" w:rsidR="00C54245" w:rsidRDefault="00CF200E" w:rsidP="00D31EA1">
      <w:pPr>
        <w:pStyle w:val="xdefault"/>
        <w:shd w:val="clear" w:color="auto" w:fill="FFFFFF"/>
        <w:spacing w:line="276" w:lineRule="auto"/>
        <w:jc w:val="both"/>
        <w:rPr>
          <w:rFonts w:ascii="Arial" w:hAnsi="Arial" w:cs="Arial"/>
          <w:b/>
          <w:noProof/>
        </w:rPr>
      </w:pPr>
      <w:commentRangeStart w:id="691"/>
      <w:commentRangeStart w:id="692"/>
      <w:commentRangeStart w:id="693"/>
      <w:r>
        <w:rPr>
          <w:noProof/>
        </w:rPr>
        <w:lastRenderedPageBreak/>
        <w:drawing>
          <wp:inline distT="0" distB="0" distL="0" distR="0" wp14:anchorId="36393A4A" wp14:editId="729C352F">
            <wp:extent cx="5943600" cy="41808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0774"/>
                    <a:stretch/>
                  </pic:blipFill>
                  <pic:spPr bwMode="auto">
                    <a:xfrm>
                      <a:off x="0" y="0"/>
                      <a:ext cx="5943600" cy="4180840"/>
                    </a:xfrm>
                    <a:prstGeom prst="rect">
                      <a:avLst/>
                    </a:prstGeom>
                    <a:noFill/>
                    <a:ln>
                      <a:noFill/>
                    </a:ln>
                    <a:extLst>
                      <a:ext uri="{53640926-AAD7-44D8-BBD7-CCE9431645EC}">
                        <a14:shadowObscured xmlns:a14="http://schemas.microsoft.com/office/drawing/2010/main"/>
                      </a:ext>
                    </a:extLst>
                  </pic:spPr>
                </pic:pic>
              </a:graphicData>
            </a:graphic>
          </wp:inline>
        </w:drawing>
      </w:r>
      <w:commentRangeEnd w:id="691"/>
      <w:r w:rsidR="003F0AFF">
        <w:rPr>
          <w:rStyle w:val="CommentReference"/>
          <w:rFonts w:asciiTheme="minorHAnsi" w:hAnsiTheme="minorHAnsi" w:cstheme="minorBidi"/>
        </w:rPr>
        <w:commentReference w:id="691"/>
      </w:r>
      <w:commentRangeEnd w:id="692"/>
      <w:r w:rsidR="003F0AFF">
        <w:rPr>
          <w:rStyle w:val="CommentReference"/>
          <w:rFonts w:asciiTheme="minorHAnsi" w:hAnsiTheme="minorHAnsi" w:cstheme="minorBidi"/>
        </w:rPr>
        <w:commentReference w:id="692"/>
      </w:r>
      <w:commentRangeEnd w:id="693"/>
      <w:r w:rsidR="003F0AFF">
        <w:rPr>
          <w:rStyle w:val="CommentReference"/>
          <w:rFonts w:asciiTheme="minorHAnsi" w:hAnsiTheme="minorHAnsi" w:cstheme="minorBidi"/>
        </w:rPr>
        <w:commentReference w:id="693"/>
      </w:r>
    </w:p>
    <w:p w14:paraId="54C0827B" w14:textId="2EA2E617" w:rsidR="00C54245" w:rsidRDefault="00C54245" w:rsidP="00D31EA1">
      <w:pPr>
        <w:pStyle w:val="xdefault"/>
        <w:shd w:val="clear" w:color="auto" w:fill="FFFFFF"/>
        <w:spacing w:line="276" w:lineRule="auto"/>
        <w:jc w:val="both"/>
        <w:rPr>
          <w:rFonts w:ascii="Arial" w:hAnsi="Arial" w:cs="Arial"/>
          <w:b/>
          <w:noProof/>
        </w:rPr>
      </w:pPr>
    </w:p>
    <w:p w14:paraId="15564956" w14:textId="29347DC2" w:rsidR="00894D43" w:rsidDel="003F0AFF" w:rsidRDefault="00894D43" w:rsidP="00D31EA1">
      <w:pPr>
        <w:pStyle w:val="xdefault"/>
        <w:shd w:val="clear" w:color="auto" w:fill="FFFFFF"/>
        <w:spacing w:line="276" w:lineRule="auto"/>
        <w:jc w:val="both"/>
        <w:rPr>
          <w:del w:id="694" w:author="Wood, Cheyret" w:date="2023-02-21T12:49:00Z"/>
          <w:rFonts w:ascii="Arial" w:hAnsi="Arial" w:cs="Arial"/>
          <w:b/>
          <w:noProof/>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ins w:id="695" w:author="Wood, Cheyret" w:date="2023-02-21T12:48:00Z">
        <w:r w:rsidR="003F0AFF">
          <w:rPr>
            <w:rFonts w:ascii="Arial" w:hAnsi="Arial" w:cs="Arial"/>
            <w:b/>
            <w:noProof/>
          </w:rPr>
          <w:t>Differntial Gene</w:t>
        </w:r>
        <w:del w:id="696" w:author="Kechris, Katerina" w:date="2023-02-21T16:08:00Z">
          <w:r w:rsidR="003F0AFF" w:rsidDel="00613B83">
            <w:rPr>
              <w:rFonts w:ascii="Arial" w:hAnsi="Arial" w:cs="Arial"/>
              <w:b/>
              <w:noProof/>
            </w:rPr>
            <w:delText>s</w:delText>
          </w:r>
        </w:del>
        <w:r w:rsidR="003F0AFF">
          <w:rPr>
            <w:rFonts w:ascii="Arial" w:hAnsi="Arial" w:cs="Arial"/>
            <w:b/>
            <w:noProof/>
          </w:rPr>
          <w:t xml:space="preserve"> Expression Results.</w:t>
        </w:r>
      </w:ins>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between vaping subjects and control subjects (false discovery rate [FDR]</w:t>
      </w:r>
      <w:del w:id="697" w:author="Wood, Cheyret" w:date="2023-02-21T12:49:00Z">
        <w:r w:rsidR="00CF200E" w:rsidRPr="00D31EA1" w:rsidDel="003F0AFF">
          <w:rPr>
            <w:rFonts w:ascii="Arial" w:hAnsi="Arial" w:cs="Arial"/>
          </w:rPr>
          <w:delText xml:space="preserve"> adjusted p-value</w:delText>
        </w:r>
      </w:del>
      <w:r w:rsidR="00CF200E" w:rsidRPr="00D31EA1">
        <w:rPr>
          <w:rFonts w:ascii="Arial" w:hAnsi="Arial" w:cs="Arial"/>
        </w:rPr>
        <w:t>&lt;0.05), after adjusting for age</w:t>
      </w:r>
      <w:del w:id="698" w:author="Wood, Cheyret" w:date="2023-02-21T12:49:00Z">
        <w:r w:rsidR="00CF200E" w:rsidRPr="00D31EA1" w:rsidDel="003F0AFF">
          <w:rPr>
            <w:rFonts w:ascii="Arial" w:hAnsi="Arial" w:cs="Arial"/>
          </w:rPr>
          <w:delText xml:space="preserve"> (years)</w:delText>
        </w:r>
      </w:del>
      <w:r w:rsidR="00CF200E" w:rsidRPr="00D31EA1">
        <w:rPr>
          <w:rFonts w:ascii="Arial" w:hAnsi="Arial" w:cs="Arial"/>
        </w:rPr>
        <w:t xml:space="preserve">, sex, recruitment center, and two </w:t>
      </w:r>
      <w:r w:rsidR="00C176E5">
        <w:rPr>
          <w:rFonts w:ascii="Arial" w:hAnsi="Arial" w:cs="Arial"/>
        </w:rPr>
        <w:t>normalization factors.</w:t>
      </w:r>
      <w:r w:rsidR="00CF200E" w:rsidRPr="00D31EA1">
        <w:rPr>
          <w:rFonts w:ascii="Arial" w:hAnsi="Arial" w:cs="Arial"/>
        </w:rPr>
        <w:t xml:space="preserve"> </w:t>
      </w:r>
    </w:p>
    <w:p w14:paraId="763EFBD1" w14:textId="7A828AE0" w:rsidR="00894D43" w:rsidDel="003F0AFF" w:rsidRDefault="00894D43" w:rsidP="00D31EA1">
      <w:pPr>
        <w:pStyle w:val="xdefault"/>
        <w:shd w:val="clear" w:color="auto" w:fill="FFFFFF"/>
        <w:spacing w:line="276" w:lineRule="auto"/>
        <w:jc w:val="both"/>
        <w:rPr>
          <w:del w:id="699" w:author="Wood, Cheyret" w:date="2023-02-21T12:49:00Z"/>
          <w:rFonts w:ascii="Arial" w:hAnsi="Arial" w:cs="Arial"/>
          <w:b/>
          <w:noProof/>
        </w:rPr>
      </w:pPr>
    </w:p>
    <w:p w14:paraId="7D16B778" w14:textId="4931F292" w:rsidR="00CF200E" w:rsidRDefault="00CF200E"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51278E49" w:rsidR="00DD3EE9" w:rsidRDefault="00DD3EE9" w:rsidP="00D31EA1">
      <w:pPr>
        <w:pStyle w:val="xmsonormal"/>
        <w:shd w:val="clear" w:color="auto" w:fill="FFFFFF"/>
        <w:spacing w:line="276" w:lineRule="auto"/>
        <w:jc w:val="both"/>
        <w:rPr>
          <w:ins w:id="700" w:author="Wood, Cheyret" w:date="2023-02-21T12:49:00Z"/>
          <w:rFonts w:ascii="Arial" w:hAnsi="Arial" w:cs="Arial"/>
        </w:rPr>
      </w:pPr>
      <w:r w:rsidRPr="00E5208D">
        <w:rPr>
          <w:rFonts w:ascii="Arial" w:hAnsi="Arial" w:cs="Arial"/>
        </w:rPr>
        <w:t>With 92% (12/13) vapers and 42% 21/50 participants recruited at the Pueblo center, we sought to understand how this demographic imbalance</w:t>
      </w:r>
      <w:del w:id="701" w:author="Wood, Cheyret" w:date="2023-02-21T12:49:00Z">
        <w:r w:rsidRPr="00E5208D" w:rsidDel="003F0AFF">
          <w:rPr>
            <w:rFonts w:ascii="Arial" w:hAnsi="Arial" w:cs="Arial"/>
          </w:rPr>
          <w:delText xml:space="preserve"> could</w:delText>
        </w:r>
      </w:del>
      <w:r w:rsidRPr="00E5208D">
        <w:rPr>
          <w:rFonts w:ascii="Arial" w:hAnsi="Arial" w:cs="Arial"/>
        </w:rPr>
        <w:t xml:space="preserve"> act</w:t>
      </w:r>
      <w:ins w:id="702" w:author="Wood, Cheyret" w:date="2023-02-21T12:49:00Z">
        <w:r w:rsidR="003F0AFF">
          <w:rPr>
            <w:rFonts w:ascii="Arial" w:hAnsi="Arial" w:cs="Arial"/>
          </w:rPr>
          <w:t>s</w:t>
        </w:r>
      </w:ins>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(Fold</w:t>
      </w:r>
      <w:r w:rsidR="00C176E5">
        <w:rPr>
          <w:rFonts w:ascii="Arial" w:hAnsi="Arial" w:cs="Arial"/>
          <w:color w:val="222222"/>
        </w:rPr>
        <w:t xml:space="preserve"> </w:t>
      </w:r>
      <w:r w:rsidR="00C176E5" w:rsidRPr="00B7201B">
        <w:rPr>
          <w:rFonts w:ascii="Arial" w:hAnsi="Arial" w:cs="Arial"/>
          <w:color w:val="222222"/>
        </w:rPr>
        <w:t xml:space="preserve">Change)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(Fold</w:t>
      </w:r>
      <w:r w:rsidR="00C176E5">
        <w:rPr>
          <w:rFonts w:ascii="Arial" w:hAnsi="Arial" w:cs="Arial"/>
          <w:color w:val="222222"/>
        </w:rPr>
        <w:t xml:space="preserve"> </w:t>
      </w:r>
      <w:r w:rsidR="00C176E5" w:rsidRPr="00B7201B">
        <w:rPr>
          <w:rFonts w:ascii="Arial" w:hAnsi="Arial" w:cs="Arial"/>
          <w:color w:val="222222"/>
        </w:rPr>
        <w:t>Change</w:t>
      </w:r>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(Supplementary Figure 2</w:t>
      </w:r>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D31EA1">
      <w:pPr>
        <w:pStyle w:val="NormalWeb"/>
        <w:shd w:val="clear" w:color="auto" w:fill="FFFFFF"/>
        <w:spacing w:before="0" w:beforeAutospacing="0" w:after="158"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5ED50248" w:rsidR="00F857CD" w:rsidRPr="00C56C37" w:rsidRDefault="00F857CD" w:rsidP="00D31EA1">
      <w:pPr>
        <w:pStyle w:val="NormalWeb"/>
        <w:shd w:val="clear" w:color="auto" w:fill="FFFFFF"/>
        <w:spacing w:before="0" w:beforeAutospacing="0" w:after="158" w:afterAutospacing="0" w:line="276" w:lineRule="auto"/>
        <w:rPr>
          <w:rFonts w:ascii="Arial" w:hAnsi="Arial" w:cs="Arial"/>
          <w:sz w:val="22"/>
          <w:szCs w:val="22"/>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vapers compared to non-vapers. This result is consistent with RNA-Seq results where the gene was up-regulated (0.396,</w:t>
      </w:r>
      <w:commentRangeStart w:id="703"/>
      <w:r w:rsidRPr="007F77B7">
        <w:rPr>
          <w:rFonts w:ascii="Arial" w:hAnsi="Arial" w:cs="Arial"/>
          <w:color w:val="222222"/>
          <w:sz w:val="22"/>
          <w:szCs w:val="22"/>
          <w:shd w:val="clear" w:color="auto" w:fill="FFFFFF"/>
        </w:rPr>
        <w:t xml:space="preserve"> p = 0.02</w:t>
      </w:r>
      <w:commentRangeEnd w:id="703"/>
      <w:r w:rsidR="003F0AFF">
        <w:rPr>
          <w:rStyle w:val="CommentReference"/>
          <w:rFonts w:asciiTheme="minorHAnsi" w:eastAsiaTheme="minorHAnsi" w:hAnsiTheme="minorHAnsi" w:cstheme="minorBidi"/>
        </w:rPr>
        <w:commentReference w:id="703"/>
      </w:r>
      <w:r w:rsidRPr="007F77B7">
        <w:rPr>
          <w:rFonts w:ascii="Arial" w:hAnsi="Arial" w:cs="Arial"/>
          <w:color w:val="222222"/>
          <w:sz w:val="22"/>
          <w:szCs w:val="22"/>
          <w:shd w:val="clear" w:color="auto" w:fill="FFFFFF"/>
        </w:rPr>
        <w:t xml:space="preserve">). One additional site, cg11903190 was marginally significant at an FDR-adjusted p-value of </w:t>
      </w:r>
      <w:r w:rsidRPr="007F77B7">
        <w:rPr>
          <w:rFonts w:ascii="Arial" w:hAnsi="Arial" w:cs="Arial"/>
          <w:color w:val="222222"/>
          <w:sz w:val="22"/>
          <w:szCs w:val="22"/>
          <w:shd w:val="clear" w:color="auto" w:fill="FFFFFF"/>
        </w:rPr>
        <w:lastRenderedPageBreak/>
        <w:t xml:space="preserve">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p = </w:t>
      </w:r>
      <w:commentRangeStart w:id="704"/>
      <w:r w:rsidRPr="007F77B7">
        <w:rPr>
          <w:rFonts w:ascii="Arial" w:hAnsi="Arial" w:cs="Arial"/>
          <w:color w:val="222222"/>
          <w:sz w:val="22"/>
          <w:szCs w:val="22"/>
          <w:shd w:val="clear" w:color="auto" w:fill="FFFFFF"/>
        </w:rPr>
        <w:t>0.00</w:t>
      </w:r>
      <w:commentRangeEnd w:id="704"/>
      <w:r w:rsidR="003F0AFF">
        <w:rPr>
          <w:rStyle w:val="CommentReference"/>
          <w:rFonts w:asciiTheme="minorHAnsi" w:eastAsiaTheme="minorHAnsi" w:hAnsiTheme="minorHAnsi" w:cstheme="minorBidi"/>
        </w:rPr>
        <w:commentReference w:id="704"/>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Supplementary Table 3 gives the top 10 sorted by adjusted p-value and estimate size while Supplementary Table 3 shows boxplots of five of such CpG sites (and their associated genes).</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1EA43AA" w14:textId="04FF3BFB" w:rsidR="00163438" w:rsidRPr="00E90899"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r w:rsidR="00296A58" w:rsidRPr="00E90899">
        <w:rPr>
          <w:rFonts w:ascii="Arial" w:hAnsi="Arial" w:cs="Arial"/>
          <w:b/>
          <w:bCs/>
          <w:kern w:val="24"/>
        </w:rPr>
        <w:tab/>
      </w:r>
    </w:p>
    <w:p w14:paraId="11918850" w14:textId="29F5AF76"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Our results suggest that adolescent vape exposure is associated with increased airflow obstruction and increased expression of inflammatory genes in the nasal epithelium of subjects who vape</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ins w:id="705" w:author="Wood, Cheyret" w:date="2023-02-17T11:04:00Z">
        <w:r w:rsidR="00417DD0">
          <w:rPr>
            <w:rFonts w:ascii="Arial" w:hAnsi="Arial" w:cs="Arial"/>
            <w:kern w:val="24"/>
          </w:rPr>
          <w:t>c</w:t>
        </w:r>
      </w:ins>
      <w:del w:id="706" w:author="Wood, Cheyret" w:date="2023-02-17T11:04:00Z">
        <w:r w:rsidR="00594315" w:rsidRPr="00E90899" w:rsidDel="00417DD0">
          <w:rPr>
            <w:rFonts w:ascii="Arial" w:hAnsi="Arial" w:cs="Arial"/>
            <w:kern w:val="24"/>
          </w:rPr>
          <w:delText>s</w:delText>
        </w:r>
      </w:del>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xml:space="preserve">, these data are the first to demonstrate that vape exposure is associated with abnormal lung function </w:t>
      </w:r>
      <w:del w:id="707" w:author="Wood, Cheyret" w:date="2023-02-21T12:50:00Z">
        <w:r w:rsidR="00081914" w:rsidRPr="00E90899" w:rsidDel="003F0AFF">
          <w:rPr>
            <w:rFonts w:ascii="Arial" w:hAnsi="Arial" w:cs="Arial"/>
            <w:bCs/>
          </w:rPr>
          <w:delText xml:space="preserve">even </w:delText>
        </w:r>
      </w:del>
      <w:r w:rsidR="00081914" w:rsidRPr="00E90899">
        <w:rPr>
          <w:rFonts w:ascii="Arial" w:hAnsi="Arial" w:cs="Arial"/>
          <w:bCs/>
        </w:rPr>
        <w:t>in early adolescence and shows the detrimental impact of vape exposure du</w:t>
      </w:r>
      <w:commentRangeStart w:id="708"/>
      <w:r w:rsidR="00081914" w:rsidRPr="00E90899">
        <w:rPr>
          <w:rFonts w:ascii="Arial" w:hAnsi="Arial" w:cs="Arial"/>
          <w:bCs/>
        </w:rPr>
        <w:t>ring a critical window of lung function development.</w:t>
      </w:r>
      <w:commentRangeEnd w:id="708"/>
      <w:r w:rsidR="003F0AFF">
        <w:rPr>
          <w:rStyle w:val="CommentReference"/>
          <w:rFonts w:asciiTheme="minorHAnsi" w:hAnsiTheme="minorHAnsi" w:cstheme="minorBidi"/>
        </w:rPr>
        <w:commentReference w:id="708"/>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275C4422"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vapers and non-vaping control subjects</w:t>
      </w:r>
      <w:r w:rsidR="006D354A" w:rsidRPr="00E90899">
        <w:rPr>
          <w:rFonts w:ascii="Arial" w:hAnsi="Arial" w:cs="Arial"/>
        </w:rPr>
        <w:t>. To date, there have been few studies in humans looking at e-cig use and lung function measures and none have looked at long term exposures 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w:t>
      </w:r>
      <w:commentRangeStart w:id="709"/>
      <w:r w:rsidR="006D354A" w:rsidRPr="00E90899">
        <w:rPr>
          <w:rFonts w:ascii="Arial" w:hAnsi="Arial" w:cs="Arial"/>
          <w:color w:val="212121"/>
          <w:shd w:val="clear" w:color="auto" w:fill="FFFFFF"/>
        </w:rPr>
        <w:t>ΔRaw</w:t>
      </w:r>
      <w:commentRangeEnd w:id="709"/>
      <w:r w:rsidR="003F0AFF">
        <w:rPr>
          <w:rStyle w:val="CommentReference"/>
        </w:rPr>
        <w:commentReference w:id="709"/>
      </w:r>
      <w:r w:rsidR="006D354A" w:rsidRPr="00E90899">
        <w:rPr>
          <w:rFonts w:ascii="Arial" w:hAnsi="Arial" w:cs="Arial"/>
          <w:color w:val="212121"/>
          <w:shd w:val="clear" w:color="auto" w:fill="FFFFFF"/>
        </w:rPr>
        <w:t xml:space="preserv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PjxSZWNOdW0+MjQ8L1JlY051bT48RGlzcGxheVRleHQ+WzQxXTwvRGlzcGxheVRleHQ+PHJlY29y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PjxSZWNOdW0+MjQ8L1JlY051bT48RGlzcGxheVRleHQ+WzQxXTwvRGlzcGxheVRleHQ+PHJlY29y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[41]</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ZWNOdW0+MjU8L1JlY051bT48RGlzcGxheVRleHQ+WzQyXTwvRGlzcGxheVRleHQ+PHJlY29yZD48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PEVuZE5vdGU+PENpdGU+PEF1dGhvcj5MYXBwYXM8L0F1dGhvcj48WWVhcj4yMDE4PC9ZZWFyPjxS
ZWNOdW0+MjU8L1JlY051bT48RGlzcGxheVRleHQ+WzQyXTwvRGlzcGxheVRleHQ+PHJlY29yZD48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[42]</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200D2E93"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TnVtPjI4PC9SZWNOdW0+PERpc3BsYXlUZXh0Pls0M108L0Rpc3BsYXlUZXh0PjxyZWNvcmQ+PHJl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PEVuZE5vdGU+PENpdGU+PEF1dGhvcj5Tb25nPC9BdXRob3I+PFllYXI+MjAyMjwvWWVhcj48UmVj
TnVtPjI4PC9SZWNOdW0+PERpc3BsYXlUZXh0Pls0M108L0Rpc3BsYXlUZXh0PjxyZWNvcmQ+PHJl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Pr="00E90899">
        <w:rPr>
          <w:rFonts w:ascii="Arial" w:hAnsi="Arial" w:cs="Arial"/>
          <w:color w:val="212121"/>
          <w:shd w:val="clear" w:color="auto" w:fill="FFFFFF"/>
        </w:rPr>
      </w:r>
      <w:r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[43]</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FEV1/FVC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UmVjTnVtPjI2PC9SZWNOdW0+PERpc3BsYXlUZXh0Pls0NF08L0Rpc3BsYXlUZXh0PjxyZWNvcmQ+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PEVuZE5vdGU+PENpdGU+PEF1dGhvcj5GbG91cmlzPC9BdXRob3I+PFllYXI+MjAxMzwvWWVhcj48
UmVjTnVtPjI2PC9SZWNOdW0+PERpc3BsYXlUZXh0Pls0NF08L0Rpc3BsYXlUZXh0PjxyZWNvcmQ+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[44]</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UmVjTnVtPjI3PC9SZWNOdW0+PERpc3BsYXlUZXh0Pls0NV08L0Rpc3BsYXlUZXh0PjxyZWNvcmQ+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5B023F">
        <w:rPr>
          <w:rFonts w:ascii="Arial" w:hAnsi="Arial" w:cs="Arial"/>
          <w:color w:val="212121"/>
          <w:shd w:val="clear" w:color="auto" w:fill="FFFFFF"/>
        </w:rPr>
        <w:instrText xml:space="preserve"> ADDIN EN.CITE </w:instrText>
      </w:r>
      <w:r w:rsidR="005B023F">
        <w:rPr>
          <w:rFonts w:ascii="Arial" w:hAnsi="Arial" w:cs="Arial"/>
          <w:color w:val="212121"/>
          <w:shd w:val="clear" w:color="auto" w:fill="FFFFFF"/>
        </w:rPr>
        <w:fldChar w:fldCharType="begin">
          <w:fldData xml:space="preserve">PEVuZE5vdGU+PENpdGU+PEF1dGhvcj5Uem9ydHppPC9BdXRob3I+PFllYXI+MjAxODwvWWVhcj48
UmVjTnVtPjI3PC9SZWNOdW0+PERpc3BsYXlUZXh0Pls0NV08L0Rpc3BsYXlUZXh0PjxyZWNvcmQ+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5B023F">
        <w:rPr>
          <w:rFonts w:ascii="Arial" w:hAnsi="Arial" w:cs="Arial"/>
          <w:color w:val="212121"/>
          <w:shd w:val="clear" w:color="auto" w:fill="FFFFFF"/>
        </w:rPr>
        <w:instrText xml:space="preserve"> ADDIN EN.CITE.DATA </w:instrText>
      </w:r>
      <w:r w:rsidR="005B023F">
        <w:rPr>
          <w:rFonts w:ascii="Arial" w:hAnsi="Arial" w:cs="Arial"/>
          <w:color w:val="212121"/>
          <w:shd w:val="clear" w:color="auto" w:fill="FFFFFF"/>
        </w:rPr>
      </w:r>
      <w:r w:rsidR="005B023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5B023F">
        <w:rPr>
          <w:rFonts w:ascii="Arial" w:hAnsi="Arial" w:cs="Arial"/>
          <w:noProof/>
          <w:color w:val="212121"/>
          <w:shd w:val="clear" w:color="auto" w:fill="FFFFFF"/>
        </w:rPr>
        <w:t>[45]</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54A4C4FF"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lastRenderedPageBreak/>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del w:id="710" w:author="Wood, Cheyret" w:date="2023-02-17T11:04:00Z">
        <w:r w:rsidRPr="00E90899" w:rsidDel="00417DD0">
          <w:rPr>
            <w:rFonts w:ascii="Arial" w:hAnsi="Arial" w:cs="Arial"/>
            <w:color w:val="212121"/>
            <w:shd w:val="clear" w:color="auto" w:fill="FFFFFF"/>
          </w:rPr>
          <w:delText xml:space="preserve"> </w:delText>
        </w:r>
      </w:del>
      <w:ins w:id="711" w:author="Wood, Cheyret" w:date="2023-02-17T11:04:00Z">
        <w:r w:rsidR="00417DD0">
          <w:rPr>
            <w:rFonts w:ascii="Arial" w:hAnsi="Arial" w:cs="Arial"/>
            <w:color w:val="212121"/>
            <w:shd w:val="clear" w:color="auto" w:fill="FFFFFF"/>
          </w:rPr>
          <w:t>-</w:t>
        </w:r>
      </w:ins>
      <w:r w:rsidRPr="00E90899">
        <w:rPr>
          <w:rFonts w:ascii="Arial" w:hAnsi="Arial" w:cs="Arial"/>
          <w:color w:val="212121"/>
          <w:shd w:val="clear" w:color="auto" w:fill="FFFFFF"/>
        </w:rPr>
        <w:t>term e-cig use. Additionally, these</w:t>
      </w:r>
      <w:r w:rsidRPr="00E90899">
        <w:rPr>
          <w:rFonts w:ascii="Arial" w:hAnsi="Arial" w:cs="Arial"/>
        </w:rPr>
        <w:t xml:space="preserve"> previous studies were in adult populations, some of whom had comorbidities such as asthma or chronic obstructive pulmonary disease. Our study population was in relatively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12FF4EB1"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vapers compared ot non-vaping control subjects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 xml:space="preserve">that were overexpressed in vapers compared to control participants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PC9ZZWFyPjxSZWNOdW0+Mjk8L1JlY051bT48RGlzcGxheVRleHQ+WzQ2XTwvRGlzcGxheVRleHQ+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PEVuZE5vdGU+PENpdGU+PEF1dGhvcj5EZWxnYWRvIFRhc2PDs248L0F1dGhvcj48WWVhcj4yMDE1
PC9ZZWFyPjxSZWNOdW0+Mjk8L1JlY051bT48RGlzcGxheVRleHQ+WzQ2XTwvRGlzcGxheVRleHQ+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[46]</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NF-κB signaling </w:t>
      </w:r>
      <w:r w:rsidR="00D722F4" w:rsidRPr="00E90899">
        <w:rPr>
          <w:rFonts w:ascii="Arial" w:hAnsi="Arial" w:cs="Arial"/>
        </w:rPr>
        <w:fldChar w:fldCharType="begin">
          <w:fldData xml:space="preserve">PEVuZE5vdGU+PENpdGU+PEF1dGhvcj5Tb3JpYS1WYWxsZXM8L0F1dGhvcj48WWVhcj4yMDE2PC9Z
ZWFyPjxSZWNOdW0+MzA8L1JlY051bT48RGlzcGxheVRleHQ+WzQ3XTwvRGlzcGxheVRleHQ+PHJl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PEVuZE5vdGU+PENpdGU+PEF1dGhvcj5Tb3JpYS1WYWxsZXM8L0F1dGhvcj48WWVhcj4yMDE2PC9Z
ZWFyPjxSZWNOdW0+MzA8L1JlY051bT48RGlzcGxheVRleHQ+WzQ3XTwvRGlzcGxheVRleHQ+PHJl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[47]</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5B023F">
        <w:rPr>
          <w:rFonts w:ascii="Arial" w:hAnsi="Arial" w:cs="Arial"/>
        </w:rPr>
        <w:instrText xml:space="preserve"> ADDIN EN.CITE &lt;EndNote&gt;&lt;Cite&gt;&lt;Author&gt;Chung&lt;/Author&gt;&lt;Year&gt;2013&lt;/Year&gt;&lt;RecNum&gt;31&lt;/RecNum&gt;&lt;DisplayText&gt;[48]&lt;/DisplayText&gt;&lt;record&gt;&lt;rec-number&gt;31&lt;/rec-number&gt;&lt;foreign-keys&gt;&lt;key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[48]</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TnVtPjMyPC9SZWNOdW0+PERpc3BsYXlUZXh0Pls0OS01MV08L0Rpc3BsYXlUZXh0PjxyZWNvcmQ+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PEVuZE5vdGU+PENpdGU+PEF1dGhvcj5NZW5nPC9BdXRob3I+PFllYXI+MjAyMjwvWWVhcj48UmVj
TnVtPjMyPC9SZWNOdW0+PERpc3BsYXlUZXh0Pls0OS01MV08L0Rpc3BsYXlUZXh0PjxyZWNvcmQ+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[49-51]</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5B023F">
        <w:rPr>
          <w:rFonts w:ascii="Arial" w:hAnsi="Arial" w:cs="Arial"/>
        </w:rPr>
        <w:instrText xml:space="preserve"> ADDIN EN.CITE &lt;EndNote&gt;&lt;Cite&gt;&lt;Author&gt;Du&lt;/Author&gt;&lt;Year&gt;2022&lt;/Year&gt;&lt;RecNum&gt;35&lt;/RecNum&gt;&lt;DisplayText&gt;[52]&lt;/DisplayText&gt;&lt;record&gt;&lt;rec-number&gt;35&lt;/rec-number&gt;&lt;foreign-keys&gt;&lt;key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5B023F">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ZWNOdW0+MzY8L1JlY051bT48RGlzcGxheVRleHQ+WzUzXTwvRGlzcGxheVRleHQ+PHJlY29yZD48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PEVuZE5vdGU+PENpdGU+PEF1dGhvcj5KdWNoZW08L0F1dGhvcj48WWVhcj4yMDIxPC9ZZWFyPjxS
ZWNOdW0+MzY8L1JlY051bT48RGlzcGxheVRleHQ+WzUzXTwvRGlzcGxheVRleHQ+PHJlY29yZD48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[53]</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5B023F">
        <w:rPr>
          <w:rFonts w:ascii="Arial" w:hAnsi="Arial" w:cs="Arial"/>
        </w:rPr>
        <w:instrText xml:space="preserve"> ADDIN EN.CITE &lt;EndNote&gt;&lt;Cite&gt;&lt;Author&gt;Duan&lt;/Author&gt;&lt;Year&gt;2019&lt;/Year&gt;&lt;RecNum&gt;37&lt;/RecNum&gt;&lt;DisplayText&gt;[54]&lt;/DisplayText&gt;&lt;record&gt;&lt;rec-number&gt;37&lt;/rec-number&gt;&lt;foreign-keys&gt;&lt;key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[54]</w:t>
      </w:r>
      <w:r w:rsidR="00D722F4" w:rsidRPr="00E90899">
        <w:rPr>
          <w:rFonts w:ascii="Arial" w:hAnsi="Arial" w:cs="Arial"/>
        </w:rPr>
        <w:fldChar w:fldCharType="end"/>
      </w:r>
      <w:r w:rsidR="00D722F4" w:rsidRPr="00E90899">
        <w:rPr>
          <w:rFonts w:ascii="Arial" w:hAnsi="Arial" w:cs="Arial"/>
        </w:rPr>
        <w:t xml:space="preserve">. </w:t>
      </w:r>
    </w:p>
    <w:p w14:paraId="0B7EDBE2" w14:textId="0D738B83"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vapers, compared to non</w:t>
      </w:r>
      <w:r w:rsidRPr="00E90899">
        <w:rPr>
          <w:rFonts w:ascii="Arial" w:hAnsi="Arial" w:cs="Arial"/>
        </w:rPr>
        <w:t>-</w:t>
      </w:r>
      <w:r w:rsidR="00D722F4" w:rsidRPr="00E90899">
        <w:rPr>
          <w:rFonts w:ascii="Arial" w:hAnsi="Arial" w:cs="Arial"/>
        </w:rPr>
        <w:t>vap</w:t>
      </w:r>
      <w:r w:rsidRPr="00E90899">
        <w:rPr>
          <w:rFonts w:ascii="Arial" w:hAnsi="Arial" w:cs="Arial"/>
        </w:rPr>
        <w:t>ing control subjects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calcyphosine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PFJlY051bT4zODwvUmVjTnVtPjxEaXNwbGF5VGV4dD5bNTVdPC9EaXNwbGF5VGV4dD48cmVjb3Jk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PEVuZE5vdGU+PENpdGU+PEF1dGhvcj5DbMOpbWVudDwvQXV0aG9yPjxZZWFyPjE5OTc8L1llYXI+
PFJlY051bT4zODwvUmVjTnVtPjxEaXNwbGF5VGV4dD5bNTVdPC9EaXNwbGF5VGV4dD48cmVjb3Jk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[55]</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(MERS-CoV) </w:t>
      </w:r>
      <w:r w:rsidR="00D722F4" w:rsidRPr="00E90899">
        <w:rPr>
          <w:rFonts w:ascii="Arial" w:hAnsi="Arial" w:cs="Arial"/>
        </w:rPr>
        <w:fldChar w:fldCharType="begin">
          <w:fldData xml:space="preserve">PEVuZE5vdGU+PENpdGU+PEF1dGhvcj5MYWRvPC9BdXRob3I+PFllYXI+MjAyMTwvWWVhcj48UmVj
TnVtPjM5PC9SZWNOdW0+PERpc3BsYXlUZXh0Pls1Nl08L0Rpc3BsYXlUZXh0PjxyZWNvcmQ+PHJl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PEVuZE5vdGU+PENpdGU+PEF1dGhvcj5MYWRvPC9BdXRob3I+PFllYXI+MjAyMTwvWWVhcj48UmVj
TnVtPjM5PC9SZWNOdW0+PERpc3BsYXlUZXh0Pls1Nl08L0Rpc3BsYXlUZXh0PjxyZWNvcmQ+PHJl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5B023F">
        <w:rPr>
          <w:rFonts w:ascii="Arial" w:hAnsi="Arial" w:cs="Arial"/>
        </w:rPr>
        <w:instrText xml:space="preserve"> ADDIN EN.CITE &lt;EndNote&gt;&lt;Cite&gt;&lt;Author&gt;Hu&lt;/Author&gt;&lt;Year&gt;2020&lt;/Year&gt;&lt;RecNum&gt;40&lt;/RecNum&gt;&lt;DisplayText&gt;[57]&lt;/DisplayText&gt;&lt;record&gt;&lt;rec-number&gt;40&lt;/rec-number&gt;&lt;foreign-keys&gt;&lt;key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5B023F">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ZWNOdW0+NDE8L1JlY051bT48RGlzcGxheVRleHQ+WzU4XTwvRGlzcGxheVRleHQ+PHJlY29yZD48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PEVuZE5vdGU+PENpdGU+PEF1dGhvcj5Db3JyZWE8L0F1dGhvcj48WWVhcj4yMDE0PC9ZZWFyPjxS
ZWNOdW0+NDE8L1JlY051bT48RGlzcGxheVRleHQ+WzU4XTwvRGlzcGxheVRleHQ+PHJlY29yZD48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[58]</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TnVtPjQyPC9SZWNOdW0+PERpc3BsYXlUZXh0Pls1OV08L0Rpc3BsYXlUZXh0PjxyZWNvcmQ+PHJl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PEVuZE5vdGU+PENpdGU+PEF1dGhvcj5ZYW5nPC9BdXRob3I+PFllYXI+MjAxOTwvWWVhcj48UmVj
TnVtPjQyPC9SZWNOdW0+PERpc3BsYXlUZXh0Pls1OV08L0Rpc3BsYXlUZXh0PjxyZWNvcmQ+PHJl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[59]</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bT40MzwvUmVjTnVtPjxEaXNwbGF5VGV4dD5bNjBdPC9EaXNwbGF5VGV4dD48cmVjb3JkPjxyZWMt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PEVuZE5vdGU+PENpdGU+PEF1dGhvcj5XdTwvQXV0aG9yPjxZZWFyPjIwMjI8L1llYXI+PFJlY051
bT40MzwvUmVjTnVtPjxEaXNwbGF5VGV4dD5bNjBdPC9EaXNwbGF5VGV4dD48cmVjb3JkPjxyZWMt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5B023F">
        <w:rPr>
          <w:rFonts w:ascii="Arial" w:hAnsi="Arial" w:cs="Arial"/>
          <w:noProof/>
        </w:rPr>
        <w:t>[60]</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ciliogenesis </w:t>
      </w:r>
      <w:r w:rsidRPr="00E90899">
        <w:rPr>
          <w:rFonts w:ascii="Arial" w:hAnsi="Arial" w:cs="Arial"/>
        </w:rPr>
        <w:t>thereby impacting airflow obstruction.</w:t>
      </w:r>
      <w:r w:rsidR="00081914" w:rsidRPr="00E90899">
        <w:rPr>
          <w:rFonts w:ascii="Arial" w:hAnsi="Arial" w:cs="Arial"/>
          <w:bCs/>
        </w:rPr>
        <w:t xml:space="preserve"> </w:t>
      </w:r>
    </w:p>
    <w:p w14:paraId="1607ECE3" w14:textId="3737D404"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ZWNOdW0+NDQ8L1JlY051bT48RGlzcGxheVRleHQ+WzYxXTwvRGlzcGxheVRleHQ+PHJlY29yZD48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PEVuZE5vdGU+PENpdGU+PEF1dGhvcj5TdGF1ZHQ8L0F1dGhvcj48WWVhcj4yMDE4PC9ZZWFyPjxS
ZWNOdW0+NDQ8L1JlY051bT48RGlzcGxheVRleHQ+WzYxXTwvRGlzcGxheVRleHQ+PHJlY29yZD48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[61]</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del w:id="712" w:author="Wood, Cheyret" w:date="2023-02-17T11:04:00Z">
        <w:r w:rsidR="00477A6A" w:rsidRPr="00E90899" w:rsidDel="00417DD0">
          <w:rPr>
            <w:rFonts w:ascii="Arial" w:hAnsi="Arial" w:cs="Arial"/>
            <w:shd w:val="clear" w:color="auto" w:fill="FFFFFF"/>
          </w:rPr>
          <w:delText xml:space="preserve"> </w:delText>
        </w:r>
      </w:del>
      <w:ins w:id="713" w:author="Wood, Cheyret" w:date="2023-02-17T11:04:00Z">
        <w:r w:rsidR="00417DD0">
          <w:rPr>
            <w:rFonts w:ascii="Arial" w:hAnsi="Arial" w:cs="Arial"/>
            <w:shd w:val="clear" w:color="auto" w:fill="FFFFFF"/>
          </w:rPr>
          <w:t>-</w:t>
        </w:r>
      </w:ins>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-1.27)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[62]</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w:t>
      </w:r>
      <w:r w:rsidR="00477A6A" w:rsidRPr="00E90899">
        <w:rPr>
          <w:rFonts w:ascii="Arial" w:hAnsi="Arial" w:cs="Arial"/>
          <w:shd w:val="clear" w:color="auto" w:fill="FFFFFF"/>
        </w:rPr>
        <w:lastRenderedPageBreak/>
        <w:t xml:space="preserve">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PEVuZE5vdGU+PENpdGU+PEF1dGhvcj5TYXllZDwvQXV0aG9yPjxZZWFyPjIwMjE8L1llYXI+PFJl
Y051bT40NTwvUmVjTnVtPjxEaXNwbGF5VGV4dD5bNjJdPC9EaXNwbGF5VGV4dD48cmVjb3JkPjxy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5B023F">
        <w:rPr>
          <w:rFonts w:ascii="Arial" w:hAnsi="Arial" w:cs="Arial"/>
          <w:noProof/>
          <w:shd w:val="clear" w:color="auto" w:fill="FFFFFF"/>
        </w:rPr>
        <w:t>[62]</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56F3D5FC"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 xml:space="preserve">Several members of the mucin family (eg </w:t>
      </w:r>
      <w:r w:rsidRPr="00E90899">
        <w:rPr>
          <w:rFonts w:ascii="Arial" w:hAnsi="Arial" w:cs="Arial"/>
          <w:i/>
          <w:iCs/>
          <w:shd w:val="clear" w:color="auto" w:fill="FFFFFF"/>
        </w:rPr>
        <w:t>MUC5AC, MUC12</w:t>
      </w:r>
      <w:r w:rsidRPr="00E90899">
        <w:rPr>
          <w:rFonts w:ascii="Arial" w:hAnsi="Arial" w:cs="Arial"/>
          <w:shd w:val="clear" w:color="auto" w:fill="FFFFFF"/>
        </w:rPr>
        <w:t xml:space="preserve">) were differentially expressed among vapers and nonvapers.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r w:rsidRPr="00E90899">
        <w:rPr>
          <w:rFonts w:ascii="Arial" w:hAnsi="Arial" w:cs="Arial"/>
          <w:i/>
          <w:iCs/>
          <w:shd w:val="clear" w:color="auto" w:fill="FFFFFF"/>
        </w:rPr>
        <w:t>wnt</w:t>
      </w:r>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underexpressed in vapers compared to nonvapers. W</w:t>
      </w:r>
      <w:r w:rsidRPr="00E90899">
        <w:rPr>
          <w:rFonts w:ascii="Arial" w:hAnsi="Arial" w:cs="Arial"/>
          <w:i/>
          <w:iCs/>
          <w:shd w:val="clear" w:color="auto" w:fill="FFFFFF"/>
        </w:rPr>
        <w:t>nt</w:t>
      </w:r>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ZWNOdW0+NDY8L1JlY051bT48RGlzcGxheVRleHQ+WzYzLCA2NF08L0Rpc3BsYXlUZXh0PjxyZWNv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PEVuZE5vdGU+PENpdGU+PEF1dGhvcj5DYWhpbGw8L0F1dGhvcj48WWVhcj4yMDIyPC9ZZWFyPjxS
ZWNOdW0+NDY8L1JlY051bT48RGlzcGxheVRleHQ+WzYzLCA2NF08L0Rpc3BsYXlUZXh0PjxyZWNv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[63, 64]</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6896A5D7"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underexpressed in vapers. </w:t>
      </w:r>
      <w:r w:rsidRPr="00E90899">
        <w:rPr>
          <w:rFonts w:ascii="Arial" w:hAnsi="Arial" w:cs="Arial"/>
          <w:i/>
          <w:iCs/>
          <w:shd w:val="clear" w:color="auto" w:fill="FFFFFF"/>
        </w:rPr>
        <w:t xml:space="preserve">DNAH17 was the only gene that was overexpressed.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ZWNOdW0+NDg8L1JlY051bT48RGlzcGxheVRleHQ+WzY1XTwvRGlzcGxheVRleHQ+PHJlY29yZD48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PEVuZE5vdGU+PENpdGU+PEF1dGhvcj5JbXRpYXo8L0F1dGhvcj48WWVhcj4yMDE1PC9ZZWFyPjxS
ZWNOdW0+NDg8L1JlY051bT48RGlzcGxheVRleHQ+WzY1XTwvRGlzcGxheVRleHQ+PHJlY29yZD48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[65]</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PjxSZWNOdW0+NDk8L1JlY051bT48RGlzcGxheVRleHQ+WzY2XTwvRGlzcGxheVRleHQ+PHJlY29y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5B023F">
        <w:rPr>
          <w:rFonts w:ascii="Arial" w:hAnsi="Arial" w:cs="Arial"/>
          <w:shd w:val="clear" w:color="auto" w:fill="FFFFFF"/>
        </w:rPr>
        <w:instrText xml:space="preserve"> ADDIN EN.CITE </w:instrText>
      </w:r>
      <w:r w:rsidR="005B023F">
        <w:rPr>
          <w:rFonts w:ascii="Arial" w:hAnsi="Arial" w:cs="Arial"/>
          <w:shd w:val="clear" w:color="auto" w:fill="FFFFFF"/>
        </w:rPr>
        <w:fldChar w:fldCharType="begin">
          <w:fldData xml:space="preserve">PEVuZE5vdGU+PENpdGU+PEF1dGhvcj5XaGl0ZmllbGQ8L0F1dGhvcj48WWVhcj4yMDE5PC9ZZWFy
PjxSZWNOdW0+NDk8L1JlY051bT48RGlzcGxheVRleHQ+WzY2XTwvRGlzcGxheVRleHQ+PHJlY29y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5B023F">
        <w:rPr>
          <w:rFonts w:ascii="Arial" w:hAnsi="Arial" w:cs="Arial"/>
          <w:shd w:val="clear" w:color="auto" w:fill="FFFFFF"/>
        </w:rPr>
        <w:instrText xml:space="preserve"> ADDIN EN.CITE.DATA </w:instrText>
      </w:r>
      <w:r w:rsidR="005B023F">
        <w:rPr>
          <w:rFonts w:ascii="Arial" w:hAnsi="Arial" w:cs="Arial"/>
          <w:shd w:val="clear" w:color="auto" w:fill="FFFFFF"/>
        </w:rPr>
      </w:r>
      <w:r w:rsidR="005B023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5B023F">
        <w:rPr>
          <w:rFonts w:ascii="Arial" w:hAnsi="Arial" w:cs="Arial"/>
          <w:noProof/>
          <w:shd w:val="clear" w:color="auto" w:fill="FFFFFF"/>
        </w:rPr>
        <w:t>[66]</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Pr="00E90899">
        <w:rPr>
          <w:rFonts w:ascii="Arial" w:hAnsi="Arial" w:cs="Arial"/>
        </w:rPr>
      </w:r>
      <w:r w:rsidRPr="00E90899">
        <w:rPr>
          <w:rFonts w:ascii="Arial" w:hAnsi="Arial" w:cs="Arial"/>
        </w:rPr>
        <w:fldChar w:fldCharType="separate"/>
      </w:r>
      <w:r w:rsidR="005B023F">
        <w:rPr>
          <w:rFonts w:ascii="Arial" w:hAnsi="Arial" w:cs="Arial"/>
          <w:noProof/>
        </w:rPr>
        <w:t>[67]</w:t>
      </w:r>
      <w:r w:rsidRPr="00E90899">
        <w:rPr>
          <w:rFonts w:ascii="Arial" w:hAnsi="Arial" w:cs="Arial"/>
        </w:rPr>
        <w:fldChar w:fldCharType="end"/>
      </w:r>
      <w:r w:rsidRPr="00E90899">
        <w:rPr>
          <w:rFonts w:ascii="Arial" w:hAnsi="Arial" w:cs="Arial"/>
        </w:rPr>
        <w:t>.</w:t>
      </w:r>
    </w:p>
    <w:p w14:paraId="54519CED" w14:textId="2FF22276"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ins w:id="714" w:author="Wood, Cheyret" w:date="2023-02-21T12:53:00Z">
        <w:r w:rsidR="003F0AFF" w:rsidRPr="003F0AFF">
          <w:rPr>
            <w:rFonts w:ascii="Arial" w:hAnsi="Arial" w:cs="Arial"/>
            <w:sz w:val="22"/>
            <w:szCs w:val="22"/>
            <w:highlight w:val="yellow"/>
            <w:shd w:val="clear" w:color="auto" w:fill="FFFFFF"/>
            <w:rPrChange w:id="715" w:author="Wood, Cheyret" w:date="2023-02-21T12:53:00Z">
              <w:rPr>
                <w:rFonts w:ascii="Arial" w:hAnsi="Arial" w:cs="Arial"/>
                <w:sz w:val="22"/>
                <w:szCs w:val="22"/>
                <w:shd w:val="clear" w:color="auto" w:fill="FFFFFF"/>
              </w:rPr>
            </w:rPrChange>
          </w:rPr>
          <w:t>significantly?</w:t>
        </w:r>
        <w:r w:rsidR="003F0AFF">
          <w:rPr>
            <w:rFonts w:ascii="Arial" w:hAnsi="Arial" w:cs="Arial"/>
            <w:sz w:val="22"/>
            <w:szCs w:val="22"/>
            <w:shd w:val="clear" w:color="auto" w:fill="FFFFFF"/>
          </w:rPr>
          <w:t xml:space="preserve"> </w:t>
        </w:r>
      </w:ins>
      <w:r w:rsidRPr="00E90899">
        <w:rPr>
          <w:rFonts w:ascii="Arial" w:hAnsi="Arial" w:cs="Arial"/>
          <w:sz w:val="22"/>
          <w:szCs w:val="22"/>
          <w:shd w:val="clear" w:color="auto" w:fill="FFFFFF"/>
        </w:rPr>
        <w:t xml:space="preserve">upregulated in vapers (FC: 2.1)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[67]</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PEVuZE5vdGU+PENpdGU+PEF1dGhvcj5MZWU8L0F1dGhvcj48WWVhcj4yMDIwPC9ZZWFyPjxSZWNO
dW0+NTA8L1JlY051bT48RGlzcGxheVRleHQ+WzY3XTwvRGlzcGxheVRleHQ+PHJlY29yZD48cmVj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[67]</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bT41MTwvUmVjTnVtPjxEaXNwbGF5VGV4dD5bNjhdPC9EaXNwbGF5VGV4dD48cmVjb3JkPjxyZWMt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5B023F">
        <w:rPr>
          <w:rFonts w:ascii="Arial" w:hAnsi="Arial" w:cs="Arial"/>
          <w:sz w:val="22"/>
          <w:szCs w:val="22"/>
          <w:shd w:val="clear" w:color="auto" w:fill="FFFFFF"/>
        </w:rPr>
        <w:instrText xml:space="preserve"> ADDIN EN.CITE </w:instrText>
      </w:r>
      <w:r w:rsidR="005B023F">
        <w:rPr>
          <w:rFonts w:ascii="Arial" w:hAnsi="Arial" w:cs="Arial"/>
          <w:sz w:val="22"/>
          <w:szCs w:val="22"/>
          <w:shd w:val="clear" w:color="auto" w:fill="FFFFFF"/>
        </w:rPr>
        <w:fldChar w:fldCharType="begin">
          <w:fldData xml:space="preserve">PEVuZE5vdGU+PENpdGU+PEF1dGhvcj5MdTwvQXV0aG9yPjxZZWFyPjIwMTU8L1llYXI+PFJlY051
bT41MTwvUmVjTnVtPjxEaXNwbGF5VGV4dD5bNjhdPC9EaXNwbGF5VGV4dD48cmVjb3JkPjxyZWMt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5B023F">
        <w:rPr>
          <w:rFonts w:ascii="Arial" w:hAnsi="Arial" w:cs="Arial"/>
          <w:sz w:val="22"/>
          <w:szCs w:val="22"/>
          <w:shd w:val="clear" w:color="auto" w:fill="FFFFFF"/>
        </w:rPr>
        <w:instrText xml:space="preserve"> ADDIN EN.CITE.DATA </w:instrText>
      </w:r>
      <w:r w:rsidR="005B023F">
        <w:rPr>
          <w:rFonts w:ascii="Arial" w:hAnsi="Arial" w:cs="Arial"/>
          <w:sz w:val="22"/>
          <w:szCs w:val="22"/>
          <w:shd w:val="clear" w:color="auto" w:fill="FFFFFF"/>
        </w:rPr>
      </w:r>
      <w:r w:rsidR="005B023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5B023F">
        <w:rPr>
          <w:rFonts w:ascii="Arial" w:hAnsi="Arial" w:cs="Arial"/>
          <w:noProof/>
          <w:sz w:val="22"/>
          <w:szCs w:val="22"/>
          <w:shd w:val="clear" w:color="auto" w:fill="FFFFFF"/>
        </w:rPr>
        <w:t>[68]</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vapers were compared to controls (</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vapers) can stimulate the production of other inflammatory cytokines (eg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xml:space="preserve">) which were also upregulated in vapers vs nonvapers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UmVjTnVtPjUyPC9SZWNOdW0+PERpc3BsYXlUZXh0Pls2OV08L0Rpc3BsYXlUZXh0PjxyZWNvcmQ+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5B023F">
        <w:rPr>
          <w:rFonts w:ascii="Arial" w:hAnsi="Arial" w:cs="Arial"/>
          <w:sz w:val="22"/>
          <w:szCs w:val="22"/>
        </w:rPr>
        <w:instrText xml:space="preserve"> ADDIN EN.CITE </w:instrText>
      </w:r>
      <w:r w:rsidR="005B023F">
        <w:rPr>
          <w:rFonts w:ascii="Arial" w:hAnsi="Arial" w:cs="Arial"/>
          <w:sz w:val="22"/>
          <w:szCs w:val="22"/>
        </w:rPr>
        <w:fldChar w:fldCharType="begin">
          <w:fldData xml:space="preserve">PEVuZE5vdGU+PENpdGU+PEF1dGhvcj5IaWNrbWFuPC9BdXRob3I+PFllYXI+MjAyMjwvWWVhcj48
UmVjTnVtPjUyPC9SZWNOdW0+PERpc3BsYXlUZXh0Pls2OV08L0Rpc3BsYXlUZXh0PjxyZWNvcmQ+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5B023F">
        <w:rPr>
          <w:rFonts w:ascii="Arial" w:hAnsi="Arial" w:cs="Arial"/>
          <w:sz w:val="22"/>
          <w:szCs w:val="22"/>
        </w:rPr>
        <w:instrText xml:space="preserve"> ADDIN EN.CITE.DATA </w:instrText>
      </w:r>
      <w:r w:rsidR="005B023F">
        <w:rPr>
          <w:rFonts w:ascii="Arial" w:hAnsi="Arial" w:cs="Arial"/>
          <w:sz w:val="22"/>
          <w:szCs w:val="22"/>
        </w:rPr>
      </w:r>
      <w:r w:rsidR="005B023F">
        <w:rPr>
          <w:rFonts w:ascii="Arial" w:hAnsi="Arial" w:cs="Arial"/>
          <w:sz w:val="22"/>
          <w:szCs w:val="22"/>
        </w:rPr>
        <w:fldChar w:fldCharType="end"/>
      </w:r>
      <w:r w:rsidRPr="00E90899">
        <w:rPr>
          <w:rFonts w:ascii="Arial" w:hAnsi="Arial" w:cs="Arial"/>
          <w:sz w:val="22"/>
          <w:szCs w:val="22"/>
        </w:rPr>
      </w:r>
      <w:r w:rsidRPr="00E90899">
        <w:rPr>
          <w:rFonts w:ascii="Arial" w:hAnsi="Arial" w:cs="Arial"/>
          <w:sz w:val="22"/>
          <w:szCs w:val="22"/>
        </w:rPr>
        <w:fldChar w:fldCharType="separate"/>
      </w:r>
      <w:r w:rsidR="005B023F">
        <w:rPr>
          <w:rFonts w:ascii="Arial" w:hAnsi="Arial" w:cs="Arial"/>
          <w:noProof/>
          <w:sz w:val="22"/>
          <w:szCs w:val="22"/>
        </w:rPr>
        <w:t>[69]</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5B023F">
        <w:rPr>
          <w:rFonts w:ascii="Arial" w:hAnsi="Arial" w:cs="Arial"/>
          <w:sz w:val="22"/>
          <w:szCs w:val="22"/>
        </w:rPr>
        <w:instrText xml:space="preserve"> ADDIN EN.CITE &lt;EndNote&gt;&lt;Cite&gt;&lt;Author&gt;Sullivan&lt;/Author&gt;&lt;Year&gt;2022&lt;/Year&gt;&lt;RecNum&gt;53&lt;/RecNum&gt;&lt;DisplayText&gt;[70]&lt;/DisplayText&gt;&lt;record&gt;&lt;rec-number&gt;53&lt;/rec-number&gt;&lt;foreign-keys&gt;&lt;key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5B023F">
        <w:rPr>
          <w:rFonts w:ascii="Arial" w:hAnsi="Arial" w:cs="Arial"/>
          <w:noProof/>
          <w:sz w:val="22"/>
          <w:szCs w:val="22"/>
        </w:rPr>
        <w:t>[70]</w:t>
      </w:r>
      <w:r w:rsidRPr="00E90899">
        <w:rPr>
          <w:rFonts w:ascii="Arial" w:hAnsi="Arial" w:cs="Arial"/>
          <w:sz w:val="22"/>
          <w:szCs w:val="22"/>
        </w:rPr>
        <w:fldChar w:fldCharType="end"/>
      </w:r>
      <w:r w:rsidRPr="00E90899">
        <w:rPr>
          <w:rFonts w:ascii="Arial" w:hAnsi="Arial" w:cs="Arial"/>
          <w:sz w:val="22"/>
          <w:szCs w:val="22"/>
        </w:rPr>
        <w:t>.</w:t>
      </w:r>
    </w:p>
    <w:p w14:paraId="16F4D29E" w14:textId="1E3F8FFC" w:rsidR="00BD1327" w:rsidRPr="00E90899" w:rsidRDefault="00BD1327" w:rsidP="00BD132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7F77B7">
        <w:rPr>
          <w:rFonts w:ascii="Arial" w:hAnsi="Arial" w:cs="Arial"/>
          <w:color w:val="1C1D1E"/>
          <w:sz w:val="22"/>
          <w:szCs w:val="22"/>
          <w:shd w:val="clear" w:color="auto" w:fill="FFFFFF"/>
        </w:rPr>
        <w:lastRenderedPageBreak/>
        <w:t xml:space="preserve">Finally, our results suggest that DNA methylation may be one of the mechanisms by which vaping exerts its effects on the lungs. </w:t>
      </w:r>
      <w:r w:rsidRPr="007F77B7">
        <w:rPr>
          <w:rFonts w:ascii="Arial" w:hAnsi="Arial" w:cs="Arial"/>
          <w:i/>
          <w:iCs/>
          <w:color w:val="1C1D1E"/>
          <w:sz w:val="22"/>
          <w:szCs w:val="22"/>
          <w:shd w:val="clear" w:color="auto" w:fill="FFFFFF"/>
        </w:rPr>
        <w:t>REXO1</w:t>
      </w:r>
      <w:r w:rsidRPr="007F77B7">
        <w:rPr>
          <w:rFonts w:ascii="Arial" w:hAnsi="Arial" w:cs="Arial"/>
          <w:color w:val="1C1D1E"/>
          <w:sz w:val="22"/>
          <w:szCs w:val="22"/>
          <w:shd w:val="clear" w:color="auto" w:fill="FFFFFF"/>
        </w:rPr>
        <w:t xml:space="preserve"> and </w:t>
      </w:r>
      <w:r w:rsidRPr="007F77B7">
        <w:rPr>
          <w:rFonts w:ascii="Arial" w:hAnsi="Arial" w:cs="Arial"/>
          <w:i/>
          <w:iCs/>
          <w:color w:val="1C1D1E"/>
          <w:sz w:val="22"/>
          <w:szCs w:val="22"/>
          <w:shd w:val="clear" w:color="auto" w:fill="FFFFFF"/>
        </w:rPr>
        <w:t>CERK</w:t>
      </w:r>
      <w:r w:rsidRPr="007F77B7">
        <w:rPr>
          <w:rFonts w:ascii="Arial" w:hAnsi="Arial" w:cs="Arial"/>
          <w:color w:val="1C1D1E"/>
          <w:sz w:val="22"/>
          <w:szCs w:val="22"/>
          <w:shd w:val="clear" w:color="auto" w:fill="FFFFFF"/>
        </w:rPr>
        <w:t xml:space="preserve"> were differentially methylated when vapers are compared to controls. </w:t>
      </w:r>
      <w:r w:rsidRPr="00E90899">
        <w:rPr>
          <w:rFonts w:ascii="Arial" w:hAnsi="Arial" w:cs="Arial"/>
          <w:color w:val="333333"/>
          <w:sz w:val="22"/>
          <w:szCs w:val="22"/>
          <w:shd w:val="clear" w:color="auto" w:fill="FFFFFF"/>
        </w:rPr>
        <w:t xml:space="preserve">While not much is known about </w:t>
      </w:r>
      <w:r w:rsidRPr="00E90899">
        <w:rPr>
          <w:rStyle w:val="Emphasis"/>
          <w:rFonts w:ascii="Arial" w:hAnsi="Arial" w:cs="Arial"/>
          <w:color w:val="212121"/>
          <w:sz w:val="22"/>
          <w:szCs w:val="22"/>
          <w:shd w:val="clear" w:color="auto" w:fill="FFFFFF"/>
        </w:rPr>
        <w:t>REXO1, its over</w:t>
      </w:r>
      <w:r w:rsidRPr="007F77B7">
        <w:rPr>
          <w:rFonts w:ascii="Arial" w:hAnsi="Arial" w:cs="Arial"/>
          <w:color w:val="333333"/>
          <w:sz w:val="22"/>
          <w:szCs w:val="22"/>
          <w:shd w:val="clear" w:color="auto" w:fill="FFFFFF"/>
        </w:rPr>
        <w:t xml:space="preserve"> expression</w:t>
      </w:r>
      <w:r w:rsidRPr="00E90899">
        <w:rPr>
          <w:rFonts w:ascii="Arial" w:hAnsi="Arial" w:cs="Arial"/>
          <w:color w:val="333333"/>
          <w:sz w:val="22"/>
          <w:szCs w:val="22"/>
          <w:shd w:val="clear" w:color="auto" w:fill="FFFFFF"/>
        </w:rPr>
        <w:t xml:space="preserve"> has been associated with</w:t>
      </w:r>
      <w:r w:rsidRPr="007F77B7">
        <w:rPr>
          <w:rFonts w:ascii="Arial" w:hAnsi="Arial" w:cs="Arial"/>
          <w:color w:val="333333"/>
          <w:sz w:val="22"/>
          <w:szCs w:val="22"/>
          <w:shd w:val="clear" w:color="auto" w:fill="FFFFFF"/>
        </w:rPr>
        <w:t xml:space="preserve"> cell proliferation, migration, and invasion</w:t>
      </w:r>
      <w:r w:rsidRPr="00E90899">
        <w:rPr>
          <w:rFonts w:ascii="Arial" w:hAnsi="Arial" w:cs="Arial"/>
          <w:color w:val="333333"/>
          <w:sz w:val="22"/>
          <w:szCs w:val="22"/>
          <w:shd w:val="clear" w:color="auto" w:fill="FFFFFF"/>
        </w:rPr>
        <w:t xml:space="preserve"> in cervical cancer.</w:t>
      </w:r>
      <w:r w:rsidR="005B023F">
        <w:rPr>
          <w:rFonts w:ascii="Arial" w:hAnsi="Arial" w:cs="Arial"/>
          <w:color w:val="333333"/>
          <w:sz w:val="22"/>
          <w:szCs w:val="22"/>
          <w:shd w:val="clear" w:color="auto" w:fill="FFFFFF"/>
        </w:rPr>
        <w:fldChar w:fldCharType="begin"/>
      </w:r>
      <w:r w:rsidR="005B023F">
        <w:rPr>
          <w:rFonts w:ascii="Arial" w:hAnsi="Arial" w:cs="Arial"/>
          <w:color w:val="333333"/>
          <w:sz w:val="22"/>
          <w:szCs w:val="22"/>
          <w:shd w:val="clear" w:color="auto" w:fill="FFFFFF"/>
        </w:rPr>
        <w:instrText xml:space="preserve"> ADDIN EN.CITE &lt;EndNote&gt;&lt;Cite&gt;&lt;Author&gt;Zhang&lt;/Author&gt;&lt;Year&gt;2021&lt;/Year&gt;&lt;RecNum&gt;55&lt;/RecNum&gt;&lt;DisplayText&gt;[71]&lt;/DisplayText&gt;&lt;record&gt;&lt;rec-number&gt;55&lt;/rec-number&gt;&lt;foreign-keys&gt;&lt;key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[71]</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However, a recent</w:t>
      </w:r>
      <w:r w:rsidRPr="00E90899">
        <w:rPr>
          <w:rFonts w:ascii="Arial" w:hAnsi="Arial" w:cs="Arial"/>
          <w:color w:val="212121"/>
          <w:sz w:val="22"/>
          <w:szCs w:val="22"/>
          <w:shd w:val="clear" w:color="auto" w:fill="FFFFFF"/>
        </w:rPr>
        <w:t xml:space="preserve"> epigenome wide association study in Puerto Rican and Mexican American children and young adults (average age 12-14 years) with asthma identified </w:t>
      </w:r>
      <w:r w:rsidRPr="00E90899">
        <w:rPr>
          <w:rStyle w:val="Emphasis"/>
          <w:rFonts w:ascii="Arial" w:hAnsi="Arial" w:cs="Arial"/>
          <w:color w:val="212121"/>
          <w:sz w:val="22"/>
          <w:szCs w:val="22"/>
          <w:shd w:val="clear" w:color="auto" w:fill="FFFFFF"/>
        </w:rPr>
        <w:t>REXO1</w:t>
      </w:r>
      <w:r w:rsidRPr="00E90899">
        <w:rPr>
          <w:rFonts w:ascii="Arial" w:hAnsi="Arial" w:cs="Arial"/>
          <w:color w:val="212121"/>
          <w:sz w:val="22"/>
          <w:szCs w:val="22"/>
          <w:shd w:val="clear" w:color="auto" w:fill="FFFFFF"/>
        </w:rPr>
        <w:t xml:space="preserve"> in one of two differentially methylated regions as associated with pre-FEV</w:t>
      </w:r>
      <w:r w:rsidRPr="00E90899">
        <w:rPr>
          <w:rFonts w:ascii="Arial" w:hAnsi="Arial" w:cs="Arial"/>
          <w:color w:val="212121"/>
          <w:sz w:val="22"/>
          <w:szCs w:val="22"/>
          <w:shd w:val="clear" w:color="auto" w:fill="FFFFFF"/>
          <w:vertAlign w:val="subscript"/>
        </w:rPr>
        <w:t>1</w:t>
      </w:r>
      <w:r w:rsidRPr="00E90899">
        <w:rPr>
          <w:rFonts w:ascii="Arial" w:hAnsi="Arial" w:cs="Arial"/>
          <w:color w:val="212121"/>
          <w:sz w:val="22"/>
          <w:szCs w:val="22"/>
          <w:shd w:val="clear" w:color="auto" w:fill="FFFFFF"/>
        </w:rPr>
        <w:t>/FVC.</w:t>
      </w:r>
      <w:r w:rsidR="005B023F">
        <w:rPr>
          <w:rFonts w:ascii="Arial" w:hAnsi="Arial" w:cs="Arial"/>
          <w:color w:val="212121"/>
          <w:sz w:val="22"/>
          <w:szCs w:val="22"/>
          <w:shd w:val="clear" w:color="auto" w:fill="FFFFFF"/>
        </w:rPr>
        <w:fldChar w:fldCharType="begin">
          <w:fldData xml:space="preserve">PEVuZE5vdGU+PENpdGU+PEF1dGhvcj5IZXJyZXJhLUx1aXM8L0F1dGhvcj48WWVhcj4yMDIyPC9Z
ZWFyPjxSZWNOdW0+NTY8L1JlY051bT48RGlzcGxheVRleHQ+WzcyXTwvRGlzcGxheVRleHQ+PHJl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5B023F">
        <w:rPr>
          <w:rFonts w:ascii="Arial" w:hAnsi="Arial" w:cs="Arial"/>
          <w:color w:val="212121"/>
          <w:sz w:val="22"/>
          <w:szCs w:val="22"/>
          <w:shd w:val="clear" w:color="auto" w:fill="FFFFFF"/>
        </w:rPr>
        <w:instrText xml:space="preserve"> ADDIN EN.CITE </w:instrText>
      </w:r>
      <w:r w:rsidR="005B023F">
        <w:rPr>
          <w:rFonts w:ascii="Arial" w:hAnsi="Arial" w:cs="Arial"/>
          <w:color w:val="212121"/>
          <w:sz w:val="22"/>
          <w:szCs w:val="22"/>
          <w:shd w:val="clear" w:color="auto" w:fill="FFFFFF"/>
        </w:rPr>
        <w:fldChar w:fldCharType="begin">
          <w:fldData xml:space="preserve">PEVuZE5vdGU+PENpdGU+PEF1dGhvcj5IZXJyZXJhLUx1aXM8L0F1dGhvcj48WWVhcj4yMDIyPC9Z
ZWFyPjxSZWNOdW0+NTY8L1JlY051bT48RGlzcGxheVRleHQ+WzcyXTwvRGlzcGxheVRleHQ+PHJl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5B023F">
        <w:rPr>
          <w:rFonts w:ascii="Arial" w:hAnsi="Arial" w:cs="Arial"/>
          <w:color w:val="212121"/>
          <w:sz w:val="22"/>
          <w:szCs w:val="22"/>
          <w:shd w:val="clear" w:color="auto" w:fill="FFFFFF"/>
        </w:rPr>
        <w:instrText xml:space="preserve"> ADDIN EN.CITE.DATA </w:instrText>
      </w:r>
      <w:r w:rsidR="005B023F">
        <w:rPr>
          <w:rFonts w:ascii="Arial" w:hAnsi="Arial" w:cs="Arial"/>
          <w:color w:val="212121"/>
          <w:sz w:val="22"/>
          <w:szCs w:val="22"/>
          <w:shd w:val="clear" w:color="auto" w:fill="FFFFFF"/>
        </w:rPr>
      </w:r>
      <w:r w:rsidR="005B023F">
        <w:rPr>
          <w:rFonts w:ascii="Arial" w:hAnsi="Arial" w:cs="Arial"/>
          <w:color w:val="212121"/>
          <w:sz w:val="22"/>
          <w:szCs w:val="22"/>
          <w:shd w:val="clear" w:color="auto" w:fill="FFFFFF"/>
        </w:rPr>
        <w:fldChar w:fldCharType="end"/>
      </w:r>
      <w:r w:rsidR="005B023F">
        <w:rPr>
          <w:rFonts w:ascii="Arial" w:hAnsi="Arial" w:cs="Arial"/>
          <w:color w:val="212121"/>
          <w:sz w:val="22"/>
          <w:szCs w:val="22"/>
          <w:shd w:val="clear" w:color="auto" w:fill="FFFFFF"/>
        </w:rPr>
      </w:r>
      <w:r w:rsidR="005B023F">
        <w:rPr>
          <w:rFonts w:ascii="Arial" w:hAnsi="Arial" w:cs="Arial"/>
          <w:color w:val="212121"/>
          <w:sz w:val="22"/>
          <w:szCs w:val="22"/>
          <w:shd w:val="clear" w:color="auto" w:fill="FFFFFF"/>
        </w:rPr>
        <w:fldChar w:fldCharType="separate"/>
      </w:r>
      <w:r w:rsidR="005B023F">
        <w:rPr>
          <w:rFonts w:ascii="Arial" w:hAnsi="Arial" w:cs="Arial"/>
          <w:noProof/>
          <w:color w:val="212121"/>
          <w:sz w:val="22"/>
          <w:szCs w:val="22"/>
          <w:shd w:val="clear" w:color="auto" w:fill="FFFFFF"/>
        </w:rPr>
        <w:t>[72]</w:t>
      </w:r>
      <w:r w:rsidR="005B023F">
        <w:rPr>
          <w:rFonts w:ascii="Arial" w:hAnsi="Arial" w:cs="Arial"/>
          <w:color w:val="212121"/>
          <w:sz w:val="22"/>
          <w:szCs w:val="22"/>
          <w:shd w:val="clear" w:color="auto" w:fill="FFFFFF"/>
        </w:rPr>
        <w:fldChar w:fldCharType="end"/>
      </w:r>
      <w:r w:rsidRPr="00E90899">
        <w:rPr>
          <w:rFonts w:ascii="Arial" w:hAnsi="Arial" w:cs="Arial"/>
          <w:color w:val="212121"/>
          <w:sz w:val="22"/>
          <w:szCs w:val="22"/>
          <w:shd w:val="clear" w:color="auto" w:fill="FFFFFF"/>
        </w:rPr>
        <w:t xml:space="preserve">  Interestingly, the association signals </w:t>
      </w:r>
      <w:r w:rsidR="001B0D1D" w:rsidRPr="00E90899">
        <w:rPr>
          <w:rFonts w:ascii="Arial" w:hAnsi="Arial" w:cs="Arial"/>
          <w:color w:val="212121"/>
          <w:sz w:val="22"/>
          <w:szCs w:val="22"/>
          <w:shd w:val="clear" w:color="auto" w:fill="FFFFFF"/>
        </w:rPr>
        <w:t>for that</w:t>
      </w:r>
      <w:r w:rsidRPr="00E90899">
        <w:rPr>
          <w:rFonts w:ascii="Arial" w:hAnsi="Arial" w:cs="Arial"/>
          <w:color w:val="212121"/>
          <w:sz w:val="22"/>
          <w:szCs w:val="22"/>
          <w:shd w:val="clear" w:color="auto" w:fill="FFFFFF"/>
        </w:rPr>
        <w:t xml:space="preserve"> study were enriched for inflammatory processes and th</w:t>
      </w:r>
      <w:r w:rsidR="001B0D1D" w:rsidRPr="00E90899">
        <w:rPr>
          <w:rFonts w:ascii="Arial" w:hAnsi="Arial" w:cs="Arial"/>
          <w:color w:val="212121"/>
          <w:sz w:val="22"/>
          <w:szCs w:val="22"/>
          <w:shd w:val="clear" w:color="auto" w:fill="FFFFFF"/>
        </w:rPr>
        <w:t>e authors concluded that</w:t>
      </w:r>
      <w:r w:rsidRPr="00E90899">
        <w:rPr>
          <w:rFonts w:ascii="Arial" w:hAnsi="Arial" w:cs="Arial"/>
          <w:color w:val="212121"/>
          <w:sz w:val="22"/>
          <w:szCs w:val="22"/>
          <w:shd w:val="clear" w:color="auto" w:fill="FFFFFF"/>
        </w:rPr>
        <w:t xml:space="preserve"> </w:t>
      </w:r>
      <w:r w:rsidRPr="00E90899">
        <w:rPr>
          <w:rStyle w:val="Emphasis"/>
          <w:rFonts w:ascii="Arial" w:hAnsi="Arial" w:cs="Arial"/>
          <w:color w:val="212121"/>
          <w:sz w:val="22"/>
          <w:szCs w:val="22"/>
          <w:shd w:val="clear" w:color="auto" w:fill="FFFFFF"/>
        </w:rPr>
        <w:t xml:space="preserve">REXO1 is </w:t>
      </w:r>
      <w:r w:rsidRPr="007F77B7">
        <w:rPr>
          <w:rStyle w:val="Emphasis"/>
          <w:rFonts w:ascii="Arial" w:hAnsi="Arial" w:cs="Arial"/>
          <w:i w:val="0"/>
          <w:iCs w:val="0"/>
          <w:color w:val="212121"/>
          <w:sz w:val="22"/>
          <w:szCs w:val="22"/>
          <w:shd w:val="clear" w:color="auto" w:fill="FFFFFF"/>
        </w:rPr>
        <w:t>associated</w:t>
      </w:r>
      <w:r w:rsidRPr="00E90899">
        <w:rPr>
          <w:rFonts w:ascii="Arial" w:hAnsi="Arial" w:cs="Arial"/>
          <w:color w:val="212121"/>
          <w:sz w:val="22"/>
          <w:szCs w:val="22"/>
          <w:shd w:val="clear" w:color="auto" w:fill="FFFFFF"/>
        </w:rPr>
        <w:t xml:space="preserve"> with airflow limitation in children. </w:t>
      </w:r>
    </w:p>
    <w:p w14:paraId="3DE916CD" w14:textId="405F11DD" w:rsidR="001B0D1D" w:rsidRPr="00E90899" w:rsidRDefault="00BD1327" w:rsidP="00BD1327">
      <w:pPr>
        <w:pStyle w:val="NormalWeb"/>
        <w:shd w:val="clear" w:color="auto" w:fill="FFFFFF"/>
        <w:spacing w:before="0" w:beforeAutospacing="0" w:after="158" w:afterAutospacing="0" w:line="276" w:lineRule="auto"/>
        <w:jc w:val="both"/>
        <w:rPr>
          <w:rFonts w:ascii="Arial" w:hAnsi="Arial" w:cs="Arial"/>
          <w:color w:val="212121"/>
          <w:sz w:val="22"/>
          <w:szCs w:val="22"/>
          <w:shd w:val="clear" w:color="auto" w:fill="FFFFFF"/>
        </w:rPr>
      </w:pPr>
      <w:r w:rsidRPr="00E90899">
        <w:rPr>
          <w:rFonts w:ascii="Arial" w:hAnsi="Arial" w:cs="Arial"/>
          <w:i/>
          <w:iCs/>
          <w:color w:val="333333"/>
          <w:sz w:val="22"/>
          <w:szCs w:val="22"/>
          <w:shd w:val="clear" w:color="auto" w:fill="FFFFFF"/>
        </w:rPr>
        <w:t>CERK</w:t>
      </w:r>
      <w:r w:rsidRPr="00E90899">
        <w:rPr>
          <w:rFonts w:ascii="Arial" w:hAnsi="Arial" w:cs="Arial"/>
          <w:color w:val="333333"/>
          <w:sz w:val="22"/>
          <w:szCs w:val="22"/>
          <w:shd w:val="clear" w:color="auto" w:fill="FFFFFF"/>
        </w:rPr>
        <w:t xml:space="preserve"> can be activated by </w:t>
      </w:r>
      <w:r w:rsidRPr="00E90899">
        <w:rPr>
          <w:rFonts w:ascii="Arial" w:hAnsi="Arial" w:cs="Arial"/>
          <w:i/>
          <w:iCs/>
          <w:color w:val="333333"/>
          <w:sz w:val="22"/>
          <w:szCs w:val="22"/>
          <w:shd w:val="clear" w:color="auto" w:fill="FFFFFF"/>
        </w:rPr>
        <w:t>IL1B</w:t>
      </w:r>
      <w:r w:rsidRPr="00E90899">
        <w:rPr>
          <w:rFonts w:ascii="Arial" w:hAnsi="Arial" w:cs="Arial"/>
          <w:color w:val="333333"/>
          <w:sz w:val="22"/>
          <w:szCs w:val="22"/>
          <w:shd w:val="clear" w:color="auto" w:fill="FFFFFF"/>
        </w:rPr>
        <w:t xml:space="preserve">, and its activity has been observed in neutrophils and the lung epithelium. </w:t>
      </w:r>
      <w:r w:rsidR="005B023F">
        <w:rPr>
          <w:rFonts w:ascii="Arial" w:hAnsi="Arial" w:cs="Arial"/>
          <w:color w:val="333333"/>
          <w:sz w:val="22"/>
          <w:szCs w:val="22"/>
          <w:shd w:val="clear" w:color="auto" w:fill="FFFFFF"/>
        </w:rPr>
        <w:fldChar w:fldCharType="begin">
          <w:fldData xml:space="preserve">PEVuZE5vdGU+PENpdGU+PEF1dGhvcj5IaW5rb3Zza2EtR2FsY2hldmE8L0F1dGhvcj48WWVhcj4x
OTk4PC9ZZWFyPjxSZWNOdW0+NTg8L1JlY051bT48RGlzcGxheVRleHQ+WzczLCA3NF08L0Rpc3Bs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5B023F">
        <w:rPr>
          <w:rFonts w:ascii="Arial" w:hAnsi="Arial" w:cs="Arial"/>
          <w:color w:val="333333"/>
          <w:sz w:val="22"/>
          <w:szCs w:val="22"/>
          <w:shd w:val="clear" w:color="auto" w:fill="FFFFFF"/>
        </w:rPr>
        <w:instrText xml:space="preserve"> ADDIN EN.CITE </w:instrText>
      </w:r>
      <w:r w:rsidR="005B023F">
        <w:rPr>
          <w:rFonts w:ascii="Arial" w:hAnsi="Arial" w:cs="Arial"/>
          <w:color w:val="333333"/>
          <w:sz w:val="22"/>
          <w:szCs w:val="22"/>
          <w:shd w:val="clear" w:color="auto" w:fill="FFFFFF"/>
        </w:rPr>
        <w:fldChar w:fldCharType="begin">
          <w:fldData xml:space="preserve">PEVuZE5vdGU+PENpdGU+PEF1dGhvcj5IaW5rb3Zza2EtR2FsY2hldmE8L0F1dGhvcj48WWVhcj4x
OTk4PC9ZZWFyPjxSZWNOdW0+NTg8L1JlY051bT48RGlzcGxheVRleHQ+WzczLCA3NF08L0Rpc3Bs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5B023F">
        <w:rPr>
          <w:rFonts w:ascii="Arial" w:hAnsi="Arial" w:cs="Arial"/>
          <w:color w:val="333333"/>
          <w:sz w:val="22"/>
          <w:szCs w:val="22"/>
          <w:shd w:val="clear" w:color="auto" w:fill="FFFFFF"/>
        </w:rPr>
        <w:instrText xml:space="preserve"> ADDIN EN.CITE.DATA </w:instrText>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end"/>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[73, 74]</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The gene encodes ceramide kinase and has been implicated as an important regulatory component of inflammatory response. </w:t>
      </w:r>
      <w:r w:rsidR="005B023F">
        <w:rPr>
          <w:rFonts w:ascii="Arial" w:hAnsi="Arial" w:cs="Arial"/>
          <w:color w:val="333333"/>
          <w:sz w:val="22"/>
          <w:szCs w:val="22"/>
          <w:shd w:val="clear" w:color="auto" w:fill="FFFFFF"/>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333333"/>
          <w:sz w:val="22"/>
          <w:szCs w:val="22"/>
          <w:shd w:val="clear" w:color="auto" w:fill="FFFFFF"/>
        </w:rPr>
        <w:instrText xml:space="preserve"> ADDIN EN.CITE </w:instrText>
      </w:r>
      <w:r w:rsidR="005B023F">
        <w:rPr>
          <w:rFonts w:ascii="Arial" w:hAnsi="Arial" w:cs="Arial"/>
          <w:color w:val="333333"/>
          <w:sz w:val="22"/>
          <w:szCs w:val="22"/>
          <w:shd w:val="clear" w:color="auto" w:fill="FFFFFF"/>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333333"/>
          <w:sz w:val="22"/>
          <w:szCs w:val="22"/>
          <w:shd w:val="clear" w:color="auto" w:fill="FFFFFF"/>
        </w:rPr>
        <w:instrText xml:space="preserve"> ADDIN EN.CITE.DATA </w:instrText>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end"/>
      </w:r>
      <w:r w:rsidR="005B023F">
        <w:rPr>
          <w:rFonts w:ascii="Arial" w:hAnsi="Arial" w:cs="Arial"/>
          <w:color w:val="333333"/>
          <w:sz w:val="22"/>
          <w:szCs w:val="22"/>
          <w:shd w:val="clear" w:color="auto" w:fill="FFFFFF"/>
        </w:rPr>
      </w:r>
      <w:r w:rsidR="005B023F">
        <w:rPr>
          <w:rFonts w:ascii="Arial" w:hAnsi="Arial" w:cs="Arial"/>
          <w:color w:val="333333"/>
          <w:sz w:val="22"/>
          <w:szCs w:val="22"/>
          <w:shd w:val="clear" w:color="auto" w:fill="FFFFFF"/>
        </w:rPr>
        <w:fldChar w:fldCharType="separate"/>
      </w:r>
      <w:r w:rsidR="005B023F">
        <w:rPr>
          <w:rFonts w:ascii="Arial" w:hAnsi="Arial" w:cs="Arial"/>
          <w:noProof/>
          <w:color w:val="333333"/>
          <w:sz w:val="22"/>
          <w:szCs w:val="22"/>
          <w:shd w:val="clear" w:color="auto" w:fill="FFFFFF"/>
        </w:rPr>
        <w:t>[75]</w:t>
      </w:r>
      <w:r w:rsidR="005B023F">
        <w:rPr>
          <w:rFonts w:ascii="Arial" w:hAnsi="Arial" w:cs="Arial"/>
          <w:color w:val="333333"/>
          <w:sz w:val="22"/>
          <w:szCs w:val="22"/>
          <w:shd w:val="clear" w:color="auto" w:fill="FFFFFF"/>
        </w:rPr>
        <w:fldChar w:fldCharType="end"/>
      </w:r>
      <w:r w:rsidRPr="00E90899">
        <w:rPr>
          <w:rFonts w:ascii="Arial" w:hAnsi="Arial" w:cs="Arial"/>
          <w:color w:val="333333"/>
          <w:sz w:val="22"/>
          <w:szCs w:val="22"/>
          <w:shd w:val="clear" w:color="auto" w:fill="FFFFFF"/>
        </w:rPr>
        <w:t xml:space="preserve">. Notably, ceramide kinase converts ceramide to </w:t>
      </w:r>
      <w:r w:rsidRPr="00E90899">
        <w:rPr>
          <w:rFonts w:ascii="Arial" w:hAnsi="Arial" w:cs="Arial"/>
          <w:color w:val="212121"/>
          <w:sz w:val="22"/>
          <w:szCs w:val="22"/>
          <w:shd w:val="clear" w:color="auto" w:fill="FFFFFF"/>
        </w:rPr>
        <w:t xml:space="preserve">cermide-1-phosphate </w:t>
      </w:r>
      <w:r w:rsidR="005B023F">
        <w:rPr>
          <w:rFonts w:ascii="Arial" w:hAnsi="Arial" w:cs="Arial"/>
          <w:color w:val="212121"/>
          <w:sz w:val="22"/>
          <w:szCs w:val="22"/>
          <w:shd w:val="clear" w:color="auto" w:fill="FFFFFF"/>
        </w:rPr>
        <w:fldChar w:fldCharType="begin"/>
      </w:r>
      <w:r w:rsidR="005B023F">
        <w:rPr>
          <w:rFonts w:ascii="Arial" w:hAnsi="Arial" w:cs="Arial"/>
          <w:color w:val="212121"/>
          <w:sz w:val="22"/>
          <w:szCs w:val="22"/>
          <w:shd w:val="clear" w:color="auto" w:fill="FFFFFF"/>
        </w:rPr>
        <w:instrText xml:space="preserve"> ADDIN EN.CITE &lt;EndNote&gt;&lt;Cite&gt;&lt;Author&gt;Hoeferlin&lt;/Author&gt;&lt;Year&gt;2013&lt;/Year&gt;&lt;RecNum&gt;60&lt;/RecNum&gt;&lt;DisplayText&gt;[76]&lt;/DisplayText&gt;&lt;record&gt;&lt;rec-number&gt;60&lt;/rec-number&gt;&lt;foreign-keys&gt;&lt;key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Pr>
          <w:rFonts w:ascii="Arial" w:hAnsi="Arial" w:cs="Arial"/>
          <w:color w:val="212121"/>
          <w:sz w:val="22"/>
          <w:szCs w:val="22"/>
          <w:shd w:val="clear" w:color="auto" w:fill="FFFFFF"/>
        </w:rPr>
        <w:fldChar w:fldCharType="separate"/>
      </w:r>
      <w:r w:rsidR="005B023F">
        <w:rPr>
          <w:rFonts w:ascii="Arial" w:hAnsi="Arial" w:cs="Arial"/>
          <w:noProof/>
          <w:color w:val="212121"/>
          <w:sz w:val="22"/>
          <w:szCs w:val="22"/>
          <w:shd w:val="clear" w:color="auto" w:fill="FFFFFF"/>
        </w:rPr>
        <w:t>[76]</w:t>
      </w:r>
      <w:r w:rsidR="005B023F">
        <w:rPr>
          <w:rFonts w:ascii="Arial" w:hAnsi="Arial" w:cs="Arial"/>
          <w:color w:val="212121"/>
          <w:sz w:val="22"/>
          <w:szCs w:val="22"/>
          <w:shd w:val="clear" w:color="auto" w:fill="FFFFFF"/>
        </w:rPr>
        <w:fldChar w:fldCharType="end"/>
      </w:r>
      <w:r w:rsidRPr="00E90899">
        <w:rPr>
          <w:rFonts w:ascii="Arial" w:hAnsi="Arial" w:cs="Arial"/>
          <w:color w:val="212121"/>
          <w:sz w:val="22"/>
          <w:szCs w:val="22"/>
          <w:shd w:val="clear" w:color="auto" w:fill="FFFFFF"/>
        </w:rPr>
        <w:t>, which</w:t>
      </w:r>
      <w:r w:rsidRPr="00E90899">
        <w:rPr>
          <w:rFonts w:ascii="Arial" w:hAnsi="Arial" w:cs="Arial"/>
          <w:color w:val="2E2E2E"/>
          <w:sz w:val="22"/>
          <w:szCs w:val="22"/>
        </w:rPr>
        <w:t xml:space="preserve"> plays a role in linking Prostaglandin E2, neurotransmitters, and airway epithelial inflammation.</w:t>
      </w:r>
      <w:r w:rsidR="005B023F">
        <w:rPr>
          <w:rFonts w:ascii="Arial" w:hAnsi="Arial" w:cs="Arial"/>
          <w:color w:val="2E2E2E"/>
          <w:sz w:val="22"/>
          <w:szCs w:val="22"/>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2E2E2E"/>
          <w:sz w:val="22"/>
          <w:szCs w:val="22"/>
        </w:rPr>
        <w:instrText xml:space="preserve"> ADDIN EN.CITE </w:instrText>
      </w:r>
      <w:r w:rsidR="005B023F">
        <w:rPr>
          <w:rFonts w:ascii="Arial" w:hAnsi="Arial" w:cs="Arial"/>
          <w:color w:val="2E2E2E"/>
          <w:sz w:val="22"/>
          <w:szCs w:val="22"/>
        </w:rPr>
        <w:fldChar w:fldCharType="begin">
          <w:fldData xml:space="preserve">PEVuZE5vdGU+PENpdGU+PEF1dGhvcj5QZXR0dXM8L0F1dGhvcj48WWVhcj4yMDAzPC9ZZWFyPjxS
ZWNOdW0+NTc8L1JlY051bT48RGlzcGxheVRleHQ+Wzc1XTwvRGlzcGxheVRleHQ+PHJlY29yZD48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5B023F">
        <w:rPr>
          <w:rFonts w:ascii="Arial" w:hAnsi="Arial" w:cs="Arial"/>
          <w:color w:val="2E2E2E"/>
          <w:sz w:val="22"/>
          <w:szCs w:val="22"/>
        </w:rPr>
        <w:instrText xml:space="preserve"> ADDIN EN.CITE.DATA </w:instrText>
      </w:r>
      <w:r w:rsidR="005B023F">
        <w:rPr>
          <w:rFonts w:ascii="Arial" w:hAnsi="Arial" w:cs="Arial"/>
          <w:color w:val="2E2E2E"/>
          <w:sz w:val="22"/>
          <w:szCs w:val="22"/>
        </w:rPr>
      </w:r>
      <w:r w:rsidR="005B023F">
        <w:rPr>
          <w:rFonts w:ascii="Arial" w:hAnsi="Arial" w:cs="Arial"/>
          <w:color w:val="2E2E2E"/>
          <w:sz w:val="22"/>
          <w:szCs w:val="22"/>
        </w:rPr>
        <w:fldChar w:fldCharType="end"/>
      </w:r>
      <w:r w:rsidR="005B023F">
        <w:rPr>
          <w:rFonts w:ascii="Arial" w:hAnsi="Arial" w:cs="Arial"/>
          <w:color w:val="2E2E2E"/>
          <w:sz w:val="22"/>
          <w:szCs w:val="22"/>
        </w:rPr>
      </w:r>
      <w:r w:rsidR="005B023F">
        <w:rPr>
          <w:rFonts w:ascii="Arial" w:hAnsi="Arial" w:cs="Arial"/>
          <w:color w:val="2E2E2E"/>
          <w:sz w:val="22"/>
          <w:szCs w:val="22"/>
        </w:rPr>
        <w:fldChar w:fldCharType="separate"/>
      </w:r>
      <w:r w:rsidR="005B023F">
        <w:rPr>
          <w:rFonts w:ascii="Arial" w:hAnsi="Arial" w:cs="Arial"/>
          <w:noProof/>
          <w:color w:val="2E2E2E"/>
          <w:sz w:val="22"/>
          <w:szCs w:val="22"/>
        </w:rPr>
        <w:t>[75]</w:t>
      </w:r>
      <w:r w:rsidR="005B023F">
        <w:rPr>
          <w:rFonts w:ascii="Arial" w:hAnsi="Arial" w:cs="Arial"/>
          <w:color w:val="2E2E2E"/>
          <w:sz w:val="22"/>
          <w:szCs w:val="22"/>
        </w:rPr>
        <w:fldChar w:fldCharType="end"/>
      </w:r>
      <w:r w:rsidR="001B0D1D" w:rsidRPr="00E90899">
        <w:rPr>
          <w:rFonts w:ascii="Arial" w:hAnsi="Arial" w:cs="Arial"/>
          <w:color w:val="212121"/>
          <w:sz w:val="22"/>
          <w:szCs w:val="22"/>
          <w:shd w:val="clear" w:color="auto" w:fill="FFFFFF"/>
        </w:rPr>
        <w:t xml:space="preserve"> </w:t>
      </w:r>
    </w:p>
    <w:p w14:paraId="30C4F39B" w14:textId="73B33AF1" w:rsidR="00BD1327" w:rsidRPr="007F77B7" w:rsidRDefault="001B0D1D"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7F77B7">
        <w:rPr>
          <w:rFonts w:ascii="Arial" w:hAnsi="Arial" w:cs="Arial"/>
          <w:color w:val="212121"/>
          <w:sz w:val="22"/>
          <w:szCs w:val="22"/>
          <w:shd w:val="clear" w:color="auto" w:fill="FFFFFF"/>
        </w:rPr>
        <w:t>Together, our data provide further insights into the mechanisms involved in adverse impacts on lung function.</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3F7D79D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5B023F">
        <w:rPr>
          <w:rFonts w:ascii="Arial" w:hAnsi="Arial" w:cs="Arial"/>
          <w:color w:val="1C1D1E"/>
          <w:shd w:val="clear" w:color="auto" w:fill="FFFFFF"/>
        </w:rPr>
        <w:instrText xml:space="preserve"> ADDIN EN.CITE &lt;EndNote&gt;&lt;Cite&gt;&lt;Author&gt;Kaslow&lt;/Author&gt;&lt;Year&gt;2021&lt;/Year&gt;&lt;RecNum&gt;54&lt;/RecNum&gt;&lt;DisplayText&gt;[77]&lt;/DisplayText&gt;&lt;record&gt;&lt;rec-number&gt;54&lt;/rec-number&gt;&lt;foreign-keys&gt;&lt;key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5B023F">
        <w:rPr>
          <w:rFonts w:ascii="Arial" w:hAnsi="Arial" w:cs="Arial"/>
          <w:noProof/>
          <w:color w:val="1C1D1E"/>
          <w:shd w:val="clear" w:color="auto" w:fill="FFFFFF"/>
        </w:rPr>
        <w:t>[77]</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adolescents who use e-cigs.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29A0B4B0" w:rsidR="00076D2D" w:rsidRPr="00E90899" w:rsidRDefault="00296A58" w:rsidP="00D31EA1">
      <w:pPr>
        <w:spacing w:line="276" w:lineRule="auto"/>
        <w:jc w:val="both"/>
        <w:rPr>
          <w:rFonts w:ascii="Arial" w:hAnsi="Arial" w:cs="Arial"/>
        </w:rPr>
      </w:pPr>
      <w:r w:rsidRPr="00E90899">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exposure on lung function outcomes and should include a more comprehensive exposure assessment of the contents of vape smoke.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While limited in sample size, our results add</w:t>
      </w:r>
      <w:del w:id="716" w:author="Kechris, Katerina" w:date="2023-02-21T16:09:00Z">
        <w:r w:rsidR="00FD4759" w:rsidRPr="00E90899" w:rsidDel="00613B83">
          <w:rPr>
            <w:rFonts w:ascii="Arial" w:hAnsi="Arial" w:cs="Arial"/>
            <w:color w:val="1C1D1E"/>
            <w:shd w:val="clear" w:color="auto" w:fill="FFFFFF"/>
          </w:rPr>
          <w:delText>s</w:delText>
        </w:r>
      </w:del>
      <w:r w:rsidR="00FD4759" w:rsidRPr="00E90899">
        <w:rPr>
          <w:rFonts w:ascii="Arial" w:hAnsi="Arial" w:cs="Arial"/>
          <w:color w:val="1C1D1E"/>
          <w:shd w:val="clear" w:color="auto" w:fill="FFFFFF"/>
        </w:rPr>
        <w:t xml:space="preserve"> to the currently limited knowledge on the </w:t>
      </w:r>
      <w:commentRangeStart w:id="717"/>
      <w:r w:rsidR="00FD4759" w:rsidRPr="00E90899">
        <w:rPr>
          <w:rFonts w:ascii="Arial" w:hAnsi="Arial" w:cs="Arial"/>
          <w:color w:val="1C1D1E"/>
          <w:shd w:val="clear" w:color="auto" w:fill="FFFFFF"/>
        </w:rPr>
        <w:t xml:space="preserve">chronic </w:t>
      </w:r>
      <w:commentRangeEnd w:id="717"/>
      <w:r w:rsidR="00613B83">
        <w:rPr>
          <w:rStyle w:val="CommentReference"/>
        </w:rPr>
        <w:commentReference w:id="717"/>
      </w:r>
      <w:r w:rsidR="00FD4759" w:rsidRPr="00E90899">
        <w:rPr>
          <w:rFonts w:ascii="Arial" w:hAnsi="Arial" w:cs="Arial"/>
          <w:color w:val="1C1D1E"/>
          <w:shd w:val="clear" w:color="auto" w:fill="FFFFFF"/>
        </w:rPr>
        <w:t xml:space="preserve">effects of vape exposures. </w:t>
      </w:r>
      <w:r w:rsidRPr="00E90899">
        <w:rPr>
          <w:rFonts w:ascii="Arial" w:hAnsi="Arial" w:cs="Arial"/>
        </w:rPr>
        <w:t>G</w:t>
      </w:r>
      <w:r w:rsidRPr="00E90899">
        <w:rPr>
          <w:rFonts w:ascii="Arial" w:hAnsi="Arial" w:cs="Arial"/>
          <w:lang w:val="en"/>
        </w:rPr>
        <w:t>iven the paucity of information on the effects of vaping on the airway epithelium and the high-risk youth population with access to these devices, our work suggests that fur</w:t>
      </w:r>
      <w:r w:rsidRPr="00E90899">
        <w:rPr>
          <w:rFonts w:ascii="Arial" w:hAnsi="Arial" w:cs="Arial"/>
        </w:rPr>
        <w:t xml:space="preserve">ther research is needed to help characterize vaping exposure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5BF906D4" w14:textId="77777777" w:rsidR="005B023F" w:rsidRPr="005B023F" w:rsidRDefault="00296A58" w:rsidP="005B023F">
      <w:pPr>
        <w:pStyle w:val="EndNoteBibliography"/>
        <w:spacing w:after="0"/>
        <w:ind w:left="720" w:hanging="720"/>
      </w:pPr>
      <w:r w:rsidRPr="005C77DA">
        <w:fldChar w:fldCharType="begin"/>
      </w:r>
      <w:r w:rsidRPr="005C77DA">
        <w:instrText xml:space="preserve"> ADDIN EN.REFLIST </w:instrText>
      </w:r>
      <w:r w:rsidRPr="005C77DA">
        <w:fldChar w:fldCharType="separate"/>
      </w:r>
      <w:r w:rsidR="005B023F" w:rsidRPr="005B023F">
        <w:t>1.</w:t>
      </w:r>
      <w:r w:rsidR="005B023F" w:rsidRPr="005B023F">
        <w:tab/>
        <w:t xml:space="preserve">Rowell, T.R. and R. Tarran, Will chronic e-cigarette use cause lung disease? </w:t>
      </w:r>
      <w:r w:rsidR="005B023F" w:rsidRPr="005B023F">
        <w:rPr>
          <w:i/>
        </w:rPr>
        <w:t>Am J Physiol Lung Cell Mol Physiol</w:t>
      </w:r>
      <w:r w:rsidR="005B023F" w:rsidRPr="005B023F">
        <w:t xml:space="preserve">, </w:t>
      </w:r>
      <w:r w:rsidR="005B023F" w:rsidRPr="005B023F">
        <w:rPr>
          <w:b/>
        </w:rPr>
        <w:t>2015</w:t>
      </w:r>
      <w:r w:rsidR="005B023F" w:rsidRPr="005B023F">
        <w:t>. 309(12): p. L1398-409.</w:t>
      </w:r>
    </w:p>
    <w:p w14:paraId="506867F8" w14:textId="77777777" w:rsidR="005B023F" w:rsidRPr="005B023F" w:rsidRDefault="005B023F" w:rsidP="005B023F">
      <w:pPr>
        <w:pStyle w:val="EndNoteBibliography"/>
        <w:spacing w:after="0"/>
        <w:ind w:left="720" w:hanging="720"/>
      </w:pPr>
      <w:r w:rsidRPr="005B023F">
        <w:t>2.</w:t>
      </w:r>
      <w:r w:rsidRPr="005B023F">
        <w:tab/>
        <w:t xml:space="preserve">National Academies of Sciences, E., Medicine, Health, D. Medicine, H. Board on Population, P. Public Health, and S. Committee on the Review of the Health Effects of Electronic Nicotine Delivery, </w:t>
      </w:r>
      <w:r w:rsidRPr="005B023F">
        <w:rPr>
          <w:i/>
        </w:rPr>
        <w:t>Public Health Consequences of E-Cigarettes</w:t>
      </w:r>
      <w:r w:rsidRPr="005B023F">
        <w:t xml:space="preserve">, in </w:t>
      </w:r>
      <w:r w:rsidRPr="005B023F">
        <w:rPr>
          <w:i/>
        </w:rPr>
        <w:t>Public Health Consequences of E-Cigarettes</w:t>
      </w:r>
      <w:r w:rsidRPr="005B023F">
        <w:t>, D.L. Eaton, L.Y. Kwan, and K. Stratton, Editors. 2018, National Academies Press (US) Copyright 2018 by the National Academy of Sciences. All rights reserved.: Washington (DC).</w:t>
      </w:r>
    </w:p>
    <w:p w14:paraId="7924C93C" w14:textId="77777777" w:rsidR="005B023F" w:rsidRPr="005B023F" w:rsidRDefault="005B023F" w:rsidP="005B023F">
      <w:pPr>
        <w:pStyle w:val="EndNoteBibliography"/>
        <w:spacing w:after="0"/>
        <w:ind w:left="720" w:hanging="720"/>
      </w:pPr>
      <w:r w:rsidRPr="005B023F">
        <w:t>3.</w:t>
      </w:r>
      <w:r w:rsidRPr="005B023F">
        <w:tab/>
        <w:t>Walley, S.C. and B.P. Jenssen, Electronic Nicotine Delivery Systems</w:t>
      </w:r>
      <w:r w:rsidRPr="005B023F">
        <w:rPr>
          <w:i/>
        </w:rPr>
        <w:t>.</w:t>
      </w:r>
      <w:r w:rsidRPr="005B023F">
        <w:t xml:space="preserve"> </w:t>
      </w:r>
      <w:r w:rsidRPr="005B023F">
        <w:rPr>
          <w:i/>
        </w:rPr>
        <w:t>Pediatrics</w:t>
      </w:r>
      <w:r w:rsidRPr="005B023F">
        <w:t xml:space="preserve">, </w:t>
      </w:r>
      <w:r w:rsidRPr="005B023F">
        <w:rPr>
          <w:b/>
        </w:rPr>
        <w:t>2015</w:t>
      </w:r>
      <w:r w:rsidRPr="005B023F">
        <w:t>. 136(5): p. 1018-26.</w:t>
      </w:r>
    </w:p>
    <w:p w14:paraId="7D902E3A" w14:textId="77777777" w:rsidR="005B023F" w:rsidRPr="005B023F" w:rsidRDefault="005B023F" w:rsidP="005B023F">
      <w:pPr>
        <w:pStyle w:val="EndNoteBibliography"/>
        <w:spacing w:after="0"/>
        <w:ind w:left="720" w:hanging="720"/>
      </w:pPr>
      <w:r w:rsidRPr="005B023F">
        <w:t>4.</w:t>
      </w:r>
      <w:r w:rsidRPr="005B023F">
        <w:tab/>
        <w:t>Douglass, B., S. Solecki, and T. Fay-Hillier, The Harmful Consequences of Vaping: A Public Health Threat</w:t>
      </w:r>
      <w:r w:rsidRPr="005B023F">
        <w:rPr>
          <w:i/>
        </w:rPr>
        <w:t>.</w:t>
      </w:r>
      <w:r w:rsidRPr="005B023F">
        <w:t xml:space="preserve"> </w:t>
      </w:r>
      <w:r w:rsidRPr="005B023F">
        <w:rPr>
          <w:i/>
        </w:rPr>
        <w:t>J Addict Nurs</w:t>
      </w:r>
      <w:r w:rsidRPr="005B023F">
        <w:t xml:space="preserve">, </w:t>
      </w:r>
      <w:r w:rsidRPr="005B023F">
        <w:rPr>
          <w:b/>
        </w:rPr>
        <w:t>2020</w:t>
      </w:r>
      <w:r w:rsidRPr="005B023F">
        <w:t>. 31(2): p. 79-84.</w:t>
      </w:r>
    </w:p>
    <w:p w14:paraId="70216A14" w14:textId="0BF8C28D" w:rsidR="005B023F" w:rsidRPr="005B023F" w:rsidRDefault="005B023F" w:rsidP="005B023F">
      <w:pPr>
        <w:pStyle w:val="EndNoteBibliography"/>
        <w:spacing w:after="0"/>
        <w:ind w:left="720" w:hanging="720"/>
      </w:pPr>
      <w:r w:rsidRPr="005B023F">
        <w:t>5.</w:t>
      </w:r>
      <w:r w:rsidRPr="005B023F">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3" w:history="1">
        <w:r w:rsidRPr="005B023F">
          <w:rPr>
            <w:rStyle w:val="Hyperlink"/>
          </w:rPr>
          <w:t>https://e-cigarettes.surgeongeneral.gov/documents/2016_sgr_full_report_non-508.pdf</w:t>
        </w:r>
      </w:hyperlink>
      <w:r w:rsidRPr="005B023F">
        <w:rPr>
          <w:i/>
        </w:rPr>
        <w:t>.</w:t>
      </w:r>
      <w:r w:rsidRPr="005B023F">
        <w:t xml:space="preserve"> </w:t>
      </w:r>
      <w:r w:rsidRPr="005B023F">
        <w:rPr>
          <w:b/>
        </w:rPr>
        <w:t>2016</w:t>
      </w:r>
      <w:r w:rsidRPr="005B023F">
        <w:t>.</w:t>
      </w:r>
    </w:p>
    <w:p w14:paraId="173EB8B2" w14:textId="77777777" w:rsidR="005B023F" w:rsidRPr="005B023F" w:rsidRDefault="005B023F" w:rsidP="005B023F">
      <w:pPr>
        <w:pStyle w:val="EndNoteBibliography"/>
        <w:spacing w:after="0"/>
        <w:ind w:left="720" w:hanging="720"/>
      </w:pPr>
      <w:r w:rsidRPr="005B023F">
        <w:t>6.</w:t>
      </w:r>
      <w:r w:rsidRPr="005B023F">
        <w:tab/>
        <w:t>Walley, S.C., K.M. Wilson, J.P. Winickoff, and J. Groner, A Public Health Crisis: Electronic Cigarettes, Vape, and JUUL</w:t>
      </w:r>
      <w:r w:rsidRPr="005B023F">
        <w:rPr>
          <w:i/>
        </w:rPr>
        <w:t>.</w:t>
      </w:r>
      <w:r w:rsidRPr="005B023F">
        <w:t xml:space="preserve"> </w:t>
      </w:r>
      <w:r w:rsidRPr="005B023F">
        <w:rPr>
          <w:i/>
        </w:rPr>
        <w:t>Pediatrics</w:t>
      </w:r>
      <w:r w:rsidRPr="005B023F">
        <w:t xml:space="preserve">, </w:t>
      </w:r>
      <w:r w:rsidRPr="005B023F">
        <w:rPr>
          <w:b/>
        </w:rPr>
        <w:t>2019</w:t>
      </w:r>
      <w:r w:rsidRPr="005B023F">
        <w:t>. 143(6).</w:t>
      </w:r>
    </w:p>
    <w:p w14:paraId="2C664433" w14:textId="77777777" w:rsidR="005B023F" w:rsidRPr="005B023F" w:rsidRDefault="005B023F" w:rsidP="005B023F">
      <w:pPr>
        <w:pStyle w:val="EndNoteBibliography"/>
        <w:spacing w:after="0"/>
        <w:ind w:left="720" w:hanging="720"/>
      </w:pPr>
      <w:r w:rsidRPr="005B023F">
        <w:t>7.</w:t>
      </w:r>
      <w:r w:rsidRPr="005B023F">
        <w:tab/>
        <w:t>Hammig, B., P. Daniel-Dobbs, and H. Blunt-Vinti, Electronic cigarette initiation among minority youth in the United States</w:t>
      </w:r>
      <w:r w:rsidRPr="005B023F">
        <w:rPr>
          <w:i/>
        </w:rPr>
        <w:t>.</w:t>
      </w:r>
      <w:r w:rsidRPr="005B023F">
        <w:t xml:space="preserve"> </w:t>
      </w:r>
      <w:r w:rsidRPr="005B023F">
        <w:rPr>
          <w:i/>
        </w:rPr>
        <w:t>Am J Drug Alcohol Abuse</w:t>
      </w:r>
      <w:r w:rsidRPr="005B023F">
        <w:t xml:space="preserve">, </w:t>
      </w:r>
      <w:r w:rsidRPr="005B023F">
        <w:rPr>
          <w:b/>
        </w:rPr>
        <w:t>2017</w:t>
      </w:r>
      <w:r w:rsidRPr="005B023F">
        <w:t>. 43(3): p. 306-310.</w:t>
      </w:r>
    </w:p>
    <w:p w14:paraId="438E54DB" w14:textId="77777777" w:rsidR="005B023F" w:rsidRPr="005B023F" w:rsidRDefault="005B023F" w:rsidP="005B023F">
      <w:pPr>
        <w:pStyle w:val="EndNoteBibliography"/>
        <w:spacing w:after="0"/>
        <w:ind w:left="720" w:hanging="720"/>
      </w:pPr>
      <w:r w:rsidRPr="005B023F">
        <w:t>8.</w:t>
      </w:r>
      <w:r w:rsidRPr="005B023F">
        <w:tab/>
        <w:t xml:space="preserve">Cullen  KA, A.B., Gentzke  AS, Apelberg  BJ, Jamal  A, King  BA, Notes from the field: use of electronic cigarettes and any tobacco product among middle and high school students—United States, 2011-2018.  MMWR Morb Mortal Wkly Rep; 67(45):1276-1277. </w:t>
      </w:r>
      <w:r w:rsidRPr="005B023F">
        <w:rPr>
          <w:b/>
        </w:rPr>
        <w:t>2018</w:t>
      </w:r>
      <w:r w:rsidRPr="005B023F">
        <w:t>.</w:t>
      </w:r>
    </w:p>
    <w:p w14:paraId="71027BD9" w14:textId="77777777" w:rsidR="005B023F" w:rsidRPr="005B023F" w:rsidRDefault="005B023F" w:rsidP="005B023F">
      <w:pPr>
        <w:pStyle w:val="EndNoteBibliography"/>
        <w:spacing w:after="0"/>
        <w:ind w:left="720" w:hanging="720"/>
      </w:pPr>
      <w:r w:rsidRPr="005B023F">
        <w:t>9.</w:t>
      </w:r>
      <w:r w:rsidRPr="005B023F">
        <w:tab/>
        <w:t>Miech, R., L. Johnston, P.M. O'Malley, J.G. Bachman, and M.E. Patrick, Adolescent Vaping and Nicotine Use in 2017-2018 - U.S. National Estimates</w:t>
      </w:r>
      <w:r w:rsidRPr="005B023F">
        <w:rPr>
          <w:i/>
        </w:rPr>
        <w:t>.</w:t>
      </w:r>
      <w:r w:rsidRPr="005B023F">
        <w:t xml:space="preserve"> </w:t>
      </w:r>
      <w:r w:rsidRPr="005B023F">
        <w:rPr>
          <w:i/>
        </w:rPr>
        <w:t>N Engl J Med</w:t>
      </w:r>
      <w:r w:rsidRPr="005B023F">
        <w:t xml:space="preserve">, </w:t>
      </w:r>
      <w:r w:rsidRPr="005B023F">
        <w:rPr>
          <w:b/>
        </w:rPr>
        <w:t>2019</w:t>
      </w:r>
      <w:r w:rsidRPr="005B023F">
        <w:t>. 380(2): p. 192-193.</w:t>
      </w:r>
    </w:p>
    <w:p w14:paraId="0F67E26B" w14:textId="77777777" w:rsidR="005B023F" w:rsidRPr="005B023F" w:rsidRDefault="005B023F" w:rsidP="005B023F">
      <w:pPr>
        <w:pStyle w:val="EndNoteBibliography"/>
        <w:spacing w:after="0"/>
        <w:ind w:left="720" w:hanging="720"/>
      </w:pPr>
      <w:r w:rsidRPr="005B023F">
        <w:t>10.</w:t>
      </w:r>
      <w:r w:rsidRPr="005B023F">
        <w:tab/>
        <w:t>Miech, R., A.M. Leventhal, P.M. O'Malley, L.D. Johnston, and J.L. Barrington-Trimis, Failed Attempts to Quit Combustible Cigarettes and e-Cigarettes Among US Adolescents</w:t>
      </w:r>
      <w:r w:rsidRPr="005B023F">
        <w:rPr>
          <w:i/>
        </w:rPr>
        <w:t>.</w:t>
      </w:r>
      <w:r w:rsidRPr="005B023F">
        <w:t xml:space="preserve"> </w:t>
      </w:r>
      <w:r w:rsidRPr="005B023F">
        <w:rPr>
          <w:i/>
        </w:rPr>
        <w:t>Jama</w:t>
      </w:r>
      <w:r w:rsidRPr="005B023F">
        <w:t xml:space="preserve">, </w:t>
      </w:r>
      <w:r w:rsidRPr="005B023F">
        <w:rPr>
          <w:b/>
        </w:rPr>
        <w:t>2022</w:t>
      </w:r>
      <w:r w:rsidRPr="005B023F">
        <w:t>. 327(12): p. 1179-1181.</w:t>
      </w:r>
    </w:p>
    <w:p w14:paraId="4B5287E6" w14:textId="77777777" w:rsidR="005B023F" w:rsidRPr="005B023F" w:rsidRDefault="005B023F" w:rsidP="005B023F">
      <w:pPr>
        <w:pStyle w:val="EndNoteBibliography"/>
        <w:spacing w:after="0"/>
        <w:ind w:left="720" w:hanging="720"/>
      </w:pPr>
      <w:r w:rsidRPr="005B023F">
        <w:t>11.</w:t>
      </w:r>
      <w:r w:rsidRPr="005B023F">
        <w:tab/>
        <w:t>Lee, J., V. Taneja, and R. Vassallo, Cigarette smoking and inflammation: cellular and molecular mechanisms</w:t>
      </w:r>
      <w:r w:rsidRPr="005B023F">
        <w:rPr>
          <w:i/>
        </w:rPr>
        <w:t>.</w:t>
      </w:r>
      <w:r w:rsidRPr="005B023F">
        <w:t xml:space="preserve"> </w:t>
      </w:r>
      <w:r w:rsidRPr="005B023F">
        <w:rPr>
          <w:i/>
        </w:rPr>
        <w:t>J Dent Res</w:t>
      </w:r>
      <w:r w:rsidRPr="005B023F">
        <w:t xml:space="preserve">, </w:t>
      </w:r>
      <w:r w:rsidRPr="005B023F">
        <w:rPr>
          <w:b/>
        </w:rPr>
        <w:t>2012</w:t>
      </w:r>
      <w:r w:rsidRPr="005B023F">
        <w:t>. 91(2): p. 142-9.</w:t>
      </w:r>
    </w:p>
    <w:p w14:paraId="0376A6D6" w14:textId="77777777" w:rsidR="005B023F" w:rsidRPr="005B023F" w:rsidRDefault="005B023F" w:rsidP="005B023F">
      <w:pPr>
        <w:pStyle w:val="EndNoteBibliography"/>
        <w:spacing w:after="0"/>
        <w:ind w:left="720" w:hanging="720"/>
      </w:pPr>
      <w:r w:rsidRPr="005B023F">
        <w:t>12.</w:t>
      </w:r>
      <w:r w:rsidRPr="005B023F">
        <w:tab/>
        <w:t>Chun, L.F., F. Moazed, C.S. Calfee, M.A. Matthay, and J.E. Gotts, Pulmonary toxicity of e-cigarettes</w:t>
      </w:r>
      <w:r w:rsidRPr="005B023F">
        <w:rPr>
          <w:i/>
        </w:rPr>
        <w:t>.</w:t>
      </w:r>
      <w:r w:rsidRPr="005B023F">
        <w:t xml:space="preserve"> </w:t>
      </w:r>
      <w:r w:rsidRPr="005B023F">
        <w:rPr>
          <w:i/>
        </w:rPr>
        <w:t>American journal of physiology. Lung cellular and molecular physiology</w:t>
      </w:r>
      <w:r w:rsidRPr="005B023F">
        <w:t xml:space="preserve">, </w:t>
      </w:r>
      <w:r w:rsidRPr="005B023F">
        <w:rPr>
          <w:b/>
        </w:rPr>
        <w:t>2017</w:t>
      </w:r>
      <w:r w:rsidRPr="005B023F">
        <w:t>. 313(2): p. L193-L206.</w:t>
      </w:r>
    </w:p>
    <w:p w14:paraId="3280D328" w14:textId="77777777" w:rsidR="005B023F" w:rsidRPr="005B023F" w:rsidRDefault="005B023F" w:rsidP="005B023F">
      <w:pPr>
        <w:pStyle w:val="EndNoteBibliography"/>
        <w:spacing w:after="0"/>
        <w:ind w:left="720" w:hanging="720"/>
      </w:pPr>
      <w:r w:rsidRPr="005B023F">
        <w:t>13.</w:t>
      </w:r>
      <w:r w:rsidRPr="005B023F">
        <w:tab/>
        <w:t>Suzuki, T., K. Tsushima, N. Kawata, T. Matsumura, Y. Matsuura, Y. Ichimura, J. Terada, S. Sakao, Y. Tada, N. Tanabe, and K. Tatsumi, Estimation using the impulse oscillation system in patients with pulmonary sarcoidosis</w:t>
      </w:r>
      <w:r w:rsidRPr="005B023F">
        <w:rPr>
          <w:i/>
        </w:rPr>
        <w:t>.</w:t>
      </w:r>
      <w:r w:rsidRPr="005B023F">
        <w:t xml:space="preserve"> </w:t>
      </w:r>
      <w:r w:rsidRPr="005B023F">
        <w:rPr>
          <w:i/>
        </w:rPr>
        <w:t>Sarcoidosis Vasc Diffuse Lung Dis</w:t>
      </w:r>
      <w:r w:rsidRPr="005B023F">
        <w:t xml:space="preserve">, </w:t>
      </w:r>
      <w:r w:rsidRPr="005B023F">
        <w:rPr>
          <w:b/>
        </w:rPr>
        <w:t>2015</w:t>
      </w:r>
      <w:r w:rsidRPr="005B023F">
        <w:t>. 32(2): p. 144-50.</w:t>
      </w:r>
    </w:p>
    <w:p w14:paraId="5763786B" w14:textId="77777777" w:rsidR="005B023F" w:rsidRPr="005B023F" w:rsidRDefault="005B023F" w:rsidP="005B023F">
      <w:pPr>
        <w:pStyle w:val="EndNoteBibliography"/>
        <w:spacing w:after="0"/>
        <w:ind w:left="720" w:hanging="720"/>
      </w:pPr>
      <w:r w:rsidRPr="005B023F">
        <w:t>14.</w:t>
      </w:r>
      <w:r w:rsidRPr="005B023F">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5B023F">
        <w:rPr>
          <w:i/>
        </w:rPr>
        <w:t>.</w:t>
      </w:r>
      <w:r w:rsidRPr="005B023F">
        <w:t xml:space="preserve"> </w:t>
      </w:r>
      <w:r w:rsidRPr="005B023F">
        <w:rPr>
          <w:i/>
        </w:rPr>
        <w:t>Eur Respir J</w:t>
      </w:r>
      <w:r w:rsidRPr="005B023F">
        <w:t xml:space="preserve">, </w:t>
      </w:r>
      <w:r w:rsidRPr="005B023F">
        <w:rPr>
          <w:b/>
        </w:rPr>
        <w:t>2005</w:t>
      </w:r>
      <w:r w:rsidRPr="005B023F">
        <w:t>. 26(1): p. 153-61.</w:t>
      </w:r>
    </w:p>
    <w:p w14:paraId="1A2FDD4A" w14:textId="77777777" w:rsidR="005B023F" w:rsidRPr="005B023F" w:rsidRDefault="005B023F" w:rsidP="005B023F">
      <w:pPr>
        <w:pStyle w:val="EndNoteBibliography"/>
        <w:spacing w:after="0"/>
        <w:ind w:left="720" w:hanging="720"/>
      </w:pPr>
      <w:r w:rsidRPr="005B023F">
        <w:t>15.</w:t>
      </w:r>
      <w:r w:rsidRPr="005B023F">
        <w:tab/>
        <w:t>Wong, A., K. Hardaker, P. Field, J. Huvanandana, G.G. King, H. Reddel, H. Selvadurai, C. Thamrin, and P.D. Robinson, Home-based Forced Oscillation Technique Day-to-Day Variability in Pediatric Asthma</w:t>
      </w:r>
      <w:r w:rsidRPr="005B023F">
        <w:rPr>
          <w:i/>
        </w:rPr>
        <w:t>.</w:t>
      </w:r>
      <w:r w:rsidRPr="005B023F">
        <w:t xml:space="preserve"> </w:t>
      </w:r>
      <w:r w:rsidRPr="005B023F">
        <w:rPr>
          <w:i/>
        </w:rPr>
        <w:t>Am J Respir Crit Care Med</w:t>
      </w:r>
      <w:r w:rsidRPr="005B023F">
        <w:t xml:space="preserve">, </w:t>
      </w:r>
      <w:r w:rsidRPr="005B023F">
        <w:rPr>
          <w:b/>
        </w:rPr>
        <w:t>2019</w:t>
      </w:r>
      <w:r w:rsidRPr="005B023F">
        <w:t>. 199(9): p. 1156-1160.</w:t>
      </w:r>
    </w:p>
    <w:p w14:paraId="34201A64" w14:textId="77777777" w:rsidR="005B023F" w:rsidRPr="005B023F" w:rsidRDefault="005B023F" w:rsidP="005B023F">
      <w:pPr>
        <w:pStyle w:val="EndNoteBibliography"/>
        <w:spacing w:after="0"/>
        <w:ind w:left="720" w:hanging="720"/>
      </w:pPr>
      <w:r w:rsidRPr="005B023F">
        <w:t>16.</w:t>
      </w:r>
      <w:r w:rsidRPr="005B023F">
        <w:tab/>
        <w:t xml:space="preserve">Culver, B.H., B.L. Graham, A.L. Coates, J. Wanger, C.E. Berry, P.K. Clarke, T.S. Hallstrand, J.L. Hankinson, D.A. Kaminsky, N.R. MacIntyre, M.C. McCormack, M. </w:t>
      </w:r>
      <w:r w:rsidRPr="005B023F">
        <w:lastRenderedPageBreak/>
        <w:t>Rosenfeld, S. Stanojevic, D.J. Weiner, and A.T.S.C.o.P.S.f.P.F. Laboratories, Recommendations for a Standardized Pulmonary Function Report. An Official American Thoracic Society Technical Statement</w:t>
      </w:r>
      <w:r w:rsidRPr="005B023F">
        <w:rPr>
          <w:i/>
        </w:rPr>
        <w:t>.</w:t>
      </w:r>
      <w:r w:rsidRPr="005B023F">
        <w:t xml:space="preserve"> </w:t>
      </w:r>
      <w:r w:rsidRPr="005B023F">
        <w:rPr>
          <w:i/>
        </w:rPr>
        <w:t>Am J Respir Crit Care Med</w:t>
      </w:r>
      <w:r w:rsidRPr="005B023F">
        <w:t xml:space="preserve">, </w:t>
      </w:r>
      <w:r w:rsidRPr="005B023F">
        <w:rPr>
          <w:b/>
        </w:rPr>
        <w:t>2017</w:t>
      </w:r>
      <w:r w:rsidRPr="005B023F">
        <w:t>. 196(11): p. 1463-1472.</w:t>
      </w:r>
    </w:p>
    <w:p w14:paraId="2F1476E4" w14:textId="77777777" w:rsidR="005B023F" w:rsidRPr="005B023F" w:rsidRDefault="005B023F" w:rsidP="005B023F">
      <w:pPr>
        <w:pStyle w:val="EndNoteBibliography"/>
        <w:spacing w:after="0"/>
        <w:ind w:left="720" w:hanging="720"/>
      </w:pPr>
      <w:r w:rsidRPr="005B023F">
        <w:t>17.</w:t>
      </w:r>
      <w:r w:rsidRPr="005B023F">
        <w:tab/>
        <w:t>Lundblad, L.K.A., R. Miletic, E. Piitulainen, and P. Wollmer, Oscillometry in Chronic Obstructive Lung Disease: In vitro and in vivo evaluation of the impulse oscillometry and tremoflo devices</w:t>
      </w:r>
      <w:r w:rsidRPr="005B023F">
        <w:rPr>
          <w:i/>
        </w:rPr>
        <w:t>.</w:t>
      </w:r>
      <w:r w:rsidRPr="005B023F">
        <w:t xml:space="preserve"> </w:t>
      </w:r>
      <w:r w:rsidRPr="005B023F">
        <w:rPr>
          <w:i/>
        </w:rPr>
        <w:t>Sci Rep</w:t>
      </w:r>
      <w:r w:rsidRPr="005B023F">
        <w:t xml:space="preserve">, </w:t>
      </w:r>
      <w:r w:rsidRPr="005B023F">
        <w:rPr>
          <w:b/>
        </w:rPr>
        <w:t>2019</w:t>
      </w:r>
      <w:r w:rsidRPr="005B023F">
        <w:t>. 9(1): p. 11618.</w:t>
      </w:r>
    </w:p>
    <w:p w14:paraId="0A7D8568" w14:textId="77777777" w:rsidR="005B023F" w:rsidRPr="005B023F" w:rsidRDefault="005B023F" w:rsidP="005B023F">
      <w:pPr>
        <w:pStyle w:val="EndNoteBibliography"/>
        <w:spacing w:after="0"/>
        <w:ind w:left="720" w:hanging="720"/>
      </w:pPr>
      <w:r w:rsidRPr="005B023F">
        <w:t>18.</w:t>
      </w:r>
      <w:r w:rsidRPr="005B023F">
        <w:tab/>
        <w:t>Ward, C.M., T.H. To, and S.M. Pederson, ngsReports: a Bioconductor package for managing FastQC reports and other NGS related log files</w:t>
      </w:r>
      <w:r w:rsidRPr="005B023F">
        <w:rPr>
          <w:i/>
        </w:rPr>
        <w:t>.</w:t>
      </w:r>
      <w:r w:rsidRPr="005B023F">
        <w:t xml:space="preserve"> </w:t>
      </w:r>
      <w:r w:rsidRPr="005B023F">
        <w:rPr>
          <w:i/>
        </w:rPr>
        <w:t>Bioinformatics</w:t>
      </w:r>
      <w:r w:rsidRPr="005B023F">
        <w:t xml:space="preserve">, </w:t>
      </w:r>
      <w:r w:rsidRPr="005B023F">
        <w:rPr>
          <w:b/>
        </w:rPr>
        <w:t>2020</w:t>
      </w:r>
      <w:r w:rsidRPr="005B023F">
        <w:t>. 36(8): p. 2587-2588.</w:t>
      </w:r>
    </w:p>
    <w:p w14:paraId="180A2E0D" w14:textId="77777777" w:rsidR="005B023F" w:rsidRPr="005B023F" w:rsidRDefault="005B023F" w:rsidP="005B023F">
      <w:pPr>
        <w:pStyle w:val="EndNoteBibliography"/>
        <w:spacing w:after="0"/>
        <w:ind w:left="720" w:hanging="720"/>
      </w:pPr>
      <w:r w:rsidRPr="005B023F">
        <w:t>19.</w:t>
      </w:r>
      <w:r w:rsidRPr="005B023F">
        <w:tab/>
        <w:t>He, B., R. Zhu, H. Yang, Q. Lu, W. Wang, L. Song, X. Sun, G. Zhang, S. Li, J. Yang, G. Tian, P. Bing, and J. Lang, Assessing the Impact of Data Preprocessing on Analyzing Next Generation Sequencing Data</w:t>
      </w:r>
      <w:r w:rsidRPr="005B023F">
        <w:rPr>
          <w:i/>
        </w:rPr>
        <w:t>.</w:t>
      </w:r>
      <w:r w:rsidRPr="005B023F">
        <w:t xml:space="preserve"> </w:t>
      </w:r>
      <w:r w:rsidRPr="005B023F">
        <w:rPr>
          <w:i/>
        </w:rPr>
        <w:t>Front Bioeng Biotechnol</w:t>
      </w:r>
      <w:r w:rsidRPr="005B023F">
        <w:t xml:space="preserve">, </w:t>
      </w:r>
      <w:r w:rsidRPr="005B023F">
        <w:rPr>
          <w:b/>
        </w:rPr>
        <w:t>2020</w:t>
      </w:r>
      <w:r w:rsidRPr="005B023F">
        <w:t>. 8: p. 817.</w:t>
      </w:r>
    </w:p>
    <w:p w14:paraId="592FA36E" w14:textId="77777777" w:rsidR="005B023F" w:rsidRPr="005B023F" w:rsidRDefault="005B023F" w:rsidP="005B023F">
      <w:pPr>
        <w:pStyle w:val="EndNoteBibliography"/>
        <w:spacing w:after="0"/>
        <w:ind w:left="720" w:hanging="720"/>
      </w:pPr>
      <w:r w:rsidRPr="005B023F">
        <w:t>20.</w:t>
      </w:r>
      <w:r w:rsidRPr="005B023F">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5B023F">
        <w:rPr>
          <w:i/>
        </w:rPr>
        <w:t>.</w:t>
      </w:r>
      <w:r w:rsidRPr="005B023F">
        <w:t xml:space="preserve"> </w:t>
      </w:r>
      <w:r w:rsidRPr="005B023F">
        <w:rPr>
          <w:i/>
        </w:rPr>
        <w:t>Nucleic Acids Res</w:t>
      </w:r>
      <w:r w:rsidRPr="005B023F">
        <w:t xml:space="preserve">, </w:t>
      </w:r>
      <w:r w:rsidRPr="005B023F">
        <w:rPr>
          <w:b/>
        </w:rPr>
        <w:t>2019</w:t>
      </w:r>
      <w:r w:rsidRPr="005B023F">
        <w:t>. 47(D1): p. D766-D773.</w:t>
      </w:r>
    </w:p>
    <w:p w14:paraId="1F8856A1" w14:textId="77777777" w:rsidR="005B023F" w:rsidRPr="005B023F" w:rsidRDefault="005B023F" w:rsidP="005B023F">
      <w:pPr>
        <w:pStyle w:val="EndNoteBibliography"/>
        <w:spacing w:after="0"/>
        <w:ind w:left="720" w:hanging="720"/>
      </w:pPr>
      <w:r w:rsidRPr="005B023F">
        <w:t>21.</w:t>
      </w:r>
      <w:r w:rsidRPr="005B023F">
        <w:tab/>
        <w:t>Dobin, A., C.A. Davis, F. Schlesinger, J. Drenkow, C. Zaleski, S. Jha, P. Batut, M. Chaisson, and T.R. Gingeras, STAR: ultrafast universal RNA-seq aligner</w:t>
      </w:r>
      <w:r w:rsidRPr="005B023F">
        <w:rPr>
          <w:i/>
        </w:rPr>
        <w:t>.</w:t>
      </w:r>
      <w:r w:rsidRPr="005B023F">
        <w:t xml:space="preserve"> </w:t>
      </w:r>
      <w:r w:rsidRPr="005B023F">
        <w:rPr>
          <w:i/>
        </w:rPr>
        <w:t>Bioinformatics</w:t>
      </w:r>
      <w:r w:rsidRPr="005B023F">
        <w:t xml:space="preserve">, </w:t>
      </w:r>
      <w:r w:rsidRPr="005B023F">
        <w:rPr>
          <w:b/>
        </w:rPr>
        <w:t>2013</w:t>
      </w:r>
      <w:r w:rsidRPr="005B023F">
        <w:t>. 29(1): p. 15-21.</w:t>
      </w:r>
    </w:p>
    <w:p w14:paraId="5B1FB157" w14:textId="77777777" w:rsidR="005B023F" w:rsidRPr="005B023F" w:rsidRDefault="005B023F" w:rsidP="005B023F">
      <w:pPr>
        <w:pStyle w:val="EndNoteBibliography"/>
        <w:spacing w:after="0"/>
        <w:ind w:left="720" w:hanging="720"/>
      </w:pPr>
      <w:r w:rsidRPr="005B023F">
        <w:t>22.</w:t>
      </w:r>
      <w:r w:rsidRPr="005B023F">
        <w:tab/>
        <w:t>Law, C.W., Y. Chen, W. Shi, and G.K. Smyth, voom: Precision weights unlock linear model analysis tools for RNA-seq read counts</w:t>
      </w:r>
      <w:r w:rsidRPr="005B023F">
        <w:rPr>
          <w:i/>
        </w:rPr>
        <w:t>.</w:t>
      </w:r>
      <w:r w:rsidRPr="005B023F">
        <w:t xml:space="preserve"> </w:t>
      </w:r>
      <w:r w:rsidRPr="005B023F">
        <w:rPr>
          <w:i/>
        </w:rPr>
        <w:t>Genome Biol</w:t>
      </w:r>
      <w:r w:rsidRPr="005B023F">
        <w:t xml:space="preserve">, </w:t>
      </w:r>
      <w:r w:rsidRPr="005B023F">
        <w:rPr>
          <w:b/>
        </w:rPr>
        <w:t>2014</w:t>
      </w:r>
      <w:r w:rsidRPr="005B023F">
        <w:t>. 15(2): p. R29.</w:t>
      </w:r>
    </w:p>
    <w:p w14:paraId="029B844C" w14:textId="04934B81" w:rsidR="005B023F" w:rsidRPr="005B023F" w:rsidRDefault="005B023F" w:rsidP="005B023F">
      <w:pPr>
        <w:pStyle w:val="EndNoteBibliography"/>
        <w:spacing w:after="0"/>
        <w:ind w:left="720" w:hanging="720"/>
      </w:pPr>
      <w:r w:rsidRPr="005B023F">
        <w:t>23.</w:t>
      </w:r>
      <w:r w:rsidRPr="005B023F">
        <w:tab/>
        <w:t xml:space="preserve">Wieczorek D, Stayer C, and Schagat T, Automated DNA Purification from Oragene•DNA/Saliva Samples Using the Maxwell® 16 System. Promega Corporation Web site. </w:t>
      </w:r>
      <w:hyperlink r:id="rId14" w:history="1">
        <w:r w:rsidRPr="005B023F">
          <w:rPr>
            <w:rStyle w:val="Hyperlink"/>
          </w:rPr>
          <w:t>http://www.promega.com/resources/pubhub/enotes/automated-dna-purification-from-oragene-dna-saliva-samples-using-the-maxwell-16-system/</w:t>
        </w:r>
      </w:hyperlink>
      <w:r w:rsidRPr="005B023F">
        <w:t xml:space="preserve"> Updated 2008. Accessed September 5 2017 </w:t>
      </w:r>
      <w:r w:rsidRPr="005B023F">
        <w:rPr>
          <w:b/>
        </w:rPr>
        <w:t>2008</w:t>
      </w:r>
      <w:r w:rsidRPr="005B023F">
        <w:t>.</w:t>
      </w:r>
    </w:p>
    <w:p w14:paraId="206166A1" w14:textId="77777777" w:rsidR="005B023F" w:rsidRPr="005B023F" w:rsidRDefault="005B023F" w:rsidP="005B023F">
      <w:pPr>
        <w:pStyle w:val="EndNoteBibliography"/>
        <w:spacing w:after="0"/>
        <w:ind w:left="720" w:hanging="720"/>
      </w:pPr>
      <w:r w:rsidRPr="005B023F">
        <w:t>24.</w:t>
      </w:r>
      <w:r w:rsidRPr="005B023F">
        <w:tab/>
        <w:t>Ecker, S., L. Chen, V. Pancaldi, F.O. Bagger, J.M. Fernandez, E. Carrillo de Santa Pau, D. Juan, A.L. Mann, S. Watt, F.P. Casale, N. Sidiropoulos, N. Rapin, A. Merkel, H.G. Stunnenberg, O. Stegle, M. Frontini, K. Downes, T. Pastinen, T.W. Kuijpers, D. Rico, A. Valencia, S. Beck, N. Soranzo, and D.S. Paul, Genome-wide analysis of differential transcriptional and epigenetic variability across human immune cell types</w:t>
      </w:r>
      <w:r w:rsidRPr="005B023F">
        <w:rPr>
          <w:i/>
        </w:rPr>
        <w:t>.</w:t>
      </w:r>
      <w:r w:rsidRPr="005B023F">
        <w:t xml:space="preserve"> </w:t>
      </w:r>
      <w:r w:rsidRPr="005B023F">
        <w:rPr>
          <w:i/>
        </w:rPr>
        <w:t>Genome Biol</w:t>
      </w:r>
      <w:r w:rsidRPr="005B023F">
        <w:t xml:space="preserve">, </w:t>
      </w:r>
      <w:r w:rsidRPr="005B023F">
        <w:rPr>
          <w:b/>
        </w:rPr>
        <w:t>2017</w:t>
      </w:r>
      <w:r w:rsidRPr="005B023F">
        <w:t>. 18(1): p. 18.</w:t>
      </w:r>
    </w:p>
    <w:p w14:paraId="689E3B80" w14:textId="77777777" w:rsidR="005B023F" w:rsidRPr="005B023F" w:rsidRDefault="005B023F" w:rsidP="005B023F">
      <w:pPr>
        <w:pStyle w:val="EndNoteBibliography"/>
        <w:spacing w:after="0"/>
        <w:ind w:left="720" w:hanging="720"/>
      </w:pPr>
      <w:r w:rsidRPr="005B023F">
        <w:t>25.</w:t>
      </w:r>
      <w:r w:rsidRPr="005B023F">
        <w:tab/>
        <w:t>Soto-Ramírez, N., S.H. Arshad, J.W. Holloway, H. Zhang, E. Schauberger, S. Ewart, V. Patil, and W. Karmaus, The interaction of genetic variants and DNA methylation of the interleukin-4 receptor gene increase the risk of asthma at age 18 years</w:t>
      </w:r>
      <w:r w:rsidRPr="005B023F">
        <w:rPr>
          <w:i/>
        </w:rPr>
        <w:t>.</w:t>
      </w:r>
      <w:r w:rsidRPr="005B023F">
        <w:t xml:space="preserve"> </w:t>
      </w:r>
      <w:r w:rsidRPr="005B023F">
        <w:rPr>
          <w:i/>
        </w:rPr>
        <w:t>Clinical Epigenetics</w:t>
      </w:r>
      <w:r w:rsidRPr="005B023F">
        <w:t xml:space="preserve">, </w:t>
      </w:r>
      <w:r w:rsidRPr="005B023F">
        <w:rPr>
          <w:b/>
        </w:rPr>
        <w:t>2013</w:t>
      </w:r>
      <w:r w:rsidRPr="005B023F">
        <w:t>. 5(1): p. 1.</w:t>
      </w:r>
    </w:p>
    <w:p w14:paraId="354F2193" w14:textId="77777777" w:rsidR="005B023F" w:rsidRPr="005B023F" w:rsidRDefault="005B023F" w:rsidP="005B023F">
      <w:pPr>
        <w:pStyle w:val="EndNoteBibliography"/>
        <w:spacing w:after="0"/>
        <w:ind w:left="720" w:hanging="720"/>
      </w:pPr>
      <w:r w:rsidRPr="005B023F">
        <w:t>26.</w:t>
      </w:r>
      <w:r w:rsidRPr="005B023F">
        <w:tab/>
        <w:t>Kuan, P.F., S. Wang, X. Zhou, and H. Chu, A statistical framework for Illumina DNA methylation arrays</w:t>
      </w:r>
      <w:r w:rsidRPr="005B023F">
        <w:rPr>
          <w:i/>
        </w:rPr>
        <w:t>.</w:t>
      </w:r>
      <w:r w:rsidRPr="005B023F">
        <w:t xml:space="preserve"> </w:t>
      </w:r>
      <w:r w:rsidRPr="005B023F">
        <w:rPr>
          <w:i/>
        </w:rPr>
        <w:t>Bioinformatics</w:t>
      </w:r>
      <w:r w:rsidRPr="005B023F">
        <w:t xml:space="preserve">, </w:t>
      </w:r>
      <w:r w:rsidRPr="005B023F">
        <w:rPr>
          <w:b/>
        </w:rPr>
        <w:t>2010</w:t>
      </w:r>
      <w:r w:rsidRPr="005B023F">
        <w:t>. 26(22): p. 2849-2855.</w:t>
      </w:r>
    </w:p>
    <w:p w14:paraId="05D7F477" w14:textId="77777777" w:rsidR="005B023F" w:rsidRPr="005B023F" w:rsidRDefault="005B023F" w:rsidP="005B023F">
      <w:pPr>
        <w:pStyle w:val="EndNoteBibliography"/>
        <w:spacing w:after="0"/>
        <w:ind w:left="720" w:hanging="720"/>
      </w:pPr>
      <w:r w:rsidRPr="005B023F">
        <w:t>27.</w:t>
      </w:r>
      <w:r w:rsidRPr="005B023F">
        <w:tab/>
        <w:t>Du, P., X. Zhang, C.-C. Huang, N. Jafari, W.A. Kibbe, L. Hou, and S.M. Lin, Comparison of Beta-value and M-value methods for quantifying methylation levels by microarray analysis</w:t>
      </w:r>
      <w:r w:rsidRPr="005B023F">
        <w:rPr>
          <w:i/>
        </w:rPr>
        <w:t>.</w:t>
      </w:r>
      <w:r w:rsidRPr="005B023F">
        <w:t xml:space="preserve"> </w:t>
      </w:r>
      <w:r w:rsidRPr="005B023F">
        <w:rPr>
          <w:i/>
        </w:rPr>
        <w:t>BMC Bioinformatics</w:t>
      </w:r>
      <w:r w:rsidRPr="005B023F">
        <w:t xml:space="preserve">, </w:t>
      </w:r>
      <w:r w:rsidRPr="005B023F">
        <w:rPr>
          <w:b/>
        </w:rPr>
        <w:t>2010</w:t>
      </w:r>
      <w:r w:rsidRPr="005B023F">
        <w:t>. 11: p. 587-587.</w:t>
      </w:r>
    </w:p>
    <w:p w14:paraId="68BCD977" w14:textId="77777777" w:rsidR="005B023F" w:rsidRPr="005B023F" w:rsidRDefault="005B023F" w:rsidP="005B023F">
      <w:pPr>
        <w:pStyle w:val="EndNoteBibliography"/>
        <w:spacing w:after="0"/>
        <w:ind w:left="720" w:hanging="720"/>
      </w:pPr>
      <w:r w:rsidRPr="005B023F">
        <w:t>28.</w:t>
      </w:r>
      <w:r w:rsidRPr="005B023F">
        <w:tab/>
        <w:t>Risso, D., J. Ngai, T.P. Speed, and S. Dudoit, Normalization of RNA-seq data using factor analysis of control genes or samples</w:t>
      </w:r>
      <w:r w:rsidRPr="005B023F">
        <w:rPr>
          <w:i/>
        </w:rPr>
        <w:t>.</w:t>
      </w:r>
      <w:r w:rsidRPr="005B023F">
        <w:t xml:space="preserve"> </w:t>
      </w:r>
      <w:r w:rsidRPr="005B023F">
        <w:rPr>
          <w:i/>
        </w:rPr>
        <w:t>Nat Biotechnol</w:t>
      </w:r>
      <w:r w:rsidRPr="005B023F">
        <w:t xml:space="preserve">, </w:t>
      </w:r>
      <w:r w:rsidRPr="005B023F">
        <w:rPr>
          <w:b/>
        </w:rPr>
        <w:t>2014</w:t>
      </w:r>
      <w:r w:rsidRPr="005B023F">
        <w:t>. 32(9): p. 896-902.</w:t>
      </w:r>
    </w:p>
    <w:p w14:paraId="16874BBA" w14:textId="77777777" w:rsidR="005B023F" w:rsidRPr="005B023F" w:rsidRDefault="005B023F" w:rsidP="005B023F">
      <w:pPr>
        <w:pStyle w:val="EndNoteBibliography"/>
        <w:spacing w:after="0"/>
        <w:ind w:left="720" w:hanging="720"/>
      </w:pPr>
      <w:r w:rsidRPr="005B023F">
        <w:lastRenderedPageBreak/>
        <w:t>29.</w:t>
      </w:r>
      <w:r w:rsidRPr="005B023F">
        <w:tab/>
        <w:t>Robinson, M.D., D.J. McCarthy, and G.K. Smyth, edgeR: a Bioconductor package for differential expression analysis of digital gene expression data</w:t>
      </w:r>
      <w:r w:rsidRPr="005B023F">
        <w:rPr>
          <w:i/>
        </w:rPr>
        <w:t>.</w:t>
      </w:r>
      <w:r w:rsidRPr="005B023F">
        <w:t xml:space="preserve"> </w:t>
      </w:r>
      <w:r w:rsidRPr="005B023F">
        <w:rPr>
          <w:i/>
        </w:rPr>
        <w:t>Bioinformatics</w:t>
      </w:r>
      <w:r w:rsidRPr="005B023F">
        <w:t xml:space="preserve">, </w:t>
      </w:r>
      <w:r w:rsidRPr="005B023F">
        <w:rPr>
          <w:b/>
        </w:rPr>
        <w:t>2010</w:t>
      </w:r>
      <w:r w:rsidRPr="005B023F">
        <w:t>. 26(1): p. 139-40.</w:t>
      </w:r>
    </w:p>
    <w:p w14:paraId="4463C654" w14:textId="77777777" w:rsidR="005B023F" w:rsidRPr="005B023F" w:rsidRDefault="005B023F" w:rsidP="005B023F">
      <w:pPr>
        <w:pStyle w:val="EndNoteBibliography"/>
        <w:spacing w:after="0"/>
        <w:ind w:left="720" w:hanging="720"/>
      </w:pPr>
      <w:r w:rsidRPr="005B023F">
        <w:t>30.</w:t>
      </w:r>
      <w:r w:rsidRPr="005B023F">
        <w:tab/>
        <w:t>Love, M.I., W. Huber, and S. Anders, Moderated estimation of fold change and dispersion for RNA-seq data with DESeq2</w:t>
      </w:r>
      <w:r w:rsidRPr="005B023F">
        <w:rPr>
          <w:i/>
        </w:rPr>
        <w:t>.</w:t>
      </w:r>
      <w:r w:rsidRPr="005B023F">
        <w:t xml:space="preserve"> </w:t>
      </w:r>
      <w:r w:rsidRPr="005B023F">
        <w:rPr>
          <w:i/>
        </w:rPr>
        <w:t>Genome Biol</w:t>
      </w:r>
      <w:r w:rsidRPr="005B023F">
        <w:t xml:space="preserve">, </w:t>
      </w:r>
      <w:r w:rsidRPr="005B023F">
        <w:rPr>
          <w:b/>
        </w:rPr>
        <w:t>2014</w:t>
      </w:r>
      <w:r w:rsidRPr="005B023F">
        <w:t>. 15(12): p. 550.</w:t>
      </w:r>
    </w:p>
    <w:p w14:paraId="7A67EE6D" w14:textId="77777777" w:rsidR="005B023F" w:rsidRPr="005B023F" w:rsidRDefault="005B023F" w:rsidP="005B023F">
      <w:pPr>
        <w:pStyle w:val="EndNoteBibliography"/>
        <w:spacing w:after="0"/>
        <w:ind w:left="720" w:hanging="720"/>
      </w:pPr>
      <w:r w:rsidRPr="005B023F">
        <w:t>31.</w:t>
      </w:r>
      <w:r w:rsidRPr="005B023F">
        <w:tab/>
        <w:t>Korotkevich, G., V. Sukhov, N. Budin, B. Shpak, M.N. Artyomov, and A. Sergushichev, Fast gene set enrichment analysis</w:t>
      </w:r>
      <w:r w:rsidRPr="005B023F">
        <w:rPr>
          <w:i/>
        </w:rPr>
        <w:t>.</w:t>
      </w:r>
      <w:r w:rsidRPr="005B023F">
        <w:t xml:space="preserve"> </w:t>
      </w:r>
      <w:r w:rsidRPr="005B023F">
        <w:rPr>
          <w:i/>
        </w:rPr>
        <w:t>bioRxiv</w:t>
      </w:r>
      <w:r w:rsidRPr="005B023F">
        <w:t xml:space="preserve">, </w:t>
      </w:r>
      <w:r w:rsidRPr="005B023F">
        <w:rPr>
          <w:b/>
        </w:rPr>
        <w:t>2021</w:t>
      </w:r>
      <w:r w:rsidRPr="005B023F">
        <w:t>: p. 060012.</w:t>
      </w:r>
    </w:p>
    <w:p w14:paraId="381D4515" w14:textId="77777777" w:rsidR="005B023F" w:rsidRPr="005B023F" w:rsidRDefault="005B023F" w:rsidP="005B023F">
      <w:pPr>
        <w:pStyle w:val="EndNoteBibliography"/>
        <w:spacing w:after="0"/>
        <w:ind w:left="720" w:hanging="720"/>
      </w:pPr>
      <w:r w:rsidRPr="005B023F">
        <w:t>32.</w:t>
      </w:r>
      <w:r w:rsidRPr="005B023F">
        <w:tab/>
        <w:t>Xiao, Y., T.H. Hsiao, U. Suresh, H.I. Chen, X. Wu, S.E. Wolf, and Y. Chen, A novel significance score for gene selection and ranking</w:t>
      </w:r>
      <w:r w:rsidRPr="005B023F">
        <w:rPr>
          <w:i/>
        </w:rPr>
        <w:t>.</w:t>
      </w:r>
      <w:r w:rsidRPr="005B023F">
        <w:t xml:space="preserve"> </w:t>
      </w:r>
      <w:r w:rsidRPr="005B023F">
        <w:rPr>
          <w:i/>
        </w:rPr>
        <w:t>Bioinformatics</w:t>
      </w:r>
      <w:r w:rsidRPr="005B023F">
        <w:t xml:space="preserve">, </w:t>
      </w:r>
      <w:r w:rsidRPr="005B023F">
        <w:rPr>
          <w:b/>
        </w:rPr>
        <w:t>2014</w:t>
      </w:r>
      <w:r w:rsidRPr="005B023F">
        <w:t>. 30(6): p. 801-7.</w:t>
      </w:r>
    </w:p>
    <w:p w14:paraId="2B7B4F3E" w14:textId="77777777" w:rsidR="005B023F" w:rsidRPr="005B023F" w:rsidRDefault="005B023F" w:rsidP="005B023F">
      <w:pPr>
        <w:pStyle w:val="EndNoteBibliography"/>
        <w:spacing w:after="0"/>
        <w:ind w:left="720" w:hanging="720"/>
      </w:pPr>
      <w:r w:rsidRPr="005B023F">
        <w:t>33.</w:t>
      </w:r>
      <w:r w:rsidRPr="005B023F">
        <w:tab/>
        <w:t>Korotkevich, G., V. Sukhov, N. Budin, B. Shpak, M.N. Artyomov, and A.J.B. Sergushichev, Fast gene set enrichment analysis</w:t>
      </w:r>
      <w:r w:rsidRPr="005B023F">
        <w:rPr>
          <w:i/>
        </w:rPr>
        <w:t>.</w:t>
      </w:r>
      <w:r w:rsidRPr="005B023F">
        <w:t xml:space="preserve"> </w:t>
      </w:r>
      <w:r w:rsidRPr="005B023F">
        <w:rPr>
          <w:b/>
        </w:rPr>
        <w:t>2016</w:t>
      </w:r>
      <w:r w:rsidRPr="005B023F">
        <w:t>: p. 060012.</w:t>
      </w:r>
    </w:p>
    <w:p w14:paraId="1C2B0CC4" w14:textId="77777777" w:rsidR="005B023F" w:rsidRPr="005B023F" w:rsidRDefault="005B023F" w:rsidP="005B023F">
      <w:pPr>
        <w:pStyle w:val="EndNoteBibliography"/>
        <w:spacing w:after="0"/>
        <w:ind w:left="720" w:hanging="720"/>
      </w:pPr>
      <w:r w:rsidRPr="005B023F">
        <w:t>34.</w:t>
      </w:r>
      <w:r w:rsidRPr="005B023F">
        <w:tab/>
        <w:t>Durinck, S., P.T. Spellman, E. Birney, and W. Huber, Mapping identifiers for the integration of genomic datasets with the R/Bioconductor package biomaRt</w:t>
      </w:r>
      <w:r w:rsidRPr="005B023F">
        <w:rPr>
          <w:i/>
        </w:rPr>
        <w:t>.</w:t>
      </w:r>
      <w:r w:rsidRPr="005B023F">
        <w:t xml:space="preserve"> </w:t>
      </w:r>
      <w:r w:rsidRPr="005B023F">
        <w:rPr>
          <w:i/>
        </w:rPr>
        <w:t>Nat Protoc</w:t>
      </w:r>
      <w:r w:rsidRPr="005B023F">
        <w:t xml:space="preserve">, </w:t>
      </w:r>
      <w:r w:rsidRPr="005B023F">
        <w:rPr>
          <w:b/>
        </w:rPr>
        <w:t>2009</w:t>
      </w:r>
      <w:r w:rsidRPr="005B023F">
        <w:t>. 4(8): p. 1184-91.</w:t>
      </w:r>
    </w:p>
    <w:p w14:paraId="13E32271" w14:textId="77777777" w:rsidR="005B023F" w:rsidRPr="005B023F" w:rsidRDefault="005B023F" w:rsidP="005B023F">
      <w:pPr>
        <w:pStyle w:val="EndNoteBibliography"/>
        <w:spacing w:after="0"/>
        <w:ind w:left="720" w:hanging="720"/>
      </w:pPr>
      <w:r w:rsidRPr="005B023F">
        <w:t>35.</w:t>
      </w:r>
      <w:r w:rsidRPr="005B023F">
        <w:tab/>
        <w:t>Durinck, S., Y. Moreau, A. Kasprzyk, S. Davis, B. De Moor, A. Brazma, and W. Huber, BioMart and Bioconductor: a powerful link between biological databases and microarray data analysis</w:t>
      </w:r>
      <w:r w:rsidRPr="005B023F">
        <w:rPr>
          <w:i/>
        </w:rPr>
        <w:t>.</w:t>
      </w:r>
      <w:r w:rsidRPr="005B023F">
        <w:t xml:space="preserve"> </w:t>
      </w:r>
      <w:r w:rsidRPr="005B023F">
        <w:rPr>
          <w:i/>
        </w:rPr>
        <w:t>Bioinformatics</w:t>
      </w:r>
      <w:r w:rsidRPr="005B023F">
        <w:t xml:space="preserve">, </w:t>
      </w:r>
      <w:r w:rsidRPr="005B023F">
        <w:rPr>
          <w:b/>
        </w:rPr>
        <w:t>2005</w:t>
      </w:r>
      <w:r w:rsidRPr="005B023F">
        <w:t>. 21(16): p. 3439-40.</w:t>
      </w:r>
    </w:p>
    <w:p w14:paraId="755AAD7D" w14:textId="5857CF60" w:rsidR="005B023F" w:rsidRPr="005B023F" w:rsidRDefault="005B023F" w:rsidP="005B023F">
      <w:pPr>
        <w:pStyle w:val="EndNoteBibliography"/>
        <w:spacing w:after="0"/>
        <w:ind w:left="720" w:hanging="720"/>
      </w:pPr>
      <w:r w:rsidRPr="005B023F">
        <w:t>36.</w:t>
      </w:r>
      <w:r w:rsidRPr="005B023F">
        <w:tab/>
        <w:t xml:space="preserve">Hansen KD. IlluminaHumanMethylationEPICanno.ilm10b4.hg19: Annotation for Illumina’s EPIC Methylation Arrays.; 2017. </w:t>
      </w:r>
      <w:hyperlink r:id="rId15" w:history="1">
        <w:r w:rsidRPr="005B023F">
          <w:rPr>
            <w:rStyle w:val="Hyperlink"/>
          </w:rPr>
          <w:t>https://bitbucket.com/kasperdanielhansen/Illumina_EPIC</w:t>
        </w:r>
      </w:hyperlink>
      <w:r w:rsidRPr="005B023F">
        <w:t>.</w:t>
      </w:r>
    </w:p>
    <w:p w14:paraId="64EF7E04" w14:textId="77777777" w:rsidR="005B023F" w:rsidRPr="005B023F" w:rsidRDefault="005B023F" w:rsidP="005B023F">
      <w:pPr>
        <w:pStyle w:val="EndNoteBibliography"/>
        <w:spacing w:after="0"/>
        <w:ind w:left="720" w:hanging="720"/>
      </w:pPr>
      <w:r w:rsidRPr="005B023F">
        <w:t>37.</w:t>
      </w:r>
      <w:r w:rsidRPr="005B023F">
        <w:tab/>
        <w:t>van Iterson, M., E.W. van Zwet, and B.T. Heijmans, Controlling bias and inflation in epigenome- and transcriptome-wide association studies using the empirical null distribution</w:t>
      </w:r>
      <w:r w:rsidRPr="005B023F">
        <w:rPr>
          <w:i/>
        </w:rPr>
        <w:t>.</w:t>
      </w:r>
      <w:r w:rsidRPr="005B023F">
        <w:t xml:space="preserve"> </w:t>
      </w:r>
      <w:r w:rsidRPr="005B023F">
        <w:rPr>
          <w:i/>
        </w:rPr>
        <w:t>Genome Biol</w:t>
      </w:r>
      <w:r w:rsidRPr="005B023F">
        <w:t xml:space="preserve">, </w:t>
      </w:r>
      <w:r w:rsidRPr="005B023F">
        <w:rPr>
          <w:b/>
        </w:rPr>
        <w:t>2017</w:t>
      </w:r>
      <w:r w:rsidRPr="005B023F">
        <w:t>. 18(1): p. 19.</w:t>
      </w:r>
    </w:p>
    <w:p w14:paraId="0158F5B2" w14:textId="77777777" w:rsidR="005B023F" w:rsidRPr="005B023F" w:rsidRDefault="005B023F" w:rsidP="005B023F">
      <w:pPr>
        <w:pStyle w:val="EndNoteBibliography"/>
        <w:spacing w:after="0"/>
        <w:ind w:left="720" w:hanging="720"/>
      </w:pPr>
      <w:r w:rsidRPr="005B023F">
        <w:t>38.</w:t>
      </w:r>
      <w:r w:rsidRPr="005B023F">
        <w:tab/>
        <w:t>The Gene Ontology resource: enriching a GOld mine</w:t>
      </w:r>
      <w:r w:rsidRPr="005B023F">
        <w:rPr>
          <w:i/>
        </w:rPr>
        <w:t>.</w:t>
      </w:r>
      <w:r w:rsidRPr="005B023F">
        <w:t xml:space="preserve"> </w:t>
      </w:r>
      <w:r w:rsidRPr="005B023F">
        <w:rPr>
          <w:i/>
        </w:rPr>
        <w:t>Nucleic Acids Res</w:t>
      </w:r>
      <w:r w:rsidRPr="005B023F">
        <w:t xml:space="preserve">, </w:t>
      </w:r>
      <w:r w:rsidRPr="005B023F">
        <w:rPr>
          <w:b/>
        </w:rPr>
        <w:t>2021</w:t>
      </w:r>
      <w:r w:rsidRPr="005B023F">
        <w:t>. 49(D1): p. D325-d334.</w:t>
      </w:r>
    </w:p>
    <w:p w14:paraId="05EED7FC" w14:textId="77777777" w:rsidR="005B023F" w:rsidRPr="005B023F" w:rsidRDefault="005B023F" w:rsidP="005B023F">
      <w:pPr>
        <w:pStyle w:val="EndNoteBibliography"/>
        <w:spacing w:after="0"/>
        <w:ind w:left="720" w:hanging="720"/>
      </w:pPr>
      <w:r w:rsidRPr="005B023F">
        <w:t>39.</w:t>
      </w:r>
      <w:r w:rsidRPr="005B023F">
        <w:tab/>
        <w:t>Richmond, R.C., C. Sillero-Rejon, J.N. Khouja, C. Prince, A. Board, G. Sharp, M. Suderman, C.L. Relton, M. Munafò, and S.H. Gage, Investigating the DNA methylation profile of e-cigarette use</w:t>
      </w:r>
      <w:r w:rsidRPr="005B023F">
        <w:rPr>
          <w:i/>
        </w:rPr>
        <w:t>.</w:t>
      </w:r>
      <w:r w:rsidRPr="005B023F">
        <w:t xml:space="preserve"> </w:t>
      </w:r>
      <w:r w:rsidRPr="005B023F">
        <w:rPr>
          <w:i/>
        </w:rPr>
        <w:t>Clin Epigenetics</w:t>
      </w:r>
      <w:r w:rsidRPr="005B023F">
        <w:t xml:space="preserve">, </w:t>
      </w:r>
      <w:r w:rsidRPr="005B023F">
        <w:rPr>
          <w:b/>
        </w:rPr>
        <w:t>2021</w:t>
      </w:r>
      <w:r w:rsidRPr="005B023F">
        <w:t>. 13(1): p. 183.</w:t>
      </w:r>
    </w:p>
    <w:p w14:paraId="7565421F" w14:textId="77777777" w:rsidR="005B023F" w:rsidRPr="005B023F" w:rsidRDefault="005B023F" w:rsidP="005B023F">
      <w:pPr>
        <w:pStyle w:val="EndNoteBibliography"/>
        <w:spacing w:after="0"/>
        <w:ind w:left="720" w:hanging="720"/>
      </w:pPr>
      <w:r w:rsidRPr="005B023F">
        <w:t>40.</w:t>
      </w:r>
      <w:r w:rsidRPr="005B023F">
        <w:tab/>
        <w:t>Risso, D., J. Ngai, T.P. Speed, and S. Dudoit, Normalization of RNA-seq data using factor analysis of control genes or samples</w:t>
      </w:r>
      <w:r w:rsidRPr="005B023F">
        <w:rPr>
          <w:i/>
        </w:rPr>
        <w:t>.</w:t>
      </w:r>
      <w:r w:rsidRPr="005B023F">
        <w:t xml:space="preserve"> </w:t>
      </w:r>
      <w:r w:rsidRPr="005B023F">
        <w:rPr>
          <w:i/>
        </w:rPr>
        <w:t>Nature biotechnology</w:t>
      </w:r>
      <w:r w:rsidRPr="005B023F">
        <w:t xml:space="preserve">, </w:t>
      </w:r>
      <w:r w:rsidRPr="005B023F">
        <w:rPr>
          <w:b/>
        </w:rPr>
        <w:t>2014</w:t>
      </w:r>
      <w:r w:rsidRPr="005B023F">
        <w:t>. 32(9): p. 896-902.</w:t>
      </w:r>
    </w:p>
    <w:p w14:paraId="33B3D1A6" w14:textId="77777777" w:rsidR="005B023F" w:rsidRPr="005B023F" w:rsidRDefault="005B023F" w:rsidP="005B023F">
      <w:pPr>
        <w:pStyle w:val="EndNoteBibliography"/>
        <w:spacing w:after="0"/>
        <w:ind w:left="720" w:hanging="720"/>
      </w:pPr>
      <w:r w:rsidRPr="005B023F">
        <w:t>41.</w:t>
      </w:r>
      <w:r w:rsidRPr="005B023F">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5B023F">
        <w:rPr>
          <w:i/>
        </w:rPr>
        <w:t>.</w:t>
      </w:r>
      <w:r w:rsidRPr="005B023F">
        <w:t xml:space="preserve"> </w:t>
      </w:r>
      <w:r w:rsidRPr="005B023F">
        <w:rPr>
          <w:i/>
        </w:rPr>
        <w:t>Tob Prev Cessat</w:t>
      </w:r>
      <w:r w:rsidRPr="005B023F">
        <w:t xml:space="preserve">, </w:t>
      </w:r>
      <w:r w:rsidRPr="005B023F">
        <w:rPr>
          <w:b/>
        </w:rPr>
        <w:t>2017</w:t>
      </w:r>
      <w:r w:rsidRPr="005B023F">
        <w:t>. 3: p. 5.</w:t>
      </w:r>
    </w:p>
    <w:p w14:paraId="686B20F2" w14:textId="77777777" w:rsidR="005B023F" w:rsidRPr="005B023F" w:rsidRDefault="005B023F" w:rsidP="005B023F">
      <w:pPr>
        <w:pStyle w:val="EndNoteBibliography"/>
        <w:spacing w:after="0"/>
        <w:ind w:left="720" w:hanging="720"/>
      </w:pPr>
      <w:r w:rsidRPr="005B023F">
        <w:t>42.</w:t>
      </w:r>
      <w:r w:rsidRPr="005B023F">
        <w:tab/>
        <w:t>Lappas, A.S., A.S. Tzortzi, E.M. Konstantinidi, S.I. Teloniatis, C.K. Tzavara, S.A. Gennimata, N.G. Koulouris, and P.K. Behrakis, Short-term respiratory effects of e-cigarettes in healthy individuals and smokers with asthma</w:t>
      </w:r>
      <w:r w:rsidRPr="005B023F">
        <w:rPr>
          <w:i/>
        </w:rPr>
        <w:t>.</w:t>
      </w:r>
      <w:r w:rsidRPr="005B023F">
        <w:t xml:space="preserve"> </w:t>
      </w:r>
      <w:r w:rsidRPr="005B023F">
        <w:rPr>
          <w:i/>
        </w:rPr>
        <w:t>Respirology</w:t>
      </w:r>
      <w:r w:rsidRPr="005B023F">
        <w:t xml:space="preserve">, </w:t>
      </w:r>
      <w:r w:rsidRPr="005B023F">
        <w:rPr>
          <w:b/>
        </w:rPr>
        <w:t>2018</w:t>
      </w:r>
      <w:r w:rsidRPr="005B023F">
        <w:t>. 23(3): p. 291-297.</w:t>
      </w:r>
    </w:p>
    <w:p w14:paraId="2400649D" w14:textId="77777777" w:rsidR="005B023F" w:rsidRPr="005B023F" w:rsidRDefault="005B023F" w:rsidP="005B023F">
      <w:pPr>
        <w:pStyle w:val="EndNoteBibliography"/>
        <w:spacing w:after="0"/>
        <w:ind w:left="720" w:hanging="720"/>
      </w:pPr>
      <w:r w:rsidRPr="005B023F">
        <w:t>43.</w:t>
      </w:r>
      <w:r w:rsidRPr="005B023F">
        <w:tab/>
        <w:t>Song, Y., X. Li, C. Li, S. Xu, Y. Liu, and X. Wu, What Are the Effects of Electronic Cigarettes on Lung Function Compared to Non-Electronic Cigarettes? A Systematic Analysis</w:t>
      </w:r>
      <w:r w:rsidRPr="005B023F">
        <w:rPr>
          <w:i/>
        </w:rPr>
        <w:t>.</w:t>
      </w:r>
      <w:r w:rsidRPr="005B023F">
        <w:t xml:space="preserve"> </w:t>
      </w:r>
      <w:r w:rsidRPr="005B023F">
        <w:rPr>
          <w:i/>
        </w:rPr>
        <w:t>Int J Public Health</w:t>
      </w:r>
      <w:r w:rsidRPr="005B023F">
        <w:t xml:space="preserve">, </w:t>
      </w:r>
      <w:r w:rsidRPr="005B023F">
        <w:rPr>
          <w:b/>
        </w:rPr>
        <w:t>2022</w:t>
      </w:r>
      <w:r w:rsidRPr="005B023F">
        <w:t>. 67: p. 1604989.</w:t>
      </w:r>
    </w:p>
    <w:p w14:paraId="39BE3A13" w14:textId="77777777" w:rsidR="005B023F" w:rsidRPr="005B023F" w:rsidRDefault="005B023F" w:rsidP="005B023F">
      <w:pPr>
        <w:pStyle w:val="EndNoteBibliography"/>
        <w:spacing w:after="0"/>
        <w:ind w:left="720" w:hanging="720"/>
      </w:pPr>
      <w:r w:rsidRPr="005B023F">
        <w:t>44.</w:t>
      </w:r>
      <w:r w:rsidRPr="005B023F">
        <w:tab/>
        <w:t>Flouris, A.D., M.S. Chorti, K.P. Poulianiti, A.Z. Jamurtas, K. Kostikas, M.N. Tzatzarakis, A. Wallace Hayes, A.M. Tsatsakis, and Y. Koutedakis, Acute impact of active and passive electronic cigarette smoking on serum cotinine and lung function</w:t>
      </w:r>
      <w:r w:rsidRPr="005B023F">
        <w:rPr>
          <w:i/>
        </w:rPr>
        <w:t>.</w:t>
      </w:r>
      <w:r w:rsidRPr="005B023F">
        <w:t xml:space="preserve"> </w:t>
      </w:r>
      <w:r w:rsidRPr="005B023F">
        <w:rPr>
          <w:i/>
        </w:rPr>
        <w:t>Inhal Toxicol</w:t>
      </w:r>
      <w:r w:rsidRPr="005B023F">
        <w:t xml:space="preserve">, </w:t>
      </w:r>
      <w:r w:rsidRPr="005B023F">
        <w:rPr>
          <w:b/>
        </w:rPr>
        <w:t>2013</w:t>
      </w:r>
      <w:r w:rsidRPr="005B023F">
        <w:t>. 25(2): p. 91-101.</w:t>
      </w:r>
    </w:p>
    <w:p w14:paraId="43F465A6" w14:textId="77777777" w:rsidR="005B023F" w:rsidRPr="005B023F" w:rsidRDefault="005B023F" w:rsidP="005B023F">
      <w:pPr>
        <w:pStyle w:val="EndNoteBibliography"/>
        <w:spacing w:after="0"/>
        <w:ind w:left="720" w:hanging="720"/>
      </w:pPr>
      <w:r w:rsidRPr="005B023F">
        <w:t>45.</w:t>
      </w:r>
      <w:r w:rsidRPr="005B023F">
        <w:tab/>
        <w:t>Tzortzi, A., S.I. Teloniatis, G. Matiampa, G. Bakelas, V.K. Vyzikidou, C. Vardavas, P.K. Behrakis, and E. Fernandez, Passive exposure to e-cigarette emissions: Immediate respiratory effects</w:t>
      </w:r>
      <w:r w:rsidRPr="005B023F">
        <w:rPr>
          <w:i/>
        </w:rPr>
        <w:t>.</w:t>
      </w:r>
      <w:r w:rsidRPr="005B023F">
        <w:t xml:space="preserve"> </w:t>
      </w:r>
      <w:r w:rsidRPr="005B023F">
        <w:rPr>
          <w:i/>
        </w:rPr>
        <w:t>Tob Prev Cessat</w:t>
      </w:r>
      <w:r w:rsidRPr="005B023F">
        <w:t xml:space="preserve">, </w:t>
      </w:r>
      <w:r w:rsidRPr="005B023F">
        <w:rPr>
          <w:b/>
        </w:rPr>
        <w:t>2018</w:t>
      </w:r>
      <w:r w:rsidRPr="005B023F">
        <w:t>. 4: p. 18.</w:t>
      </w:r>
    </w:p>
    <w:p w14:paraId="3AC960D8" w14:textId="77777777" w:rsidR="005B023F" w:rsidRPr="005B023F" w:rsidRDefault="005B023F" w:rsidP="005B023F">
      <w:pPr>
        <w:pStyle w:val="EndNoteBibliography"/>
        <w:spacing w:after="0"/>
        <w:ind w:left="720" w:hanging="720"/>
      </w:pPr>
      <w:r w:rsidRPr="005B023F">
        <w:lastRenderedPageBreak/>
        <w:t>46.</w:t>
      </w:r>
      <w:r w:rsidRPr="005B023F">
        <w:tab/>
        <w:t>Delgado Tascón, J., J. Adrian, K. Kopp, P. Scholz, M.P. Tschan, K. Kuespert, and C.R. Hauck, The granulocyte orphan receptor CEACAM4 is able to trigger phagocytosis of bacteria</w:t>
      </w:r>
      <w:r w:rsidRPr="005B023F">
        <w:rPr>
          <w:i/>
        </w:rPr>
        <w:t>.</w:t>
      </w:r>
      <w:r w:rsidRPr="005B023F">
        <w:t xml:space="preserve"> </w:t>
      </w:r>
      <w:r w:rsidRPr="005B023F">
        <w:rPr>
          <w:i/>
        </w:rPr>
        <w:t>J Leukoc Biol</w:t>
      </w:r>
      <w:r w:rsidRPr="005B023F">
        <w:t xml:space="preserve">, </w:t>
      </w:r>
      <w:r w:rsidRPr="005B023F">
        <w:rPr>
          <w:b/>
        </w:rPr>
        <w:t>2015</w:t>
      </w:r>
      <w:r w:rsidRPr="005B023F">
        <w:t>. 97(3): p. 521-31.</w:t>
      </w:r>
    </w:p>
    <w:p w14:paraId="12168F79" w14:textId="77777777" w:rsidR="005B023F" w:rsidRPr="005B023F" w:rsidRDefault="005B023F" w:rsidP="005B023F">
      <w:pPr>
        <w:pStyle w:val="EndNoteBibliography"/>
        <w:spacing w:after="0"/>
        <w:ind w:left="720" w:hanging="720"/>
      </w:pPr>
      <w:r w:rsidRPr="005B023F">
        <w:t>47.</w:t>
      </w:r>
      <w:r w:rsidRPr="005B023F">
        <w:tab/>
        <w:t>Soria-Valles, C., A. Gutiérrez-Fernández, F.G. Osorio, D. Carrero, A.A. Ferrando, E. Colado, M.S. Fernández-García, E. Bonzon-Kulichenko, J. Vázquez, A. Fueyo, and C. López-Otín, MMP-25 Metalloprotease Regulates Innate Immune Response through NF-κB Signaling</w:t>
      </w:r>
      <w:r w:rsidRPr="005B023F">
        <w:rPr>
          <w:i/>
        </w:rPr>
        <w:t>.</w:t>
      </w:r>
      <w:r w:rsidRPr="005B023F">
        <w:t xml:space="preserve"> </w:t>
      </w:r>
      <w:r w:rsidRPr="005B023F">
        <w:rPr>
          <w:i/>
        </w:rPr>
        <w:t>J Immunol</w:t>
      </w:r>
      <w:r w:rsidRPr="005B023F">
        <w:t xml:space="preserve">, </w:t>
      </w:r>
      <w:r w:rsidRPr="005B023F">
        <w:rPr>
          <w:b/>
        </w:rPr>
        <w:t>2016</w:t>
      </w:r>
      <w:r w:rsidRPr="005B023F">
        <w:t>. 197(1): p. 296-302.</w:t>
      </w:r>
    </w:p>
    <w:p w14:paraId="20A9F9CB" w14:textId="77777777" w:rsidR="005B023F" w:rsidRPr="005B023F" w:rsidRDefault="005B023F" w:rsidP="005B023F">
      <w:pPr>
        <w:pStyle w:val="EndNoteBibliography"/>
        <w:spacing w:after="0"/>
        <w:ind w:left="720" w:hanging="720"/>
      </w:pPr>
      <w:r w:rsidRPr="005B023F">
        <w:t>48.</w:t>
      </w:r>
      <w:r w:rsidRPr="005B023F">
        <w:tab/>
        <w:t>Chung, A.G., M.M. Cyr, and A.K. Ellis, Newly diagnosed chronic granulomatous disease in a 44 year old male presenting with recurrent groin cellulitis and colitis</w:t>
      </w:r>
      <w:r w:rsidRPr="005B023F">
        <w:rPr>
          <w:i/>
        </w:rPr>
        <w:t>.</w:t>
      </w:r>
      <w:r w:rsidRPr="005B023F">
        <w:t xml:space="preserve"> </w:t>
      </w:r>
      <w:r w:rsidRPr="005B023F">
        <w:rPr>
          <w:i/>
        </w:rPr>
        <w:t>Allergy Asthma Clin Immunol</w:t>
      </w:r>
      <w:r w:rsidRPr="005B023F">
        <w:t xml:space="preserve">, </w:t>
      </w:r>
      <w:r w:rsidRPr="005B023F">
        <w:rPr>
          <w:b/>
        </w:rPr>
        <w:t>2013</w:t>
      </w:r>
      <w:r w:rsidRPr="005B023F">
        <w:t>. 9(1): p. 9.</w:t>
      </w:r>
    </w:p>
    <w:p w14:paraId="46AF336C" w14:textId="77777777" w:rsidR="005B023F" w:rsidRPr="005B023F" w:rsidRDefault="005B023F" w:rsidP="005B023F">
      <w:pPr>
        <w:pStyle w:val="EndNoteBibliography"/>
        <w:spacing w:after="0"/>
        <w:ind w:left="720" w:hanging="720"/>
      </w:pPr>
      <w:r w:rsidRPr="005B023F">
        <w:t>49.</w:t>
      </w:r>
      <w:r w:rsidRPr="005B023F">
        <w:tab/>
        <w:t>Meng, Y., J. Ma, C. Yao, Z. Ye, H. Ding, C. Liu, J. Li, G. Li, Y. He, J. Li, Z. Yin, L. Wu, H. Zhou, and N. Shen, The NCF1 variant p.R90H aggravates autoimmunity by facilitating the activation of plasmacytoid dendritic cells</w:t>
      </w:r>
      <w:r w:rsidRPr="005B023F">
        <w:rPr>
          <w:i/>
        </w:rPr>
        <w:t>.</w:t>
      </w:r>
      <w:r w:rsidRPr="005B023F">
        <w:t xml:space="preserve"> </w:t>
      </w:r>
      <w:r w:rsidRPr="005B023F">
        <w:rPr>
          <w:i/>
        </w:rPr>
        <w:t>The Journal of clinical investigation</w:t>
      </w:r>
      <w:r w:rsidRPr="005B023F">
        <w:t xml:space="preserve">, </w:t>
      </w:r>
      <w:r w:rsidRPr="005B023F">
        <w:rPr>
          <w:b/>
        </w:rPr>
        <w:t>2022</w:t>
      </w:r>
      <w:r w:rsidRPr="005B023F">
        <w:t>. 132(16): p. e153619.</w:t>
      </w:r>
    </w:p>
    <w:p w14:paraId="197D31A7" w14:textId="77777777" w:rsidR="005B023F" w:rsidRPr="005B023F" w:rsidRDefault="005B023F" w:rsidP="005B023F">
      <w:pPr>
        <w:pStyle w:val="EndNoteBibliography"/>
        <w:spacing w:after="0"/>
        <w:ind w:left="720" w:hanging="720"/>
      </w:pPr>
      <w:r w:rsidRPr="005B023F">
        <w:t>50.</w:t>
      </w:r>
      <w:r w:rsidRPr="005B023F">
        <w:tab/>
        <w:t>Zhong, J., A.C.Y. Yau, and R. Holmdahl, Independent and inter-dependent immunoregulatory effects of NCF1 and NOS2 in experimental autoimmune encephalomyelitis</w:t>
      </w:r>
      <w:r w:rsidRPr="005B023F">
        <w:rPr>
          <w:i/>
        </w:rPr>
        <w:t>.</w:t>
      </w:r>
      <w:r w:rsidRPr="005B023F">
        <w:t xml:space="preserve"> </w:t>
      </w:r>
      <w:r w:rsidRPr="005B023F">
        <w:rPr>
          <w:i/>
        </w:rPr>
        <w:t>Journal of neuroinflammation</w:t>
      </w:r>
      <w:r w:rsidRPr="005B023F">
        <w:t xml:space="preserve">, </w:t>
      </w:r>
      <w:r w:rsidRPr="005B023F">
        <w:rPr>
          <w:b/>
        </w:rPr>
        <w:t>2020</w:t>
      </w:r>
      <w:r w:rsidRPr="005B023F">
        <w:t>. 17(1): p. 113-113.</w:t>
      </w:r>
    </w:p>
    <w:p w14:paraId="1F021F53" w14:textId="77777777" w:rsidR="005B023F" w:rsidRPr="005B023F" w:rsidRDefault="005B023F" w:rsidP="005B023F">
      <w:pPr>
        <w:pStyle w:val="EndNoteBibliography"/>
        <w:spacing w:after="0"/>
        <w:ind w:left="720" w:hanging="720"/>
      </w:pPr>
      <w:r w:rsidRPr="005B023F">
        <w:t>51.</w:t>
      </w:r>
      <w:r w:rsidRPr="005B023F">
        <w:tab/>
        <w:t>Zhang, L., J. Wax, R. Huang, F. Petersen, and X. Yu, Meta-Analysis and Systematic Review of the Association between a Hypoactive NCF1 Variant and Various Autoimmune Diseases</w:t>
      </w:r>
      <w:r w:rsidRPr="005B023F">
        <w:rPr>
          <w:i/>
        </w:rPr>
        <w:t>.</w:t>
      </w:r>
      <w:r w:rsidRPr="005B023F">
        <w:t xml:space="preserve"> </w:t>
      </w:r>
      <w:r w:rsidRPr="005B023F">
        <w:rPr>
          <w:i/>
        </w:rPr>
        <w:t>Antioxidants (Basel, Switzerland)</w:t>
      </w:r>
      <w:r w:rsidRPr="005B023F">
        <w:t xml:space="preserve">, </w:t>
      </w:r>
      <w:r w:rsidRPr="005B023F">
        <w:rPr>
          <w:b/>
        </w:rPr>
        <w:t>2022</w:t>
      </w:r>
      <w:r w:rsidRPr="005B023F">
        <w:t>. 11(8): p. 1589.</w:t>
      </w:r>
    </w:p>
    <w:p w14:paraId="3B985328" w14:textId="77777777" w:rsidR="005B023F" w:rsidRPr="005B023F" w:rsidRDefault="005B023F" w:rsidP="005B023F">
      <w:pPr>
        <w:pStyle w:val="EndNoteBibliography"/>
        <w:spacing w:after="0"/>
        <w:ind w:left="720" w:hanging="720"/>
      </w:pPr>
      <w:r w:rsidRPr="005B023F">
        <w:t>52.</w:t>
      </w:r>
      <w:r w:rsidRPr="005B023F">
        <w:tab/>
        <w:t>Du, M., H. Gu, Y. Li, L. Huang, M. Gao, H. Xu, H. Deng, W. Zhong, X. Liu, and X. Zhong, A missense variant in NCF1 is associated with susceptibility to unexplained recurrent spontaneous abortion</w:t>
      </w:r>
      <w:r w:rsidRPr="005B023F">
        <w:rPr>
          <w:i/>
        </w:rPr>
        <w:t>.</w:t>
      </w:r>
      <w:r w:rsidRPr="005B023F">
        <w:t xml:space="preserve"> </w:t>
      </w:r>
      <w:r w:rsidRPr="005B023F">
        <w:rPr>
          <w:i/>
        </w:rPr>
        <w:t>Open life sciences</w:t>
      </w:r>
      <w:r w:rsidRPr="005B023F">
        <w:t xml:space="preserve">, </w:t>
      </w:r>
      <w:r w:rsidRPr="005B023F">
        <w:rPr>
          <w:b/>
        </w:rPr>
        <w:t>2022</w:t>
      </w:r>
      <w:r w:rsidRPr="005B023F">
        <w:t>. 17(1): p. 1443-1450.</w:t>
      </w:r>
    </w:p>
    <w:p w14:paraId="0EA864B6" w14:textId="77777777" w:rsidR="005B023F" w:rsidRPr="005B023F" w:rsidRDefault="005B023F" w:rsidP="005B023F">
      <w:pPr>
        <w:pStyle w:val="EndNoteBibliography"/>
        <w:spacing w:after="0"/>
        <w:ind w:left="720" w:hanging="720"/>
      </w:pPr>
      <w:r w:rsidRPr="005B023F">
        <w:t>53.</w:t>
      </w:r>
      <w:r w:rsidRPr="005B023F">
        <w:tab/>
        <w:t>Juchem, K.W., A.P. Gounder, J.P. Gao, E. Seccareccia, N. Yeddula, N.J. Huffmaster, A. Côté-Martin, S.E. Fogal, D. Souza, S.S. Wang, E.R.A. Glynn, I. Yung, J. Ritchie, L. Li, J. Zheng, M.L. Mbow, J. Li, and S.K. Chanda, NFAM1 Promotes Pro-Inflammatory Cytokine Production in Mouse and Human Monocytes</w:t>
      </w:r>
      <w:r w:rsidRPr="005B023F">
        <w:rPr>
          <w:i/>
        </w:rPr>
        <w:t>.</w:t>
      </w:r>
      <w:r w:rsidRPr="005B023F">
        <w:t xml:space="preserve"> </w:t>
      </w:r>
      <w:r w:rsidRPr="005B023F">
        <w:rPr>
          <w:i/>
        </w:rPr>
        <w:t>Front Immunol</w:t>
      </w:r>
      <w:r w:rsidRPr="005B023F">
        <w:t xml:space="preserve">, </w:t>
      </w:r>
      <w:r w:rsidRPr="005B023F">
        <w:rPr>
          <w:b/>
        </w:rPr>
        <w:t>2021</w:t>
      </w:r>
      <w:r w:rsidRPr="005B023F">
        <w:t>. 12: p. 773445.</w:t>
      </w:r>
    </w:p>
    <w:p w14:paraId="6248247E" w14:textId="77777777" w:rsidR="005B023F" w:rsidRPr="005B023F" w:rsidRDefault="005B023F" w:rsidP="005B023F">
      <w:pPr>
        <w:pStyle w:val="EndNoteBibliography"/>
        <w:spacing w:after="0"/>
        <w:ind w:left="720" w:hanging="720"/>
      </w:pPr>
      <w:r w:rsidRPr="005B023F">
        <w:t>54.</w:t>
      </w:r>
      <w:r w:rsidRPr="005B023F">
        <w:tab/>
        <w:t>Duan, L., X. Rao, and K.R. Sigdel, Regulation of Inflammation in Autoimmune Disease</w:t>
      </w:r>
      <w:r w:rsidRPr="005B023F">
        <w:rPr>
          <w:i/>
        </w:rPr>
        <w:t>.</w:t>
      </w:r>
      <w:r w:rsidRPr="005B023F">
        <w:t xml:space="preserve"> </w:t>
      </w:r>
      <w:r w:rsidRPr="005B023F">
        <w:rPr>
          <w:i/>
        </w:rPr>
        <w:t>J Immunol Res</w:t>
      </w:r>
      <w:r w:rsidRPr="005B023F">
        <w:t xml:space="preserve">, </w:t>
      </w:r>
      <w:r w:rsidRPr="005B023F">
        <w:rPr>
          <w:b/>
        </w:rPr>
        <w:t>2019</w:t>
      </w:r>
      <w:r w:rsidRPr="005B023F">
        <w:t>. 2019: p. 7403796.</w:t>
      </w:r>
    </w:p>
    <w:p w14:paraId="3492DAF5" w14:textId="77777777" w:rsidR="005B023F" w:rsidRPr="005B023F" w:rsidRDefault="005B023F" w:rsidP="005B023F">
      <w:pPr>
        <w:pStyle w:val="EndNoteBibliography"/>
        <w:spacing w:after="0"/>
        <w:ind w:left="720" w:hanging="720"/>
      </w:pPr>
      <w:r w:rsidRPr="005B023F">
        <w:t>55.</w:t>
      </w:r>
      <w:r w:rsidRPr="005B023F">
        <w:tab/>
        <w:t>Clément, S., J.E. Dumont, and S. Schurmans, Loss of calcyphosine gene expression in mouse and other rodents</w:t>
      </w:r>
      <w:r w:rsidRPr="005B023F">
        <w:rPr>
          <w:i/>
        </w:rPr>
        <w:t>.</w:t>
      </w:r>
      <w:r w:rsidRPr="005B023F">
        <w:t xml:space="preserve"> </w:t>
      </w:r>
      <w:r w:rsidRPr="005B023F">
        <w:rPr>
          <w:i/>
        </w:rPr>
        <w:t>Biochem Biophys Res Commun</w:t>
      </w:r>
      <w:r w:rsidRPr="005B023F">
        <w:t xml:space="preserve">, </w:t>
      </w:r>
      <w:r w:rsidRPr="005B023F">
        <w:rPr>
          <w:b/>
        </w:rPr>
        <w:t>1997</w:t>
      </w:r>
      <w:r w:rsidRPr="005B023F">
        <w:t>. 232(2): p. 407-13.</w:t>
      </w:r>
    </w:p>
    <w:p w14:paraId="494EB166" w14:textId="77777777" w:rsidR="005B023F" w:rsidRPr="005B023F" w:rsidRDefault="005B023F" w:rsidP="005B023F">
      <w:pPr>
        <w:pStyle w:val="EndNoteBibliography"/>
        <w:spacing w:after="0"/>
        <w:ind w:left="720" w:hanging="720"/>
      </w:pPr>
      <w:r w:rsidRPr="005B023F">
        <w:t>56.</w:t>
      </w:r>
      <w:r w:rsidRPr="005B023F">
        <w:tab/>
        <w:t>Lado, S., J.P. Elbers, M. Plasil, T. Loney, P. Weidinger, J.V. Camp, J. Kolodziejek, J. Futas, D.A. Kannan, P. Orozco-terWengel, P. Horin, N. Nowotny, and P.A. Burger, Innate and Adaptive Immune Genes Associated with MERS-CoV Infection in Dromedaries</w:t>
      </w:r>
      <w:r w:rsidRPr="005B023F">
        <w:rPr>
          <w:i/>
        </w:rPr>
        <w:t>.</w:t>
      </w:r>
      <w:r w:rsidRPr="005B023F">
        <w:t xml:space="preserve"> </w:t>
      </w:r>
      <w:r w:rsidRPr="005B023F">
        <w:rPr>
          <w:i/>
        </w:rPr>
        <w:t>Cells</w:t>
      </w:r>
      <w:r w:rsidRPr="005B023F">
        <w:t xml:space="preserve">, </w:t>
      </w:r>
      <w:r w:rsidRPr="005B023F">
        <w:rPr>
          <w:b/>
        </w:rPr>
        <w:t>2021</w:t>
      </w:r>
      <w:r w:rsidRPr="005B023F">
        <w:t>. 10(6).</w:t>
      </w:r>
    </w:p>
    <w:p w14:paraId="5697B505" w14:textId="77777777" w:rsidR="005B023F" w:rsidRPr="005B023F" w:rsidRDefault="005B023F" w:rsidP="005B023F">
      <w:pPr>
        <w:pStyle w:val="EndNoteBibliography"/>
        <w:spacing w:after="0"/>
        <w:ind w:left="720" w:hanging="720"/>
      </w:pPr>
      <w:r w:rsidRPr="005B023F">
        <w:t>57.</w:t>
      </w:r>
      <w:r w:rsidRPr="005B023F">
        <w:tab/>
        <w:t>Hu, J., C. Li, S. Wang, T. Li, and H. Zhang, Genetic variants are identified to increase risk of COVID-19 related mortality from UK Biobank data</w:t>
      </w:r>
      <w:r w:rsidRPr="005B023F">
        <w:rPr>
          <w:i/>
        </w:rPr>
        <w:t>.</w:t>
      </w:r>
      <w:r w:rsidRPr="005B023F">
        <w:t xml:space="preserve"> </w:t>
      </w:r>
      <w:r w:rsidRPr="005B023F">
        <w:rPr>
          <w:i/>
        </w:rPr>
        <w:t>medRxiv</w:t>
      </w:r>
      <w:r w:rsidRPr="005B023F">
        <w:t xml:space="preserve">, </w:t>
      </w:r>
      <w:r w:rsidRPr="005B023F">
        <w:rPr>
          <w:b/>
        </w:rPr>
        <w:t>2020</w:t>
      </w:r>
      <w:r w:rsidRPr="005B023F">
        <w:t>.</w:t>
      </w:r>
    </w:p>
    <w:p w14:paraId="61609D7A" w14:textId="77777777" w:rsidR="005B023F" w:rsidRPr="005B023F" w:rsidRDefault="005B023F" w:rsidP="005B023F">
      <w:pPr>
        <w:pStyle w:val="EndNoteBibliography"/>
        <w:spacing w:after="0"/>
        <w:ind w:left="720" w:hanging="720"/>
      </w:pPr>
      <w:r w:rsidRPr="005B023F">
        <w:t>58.</w:t>
      </w:r>
      <w:r w:rsidRPr="005B023F">
        <w:tab/>
        <w:t>Correa, R.G., M. Krajewska, C.F. Ware, M. Gerlic, and J.C. Reed, The NLR-related protein NWD1 is associated with prostate cancer and modulates androgen receptor signaling</w:t>
      </w:r>
      <w:r w:rsidRPr="005B023F">
        <w:rPr>
          <w:i/>
        </w:rPr>
        <w:t>.</w:t>
      </w:r>
      <w:r w:rsidRPr="005B023F">
        <w:t xml:space="preserve"> </w:t>
      </w:r>
      <w:r w:rsidRPr="005B023F">
        <w:rPr>
          <w:i/>
        </w:rPr>
        <w:t>Oncotarget</w:t>
      </w:r>
      <w:r w:rsidRPr="005B023F">
        <w:t xml:space="preserve">, </w:t>
      </w:r>
      <w:r w:rsidRPr="005B023F">
        <w:rPr>
          <w:b/>
        </w:rPr>
        <w:t>2014</w:t>
      </w:r>
      <w:r w:rsidRPr="005B023F">
        <w:t>. 5(6): p. 1666-82.</w:t>
      </w:r>
    </w:p>
    <w:p w14:paraId="782FB759" w14:textId="77777777" w:rsidR="005B023F" w:rsidRPr="005B023F" w:rsidRDefault="005B023F" w:rsidP="005B023F">
      <w:pPr>
        <w:pStyle w:val="EndNoteBibliography"/>
        <w:spacing w:after="0"/>
        <w:ind w:left="720" w:hanging="720"/>
      </w:pPr>
      <w:r w:rsidRPr="005B023F">
        <w:t>59.</w:t>
      </w:r>
      <w:r w:rsidRPr="005B023F">
        <w:tab/>
        <w:t>Yang, Q., Z. Huang, Y. Luo, F. Zheng, Y. Hu, H. Liu, S. Zhu, M. He, D. Xu, Y. Li, M. Yang, Y. Yang, X. Wei, X. Gao, W. Wang, J. Ma, Y. Ma, X. Wang, and Q. Wang, Inhibition of Nwd1 activity attenuates neuronal hyperexcitability and GluN2B phosphorylation in the hippocampus</w:t>
      </w:r>
      <w:r w:rsidRPr="005B023F">
        <w:rPr>
          <w:i/>
        </w:rPr>
        <w:t>.</w:t>
      </w:r>
      <w:r w:rsidRPr="005B023F">
        <w:t xml:space="preserve"> </w:t>
      </w:r>
      <w:r w:rsidRPr="005B023F">
        <w:rPr>
          <w:i/>
        </w:rPr>
        <w:t>EBioMedicine</w:t>
      </w:r>
      <w:r w:rsidRPr="005B023F">
        <w:t xml:space="preserve">, </w:t>
      </w:r>
      <w:r w:rsidRPr="005B023F">
        <w:rPr>
          <w:b/>
        </w:rPr>
        <w:t>2019</w:t>
      </w:r>
      <w:r w:rsidRPr="005B023F">
        <w:t>. 47: p. 470-483.</w:t>
      </w:r>
    </w:p>
    <w:p w14:paraId="5E4DB4F9" w14:textId="77777777" w:rsidR="005B023F" w:rsidRPr="005B023F" w:rsidRDefault="005B023F" w:rsidP="005B023F">
      <w:pPr>
        <w:pStyle w:val="EndNoteBibliography"/>
        <w:spacing w:after="0"/>
        <w:ind w:left="720" w:hanging="720"/>
      </w:pPr>
      <w:r w:rsidRPr="005B023F">
        <w:t>60.</w:t>
      </w:r>
      <w:r w:rsidRPr="005B023F">
        <w:tab/>
        <w:t>Wu, Y., Q. Fu, X. Huang, Y. Luo, S. Wan, M. Peng, S. Su, X. Xu, Y. Li, X. Li, D. Sun, and C. Ke, NWD1 facilitates synaptic transmission and contributes to neuropathic pain</w:t>
      </w:r>
      <w:r w:rsidRPr="005B023F">
        <w:rPr>
          <w:i/>
        </w:rPr>
        <w:t>.</w:t>
      </w:r>
      <w:r w:rsidRPr="005B023F">
        <w:t xml:space="preserve"> </w:t>
      </w:r>
      <w:r w:rsidRPr="005B023F">
        <w:rPr>
          <w:i/>
        </w:rPr>
        <w:t>Neuropharmacology</w:t>
      </w:r>
      <w:r w:rsidRPr="005B023F">
        <w:t xml:space="preserve">, </w:t>
      </w:r>
      <w:r w:rsidRPr="005B023F">
        <w:rPr>
          <w:b/>
        </w:rPr>
        <w:t>2022</w:t>
      </w:r>
      <w:r w:rsidRPr="005B023F">
        <w:t>. 205: p. 108919.</w:t>
      </w:r>
    </w:p>
    <w:p w14:paraId="65640A1B" w14:textId="77777777" w:rsidR="005B023F" w:rsidRPr="005B023F" w:rsidRDefault="005B023F" w:rsidP="005B023F">
      <w:pPr>
        <w:pStyle w:val="EndNoteBibliography"/>
        <w:spacing w:after="0"/>
        <w:ind w:left="720" w:hanging="720"/>
      </w:pPr>
      <w:r w:rsidRPr="005B023F">
        <w:t>61.</w:t>
      </w:r>
      <w:r w:rsidRPr="005B023F">
        <w:tab/>
        <w:t>Staudt, M.R., J. Salit, R.J. Kaner, C. Hollmann, and R.G. Crystal, Altered lung biology of healthy never smokers following acute inhalation of E-cigarettes</w:t>
      </w:r>
      <w:r w:rsidRPr="005B023F">
        <w:rPr>
          <w:i/>
        </w:rPr>
        <w:t>.</w:t>
      </w:r>
      <w:r w:rsidRPr="005B023F">
        <w:t xml:space="preserve"> </w:t>
      </w:r>
      <w:r w:rsidRPr="005B023F">
        <w:rPr>
          <w:i/>
        </w:rPr>
        <w:t>Respir Res</w:t>
      </w:r>
      <w:r w:rsidRPr="005B023F">
        <w:t xml:space="preserve">, </w:t>
      </w:r>
      <w:r w:rsidRPr="005B023F">
        <w:rPr>
          <w:b/>
        </w:rPr>
        <w:t>2018</w:t>
      </w:r>
      <w:r w:rsidRPr="005B023F">
        <w:t>. 19(1): p. 78.</w:t>
      </w:r>
    </w:p>
    <w:p w14:paraId="6AF48CFD" w14:textId="77777777" w:rsidR="005B023F" w:rsidRPr="005B023F" w:rsidRDefault="005B023F" w:rsidP="005B023F">
      <w:pPr>
        <w:pStyle w:val="EndNoteBibliography"/>
        <w:spacing w:after="0"/>
        <w:ind w:left="720" w:hanging="720"/>
      </w:pPr>
      <w:r w:rsidRPr="005B023F">
        <w:lastRenderedPageBreak/>
        <w:t>62.</w:t>
      </w:r>
      <w:r w:rsidRPr="005B023F">
        <w:tab/>
        <w:t>Sayed, I.M., J.A. Masso-Silva, A. Mittal, A. Patel, E. Lin, A. Moshensky, J. Shin, C.M. Bojanowski, S. Das, P. Akuthota, and L.E. Crotty Alexander, Inflammatory phenotype modulation in the respiratory tract and systemic circulation of e-cigarette users: a pilot study</w:t>
      </w:r>
      <w:r w:rsidRPr="005B023F">
        <w:rPr>
          <w:i/>
        </w:rPr>
        <w:t>.</w:t>
      </w:r>
      <w:r w:rsidRPr="005B023F">
        <w:t xml:space="preserve"> </w:t>
      </w:r>
      <w:r w:rsidRPr="005B023F">
        <w:rPr>
          <w:i/>
        </w:rPr>
        <w:t>Am J Physiol Lung Cell Mol Physiol</w:t>
      </w:r>
      <w:r w:rsidRPr="005B023F">
        <w:t xml:space="preserve">, </w:t>
      </w:r>
      <w:r w:rsidRPr="005B023F">
        <w:rPr>
          <w:b/>
        </w:rPr>
        <w:t>2021</w:t>
      </w:r>
      <w:r w:rsidRPr="005B023F">
        <w:t>. 321(6): p. L1134-l1146.</w:t>
      </w:r>
    </w:p>
    <w:p w14:paraId="026E8B95" w14:textId="77777777" w:rsidR="005B023F" w:rsidRPr="005B023F" w:rsidRDefault="005B023F" w:rsidP="005B023F">
      <w:pPr>
        <w:pStyle w:val="EndNoteBibliography"/>
        <w:spacing w:after="0"/>
        <w:ind w:left="720" w:hanging="720"/>
      </w:pPr>
      <w:r w:rsidRPr="005B023F">
        <w:t>63.</w:t>
      </w:r>
      <w:r w:rsidRPr="005B023F">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5B023F">
        <w:rPr>
          <w:i/>
        </w:rPr>
        <w:t>.</w:t>
      </w:r>
      <w:r w:rsidRPr="005B023F">
        <w:t xml:space="preserve"> </w:t>
      </w:r>
      <w:r w:rsidRPr="005B023F">
        <w:rPr>
          <w:i/>
        </w:rPr>
        <w:t>Toxicological Research</w:t>
      </w:r>
      <w:r w:rsidRPr="005B023F">
        <w:t xml:space="preserve">, </w:t>
      </w:r>
      <w:r w:rsidRPr="005B023F">
        <w:rPr>
          <w:b/>
        </w:rPr>
        <w:t>2022</w:t>
      </w:r>
      <w:r w:rsidRPr="005B023F">
        <w:t>. 38(2): p. 205-224.</w:t>
      </w:r>
    </w:p>
    <w:p w14:paraId="3030180D" w14:textId="77777777" w:rsidR="005B023F" w:rsidRPr="005B023F" w:rsidRDefault="005B023F" w:rsidP="005B023F">
      <w:pPr>
        <w:pStyle w:val="EndNoteBibliography"/>
        <w:spacing w:after="0"/>
        <w:ind w:left="720" w:hanging="720"/>
      </w:pPr>
      <w:r w:rsidRPr="005B023F">
        <w:t>64.</w:t>
      </w:r>
      <w:r w:rsidRPr="005B023F">
        <w:tab/>
        <w:t>Cahill, K.M., T.K. Johnson, Z. Perveen, M. Schexnayder, R. Xiao, L.M. Heffernan, I.M. Langohr, D.B. Paulsen, A.L. Penn, and A. Noël, In utero exposures to mint-flavored JUUL aerosol impair lung development and aggravate house dust mite-induced asthma in adult offspring mice</w:t>
      </w:r>
      <w:r w:rsidRPr="005B023F">
        <w:rPr>
          <w:i/>
        </w:rPr>
        <w:t>.</w:t>
      </w:r>
      <w:r w:rsidRPr="005B023F">
        <w:t xml:space="preserve"> </w:t>
      </w:r>
      <w:r w:rsidRPr="005B023F">
        <w:rPr>
          <w:i/>
        </w:rPr>
        <w:t>Toxicology</w:t>
      </w:r>
      <w:r w:rsidRPr="005B023F">
        <w:t xml:space="preserve">, </w:t>
      </w:r>
      <w:r w:rsidRPr="005B023F">
        <w:rPr>
          <w:b/>
        </w:rPr>
        <w:t>2022</w:t>
      </w:r>
      <w:r w:rsidRPr="005B023F">
        <w:t>. 477: p. 153272.</w:t>
      </w:r>
    </w:p>
    <w:p w14:paraId="5E9EF881" w14:textId="77777777" w:rsidR="005B023F" w:rsidRPr="005B023F" w:rsidRDefault="005B023F" w:rsidP="005B023F">
      <w:pPr>
        <w:pStyle w:val="EndNoteBibliography"/>
        <w:spacing w:after="0"/>
        <w:ind w:left="720" w:hanging="720"/>
      </w:pPr>
      <w:r w:rsidRPr="005B023F">
        <w:t>65.</w:t>
      </w:r>
      <w:r w:rsidRPr="005B023F">
        <w:tab/>
        <w:t>Imtiaz, F., R. Allam, K. Ramzan, and M. Al-Sayed, Variation in DNAH1 may contribute to primary ciliary dyskinesia</w:t>
      </w:r>
      <w:r w:rsidRPr="005B023F">
        <w:rPr>
          <w:i/>
        </w:rPr>
        <w:t>.</w:t>
      </w:r>
      <w:r w:rsidRPr="005B023F">
        <w:t xml:space="preserve"> </w:t>
      </w:r>
      <w:r w:rsidRPr="005B023F">
        <w:rPr>
          <w:i/>
        </w:rPr>
        <w:t>BMC Med Genet</w:t>
      </w:r>
      <w:r w:rsidRPr="005B023F">
        <w:t xml:space="preserve">, </w:t>
      </w:r>
      <w:r w:rsidRPr="005B023F">
        <w:rPr>
          <w:b/>
        </w:rPr>
        <w:t>2015</w:t>
      </w:r>
      <w:r w:rsidRPr="005B023F">
        <w:t>. 16: p. 14.</w:t>
      </w:r>
    </w:p>
    <w:p w14:paraId="6415C078" w14:textId="77777777" w:rsidR="005B023F" w:rsidRPr="005B023F" w:rsidRDefault="005B023F" w:rsidP="005B023F">
      <w:pPr>
        <w:pStyle w:val="EndNoteBibliography"/>
        <w:spacing w:after="0"/>
        <w:ind w:left="720" w:hanging="720"/>
      </w:pPr>
      <w:r w:rsidRPr="005B023F">
        <w:t>66.</w:t>
      </w:r>
      <w:r w:rsidRPr="005B023F">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5B023F">
        <w:rPr>
          <w:i/>
        </w:rPr>
        <w:t>.</w:t>
      </w:r>
      <w:r w:rsidRPr="005B023F">
        <w:t xml:space="preserve"> </w:t>
      </w:r>
      <w:r w:rsidRPr="005B023F">
        <w:rPr>
          <w:i/>
        </w:rPr>
        <w:t>Am J Hum Genet</w:t>
      </w:r>
      <w:r w:rsidRPr="005B023F">
        <w:t xml:space="preserve">, </w:t>
      </w:r>
      <w:r w:rsidRPr="005B023F">
        <w:rPr>
          <w:b/>
        </w:rPr>
        <w:t>2019</w:t>
      </w:r>
      <w:r w:rsidRPr="005B023F">
        <w:t>. 105(1): p. 198-212.</w:t>
      </w:r>
    </w:p>
    <w:p w14:paraId="28671AE7" w14:textId="77777777" w:rsidR="005B023F" w:rsidRPr="005B023F" w:rsidRDefault="005B023F" w:rsidP="005B023F">
      <w:pPr>
        <w:pStyle w:val="EndNoteBibliography"/>
        <w:spacing w:after="0"/>
        <w:ind w:left="720" w:hanging="720"/>
      </w:pPr>
      <w:r w:rsidRPr="005B023F">
        <w:t>67.</w:t>
      </w:r>
      <w:r w:rsidRPr="005B023F">
        <w:tab/>
        <w:t>Lee, A.C., J. Chakladar, W.T. Li, C. Chen, E.Y. Chang, J. Wang-Rodriguez, and W.M. Ongkeko, Tobacco, but Not Nicotine and Flavor-Less Electronic Cigarettes, Induces ACE2 and Immune Dysregulation</w:t>
      </w:r>
      <w:r w:rsidRPr="005B023F">
        <w:rPr>
          <w:i/>
        </w:rPr>
        <w:t>.</w:t>
      </w:r>
      <w:r w:rsidRPr="005B023F">
        <w:t xml:space="preserve"> </w:t>
      </w:r>
      <w:r w:rsidRPr="005B023F">
        <w:rPr>
          <w:i/>
        </w:rPr>
        <w:t>Int J Mol Sci</w:t>
      </w:r>
      <w:r w:rsidRPr="005B023F">
        <w:t xml:space="preserve">, </w:t>
      </w:r>
      <w:r w:rsidRPr="005B023F">
        <w:rPr>
          <w:b/>
        </w:rPr>
        <w:t>2020</w:t>
      </w:r>
      <w:r w:rsidRPr="005B023F">
        <w:t>. 21(15).</w:t>
      </w:r>
    </w:p>
    <w:p w14:paraId="74617570" w14:textId="77777777" w:rsidR="005B023F" w:rsidRPr="005B023F" w:rsidRDefault="005B023F" w:rsidP="005B023F">
      <w:pPr>
        <w:pStyle w:val="EndNoteBibliography"/>
        <w:spacing w:after="0"/>
        <w:ind w:left="720" w:hanging="720"/>
      </w:pPr>
      <w:r w:rsidRPr="005B023F">
        <w:t>68.</w:t>
      </w:r>
      <w:r w:rsidRPr="005B023F">
        <w:tab/>
        <w:t>Lu, A. and H. Wu, Structural mechanisms of inflammasome assembly</w:t>
      </w:r>
      <w:r w:rsidRPr="005B023F">
        <w:rPr>
          <w:i/>
        </w:rPr>
        <w:t>.</w:t>
      </w:r>
      <w:r w:rsidRPr="005B023F">
        <w:t xml:space="preserve"> </w:t>
      </w:r>
      <w:r w:rsidRPr="005B023F">
        <w:rPr>
          <w:i/>
        </w:rPr>
        <w:t>Febs j</w:t>
      </w:r>
      <w:r w:rsidRPr="005B023F">
        <w:t xml:space="preserve">, </w:t>
      </w:r>
      <w:r w:rsidRPr="005B023F">
        <w:rPr>
          <w:b/>
        </w:rPr>
        <w:t>2015</w:t>
      </w:r>
      <w:r w:rsidRPr="005B023F">
        <w:t>. 282(3): p. 435-44.</w:t>
      </w:r>
    </w:p>
    <w:p w14:paraId="32214A19" w14:textId="77777777" w:rsidR="005B023F" w:rsidRPr="005B023F" w:rsidRDefault="005B023F" w:rsidP="005B023F">
      <w:pPr>
        <w:pStyle w:val="EndNoteBibliography"/>
        <w:spacing w:after="0"/>
        <w:ind w:left="720" w:hanging="720"/>
      </w:pPr>
      <w:r w:rsidRPr="005B023F">
        <w:t>69.</w:t>
      </w:r>
      <w:r w:rsidRPr="005B023F">
        <w:tab/>
        <w:t>Hickman, E., A. Payton, P. Duffney, H. Wells, A.S. Ceppe, S. Brocke, A. Bailey, M.E. Rebuli, C. Robinette, B. Ring, J.E. Rager, N.E. Alexis, and I. Jaspers, Biomarkers of Airway Immune Homeostasis Differ Significantly with Generation of E-Cigarettes</w:t>
      </w:r>
      <w:r w:rsidRPr="005B023F">
        <w:rPr>
          <w:i/>
        </w:rPr>
        <w:t>.</w:t>
      </w:r>
      <w:r w:rsidRPr="005B023F">
        <w:t xml:space="preserve"> </w:t>
      </w:r>
      <w:r w:rsidRPr="005B023F">
        <w:rPr>
          <w:i/>
        </w:rPr>
        <w:t>Am J Respir Crit Care Med</w:t>
      </w:r>
      <w:r w:rsidRPr="005B023F">
        <w:t xml:space="preserve">, </w:t>
      </w:r>
      <w:r w:rsidRPr="005B023F">
        <w:rPr>
          <w:b/>
        </w:rPr>
        <w:t>2022</w:t>
      </w:r>
      <w:r w:rsidRPr="005B023F">
        <w:t>. 206(10): p. 1248-1258.</w:t>
      </w:r>
    </w:p>
    <w:p w14:paraId="0BA0D784" w14:textId="77777777" w:rsidR="005B023F" w:rsidRPr="005B023F" w:rsidRDefault="005B023F" w:rsidP="005B023F">
      <w:pPr>
        <w:pStyle w:val="EndNoteBibliography"/>
        <w:spacing w:after="0"/>
        <w:ind w:left="720" w:hanging="720"/>
      </w:pPr>
      <w:r w:rsidRPr="005B023F">
        <w:t>70.</w:t>
      </w:r>
      <w:r w:rsidRPr="005B023F">
        <w:tab/>
        <w:t>Sullivan, L. and L.E. Crotty Alexander, A Problem for Generations: Impact of E-Cigarette Type on Immune Homeostasis</w:t>
      </w:r>
      <w:r w:rsidRPr="005B023F">
        <w:rPr>
          <w:i/>
        </w:rPr>
        <w:t>.</w:t>
      </w:r>
      <w:r w:rsidRPr="005B023F">
        <w:t xml:space="preserve"> </w:t>
      </w:r>
      <w:r w:rsidRPr="005B023F">
        <w:rPr>
          <w:i/>
        </w:rPr>
        <w:t>Am J Respir Crit Care Med</w:t>
      </w:r>
      <w:r w:rsidRPr="005B023F">
        <w:t xml:space="preserve">, </w:t>
      </w:r>
      <w:r w:rsidRPr="005B023F">
        <w:rPr>
          <w:b/>
        </w:rPr>
        <w:t>2022</w:t>
      </w:r>
      <w:r w:rsidRPr="005B023F">
        <w:t>. 206(10): p. 1195-1197.</w:t>
      </w:r>
    </w:p>
    <w:p w14:paraId="24AB834B" w14:textId="77777777" w:rsidR="005B023F" w:rsidRPr="005B023F" w:rsidRDefault="005B023F" w:rsidP="005B023F">
      <w:pPr>
        <w:pStyle w:val="EndNoteBibliography"/>
        <w:spacing w:after="0"/>
        <w:ind w:left="720" w:hanging="720"/>
      </w:pPr>
      <w:r w:rsidRPr="005B023F">
        <w:t>71.</w:t>
      </w:r>
      <w:r w:rsidRPr="005B023F">
        <w:tab/>
        <w:t>Zhang, Y., X. Li, J. Zhang, and L. Mao, Circ-CCDC66 upregulates REXO1 expression to aggravate cervical cancer progression via restraining miR-452-5p</w:t>
      </w:r>
      <w:r w:rsidRPr="005B023F">
        <w:rPr>
          <w:i/>
        </w:rPr>
        <w:t>.</w:t>
      </w:r>
      <w:r w:rsidRPr="005B023F">
        <w:t xml:space="preserve"> </w:t>
      </w:r>
      <w:r w:rsidRPr="005B023F">
        <w:rPr>
          <w:i/>
        </w:rPr>
        <w:t>Cancer Cell Int</w:t>
      </w:r>
      <w:r w:rsidRPr="005B023F">
        <w:t xml:space="preserve">, </w:t>
      </w:r>
      <w:r w:rsidRPr="005B023F">
        <w:rPr>
          <w:b/>
        </w:rPr>
        <w:t>2021</w:t>
      </w:r>
      <w:r w:rsidRPr="005B023F">
        <w:t>. 21(1): p. 20.</w:t>
      </w:r>
    </w:p>
    <w:p w14:paraId="5559670B" w14:textId="77777777" w:rsidR="005B023F" w:rsidRPr="005B023F" w:rsidRDefault="005B023F" w:rsidP="005B023F">
      <w:pPr>
        <w:pStyle w:val="EndNoteBibliography"/>
        <w:spacing w:after="0"/>
        <w:ind w:left="720" w:hanging="720"/>
      </w:pPr>
      <w:r w:rsidRPr="005B023F">
        <w:t>72.</w:t>
      </w:r>
      <w:r w:rsidRPr="005B023F">
        <w:tab/>
        <w:t>Herrera-Luis, E., A. Li, A.C.Y. Mak, J. Perez-Garcia, J.R. Elhawary, S.S. Oh, D. Hu, C. Eng, K.L. Keys, S. Huntsman, K.B. Beckman, L.N. Borrell, J. Rodriguez-Santana, E.G. Burchard, and M. Pino-Yanes, Epigenome-wide association study of lung function in Latino children and youth with asthma</w:t>
      </w:r>
      <w:r w:rsidRPr="005B023F">
        <w:rPr>
          <w:i/>
        </w:rPr>
        <w:t>.</w:t>
      </w:r>
      <w:r w:rsidRPr="005B023F">
        <w:t xml:space="preserve"> </w:t>
      </w:r>
      <w:r w:rsidRPr="005B023F">
        <w:rPr>
          <w:i/>
        </w:rPr>
        <w:t>Clin Epigenetics</w:t>
      </w:r>
      <w:r w:rsidRPr="005B023F">
        <w:t xml:space="preserve">, </w:t>
      </w:r>
      <w:r w:rsidRPr="005B023F">
        <w:rPr>
          <w:b/>
        </w:rPr>
        <w:t>2022</w:t>
      </w:r>
      <w:r w:rsidRPr="005B023F">
        <w:t>. 14(1): p. 9.</w:t>
      </w:r>
    </w:p>
    <w:p w14:paraId="7411DF34" w14:textId="77777777" w:rsidR="005B023F" w:rsidRPr="005B023F" w:rsidRDefault="005B023F" w:rsidP="005B023F">
      <w:pPr>
        <w:pStyle w:val="EndNoteBibliography"/>
        <w:spacing w:after="0"/>
        <w:ind w:left="720" w:hanging="720"/>
      </w:pPr>
      <w:r w:rsidRPr="005B023F">
        <w:t>73.</w:t>
      </w:r>
      <w:r w:rsidRPr="005B023F">
        <w:tab/>
        <w:t>Hinkovska-Galcheva, V.T., L.A. Boxer, P.J. Mansfield, D. Harsh, A. Blackwood, and J.A. Shayman, The formation of ceramide-1-phosphate during neutrophil phagocytosis and its role in liposome fusion</w:t>
      </w:r>
      <w:r w:rsidRPr="005B023F">
        <w:rPr>
          <w:i/>
        </w:rPr>
        <w:t>.</w:t>
      </w:r>
      <w:r w:rsidRPr="005B023F">
        <w:t xml:space="preserve"> </w:t>
      </w:r>
      <w:r w:rsidRPr="005B023F">
        <w:rPr>
          <w:i/>
        </w:rPr>
        <w:t>J Biol Chem</w:t>
      </w:r>
      <w:r w:rsidRPr="005B023F">
        <w:t xml:space="preserve">, </w:t>
      </w:r>
      <w:r w:rsidRPr="005B023F">
        <w:rPr>
          <w:b/>
        </w:rPr>
        <w:t>1998</w:t>
      </w:r>
      <w:r w:rsidRPr="005B023F">
        <w:t>. 273(50): p. 33203-9.</w:t>
      </w:r>
    </w:p>
    <w:p w14:paraId="6DED6310" w14:textId="77777777" w:rsidR="005B023F" w:rsidRPr="005B023F" w:rsidRDefault="005B023F" w:rsidP="005B023F">
      <w:pPr>
        <w:pStyle w:val="EndNoteBibliography"/>
        <w:spacing w:after="0"/>
        <w:ind w:left="720" w:hanging="720"/>
      </w:pPr>
      <w:r w:rsidRPr="005B023F">
        <w:t>74.</w:t>
      </w:r>
      <w:r w:rsidRPr="005B023F">
        <w:tab/>
        <w:t>Rile, G., Y. Yatomi, T. Takafuta, and Y. Ozaki, Ceramide 1-phosphate formation in neutrophils</w:t>
      </w:r>
      <w:r w:rsidRPr="005B023F">
        <w:rPr>
          <w:i/>
        </w:rPr>
        <w:t>.</w:t>
      </w:r>
      <w:r w:rsidRPr="005B023F">
        <w:t xml:space="preserve"> </w:t>
      </w:r>
      <w:r w:rsidRPr="005B023F">
        <w:rPr>
          <w:i/>
        </w:rPr>
        <w:t>Acta Haematol</w:t>
      </w:r>
      <w:r w:rsidRPr="005B023F">
        <w:t xml:space="preserve">, </w:t>
      </w:r>
      <w:r w:rsidRPr="005B023F">
        <w:rPr>
          <w:b/>
        </w:rPr>
        <w:t>2003</w:t>
      </w:r>
      <w:r w:rsidRPr="005B023F">
        <w:t>. 109(2): p. 76-83.</w:t>
      </w:r>
    </w:p>
    <w:p w14:paraId="44930ED7" w14:textId="77777777" w:rsidR="005B023F" w:rsidRPr="005B023F" w:rsidRDefault="005B023F" w:rsidP="005B023F">
      <w:pPr>
        <w:pStyle w:val="EndNoteBibliography"/>
        <w:spacing w:after="0"/>
        <w:ind w:left="720" w:hanging="720"/>
      </w:pPr>
      <w:r w:rsidRPr="005B023F">
        <w:t>75.</w:t>
      </w:r>
      <w:r w:rsidRPr="005B023F">
        <w:tab/>
        <w:t>Pettus, B.J., A. Bielawska, S. Spiegel, P. Roddy, Y.A. Hannun, and C.E. Chalfant, Ceramide kinase mediates cytokine- and calcium ionophore-induced arachidonic acid release</w:t>
      </w:r>
      <w:r w:rsidRPr="005B023F">
        <w:rPr>
          <w:i/>
        </w:rPr>
        <w:t>.</w:t>
      </w:r>
      <w:r w:rsidRPr="005B023F">
        <w:t xml:space="preserve"> </w:t>
      </w:r>
      <w:r w:rsidRPr="005B023F">
        <w:rPr>
          <w:i/>
        </w:rPr>
        <w:t>J Biol Chem</w:t>
      </w:r>
      <w:r w:rsidRPr="005B023F">
        <w:t xml:space="preserve">, </w:t>
      </w:r>
      <w:r w:rsidRPr="005B023F">
        <w:rPr>
          <w:b/>
        </w:rPr>
        <w:t>2003</w:t>
      </w:r>
      <w:r w:rsidRPr="005B023F">
        <w:t>. 278(40): p. 38206-13.</w:t>
      </w:r>
    </w:p>
    <w:p w14:paraId="07ED690D" w14:textId="77777777" w:rsidR="005B023F" w:rsidRPr="005B023F" w:rsidRDefault="005B023F" w:rsidP="005B023F">
      <w:pPr>
        <w:pStyle w:val="EndNoteBibliography"/>
        <w:spacing w:after="0"/>
        <w:ind w:left="720" w:hanging="720"/>
      </w:pPr>
      <w:r w:rsidRPr="005B023F">
        <w:t>76.</w:t>
      </w:r>
      <w:r w:rsidRPr="005B023F">
        <w:tab/>
        <w:t>Hoeferlin, L.A., D.S. Wijesinghe, and C.E. Chalfant, The role of ceramide-1-phosphate in biological functions</w:t>
      </w:r>
      <w:r w:rsidRPr="005B023F">
        <w:rPr>
          <w:i/>
        </w:rPr>
        <w:t>.</w:t>
      </w:r>
      <w:r w:rsidRPr="005B023F">
        <w:t xml:space="preserve"> </w:t>
      </w:r>
      <w:r w:rsidRPr="005B023F">
        <w:rPr>
          <w:i/>
        </w:rPr>
        <w:t>Handb Exp Pharmacol</w:t>
      </w:r>
      <w:r w:rsidRPr="005B023F">
        <w:t xml:space="preserve">, </w:t>
      </w:r>
      <w:r w:rsidRPr="005B023F">
        <w:rPr>
          <w:b/>
        </w:rPr>
        <w:t>2013</w:t>
      </w:r>
      <w:r w:rsidRPr="005B023F">
        <w:t>(215): p. 153-66.</w:t>
      </w:r>
    </w:p>
    <w:p w14:paraId="0E5D666E" w14:textId="77777777" w:rsidR="005B023F" w:rsidRPr="005B023F" w:rsidRDefault="005B023F" w:rsidP="005B023F">
      <w:pPr>
        <w:pStyle w:val="EndNoteBibliography"/>
        <w:ind w:left="720" w:hanging="720"/>
      </w:pPr>
      <w:r w:rsidRPr="005B023F">
        <w:lastRenderedPageBreak/>
        <w:t>77.</w:t>
      </w:r>
      <w:r w:rsidRPr="005B023F">
        <w:tab/>
        <w:t>Kaslow, J.A., C. Rosas-Salazar, and P.E. Moore, E-cigarette and vaping product use-associated lung injury in the pediatric population: A critical review of the current literature</w:t>
      </w:r>
      <w:r w:rsidRPr="005B023F">
        <w:rPr>
          <w:i/>
        </w:rPr>
        <w:t>.</w:t>
      </w:r>
      <w:r w:rsidRPr="005B023F">
        <w:t xml:space="preserve"> </w:t>
      </w:r>
      <w:r w:rsidRPr="005B023F">
        <w:rPr>
          <w:i/>
        </w:rPr>
        <w:t>Pediatr Pulmonol</w:t>
      </w:r>
      <w:r w:rsidRPr="005B023F">
        <w:t xml:space="preserve">, </w:t>
      </w:r>
      <w:r w:rsidRPr="005B023F">
        <w:rPr>
          <w:b/>
        </w:rPr>
        <w:t>2021</w:t>
      </w:r>
      <w:r w:rsidRPr="005B023F">
        <w:t>. 56(7): p. 1857-1867.</w:t>
      </w:r>
    </w:p>
    <w:p w14:paraId="5080CC3C" w14:textId="757B183A"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p w14:paraId="406AFD75" w14:textId="6AF70391" w:rsidR="006312E6" w:rsidRDefault="00F4004E" w:rsidP="00D31EA1">
      <w:pPr>
        <w:pStyle w:val="EndNoteBibliography"/>
        <w:spacing w:line="276" w:lineRule="auto"/>
        <w:ind w:left="720" w:hanging="720"/>
        <w:jc w:val="both"/>
      </w:pPr>
      <w:r w:rsidRPr="00F4004E">
        <w:rPr>
          <w:b/>
          <w:bCs/>
        </w:rPr>
        <w:lastRenderedPageBreak/>
        <w:t xml:space="preserve">Table 4. Top 15 </w:t>
      </w:r>
      <w:ins w:id="718" w:author="Wood, Cheyret" w:date="2023-02-21T12:56:00Z">
        <w:r w:rsidR="003F0AFF">
          <w:rPr>
            <w:b/>
            <w:bCs/>
          </w:rPr>
          <w:t xml:space="preserve">Gene </w:t>
        </w:r>
      </w:ins>
      <w:del w:id="719" w:author="Wood, Cheyret" w:date="2023-02-21T12:56:00Z">
        <w:r w:rsidRPr="00F4004E" w:rsidDel="003F0AFF">
          <w:rPr>
            <w:b/>
            <w:bCs/>
          </w:rPr>
          <w:delText xml:space="preserve">biological </w:delText>
        </w:r>
      </w:del>
      <w:del w:id="720" w:author="Wood, Cheyret" w:date="2023-02-21T12:55:00Z">
        <w:r w:rsidRPr="00F4004E" w:rsidDel="003F0AFF">
          <w:rPr>
            <w:b/>
            <w:bCs/>
          </w:rPr>
          <w:delText>processes and pathways</w:delText>
        </w:r>
      </w:del>
      <w:ins w:id="721" w:author="Wood, Cheyret" w:date="2023-02-21T12:56:00Z">
        <w:r w:rsidR="003F0AFF">
          <w:rPr>
            <w:b/>
            <w:bCs/>
          </w:rPr>
          <w:t>O</w:t>
        </w:r>
      </w:ins>
      <w:ins w:id="722" w:author="Wood, Cheyret" w:date="2023-02-21T12:55:00Z">
        <w:r w:rsidR="003F0AFF">
          <w:rPr>
            <w:b/>
            <w:bCs/>
          </w:rPr>
          <w:t>ntologies</w:t>
        </w:r>
      </w:ins>
      <w:r w:rsidRPr="00F4004E">
        <w:rPr>
          <w:b/>
          <w:bCs/>
        </w:rPr>
        <w:t xml:space="preserve"> for differentially regulated genes when adolescents who vaped in the last 6 months are compared to adolescents who did not vape</w:t>
      </w:r>
      <w:del w:id="723" w:author="Wood, Cheyret" w:date="2023-02-21T12:56:00Z">
        <w:r w:rsidRPr="00F4004E" w:rsidDel="003F0AFF">
          <w:rPr>
            <w:b/>
            <w:bCs/>
          </w:rPr>
          <w:delText xml:space="preserve"> (Based on Gene Ontology enrichment analyses)</w:delText>
        </w:r>
      </w:del>
      <w:r w:rsidRPr="00F4004E">
        <w:rPr>
          <w:b/>
          <w:bCs/>
        </w:rPr>
        <w:t xml:space="preserve">. </w:t>
      </w:r>
      <w:r w:rsidRPr="003F0AFF">
        <w:rPr>
          <w:rPrChange w:id="724" w:author="Wood, Cheyret" w:date="2023-02-21T12:56:00Z">
            <w:rPr>
              <w:b/>
              <w:bCs/>
            </w:rPr>
          </w:rPrChange>
        </w:rPr>
        <w:t>Pathways with low false discovery rate (FDR) values and negative Normalized Enrichment Scores (NES) represent downregulated biological processes while those with low FDR and positive NES represent upregulated biological processes.</w:t>
      </w:r>
    </w:p>
    <w:p w14:paraId="075863FA" w14:textId="274D3DC6" w:rsidR="008A4D1A" w:rsidRPr="005C77DA" w:rsidRDefault="008A4D1A" w:rsidP="00D31EA1">
      <w:pPr>
        <w:pStyle w:val="EndNoteBibliography"/>
        <w:spacing w:line="276" w:lineRule="auto"/>
        <w:ind w:left="720" w:hanging="720"/>
        <w:jc w:val="both"/>
      </w:pPr>
      <w:commentRangeStart w:id="725"/>
      <w:r w:rsidRPr="008A4D1A">
        <w:drawing>
          <wp:inline distT="0" distB="0" distL="0" distR="0" wp14:anchorId="24EA71E5" wp14:editId="126B244A">
            <wp:extent cx="8122261"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67"/>
                    <a:stretch/>
                  </pic:blipFill>
                  <pic:spPr bwMode="auto">
                    <a:xfrm>
                      <a:off x="0" y="0"/>
                      <a:ext cx="8127859" cy="1687087"/>
                    </a:xfrm>
                    <a:prstGeom prst="rect">
                      <a:avLst/>
                    </a:prstGeom>
                    <a:noFill/>
                    <a:ln>
                      <a:noFill/>
                    </a:ln>
                    <a:extLst>
                      <a:ext uri="{53640926-AAD7-44D8-BBD7-CCE9431645EC}">
                        <a14:shadowObscured xmlns:a14="http://schemas.microsoft.com/office/drawing/2010/main"/>
                      </a:ext>
                    </a:extLst>
                  </pic:spPr>
                </pic:pic>
              </a:graphicData>
            </a:graphic>
          </wp:inline>
        </w:drawing>
      </w:r>
      <w:commentRangeEnd w:id="725"/>
      <w:r w:rsidR="003F0AFF">
        <w:rPr>
          <w:rStyle w:val="CommentReference"/>
          <w:rFonts w:asciiTheme="minorHAnsi" w:hAnsiTheme="minorHAnsi" w:cstheme="minorBidi"/>
          <w:noProof w:val="0"/>
        </w:rPr>
        <w:commentReference w:id="725"/>
      </w:r>
    </w:p>
    <w:p w14:paraId="5C596561" w14:textId="35675453" w:rsidR="006312E6" w:rsidRPr="005C77DA" w:rsidDel="003F0AFF" w:rsidRDefault="006312E6">
      <w:pPr>
        <w:pStyle w:val="EndNoteBibliography"/>
        <w:spacing w:line="276" w:lineRule="auto"/>
        <w:jc w:val="both"/>
        <w:rPr>
          <w:del w:id="726" w:author="Wood, Cheyret" w:date="2023-02-21T12:56:00Z"/>
        </w:rPr>
        <w:pPrChange w:id="727" w:author="Wood, Cheyret" w:date="2023-02-21T12:56:00Z">
          <w:pPr>
            <w:pStyle w:val="EndNoteBibliography"/>
            <w:spacing w:line="276" w:lineRule="auto"/>
            <w:ind w:left="720" w:hanging="720"/>
            <w:jc w:val="both"/>
          </w:pPr>
        </w:pPrChange>
      </w:pPr>
    </w:p>
    <w:p w14:paraId="1D28D03F" w14:textId="77777777" w:rsidR="003F0AFF" w:rsidRDefault="003F0AFF">
      <w:pPr>
        <w:rPr>
          <w:ins w:id="728" w:author="Wood, Cheyret" w:date="2023-02-21T12:55:00Z"/>
          <w:rFonts w:ascii="Arial" w:hAnsi="Arial" w:cs="Arial"/>
          <w:b/>
          <w:bCs/>
          <w:noProof/>
        </w:rPr>
      </w:pPr>
      <w:ins w:id="729" w:author="Wood, Cheyret" w:date="2023-02-21T12:55:00Z">
        <w:r>
          <w:rPr>
            <w:b/>
            <w:bCs/>
            <w:noProof/>
          </w:rPr>
          <w:br w:type="page"/>
        </w:r>
      </w:ins>
    </w:p>
    <w:p w14:paraId="5522C643" w14:textId="2A34B1B3" w:rsidR="006312E6" w:rsidRPr="005C77DA" w:rsidRDefault="00F4004E" w:rsidP="00D31EA1">
      <w:pPr>
        <w:pStyle w:val="Default"/>
        <w:spacing w:line="276" w:lineRule="auto"/>
        <w:jc w:val="both"/>
        <w:rPr>
          <w:sz w:val="22"/>
          <w:szCs w:val="22"/>
        </w:rPr>
      </w:pPr>
      <w:r w:rsidRPr="00F4004E">
        <w:rPr>
          <w:b/>
          <w:bCs/>
          <w:noProof/>
          <w:color w:val="auto"/>
          <w:sz w:val="22"/>
          <w:szCs w:val="22"/>
        </w:rPr>
        <w:lastRenderedPageBreak/>
        <w:t>Table 5. Top 15</w:t>
      </w:r>
      <w:ins w:id="730" w:author="Wood, Cheyret" w:date="2023-02-21T12:57:00Z">
        <w:r w:rsidR="003F0AFF">
          <w:rPr>
            <w:b/>
            <w:bCs/>
            <w:noProof/>
            <w:color w:val="auto"/>
            <w:sz w:val="22"/>
            <w:szCs w:val="22"/>
          </w:rPr>
          <w:t xml:space="preserve"> Reactome pathways</w:t>
        </w:r>
      </w:ins>
      <w:del w:id="731" w:author="Wood, Cheyret" w:date="2023-02-21T12:57:00Z">
        <w:r w:rsidRPr="00F4004E" w:rsidDel="003F0AFF">
          <w:rPr>
            <w:b/>
            <w:bCs/>
            <w:noProof/>
            <w:color w:val="auto"/>
            <w:sz w:val="22"/>
            <w:szCs w:val="22"/>
          </w:rPr>
          <w:delText xml:space="preserve"> biological processes and pathways fo</w:delText>
        </w:r>
        <w:r w:rsidRPr="00F4004E" w:rsidDel="0058031C">
          <w:rPr>
            <w:b/>
            <w:bCs/>
            <w:noProof/>
            <w:color w:val="auto"/>
            <w:sz w:val="22"/>
            <w:szCs w:val="22"/>
          </w:rPr>
          <w:delText>r</w:delText>
        </w:r>
      </w:del>
      <w:ins w:id="732" w:author="Wood, Cheyret" w:date="2023-02-21T12:57:00Z">
        <w:r w:rsidR="0058031C">
          <w:rPr>
            <w:b/>
            <w:bCs/>
            <w:noProof/>
            <w:color w:val="auto"/>
            <w:sz w:val="22"/>
            <w:szCs w:val="22"/>
          </w:rPr>
          <w:t xml:space="preserve"> for</w:t>
        </w:r>
      </w:ins>
      <w:r w:rsidRPr="00F4004E">
        <w:rPr>
          <w:b/>
          <w:bCs/>
          <w:noProof/>
          <w:color w:val="auto"/>
          <w:sz w:val="22"/>
          <w:szCs w:val="22"/>
        </w:rPr>
        <w:t xml:space="preserve"> differentially regulated genes when adolescents who vaped in the last 6 months are compared to adolescents who did not vape</w:t>
      </w:r>
      <w:del w:id="733" w:author="Wood, Cheyret" w:date="2023-02-21T12:57:00Z">
        <w:r w:rsidRPr="00F4004E" w:rsidDel="0058031C">
          <w:rPr>
            <w:b/>
            <w:bCs/>
            <w:noProof/>
            <w:color w:val="auto"/>
            <w:sz w:val="22"/>
            <w:szCs w:val="22"/>
          </w:rPr>
          <w:delText xml:space="preserve"> (Based on Reactome pathway analyses)</w:delText>
        </w:r>
      </w:del>
      <w:r w:rsidRPr="00F4004E">
        <w:rPr>
          <w:b/>
          <w:bCs/>
          <w:noProof/>
          <w:color w:val="auto"/>
          <w:sz w:val="22"/>
          <w:szCs w:val="22"/>
        </w:rPr>
        <w:t xml:space="preserve">. </w:t>
      </w:r>
      <w:r w:rsidRPr="0058031C">
        <w:rPr>
          <w:noProof/>
          <w:color w:val="auto"/>
          <w:sz w:val="22"/>
          <w:szCs w:val="22"/>
          <w:rPrChange w:id="734" w:author="Wood, Cheyret" w:date="2023-02-21T12:58:00Z">
            <w:rPr>
              <w:b/>
              <w:bCs/>
              <w:noProof/>
              <w:color w:val="auto"/>
              <w:sz w:val="22"/>
              <w:szCs w:val="22"/>
            </w:rPr>
          </w:rPrChange>
        </w:rPr>
        <w:t>Pathways with low false discovery rate (FDR) values and negative Normalized Enrichment Scores (NES) represent downregulated biological processes while those with low FDR and positive NES represent upregulated biological processes.</w:t>
      </w:r>
      <w:r w:rsidR="008A4D1A" w:rsidRPr="0058031C">
        <w:rPr>
          <w:noProof/>
          <w:rPrChange w:id="735" w:author="Wood, Cheyret" w:date="2023-02-21T12:58:00Z">
            <w:rPr>
              <w:b/>
              <w:bCs/>
              <w:noProof/>
            </w:rPr>
          </w:rPrChange>
        </w:rPr>
        <w:t xml:space="preserve"> </w:t>
      </w:r>
      <w:r w:rsidR="008A4D1A" w:rsidRPr="008A4D1A">
        <w:rPr>
          <w:b/>
          <w:bCs/>
          <w:noProof/>
          <w:color w:val="auto"/>
          <w:sz w:val="22"/>
          <w:szCs w:val="22"/>
        </w:rPr>
        <w:drawing>
          <wp:inline distT="0" distB="0" distL="0" distR="0" wp14:anchorId="072FBE9C" wp14:editId="14EA9FC0">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p>
    <w:p w14:paraId="321CEAFB" w14:textId="77777777" w:rsidR="006312E6" w:rsidRPr="005C77DA" w:rsidRDefault="006312E6" w:rsidP="00D31EA1">
      <w:pPr>
        <w:pStyle w:val="Default"/>
        <w:spacing w:line="276" w:lineRule="auto"/>
        <w:jc w:val="both"/>
        <w:rPr>
          <w:sz w:val="22"/>
          <w:szCs w:val="22"/>
        </w:rPr>
      </w:pPr>
    </w:p>
    <w:p w14:paraId="53DB97EB" w14:textId="77777777" w:rsidR="006312E6" w:rsidRPr="005C77DA" w:rsidRDefault="006312E6" w:rsidP="00D31EA1">
      <w:pPr>
        <w:pStyle w:val="EndNoteBibliography"/>
        <w:spacing w:line="276" w:lineRule="auto"/>
        <w:ind w:left="720" w:hanging="720"/>
        <w:jc w:val="both"/>
        <w:rPr>
          <w:b/>
          <w:bCs/>
        </w:rPr>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13771F85" w14:textId="372BD1A0" w:rsidR="00F4004E" w:rsidRPr="005C77DA" w:rsidRDefault="00F4004E" w:rsidP="00D31EA1">
      <w:pPr>
        <w:pStyle w:val="EndNoteBibliography"/>
        <w:spacing w:line="276" w:lineRule="auto"/>
        <w:ind w:left="720" w:hanging="720"/>
        <w:jc w:val="both"/>
      </w:pPr>
      <w:r w:rsidRPr="00F4004E">
        <w:rPr>
          <w:b/>
          <w:bCs/>
        </w:rPr>
        <w:t xml:space="preserve">Table 6. Top 15 </w:t>
      </w:r>
      <w:ins w:id="736" w:author="Wood, Cheyret" w:date="2023-02-21T12:58:00Z">
        <w:r w:rsidR="0058031C">
          <w:rPr>
            <w:b/>
            <w:bCs/>
          </w:rPr>
          <w:t>KEGG</w:t>
        </w:r>
      </w:ins>
      <w:del w:id="737" w:author="Wood, Cheyret" w:date="2023-02-21T12:58:00Z">
        <w:r w:rsidRPr="00F4004E" w:rsidDel="0058031C">
          <w:rPr>
            <w:b/>
            <w:bCs/>
          </w:rPr>
          <w:delText>biological processes and</w:delText>
        </w:r>
      </w:del>
      <w:r w:rsidRPr="00F4004E">
        <w:rPr>
          <w:b/>
          <w:bCs/>
        </w:rPr>
        <w:t xml:space="preserve"> pathways for differentially regulated genes when adolescents who vaped in the last 6 months are compared to adolescents who did not vape</w:t>
      </w:r>
      <w:del w:id="738" w:author="Wood, Cheyret" w:date="2023-02-21T12:58:00Z">
        <w:r w:rsidRPr="00F4004E" w:rsidDel="0058031C">
          <w:rPr>
            <w:b/>
            <w:bCs/>
          </w:rPr>
          <w:delText xml:space="preserve"> (Based on KEGG pathway analyses)</w:delText>
        </w:r>
      </w:del>
      <w:r w:rsidRPr="00F4004E">
        <w:rPr>
          <w:b/>
          <w:bCs/>
        </w:rPr>
        <w:t>.</w:t>
      </w:r>
      <w:r w:rsidRPr="0058031C">
        <w:rPr>
          <w:rPrChange w:id="739" w:author="Wood, Cheyret" w:date="2023-02-21T12:58:00Z">
            <w:rPr>
              <w:b/>
              <w:bCs/>
            </w:rPr>
          </w:rPrChange>
        </w:rPr>
        <w:t xml:space="preserve"> Pathways with low false discovery rate (FDR) values and negative Normalized Enrichment Scores (NES) represent downregulated biological processes while those with low FDR and positive NES represent upregulated biological processes.</w:t>
      </w:r>
    </w:p>
    <w:p w14:paraId="30A107AE" w14:textId="5DB3B97C" w:rsidR="006312E6" w:rsidRPr="005C77DA" w:rsidRDefault="008A4D1A" w:rsidP="00D31EA1">
      <w:pPr>
        <w:pStyle w:val="EndNoteBibliography"/>
        <w:spacing w:line="276" w:lineRule="auto"/>
        <w:ind w:left="720" w:hanging="720"/>
        <w:jc w:val="both"/>
        <w:rPr>
          <w:b/>
          <w:bCs/>
        </w:rPr>
      </w:pPr>
      <w:r w:rsidRPr="008A4D1A">
        <w:rPr>
          <w:b/>
          <w:bCs/>
        </w:rPr>
        <w:drawing>
          <wp:inline distT="0" distB="0" distL="0" distR="0" wp14:anchorId="707CD194" wp14:editId="65D173C1">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p>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Wood, Cheyret" w:date="2023-02-21T11:28:00Z" w:initials="WC">
    <w:p w14:paraId="0119F2FF" w14:textId="77777777" w:rsidR="00513670" w:rsidRDefault="00513670" w:rsidP="00453B53">
      <w:pPr>
        <w:pStyle w:val="CommentText"/>
      </w:pPr>
      <w:r>
        <w:rPr>
          <w:rStyle w:val="CommentReference"/>
        </w:rPr>
        <w:annotationRef/>
      </w:r>
      <w:r>
        <w:t>I'm wondering where we include that we used sex as determined by gene expression instead of self-reported sex</w:t>
      </w:r>
    </w:p>
  </w:comment>
  <w:comment w:id="15" w:author="Kechris, Katerina" w:date="2023-02-21T15:55:00Z" w:initials="KK">
    <w:p w14:paraId="56053CDC" w14:textId="77777777" w:rsidR="00DE67A6" w:rsidRDefault="00DE67A6" w:rsidP="00F3507D">
      <w:r>
        <w:rPr>
          <w:rStyle w:val="CommentReference"/>
        </w:rPr>
        <w:annotationRef/>
      </w:r>
      <w:r>
        <w:rPr>
          <w:color w:val="000000"/>
          <w:sz w:val="20"/>
          <w:szCs w:val="20"/>
        </w:rPr>
        <w:t>Yes, I agree. Especially if they were not consistent.</w:t>
      </w:r>
    </w:p>
  </w:comment>
  <w:comment w:id="20" w:author="Wood, Cheyret" w:date="2023-02-17T14:45:00Z" w:initials="WC">
    <w:p w14:paraId="6C2F50BA" w14:textId="0C96E2B3" w:rsidR="00E638C7" w:rsidRDefault="00E638C7" w:rsidP="008F7293">
      <w:pPr>
        <w:pStyle w:val="CommentText"/>
      </w:pPr>
      <w:r>
        <w:rPr>
          <w:rStyle w:val="CommentReference"/>
        </w:rPr>
        <w:annotationRef/>
      </w:r>
      <w:r>
        <w:t>I am wondering if this is the terminology we want to stick with. It seems not quite right. I don't have better suggestions</w:t>
      </w:r>
    </w:p>
  </w:comment>
  <w:comment w:id="21" w:author="Wood, Cheyret" w:date="2023-02-17T14:45:00Z" w:initials="WC">
    <w:p w14:paraId="722F87EA" w14:textId="77777777" w:rsidR="00E638C7" w:rsidRDefault="00E638C7" w:rsidP="001B4168">
      <w:pPr>
        <w:pStyle w:val="CommentText"/>
      </w:pPr>
      <w:r>
        <w:rPr>
          <w:rStyle w:val="CommentReference"/>
        </w:rPr>
        <w:annotationRef/>
      </w:r>
      <w:r>
        <w:t xml:space="preserve">PWV (People Who Vape). VU (Vape user). </w:t>
      </w:r>
    </w:p>
  </w:comment>
  <w:comment w:id="31" w:author="Wood, Cheyret" w:date="2023-02-17T14:46:00Z" w:initials="WC">
    <w:p w14:paraId="6D8B7545" w14:textId="77777777" w:rsidR="00E638C7" w:rsidRDefault="00E638C7" w:rsidP="00A006FC">
      <w:pPr>
        <w:pStyle w:val="CommentText"/>
      </w:pPr>
      <w:r>
        <w:rPr>
          <w:rStyle w:val="CommentReference"/>
        </w:rPr>
        <w:annotationRef/>
      </w:r>
      <w:r>
        <w:t>Trent can you put the method name or define what voom means</w:t>
      </w:r>
    </w:p>
  </w:comment>
  <w:comment w:id="48" w:author="Wood, Cheyret" w:date="2023-02-17T14:48:00Z" w:initials="WC">
    <w:p w14:paraId="38579942" w14:textId="477B08FB" w:rsidR="00E638C7" w:rsidRDefault="00E638C7" w:rsidP="00AD1FA7">
      <w:pPr>
        <w:pStyle w:val="CommentText"/>
      </w:pPr>
      <w:r>
        <w:rPr>
          <w:rStyle w:val="CommentReference"/>
        </w:rPr>
        <w:annotationRef/>
      </w:r>
      <w:r>
        <w:t>I don't think we usually describe how these values are calaculated</w:t>
      </w:r>
    </w:p>
  </w:comment>
  <w:comment w:id="49" w:author="Kechris, Katerina" w:date="2023-02-21T15:56:00Z" w:initials="KK">
    <w:p w14:paraId="2D28ADF6" w14:textId="77777777" w:rsidR="009011A8" w:rsidRDefault="009011A8" w:rsidP="003E615B">
      <w:r>
        <w:rPr>
          <w:rStyle w:val="CommentReference"/>
        </w:rPr>
        <w:annotationRef/>
      </w:r>
      <w:r>
        <w:rPr>
          <w:color w:val="000000"/>
          <w:sz w:val="20"/>
          <w:szCs w:val="20"/>
        </w:rPr>
        <w:t xml:space="preserve">However, if you use M-value in the analysis that should be mentioned. </w:t>
      </w:r>
    </w:p>
  </w:comment>
  <w:comment w:id="50" w:author="Kechris, Katerina" w:date="2023-02-21T15:59:00Z" w:initials="KK">
    <w:p w14:paraId="3165038A" w14:textId="77777777" w:rsidR="009011A8" w:rsidRDefault="009011A8" w:rsidP="005130E3">
      <w:r>
        <w:rPr>
          <w:rStyle w:val="CommentReference"/>
        </w:rPr>
        <w:annotationRef/>
      </w:r>
      <w:r>
        <w:rPr>
          <w:color w:val="000000"/>
          <w:sz w:val="20"/>
          <w:szCs w:val="20"/>
        </w:rPr>
        <w:t>I added that part back but you should check.</w:t>
      </w:r>
    </w:p>
  </w:comment>
  <w:comment w:id="51" w:author="Kechris, Katerina" w:date="2023-02-21T16:00:00Z" w:initials="KK">
    <w:p w14:paraId="0EEF2C32" w14:textId="77777777" w:rsidR="009011A8" w:rsidRDefault="009011A8" w:rsidP="00FF7F47">
      <w:r>
        <w:rPr>
          <w:rStyle w:val="CommentReference"/>
        </w:rPr>
        <w:annotationRef/>
      </w:r>
      <w:r>
        <w:rPr>
          <w:color w:val="000000"/>
          <w:sz w:val="20"/>
          <w:szCs w:val="20"/>
        </w:rPr>
        <w:t>I rewrote because it seemed lengthy, but you should check</w:t>
      </w:r>
    </w:p>
  </w:comment>
  <w:comment w:id="78" w:author="Kechris, Katerina" w:date="2023-02-21T16:01:00Z" w:initials="KK">
    <w:p w14:paraId="05BA32DD" w14:textId="77777777" w:rsidR="009011A8" w:rsidRDefault="009011A8" w:rsidP="00EC2CE0">
      <w:r>
        <w:rPr>
          <w:rStyle w:val="CommentReference"/>
        </w:rPr>
        <w:annotationRef/>
      </w:r>
      <w:r>
        <w:rPr>
          <w:color w:val="000000"/>
          <w:sz w:val="20"/>
          <w:szCs w:val="20"/>
        </w:rPr>
        <w:t>Just want to confirm, not recruiting center too, right?</w:t>
      </w:r>
    </w:p>
  </w:comment>
  <w:comment w:id="81" w:author="Wood, Cheyret" w:date="2023-02-17T14:49:00Z" w:initials="WC">
    <w:p w14:paraId="163DF62F" w14:textId="599530A0" w:rsidR="00E638C7" w:rsidRDefault="00E638C7" w:rsidP="00567946">
      <w:pPr>
        <w:pStyle w:val="CommentText"/>
      </w:pPr>
      <w:r>
        <w:rPr>
          <w:rStyle w:val="CommentReference"/>
        </w:rPr>
        <w:annotationRef/>
      </w:r>
      <w:r>
        <w:t>Trent: method name not the function name</w:t>
      </w:r>
    </w:p>
  </w:comment>
  <w:comment w:id="100" w:author="Wood, Cheyret" w:date="2023-02-17T14:50:00Z" w:initials="WC">
    <w:p w14:paraId="5070930E" w14:textId="77777777" w:rsidR="00E638C7" w:rsidRDefault="00E638C7" w:rsidP="00C76845">
      <w:pPr>
        <w:pStyle w:val="CommentText"/>
      </w:pPr>
      <w:r>
        <w:rPr>
          <w:rStyle w:val="CommentReference"/>
        </w:rPr>
        <w:annotationRef/>
      </w:r>
      <w:r>
        <w:t>I'm not sure we need this</w:t>
      </w:r>
    </w:p>
  </w:comment>
  <w:comment w:id="107" w:author="Kechris, Katerina" w:date="2023-02-21T16:04:00Z" w:initials="KK">
    <w:p w14:paraId="69760D9C" w14:textId="77777777" w:rsidR="00AE4823" w:rsidRDefault="00AE4823" w:rsidP="003D3C73">
      <w:r>
        <w:rPr>
          <w:rStyle w:val="CommentReference"/>
        </w:rPr>
        <w:annotationRef/>
      </w:r>
      <w:r>
        <w:rPr>
          <w:color w:val="000000"/>
          <w:sz w:val="20"/>
          <w:szCs w:val="20"/>
        </w:rPr>
        <w:t>You discuss voom above, do you use voom transformed gene counts?</w:t>
      </w:r>
    </w:p>
  </w:comment>
  <w:comment w:id="116" w:author="Kechris, Katerina" w:date="2023-02-21T16:02:00Z" w:initials="KK">
    <w:p w14:paraId="33C1D526" w14:textId="35F158A7" w:rsidR="00AE4823" w:rsidRDefault="00AE4823" w:rsidP="00854B5A">
      <w:r>
        <w:rPr>
          <w:rStyle w:val="CommentReference"/>
        </w:rPr>
        <w:annotationRef/>
      </w:r>
      <w:r>
        <w:rPr>
          <w:color w:val="000000"/>
          <w:sz w:val="20"/>
          <w:szCs w:val="20"/>
        </w:rPr>
        <w:t>recruitment center?</w:t>
      </w:r>
    </w:p>
  </w:comment>
  <w:comment w:id="131" w:author="Kechris, Katerina" w:date="2023-02-21T16:05:00Z" w:initials="KK">
    <w:p w14:paraId="1A468FCB" w14:textId="77777777" w:rsidR="00AE4823" w:rsidRDefault="00AE4823" w:rsidP="00A737DB">
      <w:r>
        <w:rPr>
          <w:rStyle w:val="CommentReference"/>
        </w:rPr>
        <w:annotationRef/>
      </w:r>
      <w:r>
        <w:rPr>
          <w:color w:val="000000"/>
          <w:sz w:val="20"/>
          <w:szCs w:val="20"/>
        </w:rPr>
        <w:t>OK, I see recruitment center here. But you also adjust for sex, age, etc?</w:t>
      </w:r>
    </w:p>
  </w:comment>
  <w:comment w:id="196" w:author="Wood, Cheyret" w:date="2023-02-21T12:31:00Z" w:initials="WC">
    <w:p w14:paraId="06867C96" w14:textId="4CEB5C96" w:rsidR="00192C25" w:rsidRDefault="00192C25" w:rsidP="001659DA">
      <w:pPr>
        <w:pStyle w:val="CommentText"/>
      </w:pPr>
      <w:r>
        <w:rPr>
          <w:rStyle w:val="CommentReference"/>
        </w:rPr>
        <w:annotationRef/>
      </w:r>
      <w:r>
        <w:t>Trent, Can you add what test they used, or try to quickly state the test they used for the function?</w:t>
      </w:r>
    </w:p>
  </w:comment>
  <w:comment w:id="201" w:author="Kechris, Katerina" w:date="2023-02-21T16:07:00Z" w:initials="KK">
    <w:p w14:paraId="43F4DB7A" w14:textId="77777777" w:rsidR="00A556B0" w:rsidRDefault="00A556B0" w:rsidP="00440B70">
      <w:r>
        <w:rPr>
          <w:rStyle w:val="CommentReference"/>
        </w:rPr>
        <w:annotationRef/>
      </w:r>
      <w:r>
        <w:rPr>
          <w:color w:val="000000"/>
          <w:sz w:val="20"/>
          <w:szCs w:val="20"/>
        </w:rPr>
        <w:t>include what cutoff you used?</w:t>
      </w:r>
    </w:p>
  </w:comment>
  <w:comment w:id="203" w:author="Kechris, Katerina" w:date="2023-02-21T16:07:00Z" w:initials="KK">
    <w:p w14:paraId="47F0B3E9" w14:textId="77777777" w:rsidR="00A556B0" w:rsidRDefault="00A556B0" w:rsidP="00A556B0">
      <w:r>
        <w:rPr>
          <w:rStyle w:val="CommentReference"/>
        </w:rPr>
        <w:annotationRef/>
      </w:r>
      <w:r>
        <w:rPr>
          <w:color w:val="000000"/>
          <w:sz w:val="20"/>
          <w:szCs w:val="20"/>
        </w:rPr>
        <w:t>include what cutoff you used?</w:t>
      </w:r>
    </w:p>
  </w:comment>
  <w:comment w:id="205" w:author="Wood, Cheyret" w:date="2023-02-21T12:36:00Z" w:initials="WC">
    <w:p w14:paraId="3B000659" w14:textId="3EFEB16D" w:rsidR="00192C25" w:rsidRDefault="00192C25" w:rsidP="00C14F23">
      <w:pPr>
        <w:pStyle w:val="CommentText"/>
      </w:pPr>
      <w:r>
        <w:rPr>
          <w:rStyle w:val="CommentReference"/>
        </w:rPr>
        <w:annotationRef/>
      </w:r>
      <w:r>
        <w:t>Just start of the table legend with the abbreviations in the table there</w:t>
      </w:r>
    </w:p>
  </w:comment>
  <w:comment w:id="467" w:author="Wood, Cheyret" w:date="2023-02-21T12:39:00Z" w:initials="WC">
    <w:p w14:paraId="5DB0B917" w14:textId="77777777" w:rsidR="00482A44" w:rsidRDefault="00482A44" w:rsidP="00422B33">
      <w:pPr>
        <w:pStyle w:val="CommentText"/>
      </w:pPr>
      <w:r>
        <w:rPr>
          <w:rStyle w:val="CommentReference"/>
        </w:rPr>
        <w:annotationRef/>
      </w:r>
      <w:r>
        <w:t>It would be helpful to have the figure labels larger to ease in reading</w:t>
      </w:r>
    </w:p>
  </w:comment>
  <w:comment w:id="469" w:author="Kechris, Katerina" w:date="2023-02-21T16:07:00Z" w:initials="KK">
    <w:p w14:paraId="06A91B86" w14:textId="77777777" w:rsidR="00613B83" w:rsidRDefault="00613B83" w:rsidP="00930F6B">
      <w:r>
        <w:rPr>
          <w:rStyle w:val="CommentReference"/>
        </w:rPr>
        <w:annotationRef/>
      </w:r>
      <w:r>
        <w:rPr>
          <w:color w:val="000000"/>
          <w:sz w:val="20"/>
          <w:szCs w:val="20"/>
        </w:rPr>
        <w:t>I agree</w:t>
      </w:r>
    </w:p>
  </w:comment>
  <w:comment w:id="468" w:author="Wood, Cheyret" w:date="2023-02-21T12:38:00Z" w:initials="WC">
    <w:p w14:paraId="5774F82C" w14:textId="7C4AE93A" w:rsidR="00482A44" w:rsidRDefault="00482A44" w:rsidP="00531061">
      <w:pPr>
        <w:pStyle w:val="CommentText"/>
      </w:pPr>
      <w:r>
        <w:rPr>
          <w:rStyle w:val="CommentReference"/>
        </w:rPr>
        <w:annotationRef/>
      </w:r>
      <w:r>
        <w:t xml:space="preserve">Is this from the test described in the methods? I see the t-test mentioned but not the wilcoxon </w:t>
      </w:r>
    </w:p>
  </w:comment>
  <w:comment w:id="470" w:author="Kechris, Katerina" w:date="2023-02-21T16:07:00Z" w:initials="KK">
    <w:p w14:paraId="7DFD0C6E" w14:textId="77777777" w:rsidR="00613B83" w:rsidRDefault="00613B83" w:rsidP="00486E86">
      <w:r>
        <w:rPr>
          <w:rStyle w:val="CommentReference"/>
        </w:rPr>
        <w:annotationRef/>
      </w:r>
      <w:r>
        <w:rPr>
          <w:color w:val="000000"/>
          <w:sz w:val="20"/>
          <w:szCs w:val="20"/>
        </w:rPr>
        <w:t>I agree</w:t>
      </w:r>
    </w:p>
  </w:comment>
  <w:comment w:id="471" w:author="Kechris, Katerina" w:date="2023-02-21T16:08:00Z" w:initials="KK">
    <w:p w14:paraId="1D62B352" w14:textId="77777777" w:rsidR="00613B83" w:rsidRDefault="00613B83" w:rsidP="001C44C5">
      <w:r>
        <w:rPr>
          <w:rStyle w:val="CommentReference"/>
        </w:rPr>
        <w:annotationRef/>
      </w:r>
      <w:r>
        <w:rPr>
          <w:color w:val="000000"/>
          <w:sz w:val="20"/>
          <w:szCs w:val="20"/>
        </w:rPr>
        <w:t>also for this figure, you may want to check the journal requirements, they may charge for each color figure. If so, this figure doesn’t need color- you can use different shading.</w:t>
      </w:r>
    </w:p>
  </w:comment>
  <w:comment w:id="674" w:author="Wood, Cheyret" w:date="2023-02-21T12:45:00Z" w:initials="WC">
    <w:p w14:paraId="0C26B7BB" w14:textId="0B237035" w:rsidR="00482A44" w:rsidRDefault="00482A44" w:rsidP="00E34821">
      <w:pPr>
        <w:pStyle w:val="CommentText"/>
      </w:pPr>
      <w:r>
        <w:rPr>
          <w:rStyle w:val="CommentReference"/>
        </w:rPr>
        <w:annotationRef/>
      </w:r>
      <w:r>
        <w:t>Did we only do the gsea on the top 20 genes?</w:t>
      </w:r>
    </w:p>
  </w:comment>
  <w:comment w:id="691" w:author="Wood, Cheyret" w:date="2023-02-21T12:48:00Z" w:initials="WC">
    <w:p w14:paraId="654D9E50" w14:textId="77777777" w:rsidR="003F0AFF" w:rsidRDefault="003F0AFF" w:rsidP="00A32919">
      <w:pPr>
        <w:pStyle w:val="CommentText"/>
      </w:pPr>
      <w:r>
        <w:rPr>
          <w:rStyle w:val="CommentReference"/>
        </w:rPr>
        <w:annotationRef/>
      </w:r>
      <w:r>
        <w:t>Have the axis labels and the figure legend be the same (FC and p-value)</w:t>
      </w:r>
    </w:p>
  </w:comment>
  <w:comment w:id="692" w:author="Wood, Cheyret" w:date="2023-02-21T12:48:00Z" w:initials="WC">
    <w:p w14:paraId="34E3F13A" w14:textId="77777777" w:rsidR="003F0AFF" w:rsidRDefault="003F0AFF" w:rsidP="00654993">
      <w:pPr>
        <w:pStyle w:val="CommentText"/>
      </w:pPr>
      <w:r>
        <w:rPr>
          <w:rStyle w:val="CommentReference"/>
        </w:rPr>
        <w:annotationRef/>
      </w:r>
      <w:r>
        <w:t>Define NS</w:t>
      </w:r>
    </w:p>
  </w:comment>
  <w:comment w:id="693" w:author="Wood, Cheyret" w:date="2023-02-21T12:48:00Z" w:initials="WC">
    <w:p w14:paraId="79788710" w14:textId="77777777" w:rsidR="003F0AFF" w:rsidRDefault="003F0AFF" w:rsidP="006841A7">
      <w:pPr>
        <w:pStyle w:val="CommentText"/>
      </w:pPr>
      <w:r>
        <w:rPr>
          <w:rStyle w:val="CommentReference"/>
        </w:rPr>
        <w:annotationRef/>
      </w:r>
      <w:r>
        <w:t>Add comma to the total number of genes</w:t>
      </w:r>
    </w:p>
  </w:comment>
  <w:comment w:id="703" w:author="Wood, Cheyret" w:date="2023-02-21T12:50:00Z" w:initials="WC">
    <w:p w14:paraId="485BDE3A" w14:textId="77777777" w:rsidR="003F0AFF" w:rsidRDefault="003F0AFF" w:rsidP="00430B17">
      <w:pPr>
        <w:pStyle w:val="CommentText"/>
      </w:pPr>
      <w:r>
        <w:rPr>
          <w:rStyle w:val="CommentReference"/>
        </w:rPr>
        <w:annotationRef/>
      </w:r>
      <w:r>
        <w:t>Is this a p-value or an FDR</w:t>
      </w:r>
    </w:p>
  </w:comment>
  <w:comment w:id="704" w:author="Wood, Cheyret" w:date="2023-02-21T12:50:00Z" w:initials="WC">
    <w:p w14:paraId="382EA0BD" w14:textId="15F58398" w:rsidR="003F0AFF" w:rsidRDefault="003F0AFF" w:rsidP="00170EC2">
      <w:pPr>
        <w:pStyle w:val="CommentText"/>
      </w:pPr>
      <w:r>
        <w:rPr>
          <w:rStyle w:val="CommentReference"/>
        </w:rPr>
        <w:annotationRef/>
      </w:r>
      <w:r>
        <w:t>Don’t' report p-values of 0</w:t>
      </w:r>
    </w:p>
  </w:comment>
  <w:comment w:id="708" w:author="Wood, Cheyret" w:date="2023-02-21T12:51:00Z" w:initials="WC">
    <w:p w14:paraId="22E5B7A5" w14:textId="77777777" w:rsidR="003F0AFF" w:rsidRDefault="003F0AFF" w:rsidP="00A41738">
      <w:pPr>
        <w:pStyle w:val="CommentText"/>
      </w:pPr>
      <w:r>
        <w:rPr>
          <w:rStyle w:val="CommentReference"/>
        </w:rPr>
        <w:annotationRef/>
      </w:r>
      <w:r>
        <w:t>I don't remember stating this earlier in the paper, so maybe we would want to add that to the intro</w:t>
      </w:r>
    </w:p>
  </w:comment>
  <w:comment w:id="709" w:author="Wood, Cheyret" w:date="2023-02-21T12:51:00Z" w:initials="WC">
    <w:p w14:paraId="6587D361" w14:textId="77777777" w:rsidR="003F0AFF" w:rsidRDefault="003F0AFF" w:rsidP="006E2CE6">
      <w:pPr>
        <w:pStyle w:val="CommentText"/>
      </w:pPr>
      <w:r>
        <w:rPr>
          <w:rStyle w:val="CommentReference"/>
        </w:rPr>
        <w:annotationRef/>
      </w:r>
      <w:r>
        <w:t>Do we need to further define this?</w:t>
      </w:r>
    </w:p>
  </w:comment>
  <w:comment w:id="717" w:author="Kechris, Katerina" w:date="2023-02-21T16:10:00Z" w:initials="KK">
    <w:p w14:paraId="17252C32" w14:textId="77777777" w:rsidR="00613B83" w:rsidRDefault="00613B83" w:rsidP="000B476F">
      <w:r>
        <w:rPr>
          <w:rStyle w:val="CommentReference"/>
        </w:rPr>
        <w:annotationRef/>
      </w:r>
      <w:r>
        <w:rPr>
          <w:color w:val="000000"/>
          <w:sz w:val="20"/>
          <w:szCs w:val="20"/>
        </w:rPr>
        <w:t xml:space="preserve">Is 6 months of vaping use considered </w:t>
      </w:r>
      <w:r>
        <w:rPr>
          <w:color w:val="000000"/>
          <w:sz w:val="20"/>
          <w:szCs w:val="20"/>
          <w:u w:val="single"/>
        </w:rPr>
        <w:t>chronic</w:t>
      </w:r>
      <w:r>
        <w:rPr>
          <w:color w:val="000000"/>
          <w:sz w:val="20"/>
          <w:szCs w:val="20"/>
        </w:rPr>
        <w:t>? Doesn’t seem that long. You may have mentioned this somewhere else but I may have missed it.</w:t>
      </w:r>
    </w:p>
  </w:comment>
  <w:comment w:id="725" w:author="Wood, Cheyret" w:date="2023-02-21T12:57:00Z" w:initials="WC">
    <w:p w14:paraId="19E104F5" w14:textId="7F64A658" w:rsidR="003F0AFF" w:rsidRDefault="003F0AFF" w:rsidP="00850F50">
      <w:pPr>
        <w:pStyle w:val="CommentText"/>
      </w:pPr>
      <w:r>
        <w:rPr>
          <w:rStyle w:val="CommentReference"/>
        </w:rPr>
        <w:annotationRef/>
      </w:r>
      <w:r>
        <w:t xml:space="preserve">Since we have the room, it might be nice to just write out a independent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9F2FF" w15:done="0"/>
  <w15:commentEx w15:paraId="56053CDC" w15:paraIdParent="0119F2FF" w15:done="0"/>
  <w15:commentEx w15:paraId="6C2F50BA" w15:done="0"/>
  <w15:commentEx w15:paraId="722F87EA" w15:paraIdParent="6C2F50BA" w15:done="0"/>
  <w15:commentEx w15:paraId="6D8B7545" w15:done="0"/>
  <w15:commentEx w15:paraId="38579942" w15:done="0"/>
  <w15:commentEx w15:paraId="2D28ADF6" w15:paraIdParent="38579942" w15:done="0"/>
  <w15:commentEx w15:paraId="3165038A" w15:paraIdParent="38579942" w15:done="0"/>
  <w15:commentEx w15:paraId="0EEF2C32" w15:done="0"/>
  <w15:commentEx w15:paraId="05BA32DD" w15:done="0"/>
  <w15:commentEx w15:paraId="163DF62F" w15:done="0"/>
  <w15:commentEx w15:paraId="5070930E" w15:done="0"/>
  <w15:commentEx w15:paraId="69760D9C" w15:done="0"/>
  <w15:commentEx w15:paraId="33C1D526" w15:done="0"/>
  <w15:commentEx w15:paraId="1A468FCB" w15:done="0"/>
  <w15:commentEx w15:paraId="06867C96" w15:done="0"/>
  <w15:commentEx w15:paraId="43F4DB7A" w15:done="0"/>
  <w15:commentEx w15:paraId="47F0B3E9" w15:done="0"/>
  <w15:commentEx w15:paraId="3B000659" w15:done="0"/>
  <w15:commentEx w15:paraId="5DB0B917" w15:done="0"/>
  <w15:commentEx w15:paraId="06A91B86" w15:paraIdParent="5DB0B917" w15:done="0"/>
  <w15:commentEx w15:paraId="5774F82C" w15:done="0"/>
  <w15:commentEx w15:paraId="7DFD0C6E" w15:paraIdParent="5774F82C" w15:done="0"/>
  <w15:commentEx w15:paraId="1D62B352" w15:paraIdParent="5774F82C" w15:done="0"/>
  <w15:commentEx w15:paraId="0C26B7BB" w15:done="0"/>
  <w15:commentEx w15:paraId="654D9E50" w15:done="0"/>
  <w15:commentEx w15:paraId="34E3F13A" w15:paraIdParent="654D9E50" w15:done="0"/>
  <w15:commentEx w15:paraId="79788710" w15:paraIdParent="654D9E50" w15:done="0"/>
  <w15:commentEx w15:paraId="485BDE3A" w15:done="0"/>
  <w15:commentEx w15:paraId="382EA0BD" w15:done="0"/>
  <w15:commentEx w15:paraId="22E5B7A5" w15:done="0"/>
  <w15:commentEx w15:paraId="6587D361" w15:done="0"/>
  <w15:commentEx w15:paraId="17252C32" w15:done="0"/>
  <w15:commentEx w15:paraId="19E10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2943" w16cex:dateUtc="2023-02-21T18:28:00Z"/>
  <w16cex:commentExtensible w16cex:durableId="279F67DC" w16cex:dateUtc="2023-02-21T22:55:00Z"/>
  <w16cex:commentExtensible w16cex:durableId="279A117F" w16cex:dateUtc="2023-02-17T21:45:00Z"/>
  <w16cex:commentExtensible w16cex:durableId="279A11A1" w16cex:dateUtc="2023-02-17T21:45:00Z"/>
  <w16cex:commentExtensible w16cex:durableId="279A11CB" w16cex:dateUtc="2023-02-17T21:46:00Z"/>
  <w16cex:commentExtensible w16cex:durableId="279A1229" w16cex:dateUtc="2023-02-17T21:48:00Z"/>
  <w16cex:commentExtensible w16cex:durableId="279F6848" w16cex:dateUtc="2023-02-21T22:56:00Z"/>
  <w16cex:commentExtensible w16cex:durableId="279F68DE" w16cex:dateUtc="2023-02-21T22:59:00Z"/>
  <w16cex:commentExtensible w16cex:durableId="279F692A" w16cex:dateUtc="2023-02-21T23:00:00Z"/>
  <w16cex:commentExtensible w16cex:durableId="279F695A" w16cex:dateUtc="2023-02-21T23:01:00Z"/>
  <w16cex:commentExtensible w16cex:durableId="279A127A" w16cex:dateUtc="2023-02-17T21:49:00Z"/>
  <w16cex:commentExtensible w16cex:durableId="279A12AF" w16cex:dateUtc="2023-02-17T21:50:00Z"/>
  <w16cex:commentExtensible w16cex:durableId="279F69F4" w16cex:dateUtc="2023-02-21T23:04:00Z"/>
  <w16cex:commentExtensible w16cex:durableId="279F6993" w16cex:dateUtc="2023-02-21T23:02:00Z"/>
  <w16cex:commentExtensible w16cex:durableId="279F6A2D" w16cex:dateUtc="2023-02-21T23:05:00Z"/>
  <w16cex:commentExtensible w16cex:durableId="279F3804" w16cex:dateUtc="2023-02-21T19:31:00Z"/>
  <w16cex:commentExtensible w16cex:durableId="279F6AB4" w16cex:dateUtc="2023-02-21T23:07:00Z"/>
  <w16cex:commentExtensible w16cex:durableId="279F6ABC" w16cex:dateUtc="2023-02-21T23:07:00Z"/>
  <w16cex:commentExtensible w16cex:durableId="279F3947" w16cex:dateUtc="2023-02-21T19:36:00Z"/>
  <w16cex:commentExtensible w16cex:durableId="279F39F1" w16cex:dateUtc="2023-02-21T19:39:00Z"/>
  <w16cex:commentExtensible w16cex:durableId="279F6AD5" w16cex:dateUtc="2023-02-21T23:07:00Z"/>
  <w16cex:commentExtensible w16cex:durableId="279F39D7" w16cex:dateUtc="2023-02-21T19:38:00Z"/>
  <w16cex:commentExtensible w16cex:durableId="279F6ADB" w16cex:dateUtc="2023-02-21T23:07:00Z"/>
  <w16cex:commentExtensible w16cex:durableId="279F6AFD" w16cex:dateUtc="2023-02-21T23:08:00Z"/>
  <w16cex:commentExtensible w16cex:durableId="279F3B52" w16cex:dateUtc="2023-02-21T19:45:00Z"/>
  <w16cex:commentExtensible w16cex:durableId="279F3C11" w16cex:dateUtc="2023-02-21T19:48:00Z"/>
  <w16cex:commentExtensible w16cex:durableId="279F3C16" w16cex:dateUtc="2023-02-21T19:48:00Z"/>
  <w16cex:commentExtensible w16cex:durableId="279F3C1F" w16cex:dateUtc="2023-02-21T19:48:00Z"/>
  <w16cex:commentExtensible w16cex:durableId="279F3CA1" w16cex:dateUtc="2023-02-21T19:50:00Z"/>
  <w16cex:commentExtensible w16cex:durableId="279F3C90" w16cex:dateUtc="2023-02-21T19:50:00Z"/>
  <w16cex:commentExtensible w16cex:durableId="279F3CD0" w16cex:dateUtc="2023-02-21T19:51:00Z"/>
  <w16cex:commentExtensible w16cex:durableId="279F3CE4" w16cex:dateUtc="2023-02-21T19:51:00Z"/>
  <w16cex:commentExtensible w16cex:durableId="279F6B65" w16cex:dateUtc="2023-02-21T23:10:00Z"/>
  <w16cex:commentExtensible w16cex:durableId="279F3E37" w16cex:dateUtc="2023-02-21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9F2FF" w16cid:durableId="279F2943"/>
  <w16cid:commentId w16cid:paraId="56053CDC" w16cid:durableId="279F67DC"/>
  <w16cid:commentId w16cid:paraId="6C2F50BA" w16cid:durableId="279A117F"/>
  <w16cid:commentId w16cid:paraId="722F87EA" w16cid:durableId="279A11A1"/>
  <w16cid:commentId w16cid:paraId="6D8B7545" w16cid:durableId="279A11CB"/>
  <w16cid:commentId w16cid:paraId="38579942" w16cid:durableId="279A1229"/>
  <w16cid:commentId w16cid:paraId="2D28ADF6" w16cid:durableId="279F6848"/>
  <w16cid:commentId w16cid:paraId="3165038A" w16cid:durableId="279F68DE"/>
  <w16cid:commentId w16cid:paraId="0EEF2C32" w16cid:durableId="279F692A"/>
  <w16cid:commentId w16cid:paraId="05BA32DD" w16cid:durableId="279F695A"/>
  <w16cid:commentId w16cid:paraId="163DF62F" w16cid:durableId="279A127A"/>
  <w16cid:commentId w16cid:paraId="5070930E" w16cid:durableId="279A12AF"/>
  <w16cid:commentId w16cid:paraId="69760D9C" w16cid:durableId="279F69F4"/>
  <w16cid:commentId w16cid:paraId="33C1D526" w16cid:durableId="279F6993"/>
  <w16cid:commentId w16cid:paraId="1A468FCB" w16cid:durableId="279F6A2D"/>
  <w16cid:commentId w16cid:paraId="06867C96" w16cid:durableId="279F3804"/>
  <w16cid:commentId w16cid:paraId="43F4DB7A" w16cid:durableId="279F6AB4"/>
  <w16cid:commentId w16cid:paraId="47F0B3E9" w16cid:durableId="279F6ABC"/>
  <w16cid:commentId w16cid:paraId="3B000659" w16cid:durableId="279F3947"/>
  <w16cid:commentId w16cid:paraId="5DB0B917" w16cid:durableId="279F39F1"/>
  <w16cid:commentId w16cid:paraId="06A91B86" w16cid:durableId="279F6AD5"/>
  <w16cid:commentId w16cid:paraId="5774F82C" w16cid:durableId="279F39D7"/>
  <w16cid:commentId w16cid:paraId="7DFD0C6E" w16cid:durableId="279F6ADB"/>
  <w16cid:commentId w16cid:paraId="1D62B352" w16cid:durableId="279F6AFD"/>
  <w16cid:commentId w16cid:paraId="0C26B7BB" w16cid:durableId="279F3B52"/>
  <w16cid:commentId w16cid:paraId="654D9E50" w16cid:durableId="279F3C11"/>
  <w16cid:commentId w16cid:paraId="34E3F13A" w16cid:durableId="279F3C16"/>
  <w16cid:commentId w16cid:paraId="79788710" w16cid:durableId="279F3C1F"/>
  <w16cid:commentId w16cid:paraId="485BDE3A" w16cid:durableId="279F3CA1"/>
  <w16cid:commentId w16cid:paraId="382EA0BD" w16cid:durableId="279F3C90"/>
  <w16cid:commentId w16cid:paraId="22E5B7A5" w16cid:durableId="279F3CD0"/>
  <w16cid:commentId w16cid:paraId="6587D361" w16cid:durableId="279F3CE4"/>
  <w16cid:commentId w16cid:paraId="17252C32" w16cid:durableId="279F6B65"/>
  <w16cid:commentId w16cid:paraId="19E104F5" w16cid:durableId="279F3E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mmodore, Sarah">
    <w15:presenceInfo w15:providerId="AD" w15:userId="S::scommod@iu.edu::bda9e2a2-2e39-417f-b15f-8f89ac56009e"/>
  </w15:person>
  <w15:person w15:author="Wood, Cheyret">
    <w15:presenceInfo w15:providerId="AD" w15:userId="S::CHEYRET.WOOD@CUANSCHUTZ.EDU::caee8b0c-7f34-418a-95a9-f042a11f837b"/>
  </w15:person>
  <w15:person w15:author="Kechris, Katerina">
    <w15:presenceInfo w15:providerId="AD" w15:userId="S::katerina.kechris@cuanschutz.edu::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tp0zfpp9ztsmerf04pd2zqxxwza995dwdf&quot;&gt;Vaping Manuscrip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record-ids&gt;&lt;/item&gt;&lt;/Libraries&gt;"/>
  </w:docVars>
  <w:rsids>
    <w:rsidRoot w:val="00296A58"/>
    <w:rsid w:val="00024426"/>
    <w:rsid w:val="00040EF1"/>
    <w:rsid w:val="000413A1"/>
    <w:rsid w:val="00042C4F"/>
    <w:rsid w:val="00076D2D"/>
    <w:rsid w:val="00081914"/>
    <w:rsid w:val="000F64E5"/>
    <w:rsid w:val="001161AE"/>
    <w:rsid w:val="00135CC3"/>
    <w:rsid w:val="00141969"/>
    <w:rsid w:val="00143E9E"/>
    <w:rsid w:val="00147964"/>
    <w:rsid w:val="00163438"/>
    <w:rsid w:val="00172F0B"/>
    <w:rsid w:val="00192C25"/>
    <w:rsid w:val="001B0D1D"/>
    <w:rsid w:val="001D7568"/>
    <w:rsid w:val="001F1389"/>
    <w:rsid w:val="001F3C90"/>
    <w:rsid w:val="002165D5"/>
    <w:rsid w:val="00216C79"/>
    <w:rsid w:val="00220903"/>
    <w:rsid w:val="002237C0"/>
    <w:rsid w:val="00243194"/>
    <w:rsid w:val="0025382D"/>
    <w:rsid w:val="00292308"/>
    <w:rsid w:val="00296A58"/>
    <w:rsid w:val="00297E67"/>
    <w:rsid w:val="002A342D"/>
    <w:rsid w:val="002C347F"/>
    <w:rsid w:val="002C4D03"/>
    <w:rsid w:val="002C6797"/>
    <w:rsid w:val="002D13F9"/>
    <w:rsid w:val="002F09B8"/>
    <w:rsid w:val="002F09C1"/>
    <w:rsid w:val="00354B5E"/>
    <w:rsid w:val="003709F7"/>
    <w:rsid w:val="00370BEB"/>
    <w:rsid w:val="003B12B3"/>
    <w:rsid w:val="003B5D15"/>
    <w:rsid w:val="003C1E30"/>
    <w:rsid w:val="003C43FB"/>
    <w:rsid w:val="003E57F1"/>
    <w:rsid w:val="003E74DD"/>
    <w:rsid w:val="003F0AFF"/>
    <w:rsid w:val="00417DD0"/>
    <w:rsid w:val="00442D1C"/>
    <w:rsid w:val="004620A4"/>
    <w:rsid w:val="00465A91"/>
    <w:rsid w:val="004754DD"/>
    <w:rsid w:val="00477A6A"/>
    <w:rsid w:val="00482A44"/>
    <w:rsid w:val="004901DD"/>
    <w:rsid w:val="004905E0"/>
    <w:rsid w:val="004A525D"/>
    <w:rsid w:val="004A7335"/>
    <w:rsid w:val="004C0659"/>
    <w:rsid w:val="004D35B9"/>
    <w:rsid w:val="004F4C99"/>
    <w:rsid w:val="00507E3B"/>
    <w:rsid w:val="00513670"/>
    <w:rsid w:val="00516813"/>
    <w:rsid w:val="005324BC"/>
    <w:rsid w:val="00541E27"/>
    <w:rsid w:val="00544ECA"/>
    <w:rsid w:val="00547DA4"/>
    <w:rsid w:val="005533CD"/>
    <w:rsid w:val="00566A6F"/>
    <w:rsid w:val="0058031C"/>
    <w:rsid w:val="00580357"/>
    <w:rsid w:val="00594315"/>
    <w:rsid w:val="005A23FE"/>
    <w:rsid w:val="005B023F"/>
    <w:rsid w:val="005C77DA"/>
    <w:rsid w:val="00603B89"/>
    <w:rsid w:val="00607B66"/>
    <w:rsid w:val="00613B83"/>
    <w:rsid w:val="00624AFA"/>
    <w:rsid w:val="00631122"/>
    <w:rsid w:val="00631208"/>
    <w:rsid w:val="006312E6"/>
    <w:rsid w:val="006376BB"/>
    <w:rsid w:val="006525BD"/>
    <w:rsid w:val="0065436E"/>
    <w:rsid w:val="00660CFA"/>
    <w:rsid w:val="006628AB"/>
    <w:rsid w:val="006630D8"/>
    <w:rsid w:val="00684450"/>
    <w:rsid w:val="0068788E"/>
    <w:rsid w:val="00697470"/>
    <w:rsid w:val="006D354A"/>
    <w:rsid w:val="0070620D"/>
    <w:rsid w:val="007156D7"/>
    <w:rsid w:val="00717A43"/>
    <w:rsid w:val="00720967"/>
    <w:rsid w:val="00723B85"/>
    <w:rsid w:val="0074113A"/>
    <w:rsid w:val="00746E52"/>
    <w:rsid w:val="00746F64"/>
    <w:rsid w:val="00756744"/>
    <w:rsid w:val="00767DA6"/>
    <w:rsid w:val="00782D6D"/>
    <w:rsid w:val="00797E29"/>
    <w:rsid w:val="007A5389"/>
    <w:rsid w:val="007B0753"/>
    <w:rsid w:val="007D2A33"/>
    <w:rsid w:val="007D3275"/>
    <w:rsid w:val="007D6979"/>
    <w:rsid w:val="007E0330"/>
    <w:rsid w:val="007E5514"/>
    <w:rsid w:val="007E5A2C"/>
    <w:rsid w:val="007F77B7"/>
    <w:rsid w:val="00816E17"/>
    <w:rsid w:val="00864CB6"/>
    <w:rsid w:val="008711F6"/>
    <w:rsid w:val="008721DA"/>
    <w:rsid w:val="00872D46"/>
    <w:rsid w:val="0088726C"/>
    <w:rsid w:val="00894D43"/>
    <w:rsid w:val="008A4D1A"/>
    <w:rsid w:val="008C1244"/>
    <w:rsid w:val="008C7B7C"/>
    <w:rsid w:val="008E0ABA"/>
    <w:rsid w:val="008E6E90"/>
    <w:rsid w:val="008E6F1D"/>
    <w:rsid w:val="009011A8"/>
    <w:rsid w:val="00935111"/>
    <w:rsid w:val="00941116"/>
    <w:rsid w:val="00945F0D"/>
    <w:rsid w:val="0094686D"/>
    <w:rsid w:val="00947CF4"/>
    <w:rsid w:val="0095605E"/>
    <w:rsid w:val="00980E8B"/>
    <w:rsid w:val="009939BD"/>
    <w:rsid w:val="009B2FAF"/>
    <w:rsid w:val="009C56B7"/>
    <w:rsid w:val="009D3A68"/>
    <w:rsid w:val="009E7500"/>
    <w:rsid w:val="009F4F89"/>
    <w:rsid w:val="00A064CA"/>
    <w:rsid w:val="00A43569"/>
    <w:rsid w:val="00A556B0"/>
    <w:rsid w:val="00A62292"/>
    <w:rsid w:val="00A93013"/>
    <w:rsid w:val="00AB089E"/>
    <w:rsid w:val="00AD113F"/>
    <w:rsid w:val="00AE4003"/>
    <w:rsid w:val="00AE4823"/>
    <w:rsid w:val="00AE4A56"/>
    <w:rsid w:val="00AF1696"/>
    <w:rsid w:val="00AF4167"/>
    <w:rsid w:val="00AF6792"/>
    <w:rsid w:val="00B27691"/>
    <w:rsid w:val="00B32CA1"/>
    <w:rsid w:val="00B35DB5"/>
    <w:rsid w:val="00B45D7B"/>
    <w:rsid w:val="00B474F4"/>
    <w:rsid w:val="00B67B73"/>
    <w:rsid w:val="00B7201B"/>
    <w:rsid w:val="00B80D4E"/>
    <w:rsid w:val="00B976DF"/>
    <w:rsid w:val="00BD1327"/>
    <w:rsid w:val="00BD4778"/>
    <w:rsid w:val="00BF5781"/>
    <w:rsid w:val="00BF7A21"/>
    <w:rsid w:val="00C01E03"/>
    <w:rsid w:val="00C03263"/>
    <w:rsid w:val="00C06F34"/>
    <w:rsid w:val="00C12396"/>
    <w:rsid w:val="00C15B5A"/>
    <w:rsid w:val="00C176E5"/>
    <w:rsid w:val="00C3055D"/>
    <w:rsid w:val="00C54245"/>
    <w:rsid w:val="00C56C37"/>
    <w:rsid w:val="00C9116C"/>
    <w:rsid w:val="00C9129E"/>
    <w:rsid w:val="00C959E3"/>
    <w:rsid w:val="00C97135"/>
    <w:rsid w:val="00CA3D33"/>
    <w:rsid w:val="00CB3923"/>
    <w:rsid w:val="00CD1E7E"/>
    <w:rsid w:val="00CD6549"/>
    <w:rsid w:val="00CD7F5A"/>
    <w:rsid w:val="00CE1DA2"/>
    <w:rsid w:val="00CF200E"/>
    <w:rsid w:val="00D05959"/>
    <w:rsid w:val="00D103E7"/>
    <w:rsid w:val="00D16060"/>
    <w:rsid w:val="00D271F7"/>
    <w:rsid w:val="00D27918"/>
    <w:rsid w:val="00D31EA1"/>
    <w:rsid w:val="00D435F1"/>
    <w:rsid w:val="00D463EF"/>
    <w:rsid w:val="00D722F4"/>
    <w:rsid w:val="00D92EA3"/>
    <w:rsid w:val="00DA7606"/>
    <w:rsid w:val="00DC2340"/>
    <w:rsid w:val="00DD3EE9"/>
    <w:rsid w:val="00DE56C6"/>
    <w:rsid w:val="00DE67A6"/>
    <w:rsid w:val="00DF2226"/>
    <w:rsid w:val="00E11262"/>
    <w:rsid w:val="00E419DD"/>
    <w:rsid w:val="00E5028D"/>
    <w:rsid w:val="00E5208D"/>
    <w:rsid w:val="00E62FC2"/>
    <w:rsid w:val="00E638C7"/>
    <w:rsid w:val="00E71635"/>
    <w:rsid w:val="00E90899"/>
    <w:rsid w:val="00EB161F"/>
    <w:rsid w:val="00EE08DD"/>
    <w:rsid w:val="00EE2174"/>
    <w:rsid w:val="00EF2CFF"/>
    <w:rsid w:val="00EF57BD"/>
    <w:rsid w:val="00F101FF"/>
    <w:rsid w:val="00F107DC"/>
    <w:rsid w:val="00F110C5"/>
    <w:rsid w:val="00F12801"/>
    <w:rsid w:val="00F279F3"/>
    <w:rsid w:val="00F34D81"/>
    <w:rsid w:val="00F4004E"/>
    <w:rsid w:val="00F53B68"/>
    <w:rsid w:val="00F56DDC"/>
    <w:rsid w:val="00F7209E"/>
    <w:rsid w:val="00F730DD"/>
    <w:rsid w:val="00F82051"/>
    <w:rsid w:val="00F857CD"/>
    <w:rsid w:val="00FA41A4"/>
    <w:rsid w:val="00FD2733"/>
    <w:rsid w:val="00FD4759"/>
    <w:rsid w:val="00FD5D9B"/>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cigarettes.surgeongeneral.gov/documents/2016_sgr_full_report_non-508.pdf"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cid:image002.jpg@01D91066.87366D60" TargetMode="External"/><Relationship Id="rId5" Type="http://schemas.openxmlformats.org/officeDocument/2006/relationships/webSettings" Target="webSettings.xml"/><Relationship Id="rId15" Type="http://schemas.openxmlformats.org/officeDocument/2006/relationships/hyperlink" Target="https://bitbucket.com/kasperdanielhansen/Illumina_EPIC"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promega.com/resources/pubhub/enotes/automated-dna-purification-from-oragene-dna-saliva-samples-using-the-maxwell-16-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16594</Words>
  <Characters>94590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Kechris, Katerina</cp:lastModifiedBy>
  <cp:revision>16</cp:revision>
  <cp:lastPrinted>2023-02-17T18:08:00Z</cp:lastPrinted>
  <dcterms:created xsi:type="dcterms:W3CDTF">2023-02-17T21:43:00Z</dcterms:created>
  <dcterms:modified xsi:type="dcterms:W3CDTF">2023-02-21T23:10:00Z</dcterms:modified>
</cp:coreProperties>
</file>